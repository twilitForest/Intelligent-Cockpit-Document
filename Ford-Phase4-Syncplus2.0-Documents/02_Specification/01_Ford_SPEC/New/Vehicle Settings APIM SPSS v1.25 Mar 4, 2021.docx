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92312" w14:textId="77777777" w:rsidR="001D2426" w:rsidRDefault="001D2426" w:rsidP="00530C8E"/>
    <w:p w14:paraId="50F353DD" w14:textId="77777777" w:rsidR="00332093" w:rsidRPr="00106C9E" w:rsidRDefault="00332093" w:rsidP="00332093"/>
    <w:p w14:paraId="21E51589" w14:textId="77777777" w:rsidR="00332093" w:rsidRDefault="00332093" w:rsidP="00332093">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0"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6C77F0D9" w14:textId="77777777" w:rsidR="00332093" w:rsidRDefault="00332093">
      <w:pPr>
        <w:jc w:val="center"/>
        <w:rPr>
          <w:rFonts w:cs="Arial"/>
          <w:b/>
          <w:color w:val="000080"/>
          <w:sz w:val="44"/>
          <w:szCs w:val="44"/>
        </w:rPr>
      </w:pPr>
      <w:r>
        <w:rPr>
          <w:rFonts w:cs="Arial"/>
          <w:b/>
          <w:color w:val="000080"/>
          <w:sz w:val="44"/>
          <w:szCs w:val="44"/>
        </w:rPr>
        <w:t>Research &amp; Vehicle Technology</w:t>
      </w:r>
    </w:p>
    <w:p w14:paraId="505FAAFE" w14:textId="77777777" w:rsidR="00332093" w:rsidRDefault="00332093">
      <w:pPr>
        <w:jc w:val="center"/>
        <w:rPr>
          <w:rFonts w:cs="Arial"/>
          <w:b/>
          <w:color w:val="000080"/>
          <w:sz w:val="40"/>
          <w:szCs w:val="40"/>
        </w:rPr>
      </w:pPr>
      <w:r>
        <w:rPr>
          <w:rFonts w:cs="Arial"/>
          <w:b/>
          <w:color w:val="000080"/>
          <w:sz w:val="40"/>
          <w:szCs w:val="40"/>
        </w:rPr>
        <w:t>“Infotainment Systems Product Development”</w:t>
      </w:r>
    </w:p>
    <w:p w14:paraId="012FBD5A" w14:textId="77777777" w:rsidR="00332093" w:rsidRDefault="00332093">
      <w:pPr>
        <w:jc w:val="center"/>
      </w:pPr>
    </w:p>
    <w:p w14:paraId="1F7FC877" w14:textId="77777777" w:rsidR="00332093" w:rsidRDefault="00332093">
      <w:pPr>
        <w:jc w:val="center"/>
      </w:pPr>
    </w:p>
    <w:p w14:paraId="043A3B80" w14:textId="77777777" w:rsidR="00332093" w:rsidRDefault="00332093">
      <w:pPr>
        <w:jc w:val="center"/>
        <w:rPr>
          <w:rFonts w:cs="Arial"/>
          <w:b/>
          <w:sz w:val="52"/>
          <w:szCs w:val="52"/>
        </w:rPr>
      </w:pPr>
      <w:r>
        <w:rPr>
          <w:rFonts w:cs="Arial"/>
          <w:b/>
          <w:sz w:val="52"/>
          <w:szCs w:val="52"/>
        </w:rPr>
        <w:t>Feature – Vehicle Settings</w:t>
      </w:r>
    </w:p>
    <w:p w14:paraId="49095A4E" w14:textId="77777777" w:rsidR="00332093" w:rsidRDefault="00332093">
      <w:pPr>
        <w:jc w:val="center"/>
        <w:rPr>
          <w:rFonts w:cs="Arial"/>
          <w:b/>
          <w:sz w:val="52"/>
          <w:szCs w:val="52"/>
        </w:rPr>
      </w:pPr>
    </w:p>
    <w:p w14:paraId="06DA3865" w14:textId="77777777" w:rsidR="00332093" w:rsidRDefault="00332093">
      <w:pPr>
        <w:jc w:val="center"/>
        <w:rPr>
          <w:rFonts w:cs="Arial"/>
          <w:b/>
          <w:sz w:val="52"/>
          <w:szCs w:val="52"/>
        </w:rPr>
      </w:pPr>
      <w:r>
        <w:rPr>
          <w:rFonts w:cs="Arial"/>
          <w:b/>
          <w:sz w:val="52"/>
          <w:szCs w:val="52"/>
        </w:rPr>
        <w:t>APIM Infotainment Subsystem Part Specific Specification (SPSS)</w:t>
      </w:r>
    </w:p>
    <w:p w14:paraId="7CB23296" w14:textId="77777777" w:rsidR="00332093" w:rsidRDefault="00332093">
      <w:pPr>
        <w:jc w:val="center"/>
      </w:pPr>
    </w:p>
    <w:p w14:paraId="5B4B91A9" w14:textId="77777777" w:rsidR="00332093" w:rsidRDefault="00332093">
      <w:pPr>
        <w:jc w:val="center"/>
      </w:pPr>
    </w:p>
    <w:p w14:paraId="7D1FF342" w14:textId="77777777" w:rsidR="00332093" w:rsidRDefault="00332093">
      <w:pPr>
        <w:jc w:val="center"/>
      </w:pPr>
    </w:p>
    <w:p w14:paraId="4DC41646" w14:textId="77777777" w:rsidR="00332093" w:rsidRDefault="00332093">
      <w:pPr>
        <w:jc w:val="center"/>
      </w:pPr>
    </w:p>
    <w:p w14:paraId="76975976" w14:textId="77777777" w:rsidR="00332093" w:rsidRDefault="00332093">
      <w:pPr>
        <w:jc w:val="center"/>
        <w:rPr>
          <w:rFonts w:cs="Arial"/>
          <w:sz w:val="28"/>
          <w:szCs w:val="28"/>
        </w:rPr>
      </w:pPr>
      <w:r w:rsidRPr="005B57D1">
        <w:rPr>
          <w:rFonts w:cs="Arial"/>
          <w:sz w:val="28"/>
          <w:szCs w:val="28"/>
        </w:rPr>
        <w:t>Version 1.</w:t>
      </w:r>
      <w:r>
        <w:rPr>
          <w:rFonts w:cs="Arial"/>
          <w:sz w:val="28"/>
          <w:szCs w:val="28"/>
        </w:rPr>
        <w:t>25</w:t>
      </w:r>
    </w:p>
    <w:p w14:paraId="2750027F" w14:textId="77777777" w:rsidR="00332093" w:rsidRDefault="00332093">
      <w:pPr>
        <w:jc w:val="center"/>
        <w:rPr>
          <w:rFonts w:cs="Arial"/>
          <w:b/>
          <w:sz w:val="28"/>
          <w:szCs w:val="28"/>
        </w:rPr>
      </w:pPr>
      <w:r>
        <w:rPr>
          <w:rFonts w:cs="Arial"/>
          <w:b/>
          <w:sz w:val="28"/>
          <w:szCs w:val="28"/>
        </w:rPr>
        <w:t>UNCONTROLLED COPY IF PRINTED</w:t>
      </w:r>
    </w:p>
    <w:p w14:paraId="437C9B14" w14:textId="77777777" w:rsidR="00332093" w:rsidRDefault="00332093">
      <w:pPr>
        <w:jc w:val="center"/>
      </w:pPr>
    </w:p>
    <w:p w14:paraId="1E56190C" w14:textId="77777777" w:rsidR="00332093" w:rsidRDefault="00332093">
      <w:pPr>
        <w:jc w:val="center"/>
        <w:rPr>
          <w:rFonts w:cs="Arial"/>
          <w:b/>
          <w:szCs w:val="22"/>
        </w:rPr>
      </w:pPr>
      <w:r>
        <w:rPr>
          <w:rFonts w:cs="Arial"/>
          <w:b/>
          <w:szCs w:val="22"/>
        </w:rPr>
        <w:t>Version Date: March 4, 2021</w:t>
      </w:r>
    </w:p>
    <w:p w14:paraId="680B9F79" w14:textId="77777777" w:rsidR="00332093" w:rsidRDefault="00332093">
      <w:pPr>
        <w:jc w:val="center"/>
      </w:pPr>
    </w:p>
    <w:p w14:paraId="20F1D50D" w14:textId="77777777" w:rsidR="00332093" w:rsidRDefault="00332093">
      <w:pPr>
        <w:jc w:val="center"/>
      </w:pPr>
    </w:p>
    <w:p w14:paraId="7887235E" w14:textId="77777777" w:rsidR="00332093" w:rsidRDefault="00332093">
      <w:pPr>
        <w:jc w:val="center"/>
      </w:pPr>
    </w:p>
    <w:p w14:paraId="7364D092" w14:textId="77777777" w:rsidR="00332093" w:rsidRDefault="00332093">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7DA261F4" w14:textId="77777777" w:rsidR="00332093" w:rsidRDefault="00332093">
      <w:pPr>
        <w:jc w:val="center"/>
        <w:outlineLvl w:val="0"/>
        <w:rPr>
          <w:rFonts w:cs="Arial"/>
          <w:b/>
          <w:bCs/>
          <w:sz w:val="28"/>
          <w:szCs w:val="28"/>
          <w:u w:val="single"/>
        </w:rPr>
      </w:pPr>
      <w:r>
        <w:rPr>
          <w:b/>
          <w:sz w:val="36"/>
          <w:szCs w:val="36"/>
        </w:rPr>
        <w:br w:type="page"/>
      </w:r>
      <w:bookmarkStart w:id="0" w:name="_Toc65750406"/>
      <w:r>
        <w:rPr>
          <w:rFonts w:cs="Arial"/>
          <w:b/>
          <w:bCs/>
          <w:sz w:val="28"/>
          <w:szCs w:val="28"/>
          <w:u w:val="single"/>
        </w:rPr>
        <w:lastRenderedPageBreak/>
        <w:t>Revision History</w:t>
      </w:r>
      <w:bookmarkEnd w:id="0"/>
    </w:p>
    <w:p w14:paraId="5994C3A7" w14:textId="77777777" w:rsidR="00332093" w:rsidRDefault="00332093">
      <w:pPr>
        <w:rPr>
          <w:rFonts w:cs="Arial"/>
        </w:rPr>
      </w:pPr>
    </w:p>
    <w:p w14:paraId="3B22BACE" w14:textId="77777777" w:rsidR="00332093" w:rsidRDefault="00332093">
      <w:pPr>
        <w:rPr>
          <w:rFonts w:cs="Arial"/>
        </w:rPr>
      </w:pPr>
    </w:p>
    <w:tbl>
      <w:tblPr>
        <w:tblW w:w="109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55"/>
        <w:gridCol w:w="1047"/>
        <w:gridCol w:w="3490"/>
        <w:gridCol w:w="4627"/>
      </w:tblGrid>
      <w:tr w:rsidR="00332093" w14:paraId="64667211" w14:textId="77777777" w:rsidTr="00332093">
        <w:trPr>
          <w:trHeight w:val="346"/>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E654235" w14:textId="77777777" w:rsidR="00332093" w:rsidRDefault="00332093" w:rsidP="00332093">
            <w:pPr>
              <w:rPr>
                <w:rFonts w:cs="Arial"/>
                <w:b/>
                <w:bCs/>
                <w:lang w:val="fr-FR"/>
              </w:rPr>
            </w:pPr>
            <w:r>
              <w:rPr>
                <w:rFonts w:cs="Arial"/>
                <w:b/>
                <w:bCs/>
                <w:lang w:val="fr-FR"/>
              </w:rPr>
              <w:t>Date</w:t>
            </w:r>
          </w:p>
        </w:tc>
        <w:tc>
          <w:tcPr>
            <w:tcW w:w="1047"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DA9CF22" w14:textId="77777777" w:rsidR="00332093" w:rsidRDefault="00332093" w:rsidP="00332093">
            <w:pPr>
              <w:rPr>
                <w:rFonts w:cs="Arial"/>
                <w:b/>
                <w:bCs/>
                <w:lang w:val="fr-FR"/>
              </w:rPr>
            </w:pPr>
            <w:r>
              <w:rPr>
                <w:rFonts w:cs="Arial"/>
                <w:b/>
                <w:bCs/>
                <w:lang w:val="fr-FR"/>
              </w:rPr>
              <w:t>Version</w:t>
            </w:r>
          </w:p>
        </w:tc>
        <w:tc>
          <w:tcPr>
            <w:tcW w:w="811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67C2A11" w14:textId="77777777" w:rsidR="00332093" w:rsidRDefault="00332093" w:rsidP="00332093">
            <w:pPr>
              <w:rPr>
                <w:rFonts w:cs="Arial"/>
                <w:b/>
                <w:bCs/>
                <w:lang w:val="fr-FR"/>
              </w:rPr>
            </w:pPr>
            <w:r>
              <w:rPr>
                <w:rFonts w:cs="Arial"/>
                <w:b/>
                <w:bCs/>
                <w:lang w:val="fr-FR"/>
              </w:rPr>
              <w:t>Notes</w:t>
            </w:r>
          </w:p>
        </w:tc>
      </w:tr>
      <w:tr w:rsidR="00332093" w:rsidRPr="00C77FDB" w14:paraId="4AE44412" w14:textId="77777777" w:rsidTr="0033209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14:paraId="4932D03D" w14:textId="77777777" w:rsidR="00332093" w:rsidRPr="00C77FDB" w:rsidRDefault="00332093" w:rsidP="00332093">
            <w:pPr>
              <w:rPr>
                <w:rFonts w:cs="Arial"/>
                <w:b/>
                <w:sz w:val="16"/>
                <w:lang w:val="fr-FR"/>
              </w:rPr>
            </w:pPr>
            <w:r w:rsidRPr="00C77FDB">
              <w:rPr>
                <w:rFonts w:cs="Arial"/>
                <w:b/>
                <w:sz w:val="16"/>
                <w:lang w:val="fr-FR"/>
              </w:rPr>
              <w:t>May 30, 2013</w:t>
            </w:r>
          </w:p>
        </w:tc>
        <w:tc>
          <w:tcPr>
            <w:tcW w:w="1047" w:type="dxa"/>
            <w:tcBorders>
              <w:top w:val="single" w:sz="6" w:space="0" w:color="auto"/>
              <w:left w:val="single" w:sz="6" w:space="0" w:color="auto"/>
              <w:bottom w:val="single" w:sz="6" w:space="0" w:color="auto"/>
              <w:right w:val="single" w:sz="6" w:space="0" w:color="auto"/>
            </w:tcBorders>
            <w:hideMark/>
          </w:tcPr>
          <w:p w14:paraId="3D6B9ABD" w14:textId="77777777" w:rsidR="00332093" w:rsidRPr="00C77FDB" w:rsidRDefault="00332093" w:rsidP="00332093">
            <w:pPr>
              <w:jc w:val="center"/>
              <w:rPr>
                <w:rFonts w:cs="Arial"/>
                <w:b/>
                <w:sz w:val="16"/>
                <w:lang w:val="fr-FR"/>
              </w:rPr>
            </w:pPr>
            <w:r w:rsidRPr="00C77FDB">
              <w:rPr>
                <w:rFonts w:cs="Arial"/>
                <w:b/>
                <w:sz w:val="16"/>
                <w:lang w:val="fr-FR"/>
              </w:rPr>
              <w:t>1.0</w:t>
            </w:r>
          </w:p>
        </w:tc>
        <w:tc>
          <w:tcPr>
            <w:tcW w:w="3490" w:type="dxa"/>
            <w:tcBorders>
              <w:top w:val="single" w:sz="6" w:space="0" w:color="auto"/>
              <w:left w:val="single" w:sz="6" w:space="0" w:color="auto"/>
              <w:bottom w:val="single" w:sz="6" w:space="0" w:color="auto"/>
              <w:right w:val="single" w:sz="6" w:space="0" w:color="auto"/>
            </w:tcBorders>
            <w:hideMark/>
          </w:tcPr>
          <w:p w14:paraId="641C11AF" w14:textId="77777777" w:rsidR="00332093" w:rsidRPr="00C77FDB" w:rsidRDefault="00332093" w:rsidP="00332093">
            <w:pPr>
              <w:jc w:val="center"/>
              <w:rPr>
                <w:rFonts w:cs="Arial"/>
                <w:b/>
                <w:sz w:val="16"/>
              </w:rPr>
            </w:pPr>
            <w:r w:rsidRPr="00C77FDB">
              <w:rPr>
                <w:rFonts w:cs="Arial"/>
                <w:b/>
                <w:sz w:val="16"/>
              </w:rPr>
              <w:t>Initial Release</w:t>
            </w:r>
          </w:p>
        </w:tc>
        <w:tc>
          <w:tcPr>
            <w:tcW w:w="4627" w:type="dxa"/>
            <w:tcBorders>
              <w:top w:val="single" w:sz="6" w:space="0" w:color="auto"/>
              <w:left w:val="single" w:sz="6" w:space="0" w:color="auto"/>
              <w:bottom w:val="single" w:sz="6" w:space="0" w:color="auto"/>
              <w:right w:val="single" w:sz="6" w:space="0" w:color="auto"/>
            </w:tcBorders>
          </w:tcPr>
          <w:p w14:paraId="23DF5C4A" w14:textId="77777777" w:rsidR="00332093" w:rsidRPr="00C77FDB" w:rsidRDefault="00332093" w:rsidP="00332093">
            <w:pPr>
              <w:rPr>
                <w:rFonts w:cs="Arial"/>
                <w:b/>
                <w:sz w:val="16"/>
              </w:rPr>
            </w:pPr>
          </w:p>
        </w:tc>
      </w:tr>
      <w:tr w:rsidR="00332093" w14:paraId="5A2FAC0E"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14:paraId="3214416E" w14:textId="77777777" w:rsidR="00332093" w:rsidRDefault="00332093" w:rsidP="00332093">
            <w:pPr>
              <w:rPr>
                <w:rFonts w:cs="Arial"/>
                <w:sz w:val="16"/>
              </w:rPr>
            </w:pPr>
          </w:p>
        </w:tc>
        <w:tc>
          <w:tcPr>
            <w:tcW w:w="1047" w:type="dxa"/>
            <w:tcBorders>
              <w:top w:val="single" w:sz="6" w:space="0" w:color="auto"/>
              <w:left w:val="nil"/>
              <w:bottom w:val="single" w:sz="6" w:space="0" w:color="auto"/>
              <w:right w:val="nil"/>
            </w:tcBorders>
            <w:shd w:val="thinDiagCross" w:color="auto" w:fill="D9D9D9" w:themeFill="background1" w:themeFillShade="D9"/>
            <w:vAlign w:val="center"/>
          </w:tcPr>
          <w:p w14:paraId="4E1ED919" w14:textId="77777777" w:rsidR="00332093" w:rsidRDefault="00332093" w:rsidP="00332093">
            <w:pPr>
              <w:rPr>
                <w:rFonts w:cs="Arial"/>
                <w:sz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tcPr>
          <w:p w14:paraId="107B8082" w14:textId="77777777" w:rsidR="00332093" w:rsidRDefault="00332093" w:rsidP="00332093">
            <w:pPr>
              <w:rPr>
                <w:rFonts w:cs="Arial"/>
                <w:sz w:val="16"/>
                <w:lang w:val="fr-FR"/>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tcPr>
          <w:p w14:paraId="6CFDA855" w14:textId="77777777" w:rsidR="00332093" w:rsidRDefault="00332093" w:rsidP="00332093">
            <w:pPr>
              <w:rPr>
                <w:rFonts w:cs="Arial"/>
                <w:sz w:val="16"/>
              </w:rPr>
            </w:pPr>
          </w:p>
        </w:tc>
      </w:tr>
      <w:tr w:rsidR="00332093" w:rsidRPr="00C77FDB" w14:paraId="7C32FADF" w14:textId="77777777" w:rsidTr="00332093">
        <w:trPr>
          <w:trHeight w:val="245"/>
          <w:jc w:val="center"/>
        </w:trPr>
        <w:tc>
          <w:tcPr>
            <w:tcW w:w="1755" w:type="dxa"/>
            <w:tcBorders>
              <w:top w:val="single" w:sz="6" w:space="0" w:color="auto"/>
              <w:left w:val="single" w:sz="6" w:space="0" w:color="auto"/>
              <w:bottom w:val="single" w:sz="6" w:space="0" w:color="auto"/>
              <w:right w:val="single" w:sz="6" w:space="0" w:color="auto"/>
            </w:tcBorders>
          </w:tcPr>
          <w:p w14:paraId="71E87391" w14:textId="77777777" w:rsidR="00332093" w:rsidRPr="00C77FDB" w:rsidRDefault="00332093" w:rsidP="00332093">
            <w:pPr>
              <w:rPr>
                <w:rFonts w:cstheme="minorHAnsi"/>
                <w:b/>
                <w:sz w:val="16"/>
                <w:szCs w:val="16"/>
              </w:rPr>
            </w:pPr>
            <w:r w:rsidRPr="00C77FDB">
              <w:rPr>
                <w:rFonts w:cstheme="minorHAnsi"/>
                <w:b/>
                <w:sz w:val="16"/>
                <w:szCs w:val="16"/>
              </w:rPr>
              <w:t>October 24, 2013</w:t>
            </w:r>
          </w:p>
        </w:tc>
        <w:tc>
          <w:tcPr>
            <w:tcW w:w="1047" w:type="dxa"/>
            <w:tcBorders>
              <w:top w:val="single" w:sz="6" w:space="0" w:color="auto"/>
              <w:left w:val="single" w:sz="6" w:space="0" w:color="auto"/>
              <w:bottom w:val="single" w:sz="6" w:space="0" w:color="auto"/>
              <w:right w:val="single" w:sz="6" w:space="0" w:color="auto"/>
            </w:tcBorders>
          </w:tcPr>
          <w:p w14:paraId="7DA683BF" w14:textId="77777777" w:rsidR="00332093" w:rsidRPr="00C77FDB" w:rsidRDefault="00332093" w:rsidP="00332093">
            <w:pPr>
              <w:jc w:val="center"/>
              <w:rPr>
                <w:rFonts w:cstheme="minorHAnsi"/>
                <w:b/>
                <w:sz w:val="16"/>
                <w:szCs w:val="16"/>
                <w:lang w:val="fr-FR"/>
              </w:rPr>
            </w:pPr>
            <w:r w:rsidRPr="00C77FDB">
              <w:rPr>
                <w:rFonts w:cstheme="minorHAnsi"/>
                <w:b/>
                <w:sz w:val="16"/>
                <w:szCs w:val="16"/>
                <w:lang w:val="fr-FR"/>
              </w:rPr>
              <w:t>1.1</w:t>
            </w:r>
          </w:p>
        </w:tc>
        <w:tc>
          <w:tcPr>
            <w:tcW w:w="8117" w:type="dxa"/>
            <w:gridSpan w:val="2"/>
            <w:tcBorders>
              <w:top w:val="single" w:sz="6" w:space="0" w:color="auto"/>
              <w:left w:val="single" w:sz="6" w:space="0" w:color="auto"/>
              <w:bottom w:val="single" w:sz="6" w:space="0" w:color="auto"/>
              <w:right w:val="single" w:sz="6" w:space="0" w:color="auto"/>
            </w:tcBorders>
          </w:tcPr>
          <w:p w14:paraId="7819432D" w14:textId="77777777" w:rsidR="00332093" w:rsidRPr="00C77FDB" w:rsidRDefault="00332093" w:rsidP="00332093">
            <w:pPr>
              <w:rPr>
                <w:rFonts w:cstheme="minorHAnsi"/>
                <w:b/>
                <w:sz w:val="16"/>
                <w:szCs w:val="16"/>
              </w:rPr>
            </w:pPr>
          </w:p>
        </w:tc>
      </w:tr>
      <w:tr w:rsidR="00332093" w14:paraId="7DBBDC8A" w14:textId="77777777" w:rsidTr="00332093">
        <w:trPr>
          <w:jc w:val="center"/>
        </w:trPr>
        <w:tc>
          <w:tcPr>
            <w:tcW w:w="1755" w:type="dxa"/>
            <w:tcBorders>
              <w:top w:val="single" w:sz="6" w:space="0" w:color="auto"/>
              <w:left w:val="single" w:sz="6" w:space="0" w:color="auto"/>
              <w:bottom w:val="nil"/>
              <w:right w:val="single" w:sz="6" w:space="0" w:color="auto"/>
            </w:tcBorders>
          </w:tcPr>
          <w:p w14:paraId="4ACF420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0C243074" w14:textId="77777777" w:rsidR="00332093" w:rsidRDefault="00332093" w:rsidP="00332093">
            <w:pPr>
              <w:rPr>
                <w:rFonts w:cs="Arial"/>
                <w:sz w:val="16"/>
              </w:rPr>
            </w:pPr>
            <w:r>
              <w:rPr>
                <w:rFonts w:cs="Arial"/>
                <w:sz w:val="16"/>
              </w:rPr>
              <w:t>VS-GREQ-304479-Network connection password failure (HMI)</w:t>
            </w:r>
          </w:p>
        </w:tc>
        <w:tc>
          <w:tcPr>
            <w:tcW w:w="4627" w:type="dxa"/>
            <w:tcBorders>
              <w:top w:val="single" w:sz="6" w:space="0" w:color="auto"/>
              <w:left w:val="single" w:sz="6" w:space="0" w:color="auto"/>
              <w:bottom w:val="single" w:sz="6" w:space="0" w:color="auto"/>
              <w:right w:val="single" w:sz="6" w:space="0" w:color="auto"/>
            </w:tcBorders>
          </w:tcPr>
          <w:p w14:paraId="636390EE" w14:textId="77777777" w:rsidR="00332093" w:rsidRDefault="00332093" w:rsidP="00332093">
            <w:pPr>
              <w:rPr>
                <w:rFonts w:cs="Arial"/>
                <w:sz w:val="16"/>
              </w:rPr>
            </w:pPr>
            <w:r>
              <w:rPr>
                <w:rFonts w:cs="Arial"/>
                <w:sz w:val="16"/>
              </w:rPr>
              <w:t>bjohns69 - New Requirement</w:t>
            </w:r>
          </w:p>
        </w:tc>
      </w:tr>
      <w:tr w:rsidR="00332093" w14:paraId="1A542728" w14:textId="77777777" w:rsidTr="00332093">
        <w:trPr>
          <w:jc w:val="center"/>
        </w:trPr>
        <w:tc>
          <w:tcPr>
            <w:tcW w:w="1755" w:type="dxa"/>
            <w:tcBorders>
              <w:top w:val="nil"/>
              <w:left w:val="single" w:sz="6" w:space="0" w:color="auto"/>
              <w:bottom w:val="nil"/>
              <w:right w:val="single" w:sz="6" w:space="0" w:color="auto"/>
            </w:tcBorders>
          </w:tcPr>
          <w:p w14:paraId="2B08916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02BF964F" w14:textId="77777777" w:rsidR="00332093" w:rsidRDefault="00332093" w:rsidP="00332093">
            <w:pPr>
              <w:rPr>
                <w:rFonts w:cs="Arial"/>
                <w:sz w:val="16"/>
              </w:rPr>
            </w:pPr>
            <w:r>
              <w:rPr>
                <w:rFonts w:cs="Arial"/>
                <w:sz w:val="16"/>
              </w:rPr>
              <w:t>VS-GREQ-304480-Network connection using WPS-push button (HMI)</w:t>
            </w:r>
          </w:p>
        </w:tc>
        <w:tc>
          <w:tcPr>
            <w:tcW w:w="4627" w:type="dxa"/>
            <w:tcBorders>
              <w:top w:val="single" w:sz="6" w:space="0" w:color="auto"/>
              <w:left w:val="single" w:sz="6" w:space="0" w:color="auto"/>
              <w:bottom w:val="single" w:sz="6" w:space="0" w:color="auto"/>
              <w:right w:val="single" w:sz="6" w:space="0" w:color="auto"/>
            </w:tcBorders>
          </w:tcPr>
          <w:p w14:paraId="0AF5FF69" w14:textId="77777777" w:rsidR="00332093" w:rsidRDefault="00332093" w:rsidP="00332093">
            <w:pPr>
              <w:rPr>
                <w:rFonts w:cs="Arial"/>
                <w:sz w:val="16"/>
              </w:rPr>
            </w:pPr>
            <w:r>
              <w:rPr>
                <w:rFonts w:cs="Arial"/>
                <w:sz w:val="16"/>
              </w:rPr>
              <w:t>bjohns69 - New Requirement</w:t>
            </w:r>
          </w:p>
        </w:tc>
      </w:tr>
      <w:tr w:rsidR="00332093" w14:paraId="47DF7012" w14:textId="77777777" w:rsidTr="00332093">
        <w:trPr>
          <w:jc w:val="center"/>
        </w:trPr>
        <w:tc>
          <w:tcPr>
            <w:tcW w:w="1755" w:type="dxa"/>
            <w:tcBorders>
              <w:top w:val="nil"/>
              <w:left w:val="single" w:sz="6" w:space="0" w:color="auto"/>
              <w:bottom w:val="nil"/>
              <w:right w:val="single" w:sz="6" w:space="0" w:color="auto"/>
            </w:tcBorders>
          </w:tcPr>
          <w:p w14:paraId="296EE2F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1E070115" w14:textId="77777777" w:rsidR="00332093" w:rsidRDefault="00332093" w:rsidP="00332093">
            <w:pPr>
              <w:rPr>
                <w:rFonts w:cs="Arial"/>
                <w:sz w:val="16"/>
              </w:rPr>
            </w:pPr>
            <w:r>
              <w:rPr>
                <w:rFonts w:cs="Arial"/>
                <w:sz w:val="16"/>
              </w:rPr>
              <w:t>VS-GREQ-304481-Network connection using WPS-PIN (HMI)</w:t>
            </w:r>
          </w:p>
        </w:tc>
        <w:tc>
          <w:tcPr>
            <w:tcW w:w="4627" w:type="dxa"/>
            <w:tcBorders>
              <w:top w:val="single" w:sz="6" w:space="0" w:color="auto"/>
              <w:left w:val="single" w:sz="6" w:space="0" w:color="auto"/>
              <w:bottom w:val="single" w:sz="6" w:space="0" w:color="auto"/>
              <w:right w:val="single" w:sz="6" w:space="0" w:color="auto"/>
            </w:tcBorders>
          </w:tcPr>
          <w:p w14:paraId="0DC13373" w14:textId="77777777" w:rsidR="00332093" w:rsidRDefault="00332093" w:rsidP="00332093">
            <w:pPr>
              <w:rPr>
                <w:rFonts w:cs="Arial"/>
                <w:sz w:val="16"/>
              </w:rPr>
            </w:pPr>
            <w:r>
              <w:rPr>
                <w:rFonts w:cs="Arial"/>
                <w:sz w:val="16"/>
              </w:rPr>
              <w:t>bjohns69 - New Requirement</w:t>
            </w:r>
          </w:p>
        </w:tc>
      </w:tr>
      <w:tr w:rsidR="00332093" w14:paraId="5CFF63E0" w14:textId="77777777" w:rsidTr="00332093">
        <w:trPr>
          <w:jc w:val="center"/>
        </w:trPr>
        <w:tc>
          <w:tcPr>
            <w:tcW w:w="1755" w:type="dxa"/>
            <w:tcBorders>
              <w:top w:val="nil"/>
              <w:left w:val="single" w:sz="6" w:space="0" w:color="auto"/>
              <w:bottom w:val="nil"/>
              <w:right w:val="single" w:sz="6" w:space="0" w:color="auto"/>
            </w:tcBorders>
          </w:tcPr>
          <w:p w14:paraId="61DB47F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346442E5" w14:textId="77777777" w:rsidR="00332093" w:rsidRDefault="00332093" w:rsidP="00332093">
            <w:pPr>
              <w:rPr>
                <w:rFonts w:cs="Arial"/>
                <w:sz w:val="16"/>
              </w:rPr>
            </w:pPr>
            <w:r>
              <w:rPr>
                <w:rFonts w:cs="Arial"/>
                <w:sz w:val="16"/>
              </w:rPr>
              <w:t>VS-GREQ-304482-Wi-Fi direct feature control (functional)</w:t>
            </w:r>
          </w:p>
        </w:tc>
        <w:tc>
          <w:tcPr>
            <w:tcW w:w="4627" w:type="dxa"/>
            <w:tcBorders>
              <w:top w:val="single" w:sz="6" w:space="0" w:color="auto"/>
              <w:left w:val="single" w:sz="6" w:space="0" w:color="auto"/>
              <w:bottom w:val="single" w:sz="6" w:space="0" w:color="auto"/>
              <w:right w:val="single" w:sz="6" w:space="0" w:color="auto"/>
            </w:tcBorders>
          </w:tcPr>
          <w:p w14:paraId="05670A36" w14:textId="77777777" w:rsidR="00332093" w:rsidRDefault="00332093" w:rsidP="00332093">
            <w:pPr>
              <w:rPr>
                <w:rFonts w:cs="Arial"/>
                <w:sz w:val="16"/>
              </w:rPr>
            </w:pPr>
            <w:r>
              <w:rPr>
                <w:rFonts w:cs="Arial"/>
                <w:sz w:val="16"/>
              </w:rPr>
              <w:t>bjohns69 - New Requirement</w:t>
            </w:r>
          </w:p>
        </w:tc>
      </w:tr>
      <w:tr w:rsidR="00332093" w14:paraId="11798CE9" w14:textId="77777777" w:rsidTr="00332093">
        <w:trPr>
          <w:jc w:val="center"/>
        </w:trPr>
        <w:tc>
          <w:tcPr>
            <w:tcW w:w="1755" w:type="dxa"/>
            <w:tcBorders>
              <w:top w:val="nil"/>
              <w:left w:val="single" w:sz="6" w:space="0" w:color="auto"/>
              <w:bottom w:val="nil"/>
              <w:right w:val="single" w:sz="6" w:space="0" w:color="auto"/>
            </w:tcBorders>
          </w:tcPr>
          <w:p w14:paraId="4CA7734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4EFF0C2A" w14:textId="77777777" w:rsidR="00332093" w:rsidRDefault="00332093" w:rsidP="00332093">
            <w:pPr>
              <w:rPr>
                <w:rFonts w:cs="Arial"/>
                <w:sz w:val="16"/>
              </w:rPr>
            </w:pPr>
            <w:r>
              <w:rPr>
                <w:rFonts w:cs="Arial"/>
                <w:sz w:val="16"/>
              </w:rPr>
              <w:t>VS-GREQ-304483-Wi-Fi direct configuration parameters (functional)</w:t>
            </w:r>
          </w:p>
        </w:tc>
        <w:tc>
          <w:tcPr>
            <w:tcW w:w="4627" w:type="dxa"/>
            <w:tcBorders>
              <w:top w:val="single" w:sz="6" w:space="0" w:color="auto"/>
              <w:left w:val="single" w:sz="6" w:space="0" w:color="auto"/>
              <w:bottom w:val="single" w:sz="6" w:space="0" w:color="auto"/>
              <w:right w:val="single" w:sz="6" w:space="0" w:color="auto"/>
            </w:tcBorders>
          </w:tcPr>
          <w:p w14:paraId="29829421" w14:textId="77777777" w:rsidR="00332093" w:rsidRDefault="00332093" w:rsidP="00332093">
            <w:pPr>
              <w:rPr>
                <w:rFonts w:cs="Arial"/>
                <w:sz w:val="16"/>
              </w:rPr>
            </w:pPr>
            <w:r>
              <w:rPr>
                <w:rFonts w:cs="Arial"/>
                <w:sz w:val="16"/>
              </w:rPr>
              <w:t>bjohns69 - New Requirement</w:t>
            </w:r>
          </w:p>
        </w:tc>
      </w:tr>
      <w:tr w:rsidR="00332093" w14:paraId="0F75F734" w14:textId="77777777" w:rsidTr="00332093">
        <w:trPr>
          <w:jc w:val="center"/>
        </w:trPr>
        <w:tc>
          <w:tcPr>
            <w:tcW w:w="1755" w:type="dxa"/>
            <w:tcBorders>
              <w:top w:val="nil"/>
              <w:left w:val="single" w:sz="6" w:space="0" w:color="auto"/>
              <w:bottom w:val="nil"/>
              <w:right w:val="single" w:sz="6" w:space="0" w:color="auto"/>
            </w:tcBorders>
          </w:tcPr>
          <w:p w14:paraId="7F1F6EB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73E7DC97" w14:textId="77777777" w:rsidR="00332093" w:rsidRDefault="00332093" w:rsidP="00332093">
            <w:pPr>
              <w:rPr>
                <w:rFonts w:cs="Arial"/>
                <w:sz w:val="16"/>
              </w:rPr>
            </w:pPr>
            <w:r>
              <w:rPr>
                <w:rFonts w:cs="Arial"/>
                <w:sz w:val="16"/>
              </w:rPr>
              <w:t>VS-GREQ-304484-Wi-Fi direct connection options (HMI)</w:t>
            </w:r>
          </w:p>
        </w:tc>
        <w:tc>
          <w:tcPr>
            <w:tcW w:w="4627" w:type="dxa"/>
            <w:tcBorders>
              <w:top w:val="single" w:sz="6" w:space="0" w:color="auto"/>
              <w:left w:val="single" w:sz="6" w:space="0" w:color="auto"/>
              <w:bottom w:val="single" w:sz="6" w:space="0" w:color="auto"/>
              <w:right w:val="single" w:sz="6" w:space="0" w:color="auto"/>
            </w:tcBorders>
          </w:tcPr>
          <w:p w14:paraId="210672FC" w14:textId="77777777" w:rsidR="00332093" w:rsidRDefault="00332093" w:rsidP="00332093">
            <w:pPr>
              <w:rPr>
                <w:rFonts w:cs="Arial"/>
                <w:sz w:val="16"/>
              </w:rPr>
            </w:pPr>
            <w:r>
              <w:rPr>
                <w:rFonts w:cs="Arial"/>
                <w:sz w:val="16"/>
              </w:rPr>
              <w:t>bjohns69 - New Requirement</w:t>
            </w:r>
          </w:p>
        </w:tc>
      </w:tr>
      <w:tr w:rsidR="00332093" w14:paraId="0AD373D3" w14:textId="77777777" w:rsidTr="00332093">
        <w:trPr>
          <w:jc w:val="center"/>
        </w:trPr>
        <w:tc>
          <w:tcPr>
            <w:tcW w:w="1755" w:type="dxa"/>
            <w:tcBorders>
              <w:top w:val="nil"/>
              <w:left w:val="single" w:sz="6" w:space="0" w:color="auto"/>
              <w:bottom w:val="nil"/>
              <w:right w:val="single" w:sz="6" w:space="0" w:color="auto"/>
            </w:tcBorders>
          </w:tcPr>
          <w:p w14:paraId="3B994E9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0368183A" w14:textId="77777777" w:rsidR="00332093" w:rsidRDefault="00332093" w:rsidP="00332093">
            <w:pPr>
              <w:rPr>
                <w:rFonts w:cs="Arial"/>
                <w:sz w:val="16"/>
              </w:rPr>
            </w:pPr>
            <w:r>
              <w:rPr>
                <w:rFonts w:cs="Arial"/>
                <w:sz w:val="16"/>
              </w:rPr>
              <w:t>VS-GREQ-304485-Wi-Fi direct outgoing (HMI)</w:t>
            </w:r>
          </w:p>
        </w:tc>
        <w:tc>
          <w:tcPr>
            <w:tcW w:w="4627" w:type="dxa"/>
            <w:tcBorders>
              <w:top w:val="single" w:sz="6" w:space="0" w:color="auto"/>
              <w:left w:val="single" w:sz="6" w:space="0" w:color="auto"/>
              <w:bottom w:val="single" w:sz="6" w:space="0" w:color="auto"/>
              <w:right w:val="single" w:sz="6" w:space="0" w:color="auto"/>
            </w:tcBorders>
          </w:tcPr>
          <w:p w14:paraId="4B760CBC" w14:textId="77777777" w:rsidR="00332093" w:rsidRDefault="00332093" w:rsidP="00332093">
            <w:pPr>
              <w:rPr>
                <w:rFonts w:cs="Arial"/>
                <w:sz w:val="16"/>
              </w:rPr>
            </w:pPr>
            <w:r>
              <w:rPr>
                <w:rFonts w:cs="Arial"/>
                <w:sz w:val="16"/>
              </w:rPr>
              <w:t>bjohns69 - New Requirement</w:t>
            </w:r>
          </w:p>
        </w:tc>
      </w:tr>
      <w:tr w:rsidR="00332093" w14:paraId="3D8CED4D" w14:textId="77777777" w:rsidTr="00332093">
        <w:trPr>
          <w:jc w:val="center"/>
        </w:trPr>
        <w:tc>
          <w:tcPr>
            <w:tcW w:w="1755" w:type="dxa"/>
            <w:tcBorders>
              <w:top w:val="nil"/>
              <w:left w:val="single" w:sz="6" w:space="0" w:color="auto"/>
              <w:bottom w:val="nil"/>
              <w:right w:val="single" w:sz="6" w:space="0" w:color="auto"/>
            </w:tcBorders>
          </w:tcPr>
          <w:p w14:paraId="6D0F0BD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75470F8C" w14:textId="77777777" w:rsidR="00332093" w:rsidRDefault="00332093" w:rsidP="00332093">
            <w:pPr>
              <w:rPr>
                <w:rFonts w:cs="Arial"/>
                <w:sz w:val="16"/>
              </w:rPr>
            </w:pPr>
            <w:r>
              <w:rPr>
                <w:rFonts w:cs="Arial"/>
                <w:sz w:val="16"/>
              </w:rPr>
              <w:t>VS-GREQ-304486-Wi-Fi direct incoming (HMI)</w:t>
            </w:r>
          </w:p>
        </w:tc>
        <w:tc>
          <w:tcPr>
            <w:tcW w:w="4627" w:type="dxa"/>
            <w:tcBorders>
              <w:top w:val="single" w:sz="6" w:space="0" w:color="auto"/>
              <w:left w:val="single" w:sz="6" w:space="0" w:color="auto"/>
              <w:bottom w:val="single" w:sz="6" w:space="0" w:color="auto"/>
              <w:right w:val="single" w:sz="6" w:space="0" w:color="auto"/>
            </w:tcBorders>
          </w:tcPr>
          <w:p w14:paraId="422C6E36" w14:textId="77777777" w:rsidR="00332093" w:rsidRDefault="00332093" w:rsidP="00332093">
            <w:pPr>
              <w:rPr>
                <w:rFonts w:cs="Arial"/>
                <w:sz w:val="16"/>
              </w:rPr>
            </w:pPr>
            <w:r>
              <w:rPr>
                <w:rFonts w:cs="Arial"/>
                <w:sz w:val="16"/>
              </w:rPr>
              <w:t>bjohns69 - New Requirement</w:t>
            </w:r>
          </w:p>
        </w:tc>
      </w:tr>
      <w:tr w:rsidR="00332093" w14:paraId="379EF700" w14:textId="77777777" w:rsidTr="00332093">
        <w:trPr>
          <w:jc w:val="center"/>
        </w:trPr>
        <w:tc>
          <w:tcPr>
            <w:tcW w:w="1755" w:type="dxa"/>
            <w:tcBorders>
              <w:top w:val="nil"/>
              <w:left w:val="single" w:sz="6" w:space="0" w:color="auto"/>
              <w:bottom w:val="nil"/>
              <w:right w:val="single" w:sz="6" w:space="0" w:color="auto"/>
            </w:tcBorders>
          </w:tcPr>
          <w:p w14:paraId="62787B1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4316EC35" w14:textId="77777777" w:rsidR="00332093" w:rsidRDefault="00332093" w:rsidP="00332093">
            <w:pPr>
              <w:rPr>
                <w:rFonts w:cs="Arial"/>
                <w:sz w:val="16"/>
              </w:rPr>
            </w:pPr>
            <w:r>
              <w:rPr>
                <w:rFonts w:cs="Arial"/>
                <w:sz w:val="16"/>
              </w:rPr>
              <w:t>VS-GREQ-304487-Wi-Fi network availability notification (functional)</w:t>
            </w:r>
          </w:p>
        </w:tc>
        <w:tc>
          <w:tcPr>
            <w:tcW w:w="4627" w:type="dxa"/>
            <w:tcBorders>
              <w:top w:val="single" w:sz="6" w:space="0" w:color="auto"/>
              <w:left w:val="single" w:sz="6" w:space="0" w:color="auto"/>
              <w:bottom w:val="single" w:sz="6" w:space="0" w:color="auto"/>
              <w:right w:val="single" w:sz="6" w:space="0" w:color="auto"/>
            </w:tcBorders>
          </w:tcPr>
          <w:p w14:paraId="617098B3" w14:textId="77777777" w:rsidR="00332093" w:rsidRDefault="00332093" w:rsidP="00332093">
            <w:pPr>
              <w:rPr>
                <w:rFonts w:cs="Arial"/>
                <w:sz w:val="16"/>
              </w:rPr>
            </w:pPr>
            <w:r>
              <w:rPr>
                <w:rFonts w:cs="Arial"/>
                <w:sz w:val="16"/>
              </w:rPr>
              <w:t>bjohns69 - New Requirement</w:t>
            </w:r>
          </w:p>
        </w:tc>
      </w:tr>
      <w:tr w:rsidR="00332093" w14:paraId="15EE113D" w14:textId="77777777" w:rsidTr="00332093">
        <w:trPr>
          <w:jc w:val="center"/>
        </w:trPr>
        <w:tc>
          <w:tcPr>
            <w:tcW w:w="1755" w:type="dxa"/>
            <w:tcBorders>
              <w:top w:val="nil"/>
              <w:left w:val="single" w:sz="6" w:space="0" w:color="auto"/>
              <w:bottom w:val="nil"/>
              <w:right w:val="single" w:sz="6" w:space="0" w:color="auto"/>
            </w:tcBorders>
          </w:tcPr>
          <w:p w14:paraId="68768B0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26C03EB9" w14:textId="77777777" w:rsidR="00332093" w:rsidRDefault="00332093" w:rsidP="00332093">
            <w:pPr>
              <w:rPr>
                <w:rFonts w:cs="Arial"/>
                <w:sz w:val="16"/>
              </w:rPr>
            </w:pPr>
            <w:r>
              <w:rPr>
                <w:rFonts w:cs="Arial"/>
                <w:sz w:val="16"/>
              </w:rPr>
              <w:t>VS-GREQ-304488-Wi-Fi network availability notification (HMI)</w:t>
            </w:r>
          </w:p>
        </w:tc>
        <w:tc>
          <w:tcPr>
            <w:tcW w:w="4627" w:type="dxa"/>
            <w:tcBorders>
              <w:top w:val="single" w:sz="6" w:space="0" w:color="auto"/>
              <w:left w:val="single" w:sz="6" w:space="0" w:color="auto"/>
              <w:bottom w:val="single" w:sz="6" w:space="0" w:color="auto"/>
              <w:right w:val="single" w:sz="6" w:space="0" w:color="auto"/>
            </w:tcBorders>
          </w:tcPr>
          <w:p w14:paraId="3832F502" w14:textId="77777777" w:rsidR="00332093" w:rsidRDefault="00332093" w:rsidP="00332093">
            <w:pPr>
              <w:rPr>
                <w:rFonts w:cs="Arial"/>
                <w:sz w:val="16"/>
              </w:rPr>
            </w:pPr>
            <w:r>
              <w:rPr>
                <w:rFonts w:cs="Arial"/>
                <w:sz w:val="16"/>
              </w:rPr>
              <w:t>bjohns69 - New Requirement</w:t>
            </w:r>
          </w:p>
        </w:tc>
      </w:tr>
      <w:tr w:rsidR="00332093" w14:paraId="75133F1D" w14:textId="77777777" w:rsidTr="00332093">
        <w:trPr>
          <w:jc w:val="center"/>
        </w:trPr>
        <w:tc>
          <w:tcPr>
            <w:tcW w:w="1755" w:type="dxa"/>
            <w:tcBorders>
              <w:top w:val="nil"/>
              <w:left w:val="single" w:sz="6" w:space="0" w:color="auto"/>
              <w:bottom w:val="nil"/>
              <w:right w:val="single" w:sz="6" w:space="0" w:color="auto"/>
            </w:tcBorders>
          </w:tcPr>
          <w:p w14:paraId="69181DE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5D3F674D" w14:textId="77777777" w:rsidR="00332093" w:rsidRDefault="00332093" w:rsidP="00332093">
            <w:pPr>
              <w:rPr>
                <w:rFonts w:cs="Arial"/>
                <w:sz w:val="16"/>
              </w:rPr>
            </w:pPr>
            <w:r>
              <w:rPr>
                <w:rFonts w:cs="Arial"/>
                <w:sz w:val="16"/>
              </w:rPr>
              <w:t>VS-GREQ-304489-Wi-Fi Network connectivity status (HMI)</w:t>
            </w:r>
          </w:p>
        </w:tc>
        <w:tc>
          <w:tcPr>
            <w:tcW w:w="4627" w:type="dxa"/>
            <w:tcBorders>
              <w:top w:val="single" w:sz="6" w:space="0" w:color="auto"/>
              <w:left w:val="single" w:sz="6" w:space="0" w:color="auto"/>
              <w:bottom w:val="single" w:sz="6" w:space="0" w:color="auto"/>
              <w:right w:val="single" w:sz="6" w:space="0" w:color="auto"/>
            </w:tcBorders>
          </w:tcPr>
          <w:p w14:paraId="646AED02" w14:textId="77777777" w:rsidR="00332093" w:rsidRDefault="00332093" w:rsidP="00332093">
            <w:pPr>
              <w:rPr>
                <w:rFonts w:cs="Arial"/>
                <w:sz w:val="16"/>
              </w:rPr>
            </w:pPr>
            <w:r>
              <w:rPr>
                <w:rFonts w:cs="Arial"/>
                <w:sz w:val="16"/>
              </w:rPr>
              <w:t>bjohns69 - New Requirement</w:t>
            </w:r>
          </w:p>
        </w:tc>
      </w:tr>
      <w:tr w:rsidR="00332093" w14:paraId="1E7C5EBC" w14:textId="77777777" w:rsidTr="00332093">
        <w:trPr>
          <w:jc w:val="center"/>
        </w:trPr>
        <w:tc>
          <w:tcPr>
            <w:tcW w:w="1755" w:type="dxa"/>
            <w:tcBorders>
              <w:top w:val="nil"/>
              <w:left w:val="single" w:sz="6" w:space="0" w:color="auto"/>
              <w:bottom w:val="nil"/>
              <w:right w:val="single" w:sz="6" w:space="0" w:color="auto"/>
            </w:tcBorders>
          </w:tcPr>
          <w:p w14:paraId="7E69301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24680761" w14:textId="77777777" w:rsidR="00332093" w:rsidRDefault="00332093" w:rsidP="00332093">
            <w:pPr>
              <w:rPr>
                <w:rFonts w:cs="Arial"/>
                <w:sz w:val="16"/>
              </w:rPr>
            </w:pPr>
            <w:r>
              <w:rPr>
                <w:rFonts w:cs="Arial"/>
                <w:sz w:val="16"/>
              </w:rPr>
              <w:t>VS-GREQ-304490-WEP/WPA Security Keys/Passwords</w:t>
            </w:r>
          </w:p>
        </w:tc>
        <w:tc>
          <w:tcPr>
            <w:tcW w:w="4627" w:type="dxa"/>
            <w:tcBorders>
              <w:top w:val="single" w:sz="6" w:space="0" w:color="auto"/>
              <w:left w:val="single" w:sz="6" w:space="0" w:color="auto"/>
              <w:bottom w:val="single" w:sz="6" w:space="0" w:color="auto"/>
              <w:right w:val="single" w:sz="6" w:space="0" w:color="auto"/>
            </w:tcBorders>
          </w:tcPr>
          <w:p w14:paraId="45EFE04A" w14:textId="77777777" w:rsidR="00332093" w:rsidRDefault="00332093" w:rsidP="00332093">
            <w:pPr>
              <w:rPr>
                <w:rFonts w:cs="Arial"/>
                <w:sz w:val="16"/>
              </w:rPr>
            </w:pPr>
            <w:r>
              <w:rPr>
                <w:rFonts w:cs="Arial"/>
                <w:sz w:val="16"/>
              </w:rPr>
              <w:t>bjohns69 - New Requirement</w:t>
            </w:r>
          </w:p>
        </w:tc>
      </w:tr>
      <w:tr w:rsidR="00332093" w14:paraId="2B69F6D0" w14:textId="77777777" w:rsidTr="00332093">
        <w:trPr>
          <w:jc w:val="center"/>
        </w:trPr>
        <w:tc>
          <w:tcPr>
            <w:tcW w:w="1755" w:type="dxa"/>
            <w:tcBorders>
              <w:top w:val="nil"/>
              <w:left w:val="single" w:sz="6" w:space="0" w:color="auto"/>
              <w:bottom w:val="single" w:sz="6" w:space="0" w:color="auto"/>
              <w:right w:val="single" w:sz="6" w:space="0" w:color="auto"/>
            </w:tcBorders>
          </w:tcPr>
          <w:p w14:paraId="244B22B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717EDCAE" w14:textId="77777777" w:rsidR="00332093" w:rsidRDefault="00332093" w:rsidP="00332093">
            <w:pPr>
              <w:rPr>
                <w:rFonts w:cs="Arial"/>
                <w:sz w:val="16"/>
              </w:rPr>
            </w:pPr>
            <w:r>
              <w:rPr>
                <w:rFonts w:cs="Arial"/>
                <w:sz w:val="16"/>
              </w:rPr>
              <w:t>VS-GREQ-304491-Security keys (HMI)</w:t>
            </w:r>
          </w:p>
        </w:tc>
        <w:tc>
          <w:tcPr>
            <w:tcW w:w="4627" w:type="dxa"/>
            <w:tcBorders>
              <w:top w:val="single" w:sz="6" w:space="0" w:color="auto"/>
              <w:left w:val="single" w:sz="6" w:space="0" w:color="auto"/>
              <w:bottom w:val="single" w:sz="6" w:space="0" w:color="auto"/>
              <w:right w:val="single" w:sz="6" w:space="0" w:color="auto"/>
            </w:tcBorders>
          </w:tcPr>
          <w:p w14:paraId="2AE4ED22" w14:textId="77777777" w:rsidR="00332093" w:rsidRDefault="00332093" w:rsidP="00332093">
            <w:pPr>
              <w:rPr>
                <w:rFonts w:cs="Arial"/>
                <w:sz w:val="16"/>
              </w:rPr>
            </w:pPr>
            <w:r>
              <w:rPr>
                <w:rFonts w:cs="Arial"/>
                <w:sz w:val="16"/>
              </w:rPr>
              <w:t>bjohns69 - New Requirement</w:t>
            </w:r>
          </w:p>
        </w:tc>
      </w:tr>
      <w:tr w:rsidR="00332093" w14:paraId="0E6736D2"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1B2E4BA7"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5A190116"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0C4B8468"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48235456" w14:textId="77777777" w:rsidR="00332093" w:rsidRPr="002C70C7" w:rsidRDefault="00332093" w:rsidP="00332093">
            <w:pPr>
              <w:rPr>
                <w:rFonts w:asciiTheme="minorHAnsi" w:hAnsiTheme="minorHAnsi" w:cstheme="minorHAnsi"/>
                <w:sz w:val="16"/>
                <w:szCs w:val="16"/>
              </w:rPr>
            </w:pPr>
          </w:p>
        </w:tc>
      </w:tr>
      <w:tr w:rsidR="00332093" w:rsidRPr="00C77FDB" w14:paraId="06DCA24B" w14:textId="77777777" w:rsidTr="00332093">
        <w:trPr>
          <w:trHeight w:val="245"/>
          <w:jc w:val="center"/>
        </w:trPr>
        <w:tc>
          <w:tcPr>
            <w:tcW w:w="1755" w:type="dxa"/>
            <w:tcBorders>
              <w:top w:val="single" w:sz="6" w:space="0" w:color="auto"/>
              <w:left w:val="single" w:sz="6" w:space="0" w:color="auto"/>
              <w:bottom w:val="single" w:sz="6" w:space="0" w:color="auto"/>
              <w:right w:val="single" w:sz="6" w:space="0" w:color="auto"/>
            </w:tcBorders>
          </w:tcPr>
          <w:p w14:paraId="28AEC605" w14:textId="77777777" w:rsidR="00332093" w:rsidRPr="00C77FDB" w:rsidRDefault="00332093" w:rsidP="00332093">
            <w:pPr>
              <w:rPr>
                <w:rFonts w:cstheme="minorHAnsi"/>
                <w:b/>
                <w:sz w:val="16"/>
                <w:szCs w:val="16"/>
              </w:rPr>
            </w:pPr>
            <w:r w:rsidRPr="00C77FDB">
              <w:rPr>
                <w:rFonts w:cstheme="minorHAnsi"/>
                <w:b/>
                <w:sz w:val="16"/>
                <w:szCs w:val="16"/>
              </w:rPr>
              <w:t>March 14, 2014</w:t>
            </w:r>
          </w:p>
        </w:tc>
        <w:tc>
          <w:tcPr>
            <w:tcW w:w="1047" w:type="dxa"/>
            <w:tcBorders>
              <w:top w:val="single" w:sz="6" w:space="0" w:color="auto"/>
              <w:left w:val="single" w:sz="6" w:space="0" w:color="auto"/>
              <w:bottom w:val="single" w:sz="6" w:space="0" w:color="auto"/>
              <w:right w:val="single" w:sz="6" w:space="0" w:color="auto"/>
            </w:tcBorders>
          </w:tcPr>
          <w:p w14:paraId="53EF7C57" w14:textId="77777777" w:rsidR="00332093" w:rsidRPr="00C77FDB" w:rsidRDefault="00332093" w:rsidP="00332093">
            <w:pPr>
              <w:rPr>
                <w:rFonts w:cstheme="minorHAnsi"/>
                <w:b/>
                <w:sz w:val="16"/>
                <w:szCs w:val="16"/>
                <w:lang w:val="fr-FR"/>
              </w:rPr>
            </w:pPr>
            <w:r w:rsidRPr="00C77FDB">
              <w:rPr>
                <w:rFonts w:cstheme="minorHAnsi"/>
                <w:b/>
                <w:sz w:val="16"/>
                <w:szCs w:val="16"/>
                <w:lang w:val="fr-FR"/>
              </w:rPr>
              <w:t>1.2</w:t>
            </w:r>
          </w:p>
        </w:tc>
        <w:tc>
          <w:tcPr>
            <w:tcW w:w="8117" w:type="dxa"/>
            <w:gridSpan w:val="2"/>
            <w:tcBorders>
              <w:top w:val="single" w:sz="6" w:space="0" w:color="auto"/>
              <w:left w:val="single" w:sz="6" w:space="0" w:color="auto"/>
              <w:bottom w:val="single" w:sz="6" w:space="0" w:color="auto"/>
              <w:right w:val="single" w:sz="6" w:space="0" w:color="auto"/>
            </w:tcBorders>
          </w:tcPr>
          <w:p w14:paraId="2581FD3C" w14:textId="77777777" w:rsidR="00332093" w:rsidRPr="00C77FDB" w:rsidRDefault="00332093" w:rsidP="00332093">
            <w:pPr>
              <w:rPr>
                <w:rFonts w:cstheme="minorHAnsi"/>
                <w:b/>
                <w:sz w:val="16"/>
                <w:szCs w:val="16"/>
              </w:rPr>
            </w:pPr>
          </w:p>
        </w:tc>
      </w:tr>
      <w:tr w:rsidR="00332093" w14:paraId="3D7A7054" w14:textId="77777777" w:rsidTr="00332093">
        <w:trPr>
          <w:jc w:val="center"/>
        </w:trPr>
        <w:tc>
          <w:tcPr>
            <w:tcW w:w="1755" w:type="dxa"/>
            <w:tcBorders>
              <w:top w:val="single" w:sz="6" w:space="0" w:color="auto"/>
              <w:left w:val="single" w:sz="6" w:space="0" w:color="auto"/>
              <w:bottom w:val="nil"/>
              <w:right w:val="single" w:sz="6" w:space="0" w:color="auto"/>
            </w:tcBorders>
          </w:tcPr>
          <w:p w14:paraId="594AD343"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26979E23" w14:textId="77777777" w:rsidR="00332093" w:rsidRDefault="00332093" w:rsidP="00332093">
            <w:pPr>
              <w:rPr>
                <w:rFonts w:cs="Arial"/>
                <w:sz w:val="16"/>
              </w:rPr>
            </w:pPr>
            <w:r w:rsidRPr="00152E68">
              <w:rPr>
                <w:rFonts w:cs="Arial"/>
                <w:sz w:val="16"/>
              </w:rPr>
              <w:t>AS-GREQ-</w:t>
            </w:r>
            <w:r>
              <w:rPr>
                <w:rFonts w:cs="Arial"/>
                <w:sz w:val="16"/>
              </w:rPr>
              <w:t>050371-</w:t>
            </w:r>
            <w:r w:rsidRPr="00152E68">
              <w:rPr>
                <w:rFonts w:cs="Arial"/>
                <w:sz w:val="16"/>
              </w:rPr>
              <w:t xml:space="preserve"> Automatic Software Update</w:t>
            </w:r>
          </w:p>
        </w:tc>
        <w:tc>
          <w:tcPr>
            <w:tcW w:w="4627" w:type="dxa"/>
            <w:tcBorders>
              <w:top w:val="single" w:sz="6" w:space="0" w:color="auto"/>
              <w:left w:val="single" w:sz="6" w:space="0" w:color="auto"/>
              <w:bottom w:val="single" w:sz="6" w:space="0" w:color="auto"/>
              <w:right w:val="single" w:sz="6" w:space="0" w:color="auto"/>
            </w:tcBorders>
          </w:tcPr>
          <w:p w14:paraId="219A74AA" w14:textId="77777777" w:rsidR="00332093" w:rsidRDefault="00332093" w:rsidP="00332093">
            <w:pPr>
              <w:rPr>
                <w:rFonts w:cs="Arial"/>
                <w:sz w:val="16"/>
              </w:rPr>
            </w:pPr>
            <w:r>
              <w:rPr>
                <w:rFonts w:cs="Arial"/>
                <w:sz w:val="16"/>
              </w:rPr>
              <w:t>bjohns69 - New Requirement</w:t>
            </w:r>
          </w:p>
        </w:tc>
      </w:tr>
      <w:tr w:rsidR="00332093" w14:paraId="2C1CE6E4" w14:textId="77777777" w:rsidTr="00332093">
        <w:trPr>
          <w:jc w:val="center"/>
        </w:trPr>
        <w:tc>
          <w:tcPr>
            <w:tcW w:w="1755" w:type="dxa"/>
            <w:tcBorders>
              <w:top w:val="nil"/>
              <w:left w:val="single" w:sz="6" w:space="0" w:color="auto"/>
              <w:bottom w:val="nil"/>
              <w:right w:val="single" w:sz="6" w:space="0" w:color="auto"/>
            </w:tcBorders>
          </w:tcPr>
          <w:p w14:paraId="1D3426C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74C1499B" w14:textId="77777777" w:rsidR="00332093" w:rsidRDefault="00332093" w:rsidP="00332093">
            <w:pPr>
              <w:rPr>
                <w:rFonts w:cs="Arial"/>
                <w:sz w:val="16"/>
              </w:rPr>
            </w:pPr>
            <w:r>
              <w:rPr>
                <w:rFonts w:cs="Arial"/>
                <w:sz w:val="16"/>
              </w:rPr>
              <w:t>VS-GREQ025326</w:t>
            </w:r>
            <w:r w:rsidRPr="00152E68">
              <w:rPr>
                <w:rFonts w:cs="Arial"/>
                <w:sz w:val="16"/>
              </w:rPr>
              <w:t>-Wi-Fi network availability notification (HMI)</w:t>
            </w:r>
          </w:p>
        </w:tc>
        <w:tc>
          <w:tcPr>
            <w:tcW w:w="4627" w:type="dxa"/>
            <w:tcBorders>
              <w:top w:val="single" w:sz="6" w:space="0" w:color="auto"/>
              <w:left w:val="single" w:sz="6" w:space="0" w:color="auto"/>
              <w:bottom w:val="single" w:sz="6" w:space="0" w:color="auto"/>
              <w:right w:val="single" w:sz="6" w:space="0" w:color="auto"/>
            </w:tcBorders>
          </w:tcPr>
          <w:p w14:paraId="3631B5EC" w14:textId="77777777" w:rsidR="00332093" w:rsidRDefault="00332093" w:rsidP="00332093">
            <w:pPr>
              <w:rPr>
                <w:rFonts w:cs="Arial"/>
                <w:sz w:val="16"/>
              </w:rPr>
            </w:pPr>
            <w:r>
              <w:rPr>
                <w:rFonts w:cs="Arial"/>
                <w:sz w:val="16"/>
              </w:rPr>
              <w:t>bjohns69 – Revise Requirement</w:t>
            </w:r>
          </w:p>
        </w:tc>
      </w:tr>
      <w:tr w:rsidR="00332093" w14:paraId="539AB87F" w14:textId="77777777" w:rsidTr="00332093">
        <w:trPr>
          <w:jc w:val="center"/>
        </w:trPr>
        <w:tc>
          <w:tcPr>
            <w:tcW w:w="1755" w:type="dxa"/>
            <w:tcBorders>
              <w:top w:val="nil"/>
              <w:left w:val="single" w:sz="6" w:space="0" w:color="auto"/>
              <w:bottom w:val="nil"/>
              <w:right w:val="single" w:sz="6" w:space="0" w:color="auto"/>
            </w:tcBorders>
          </w:tcPr>
          <w:p w14:paraId="6BD28F9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07DBA119" w14:textId="77777777" w:rsidR="00332093" w:rsidRDefault="00332093" w:rsidP="00332093">
            <w:pPr>
              <w:rPr>
                <w:rFonts w:cs="Arial"/>
                <w:sz w:val="16"/>
              </w:rPr>
            </w:pPr>
            <w:r w:rsidRPr="00152E68">
              <w:rPr>
                <w:rFonts w:cs="Arial"/>
                <w:sz w:val="16"/>
              </w:rPr>
              <w:t>VS-GUC-291869</w:t>
            </w:r>
            <w:r>
              <w:rPr>
                <w:rFonts w:cs="Arial"/>
                <w:sz w:val="16"/>
              </w:rPr>
              <w:t xml:space="preserve"> - </w:t>
            </w:r>
            <w:r w:rsidRPr="00152E68">
              <w:rPr>
                <w:rFonts w:cs="Arial"/>
                <w:sz w:val="16"/>
              </w:rPr>
              <w:t>Configure Automatic Software Update</w:t>
            </w:r>
          </w:p>
        </w:tc>
        <w:tc>
          <w:tcPr>
            <w:tcW w:w="4627" w:type="dxa"/>
            <w:tcBorders>
              <w:top w:val="single" w:sz="6" w:space="0" w:color="auto"/>
              <w:left w:val="single" w:sz="6" w:space="0" w:color="auto"/>
              <w:bottom w:val="single" w:sz="6" w:space="0" w:color="auto"/>
              <w:right w:val="single" w:sz="6" w:space="0" w:color="auto"/>
            </w:tcBorders>
          </w:tcPr>
          <w:p w14:paraId="0FBFFEB2" w14:textId="77777777" w:rsidR="00332093" w:rsidRDefault="00332093" w:rsidP="00332093">
            <w:pPr>
              <w:rPr>
                <w:rFonts w:cs="Arial"/>
                <w:sz w:val="16"/>
              </w:rPr>
            </w:pPr>
            <w:r>
              <w:rPr>
                <w:rFonts w:cs="Arial"/>
                <w:sz w:val="16"/>
              </w:rPr>
              <w:t>bjohns69 - New Use Case</w:t>
            </w:r>
          </w:p>
        </w:tc>
      </w:tr>
      <w:tr w:rsidR="00332093" w14:paraId="28E24B3C" w14:textId="77777777" w:rsidTr="00332093">
        <w:trPr>
          <w:jc w:val="center"/>
        </w:trPr>
        <w:tc>
          <w:tcPr>
            <w:tcW w:w="1755" w:type="dxa"/>
            <w:tcBorders>
              <w:top w:val="nil"/>
              <w:left w:val="single" w:sz="6" w:space="0" w:color="auto"/>
              <w:bottom w:val="nil"/>
              <w:right w:val="single" w:sz="6" w:space="0" w:color="auto"/>
            </w:tcBorders>
          </w:tcPr>
          <w:p w14:paraId="71A4C51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5928EA5A" w14:textId="77777777" w:rsidR="00332093" w:rsidRDefault="00332093" w:rsidP="00332093">
            <w:pPr>
              <w:rPr>
                <w:rFonts w:cs="Arial"/>
                <w:sz w:val="16"/>
              </w:rPr>
            </w:pPr>
            <w:r w:rsidRPr="0070232F">
              <w:rPr>
                <w:rFonts w:cs="Arial"/>
                <w:sz w:val="16"/>
              </w:rPr>
              <w:t xml:space="preserve">VS-UC-REQ-025261/B-The user would like to search/rescan/refresh the list of Wi-Fi direct compatible </w:t>
            </w:r>
            <w:proofErr w:type="gramStart"/>
            <w:r w:rsidRPr="0070232F">
              <w:rPr>
                <w:rFonts w:cs="Arial"/>
                <w:sz w:val="16"/>
              </w:rPr>
              <w:t>device(</w:t>
            </w:r>
            <w:proofErr w:type="spellStart"/>
            <w:proofErr w:type="gramEnd"/>
            <w:r w:rsidRPr="0070232F">
              <w:rPr>
                <w:rFonts w:cs="Arial"/>
                <w:sz w:val="16"/>
              </w:rPr>
              <w:t>TcSE</w:t>
            </w:r>
            <w:proofErr w:type="spellEnd"/>
            <w:r w:rsidRPr="0070232F">
              <w:rPr>
                <w:rFonts w:cs="Arial"/>
                <w:sz w:val="16"/>
              </w:rPr>
              <w:t xml:space="preserve"> ROIN-291844)</w:t>
            </w:r>
          </w:p>
        </w:tc>
        <w:tc>
          <w:tcPr>
            <w:tcW w:w="4627" w:type="dxa"/>
            <w:tcBorders>
              <w:top w:val="single" w:sz="6" w:space="0" w:color="auto"/>
              <w:left w:val="single" w:sz="6" w:space="0" w:color="auto"/>
              <w:bottom w:val="single" w:sz="6" w:space="0" w:color="auto"/>
              <w:right w:val="single" w:sz="6" w:space="0" w:color="auto"/>
            </w:tcBorders>
          </w:tcPr>
          <w:p w14:paraId="11B35C22" w14:textId="77777777" w:rsidR="00332093" w:rsidRDefault="00332093" w:rsidP="00332093">
            <w:pPr>
              <w:rPr>
                <w:rFonts w:cs="Arial"/>
                <w:sz w:val="16"/>
              </w:rPr>
            </w:pPr>
            <w:r>
              <w:rPr>
                <w:rFonts w:cs="Arial"/>
                <w:sz w:val="16"/>
              </w:rPr>
              <w:t xml:space="preserve">bjohns69 - </w:t>
            </w:r>
            <w:r w:rsidRPr="0070232F">
              <w:rPr>
                <w:rFonts w:cs="Arial"/>
                <w:sz w:val="16"/>
              </w:rPr>
              <w:t>Revise Use Case</w:t>
            </w:r>
          </w:p>
        </w:tc>
      </w:tr>
      <w:tr w:rsidR="00332093" w14:paraId="7EB41358" w14:textId="77777777" w:rsidTr="00332093">
        <w:trPr>
          <w:jc w:val="center"/>
        </w:trPr>
        <w:tc>
          <w:tcPr>
            <w:tcW w:w="1755" w:type="dxa"/>
            <w:tcBorders>
              <w:top w:val="nil"/>
              <w:left w:val="single" w:sz="6" w:space="0" w:color="auto"/>
              <w:bottom w:val="nil"/>
              <w:right w:val="single" w:sz="6" w:space="0" w:color="auto"/>
            </w:tcBorders>
          </w:tcPr>
          <w:p w14:paraId="0C6D103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4F130802" w14:textId="77777777" w:rsidR="00332093" w:rsidRDefault="00332093" w:rsidP="00332093">
            <w:pPr>
              <w:rPr>
                <w:rFonts w:cs="Arial"/>
                <w:sz w:val="16"/>
              </w:rPr>
            </w:pPr>
            <w:r w:rsidRPr="0070232F">
              <w:rPr>
                <w:rFonts w:cs="Arial"/>
                <w:sz w:val="16"/>
              </w:rPr>
              <w:t>VS-FUR-REQ-052061/A-Automatic Software Update, trigger 1</w:t>
            </w:r>
          </w:p>
        </w:tc>
        <w:tc>
          <w:tcPr>
            <w:tcW w:w="4627" w:type="dxa"/>
            <w:tcBorders>
              <w:top w:val="single" w:sz="6" w:space="0" w:color="auto"/>
              <w:left w:val="single" w:sz="6" w:space="0" w:color="auto"/>
              <w:bottom w:val="single" w:sz="6" w:space="0" w:color="auto"/>
              <w:right w:val="single" w:sz="6" w:space="0" w:color="auto"/>
            </w:tcBorders>
          </w:tcPr>
          <w:p w14:paraId="28271742" w14:textId="77777777" w:rsidR="00332093" w:rsidRDefault="00332093" w:rsidP="00332093">
            <w:pPr>
              <w:rPr>
                <w:rFonts w:cs="Arial"/>
                <w:sz w:val="16"/>
              </w:rPr>
            </w:pPr>
            <w:r>
              <w:rPr>
                <w:rFonts w:cs="Arial"/>
                <w:sz w:val="16"/>
              </w:rPr>
              <w:t>bjohns69 - New Requirement</w:t>
            </w:r>
          </w:p>
        </w:tc>
      </w:tr>
      <w:tr w:rsidR="00332093" w14:paraId="2C61A848" w14:textId="77777777" w:rsidTr="00332093">
        <w:trPr>
          <w:jc w:val="center"/>
        </w:trPr>
        <w:tc>
          <w:tcPr>
            <w:tcW w:w="1755" w:type="dxa"/>
            <w:tcBorders>
              <w:top w:val="nil"/>
              <w:left w:val="single" w:sz="6" w:space="0" w:color="auto"/>
              <w:bottom w:val="nil"/>
              <w:right w:val="single" w:sz="6" w:space="0" w:color="auto"/>
            </w:tcBorders>
          </w:tcPr>
          <w:p w14:paraId="5D57050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6E692407" w14:textId="77777777" w:rsidR="00332093" w:rsidRDefault="00332093" w:rsidP="00332093">
            <w:pPr>
              <w:rPr>
                <w:rFonts w:cs="Arial"/>
                <w:sz w:val="16"/>
              </w:rPr>
            </w:pPr>
            <w:r w:rsidRPr="0070232F">
              <w:rPr>
                <w:rFonts w:cs="Arial"/>
                <w:sz w:val="16"/>
              </w:rPr>
              <w:t>VS-FUR-REQ-052062/A-Automatic Software Update, trigger 2</w:t>
            </w:r>
          </w:p>
        </w:tc>
        <w:tc>
          <w:tcPr>
            <w:tcW w:w="4627" w:type="dxa"/>
            <w:tcBorders>
              <w:top w:val="single" w:sz="6" w:space="0" w:color="auto"/>
              <w:left w:val="single" w:sz="6" w:space="0" w:color="auto"/>
              <w:bottom w:val="single" w:sz="6" w:space="0" w:color="auto"/>
              <w:right w:val="single" w:sz="6" w:space="0" w:color="auto"/>
            </w:tcBorders>
          </w:tcPr>
          <w:p w14:paraId="529800C0" w14:textId="77777777" w:rsidR="00332093" w:rsidRDefault="00332093" w:rsidP="00332093">
            <w:pPr>
              <w:rPr>
                <w:rFonts w:cs="Arial"/>
                <w:sz w:val="16"/>
              </w:rPr>
            </w:pPr>
            <w:r>
              <w:rPr>
                <w:rFonts w:cs="Arial"/>
                <w:sz w:val="16"/>
              </w:rPr>
              <w:t>bjohns69 - New Requirement</w:t>
            </w:r>
          </w:p>
        </w:tc>
      </w:tr>
      <w:tr w:rsidR="00332093" w14:paraId="0A7EF0C8" w14:textId="77777777" w:rsidTr="00332093">
        <w:trPr>
          <w:jc w:val="center"/>
        </w:trPr>
        <w:tc>
          <w:tcPr>
            <w:tcW w:w="1755" w:type="dxa"/>
            <w:tcBorders>
              <w:top w:val="nil"/>
              <w:left w:val="single" w:sz="6" w:space="0" w:color="auto"/>
              <w:bottom w:val="nil"/>
              <w:right w:val="single" w:sz="6" w:space="0" w:color="auto"/>
            </w:tcBorders>
          </w:tcPr>
          <w:p w14:paraId="3981A68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3DDE50C0" w14:textId="77777777" w:rsidR="00332093" w:rsidRDefault="00332093" w:rsidP="00332093">
            <w:pPr>
              <w:rPr>
                <w:rFonts w:cs="Arial"/>
                <w:sz w:val="16"/>
              </w:rPr>
            </w:pPr>
            <w:r w:rsidRPr="0070232F">
              <w:rPr>
                <w:rFonts w:cs="Arial"/>
                <w:sz w:val="16"/>
              </w:rPr>
              <w:t>VS-FUR-REQ-052063/A-Automatic Software Update, trigger 3</w:t>
            </w:r>
          </w:p>
        </w:tc>
        <w:tc>
          <w:tcPr>
            <w:tcW w:w="4627" w:type="dxa"/>
            <w:tcBorders>
              <w:top w:val="single" w:sz="6" w:space="0" w:color="auto"/>
              <w:left w:val="single" w:sz="6" w:space="0" w:color="auto"/>
              <w:bottom w:val="single" w:sz="6" w:space="0" w:color="auto"/>
              <w:right w:val="single" w:sz="6" w:space="0" w:color="auto"/>
            </w:tcBorders>
          </w:tcPr>
          <w:p w14:paraId="14CCA913" w14:textId="77777777" w:rsidR="00332093" w:rsidRDefault="00332093" w:rsidP="00332093">
            <w:pPr>
              <w:rPr>
                <w:rFonts w:cs="Arial"/>
                <w:sz w:val="16"/>
              </w:rPr>
            </w:pPr>
            <w:r>
              <w:rPr>
                <w:rFonts w:cs="Arial"/>
                <w:sz w:val="16"/>
              </w:rPr>
              <w:t>bjohns69 - New Requirement</w:t>
            </w:r>
          </w:p>
        </w:tc>
      </w:tr>
      <w:tr w:rsidR="00332093" w14:paraId="04AEAAF1" w14:textId="77777777" w:rsidTr="00332093">
        <w:trPr>
          <w:jc w:val="center"/>
        </w:trPr>
        <w:tc>
          <w:tcPr>
            <w:tcW w:w="1755" w:type="dxa"/>
            <w:tcBorders>
              <w:top w:val="nil"/>
              <w:left w:val="single" w:sz="6" w:space="0" w:color="auto"/>
              <w:bottom w:val="nil"/>
              <w:right w:val="single" w:sz="6" w:space="0" w:color="auto"/>
            </w:tcBorders>
          </w:tcPr>
          <w:p w14:paraId="42E7E8F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55E05FE8" w14:textId="77777777" w:rsidR="00332093" w:rsidRDefault="00332093" w:rsidP="00332093">
            <w:pPr>
              <w:rPr>
                <w:rFonts w:cs="Arial"/>
                <w:sz w:val="16"/>
              </w:rPr>
            </w:pPr>
            <w:r w:rsidRPr="0070232F">
              <w:rPr>
                <w:rFonts w:cs="Arial"/>
                <w:sz w:val="16"/>
              </w:rPr>
              <w:t>VS-FUR-REQ-052064/A-Automatic Software Update, trigger 4</w:t>
            </w:r>
          </w:p>
        </w:tc>
        <w:tc>
          <w:tcPr>
            <w:tcW w:w="4627" w:type="dxa"/>
            <w:tcBorders>
              <w:top w:val="single" w:sz="6" w:space="0" w:color="auto"/>
              <w:left w:val="single" w:sz="6" w:space="0" w:color="auto"/>
              <w:bottom w:val="single" w:sz="6" w:space="0" w:color="auto"/>
              <w:right w:val="single" w:sz="6" w:space="0" w:color="auto"/>
            </w:tcBorders>
          </w:tcPr>
          <w:p w14:paraId="1BCC38E0" w14:textId="77777777" w:rsidR="00332093" w:rsidRDefault="00332093" w:rsidP="00332093">
            <w:pPr>
              <w:rPr>
                <w:rFonts w:cs="Arial"/>
                <w:sz w:val="16"/>
              </w:rPr>
            </w:pPr>
            <w:r>
              <w:rPr>
                <w:rFonts w:cs="Arial"/>
                <w:sz w:val="16"/>
              </w:rPr>
              <w:t>bjohns69 - New Requirement</w:t>
            </w:r>
          </w:p>
        </w:tc>
      </w:tr>
      <w:tr w:rsidR="00332093" w14:paraId="0A5C3C0D" w14:textId="77777777" w:rsidTr="00332093">
        <w:trPr>
          <w:jc w:val="center"/>
        </w:trPr>
        <w:tc>
          <w:tcPr>
            <w:tcW w:w="1755" w:type="dxa"/>
            <w:tcBorders>
              <w:top w:val="nil"/>
              <w:left w:val="single" w:sz="6" w:space="0" w:color="auto"/>
              <w:bottom w:val="nil"/>
              <w:right w:val="single" w:sz="6" w:space="0" w:color="auto"/>
            </w:tcBorders>
          </w:tcPr>
          <w:p w14:paraId="3BE0908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3116697C" w14:textId="77777777" w:rsidR="00332093" w:rsidRDefault="00332093" w:rsidP="00332093">
            <w:pPr>
              <w:rPr>
                <w:rFonts w:cs="Arial"/>
                <w:sz w:val="16"/>
              </w:rPr>
            </w:pPr>
            <w:r w:rsidRPr="0070232F">
              <w:rPr>
                <w:rFonts w:cs="Arial"/>
                <w:sz w:val="16"/>
              </w:rPr>
              <w:t>VS-FUR-REQ-052065/A-Wi-Fi Signal Strength Presentation</w:t>
            </w:r>
          </w:p>
        </w:tc>
        <w:tc>
          <w:tcPr>
            <w:tcW w:w="4627" w:type="dxa"/>
            <w:tcBorders>
              <w:top w:val="single" w:sz="6" w:space="0" w:color="auto"/>
              <w:left w:val="single" w:sz="6" w:space="0" w:color="auto"/>
              <w:bottom w:val="single" w:sz="6" w:space="0" w:color="auto"/>
              <w:right w:val="single" w:sz="6" w:space="0" w:color="auto"/>
            </w:tcBorders>
          </w:tcPr>
          <w:p w14:paraId="43D981FA" w14:textId="77777777" w:rsidR="00332093" w:rsidRDefault="00332093" w:rsidP="00332093">
            <w:pPr>
              <w:rPr>
                <w:rFonts w:cs="Arial"/>
                <w:sz w:val="16"/>
              </w:rPr>
            </w:pPr>
            <w:r>
              <w:rPr>
                <w:rFonts w:cs="Arial"/>
                <w:sz w:val="16"/>
              </w:rPr>
              <w:t>bjohns69 - New Requirement</w:t>
            </w:r>
          </w:p>
        </w:tc>
      </w:tr>
      <w:tr w:rsidR="00332093" w14:paraId="06361B86" w14:textId="77777777" w:rsidTr="00332093">
        <w:trPr>
          <w:jc w:val="center"/>
        </w:trPr>
        <w:tc>
          <w:tcPr>
            <w:tcW w:w="1755" w:type="dxa"/>
            <w:tcBorders>
              <w:top w:val="nil"/>
              <w:left w:val="single" w:sz="6" w:space="0" w:color="auto"/>
              <w:bottom w:val="nil"/>
              <w:right w:val="single" w:sz="6" w:space="0" w:color="auto"/>
            </w:tcBorders>
          </w:tcPr>
          <w:p w14:paraId="0F78653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18D09693" w14:textId="77777777" w:rsidR="00332093" w:rsidRDefault="00332093" w:rsidP="00332093">
            <w:pPr>
              <w:rPr>
                <w:rFonts w:cs="Arial"/>
                <w:sz w:val="16"/>
              </w:rPr>
            </w:pPr>
            <w:r w:rsidRPr="0070232F">
              <w:rPr>
                <w:rFonts w:cs="Arial"/>
                <w:sz w:val="16"/>
              </w:rPr>
              <w:t xml:space="preserve">VS-FUR-REQ-025294/B-Wi-Fi chip power state </w:t>
            </w:r>
            <w:proofErr w:type="gramStart"/>
            <w:r w:rsidRPr="0070232F">
              <w:rPr>
                <w:rFonts w:cs="Arial"/>
                <w:sz w:val="16"/>
              </w:rPr>
              <w:t>requirements(</w:t>
            </w:r>
            <w:proofErr w:type="spellStart"/>
            <w:proofErr w:type="gramEnd"/>
            <w:r w:rsidRPr="0070232F">
              <w:rPr>
                <w:rFonts w:cs="Arial"/>
                <w:sz w:val="16"/>
              </w:rPr>
              <w:t>TcSE</w:t>
            </w:r>
            <w:proofErr w:type="spellEnd"/>
            <w:r w:rsidRPr="0070232F">
              <w:rPr>
                <w:rFonts w:cs="Arial"/>
                <w:sz w:val="16"/>
              </w:rPr>
              <w:t xml:space="preserve"> ROIN-296184-1)</w:t>
            </w:r>
          </w:p>
        </w:tc>
        <w:tc>
          <w:tcPr>
            <w:tcW w:w="4627" w:type="dxa"/>
            <w:tcBorders>
              <w:top w:val="single" w:sz="6" w:space="0" w:color="auto"/>
              <w:left w:val="single" w:sz="6" w:space="0" w:color="auto"/>
              <w:bottom w:val="single" w:sz="6" w:space="0" w:color="auto"/>
              <w:right w:val="single" w:sz="6" w:space="0" w:color="auto"/>
            </w:tcBorders>
          </w:tcPr>
          <w:p w14:paraId="152D4ED6" w14:textId="77777777" w:rsidR="00332093" w:rsidRDefault="00332093" w:rsidP="00332093">
            <w:pPr>
              <w:rPr>
                <w:rFonts w:cs="Arial"/>
                <w:sz w:val="16"/>
              </w:rPr>
            </w:pPr>
            <w:r>
              <w:rPr>
                <w:rFonts w:cs="Arial"/>
                <w:sz w:val="16"/>
              </w:rPr>
              <w:t>bjohns69 - New Requirement</w:t>
            </w:r>
          </w:p>
        </w:tc>
      </w:tr>
      <w:tr w:rsidR="00332093" w14:paraId="54F76CE4" w14:textId="77777777" w:rsidTr="00332093">
        <w:trPr>
          <w:jc w:val="center"/>
        </w:trPr>
        <w:tc>
          <w:tcPr>
            <w:tcW w:w="1755" w:type="dxa"/>
            <w:tcBorders>
              <w:top w:val="nil"/>
              <w:left w:val="single" w:sz="6" w:space="0" w:color="auto"/>
              <w:bottom w:val="nil"/>
              <w:right w:val="single" w:sz="6" w:space="0" w:color="auto"/>
            </w:tcBorders>
          </w:tcPr>
          <w:p w14:paraId="64CA847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4849EB68" w14:textId="77777777" w:rsidR="00332093" w:rsidRDefault="00332093" w:rsidP="00332093">
            <w:pPr>
              <w:rPr>
                <w:rFonts w:cs="Arial"/>
                <w:sz w:val="16"/>
              </w:rPr>
            </w:pPr>
            <w:r w:rsidRPr="0070232F">
              <w:rPr>
                <w:rFonts w:cs="Arial"/>
                <w:sz w:val="16"/>
              </w:rPr>
              <w:t>VS-FUR-REQ-052066/A-Wi-Fi Keep last Wi-Fi mode after ignition</w:t>
            </w:r>
          </w:p>
        </w:tc>
        <w:tc>
          <w:tcPr>
            <w:tcW w:w="4627" w:type="dxa"/>
            <w:tcBorders>
              <w:top w:val="single" w:sz="6" w:space="0" w:color="auto"/>
              <w:left w:val="single" w:sz="6" w:space="0" w:color="auto"/>
              <w:bottom w:val="single" w:sz="6" w:space="0" w:color="auto"/>
              <w:right w:val="single" w:sz="6" w:space="0" w:color="auto"/>
            </w:tcBorders>
          </w:tcPr>
          <w:p w14:paraId="56D8C481" w14:textId="77777777" w:rsidR="00332093" w:rsidRDefault="00332093" w:rsidP="00332093">
            <w:pPr>
              <w:rPr>
                <w:rFonts w:cs="Arial"/>
                <w:sz w:val="16"/>
              </w:rPr>
            </w:pPr>
            <w:r>
              <w:rPr>
                <w:rFonts w:cs="Arial"/>
                <w:sz w:val="16"/>
              </w:rPr>
              <w:t>bjohns69 - New Requirement</w:t>
            </w:r>
          </w:p>
        </w:tc>
      </w:tr>
      <w:tr w:rsidR="00332093" w14:paraId="1CF4B9D6" w14:textId="77777777" w:rsidTr="00332093">
        <w:trPr>
          <w:jc w:val="center"/>
        </w:trPr>
        <w:tc>
          <w:tcPr>
            <w:tcW w:w="1755" w:type="dxa"/>
            <w:tcBorders>
              <w:top w:val="nil"/>
              <w:left w:val="single" w:sz="6" w:space="0" w:color="auto"/>
              <w:bottom w:val="single" w:sz="6" w:space="0" w:color="auto"/>
              <w:right w:val="single" w:sz="6" w:space="0" w:color="auto"/>
            </w:tcBorders>
          </w:tcPr>
          <w:p w14:paraId="3319537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6DA43154" w14:textId="77777777" w:rsidR="00332093" w:rsidRDefault="00332093" w:rsidP="00332093">
            <w:pPr>
              <w:rPr>
                <w:rFonts w:cs="Arial"/>
                <w:sz w:val="16"/>
              </w:rPr>
            </w:pPr>
            <w:r w:rsidRPr="0070232F">
              <w:rPr>
                <w:rFonts w:cs="Arial"/>
                <w:sz w:val="16"/>
              </w:rPr>
              <w:t>VS-FUR-REQ-025326/B-Wi-Fi network availability notification (HMI</w:t>
            </w:r>
            <w:proofErr w:type="gramStart"/>
            <w:r w:rsidRPr="0070232F">
              <w:rPr>
                <w:rFonts w:cs="Arial"/>
                <w:sz w:val="16"/>
              </w:rPr>
              <w:t>)(</w:t>
            </w:r>
            <w:proofErr w:type="gramEnd"/>
          </w:p>
        </w:tc>
        <w:tc>
          <w:tcPr>
            <w:tcW w:w="4627" w:type="dxa"/>
            <w:tcBorders>
              <w:top w:val="single" w:sz="6" w:space="0" w:color="auto"/>
              <w:left w:val="single" w:sz="6" w:space="0" w:color="auto"/>
              <w:bottom w:val="single" w:sz="6" w:space="0" w:color="auto"/>
              <w:right w:val="single" w:sz="6" w:space="0" w:color="auto"/>
            </w:tcBorders>
          </w:tcPr>
          <w:p w14:paraId="4F0564B1" w14:textId="77777777" w:rsidR="00332093" w:rsidRDefault="00332093" w:rsidP="00332093">
            <w:pPr>
              <w:rPr>
                <w:rFonts w:cs="Arial"/>
                <w:sz w:val="16"/>
              </w:rPr>
            </w:pPr>
            <w:r>
              <w:rPr>
                <w:rFonts w:cs="Arial"/>
                <w:sz w:val="16"/>
              </w:rPr>
              <w:t>bjohns69 – Revise Requirement</w:t>
            </w:r>
          </w:p>
        </w:tc>
      </w:tr>
      <w:tr w:rsidR="00332093" w14:paraId="614B711C"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738A10EB"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12B800D5"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3804AFCA"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26D8AC01" w14:textId="77777777" w:rsidR="00332093" w:rsidRPr="002C70C7" w:rsidRDefault="00332093" w:rsidP="00332093">
            <w:pPr>
              <w:rPr>
                <w:rFonts w:asciiTheme="minorHAnsi" w:hAnsiTheme="minorHAnsi" w:cstheme="minorHAnsi"/>
                <w:sz w:val="16"/>
                <w:szCs w:val="16"/>
              </w:rPr>
            </w:pPr>
          </w:p>
        </w:tc>
      </w:tr>
      <w:tr w:rsidR="00332093" w:rsidRPr="00C77FDB" w14:paraId="19711E8B" w14:textId="77777777" w:rsidTr="00332093">
        <w:trPr>
          <w:trHeight w:val="245"/>
          <w:jc w:val="center"/>
        </w:trPr>
        <w:tc>
          <w:tcPr>
            <w:tcW w:w="1755" w:type="dxa"/>
            <w:tcBorders>
              <w:top w:val="single" w:sz="6" w:space="0" w:color="auto"/>
              <w:left w:val="single" w:sz="6" w:space="0" w:color="auto"/>
              <w:bottom w:val="single" w:sz="6" w:space="0" w:color="auto"/>
              <w:right w:val="single" w:sz="6" w:space="0" w:color="auto"/>
            </w:tcBorders>
          </w:tcPr>
          <w:p w14:paraId="263F3BB4" w14:textId="77777777" w:rsidR="00332093" w:rsidRPr="00C77FDB" w:rsidRDefault="00332093" w:rsidP="00332093">
            <w:pPr>
              <w:rPr>
                <w:rFonts w:cstheme="minorHAnsi"/>
                <w:b/>
                <w:sz w:val="16"/>
                <w:szCs w:val="16"/>
              </w:rPr>
            </w:pPr>
            <w:r w:rsidRPr="00C77FDB">
              <w:rPr>
                <w:rFonts w:cstheme="minorHAnsi"/>
                <w:b/>
                <w:sz w:val="16"/>
                <w:szCs w:val="16"/>
              </w:rPr>
              <w:t>May 9, 2014</w:t>
            </w:r>
          </w:p>
        </w:tc>
        <w:tc>
          <w:tcPr>
            <w:tcW w:w="1047" w:type="dxa"/>
            <w:tcBorders>
              <w:top w:val="single" w:sz="6" w:space="0" w:color="auto"/>
              <w:left w:val="single" w:sz="6" w:space="0" w:color="auto"/>
              <w:bottom w:val="single" w:sz="6" w:space="0" w:color="auto"/>
              <w:right w:val="single" w:sz="6" w:space="0" w:color="auto"/>
            </w:tcBorders>
          </w:tcPr>
          <w:p w14:paraId="62E23DE2" w14:textId="77777777" w:rsidR="00332093" w:rsidRPr="00C77FDB" w:rsidRDefault="00332093" w:rsidP="00332093">
            <w:pPr>
              <w:rPr>
                <w:rFonts w:cstheme="minorHAnsi"/>
                <w:b/>
                <w:sz w:val="16"/>
                <w:szCs w:val="16"/>
                <w:lang w:val="fr-FR"/>
              </w:rPr>
            </w:pPr>
            <w:r w:rsidRPr="00C77FDB">
              <w:rPr>
                <w:rFonts w:cstheme="minorHAnsi"/>
                <w:b/>
                <w:sz w:val="16"/>
                <w:szCs w:val="16"/>
                <w:lang w:val="fr-FR"/>
              </w:rPr>
              <w:t>1.3</w:t>
            </w:r>
          </w:p>
        </w:tc>
        <w:tc>
          <w:tcPr>
            <w:tcW w:w="8117" w:type="dxa"/>
            <w:gridSpan w:val="2"/>
            <w:tcBorders>
              <w:top w:val="single" w:sz="6" w:space="0" w:color="auto"/>
              <w:left w:val="single" w:sz="6" w:space="0" w:color="auto"/>
              <w:bottom w:val="single" w:sz="6" w:space="0" w:color="auto"/>
              <w:right w:val="single" w:sz="6" w:space="0" w:color="auto"/>
            </w:tcBorders>
          </w:tcPr>
          <w:p w14:paraId="1C6CEA9C" w14:textId="77777777" w:rsidR="00332093" w:rsidRPr="00C77FDB" w:rsidRDefault="00332093" w:rsidP="00332093">
            <w:pPr>
              <w:rPr>
                <w:rFonts w:cstheme="minorHAnsi"/>
                <w:b/>
                <w:sz w:val="16"/>
                <w:szCs w:val="16"/>
              </w:rPr>
            </w:pPr>
          </w:p>
        </w:tc>
      </w:tr>
      <w:tr w:rsidR="00332093" w14:paraId="33AEE70D" w14:textId="77777777" w:rsidTr="00332093">
        <w:trPr>
          <w:jc w:val="center"/>
        </w:trPr>
        <w:tc>
          <w:tcPr>
            <w:tcW w:w="1755" w:type="dxa"/>
            <w:tcBorders>
              <w:top w:val="single" w:sz="6" w:space="0" w:color="auto"/>
              <w:left w:val="single" w:sz="6" w:space="0" w:color="auto"/>
              <w:bottom w:val="nil"/>
              <w:right w:val="single" w:sz="6" w:space="0" w:color="auto"/>
            </w:tcBorders>
          </w:tcPr>
          <w:p w14:paraId="23AD72F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50215277" w14:textId="77777777" w:rsidR="00332093" w:rsidRDefault="00332093" w:rsidP="00332093">
            <w:pPr>
              <w:rPr>
                <w:rFonts w:cs="Arial"/>
                <w:sz w:val="16"/>
              </w:rPr>
            </w:pPr>
            <w:r w:rsidRPr="00586F1A">
              <w:rPr>
                <w:rFonts w:cs="Arial"/>
                <w:sz w:val="16"/>
              </w:rPr>
              <w:t>MD-REQ-023414/B-</w:t>
            </w:r>
            <w:proofErr w:type="spellStart"/>
            <w:r w:rsidRPr="00586F1A">
              <w:rPr>
                <w:rFonts w:cs="Arial"/>
                <w:sz w:val="16"/>
              </w:rPr>
              <w:t>CntrStk_D_RqAssoc</w:t>
            </w:r>
            <w:proofErr w:type="spellEnd"/>
            <w:r w:rsidRPr="00586F1A">
              <w:rPr>
                <w:rFonts w:cs="Arial"/>
                <w:sz w:val="16"/>
              </w:rPr>
              <w:t xml:space="preserve"> (</w:t>
            </w:r>
            <w:proofErr w:type="spellStart"/>
            <w:r w:rsidRPr="00586F1A">
              <w:rPr>
                <w:rFonts w:cs="Arial"/>
                <w:sz w:val="16"/>
              </w:rPr>
              <w:t>TcSE</w:t>
            </w:r>
            <w:proofErr w:type="spellEnd"/>
            <w:r w:rsidRPr="00586F1A">
              <w:rPr>
                <w:rFonts w:cs="Arial"/>
                <w:sz w:val="16"/>
              </w:rPr>
              <w:t xml:space="preserve"> ROIN-284870-1)</w:t>
            </w:r>
          </w:p>
        </w:tc>
        <w:tc>
          <w:tcPr>
            <w:tcW w:w="4627" w:type="dxa"/>
            <w:tcBorders>
              <w:top w:val="single" w:sz="6" w:space="0" w:color="auto"/>
              <w:left w:val="single" w:sz="6" w:space="0" w:color="auto"/>
              <w:bottom w:val="single" w:sz="6" w:space="0" w:color="auto"/>
              <w:right w:val="single" w:sz="6" w:space="0" w:color="auto"/>
            </w:tcBorders>
          </w:tcPr>
          <w:p w14:paraId="2965710E" w14:textId="77777777" w:rsidR="00332093" w:rsidRDefault="00332093" w:rsidP="00332093">
            <w:pPr>
              <w:rPr>
                <w:rFonts w:cs="Arial"/>
                <w:sz w:val="16"/>
              </w:rPr>
            </w:pPr>
            <w:r>
              <w:rPr>
                <w:rFonts w:cs="Arial"/>
                <w:sz w:val="16"/>
              </w:rPr>
              <w:t xml:space="preserve">bjohns69 – </w:t>
            </w:r>
            <w:r w:rsidRPr="00586F1A">
              <w:rPr>
                <w:rFonts w:cs="Arial"/>
                <w:sz w:val="16"/>
              </w:rPr>
              <w:t>Added new literal for Cancel Keypad Code.</w:t>
            </w:r>
          </w:p>
        </w:tc>
      </w:tr>
      <w:tr w:rsidR="00332093" w14:paraId="4EB44BAE" w14:textId="77777777" w:rsidTr="00332093">
        <w:trPr>
          <w:jc w:val="center"/>
        </w:trPr>
        <w:tc>
          <w:tcPr>
            <w:tcW w:w="1755" w:type="dxa"/>
            <w:tcBorders>
              <w:top w:val="nil"/>
              <w:left w:val="single" w:sz="6" w:space="0" w:color="auto"/>
              <w:bottom w:val="nil"/>
              <w:right w:val="single" w:sz="6" w:space="0" w:color="auto"/>
            </w:tcBorders>
          </w:tcPr>
          <w:p w14:paraId="57E2A3B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2CAF2342" w14:textId="77777777" w:rsidR="00332093" w:rsidRDefault="00332093" w:rsidP="00332093">
            <w:pPr>
              <w:rPr>
                <w:rFonts w:cs="Arial"/>
                <w:sz w:val="16"/>
              </w:rPr>
            </w:pPr>
            <w:r w:rsidRPr="00586F1A">
              <w:rPr>
                <w:rFonts w:cs="Arial"/>
                <w:sz w:val="16"/>
              </w:rPr>
              <w:t>VS-SD-REQ-086469/A-Cancel Keypad Code Edit</w:t>
            </w:r>
          </w:p>
        </w:tc>
        <w:tc>
          <w:tcPr>
            <w:tcW w:w="4627" w:type="dxa"/>
            <w:tcBorders>
              <w:top w:val="single" w:sz="6" w:space="0" w:color="auto"/>
              <w:left w:val="single" w:sz="6" w:space="0" w:color="auto"/>
              <w:bottom w:val="single" w:sz="6" w:space="0" w:color="auto"/>
              <w:right w:val="single" w:sz="6" w:space="0" w:color="auto"/>
            </w:tcBorders>
          </w:tcPr>
          <w:p w14:paraId="55E85FE9" w14:textId="77777777" w:rsidR="00332093" w:rsidRDefault="00332093" w:rsidP="00332093">
            <w:pPr>
              <w:rPr>
                <w:rFonts w:cs="Arial"/>
                <w:sz w:val="16"/>
              </w:rPr>
            </w:pPr>
            <w:r>
              <w:rPr>
                <w:rFonts w:cs="Arial"/>
                <w:sz w:val="16"/>
              </w:rPr>
              <w:t xml:space="preserve">bjohns69 – </w:t>
            </w:r>
            <w:r w:rsidRPr="00586F1A">
              <w:rPr>
                <w:rFonts w:cs="Arial"/>
                <w:sz w:val="16"/>
              </w:rPr>
              <w:t>Initial Release - Added new sequence diagram for Cancel Keypad Code</w:t>
            </w:r>
          </w:p>
        </w:tc>
      </w:tr>
      <w:tr w:rsidR="00332093" w14:paraId="2AF78B78" w14:textId="77777777" w:rsidTr="00332093">
        <w:trPr>
          <w:jc w:val="center"/>
        </w:trPr>
        <w:tc>
          <w:tcPr>
            <w:tcW w:w="1755" w:type="dxa"/>
            <w:tcBorders>
              <w:top w:val="nil"/>
              <w:left w:val="single" w:sz="6" w:space="0" w:color="auto"/>
              <w:bottom w:val="nil"/>
              <w:right w:val="single" w:sz="6" w:space="0" w:color="auto"/>
            </w:tcBorders>
          </w:tcPr>
          <w:p w14:paraId="75C82A7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1B12631D" w14:textId="77777777" w:rsidR="00332093" w:rsidRDefault="00332093" w:rsidP="00332093">
            <w:pPr>
              <w:rPr>
                <w:rFonts w:cs="Arial"/>
                <w:sz w:val="16"/>
              </w:rPr>
            </w:pPr>
            <w:r w:rsidRPr="00586F1A">
              <w:rPr>
                <w:rFonts w:cs="Arial"/>
                <w:sz w:val="16"/>
              </w:rPr>
              <w:t>VS-UC-REQ-025253/B-User would like to see a list of Wi-Fi network(s) within range of their current location (</w:t>
            </w:r>
            <w:proofErr w:type="spellStart"/>
            <w:r w:rsidRPr="00586F1A">
              <w:rPr>
                <w:rFonts w:cs="Arial"/>
                <w:sz w:val="16"/>
              </w:rPr>
              <w:t>TcSE</w:t>
            </w:r>
            <w:proofErr w:type="spellEnd"/>
            <w:r w:rsidRPr="00586F1A">
              <w:rPr>
                <w:rFonts w:cs="Arial"/>
                <w:sz w:val="16"/>
              </w:rPr>
              <w:t xml:space="preserve"> ROIN-291836)</w:t>
            </w:r>
          </w:p>
        </w:tc>
        <w:tc>
          <w:tcPr>
            <w:tcW w:w="4627" w:type="dxa"/>
            <w:tcBorders>
              <w:top w:val="single" w:sz="6" w:space="0" w:color="auto"/>
              <w:left w:val="single" w:sz="6" w:space="0" w:color="auto"/>
              <w:bottom w:val="single" w:sz="6" w:space="0" w:color="auto"/>
              <w:right w:val="single" w:sz="6" w:space="0" w:color="auto"/>
            </w:tcBorders>
          </w:tcPr>
          <w:p w14:paraId="2B710C74" w14:textId="77777777" w:rsidR="00332093" w:rsidRDefault="00332093" w:rsidP="00332093">
            <w:pPr>
              <w:rPr>
                <w:rFonts w:cs="Arial"/>
                <w:sz w:val="16"/>
              </w:rPr>
            </w:pPr>
            <w:r>
              <w:rPr>
                <w:rFonts w:cs="Arial"/>
                <w:sz w:val="16"/>
              </w:rPr>
              <w:t xml:space="preserve">bjohns69 – </w:t>
            </w:r>
            <w:r w:rsidRPr="00586F1A">
              <w:rPr>
                <w:rFonts w:cs="Arial"/>
                <w:sz w:val="16"/>
              </w:rPr>
              <w:t>Modified Use Case</w:t>
            </w:r>
          </w:p>
        </w:tc>
      </w:tr>
      <w:tr w:rsidR="00332093" w14:paraId="0496A0BD" w14:textId="77777777" w:rsidTr="00332093">
        <w:trPr>
          <w:jc w:val="center"/>
        </w:trPr>
        <w:tc>
          <w:tcPr>
            <w:tcW w:w="1755" w:type="dxa"/>
            <w:tcBorders>
              <w:top w:val="nil"/>
              <w:left w:val="single" w:sz="6" w:space="0" w:color="auto"/>
              <w:bottom w:val="nil"/>
              <w:right w:val="single" w:sz="6" w:space="0" w:color="auto"/>
            </w:tcBorders>
          </w:tcPr>
          <w:p w14:paraId="75AE3F73"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38C51C35" w14:textId="77777777" w:rsidR="00332093" w:rsidRDefault="00332093" w:rsidP="00332093">
            <w:pPr>
              <w:rPr>
                <w:rFonts w:cs="Arial"/>
                <w:sz w:val="16"/>
              </w:rPr>
            </w:pPr>
            <w:r w:rsidRPr="00586F1A">
              <w:rPr>
                <w:rFonts w:cs="Arial"/>
                <w:sz w:val="16"/>
              </w:rPr>
              <w:t>VS-UC-REQ-025282/B-User ignores the Network availability notification (</w:t>
            </w:r>
            <w:proofErr w:type="spellStart"/>
            <w:r w:rsidRPr="00586F1A">
              <w:rPr>
                <w:rFonts w:cs="Arial"/>
                <w:sz w:val="16"/>
              </w:rPr>
              <w:t>TcSE</w:t>
            </w:r>
            <w:proofErr w:type="spellEnd"/>
            <w:r w:rsidRPr="00586F1A">
              <w:rPr>
                <w:rFonts w:cs="Arial"/>
                <w:sz w:val="16"/>
              </w:rPr>
              <w:t xml:space="preserve"> ROIN-291865)</w:t>
            </w:r>
          </w:p>
        </w:tc>
        <w:tc>
          <w:tcPr>
            <w:tcW w:w="4627" w:type="dxa"/>
            <w:tcBorders>
              <w:top w:val="single" w:sz="6" w:space="0" w:color="auto"/>
              <w:left w:val="single" w:sz="6" w:space="0" w:color="auto"/>
              <w:bottom w:val="single" w:sz="6" w:space="0" w:color="auto"/>
              <w:right w:val="single" w:sz="6" w:space="0" w:color="auto"/>
            </w:tcBorders>
          </w:tcPr>
          <w:p w14:paraId="7CD7F9C9" w14:textId="77777777" w:rsidR="00332093" w:rsidRDefault="00332093" w:rsidP="00332093">
            <w:pPr>
              <w:rPr>
                <w:rFonts w:cs="Arial"/>
                <w:sz w:val="16"/>
              </w:rPr>
            </w:pPr>
            <w:r>
              <w:rPr>
                <w:rFonts w:cs="Arial"/>
                <w:sz w:val="16"/>
              </w:rPr>
              <w:t xml:space="preserve">bjohns69 – </w:t>
            </w:r>
            <w:r w:rsidRPr="00586F1A">
              <w:rPr>
                <w:rFonts w:cs="Arial"/>
                <w:sz w:val="16"/>
              </w:rPr>
              <w:t>Revised scenario description and post-condition for trigger.</w:t>
            </w:r>
            <w:r>
              <w:rPr>
                <w:rFonts w:cs="Arial"/>
                <w:sz w:val="16"/>
              </w:rPr>
              <w:t xml:space="preserve"> Added “conditions</w:t>
            </w:r>
            <w:r w:rsidRPr="00861E39">
              <w:rPr>
                <w:rFonts w:cs="Arial"/>
                <w:sz w:val="16"/>
              </w:rPr>
              <w:t xml:space="preserve"> that triggered it change.</w:t>
            </w:r>
            <w:r>
              <w:rPr>
                <w:rFonts w:cs="Arial"/>
                <w:sz w:val="16"/>
              </w:rPr>
              <w:t>”</w:t>
            </w:r>
          </w:p>
        </w:tc>
      </w:tr>
      <w:tr w:rsidR="00332093" w14:paraId="4A0B5F43" w14:textId="77777777" w:rsidTr="00332093">
        <w:trPr>
          <w:jc w:val="center"/>
        </w:trPr>
        <w:tc>
          <w:tcPr>
            <w:tcW w:w="1755" w:type="dxa"/>
            <w:tcBorders>
              <w:top w:val="nil"/>
              <w:left w:val="single" w:sz="6" w:space="0" w:color="auto"/>
              <w:bottom w:val="nil"/>
              <w:right w:val="single" w:sz="6" w:space="0" w:color="auto"/>
            </w:tcBorders>
          </w:tcPr>
          <w:p w14:paraId="21A12AE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3EF8D61C" w14:textId="77777777" w:rsidR="00332093" w:rsidRDefault="00332093" w:rsidP="00332093">
            <w:pPr>
              <w:rPr>
                <w:rFonts w:cs="Arial"/>
                <w:sz w:val="16"/>
              </w:rPr>
            </w:pPr>
            <w:r w:rsidRPr="00586F1A">
              <w:rPr>
                <w:rFonts w:cs="Arial"/>
                <w:sz w:val="16"/>
              </w:rPr>
              <w:t>VS-FUR-REQ-025326/B-Wi-Fi network availability notification (HMI) (</w:t>
            </w:r>
            <w:proofErr w:type="spellStart"/>
            <w:r w:rsidRPr="00586F1A">
              <w:rPr>
                <w:rFonts w:cs="Arial"/>
                <w:sz w:val="16"/>
              </w:rPr>
              <w:t>TcSE</w:t>
            </w:r>
            <w:proofErr w:type="spellEnd"/>
            <w:r w:rsidRPr="00586F1A">
              <w:rPr>
                <w:rFonts w:cs="Arial"/>
                <w:sz w:val="16"/>
              </w:rPr>
              <w:t xml:space="preserve"> ROIN-304488)</w:t>
            </w:r>
          </w:p>
        </w:tc>
        <w:tc>
          <w:tcPr>
            <w:tcW w:w="4627" w:type="dxa"/>
            <w:tcBorders>
              <w:top w:val="single" w:sz="6" w:space="0" w:color="auto"/>
              <w:left w:val="single" w:sz="6" w:space="0" w:color="auto"/>
              <w:bottom w:val="single" w:sz="6" w:space="0" w:color="auto"/>
              <w:right w:val="single" w:sz="6" w:space="0" w:color="auto"/>
            </w:tcBorders>
          </w:tcPr>
          <w:p w14:paraId="6B3ACE5B" w14:textId="77777777" w:rsidR="00332093" w:rsidRPr="00586F1A" w:rsidRDefault="00332093" w:rsidP="00332093">
            <w:pPr>
              <w:rPr>
                <w:rFonts w:cs="Arial"/>
                <w:sz w:val="16"/>
              </w:rPr>
            </w:pPr>
            <w:r>
              <w:rPr>
                <w:rFonts w:cs="Arial"/>
                <w:sz w:val="16"/>
              </w:rPr>
              <w:t xml:space="preserve">bjohns69 – </w:t>
            </w:r>
            <w:r w:rsidRPr="00586F1A">
              <w:rPr>
                <w:rFonts w:cs="Arial"/>
                <w:sz w:val="16"/>
              </w:rPr>
              <w:t xml:space="preserve">Revised to focus on trigger conditions are met and icon display on screen.  </w:t>
            </w:r>
            <w:proofErr w:type="gramStart"/>
            <w:r w:rsidRPr="00586F1A">
              <w:rPr>
                <w:rFonts w:cs="Arial"/>
                <w:sz w:val="16"/>
              </w:rPr>
              <w:t>Two minute</w:t>
            </w:r>
            <w:proofErr w:type="gramEnd"/>
            <w:r w:rsidRPr="00586F1A">
              <w:rPr>
                <w:rFonts w:cs="Arial"/>
                <w:sz w:val="16"/>
              </w:rPr>
              <w:t xml:space="preserve"> time out was changed.</w:t>
            </w:r>
          </w:p>
        </w:tc>
      </w:tr>
      <w:tr w:rsidR="00332093" w14:paraId="4758565B" w14:textId="77777777" w:rsidTr="00332093">
        <w:trPr>
          <w:jc w:val="center"/>
        </w:trPr>
        <w:tc>
          <w:tcPr>
            <w:tcW w:w="1755" w:type="dxa"/>
            <w:tcBorders>
              <w:top w:val="nil"/>
              <w:left w:val="single" w:sz="6" w:space="0" w:color="auto"/>
              <w:bottom w:val="nil"/>
              <w:right w:val="single" w:sz="6" w:space="0" w:color="auto"/>
            </w:tcBorders>
          </w:tcPr>
          <w:p w14:paraId="31525DE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3FE8B16B" w14:textId="77777777" w:rsidR="00332093" w:rsidRDefault="00332093" w:rsidP="00332093">
            <w:pPr>
              <w:rPr>
                <w:rFonts w:cs="Arial"/>
                <w:sz w:val="16"/>
              </w:rPr>
            </w:pPr>
            <w:r w:rsidRPr="00CF36CF">
              <w:rPr>
                <w:rFonts w:cs="Arial"/>
                <w:sz w:val="16"/>
              </w:rPr>
              <w:t>VS-UC-REQ-025264/B-User Wi-Fi network(s) availability notification based on analytics X (</w:t>
            </w:r>
            <w:proofErr w:type="spellStart"/>
            <w:r w:rsidRPr="00CF36CF">
              <w:rPr>
                <w:rFonts w:cs="Arial"/>
                <w:sz w:val="16"/>
              </w:rPr>
              <w:t>TcSE</w:t>
            </w:r>
            <w:proofErr w:type="spellEnd"/>
            <w:r w:rsidRPr="00CF36CF">
              <w:rPr>
                <w:rFonts w:cs="Arial"/>
                <w:sz w:val="16"/>
              </w:rPr>
              <w:t xml:space="preserve"> ROIN-291847)</w:t>
            </w:r>
          </w:p>
        </w:tc>
        <w:tc>
          <w:tcPr>
            <w:tcW w:w="4627" w:type="dxa"/>
            <w:tcBorders>
              <w:top w:val="single" w:sz="6" w:space="0" w:color="auto"/>
              <w:left w:val="single" w:sz="6" w:space="0" w:color="auto"/>
              <w:bottom w:val="single" w:sz="6" w:space="0" w:color="auto"/>
              <w:right w:val="single" w:sz="6" w:space="0" w:color="auto"/>
            </w:tcBorders>
          </w:tcPr>
          <w:p w14:paraId="5CEB3B8C" w14:textId="77777777" w:rsidR="00332093" w:rsidRDefault="00332093" w:rsidP="00332093">
            <w:pPr>
              <w:rPr>
                <w:rFonts w:cs="Arial"/>
                <w:sz w:val="16"/>
              </w:rPr>
            </w:pPr>
            <w:r>
              <w:rPr>
                <w:rFonts w:cs="Arial"/>
                <w:sz w:val="16"/>
              </w:rPr>
              <w:t xml:space="preserve">bjohns69 - </w:t>
            </w:r>
            <w:r w:rsidRPr="00CF36CF">
              <w:rPr>
                <w:rFonts w:cs="Arial"/>
                <w:sz w:val="16"/>
              </w:rPr>
              <w:t xml:space="preserve">Changed the scenario description and post conditions.  Revised </w:t>
            </w:r>
            <w:proofErr w:type="spellStart"/>
            <w:r w:rsidRPr="00CF36CF">
              <w:rPr>
                <w:rFonts w:cs="Arial"/>
                <w:sz w:val="16"/>
              </w:rPr>
              <w:t>psot</w:t>
            </w:r>
            <w:proofErr w:type="spellEnd"/>
            <w:r w:rsidRPr="00CF36CF">
              <w:rPr>
                <w:rFonts w:cs="Arial"/>
                <w:sz w:val="16"/>
              </w:rPr>
              <w:t xml:space="preserve"> condition, "The user may act on this </w:t>
            </w:r>
            <w:r w:rsidRPr="00CF36CF">
              <w:rPr>
                <w:rFonts w:cs="Arial"/>
                <w:sz w:val="16"/>
              </w:rPr>
              <w:lastRenderedPageBreak/>
              <w:t>notification by searching and selecting a network to connect to. "</w:t>
            </w:r>
          </w:p>
        </w:tc>
      </w:tr>
      <w:tr w:rsidR="00332093" w14:paraId="6CF213B6" w14:textId="77777777" w:rsidTr="00332093">
        <w:trPr>
          <w:jc w:val="center"/>
        </w:trPr>
        <w:tc>
          <w:tcPr>
            <w:tcW w:w="1755" w:type="dxa"/>
            <w:tcBorders>
              <w:top w:val="nil"/>
              <w:left w:val="single" w:sz="6" w:space="0" w:color="auto"/>
              <w:bottom w:val="nil"/>
              <w:right w:val="single" w:sz="6" w:space="0" w:color="auto"/>
            </w:tcBorders>
          </w:tcPr>
          <w:p w14:paraId="22F5BB8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4826DA31" w14:textId="77777777" w:rsidR="00332093" w:rsidRDefault="00332093" w:rsidP="00332093">
            <w:pPr>
              <w:rPr>
                <w:rFonts w:cs="Arial"/>
                <w:sz w:val="16"/>
              </w:rPr>
            </w:pPr>
            <w:r w:rsidRPr="00CF36CF">
              <w:rPr>
                <w:rFonts w:cs="Arial"/>
                <w:sz w:val="16"/>
              </w:rPr>
              <w:t>VS-UC-REQ-</w:t>
            </w:r>
            <w:r>
              <w:rPr>
                <w:rFonts w:cs="Arial"/>
                <w:sz w:val="16"/>
              </w:rPr>
              <w:t>025283/A</w:t>
            </w:r>
            <w:r w:rsidRPr="00CF36CF">
              <w:rPr>
                <w:rFonts w:cs="Arial"/>
                <w:sz w:val="16"/>
              </w:rPr>
              <w:t xml:space="preserve">-User </w:t>
            </w:r>
            <w:r>
              <w:rPr>
                <w:rFonts w:cs="Arial"/>
                <w:sz w:val="16"/>
              </w:rPr>
              <w:t xml:space="preserve">dismiss/ deletes the Network availability notification </w:t>
            </w:r>
            <w:r w:rsidRPr="00CF36CF">
              <w:rPr>
                <w:rFonts w:cs="Arial"/>
                <w:sz w:val="16"/>
              </w:rPr>
              <w:t>(</w:t>
            </w:r>
            <w:proofErr w:type="spellStart"/>
            <w:r w:rsidRPr="00CF36CF">
              <w:rPr>
                <w:rFonts w:cs="Arial"/>
                <w:sz w:val="16"/>
              </w:rPr>
              <w:t>TcSE</w:t>
            </w:r>
            <w:proofErr w:type="spellEnd"/>
            <w:r w:rsidRPr="00CF36CF">
              <w:rPr>
                <w:rFonts w:cs="Arial"/>
                <w:sz w:val="16"/>
              </w:rPr>
              <w:t xml:space="preserve"> ROIN-291</w:t>
            </w:r>
            <w:r>
              <w:rPr>
                <w:rFonts w:cs="Arial"/>
                <w:sz w:val="16"/>
              </w:rPr>
              <w:t>866</w:t>
            </w:r>
            <w:r w:rsidRPr="00CF36CF">
              <w:rPr>
                <w:rFonts w:cs="Arial"/>
                <w:sz w:val="16"/>
              </w:rPr>
              <w:t>)</w:t>
            </w:r>
          </w:p>
        </w:tc>
        <w:tc>
          <w:tcPr>
            <w:tcW w:w="4627" w:type="dxa"/>
            <w:tcBorders>
              <w:top w:val="single" w:sz="6" w:space="0" w:color="auto"/>
              <w:left w:val="single" w:sz="6" w:space="0" w:color="auto"/>
              <w:bottom w:val="single" w:sz="6" w:space="0" w:color="auto"/>
              <w:right w:val="single" w:sz="6" w:space="0" w:color="auto"/>
            </w:tcBorders>
          </w:tcPr>
          <w:p w14:paraId="158D6897" w14:textId="77777777" w:rsidR="00332093" w:rsidRDefault="00332093" w:rsidP="00332093">
            <w:pPr>
              <w:rPr>
                <w:rFonts w:cs="Arial"/>
                <w:sz w:val="16"/>
              </w:rPr>
            </w:pPr>
            <w:r>
              <w:rPr>
                <w:rFonts w:cs="Arial"/>
                <w:sz w:val="16"/>
              </w:rPr>
              <w:t xml:space="preserve">bjohns69 </w:t>
            </w:r>
            <w:proofErr w:type="gramStart"/>
            <w:r>
              <w:rPr>
                <w:rFonts w:cs="Arial"/>
                <w:sz w:val="16"/>
              </w:rPr>
              <w:t>-  removed</w:t>
            </w:r>
            <w:proofErr w:type="gramEnd"/>
            <w:r>
              <w:rPr>
                <w:rFonts w:cs="Arial"/>
                <w:sz w:val="16"/>
              </w:rPr>
              <w:t xml:space="preserve"> Use Case</w:t>
            </w:r>
          </w:p>
        </w:tc>
      </w:tr>
      <w:tr w:rsidR="00332093" w14:paraId="1C894D8D" w14:textId="77777777" w:rsidTr="00332093">
        <w:trPr>
          <w:jc w:val="center"/>
        </w:trPr>
        <w:tc>
          <w:tcPr>
            <w:tcW w:w="1755" w:type="dxa"/>
            <w:tcBorders>
              <w:top w:val="nil"/>
              <w:left w:val="single" w:sz="6" w:space="0" w:color="auto"/>
              <w:bottom w:val="nil"/>
              <w:right w:val="single" w:sz="6" w:space="0" w:color="auto"/>
            </w:tcBorders>
          </w:tcPr>
          <w:p w14:paraId="1DEB296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61A0FB42" w14:textId="77777777" w:rsidR="00332093" w:rsidRDefault="00332093" w:rsidP="00332093">
            <w:pPr>
              <w:rPr>
                <w:rFonts w:cs="Arial"/>
                <w:sz w:val="16"/>
              </w:rPr>
            </w:pPr>
            <w:r w:rsidRPr="00861E39">
              <w:rPr>
                <w:rFonts w:cs="Arial"/>
                <w:sz w:val="16"/>
              </w:rPr>
              <w:t>VS-FUR-REQ-086700/A-Wi-Fi network availability notification Default Setting (functional)</w:t>
            </w:r>
          </w:p>
        </w:tc>
        <w:tc>
          <w:tcPr>
            <w:tcW w:w="4627" w:type="dxa"/>
            <w:tcBorders>
              <w:top w:val="single" w:sz="6" w:space="0" w:color="auto"/>
              <w:left w:val="single" w:sz="6" w:space="0" w:color="auto"/>
              <w:bottom w:val="single" w:sz="6" w:space="0" w:color="auto"/>
              <w:right w:val="single" w:sz="6" w:space="0" w:color="auto"/>
            </w:tcBorders>
          </w:tcPr>
          <w:p w14:paraId="77D409CF" w14:textId="77777777" w:rsidR="00332093" w:rsidRDefault="00332093" w:rsidP="00332093">
            <w:pPr>
              <w:rPr>
                <w:rFonts w:cs="Arial"/>
                <w:sz w:val="16"/>
              </w:rPr>
            </w:pPr>
            <w:r>
              <w:rPr>
                <w:rFonts w:cs="Arial"/>
                <w:sz w:val="16"/>
              </w:rPr>
              <w:t xml:space="preserve">bjohns69 - </w:t>
            </w:r>
            <w:r w:rsidRPr="00585E0B">
              <w:rPr>
                <w:rFonts w:cs="Arial"/>
                <w:sz w:val="16"/>
              </w:rPr>
              <w:t>Added a requirement to clarify the trigger for "network availability notification" feature</w:t>
            </w:r>
          </w:p>
        </w:tc>
      </w:tr>
      <w:tr w:rsidR="00332093" w14:paraId="6B69237C" w14:textId="77777777" w:rsidTr="00332093">
        <w:trPr>
          <w:jc w:val="center"/>
        </w:trPr>
        <w:tc>
          <w:tcPr>
            <w:tcW w:w="1755" w:type="dxa"/>
            <w:tcBorders>
              <w:top w:val="nil"/>
              <w:left w:val="single" w:sz="6" w:space="0" w:color="auto"/>
              <w:bottom w:val="nil"/>
              <w:right w:val="single" w:sz="6" w:space="0" w:color="auto"/>
            </w:tcBorders>
          </w:tcPr>
          <w:p w14:paraId="5A70DDB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14:paraId="36F74206" w14:textId="77777777" w:rsidR="00332093" w:rsidRDefault="00332093" w:rsidP="00332093">
            <w:pPr>
              <w:rPr>
                <w:rFonts w:cs="Arial"/>
                <w:sz w:val="16"/>
              </w:rPr>
            </w:pPr>
            <w:r w:rsidRPr="00861E39">
              <w:rPr>
                <w:rFonts w:cs="Arial"/>
                <w:sz w:val="16"/>
              </w:rPr>
              <w:t>VS-FUR-REQ-086699/A-Wi-Fi Network Availability Notification trigger (Functional)</w:t>
            </w:r>
          </w:p>
        </w:tc>
        <w:tc>
          <w:tcPr>
            <w:tcW w:w="4627" w:type="dxa"/>
            <w:tcBorders>
              <w:top w:val="single" w:sz="6" w:space="0" w:color="auto"/>
              <w:left w:val="single" w:sz="6" w:space="0" w:color="auto"/>
              <w:bottom w:val="single" w:sz="6" w:space="0" w:color="auto"/>
              <w:right w:val="single" w:sz="6" w:space="0" w:color="auto"/>
            </w:tcBorders>
          </w:tcPr>
          <w:p w14:paraId="46ACBA05" w14:textId="77777777" w:rsidR="00332093" w:rsidRDefault="00332093" w:rsidP="00332093">
            <w:pPr>
              <w:rPr>
                <w:rFonts w:cs="Arial"/>
                <w:sz w:val="16"/>
              </w:rPr>
            </w:pPr>
            <w:r>
              <w:rPr>
                <w:rFonts w:cs="Arial"/>
                <w:sz w:val="16"/>
              </w:rPr>
              <w:t xml:space="preserve">bjohns69 - </w:t>
            </w:r>
            <w:r w:rsidRPr="00585E0B">
              <w:rPr>
                <w:rFonts w:cs="Arial"/>
                <w:sz w:val="16"/>
              </w:rPr>
              <w:t>Added a requirement to clarify the default setting for the "network availability notification" feature</w:t>
            </w:r>
          </w:p>
        </w:tc>
      </w:tr>
      <w:tr w:rsidR="00332093" w14:paraId="468C4186" w14:textId="77777777" w:rsidTr="00332093">
        <w:trPr>
          <w:jc w:val="center"/>
        </w:trPr>
        <w:tc>
          <w:tcPr>
            <w:tcW w:w="1755" w:type="dxa"/>
            <w:tcBorders>
              <w:top w:val="nil"/>
              <w:left w:val="single" w:sz="6" w:space="0" w:color="auto"/>
              <w:bottom w:val="single" w:sz="6" w:space="0" w:color="auto"/>
              <w:right w:val="single" w:sz="6" w:space="0" w:color="auto"/>
            </w:tcBorders>
          </w:tcPr>
          <w:p w14:paraId="3B834BC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36FFC5C6" w14:textId="77777777" w:rsidR="00332093" w:rsidRPr="002F0ECB" w:rsidRDefault="00332093" w:rsidP="00332093">
            <w:pPr>
              <w:rPr>
                <w:rFonts w:cs="Arial"/>
                <w:sz w:val="16"/>
                <w:szCs w:val="16"/>
              </w:rPr>
            </w:pPr>
            <w:r w:rsidRPr="002F0ECB">
              <w:rPr>
                <w:rFonts w:cs="Arial"/>
                <w:sz w:val="16"/>
                <w:szCs w:val="16"/>
              </w:rPr>
              <w:t>VS-FRD-REQ-025441/B-Vehicle Settings (CGEA) (</w:t>
            </w:r>
            <w:proofErr w:type="spellStart"/>
            <w:r w:rsidRPr="002F0ECB">
              <w:rPr>
                <w:rFonts w:cs="Arial"/>
                <w:sz w:val="16"/>
                <w:szCs w:val="16"/>
              </w:rPr>
              <w:t>TcSE</w:t>
            </w:r>
            <w:proofErr w:type="spellEnd"/>
            <w:r w:rsidRPr="002F0ECB">
              <w:rPr>
                <w:rFonts w:cs="Arial"/>
                <w:sz w:val="16"/>
                <w:szCs w:val="16"/>
              </w:rPr>
              <w:t xml:space="preserve"> ROIN-293313-1)</w:t>
            </w:r>
          </w:p>
        </w:tc>
        <w:tc>
          <w:tcPr>
            <w:tcW w:w="4627" w:type="dxa"/>
            <w:tcBorders>
              <w:top w:val="single" w:sz="6" w:space="0" w:color="auto"/>
              <w:left w:val="single" w:sz="6" w:space="0" w:color="auto"/>
              <w:bottom w:val="single" w:sz="6" w:space="0" w:color="auto"/>
              <w:right w:val="single" w:sz="6" w:space="0" w:color="auto"/>
            </w:tcBorders>
            <w:vAlign w:val="center"/>
          </w:tcPr>
          <w:p w14:paraId="0D530FA7" w14:textId="77777777" w:rsidR="00332093" w:rsidRPr="002F0ECB" w:rsidRDefault="00332093" w:rsidP="00332093">
            <w:pPr>
              <w:rPr>
                <w:rFonts w:cs="Calibri"/>
                <w:sz w:val="16"/>
                <w:szCs w:val="16"/>
              </w:rPr>
            </w:pPr>
            <w:r>
              <w:rPr>
                <w:rFonts w:cs="Arial"/>
                <w:sz w:val="16"/>
              </w:rPr>
              <w:t xml:space="preserve">bjohns69 - </w:t>
            </w:r>
            <w:r w:rsidRPr="002F0ECB">
              <w:rPr>
                <w:rFonts w:cs="Calibri"/>
                <w:sz w:val="16"/>
                <w:szCs w:val="16"/>
              </w:rPr>
              <w:t>New release for changes to</w:t>
            </w:r>
          </w:p>
        </w:tc>
      </w:tr>
      <w:tr w:rsidR="00332093" w14:paraId="1F1602D0"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0DBA92F1"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49A3D22F"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2CC33C7A"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58F3E145" w14:textId="77777777" w:rsidR="00332093" w:rsidRPr="002C70C7" w:rsidRDefault="00332093" w:rsidP="00332093">
            <w:pPr>
              <w:rPr>
                <w:rFonts w:asciiTheme="minorHAnsi" w:hAnsiTheme="minorHAnsi" w:cstheme="minorHAnsi"/>
                <w:sz w:val="16"/>
                <w:szCs w:val="16"/>
              </w:rPr>
            </w:pPr>
          </w:p>
        </w:tc>
      </w:tr>
      <w:tr w:rsidR="00332093" w:rsidRPr="00C77FDB" w14:paraId="7E3E990D" w14:textId="77777777" w:rsidTr="00332093">
        <w:trPr>
          <w:trHeight w:val="245"/>
          <w:jc w:val="center"/>
        </w:trPr>
        <w:tc>
          <w:tcPr>
            <w:tcW w:w="1755" w:type="dxa"/>
            <w:tcBorders>
              <w:top w:val="single" w:sz="6" w:space="0" w:color="auto"/>
              <w:left w:val="single" w:sz="6" w:space="0" w:color="auto"/>
              <w:bottom w:val="single" w:sz="6" w:space="0" w:color="auto"/>
              <w:right w:val="single" w:sz="6" w:space="0" w:color="auto"/>
            </w:tcBorders>
          </w:tcPr>
          <w:p w14:paraId="2A76AADF" w14:textId="77777777" w:rsidR="00332093" w:rsidRPr="00C77FDB" w:rsidRDefault="00332093" w:rsidP="00332093">
            <w:pPr>
              <w:rPr>
                <w:rFonts w:cstheme="minorHAnsi"/>
                <w:b/>
                <w:sz w:val="16"/>
                <w:szCs w:val="16"/>
              </w:rPr>
            </w:pPr>
            <w:r w:rsidRPr="00C77FDB">
              <w:rPr>
                <w:rFonts w:cstheme="minorHAnsi"/>
                <w:b/>
                <w:sz w:val="16"/>
                <w:szCs w:val="16"/>
              </w:rPr>
              <w:t>August 18, 2014</w:t>
            </w:r>
          </w:p>
        </w:tc>
        <w:tc>
          <w:tcPr>
            <w:tcW w:w="1047" w:type="dxa"/>
            <w:tcBorders>
              <w:top w:val="single" w:sz="6" w:space="0" w:color="auto"/>
              <w:left w:val="single" w:sz="6" w:space="0" w:color="auto"/>
              <w:bottom w:val="single" w:sz="6" w:space="0" w:color="auto"/>
              <w:right w:val="single" w:sz="6" w:space="0" w:color="auto"/>
            </w:tcBorders>
          </w:tcPr>
          <w:p w14:paraId="25860787" w14:textId="77777777" w:rsidR="00332093" w:rsidRPr="00C77FDB" w:rsidRDefault="00332093" w:rsidP="00332093">
            <w:pPr>
              <w:rPr>
                <w:rFonts w:cstheme="minorHAnsi"/>
                <w:b/>
                <w:sz w:val="16"/>
                <w:szCs w:val="16"/>
                <w:lang w:val="fr-FR"/>
              </w:rPr>
            </w:pPr>
            <w:r w:rsidRPr="00C77FDB">
              <w:rPr>
                <w:rFonts w:cstheme="minorHAnsi"/>
                <w:b/>
                <w:sz w:val="16"/>
                <w:szCs w:val="16"/>
                <w:lang w:val="fr-FR"/>
              </w:rPr>
              <w:t>1.4</w:t>
            </w:r>
          </w:p>
        </w:tc>
        <w:tc>
          <w:tcPr>
            <w:tcW w:w="8117" w:type="dxa"/>
            <w:gridSpan w:val="2"/>
            <w:tcBorders>
              <w:top w:val="single" w:sz="6" w:space="0" w:color="auto"/>
              <w:left w:val="single" w:sz="6" w:space="0" w:color="auto"/>
              <w:bottom w:val="single" w:sz="6" w:space="0" w:color="auto"/>
              <w:right w:val="single" w:sz="6" w:space="0" w:color="auto"/>
            </w:tcBorders>
            <w:vAlign w:val="center"/>
          </w:tcPr>
          <w:p w14:paraId="21DB89B5" w14:textId="77777777" w:rsidR="00332093" w:rsidRPr="00C77FDB" w:rsidRDefault="00332093" w:rsidP="00332093">
            <w:pPr>
              <w:rPr>
                <w:rFonts w:cstheme="minorHAnsi"/>
                <w:b/>
                <w:sz w:val="16"/>
                <w:szCs w:val="16"/>
              </w:rPr>
            </w:pPr>
          </w:p>
        </w:tc>
      </w:tr>
      <w:tr w:rsidR="00332093" w14:paraId="44BDFED1" w14:textId="77777777" w:rsidTr="00332093">
        <w:trPr>
          <w:jc w:val="center"/>
        </w:trPr>
        <w:tc>
          <w:tcPr>
            <w:tcW w:w="1755" w:type="dxa"/>
            <w:tcBorders>
              <w:top w:val="single" w:sz="6" w:space="0" w:color="auto"/>
              <w:left w:val="single" w:sz="6" w:space="0" w:color="auto"/>
              <w:bottom w:val="nil"/>
              <w:right w:val="single" w:sz="6" w:space="0" w:color="auto"/>
            </w:tcBorders>
          </w:tcPr>
          <w:p w14:paraId="42827FA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23692F13" w14:textId="77777777" w:rsidR="00332093" w:rsidRPr="00F07F43" w:rsidRDefault="00332093" w:rsidP="00332093">
            <w:pPr>
              <w:rPr>
                <w:rFonts w:cs="Arial"/>
                <w:sz w:val="16"/>
                <w:szCs w:val="16"/>
              </w:rPr>
            </w:pPr>
            <w:r w:rsidRPr="00F07F43">
              <w:rPr>
                <w:rFonts w:cs="Arial"/>
                <w:sz w:val="16"/>
                <w:szCs w:val="16"/>
              </w:rPr>
              <w:t>VS-UC-REQ-025259/B-User would like to find more information about the Wi-Fi network currently connected (</w:t>
            </w:r>
            <w:proofErr w:type="spellStart"/>
            <w:r w:rsidRPr="00F07F43">
              <w:rPr>
                <w:rFonts w:cs="Arial"/>
                <w:sz w:val="16"/>
                <w:szCs w:val="16"/>
              </w:rPr>
              <w:t>TcSE</w:t>
            </w:r>
            <w:proofErr w:type="spellEnd"/>
            <w:r w:rsidRPr="00F07F43">
              <w:rPr>
                <w:rFonts w:cs="Arial"/>
                <w:sz w:val="16"/>
                <w:szCs w:val="16"/>
              </w:rPr>
              <w:t xml:space="preserve"> ROIN-291842)</w:t>
            </w:r>
          </w:p>
        </w:tc>
        <w:tc>
          <w:tcPr>
            <w:tcW w:w="4627" w:type="dxa"/>
            <w:tcBorders>
              <w:top w:val="single" w:sz="6" w:space="0" w:color="auto"/>
              <w:left w:val="single" w:sz="6" w:space="0" w:color="auto"/>
              <w:bottom w:val="single" w:sz="6" w:space="0" w:color="auto"/>
              <w:right w:val="single" w:sz="6" w:space="0" w:color="auto"/>
            </w:tcBorders>
            <w:vAlign w:val="center"/>
          </w:tcPr>
          <w:p w14:paraId="153F9EDB" w14:textId="77777777" w:rsidR="00332093" w:rsidRPr="00F07F43" w:rsidRDefault="00332093" w:rsidP="00332093">
            <w:pPr>
              <w:rPr>
                <w:rFonts w:cs="Arial"/>
                <w:sz w:val="16"/>
                <w:szCs w:val="16"/>
              </w:rPr>
            </w:pPr>
            <w:r w:rsidRPr="00F07F43">
              <w:rPr>
                <w:rFonts w:cs="Arial"/>
                <w:sz w:val="16"/>
                <w:szCs w:val="16"/>
              </w:rPr>
              <w:t>bjohns69 - Modified Use Case text</w:t>
            </w:r>
          </w:p>
        </w:tc>
      </w:tr>
      <w:tr w:rsidR="00332093" w14:paraId="3C6FE976" w14:textId="77777777" w:rsidTr="00332093">
        <w:trPr>
          <w:jc w:val="center"/>
        </w:trPr>
        <w:tc>
          <w:tcPr>
            <w:tcW w:w="1755" w:type="dxa"/>
            <w:tcBorders>
              <w:top w:val="nil"/>
              <w:left w:val="single" w:sz="6" w:space="0" w:color="auto"/>
              <w:bottom w:val="nil"/>
              <w:right w:val="single" w:sz="6" w:space="0" w:color="auto"/>
            </w:tcBorders>
          </w:tcPr>
          <w:p w14:paraId="47E567C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46CBEF13" w14:textId="77777777" w:rsidR="00332093" w:rsidRPr="00F07F43" w:rsidRDefault="00332093" w:rsidP="00332093">
            <w:pPr>
              <w:rPr>
                <w:rFonts w:cs="Arial"/>
                <w:sz w:val="16"/>
                <w:szCs w:val="16"/>
              </w:rPr>
            </w:pPr>
            <w:r w:rsidRPr="00F07F43">
              <w:rPr>
                <w:rFonts w:cs="Arial"/>
                <w:sz w:val="16"/>
                <w:szCs w:val="16"/>
              </w:rPr>
              <w:t>VS-UC-REQ-025267/B-User would like to know his/her current Wi-Fi network connectivity status while away from the Wi-Fi settings HMI (</w:t>
            </w:r>
            <w:proofErr w:type="spellStart"/>
            <w:r w:rsidRPr="00F07F43">
              <w:rPr>
                <w:rFonts w:cs="Arial"/>
                <w:sz w:val="16"/>
                <w:szCs w:val="16"/>
              </w:rPr>
              <w:t>TcSE</w:t>
            </w:r>
            <w:proofErr w:type="spellEnd"/>
            <w:r w:rsidRPr="00F07F43">
              <w:rPr>
                <w:rFonts w:cs="Arial"/>
                <w:sz w:val="16"/>
                <w:szCs w:val="16"/>
              </w:rPr>
              <w:t xml:space="preserve"> ROIN-291850)</w:t>
            </w:r>
          </w:p>
        </w:tc>
        <w:tc>
          <w:tcPr>
            <w:tcW w:w="4627" w:type="dxa"/>
            <w:tcBorders>
              <w:top w:val="single" w:sz="6" w:space="0" w:color="auto"/>
              <w:left w:val="single" w:sz="6" w:space="0" w:color="auto"/>
              <w:bottom w:val="single" w:sz="6" w:space="0" w:color="auto"/>
              <w:right w:val="single" w:sz="6" w:space="0" w:color="auto"/>
            </w:tcBorders>
            <w:vAlign w:val="center"/>
          </w:tcPr>
          <w:p w14:paraId="189F904F" w14:textId="77777777" w:rsidR="00332093" w:rsidRPr="00F07F43" w:rsidRDefault="00332093" w:rsidP="00332093">
            <w:pPr>
              <w:rPr>
                <w:rFonts w:cs="Arial"/>
                <w:sz w:val="16"/>
                <w:szCs w:val="16"/>
              </w:rPr>
            </w:pPr>
            <w:r w:rsidRPr="00F07F43">
              <w:rPr>
                <w:rFonts w:cs="Arial"/>
                <w:sz w:val="16"/>
                <w:szCs w:val="16"/>
              </w:rPr>
              <w:t>bjohns69 - Revise Use Case</w:t>
            </w:r>
          </w:p>
        </w:tc>
      </w:tr>
      <w:tr w:rsidR="00332093" w14:paraId="54B927B6" w14:textId="77777777" w:rsidTr="00332093">
        <w:trPr>
          <w:jc w:val="center"/>
        </w:trPr>
        <w:tc>
          <w:tcPr>
            <w:tcW w:w="1755" w:type="dxa"/>
            <w:tcBorders>
              <w:top w:val="nil"/>
              <w:left w:val="single" w:sz="6" w:space="0" w:color="auto"/>
              <w:bottom w:val="nil"/>
              <w:right w:val="single" w:sz="6" w:space="0" w:color="auto"/>
            </w:tcBorders>
          </w:tcPr>
          <w:p w14:paraId="2C5C27A3"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666974E6" w14:textId="77777777" w:rsidR="00332093" w:rsidRPr="00F07F43" w:rsidRDefault="00332093" w:rsidP="00332093">
            <w:pPr>
              <w:rPr>
                <w:rFonts w:cs="Arial"/>
                <w:sz w:val="16"/>
                <w:szCs w:val="16"/>
              </w:rPr>
            </w:pPr>
            <w:r w:rsidRPr="00F07F43">
              <w:rPr>
                <w:rFonts w:cs="Arial"/>
                <w:sz w:val="16"/>
                <w:szCs w:val="16"/>
              </w:rPr>
              <w:t>VS-FUR-REQ-052061/A-Automatic Software Update, trigger 1</w:t>
            </w:r>
          </w:p>
        </w:tc>
        <w:tc>
          <w:tcPr>
            <w:tcW w:w="4627" w:type="dxa"/>
            <w:tcBorders>
              <w:top w:val="single" w:sz="6" w:space="0" w:color="auto"/>
              <w:left w:val="single" w:sz="6" w:space="0" w:color="auto"/>
              <w:bottom w:val="single" w:sz="6" w:space="0" w:color="auto"/>
              <w:right w:val="single" w:sz="6" w:space="0" w:color="auto"/>
            </w:tcBorders>
            <w:vAlign w:val="center"/>
          </w:tcPr>
          <w:p w14:paraId="76B68FD7" w14:textId="77777777" w:rsidR="00332093" w:rsidRPr="00F07F43" w:rsidRDefault="00332093" w:rsidP="00332093">
            <w:pPr>
              <w:rPr>
                <w:rFonts w:cs="Arial"/>
                <w:sz w:val="16"/>
                <w:szCs w:val="16"/>
              </w:rPr>
            </w:pPr>
            <w:r w:rsidRPr="00F07F43">
              <w:rPr>
                <w:rFonts w:cs="Arial"/>
                <w:sz w:val="16"/>
                <w:szCs w:val="16"/>
              </w:rPr>
              <w:t>bjohns69 - Added new Use Case</w:t>
            </w:r>
          </w:p>
        </w:tc>
      </w:tr>
      <w:tr w:rsidR="00332093" w14:paraId="0A7161B0" w14:textId="77777777" w:rsidTr="00332093">
        <w:trPr>
          <w:jc w:val="center"/>
        </w:trPr>
        <w:tc>
          <w:tcPr>
            <w:tcW w:w="1755" w:type="dxa"/>
            <w:tcBorders>
              <w:top w:val="nil"/>
              <w:left w:val="single" w:sz="6" w:space="0" w:color="auto"/>
              <w:bottom w:val="nil"/>
              <w:right w:val="single" w:sz="6" w:space="0" w:color="auto"/>
            </w:tcBorders>
          </w:tcPr>
          <w:p w14:paraId="5E354DA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3DF0E605" w14:textId="77777777" w:rsidR="00332093" w:rsidRPr="00F07F43" w:rsidRDefault="00332093" w:rsidP="00332093">
            <w:pPr>
              <w:rPr>
                <w:rFonts w:cs="Arial"/>
                <w:sz w:val="16"/>
                <w:szCs w:val="16"/>
              </w:rPr>
            </w:pPr>
            <w:r w:rsidRPr="00F07F43">
              <w:rPr>
                <w:rFonts w:cs="Arial"/>
                <w:sz w:val="16"/>
                <w:szCs w:val="16"/>
              </w:rPr>
              <w:t>VS-FUR-REQ-025325/B-Wi-Fi network availability notification (functional) (</w:t>
            </w:r>
            <w:proofErr w:type="spellStart"/>
            <w:r w:rsidRPr="00F07F43">
              <w:rPr>
                <w:rFonts w:cs="Arial"/>
                <w:sz w:val="16"/>
                <w:szCs w:val="16"/>
              </w:rPr>
              <w:t>TcSE</w:t>
            </w:r>
            <w:proofErr w:type="spellEnd"/>
            <w:r w:rsidRPr="00F07F43">
              <w:rPr>
                <w:rFonts w:cs="Arial"/>
                <w:sz w:val="16"/>
                <w:szCs w:val="16"/>
              </w:rPr>
              <w:t xml:space="preserve"> ROIN-304487)</w:t>
            </w:r>
          </w:p>
        </w:tc>
        <w:tc>
          <w:tcPr>
            <w:tcW w:w="4627" w:type="dxa"/>
            <w:tcBorders>
              <w:top w:val="single" w:sz="6" w:space="0" w:color="auto"/>
              <w:left w:val="single" w:sz="6" w:space="0" w:color="auto"/>
              <w:bottom w:val="single" w:sz="6" w:space="0" w:color="auto"/>
              <w:right w:val="single" w:sz="6" w:space="0" w:color="auto"/>
            </w:tcBorders>
            <w:vAlign w:val="center"/>
          </w:tcPr>
          <w:p w14:paraId="5DB52C4D" w14:textId="77777777" w:rsidR="00332093" w:rsidRPr="00F07F43" w:rsidRDefault="00332093" w:rsidP="00332093">
            <w:pPr>
              <w:rPr>
                <w:rFonts w:cs="Arial"/>
                <w:sz w:val="16"/>
                <w:szCs w:val="16"/>
              </w:rPr>
            </w:pPr>
            <w:r w:rsidRPr="00F07F43">
              <w:rPr>
                <w:rFonts w:cs="Arial"/>
                <w:sz w:val="16"/>
                <w:szCs w:val="16"/>
              </w:rPr>
              <w:t>bjohns69 - Added to requirement. "The option is only available when the Wi-Fi feature is ON."</w:t>
            </w:r>
          </w:p>
        </w:tc>
      </w:tr>
      <w:tr w:rsidR="00332093" w14:paraId="4C0AF13A" w14:textId="77777777" w:rsidTr="00332093">
        <w:trPr>
          <w:jc w:val="center"/>
        </w:trPr>
        <w:tc>
          <w:tcPr>
            <w:tcW w:w="1755" w:type="dxa"/>
            <w:tcBorders>
              <w:top w:val="nil"/>
              <w:left w:val="single" w:sz="6" w:space="0" w:color="auto"/>
              <w:bottom w:val="nil"/>
              <w:right w:val="single" w:sz="6" w:space="0" w:color="auto"/>
            </w:tcBorders>
          </w:tcPr>
          <w:p w14:paraId="3ABD5D0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0DA5AE75" w14:textId="77777777" w:rsidR="00332093" w:rsidRPr="00F07F43" w:rsidRDefault="00332093" w:rsidP="00332093">
            <w:pPr>
              <w:rPr>
                <w:rFonts w:cs="Arial"/>
                <w:sz w:val="16"/>
                <w:szCs w:val="16"/>
              </w:rPr>
            </w:pPr>
            <w:r w:rsidRPr="00F07F43">
              <w:rPr>
                <w:rFonts w:cs="Arial"/>
                <w:sz w:val="16"/>
                <w:szCs w:val="16"/>
              </w:rPr>
              <w:t>VS-FUN-REQ-093981/A-Charge Port Cable Unlock</w:t>
            </w:r>
          </w:p>
        </w:tc>
        <w:tc>
          <w:tcPr>
            <w:tcW w:w="4627" w:type="dxa"/>
            <w:tcBorders>
              <w:top w:val="single" w:sz="6" w:space="0" w:color="auto"/>
              <w:left w:val="single" w:sz="6" w:space="0" w:color="auto"/>
              <w:bottom w:val="single" w:sz="6" w:space="0" w:color="auto"/>
              <w:right w:val="single" w:sz="6" w:space="0" w:color="auto"/>
            </w:tcBorders>
            <w:vAlign w:val="center"/>
          </w:tcPr>
          <w:p w14:paraId="28226FBC" w14:textId="77777777" w:rsidR="00332093" w:rsidRPr="00F07F43" w:rsidRDefault="00332093" w:rsidP="00332093">
            <w:pPr>
              <w:rPr>
                <w:rFonts w:cs="Arial"/>
                <w:sz w:val="16"/>
                <w:szCs w:val="16"/>
              </w:rPr>
            </w:pPr>
            <w:r w:rsidRPr="00F07F43">
              <w:rPr>
                <w:rFonts w:cs="Arial"/>
                <w:sz w:val="16"/>
                <w:szCs w:val="16"/>
              </w:rPr>
              <w:t>bjohns69 - Added new function.</w:t>
            </w:r>
          </w:p>
          <w:p w14:paraId="4C253FBC" w14:textId="77777777" w:rsidR="00332093" w:rsidRPr="00F07F43" w:rsidRDefault="00332093" w:rsidP="00332093">
            <w:pPr>
              <w:rPr>
                <w:rFonts w:cs="Arial"/>
                <w:sz w:val="16"/>
                <w:szCs w:val="16"/>
              </w:rPr>
            </w:pPr>
          </w:p>
        </w:tc>
      </w:tr>
      <w:tr w:rsidR="00332093" w14:paraId="62C4951F" w14:textId="77777777" w:rsidTr="00332093">
        <w:trPr>
          <w:jc w:val="center"/>
        </w:trPr>
        <w:tc>
          <w:tcPr>
            <w:tcW w:w="1755" w:type="dxa"/>
            <w:tcBorders>
              <w:top w:val="nil"/>
              <w:left w:val="single" w:sz="6" w:space="0" w:color="auto"/>
              <w:bottom w:val="nil"/>
              <w:right w:val="single" w:sz="6" w:space="0" w:color="auto"/>
            </w:tcBorders>
          </w:tcPr>
          <w:p w14:paraId="5AD5276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3E561C8C" w14:textId="77777777" w:rsidR="00332093" w:rsidRPr="00F07F43" w:rsidRDefault="00332093" w:rsidP="00332093">
            <w:pPr>
              <w:rPr>
                <w:rFonts w:cs="Arial"/>
                <w:sz w:val="16"/>
                <w:szCs w:val="16"/>
              </w:rPr>
            </w:pPr>
            <w:r w:rsidRPr="00F07F43">
              <w:rPr>
                <w:rFonts w:cs="Arial"/>
                <w:sz w:val="16"/>
                <w:szCs w:val="16"/>
              </w:rPr>
              <w:t>VS-UC-REQ-093980/A-Unlock Charge Port Cord</w:t>
            </w:r>
          </w:p>
        </w:tc>
        <w:tc>
          <w:tcPr>
            <w:tcW w:w="4627" w:type="dxa"/>
            <w:tcBorders>
              <w:top w:val="single" w:sz="6" w:space="0" w:color="auto"/>
              <w:left w:val="single" w:sz="6" w:space="0" w:color="auto"/>
              <w:bottom w:val="single" w:sz="6" w:space="0" w:color="auto"/>
              <w:right w:val="single" w:sz="6" w:space="0" w:color="auto"/>
            </w:tcBorders>
            <w:vAlign w:val="center"/>
          </w:tcPr>
          <w:p w14:paraId="0891F730" w14:textId="77777777" w:rsidR="00332093" w:rsidRPr="00F07F43" w:rsidRDefault="00332093" w:rsidP="00332093">
            <w:pPr>
              <w:rPr>
                <w:rFonts w:cs="Arial"/>
                <w:sz w:val="16"/>
                <w:szCs w:val="16"/>
              </w:rPr>
            </w:pPr>
            <w:r w:rsidRPr="00F07F43">
              <w:rPr>
                <w:rFonts w:cs="Arial"/>
                <w:sz w:val="16"/>
                <w:szCs w:val="16"/>
              </w:rPr>
              <w:t>bjohns69 - New use case to add unlock charge port cable connector.</w:t>
            </w:r>
          </w:p>
        </w:tc>
      </w:tr>
      <w:tr w:rsidR="00332093" w14:paraId="06F8DD9B" w14:textId="77777777" w:rsidTr="00332093">
        <w:trPr>
          <w:jc w:val="center"/>
        </w:trPr>
        <w:tc>
          <w:tcPr>
            <w:tcW w:w="1755" w:type="dxa"/>
            <w:tcBorders>
              <w:top w:val="nil"/>
              <w:left w:val="single" w:sz="6" w:space="0" w:color="auto"/>
              <w:bottom w:val="nil"/>
              <w:right w:val="single" w:sz="6" w:space="0" w:color="auto"/>
            </w:tcBorders>
          </w:tcPr>
          <w:p w14:paraId="2A99B84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66404D58" w14:textId="77777777" w:rsidR="00332093" w:rsidRPr="00F07F43" w:rsidRDefault="00332093" w:rsidP="00332093">
            <w:pPr>
              <w:rPr>
                <w:rFonts w:cs="Arial"/>
                <w:sz w:val="16"/>
                <w:szCs w:val="16"/>
              </w:rPr>
            </w:pPr>
            <w:r w:rsidRPr="00F07F43">
              <w:rPr>
                <w:rFonts w:cs="Arial"/>
                <w:sz w:val="16"/>
                <w:szCs w:val="16"/>
              </w:rPr>
              <w:t>VS-ACT-REQ-093982/A-Unlock Charge Port Cord</w:t>
            </w:r>
          </w:p>
        </w:tc>
        <w:tc>
          <w:tcPr>
            <w:tcW w:w="4627" w:type="dxa"/>
            <w:tcBorders>
              <w:top w:val="single" w:sz="6" w:space="0" w:color="auto"/>
              <w:left w:val="single" w:sz="6" w:space="0" w:color="auto"/>
              <w:bottom w:val="single" w:sz="6" w:space="0" w:color="auto"/>
              <w:right w:val="single" w:sz="6" w:space="0" w:color="auto"/>
            </w:tcBorders>
            <w:vAlign w:val="center"/>
          </w:tcPr>
          <w:p w14:paraId="4BE40DF9" w14:textId="77777777" w:rsidR="00332093" w:rsidRPr="00F07F43" w:rsidRDefault="00332093" w:rsidP="00332093">
            <w:pPr>
              <w:rPr>
                <w:rFonts w:cs="Arial"/>
                <w:sz w:val="16"/>
                <w:szCs w:val="16"/>
              </w:rPr>
            </w:pPr>
            <w:r w:rsidRPr="00F07F43">
              <w:rPr>
                <w:rFonts w:cs="Arial"/>
                <w:sz w:val="16"/>
                <w:szCs w:val="16"/>
              </w:rPr>
              <w:t>bjohns69 - Added new Activity Diagram.</w:t>
            </w:r>
          </w:p>
        </w:tc>
      </w:tr>
      <w:tr w:rsidR="00332093" w14:paraId="2CB983B4" w14:textId="77777777" w:rsidTr="00332093">
        <w:trPr>
          <w:jc w:val="center"/>
        </w:trPr>
        <w:tc>
          <w:tcPr>
            <w:tcW w:w="1755" w:type="dxa"/>
            <w:tcBorders>
              <w:top w:val="nil"/>
              <w:left w:val="single" w:sz="6" w:space="0" w:color="auto"/>
              <w:bottom w:val="nil"/>
              <w:right w:val="single" w:sz="6" w:space="0" w:color="auto"/>
            </w:tcBorders>
          </w:tcPr>
          <w:p w14:paraId="145A361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63DAAFDA" w14:textId="77777777" w:rsidR="00332093" w:rsidRPr="00F07F43" w:rsidRDefault="00332093" w:rsidP="00332093">
            <w:pPr>
              <w:rPr>
                <w:rFonts w:cs="Arial"/>
                <w:sz w:val="16"/>
                <w:szCs w:val="16"/>
              </w:rPr>
            </w:pPr>
            <w:r w:rsidRPr="00F07F43">
              <w:rPr>
                <w:rFonts w:cs="Arial"/>
                <w:sz w:val="16"/>
                <w:szCs w:val="16"/>
              </w:rPr>
              <w:t>VS-SD-REQ-093983/A-Unlock Charge Port Cord</w:t>
            </w:r>
          </w:p>
        </w:tc>
        <w:tc>
          <w:tcPr>
            <w:tcW w:w="4627" w:type="dxa"/>
            <w:tcBorders>
              <w:top w:val="single" w:sz="6" w:space="0" w:color="auto"/>
              <w:left w:val="single" w:sz="6" w:space="0" w:color="auto"/>
              <w:bottom w:val="single" w:sz="6" w:space="0" w:color="auto"/>
              <w:right w:val="single" w:sz="6" w:space="0" w:color="auto"/>
            </w:tcBorders>
            <w:vAlign w:val="center"/>
          </w:tcPr>
          <w:p w14:paraId="57993CAC" w14:textId="77777777" w:rsidR="00332093" w:rsidRPr="00F07F43" w:rsidRDefault="00332093" w:rsidP="00332093">
            <w:pPr>
              <w:rPr>
                <w:rFonts w:cs="Arial"/>
                <w:sz w:val="16"/>
                <w:szCs w:val="16"/>
              </w:rPr>
            </w:pPr>
            <w:r w:rsidRPr="00F07F43">
              <w:rPr>
                <w:rFonts w:cs="Arial"/>
                <w:sz w:val="16"/>
                <w:szCs w:val="16"/>
              </w:rPr>
              <w:t>bjohns69 - Added new sequence Diagram.</w:t>
            </w:r>
          </w:p>
        </w:tc>
      </w:tr>
      <w:tr w:rsidR="00332093" w14:paraId="4E319E96" w14:textId="77777777" w:rsidTr="00332093">
        <w:trPr>
          <w:jc w:val="center"/>
        </w:trPr>
        <w:tc>
          <w:tcPr>
            <w:tcW w:w="1755" w:type="dxa"/>
            <w:tcBorders>
              <w:top w:val="nil"/>
              <w:left w:val="single" w:sz="6" w:space="0" w:color="auto"/>
              <w:bottom w:val="nil"/>
              <w:right w:val="single" w:sz="6" w:space="0" w:color="auto"/>
            </w:tcBorders>
          </w:tcPr>
          <w:p w14:paraId="63FE557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2F21EEEE" w14:textId="77777777" w:rsidR="00332093" w:rsidRPr="00F07F43" w:rsidRDefault="00332093" w:rsidP="00332093">
            <w:pPr>
              <w:rPr>
                <w:rFonts w:cs="Arial"/>
                <w:sz w:val="16"/>
                <w:szCs w:val="16"/>
              </w:rPr>
            </w:pPr>
            <w:r w:rsidRPr="00F07F43">
              <w:rPr>
                <w:rFonts w:cs="Arial"/>
                <w:sz w:val="16"/>
                <w:szCs w:val="16"/>
              </w:rPr>
              <w:t>VS-SD-REQ-023442/B-Set Keypad Code for current user (</w:t>
            </w:r>
            <w:proofErr w:type="spellStart"/>
            <w:r w:rsidRPr="00F07F43">
              <w:rPr>
                <w:rFonts w:cs="Arial"/>
                <w:sz w:val="16"/>
                <w:szCs w:val="16"/>
              </w:rPr>
              <w:t>TcSE</w:t>
            </w:r>
            <w:proofErr w:type="spellEnd"/>
            <w:r w:rsidRPr="00F07F43">
              <w:rPr>
                <w:rFonts w:cs="Arial"/>
                <w:sz w:val="16"/>
                <w:szCs w:val="16"/>
              </w:rPr>
              <w:t xml:space="preserve"> ROIN-129661-2)</w:t>
            </w:r>
          </w:p>
        </w:tc>
        <w:tc>
          <w:tcPr>
            <w:tcW w:w="4627" w:type="dxa"/>
            <w:tcBorders>
              <w:top w:val="single" w:sz="6" w:space="0" w:color="auto"/>
              <w:left w:val="single" w:sz="6" w:space="0" w:color="auto"/>
              <w:bottom w:val="single" w:sz="6" w:space="0" w:color="auto"/>
              <w:right w:val="single" w:sz="6" w:space="0" w:color="auto"/>
            </w:tcBorders>
            <w:vAlign w:val="center"/>
          </w:tcPr>
          <w:p w14:paraId="43D7F07C" w14:textId="77777777" w:rsidR="00332093" w:rsidRPr="00F07F43" w:rsidRDefault="00332093" w:rsidP="00332093">
            <w:pPr>
              <w:rPr>
                <w:rFonts w:cs="Arial"/>
                <w:sz w:val="16"/>
                <w:szCs w:val="16"/>
              </w:rPr>
            </w:pPr>
            <w:r w:rsidRPr="00F07F43">
              <w:rPr>
                <w:rFonts w:cs="Arial"/>
                <w:sz w:val="16"/>
                <w:szCs w:val="16"/>
              </w:rPr>
              <w:t>bjohns69 - Modified diagram to clarify signal literals.</w:t>
            </w:r>
          </w:p>
        </w:tc>
      </w:tr>
      <w:tr w:rsidR="00332093" w14:paraId="6920FD8B" w14:textId="77777777" w:rsidTr="00332093">
        <w:trPr>
          <w:jc w:val="center"/>
        </w:trPr>
        <w:tc>
          <w:tcPr>
            <w:tcW w:w="1755" w:type="dxa"/>
            <w:tcBorders>
              <w:top w:val="nil"/>
              <w:left w:val="single" w:sz="6" w:space="0" w:color="auto"/>
              <w:bottom w:val="nil"/>
              <w:right w:val="single" w:sz="6" w:space="0" w:color="auto"/>
            </w:tcBorders>
          </w:tcPr>
          <w:p w14:paraId="609DBCA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1E5B3C8B" w14:textId="77777777" w:rsidR="00332093" w:rsidRPr="00F07F43" w:rsidRDefault="00332093" w:rsidP="00332093">
            <w:pPr>
              <w:rPr>
                <w:rFonts w:cs="Arial"/>
                <w:sz w:val="16"/>
                <w:szCs w:val="16"/>
              </w:rPr>
            </w:pPr>
            <w:r w:rsidRPr="00F07F43">
              <w:rPr>
                <w:rFonts w:cs="Arial"/>
                <w:sz w:val="16"/>
                <w:szCs w:val="16"/>
              </w:rPr>
              <w:t>VS-SD-REQ-023443/B-Erase Keypad Code from current user (</w:t>
            </w:r>
            <w:proofErr w:type="spellStart"/>
            <w:r w:rsidRPr="00F07F43">
              <w:rPr>
                <w:rFonts w:cs="Arial"/>
                <w:sz w:val="16"/>
                <w:szCs w:val="16"/>
              </w:rPr>
              <w:t>TcSE</w:t>
            </w:r>
            <w:proofErr w:type="spellEnd"/>
            <w:r w:rsidRPr="00F07F43">
              <w:rPr>
                <w:rFonts w:cs="Arial"/>
                <w:sz w:val="16"/>
                <w:szCs w:val="16"/>
              </w:rPr>
              <w:t xml:space="preserve"> ROIN-129691-1)</w:t>
            </w:r>
          </w:p>
        </w:tc>
        <w:tc>
          <w:tcPr>
            <w:tcW w:w="4627" w:type="dxa"/>
            <w:tcBorders>
              <w:top w:val="single" w:sz="6" w:space="0" w:color="auto"/>
              <w:left w:val="single" w:sz="6" w:space="0" w:color="auto"/>
              <w:bottom w:val="single" w:sz="6" w:space="0" w:color="auto"/>
              <w:right w:val="single" w:sz="6" w:space="0" w:color="auto"/>
            </w:tcBorders>
            <w:vAlign w:val="center"/>
          </w:tcPr>
          <w:p w14:paraId="2D2E6D39" w14:textId="77777777" w:rsidR="00332093" w:rsidRPr="00F07F43" w:rsidRDefault="00332093" w:rsidP="00332093">
            <w:pPr>
              <w:rPr>
                <w:rFonts w:cs="Arial"/>
                <w:sz w:val="16"/>
                <w:szCs w:val="16"/>
              </w:rPr>
            </w:pPr>
            <w:r w:rsidRPr="00F07F43">
              <w:rPr>
                <w:rFonts w:cs="Arial"/>
                <w:sz w:val="16"/>
                <w:szCs w:val="16"/>
              </w:rPr>
              <w:t>bjohns69 - Modified diagram to clarify signal literals.</w:t>
            </w:r>
          </w:p>
        </w:tc>
      </w:tr>
      <w:tr w:rsidR="00332093" w14:paraId="4C417F9D"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31ABB588"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235FFBCC"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344B8F56"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51C6A1FE" w14:textId="77777777" w:rsidR="00332093" w:rsidRPr="002C70C7" w:rsidRDefault="00332093" w:rsidP="00332093">
            <w:pPr>
              <w:rPr>
                <w:rFonts w:asciiTheme="minorHAnsi" w:hAnsiTheme="minorHAnsi" w:cstheme="minorHAnsi"/>
                <w:sz w:val="16"/>
                <w:szCs w:val="16"/>
              </w:rPr>
            </w:pPr>
          </w:p>
        </w:tc>
      </w:tr>
      <w:tr w:rsidR="00332093" w:rsidRPr="00C77FDB" w14:paraId="53C94209" w14:textId="77777777" w:rsidTr="00332093">
        <w:trPr>
          <w:trHeight w:val="245"/>
          <w:jc w:val="center"/>
        </w:trPr>
        <w:tc>
          <w:tcPr>
            <w:tcW w:w="1755" w:type="dxa"/>
            <w:tcBorders>
              <w:top w:val="single" w:sz="6" w:space="0" w:color="auto"/>
              <w:left w:val="single" w:sz="6" w:space="0" w:color="auto"/>
              <w:bottom w:val="single" w:sz="6" w:space="0" w:color="auto"/>
              <w:right w:val="single" w:sz="6" w:space="0" w:color="auto"/>
            </w:tcBorders>
          </w:tcPr>
          <w:p w14:paraId="07C98AEC" w14:textId="77777777" w:rsidR="00332093" w:rsidRPr="00C77FDB" w:rsidRDefault="00332093" w:rsidP="00332093">
            <w:pPr>
              <w:rPr>
                <w:rFonts w:cstheme="minorHAnsi"/>
                <w:b/>
                <w:sz w:val="16"/>
                <w:szCs w:val="16"/>
              </w:rPr>
            </w:pPr>
            <w:r w:rsidRPr="00C77FDB">
              <w:rPr>
                <w:rFonts w:cstheme="minorHAnsi"/>
                <w:b/>
                <w:sz w:val="16"/>
                <w:szCs w:val="16"/>
              </w:rPr>
              <w:t>November 12, 2014</w:t>
            </w:r>
          </w:p>
        </w:tc>
        <w:tc>
          <w:tcPr>
            <w:tcW w:w="1047" w:type="dxa"/>
            <w:tcBorders>
              <w:top w:val="single" w:sz="6" w:space="0" w:color="auto"/>
              <w:left w:val="single" w:sz="6" w:space="0" w:color="auto"/>
              <w:bottom w:val="single" w:sz="6" w:space="0" w:color="auto"/>
              <w:right w:val="single" w:sz="6" w:space="0" w:color="auto"/>
            </w:tcBorders>
          </w:tcPr>
          <w:p w14:paraId="59E32DE4" w14:textId="77777777" w:rsidR="00332093" w:rsidRPr="00C77FDB" w:rsidRDefault="00332093" w:rsidP="00332093">
            <w:pPr>
              <w:rPr>
                <w:rFonts w:cstheme="minorHAnsi"/>
                <w:b/>
                <w:sz w:val="16"/>
                <w:szCs w:val="16"/>
                <w:lang w:val="fr-FR"/>
              </w:rPr>
            </w:pPr>
            <w:r w:rsidRPr="00C77FDB">
              <w:rPr>
                <w:rFonts w:cstheme="minorHAnsi"/>
                <w:b/>
                <w:sz w:val="16"/>
                <w:szCs w:val="16"/>
                <w:lang w:val="fr-FR"/>
              </w:rPr>
              <w:t>1.5</w:t>
            </w:r>
          </w:p>
        </w:tc>
        <w:tc>
          <w:tcPr>
            <w:tcW w:w="8117" w:type="dxa"/>
            <w:gridSpan w:val="2"/>
            <w:tcBorders>
              <w:top w:val="single" w:sz="6" w:space="0" w:color="auto"/>
              <w:left w:val="single" w:sz="6" w:space="0" w:color="auto"/>
              <w:bottom w:val="single" w:sz="6" w:space="0" w:color="auto"/>
              <w:right w:val="single" w:sz="6" w:space="0" w:color="auto"/>
            </w:tcBorders>
            <w:vAlign w:val="center"/>
          </w:tcPr>
          <w:p w14:paraId="7B645978" w14:textId="77777777" w:rsidR="00332093" w:rsidRPr="00C77FDB" w:rsidRDefault="00332093" w:rsidP="00332093">
            <w:pPr>
              <w:rPr>
                <w:rFonts w:cstheme="minorHAnsi"/>
                <w:b/>
                <w:sz w:val="16"/>
                <w:szCs w:val="16"/>
              </w:rPr>
            </w:pPr>
            <w:r w:rsidRPr="00C77FDB">
              <w:rPr>
                <w:rFonts w:cstheme="minorHAnsi"/>
                <w:b/>
                <w:sz w:val="16"/>
                <w:szCs w:val="16"/>
              </w:rPr>
              <w:t>Updates for 12/24, added Valet Mode and Charge Port Cable Unlock</w:t>
            </w:r>
          </w:p>
        </w:tc>
      </w:tr>
      <w:tr w:rsidR="00332093" w14:paraId="1389FDB4" w14:textId="77777777" w:rsidTr="00332093">
        <w:trPr>
          <w:jc w:val="center"/>
        </w:trPr>
        <w:tc>
          <w:tcPr>
            <w:tcW w:w="1755" w:type="dxa"/>
            <w:tcBorders>
              <w:top w:val="single" w:sz="6" w:space="0" w:color="auto"/>
              <w:left w:val="single" w:sz="6" w:space="0" w:color="auto"/>
              <w:bottom w:val="nil"/>
              <w:right w:val="single" w:sz="6" w:space="0" w:color="auto"/>
            </w:tcBorders>
          </w:tcPr>
          <w:p w14:paraId="6AF72D6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2795DC54" w14:textId="77777777" w:rsidR="00332093" w:rsidRPr="000F30B8" w:rsidRDefault="00332093" w:rsidP="00332093">
            <w:pPr>
              <w:rPr>
                <w:rFonts w:cs="Arial"/>
                <w:sz w:val="16"/>
                <w:szCs w:val="16"/>
              </w:rPr>
            </w:pPr>
            <w:r w:rsidRPr="000F30B8">
              <w:rPr>
                <w:rFonts w:cs="Arial"/>
                <w:sz w:val="16"/>
                <w:szCs w:val="16"/>
              </w:rPr>
              <w:t>VS-FUN-REQ-096818/A-Set Valet Mode</w:t>
            </w:r>
          </w:p>
        </w:tc>
        <w:tc>
          <w:tcPr>
            <w:tcW w:w="4627" w:type="dxa"/>
            <w:tcBorders>
              <w:top w:val="single" w:sz="6" w:space="0" w:color="auto"/>
              <w:left w:val="single" w:sz="6" w:space="0" w:color="auto"/>
              <w:bottom w:val="single" w:sz="6" w:space="0" w:color="auto"/>
              <w:right w:val="single" w:sz="6" w:space="0" w:color="auto"/>
            </w:tcBorders>
            <w:vAlign w:val="center"/>
          </w:tcPr>
          <w:p w14:paraId="3B324B92" w14:textId="77777777" w:rsidR="00332093" w:rsidRPr="000F30B8" w:rsidRDefault="00332093" w:rsidP="00332093">
            <w:pPr>
              <w:rPr>
                <w:rFonts w:cs="Arial"/>
                <w:sz w:val="16"/>
                <w:szCs w:val="16"/>
              </w:rPr>
            </w:pPr>
            <w:r w:rsidRPr="000F30B8">
              <w:rPr>
                <w:rFonts w:cs="Arial"/>
                <w:sz w:val="16"/>
                <w:szCs w:val="16"/>
              </w:rPr>
              <w:t>bjohns69 - New Function for Valet Mode</w:t>
            </w:r>
          </w:p>
        </w:tc>
      </w:tr>
      <w:tr w:rsidR="00332093" w14:paraId="2E2DBE36" w14:textId="77777777" w:rsidTr="00332093">
        <w:trPr>
          <w:jc w:val="center"/>
        </w:trPr>
        <w:tc>
          <w:tcPr>
            <w:tcW w:w="1755" w:type="dxa"/>
            <w:tcBorders>
              <w:top w:val="nil"/>
              <w:left w:val="single" w:sz="6" w:space="0" w:color="auto"/>
              <w:bottom w:val="nil"/>
              <w:right w:val="single" w:sz="6" w:space="0" w:color="auto"/>
            </w:tcBorders>
          </w:tcPr>
          <w:p w14:paraId="2FD697D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568AF3F5" w14:textId="77777777" w:rsidR="00332093" w:rsidRPr="000F30B8" w:rsidRDefault="00332093" w:rsidP="00332093">
            <w:pPr>
              <w:rPr>
                <w:rFonts w:cs="Arial"/>
                <w:sz w:val="16"/>
                <w:szCs w:val="16"/>
              </w:rPr>
            </w:pPr>
            <w:r w:rsidRPr="000F30B8">
              <w:rPr>
                <w:rFonts w:cs="Arial"/>
                <w:sz w:val="16"/>
                <w:szCs w:val="16"/>
              </w:rPr>
              <w:t>VS-UC-REQ-096810/A-Set Valet Mode</w:t>
            </w:r>
          </w:p>
        </w:tc>
        <w:tc>
          <w:tcPr>
            <w:tcW w:w="4627" w:type="dxa"/>
            <w:tcBorders>
              <w:top w:val="single" w:sz="6" w:space="0" w:color="auto"/>
              <w:left w:val="single" w:sz="6" w:space="0" w:color="auto"/>
              <w:bottom w:val="single" w:sz="6" w:space="0" w:color="auto"/>
              <w:right w:val="single" w:sz="6" w:space="0" w:color="auto"/>
            </w:tcBorders>
            <w:vAlign w:val="center"/>
          </w:tcPr>
          <w:p w14:paraId="2BBDDF56" w14:textId="77777777" w:rsidR="00332093" w:rsidRPr="000F30B8" w:rsidRDefault="00332093" w:rsidP="00332093">
            <w:pPr>
              <w:rPr>
                <w:rFonts w:cs="Arial"/>
                <w:sz w:val="16"/>
                <w:szCs w:val="16"/>
              </w:rPr>
            </w:pPr>
            <w:r w:rsidRPr="000F30B8">
              <w:rPr>
                <w:rFonts w:cs="Arial"/>
                <w:sz w:val="16"/>
                <w:szCs w:val="16"/>
              </w:rPr>
              <w:t>bjohns69 - New use case to activate valet mode.</w:t>
            </w:r>
          </w:p>
        </w:tc>
      </w:tr>
      <w:tr w:rsidR="00332093" w14:paraId="1B618A9F" w14:textId="77777777" w:rsidTr="00332093">
        <w:trPr>
          <w:jc w:val="center"/>
        </w:trPr>
        <w:tc>
          <w:tcPr>
            <w:tcW w:w="1755" w:type="dxa"/>
            <w:tcBorders>
              <w:top w:val="nil"/>
              <w:left w:val="single" w:sz="6" w:space="0" w:color="auto"/>
              <w:bottom w:val="nil"/>
              <w:right w:val="single" w:sz="6" w:space="0" w:color="auto"/>
            </w:tcBorders>
          </w:tcPr>
          <w:p w14:paraId="2BE6DA8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525A8718" w14:textId="77777777" w:rsidR="00332093" w:rsidRPr="000F30B8" w:rsidRDefault="00332093" w:rsidP="00332093">
            <w:pPr>
              <w:rPr>
                <w:rFonts w:cs="Arial"/>
                <w:sz w:val="16"/>
                <w:szCs w:val="16"/>
              </w:rPr>
            </w:pPr>
            <w:r w:rsidRPr="000F30B8">
              <w:rPr>
                <w:rFonts w:cs="Arial"/>
                <w:sz w:val="16"/>
                <w:szCs w:val="16"/>
              </w:rPr>
              <w:t>VS-ACT-REQ-096820/A-Set Valet Mode</w:t>
            </w:r>
          </w:p>
        </w:tc>
        <w:tc>
          <w:tcPr>
            <w:tcW w:w="4627" w:type="dxa"/>
            <w:tcBorders>
              <w:top w:val="single" w:sz="6" w:space="0" w:color="auto"/>
              <w:left w:val="single" w:sz="6" w:space="0" w:color="auto"/>
              <w:bottom w:val="single" w:sz="6" w:space="0" w:color="auto"/>
              <w:right w:val="single" w:sz="6" w:space="0" w:color="auto"/>
            </w:tcBorders>
            <w:vAlign w:val="center"/>
          </w:tcPr>
          <w:p w14:paraId="75FD8EF0" w14:textId="77777777" w:rsidR="00332093" w:rsidRPr="000F30B8" w:rsidRDefault="00332093" w:rsidP="00332093">
            <w:pPr>
              <w:rPr>
                <w:rFonts w:cs="Arial"/>
                <w:sz w:val="16"/>
                <w:szCs w:val="16"/>
              </w:rPr>
            </w:pPr>
            <w:r w:rsidRPr="000F30B8">
              <w:rPr>
                <w:rFonts w:cs="Arial"/>
                <w:sz w:val="16"/>
                <w:szCs w:val="16"/>
              </w:rPr>
              <w:t>bjohns69 - Added new activity diagram for Valet Mode</w:t>
            </w:r>
          </w:p>
        </w:tc>
      </w:tr>
      <w:tr w:rsidR="00332093" w14:paraId="0AB57918" w14:textId="77777777" w:rsidTr="00332093">
        <w:trPr>
          <w:jc w:val="center"/>
        </w:trPr>
        <w:tc>
          <w:tcPr>
            <w:tcW w:w="1755" w:type="dxa"/>
            <w:tcBorders>
              <w:top w:val="nil"/>
              <w:left w:val="single" w:sz="6" w:space="0" w:color="auto"/>
              <w:bottom w:val="nil"/>
              <w:right w:val="single" w:sz="6" w:space="0" w:color="auto"/>
            </w:tcBorders>
          </w:tcPr>
          <w:p w14:paraId="080FABF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5C43D62D" w14:textId="77777777" w:rsidR="00332093" w:rsidRPr="000F30B8" w:rsidRDefault="00332093" w:rsidP="00332093">
            <w:pPr>
              <w:rPr>
                <w:rFonts w:cs="Arial"/>
                <w:sz w:val="16"/>
                <w:szCs w:val="16"/>
              </w:rPr>
            </w:pPr>
            <w:r w:rsidRPr="000F30B8">
              <w:rPr>
                <w:rFonts w:cs="Arial"/>
                <w:sz w:val="16"/>
                <w:szCs w:val="16"/>
              </w:rPr>
              <w:t>VS-SD-REQ-097279/A-Set Valet Mode</w:t>
            </w:r>
          </w:p>
        </w:tc>
        <w:tc>
          <w:tcPr>
            <w:tcW w:w="4627" w:type="dxa"/>
            <w:tcBorders>
              <w:top w:val="single" w:sz="6" w:space="0" w:color="auto"/>
              <w:left w:val="single" w:sz="6" w:space="0" w:color="auto"/>
              <w:bottom w:val="single" w:sz="6" w:space="0" w:color="auto"/>
              <w:right w:val="single" w:sz="6" w:space="0" w:color="auto"/>
            </w:tcBorders>
            <w:vAlign w:val="center"/>
          </w:tcPr>
          <w:p w14:paraId="317C5AD5" w14:textId="77777777" w:rsidR="00332093" w:rsidRPr="000F30B8" w:rsidRDefault="00332093" w:rsidP="00332093">
            <w:pPr>
              <w:rPr>
                <w:rFonts w:cs="Arial"/>
                <w:sz w:val="16"/>
                <w:szCs w:val="16"/>
              </w:rPr>
            </w:pPr>
            <w:r w:rsidRPr="000F30B8">
              <w:rPr>
                <w:rFonts w:cs="Arial"/>
                <w:sz w:val="16"/>
                <w:szCs w:val="16"/>
              </w:rPr>
              <w:t>bjohns69 - Sequence Diagram for Valet Mode</w:t>
            </w:r>
          </w:p>
        </w:tc>
      </w:tr>
      <w:tr w:rsidR="00332093" w14:paraId="4A2CF362" w14:textId="77777777" w:rsidTr="00332093">
        <w:trPr>
          <w:jc w:val="center"/>
        </w:trPr>
        <w:tc>
          <w:tcPr>
            <w:tcW w:w="1755" w:type="dxa"/>
            <w:tcBorders>
              <w:top w:val="nil"/>
              <w:left w:val="single" w:sz="6" w:space="0" w:color="auto"/>
              <w:bottom w:val="nil"/>
              <w:right w:val="single" w:sz="6" w:space="0" w:color="auto"/>
            </w:tcBorders>
          </w:tcPr>
          <w:p w14:paraId="6EF34DC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06FBD71D" w14:textId="77777777" w:rsidR="00332093" w:rsidRPr="000F30B8" w:rsidRDefault="00332093" w:rsidP="00332093">
            <w:pPr>
              <w:rPr>
                <w:rFonts w:cs="Arial"/>
                <w:sz w:val="16"/>
                <w:szCs w:val="16"/>
              </w:rPr>
            </w:pPr>
            <w:r w:rsidRPr="000F30B8">
              <w:rPr>
                <w:rFonts w:cs="Arial"/>
                <w:sz w:val="16"/>
                <w:szCs w:val="16"/>
              </w:rPr>
              <w:t>VS-FUN-REQ-025228/B-Ambient Lighting- Set Intensity (</w:t>
            </w:r>
            <w:proofErr w:type="spellStart"/>
            <w:r w:rsidRPr="000F30B8">
              <w:rPr>
                <w:rFonts w:cs="Arial"/>
                <w:sz w:val="16"/>
                <w:szCs w:val="16"/>
              </w:rPr>
              <w:t>TcSE</w:t>
            </w:r>
            <w:proofErr w:type="spellEnd"/>
            <w:r w:rsidRPr="000F30B8">
              <w:rPr>
                <w:rFonts w:cs="Arial"/>
                <w:sz w:val="16"/>
                <w:szCs w:val="16"/>
              </w:rPr>
              <w:t xml:space="preserve"> ROIN-292320-1)</w:t>
            </w:r>
          </w:p>
        </w:tc>
        <w:tc>
          <w:tcPr>
            <w:tcW w:w="4627" w:type="dxa"/>
            <w:tcBorders>
              <w:top w:val="single" w:sz="6" w:space="0" w:color="auto"/>
              <w:left w:val="single" w:sz="6" w:space="0" w:color="auto"/>
              <w:bottom w:val="single" w:sz="6" w:space="0" w:color="auto"/>
              <w:right w:val="single" w:sz="6" w:space="0" w:color="auto"/>
            </w:tcBorders>
            <w:vAlign w:val="center"/>
          </w:tcPr>
          <w:p w14:paraId="067824EB" w14:textId="77777777" w:rsidR="00332093" w:rsidRPr="000F30B8" w:rsidRDefault="00332093" w:rsidP="00332093">
            <w:pPr>
              <w:rPr>
                <w:rFonts w:cs="Arial"/>
                <w:sz w:val="16"/>
                <w:szCs w:val="16"/>
              </w:rPr>
            </w:pPr>
            <w:r w:rsidRPr="000F30B8">
              <w:rPr>
                <w:rFonts w:cs="Arial"/>
                <w:sz w:val="16"/>
                <w:szCs w:val="16"/>
              </w:rPr>
              <w:t>BJOHNS69 - Added new requirement to explain HMI interface.</w:t>
            </w:r>
          </w:p>
        </w:tc>
      </w:tr>
      <w:tr w:rsidR="00332093" w14:paraId="7318F566" w14:textId="77777777" w:rsidTr="00332093">
        <w:trPr>
          <w:jc w:val="center"/>
        </w:trPr>
        <w:tc>
          <w:tcPr>
            <w:tcW w:w="1755" w:type="dxa"/>
            <w:tcBorders>
              <w:top w:val="nil"/>
              <w:left w:val="single" w:sz="6" w:space="0" w:color="auto"/>
              <w:bottom w:val="nil"/>
              <w:right w:val="single" w:sz="6" w:space="0" w:color="auto"/>
            </w:tcBorders>
          </w:tcPr>
          <w:p w14:paraId="3981D04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442090FB" w14:textId="77777777" w:rsidR="00332093" w:rsidRPr="000F30B8" w:rsidRDefault="00332093" w:rsidP="00332093">
            <w:pPr>
              <w:rPr>
                <w:rFonts w:cs="Arial"/>
                <w:sz w:val="16"/>
                <w:szCs w:val="16"/>
              </w:rPr>
            </w:pPr>
            <w:r w:rsidRPr="000F30B8">
              <w:rPr>
                <w:rFonts w:cs="Arial"/>
                <w:sz w:val="16"/>
                <w:szCs w:val="16"/>
              </w:rPr>
              <w:t>VS-HMI-REQ-097951/A-Ambient Lighting Intensity</w:t>
            </w:r>
          </w:p>
        </w:tc>
        <w:tc>
          <w:tcPr>
            <w:tcW w:w="4627" w:type="dxa"/>
            <w:tcBorders>
              <w:top w:val="single" w:sz="6" w:space="0" w:color="auto"/>
              <w:left w:val="single" w:sz="6" w:space="0" w:color="auto"/>
              <w:bottom w:val="single" w:sz="6" w:space="0" w:color="auto"/>
              <w:right w:val="single" w:sz="6" w:space="0" w:color="auto"/>
            </w:tcBorders>
            <w:vAlign w:val="center"/>
          </w:tcPr>
          <w:p w14:paraId="3066CED1" w14:textId="77777777" w:rsidR="00332093" w:rsidRPr="000F30B8" w:rsidRDefault="00332093" w:rsidP="00332093">
            <w:pPr>
              <w:rPr>
                <w:rFonts w:cs="Arial"/>
                <w:sz w:val="16"/>
                <w:szCs w:val="16"/>
              </w:rPr>
            </w:pPr>
            <w:r w:rsidRPr="000F30B8">
              <w:rPr>
                <w:rFonts w:cs="Arial"/>
                <w:sz w:val="16"/>
                <w:szCs w:val="16"/>
              </w:rPr>
              <w:t>BJOHNS69 - Added new requirement to explain HMI interface.</w:t>
            </w:r>
          </w:p>
        </w:tc>
      </w:tr>
      <w:tr w:rsidR="00332093" w14:paraId="4A9035B8" w14:textId="77777777" w:rsidTr="00332093">
        <w:trPr>
          <w:jc w:val="center"/>
        </w:trPr>
        <w:tc>
          <w:tcPr>
            <w:tcW w:w="1755" w:type="dxa"/>
            <w:tcBorders>
              <w:top w:val="nil"/>
              <w:left w:val="single" w:sz="6" w:space="0" w:color="auto"/>
              <w:bottom w:val="nil"/>
              <w:right w:val="single" w:sz="6" w:space="0" w:color="auto"/>
            </w:tcBorders>
          </w:tcPr>
          <w:p w14:paraId="1F8B433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3C9E63E1" w14:textId="77777777" w:rsidR="00332093" w:rsidRPr="000F30B8" w:rsidRDefault="00332093" w:rsidP="00332093">
            <w:pPr>
              <w:rPr>
                <w:rFonts w:cs="Arial"/>
                <w:sz w:val="16"/>
                <w:szCs w:val="16"/>
              </w:rPr>
            </w:pPr>
            <w:r w:rsidRPr="000F30B8">
              <w:rPr>
                <w:rFonts w:cs="Arial"/>
                <w:sz w:val="16"/>
                <w:szCs w:val="16"/>
              </w:rPr>
              <w:t xml:space="preserve">VS-FUN-REQ-025239/B-Set </w:t>
            </w:r>
            <w:proofErr w:type="gramStart"/>
            <w:r w:rsidRPr="000F30B8">
              <w:rPr>
                <w:rFonts w:cs="Arial"/>
                <w:sz w:val="16"/>
                <w:szCs w:val="16"/>
              </w:rPr>
              <w:t>12/24 hour</w:t>
            </w:r>
            <w:proofErr w:type="gramEnd"/>
            <w:r w:rsidRPr="000F30B8">
              <w:rPr>
                <w:rFonts w:cs="Arial"/>
                <w:sz w:val="16"/>
                <w:szCs w:val="16"/>
              </w:rPr>
              <w:t xml:space="preserve"> mode setting (</w:t>
            </w:r>
            <w:proofErr w:type="spellStart"/>
            <w:r w:rsidRPr="000F30B8">
              <w:rPr>
                <w:rFonts w:cs="Arial"/>
                <w:sz w:val="16"/>
                <w:szCs w:val="16"/>
              </w:rPr>
              <w:t>TcSE</w:t>
            </w:r>
            <w:proofErr w:type="spellEnd"/>
            <w:r w:rsidRPr="000F30B8">
              <w:rPr>
                <w:rFonts w:cs="Arial"/>
                <w:sz w:val="16"/>
                <w:szCs w:val="16"/>
              </w:rPr>
              <w:t xml:space="preserve"> ROIN-292339-1)</w:t>
            </w:r>
          </w:p>
        </w:tc>
        <w:tc>
          <w:tcPr>
            <w:tcW w:w="4627" w:type="dxa"/>
            <w:tcBorders>
              <w:top w:val="single" w:sz="6" w:space="0" w:color="auto"/>
              <w:left w:val="single" w:sz="6" w:space="0" w:color="auto"/>
              <w:bottom w:val="single" w:sz="6" w:space="0" w:color="auto"/>
              <w:right w:val="single" w:sz="6" w:space="0" w:color="auto"/>
            </w:tcBorders>
            <w:vAlign w:val="center"/>
          </w:tcPr>
          <w:p w14:paraId="236A92D8" w14:textId="77777777" w:rsidR="00332093" w:rsidRPr="000F30B8" w:rsidRDefault="00332093" w:rsidP="00332093">
            <w:pPr>
              <w:rPr>
                <w:rFonts w:cs="Arial"/>
                <w:sz w:val="16"/>
                <w:szCs w:val="16"/>
              </w:rPr>
            </w:pPr>
            <w:r w:rsidRPr="000F30B8">
              <w:rPr>
                <w:rFonts w:cs="Arial"/>
                <w:sz w:val="16"/>
                <w:szCs w:val="16"/>
              </w:rPr>
              <w:t xml:space="preserve">rpaquet2 - Added new requirements to clarify how to implement </w:t>
            </w:r>
            <w:proofErr w:type="gramStart"/>
            <w:r w:rsidRPr="000F30B8">
              <w:rPr>
                <w:rFonts w:cs="Arial"/>
                <w:sz w:val="16"/>
                <w:szCs w:val="16"/>
              </w:rPr>
              <w:t>12/24 hour</w:t>
            </w:r>
            <w:proofErr w:type="gramEnd"/>
            <w:r w:rsidRPr="000F30B8">
              <w:rPr>
                <w:rFonts w:cs="Arial"/>
                <w:sz w:val="16"/>
                <w:szCs w:val="16"/>
              </w:rPr>
              <w:t xml:space="preserve"> mode setting.</w:t>
            </w:r>
          </w:p>
        </w:tc>
      </w:tr>
      <w:tr w:rsidR="00332093" w14:paraId="0A9AE435" w14:textId="77777777" w:rsidTr="00332093">
        <w:trPr>
          <w:jc w:val="center"/>
        </w:trPr>
        <w:tc>
          <w:tcPr>
            <w:tcW w:w="1755" w:type="dxa"/>
            <w:tcBorders>
              <w:top w:val="nil"/>
              <w:left w:val="single" w:sz="6" w:space="0" w:color="auto"/>
              <w:bottom w:val="nil"/>
              <w:right w:val="single" w:sz="6" w:space="0" w:color="auto"/>
            </w:tcBorders>
          </w:tcPr>
          <w:p w14:paraId="1969B81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07C87246" w14:textId="77777777" w:rsidR="00332093" w:rsidRPr="000F30B8" w:rsidRDefault="00332093" w:rsidP="00332093">
            <w:pPr>
              <w:rPr>
                <w:rFonts w:cs="Arial"/>
                <w:sz w:val="16"/>
                <w:szCs w:val="16"/>
              </w:rPr>
            </w:pPr>
            <w:r w:rsidRPr="000F30B8">
              <w:rPr>
                <w:rFonts w:cs="Arial"/>
                <w:sz w:val="16"/>
                <w:szCs w:val="16"/>
              </w:rPr>
              <w:t>VS-SR-REQ-099559/A-12/24 Hour Status Storage</w:t>
            </w:r>
          </w:p>
        </w:tc>
        <w:tc>
          <w:tcPr>
            <w:tcW w:w="4627" w:type="dxa"/>
            <w:tcBorders>
              <w:top w:val="single" w:sz="6" w:space="0" w:color="auto"/>
              <w:left w:val="single" w:sz="6" w:space="0" w:color="auto"/>
              <w:bottom w:val="single" w:sz="6" w:space="0" w:color="auto"/>
              <w:right w:val="single" w:sz="6" w:space="0" w:color="auto"/>
            </w:tcBorders>
            <w:vAlign w:val="center"/>
          </w:tcPr>
          <w:p w14:paraId="2FD49D14" w14:textId="77777777" w:rsidR="00332093" w:rsidRPr="000F30B8" w:rsidRDefault="00332093" w:rsidP="00332093">
            <w:pPr>
              <w:rPr>
                <w:rFonts w:cs="Arial"/>
                <w:sz w:val="16"/>
                <w:szCs w:val="16"/>
              </w:rPr>
            </w:pPr>
            <w:r w:rsidRPr="000F30B8">
              <w:rPr>
                <w:rFonts w:cs="Arial"/>
                <w:sz w:val="16"/>
                <w:szCs w:val="16"/>
              </w:rPr>
              <w:t>rpaquet2 - Added new requirement to cover what some modules are doing and provide direction to remaining modules on how to handle error.</w:t>
            </w:r>
          </w:p>
        </w:tc>
      </w:tr>
      <w:tr w:rsidR="00332093" w14:paraId="2C3A31F2" w14:textId="77777777" w:rsidTr="00332093">
        <w:trPr>
          <w:jc w:val="center"/>
        </w:trPr>
        <w:tc>
          <w:tcPr>
            <w:tcW w:w="1755" w:type="dxa"/>
            <w:tcBorders>
              <w:top w:val="nil"/>
              <w:left w:val="single" w:sz="6" w:space="0" w:color="auto"/>
              <w:bottom w:val="nil"/>
              <w:right w:val="single" w:sz="6" w:space="0" w:color="auto"/>
            </w:tcBorders>
          </w:tcPr>
          <w:p w14:paraId="733173D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4B369803" w14:textId="77777777" w:rsidR="00332093" w:rsidRPr="000F30B8" w:rsidRDefault="00332093" w:rsidP="00332093">
            <w:pPr>
              <w:rPr>
                <w:rFonts w:cs="Arial"/>
                <w:sz w:val="16"/>
                <w:szCs w:val="16"/>
              </w:rPr>
            </w:pPr>
            <w:r w:rsidRPr="000F30B8">
              <w:rPr>
                <w:rFonts w:cs="Arial"/>
                <w:sz w:val="16"/>
                <w:szCs w:val="16"/>
              </w:rPr>
              <w:t>VS-SR-REQ-099560/A-12/24 Hour Default Setting</w:t>
            </w:r>
          </w:p>
        </w:tc>
        <w:tc>
          <w:tcPr>
            <w:tcW w:w="4627" w:type="dxa"/>
            <w:tcBorders>
              <w:top w:val="single" w:sz="6" w:space="0" w:color="auto"/>
              <w:left w:val="single" w:sz="6" w:space="0" w:color="auto"/>
              <w:bottom w:val="single" w:sz="6" w:space="0" w:color="auto"/>
              <w:right w:val="single" w:sz="6" w:space="0" w:color="auto"/>
            </w:tcBorders>
            <w:vAlign w:val="center"/>
          </w:tcPr>
          <w:p w14:paraId="087283E2" w14:textId="77777777" w:rsidR="00332093" w:rsidRPr="000F30B8" w:rsidRDefault="00332093" w:rsidP="00332093">
            <w:pPr>
              <w:rPr>
                <w:rFonts w:cs="Arial"/>
                <w:sz w:val="16"/>
                <w:szCs w:val="16"/>
              </w:rPr>
            </w:pPr>
            <w:r w:rsidRPr="000F30B8">
              <w:rPr>
                <w:rFonts w:cs="Arial"/>
                <w:sz w:val="16"/>
                <w:szCs w:val="16"/>
              </w:rPr>
              <w:t>rpaquet2 - Added new requirement to cover what some modules are doing and provide direction to remaining modules on how to handle error.</w:t>
            </w:r>
          </w:p>
        </w:tc>
      </w:tr>
      <w:tr w:rsidR="00332093" w14:paraId="1B2C24A8" w14:textId="77777777" w:rsidTr="00332093">
        <w:trPr>
          <w:jc w:val="center"/>
        </w:trPr>
        <w:tc>
          <w:tcPr>
            <w:tcW w:w="1755" w:type="dxa"/>
            <w:tcBorders>
              <w:top w:val="nil"/>
              <w:left w:val="single" w:sz="6" w:space="0" w:color="auto"/>
              <w:bottom w:val="nil"/>
              <w:right w:val="single" w:sz="6" w:space="0" w:color="auto"/>
            </w:tcBorders>
          </w:tcPr>
          <w:p w14:paraId="4F9AD74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0241616A" w14:textId="77777777" w:rsidR="00332093" w:rsidRPr="000F30B8" w:rsidRDefault="00332093" w:rsidP="00332093">
            <w:pPr>
              <w:rPr>
                <w:rFonts w:cs="Arial"/>
                <w:sz w:val="16"/>
                <w:szCs w:val="16"/>
              </w:rPr>
            </w:pPr>
            <w:r w:rsidRPr="000F30B8">
              <w:rPr>
                <w:rFonts w:cs="Arial"/>
                <w:sz w:val="16"/>
                <w:szCs w:val="16"/>
              </w:rPr>
              <w:t>VS-SR-REQ-099558/A-12/24 Hour Mode Error Handling</w:t>
            </w:r>
          </w:p>
        </w:tc>
        <w:tc>
          <w:tcPr>
            <w:tcW w:w="4627" w:type="dxa"/>
            <w:tcBorders>
              <w:top w:val="single" w:sz="6" w:space="0" w:color="auto"/>
              <w:left w:val="single" w:sz="6" w:space="0" w:color="auto"/>
              <w:bottom w:val="single" w:sz="6" w:space="0" w:color="auto"/>
              <w:right w:val="single" w:sz="6" w:space="0" w:color="auto"/>
            </w:tcBorders>
            <w:vAlign w:val="center"/>
          </w:tcPr>
          <w:p w14:paraId="2142CFD7" w14:textId="77777777" w:rsidR="00332093" w:rsidRPr="000F30B8" w:rsidRDefault="00332093" w:rsidP="00332093">
            <w:pPr>
              <w:rPr>
                <w:rFonts w:cs="Arial"/>
                <w:sz w:val="16"/>
                <w:szCs w:val="16"/>
              </w:rPr>
            </w:pPr>
            <w:r w:rsidRPr="000F30B8">
              <w:rPr>
                <w:rFonts w:cs="Arial"/>
                <w:sz w:val="16"/>
                <w:szCs w:val="16"/>
              </w:rPr>
              <w:t>rpaquet2 - Added new requirement to cover what some modules are doing and provide direction to remaining modules on how to handle error.</w:t>
            </w:r>
          </w:p>
        </w:tc>
      </w:tr>
      <w:tr w:rsidR="00332093" w14:paraId="322F8C7B" w14:textId="77777777" w:rsidTr="00332093">
        <w:trPr>
          <w:jc w:val="center"/>
        </w:trPr>
        <w:tc>
          <w:tcPr>
            <w:tcW w:w="1755" w:type="dxa"/>
            <w:tcBorders>
              <w:top w:val="nil"/>
              <w:left w:val="single" w:sz="6" w:space="0" w:color="auto"/>
              <w:bottom w:val="nil"/>
              <w:right w:val="single" w:sz="6" w:space="0" w:color="auto"/>
            </w:tcBorders>
          </w:tcPr>
          <w:p w14:paraId="0786F85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5FF18A4D" w14:textId="77777777" w:rsidR="00332093" w:rsidRPr="000F30B8" w:rsidRDefault="00332093" w:rsidP="00332093">
            <w:pPr>
              <w:rPr>
                <w:rFonts w:cs="Arial"/>
                <w:sz w:val="16"/>
                <w:szCs w:val="16"/>
              </w:rPr>
            </w:pPr>
            <w:r w:rsidRPr="000F30B8">
              <w:rPr>
                <w:rFonts w:cs="Arial"/>
                <w:sz w:val="16"/>
                <w:szCs w:val="16"/>
              </w:rPr>
              <w:t>VS-SD-REQ-023442/B-Set Keypad Code for current user (</w:t>
            </w:r>
            <w:proofErr w:type="spellStart"/>
            <w:r w:rsidRPr="000F30B8">
              <w:rPr>
                <w:rFonts w:cs="Arial"/>
                <w:sz w:val="16"/>
                <w:szCs w:val="16"/>
              </w:rPr>
              <w:t>TcSE</w:t>
            </w:r>
            <w:proofErr w:type="spellEnd"/>
            <w:r w:rsidRPr="000F30B8">
              <w:rPr>
                <w:rFonts w:cs="Arial"/>
                <w:sz w:val="16"/>
                <w:szCs w:val="16"/>
              </w:rPr>
              <w:t xml:space="preserve"> ROIN-129661-2)</w:t>
            </w:r>
          </w:p>
        </w:tc>
        <w:tc>
          <w:tcPr>
            <w:tcW w:w="4627" w:type="dxa"/>
            <w:tcBorders>
              <w:top w:val="single" w:sz="6" w:space="0" w:color="auto"/>
              <w:left w:val="single" w:sz="6" w:space="0" w:color="auto"/>
              <w:bottom w:val="single" w:sz="6" w:space="0" w:color="auto"/>
              <w:right w:val="single" w:sz="6" w:space="0" w:color="auto"/>
            </w:tcBorders>
            <w:vAlign w:val="center"/>
          </w:tcPr>
          <w:p w14:paraId="5053995E" w14:textId="77777777" w:rsidR="00332093" w:rsidRPr="000F30B8" w:rsidRDefault="00332093" w:rsidP="00332093">
            <w:pPr>
              <w:rPr>
                <w:rFonts w:cs="Arial"/>
                <w:sz w:val="16"/>
                <w:szCs w:val="16"/>
              </w:rPr>
            </w:pPr>
            <w:r w:rsidRPr="000F30B8">
              <w:rPr>
                <w:rFonts w:cs="Arial"/>
                <w:sz w:val="16"/>
                <w:szCs w:val="16"/>
              </w:rPr>
              <w:t>bjohns69 - Modified diagram to clarify correct signal literals.</w:t>
            </w:r>
          </w:p>
        </w:tc>
      </w:tr>
      <w:tr w:rsidR="00332093" w14:paraId="2495CD26" w14:textId="77777777" w:rsidTr="00332093">
        <w:trPr>
          <w:jc w:val="center"/>
        </w:trPr>
        <w:tc>
          <w:tcPr>
            <w:tcW w:w="1755" w:type="dxa"/>
            <w:tcBorders>
              <w:top w:val="nil"/>
              <w:left w:val="single" w:sz="6" w:space="0" w:color="auto"/>
              <w:bottom w:val="nil"/>
              <w:right w:val="single" w:sz="6" w:space="0" w:color="auto"/>
            </w:tcBorders>
          </w:tcPr>
          <w:p w14:paraId="652D22A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0F971D97" w14:textId="77777777" w:rsidR="00332093" w:rsidRPr="000F30B8" w:rsidRDefault="00332093" w:rsidP="00332093">
            <w:pPr>
              <w:rPr>
                <w:rFonts w:cs="Arial"/>
                <w:sz w:val="16"/>
                <w:szCs w:val="16"/>
              </w:rPr>
            </w:pPr>
            <w:r w:rsidRPr="000F30B8">
              <w:rPr>
                <w:rFonts w:cs="Arial"/>
                <w:sz w:val="16"/>
                <w:szCs w:val="16"/>
              </w:rPr>
              <w:t>VS-SD-REQ-023443/B-Erase Keypad Code from current user (</w:t>
            </w:r>
            <w:proofErr w:type="spellStart"/>
            <w:r w:rsidRPr="000F30B8">
              <w:rPr>
                <w:rFonts w:cs="Arial"/>
                <w:sz w:val="16"/>
                <w:szCs w:val="16"/>
              </w:rPr>
              <w:t>TcSE</w:t>
            </w:r>
            <w:proofErr w:type="spellEnd"/>
            <w:r w:rsidRPr="000F30B8">
              <w:rPr>
                <w:rFonts w:cs="Arial"/>
                <w:sz w:val="16"/>
                <w:szCs w:val="16"/>
              </w:rPr>
              <w:t xml:space="preserve"> ROIN-129691-1)</w:t>
            </w:r>
          </w:p>
        </w:tc>
        <w:tc>
          <w:tcPr>
            <w:tcW w:w="4627" w:type="dxa"/>
            <w:tcBorders>
              <w:top w:val="single" w:sz="6" w:space="0" w:color="auto"/>
              <w:left w:val="single" w:sz="6" w:space="0" w:color="auto"/>
              <w:bottom w:val="single" w:sz="6" w:space="0" w:color="auto"/>
              <w:right w:val="single" w:sz="6" w:space="0" w:color="auto"/>
            </w:tcBorders>
            <w:vAlign w:val="center"/>
          </w:tcPr>
          <w:p w14:paraId="3356D0D2" w14:textId="77777777" w:rsidR="00332093" w:rsidRPr="000F30B8" w:rsidRDefault="00332093" w:rsidP="00332093">
            <w:pPr>
              <w:rPr>
                <w:rFonts w:cs="Arial"/>
                <w:sz w:val="16"/>
                <w:szCs w:val="16"/>
              </w:rPr>
            </w:pPr>
            <w:r w:rsidRPr="000F30B8">
              <w:rPr>
                <w:rFonts w:cs="Arial"/>
                <w:sz w:val="16"/>
                <w:szCs w:val="16"/>
              </w:rPr>
              <w:t>bjohns69 - Modified diagram to clarify correct signal literals.</w:t>
            </w:r>
          </w:p>
        </w:tc>
      </w:tr>
      <w:tr w:rsidR="00332093" w14:paraId="7961A351" w14:textId="77777777" w:rsidTr="00332093">
        <w:trPr>
          <w:jc w:val="center"/>
        </w:trPr>
        <w:tc>
          <w:tcPr>
            <w:tcW w:w="1755" w:type="dxa"/>
            <w:tcBorders>
              <w:top w:val="nil"/>
              <w:left w:val="single" w:sz="6" w:space="0" w:color="auto"/>
              <w:bottom w:val="nil"/>
              <w:right w:val="single" w:sz="6" w:space="0" w:color="auto"/>
            </w:tcBorders>
          </w:tcPr>
          <w:p w14:paraId="21EC01E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7610A465" w14:textId="77777777" w:rsidR="00332093" w:rsidRPr="000F30B8" w:rsidRDefault="00332093" w:rsidP="00332093">
            <w:pPr>
              <w:rPr>
                <w:rFonts w:cs="Arial"/>
                <w:sz w:val="16"/>
                <w:szCs w:val="16"/>
              </w:rPr>
            </w:pPr>
            <w:r w:rsidRPr="000F30B8">
              <w:rPr>
                <w:rFonts w:cs="Arial"/>
                <w:sz w:val="16"/>
                <w:szCs w:val="16"/>
              </w:rPr>
              <w:t>VS-FUN-REQ-093981/A-Charge Port Cable Unlock</w:t>
            </w:r>
          </w:p>
        </w:tc>
        <w:tc>
          <w:tcPr>
            <w:tcW w:w="4627" w:type="dxa"/>
            <w:tcBorders>
              <w:top w:val="single" w:sz="6" w:space="0" w:color="auto"/>
              <w:left w:val="single" w:sz="6" w:space="0" w:color="auto"/>
              <w:bottom w:val="single" w:sz="6" w:space="0" w:color="auto"/>
              <w:right w:val="single" w:sz="6" w:space="0" w:color="auto"/>
            </w:tcBorders>
            <w:vAlign w:val="center"/>
          </w:tcPr>
          <w:p w14:paraId="777FB578" w14:textId="77777777" w:rsidR="00332093" w:rsidRPr="000F30B8" w:rsidRDefault="00332093" w:rsidP="00332093">
            <w:pPr>
              <w:rPr>
                <w:rFonts w:cs="Arial"/>
                <w:sz w:val="16"/>
                <w:szCs w:val="16"/>
              </w:rPr>
            </w:pPr>
            <w:r w:rsidRPr="000F30B8">
              <w:rPr>
                <w:rFonts w:cs="Arial"/>
                <w:sz w:val="16"/>
                <w:szCs w:val="16"/>
              </w:rPr>
              <w:t>bjohns69 - Added new function.</w:t>
            </w:r>
          </w:p>
        </w:tc>
      </w:tr>
      <w:tr w:rsidR="00332093" w14:paraId="4F8A35E1" w14:textId="77777777" w:rsidTr="00332093">
        <w:trPr>
          <w:jc w:val="center"/>
        </w:trPr>
        <w:tc>
          <w:tcPr>
            <w:tcW w:w="1755" w:type="dxa"/>
            <w:tcBorders>
              <w:top w:val="nil"/>
              <w:left w:val="single" w:sz="6" w:space="0" w:color="auto"/>
              <w:bottom w:val="nil"/>
              <w:right w:val="single" w:sz="6" w:space="0" w:color="auto"/>
            </w:tcBorders>
          </w:tcPr>
          <w:p w14:paraId="31C35BD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2EA6A22B" w14:textId="77777777" w:rsidR="00332093" w:rsidRPr="000F30B8" w:rsidRDefault="00332093" w:rsidP="00332093">
            <w:pPr>
              <w:rPr>
                <w:rFonts w:cs="Arial"/>
                <w:sz w:val="16"/>
                <w:szCs w:val="16"/>
              </w:rPr>
            </w:pPr>
            <w:r w:rsidRPr="000F30B8">
              <w:rPr>
                <w:rFonts w:cs="Arial"/>
                <w:sz w:val="16"/>
                <w:szCs w:val="16"/>
              </w:rPr>
              <w:t>VS-UC-REQ-093980/A-Unlock Charge Port Cord</w:t>
            </w:r>
          </w:p>
        </w:tc>
        <w:tc>
          <w:tcPr>
            <w:tcW w:w="4627" w:type="dxa"/>
            <w:tcBorders>
              <w:top w:val="single" w:sz="6" w:space="0" w:color="auto"/>
              <w:left w:val="single" w:sz="6" w:space="0" w:color="auto"/>
              <w:bottom w:val="single" w:sz="6" w:space="0" w:color="auto"/>
              <w:right w:val="single" w:sz="6" w:space="0" w:color="auto"/>
            </w:tcBorders>
            <w:vAlign w:val="center"/>
          </w:tcPr>
          <w:p w14:paraId="49A81068" w14:textId="77777777" w:rsidR="00332093" w:rsidRPr="000F30B8" w:rsidRDefault="00332093" w:rsidP="00332093">
            <w:pPr>
              <w:rPr>
                <w:rFonts w:cs="Arial"/>
                <w:sz w:val="16"/>
                <w:szCs w:val="16"/>
              </w:rPr>
            </w:pPr>
            <w:r w:rsidRPr="000F30B8">
              <w:rPr>
                <w:rFonts w:cs="Arial"/>
                <w:sz w:val="16"/>
                <w:szCs w:val="16"/>
              </w:rPr>
              <w:t>bjohns69 - New use case to add unlock charge port cable connector.</w:t>
            </w:r>
          </w:p>
        </w:tc>
      </w:tr>
      <w:tr w:rsidR="00332093" w14:paraId="7D7DDAAF" w14:textId="77777777" w:rsidTr="00332093">
        <w:trPr>
          <w:jc w:val="center"/>
        </w:trPr>
        <w:tc>
          <w:tcPr>
            <w:tcW w:w="1755" w:type="dxa"/>
            <w:tcBorders>
              <w:top w:val="nil"/>
              <w:left w:val="single" w:sz="6" w:space="0" w:color="auto"/>
              <w:bottom w:val="nil"/>
              <w:right w:val="single" w:sz="6" w:space="0" w:color="auto"/>
            </w:tcBorders>
          </w:tcPr>
          <w:p w14:paraId="0441D94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6D381DED" w14:textId="77777777" w:rsidR="00332093" w:rsidRPr="000F30B8" w:rsidRDefault="00332093" w:rsidP="00332093">
            <w:pPr>
              <w:rPr>
                <w:rFonts w:cs="Arial"/>
                <w:sz w:val="16"/>
                <w:szCs w:val="16"/>
              </w:rPr>
            </w:pPr>
            <w:r w:rsidRPr="000F30B8">
              <w:rPr>
                <w:rFonts w:cs="Arial"/>
                <w:sz w:val="16"/>
                <w:szCs w:val="16"/>
              </w:rPr>
              <w:t>VS-ACT-REQ-093982/A-Unlock Charge Port Cord</w:t>
            </w:r>
          </w:p>
        </w:tc>
        <w:tc>
          <w:tcPr>
            <w:tcW w:w="4627" w:type="dxa"/>
            <w:tcBorders>
              <w:top w:val="single" w:sz="6" w:space="0" w:color="auto"/>
              <w:left w:val="single" w:sz="6" w:space="0" w:color="auto"/>
              <w:bottom w:val="single" w:sz="6" w:space="0" w:color="auto"/>
              <w:right w:val="single" w:sz="6" w:space="0" w:color="auto"/>
            </w:tcBorders>
            <w:vAlign w:val="center"/>
          </w:tcPr>
          <w:p w14:paraId="1CE0F759" w14:textId="77777777" w:rsidR="00332093" w:rsidRPr="000F30B8" w:rsidRDefault="00332093" w:rsidP="00332093">
            <w:pPr>
              <w:rPr>
                <w:rFonts w:cs="Arial"/>
                <w:sz w:val="16"/>
                <w:szCs w:val="16"/>
              </w:rPr>
            </w:pPr>
            <w:r w:rsidRPr="000F30B8">
              <w:rPr>
                <w:rFonts w:cs="Arial"/>
                <w:sz w:val="16"/>
                <w:szCs w:val="16"/>
              </w:rPr>
              <w:t>bjohns69 - Added new Activity Diagram.</w:t>
            </w:r>
          </w:p>
        </w:tc>
      </w:tr>
      <w:tr w:rsidR="00332093" w14:paraId="0393C03A" w14:textId="77777777" w:rsidTr="00332093">
        <w:trPr>
          <w:jc w:val="center"/>
        </w:trPr>
        <w:tc>
          <w:tcPr>
            <w:tcW w:w="1755" w:type="dxa"/>
            <w:tcBorders>
              <w:top w:val="nil"/>
              <w:left w:val="single" w:sz="6" w:space="0" w:color="auto"/>
              <w:bottom w:val="nil"/>
              <w:right w:val="single" w:sz="6" w:space="0" w:color="auto"/>
            </w:tcBorders>
          </w:tcPr>
          <w:p w14:paraId="603B651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61A2AE9F" w14:textId="77777777" w:rsidR="00332093" w:rsidRPr="000F30B8" w:rsidRDefault="00332093" w:rsidP="00332093">
            <w:pPr>
              <w:rPr>
                <w:rFonts w:cs="Arial"/>
                <w:sz w:val="16"/>
                <w:szCs w:val="16"/>
              </w:rPr>
            </w:pPr>
            <w:r w:rsidRPr="000F30B8">
              <w:rPr>
                <w:rFonts w:cs="Arial"/>
                <w:sz w:val="16"/>
                <w:szCs w:val="16"/>
              </w:rPr>
              <w:t>VS-SD-REQ-093983/A-Unlock Charge Port Cord</w:t>
            </w:r>
          </w:p>
        </w:tc>
        <w:tc>
          <w:tcPr>
            <w:tcW w:w="4627" w:type="dxa"/>
            <w:tcBorders>
              <w:top w:val="single" w:sz="6" w:space="0" w:color="auto"/>
              <w:left w:val="single" w:sz="6" w:space="0" w:color="auto"/>
              <w:bottom w:val="single" w:sz="6" w:space="0" w:color="auto"/>
              <w:right w:val="single" w:sz="6" w:space="0" w:color="auto"/>
            </w:tcBorders>
            <w:vAlign w:val="center"/>
          </w:tcPr>
          <w:p w14:paraId="39120698" w14:textId="77777777" w:rsidR="00332093" w:rsidRPr="000F30B8" w:rsidRDefault="00332093" w:rsidP="00332093">
            <w:pPr>
              <w:rPr>
                <w:rFonts w:cs="Arial"/>
                <w:sz w:val="16"/>
                <w:szCs w:val="16"/>
              </w:rPr>
            </w:pPr>
            <w:r w:rsidRPr="000F30B8">
              <w:rPr>
                <w:rFonts w:cs="Arial"/>
                <w:sz w:val="16"/>
                <w:szCs w:val="16"/>
              </w:rPr>
              <w:t>bjohns69 - Added new sequence Diagram.</w:t>
            </w:r>
          </w:p>
        </w:tc>
      </w:tr>
      <w:tr w:rsidR="00332093" w14:paraId="3548CFE2" w14:textId="77777777" w:rsidTr="00332093">
        <w:trPr>
          <w:jc w:val="center"/>
        </w:trPr>
        <w:tc>
          <w:tcPr>
            <w:tcW w:w="1755" w:type="dxa"/>
            <w:tcBorders>
              <w:top w:val="nil"/>
              <w:left w:val="single" w:sz="6" w:space="0" w:color="auto"/>
              <w:bottom w:val="nil"/>
              <w:right w:val="single" w:sz="6" w:space="0" w:color="auto"/>
            </w:tcBorders>
          </w:tcPr>
          <w:p w14:paraId="56421DB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14:paraId="417B4C4D" w14:textId="77777777" w:rsidR="00332093" w:rsidRPr="000F30B8" w:rsidRDefault="00332093" w:rsidP="00332093">
            <w:pPr>
              <w:rPr>
                <w:rFonts w:cs="Arial"/>
                <w:sz w:val="16"/>
                <w:szCs w:val="16"/>
              </w:rPr>
            </w:pPr>
            <w:r w:rsidRPr="000F30B8">
              <w:rPr>
                <w:rFonts w:cs="Arial"/>
                <w:sz w:val="16"/>
                <w:szCs w:val="16"/>
              </w:rPr>
              <w:t>VS-FUR-REQ-104343/A-Valet Mode Infotainment Operation</w:t>
            </w:r>
          </w:p>
        </w:tc>
        <w:tc>
          <w:tcPr>
            <w:tcW w:w="4627" w:type="dxa"/>
            <w:tcBorders>
              <w:top w:val="single" w:sz="6" w:space="0" w:color="auto"/>
              <w:left w:val="single" w:sz="6" w:space="0" w:color="auto"/>
              <w:bottom w:val="single" w:sz="6" w:space="0" w:color="auto"/>
              <w:right w:val="single" w:sz="6" w:space="0" w:color="auto"/>
            </w:tcBorders>
            <w:vAlign w:val="center"/>
          </w:tcPr>
          <w:p w14:paraId="322AF6BF" w14:textId="77777777" w:rsidR="00332093" w:rsidRPr="000F30B8" w:rsidRDefault="00332093" w:rsidP="00332093">
            <w:pPr>
              <w:rPr>
                <w:rFonts w:cs="Arial"/>
                <w:sz w:val="16"/>
                <w:szCs w:val="16"/>
              </w:rPr>
            </w:pPr>
            <w:r w:rsidRPr="000F30B8">
              <w:rPr>
                <w:rFonts w:cs="Arial"/>
                <w:sz w:val="16"/>
                <w:szCs w:val="16"/>
              </w:rPr>
              <w:t xml:space="preserve">&lt;jmyslin2 / </w:t>
            </w:r>
            <w:proofErr w:type="spellStart"/>
            <w:r w:rsidRPr="000F30B8">
              <w:rPr>
                <w:rFonts w:cs="Arial"/>
                <w:sz w:val="16"/>
                <w:szCs w:val="16"/>
              </w:rPr>
              <w:t>Karensa</w:t>
            </w:r>
            <w:proofErr w:type="spellEnd"/>
            <w:r w:rsidRPr="000F30B8">
              <w:rPr>
                <w:rFonts w:cs="Arial"/>
                <w:sz w:val="16"/>
                <w:szCs w:val="16"/>
              </w:rPr>
              <w:t xml:space="preserve"> Ruffin&gt; New requirement for Valet Mode</w:t>
            </w:r>
          </w:p>
        </w:tc>
      </w:tr>
      <w:tr w:rsidR="00332093" w14:paraId="7C25F09B"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455BEA6B"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723CD220"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22560BDD"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5A11E909" w14:textId="77777777" w:rsidR="00332093" w:rsidRPr="002C70C7" w:rsidRDefault="00332093" w:rsidP="00332093">
            <w:pPr>
              <w:rPr>
                <w:rFonts w:asciiTheme="minorHAnsi" w:hAnsiTheme="minorHAnsi" w:cstheme="minorHAnsi"/>
                <w:sz w:val="16"/>
                <w:szCs w:val="16"/>
              </w:rPr>
            </w:pPr>
          </w:p>
        </w:tc>
      </w:tr>
      <w:tr w:rsidR="00332093" w:rsidRPr="00C77FDB" w14:paraId="4C66851C"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568C718E" w14:textId="77777777" w:rsidR="00332093" w:rsidRPr="00C77FDB" w:rsidRDefault="00332093" w:rsidP="00332093">
            <w:pPr>
              <w:rPr>
                <w:rFonts w:cstheme="minorHAnsi"/>
                <w:b/>
                <w:sz w:val="16"/>
                <w:szCs w:val="16"/>
              </w:rPr>
            </w:pPr>
            <w:r w:rsidRPr="00C77FDB">
              <w:rPr>
                <w:rFonts w:cstheme="minorHAnsi"/>
                <w:b/>
                <w:sz w:val="16"/>
                <w:szCs w:val="16"/>
              </w:rPr>
              <w:t>December 9, 2014</w:t>
            </w:r>
          </w:p>
        </w:tc>
        <w:tc>
          <w:tcPr>
            <w:tcW w:w="1047" w:type="dxa"/>
            <w:tcBorders>
              <w:top w:val="single" w:sz="6" w:space="0" w:color="auto"/>
              <w:left w:val="single" w:sz="6" w:space="0" w:color="auto"/>
              <w:bottom w:val="single" w:sz="4" w:space="0" w:color="auto"/>
              <w:right w:val="single" w:sz="6" w:space="0" w:color="auto"/>
            </w:tcBorders>
          </w:tcPr>
          <w:p w14:paraId="64ED292E" w14:textId="77777777" w:rsidR="00332093" w:rsidRPr="00C77FDB" w:rsidRDefault="00332093" w:rsidP="00332093">
            <w:pPr>
              <w:rPr>
                <w:rFonts w:cstheme="minorHAnsi"/>
                <w:b/>
                <w:sz w:val="16"/>
                <w:szCs w:val="16"/>
                <w:lang w:val="fr-FR"/>
              </w:rPr>
            </w:pPr>
            <w:r w:rsidRPr="00C77FDB">
              <w:rPr>
                <w:rFonts w:cstheme="minorHAnsi"/>
                <w:b/>
                <w:sz w:val="16"/>
                <w:szCs w:val="16"/>
                <w:lang w:val="fr-FR"/>
              </w:rPr>
              <w:t>1.6</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7951A652" w14:textId="77777777" w:rsidR="00332093" w:rsidRPr="00C77FDB" w:rsidRDefault="00332093" w:rsidP="00332093">
            <w:pPr>
              <w:rPr>
                <w:rFonts w:cstheme="minorHAnsi"/>
                <w:b/>
                <w:sz w:val="16"/>
                <w:szCs w:val="16"/>
              </w:rPr>
            </w:pPr>
          </w:p>
        </w:tc>
      </w:tr>
      <w:tr w:rsidR="00332093" w14:paraId="12F5E649" w14:textId="77777777" w:rsidTr="00332093">
        <w:trPr>
          <w:jc w:val="center"/>
        </w:trPr>
        <w:tc>
          <w:tcPr>
            <w:tcW w:w="1755" w:type="dxa"/>
            <w:tcBorders>
              <w:top w:val="single" w:sz="4" w:space="0" w:color="auto"/>
              <w:left w:val="single" w:sz="4" w:space="0" w:color="auto"/>
              <w:bottom w:val="single" w:sz="4" w:space="0" w:color="auto"/>
              <w:right w:val="single" w:sz="4" w:space="0" w:color="auto"/>
            </w:tcBorders>
          </w:tcPr>
          <w:p w14:paraId="140D5D9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FCD0CBA" w14:textId="77777777" w:rsidR="00332093" w:rsidRPr="00DE781F" w:rsidRDefault="00332093" w:rsidP="00332093">
            <w:pPr>
              <w:rPr>
                <w:rFonts w:cs="Arial"/>
                <w:sz w:val="16"/>
                <w:szCs w:val="16"/>
              </w:rPr>
            </w:pPr>
            <w:r w:rsidRPr="00DE781F">
              <w:rPr>
                <w:rFonts w:cs="Arial"/>
                <w:sz w:val="16"/>
                <w:szCs w:val="16"/>
              </w:rPr>
              <w:t>VS-FUR-REQ-115767/A-Manual Disconnection</w:t>
            </w:r>
          </w:p>
        </w:tc>
        <w:tc>
          <w:tcPr>
            <w:tcW w:w="4627" w:type="dxa"/>
            <w:tcBorders>
              <w:top w:val="single" w:sz="6" w:space="0" w:color="auto"/>
              <w:left w:val="single" w:sz="4" w:space="0" w:color="auto"/>
              <w:bottom w:val="single" w:sz="6" w:space="0" w:color="auto"/>
              <w:right w:val="single" w:sz="6" w:space="0" w:color="auto"/>
            </w:tcBorders>
            <w:vAlign w:val="center"/>
          </w:tcPr>
          <w:p w14:paraId="586E1A5A" w14:textId="77777777" w:rsidR="00332093" w:rsidRPr="00DE781F" w:rsidRDefault="00332093" w:rsidP="00332093">
            <w:pPr>
              <w:rPr>
                <w:rFonts w:cs="Arial"/>
                <w:sz w:val="16"/>
                <w:szCs w:val="16"/>
              </w:rPr>
            </w:pPr>
            <w:r w:rsidRPr="00DE781F">
              <w:rPr>
                <w:rFonts w:cs="Arial"/>
                <w:sz w:val="16"/>
                <w:szCs w:val="16"/>
              </w:rPr>
              <w:t>&lt;Hanan Ahmed&gt; New requirement for Manual Disconnecting</w:t>
            </w:r>
          </w:p>
        </w:tc>
      </w:tr>
      <w:tr w:rsidR="00332093" w14:paraId="236EAD59"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7E902E18"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7C455C08"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0BE88EED"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73BFE2DA" w14:textId="77777777" w:rsidR="00332093" w:rsidRPr="002C70C7" w:rsidRDefault="00332093" w:rsidP="00332093">
            <w:pPr>
              <w:rPr>
                <w:rFonts w:asciiTheme="minorHAnsi" w:hAnsiTheme="minorHAnsi" w:cstheme="minorHAnsi"/>
                <w:sz w:val="16"/>
                <w:szCs w:val="16"/>
              </w:rPr>
            </w:pPr>
          </w:p>
        </w:tc>
      </w:tr>
      <w:tr w:rsidR="00332093" w:rsidRPr="00C77FDB" w14:paraId="45DA1401"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67FCF563" w14:textId="77777777" w:rsidR="00332093" w:rsidRPr="00C77FDB" w:rsidRDefault="00332093" w:rsidP="00332093">
            <w:pPr>
              <w:rPr>
                <w:rFonts w:cstheme="minorHAnsi"/>
                <w:b/>
                <w:sz w:val="16"/>
                <w:szCs w:val="16"/>
              </w:rPr>
            </w:pPr>
            <w:r w:rsidRPr="00C77FDB">
              <w:rPr>
                <w:rFonts w:cstheme="minorHAnsi"/>
                <w:b/>
                <w:sz w:val="16"/>
                <w:szCs w:val="16"/>
              </w:rPr>
              <w:lastRenderedPageBreak/>
              <w:t>December 16, 2014</w:t>
            </w:r>
          </w:p>
        </w:tc>
        <w:tc>
          <w:tcPr>
            <w:tcW w:w="1047" w:type="dxa"/>
            <w:tcBorders>
              <w:top w:val="single" w:sz="6" w:space="0" w:color="auto"/>
              <w:left w:val="single" w:sz="6" w:space="0" w:color="auto"/>
              <w:bottom w:val="single" w:sz="4" w:space="0" w:color="auto"/>
              <w:right w:val="single" w:sz="6" w:space="0" w:color="auto"/>
            </w:tcBorders>
          </w:tcPr>
          <w:p w14:paraId="6E5ED0CC" w14:textId="77777777" w:rsidR="00332093" w:rsidRPr="00C77FDB" w:rsidRDefault="00332093" w:rsidP="00332093">
            <w:pPr>
              <w:rPr>
                <w:rFonts w:cstheme="minorHAnsi"/>
                <w:b/>
                <w:sz w:val="16"/>
                <w:szCs w:val="16"/>
                <w:lang w:val="fr-FR"/>
              </w:rPr>
            </w:pPr>
            <w:r w:rsidRPr="00C77FDB">
              <w:rPr>
                <w:rFonts w:cstheme="minorHAnsi"/>
                <w:b/>
                <w:sz w:val="16"/>
                <w:szCs w:val="16"/>
                <w:lang w:val="fr-FR"/>
              </w:rPr>
              <w:t>1.7</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467D0949" w14:textId="77777777" w:rsidR="00332093" w:rsidRPr="00C77FDB" w:rsidRDefault="00332093" w:rsidP="00332093">
            <w:pPr>
              <w:rPr>
                <w:rFonts w:cstheme="minorHAnsi"/>
                <w:b/>
                <w:sz w:val="16"/>
                <w:szCs w:val="16"/>
              </w:rPr>
            </w:pPr>
          </w:p>
        </w:tc>
      </w:tr>
      <w:tr w:rsidR="00332093" w14:paraId="00CFF161"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5A3E4613"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22132D55"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54BED4F8"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37FD05B0" w14:textId="77777777" w:rsidR="00332093" w:rsidRPr="002C70C7" w:rsidRDefault="00332093" w:rsidP="00332093">
            <w:pPr>
              <w:rPr>
                <w:rFonts w:asciiTheme="minorHAnsi" w:hAnsiTheme="minorHAnsi" w:cstheme="minorHAnsi"/>
                <w:sz w:val="16"/>
                <w:szCs w:val="16"/>
              </w:rPr>
            </w:pPr>
          </w:p>
        </w:tc>
      </w:tr>
      <w:tr w:rsidR="00332093" w:rsidRPr="00C77FDB" w14:paraId="1D9DC670"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446BD1CE" w14:textId="77777777" w:rsidR="00332093" w:rsidRPr="00C77FDB" w:rsidRDefault="00332093" w:rsidP="00332093">
            <w:pPr>
              <w:rPr>
                <w:rFonts w:cstheme="minorHAnsi"/>
                <w:b/>
                <w:sz w:val="16"/>
                <w:szCs w:val="16"/>
              </w:rPr>
            </w:pPr>
            <w:r w:rsidRPr="00C77FDB">
              <w:rPr>
                <w:rFonts w:cstheme="minorHAnsi"/>
                <w:b/>
                <w:sz w:val="16"/>
                <w:szCs w:val="16"/>
              </w:rPr>
              <w:t>January 16, 2015</w:t>
            </w:r>
          </w:p>
        </w:tc>
        <w:tc>
          <w:tcPr>
            <w:tcW w:w="1047" w:type="dxa"/>
            <w:tcBorders>
              <w:top w:val="single" w:sz="6" w:space="0" w:color="auto"/>
              <w:left w:val="single" w:sz="6" w:space="0" w:color="auto"/>
              <w:bottom w:val="single" w:sz="4" w:space="0" w:color="auto"/>
              <w:right w:val="single" w:sz="6" w:space="0" w:color="auto"/>
            </w:tcBorders>
          </w:tcPr>
          <w:p w14:paraId="775CB52F" w14:textId="77777777" w:rsidR="00332093" w:rsidRPr="00C77FDB" w:rsidRDefault="00332093" w:rsidP="00332093">
            <w:pPr>
              <w:rPr>
                <w:rFonts w:cstheme="minorHAnsi"/>
                <w:b/>
                <w:sz w:val="16"/>
                <w:szCs w:val="16"/>
                <w:lang w:val="fr-FR"/>
              </w:rPr>
            </w:pPr>
            <w:r w:rsidRPr="00C77FDB">
              <w:rPr>
                <w:rFonts w:cstheme="minorHAnsi"/>
                <w:b/>
                <w:sz w:val="16"/>
                <w:szCs w:val="16"/>
                <w:lang w:val="fr-FR"/>
              </w:rPr>
              <w:t>1.8</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3A9FC037" w14:textId="77777777" w:rsidR="00332093" w:rsidRPr="00C77FDB" w:rsidRDefault="00332093" w:rsidP="00332093">
            <w:pPr>
              <w:rPr>
                <w:rFonts w:cstheme="minorHAnsi"/>
                <w:b/>
                <w:sz w:val="16"/>
                <w:szCs w:val="16"/>
              </w:rPr>
            </w:pPr>
            <w:r w:rsidRPr="00C77FDB">
              <w:rPr>
                <w:rFonts w:cstheme="minorHAnsi"/>
                <w:b/>
                <w:sz w:val="16"/>
                <w:szCs w:val="16"/>
              </w:rPr>
              <w:t>Implementation of fixes for ambient lighting</w:t>
            </w:r>
          </w:p>
        </w:tc>
      </w:tr>
      <w:tr w:rsidR="00332093" w14:paraId="6183D189" w14:textId="77777777" w:rsidTr="00332093">
        <w:trPr>
          <w:jc w:val="center"/>
        </w:trPr>
        <w:tc>
          <w:tcPr>
            <w:tcW w:w="1755" w:type="dxa"/>
            <w:tcBorders>
              <w:top w:val="single" w:sz="4" w:space="0" w:color="auto"/>
              <w:left w:val="single" w:sz="4" w:space="0" w:color="auto"/>
              <w:bottom w:val="nil"/>
              <w:right w:val="single" w:sz="4" w:space="0" w:color="auto"/>
            </w:tcBorders>
          </w:tcPr>
          <w:p w14:paraId="48D282F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EF7141F" w14:textId="77777777" w:rsidR="00332093" w:rsidRPr="00DE781F" w:rsidRDefault="00332093" w:rsidP="00332093">
            <w:pPr>
              <w:rPr>
                <w:rFonts w:cs="Arial"/>
                <w:sz w:val="16"/>
                <w:szCs w:val="16"/>
              </w:rPr>
            </w:pPr>
            <w:r w:rsidRPr="00217443">
              <w:rPr>
                <w:rFonts w:cs="Arial"/>
                <w:sz w:val="16"/>
                <w:szCs w:val="16"/>
              </w:rPr>
              <w:t>VS-SR-REQ-117709/A-Turning ON and OFF Ambient Lighting</w:t>
            </w:r>
          </w:p>
        </w:tc>
        <w:tc>
          <w:tcPr>
            <w:tcW w:w="4627" w:type="dxa"/>
            <w:tcBorders>
              <w:top w:val="single" w:sz="6" w:space="0" w:color="auto"/>
              <w:left w:val="single" w:sz="4" w:space="0" w:color="auto"/>
              <w:bottom w:val="single" w:sz="6" w:space="0" w:color="auto"/>
              <w:right w:val="single" w:sz="6" w:space="0" w:color="auto"/>
            </w:tcBorders>
            <w:vAlign w:val="center"/>
          </w:tcPr>
          <w:p w14:paraId="77CBD3A8" w14:textId="77777777" w:rsidR="00332093" w:rsidRPr="00DE781F" w:rsidRDefault="00332093" w:rsidP="00332093">
            <w:pPr>
              <w:rPr>
                <w:rFonts w:cs="Arial"/>
                <w:sz w:val="16"/>
                <w:szCs w:val="16"/>
              </w:rPr>
            </w:pPr>
            <w:r w:rsidRPr="00217443">
              <w:rPr>
                <w:rFonts w:cs="Arial"/>
                <w:sz w:val="16"/>
                <w:szCs w:val="16"/>
              </w:rPr>
              <w:t xml:space="preserve">&lt;jmyslin2 / </w:t>
            </w:r>
            <w:proofErr w:type="spellStart"/>
            <w:r w:rsidRPr="00217443">
              <w:rPr>
                <w:rFonts w:cs="Arial"/>
                <w:sz w:val="16"/>
                <w:szCs w:val="16"/>
              </w:rPr>
              <w:t>aaldalla</w:t>
            </w:r>
            <w:proofErr w:type="spellEnd"/>
            <w:r w:rsidRPr="00217443">
              <w:rPr>
                <w:rFonts w:cs="Arial"/>
                <w:sz w:val="16"/>
                <w:szCs w:val="16"/>
              </w:rPr>
              <w:t xml:space="preserve">&gt; Updated ambient lighting requirement for how to </w:t>
            </w:r>
            <w:proofErr w:type="gramStart"/>
            <w:r w:rsidRPr="00217443">
              <w:rPr>
                <w:rFonts w:cs="Arial"/>
                <w:sz w:val="16"/>
                <w:szCs w:val="16"/>
              </w:rPr>
              <w:t>turning</w:t>
            </w:r>
            <w:proofErr w:type="gramEnd"/>
            <w:r w:rsidRPr="00217443">
              <w:rPr>
                <w:rFonts w:cs="Arial"/>
                <w:sz w:val="16"/>
                <w:szCs w:val="16"/>
              </w:rPr>
              <w:t xml:space="preserve"> ON and OFF ambient lighting</w:t>
            </w:r>
          </w:p>
        </w:tc>
      </w:tr>
      <w:tr w:rsidR="00332093" w14:paraId="2186BE9A" w14:textId="77777777" w:rsidTr="00332093">
        <w:trPr>
          <w:jc w:val="center"/>
        </w:trPr>
        <w:tc>
          <w:tcPr>
            <w:tcW w:w="1755" w:type="dxa"/>
            <w:tcBorders>
              <w:top w:val="nil"/>
              <w:left w:val="single" w:sz="4" w:space="0" w:color="auto"/>
              <w:bottom w:val="nil"/>
              <w:right w:val="single" w:sz="4" w:space="0" w:color="auto"/>
            </w:tcBorders>
          </w:tcPr>
          <w:p w14:paraId="190A583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CE677CA" w14:textId="77777777" w:rsidR="00332093" w:rsidRPr="00BD780D" w:rsidRDefault="00332093" w:rsidP="00332093">
            <w:pPr>
              <w:rPr>
                <w:rFonts w:cs="Arial"/>
                <w:sz w:val="16"/>
                <w:szCs w:val="16"/>
              </w:rPr>
            </w:pPr>
            <w:r w:rsidRPr="00BD780D">
              <w:rPr>
                <w:rFonts w:cs="Arial"/>
                <w:sz w:val="16"/>
                <w:szCs w:val="16"/>
              </w:rPr>
              <w:t>MD-REQ-025388/B-</w:t>
            </w:r>
            <w:proofErr w:type="spellStart"/>
            <w:r w:rsidRPr="00BD780D">
              <w:rPr>
                <w:rFonts w:cs="Arial"/>
                <w:sz w:val="16"/>
                <w:szCs w:val="16"/>
              </w:rPr>
              <w:t>LightAmbColor_No_Rq</w:t>
            </w:r>
            <w:proofErr w:type="spellEnd"/>
            <w:r w:rsidRPr="00BD780D">
              <w:rPr>
                <w:rFonts w:cs="Arial"/>
                <w:sz w:val="16"/>
                <w:szCs w:val="16"/>
              </w:rPr>
              <w:t xml:space="preserve"> (</w:t>
            </w:r>
            <w:proofErr w:type="spellStart"/>
            <w:r w:rsidRPr="00BD780D">
              <w:rPr>
                <w:rFonts w:cs="Arial"/>
                <w:sz w:val="16"/>
                <w:szCs w:val="16"/>
              </w:rPr>
              <w:t>TcSE</w:t>
            </w:r>
            <w:proofErr w:type="spellEnd"/>
            <w:r w:rsidRPr="00BD780D">
              <w:rPr>
                <w:rFonts w:cs="Arial"/>
                <w:sz w:val="16"/>
                <w:szCs w:val="16"/>
              </w:rPr>
              <w:t xml:space="preserve"> ROIN-297407)</w:t>
            </w:r>
          </w:p>
        </w:tc>
        <w:tc>
          <w:tcPr>
            <w:tcW w:w="4627" w:type="dxa"/>
            <w:tcBorders>
              <w:top w:val="single" w:sz="6" w:space="0" w:color="auto"/>
              <w:left w:val="single" w:sz="4" w:space="0" w:color="auto"/>
              <w:bottom w:val="single" w:sz="6" w:space="0" w:color="auto"/>
              <w:right w:val="single" w:sz="6" w:space="0" w:color="auto"/>
            </w:tcBorders>
            <w:vAlign w:val="center"/>
          </w:tcPr>
          <w:p w14:paraId="708E635C" w14:textId="77777777" w:rsidR="00332093" w:rsidRPr="00BD780D" w:rsidRDefault="00332093" w:rsidP="00332093">
            <w:pPr>
              <w:rPr>
                <w:rFonts w:cs="Arial"/>
                <w:sz w:val="16"/>
                <w:szCs w:val="16"/>
              </w:rPr>
            </w:pPr>
            <w:r w:rsidRPr="00BD780D">
              <w:rPr>
                <w:rFonts w:cs="Arial"/>
                <w:sz w:val="16"/>
                <w:szCs w:val="16"/>
              </w:rPr>
              <w:t xml:space="preserve">&lt;jmyslin2&gt; Updated so that 0x00 is Invalid / </w:t>
            </w:r>
            <w:proofErr w:type="spellStart"/>
            <w:r w:rsidRPr="00BD780D">
              <w:rPr>
                <w:rFonts w:cs="Arial"/>
                <w:sz w:val="16"/>
                <w:szCs w:val="16"/>
              </w:rPr>
              <w:t>NoDataExits</w:t>
            </w:r>
            <w:proofErr w:type="spellEnd"/>
            <w:r w:rsidRPr="00BD780D">
              <w:rPr>
                <w:rFonts w:cs="Arial"/>
                <w:sz w:val="16"/>
                <w:szCs w:val="16"/>
              </w:rPr>
              <w:t xml:space="preserve"> from OFF so this doesn't cause a reset to OFF at start-up with the </w:t>
            </w:r>
            <w:proofErr w:type="spellStart"/>
            <w:r w:rsidRPr="00BD780D">
              <w:rPr>
                <w:rFonts w:cs="Arial"/>
                <w:sz w:val="16"/>
                <w:szCs w:val="16"/>
              </w:rPr>
              <w:t>init</w:t>
            </w:r>
            <w:proofErr w:type="spellEnd"/>
            <w:r w:rsidRPr="00BD780D">
              <w:rPr>
                <w:rFonts w:cs="Arial"/>
                <w:sz w:val="16"/>
                <w:szCs w:val="16"/>
              </w:rPr>
              <w:t xml:space="preserve"> value 0x0</w:t>
            </w:r>
          </w:p>
        </w:tc>
      </w:tr>
      <w:tr w:rsidR="00332093" w14:paraId="67E13A5C" w14:textId="77777777" w:rsidTr="00332093">
        <w:trPr>
          <w:jc w:val="center"/>
        </w:trPr>
        <w:tc>
          <w:tcPr>
            <w:tcW w:w="1755" w:type="dxa"/>
            <w:tcBorders>
              <w:top w:val="nil"/>
              <w:left w:val="single" w:sz="4" w:space="0" w:color="auto"/>
              <w:bottom w:val="nil"/>
              <w:right w:val="single" w:sz="4" w:space="0" w:color="auto"/>
            </w:tcBorders>
          </w:tcPr>
          <w:p w14:paraId="494AEF4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ACABF73" w14:textId="77777777" w:rsidR="00332093" w:rsidRPr="00BD780D" w:rsidRDefault="00332093" w:rsidP="00332093">
            <w:pPr>
              <w:rPr>
                <w:rFonts w:cs="Arial"/>
                <w:sz w:val="16"/>
                <w:szCs w:val="16"/>
              </w:rPr>
            </w:pPr>
            <w:r w:rsidRPr="00BD780D">
              <w:rPr>
                <w:rFonts w:cs="Arial"/>
                <w:sz w:val="16"/>
                <w:szCs w:val="16"/>
              </w:rPr>
              <w:t>MD-REQ-025389/B-</w:t>
            </w:r>
            <w:proofErr w:type="spellStart"/>
            <w:r w:rsidRPr="00BD780D">
              <w:rPr>
                <w:rFonts w:cs="Arial"/>
                <w:sz w:val="16"/>
                <w:szCs w:val="16"/>
              </w:rPr>
              <w:t>LightAmbIntsty_No_Rq</w:t>
            </w:r>
            <w:proofErr w:type="spellEnd"/>
            <w:r w:rsidRPr="00BD780D">
              <w:rPr>
                <w:rFonts w:cs="Arial"/>
                <w:sz w:val="16"/>
                <w:szCs w:val="16"/>
              </w:rPr>
              <w:t xml:space="preserve"> (</w:t>
            </w:r>
            <w:proofErr w:type="spellStart"/>
            <w:r w:rsidRPr="00BD780D">
              <w:rPr>
                <w:rFonts w:cs="Arial"/>
                <w:sz w:val="16"/>
                <w:szCs w:val="16"/>
              </w:rPr>
              <w:t>TcSE</w:t>
            </w:r>
            <w:proofErr w:type="spellEnd"/>
            <w:r w:rsidRPr="00BD780D">
              <w:rPr>
                <w:rFonts w:cs="Arial"/>
                <w:sz w:val="16"/>
                <w:szCs w:val="16"/>
              </w:rPr>
              <w:t xml:space="preserve"> ROIN-297420)</w:t>
            </w:r>
          </w:p>
        </w:tc>
        <w:tc>
          <w:tcPr>
            <w:tcW w:w="4627" w:type="dxa"/>
            <w:tcBorders>
              <w:top w:val="single" w:sz="6" w:space="0" w:color="auto"/>
              <w:left w:val="single" w:sz="4" w:space="0" w:color="auto"/>
              <w:bottom w:val="single" w:sz="6" w:space="0" w:color="auto"/>
              <w:right w:val="single" w:sz="6" w:space="0" w:color="auto"/>
            </w:tcBorders>
            <w:vAlign w:val="center"/>
          </w:tcPr>
          <w:p w14:paraId="2F1F8940" w14:textId="77777777" w:rsidR="00332093" w:rsidRPr="00BD780D" w:rsidRDefault="00332093" w:rsidP="00332093">
            <w:pPr>
              <w:rPr>
                <w:rFonts w:cs="Arial"/>
                <w:sz w:val="16"/>
                <w:szCs w:val="16"/>
              </w:rPr>
            </w:pPr>
            <w:r w:rsidRPr="00BD780D">
              <w:rPr>
                <w:rFonts w:cs="Arial"/>
                <w:sz w:val="16"/>
                <w:szCs w:val="16"/>
              </w:rPr>
              <w:t>&lt;jmyslin2&gt; Update requirement to match what is already in production where 0x0 0% intensity also means Ambient Lighting OFF</w:t>
            </w:r>
          </w:p>
        </w:tc>
      </w:tr>
      <w:tr w:rsidR="00332093" w14:paraId="7C24AC81" w14:textId="77777777" w:rsidTr="00332093">
        <w:trPr>
          <w:jc w:val="center"/>
        </w:trPr>
        <w:tc>
          <w:tcPr>
            <w:tcW w:w="1755" w:type="dxa"/>
            <w:tcBorders>
              <w:top w:val="nil"/>
              <w:left w:val="single" w:sz="4" w:space="0" w:color="auto"/>
              <w:bottom w:val="nil"/>
              <w:right w:val="single" w:sz="4" w:space="0" w:color="auto"/>
            </w:tcBorders>
          </w:tcPr>
          <w:p w14:paraId="4688BAA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66D93B4" w14:textId="77777777" w:rsidR="00332093" w:rsidRPr="00BD780D" w:rsidRDefault="00332093" w:rsidP="00332093">
            <w:pPr>
              <w:rPr>
                <w:rFonts w:cs="Arial"/>
                <w:sz w:val="16"/>
                <w:szCs w:val="16"/>
              </w:rPr>
            </w:pPr>
            <w:r w:rsidRPr="00BD780D">
              <w:rPr>
                <w:rFonts w:cs="Arial"/>
                <w:sz w:val="16"/>
                <w:szCs w:val="16"/>
              </w:rPr>
              <w:t>MD-REQ-025388/B-</w:t>
            </w:r>
            <w:proofErr w:type="spellStart"/>
            <w:r w:rsidRPr="00BD780D">
              <w:rPr>
                <w:rFonts w:cs="Arial"/>
                <w:sz w:val="16"/>
                <w:szCs w:val="16"/>
              </w:rPr>
              <w:t>LightAmbColor_No_Rq</w:t>
            </w:r>
            <w:proofErr w:type="spellEnd"/>
            <w:r w:rsidRPr="00BD780D">
              <w:rPr>
                <w:rFonts w:cs="Arial"/>
                <w:sz w:val="16"/>
                <w:szCs w:val="16"/>
              </w:rPr>
              <w:t xml:space="preserve"> (</w:t>
            </w:r>
            <w:proofErr w:type="spellStart"/>
            <w:r w:rsidRPr="00BD780D">
              <w:rPr>
                <w:rFonts w:cs="Arial"/>
                <w:sz w:val="16"/>
                <w:szCs w:val="16"/>
              </w:rPr>
              <w:t>TcSE</w:t>
            </w:r>
            <w:proofErr w:type="spellEnd"/>
            <w:r w:rsidRPr="00BD780D">
              <w:rPr>
                <w:rFonts w:cs="Arial"/>
                <w:sz w:val="16"/>
                <w:szCs w:val="16"/>
              </w:rPr>
              <w:t xml:space="preserve"> ROIN-297407)</w:t>
            </w:r>
          </w:p>
        </w:tc>
        <w:tc>
          <w:tcPr>
            <w:tcW w:w="4627" w:type="dxa"/>
            <w:tcBorders>
              <w:top w:val="single" w:sz="6" w:space="0" w:color="auto"/>
              <w:left w:val="single" w:sz="4" w:space="0" w:color="auto"/>
              <w:bottom w:val="single" w:sz="6" w:space="0" w:color="auto"/>
              <w:right w:val="single" w:sz="6" w:space="0" w:color="auto"/>
            </w:tcBorders>
            <w:vAlign w:val="center"/>
          </w:tcPr>
          <w:p w14:paraId="34C81D9C" w14:textId="77777777" w:rsidR="00332093" w:rsidRPr="00BD780D" w:rsidRDefault="00332093" w:rsidP="00332093">
            <w:pPr>
              <w:rPr>
                <w:rFonts w:cs="Arial"/>
                <w:sz w:val="16"/>
                <w:szCs w:val="16"/>
              </w:rPr>
            </w:pPr>
            <w:r w:rsidRPr="00BD780D">
              <w:rPr>
                <w:rFonts w:cs="Arial"/>
                <w:sz w:val="16"/>
                <w:szCs w:val="16"/>
              </w:rPr>
              <w:t xml:space="preserve">&lt;jmyslin2&gt; Updated so that 0x00 is Invalid / </w:t>
            </w:r>
            <w:proofErr w:type="spellStart"/>
            <w:r w:rsidRPr="00BD780D">
              <w:rPr>
                <w:rFonts w:cs="Arial"/>
                <w:sz w:val="16"/>
                <w:szCs w:val="16"/>
              </w:rPr>
              <w:t>NoDataExits</w:t>
            </w:r>
            <w:proofErr w:type="spellEnd"/>
            <w:r w:rsidRPr="00BD780D">
              <w:rPr>
                <w:rFonts w:cs="Arial"/>
                <w:sz w:val="16"/>
                <w:szCs w:val="16"/>
              </w:rPr>
              <w:t xml:space="preserve"> from OFF so this doesn't cause a reset to OFF at start-up with the </w:t>
            </w:r>
            <w:proofErr w:type="spellStart"/>
            <w:r w:rsidRPr="00BD780D">
              <w:rPr>
                <w:rFonts w:cs="Arial"/>
                <w:sz w:val="16"/>
                <w:szCs w:val="16"/>
              </w:rPr>
              <w:t>init</w:t>
            </w:r>
            <w:proofErr w:type="spellEnd"/>
            <w:r w:rsidRPr="00BD780D">
              <w:rPr>
                <w:rFonts w:cs="Arial"/>
                <w:sz w:val="16"/>
                <w:szCs w:val="16"/>
              </w:rPr>
              <w:t xml:space="preserve"> value 0x0</w:t>
            </w:r>
          </w:p>
        </w:tc>
      </w:tr>
      <w:tr w:rsidR="00332093" w14:paraId="3A45C542" w14:textId="77777777" w:rsidTr="00332093">
        <w:trPr>
          <w:jc w:val="center"/>
        </w:trPr>
        <w:tc>
          <w:tcPr>
            <w:tcW w:w="1755" w:type="dxa"/>
            <w:tcBorders>
              <w:top w:val="nil"/>
              <w:left w:val="single" w:sz="4" w:space="0" w:color="auto"/>
              <w:bottom w:val="nil"/>
              <w:right w:val="single" w:sz="4" w:space="0" w:color="auto"/>
            </w:tcBorders>
          </w:tcPr>
          <w:p w14:paraId="25FAD1F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255C95F" w14:textId="77777777" w:rsidR="00332093" w:rsidRPr="00BD780D" w:rsidRDefault="00332093" w:rsidP="00332093">
            <w:pPr>
              <w:rPr>
                <w:rFonts w:cs="Arial"/>
                <w:sz w:val="16"/>
                <w:szCs w:val="16"/>
              </w:rPr>
            </w:pPr>
            <w:r w:rsidRPr="00BD780D">
              <w:rPr>
                <w:rFonts w:cs="Arial"/>
                <w:sz w:val="16"/>
                <w:szCs w:val="16"/>
              </w:rPr>
              <w:t>MD-REQ-025389/B-</w:t>
            </w:r>
            <w:proofErr w:type="spellStart"/>
            <w:r w:rsidRPr="00BD780D">
              <w:rPr>
                <w:rFonts w:cs="Arial"/>
                <w:sz w:val="16"/>
                <w:szCs w:val="16"/>
              </w:rPr>
              <w:t>LightAmbIntsty_No_Rq</w:t>
            </w:r>
            <w:proofErr w:type="spellEnd"/>
            <w:r w:rsidRPr="00BD780D">
              <w:rPr>
                <w:rFonts w:cs="Arial"/>
                <w:sz w:val="16"/>
                <w:szCs w:val="16"/>
              </w:rPr>
              <w:t xml:space="preserve"> (</w:t>
            </w:r>
            <w:proofErr w:type="spellStart"/>
            <w:r w:rsidRPr="00BD780D">
              <w:rPr>
                <w:rFonts w:cs="Arial"/>
                <w:sz w:val="16"/>
                <w:szCs w:val="16"/>
              </w:rPr>
              <w:t>TcSE</w:t>
            </w:r>
            <w:proofErr w:type="spellEnd"/>
            <w:r w:rsidRPr="00BD780D">
              <w:rPr>
                <w:rFonts w:cs="Arial"/>
                <w:sz w:val="16"/>
                <w:szCs w:val="16"/>
              </w:rPr>
              <w:t xml:space="preserve"> ROIN-297420)</w:t>
            </w:r>
          </w:p>
        </w:tc>
        <w:tc>
          <w:tcPr>
            <w:tcW w:w="4627" w:type="dxa"/>
            <w:tcBorders>
              <w:top w:val="single" w:sz="6" w:space="0" w:color="auto"/>
              <w:left w:val="single" w:sz="4" w:space="0" w:color="auto"/>
              <w:bottom w:val="single" w:sz="6" w:space="0" w:color="auto"/>
              <w:right w:val="single" w:sz="6" w:space="0" w:color="auto"/>
            </w:tcBorders>
            <w:vAlign w:val="center"/>
          </w:tcPr>
          <w:p w14:paraId="501B16C8" w14:textId="77777777" w:rsidR="00332093" w:rsidRPr="00BD780D" w:rsidRDefault="00332093" w:rsidP="00332093">
            <w:pPr>
              <w:rPr>
                <w:rFonts w:cs="Arial"/>
                <w:sz w:val="16"/>
                <w:szCs w:val="16"/>
              </w:rPr>
            </w:pPr>
            <w:r w:rsidRPr="00BD780D">
              <w:rPr>
                <w:rFonts w:cs="Arial"/>
                <w:sz w:val="16"/>
                <w:szCs w:val="16"/>
              </w:rPr>
              <w:t>&lt;jmyslin2&gt; Update requirement to match what is already in production where 0x0 0% intensity also means Ambient Lighting OFF</w:t>
            </w:r>
          </w:p>
        </w:tc>
      </w:tr>
      <w:tr w:rsidR="00332093" w14:paraId="1F586E09" w14:textId="77777777" w:rsidTr="00332093">
        <w:trPr>
          <w:jc w:val="center"/>
        </w:trPr>
        <w:tc>
          <w:tcPr>
            <w:tcW w:w="1755" w:type="dxa"/>
            <w:tcBorders>
              <w:top w:val="nil"/>
              <w:left w:val="single" w:sz="4" w:space="0" w:color="auto"/>
              <w:bottom w:val="nil"/>
              <w:right w:val="single" w:sz="4" w:space="0" w:color="auto"/>
            </w:tcBorders>
          </w:tcPr>
          <w:p w14:paraId="21AD3D3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E11F7FE" w14:textId="77777777" w:rsidR="00332093" w:rsidRPr="00BD780D" w:rsidRDefault="00332093" w:rsidP="00332093">
            <w:pPr>
              <w:rPr>
                <w:rFonts w:cs="Arial"/>
                <w:sz w:val="16"/>
                <w:szCs w:val="16"/>
              </w:rPr>
            </w:pPr>
            <w:r w:rsidRPr="00BD780D">
              <w:rPr>
                <w:rFonts w:cs="Arial"/>
                <w:sz w:val="16"/>
                <w:szCs w:val="16"/>
              </w:rPr>
              <w:t>VS-SR-REQ-117709/C-Turning ON and OFF Ambient Lighting</w:t>
            </w:r>
          </w:p>
        </w:tc>
        <w:tc>
          <w:tcPr>
            <w:tcW w:w="4627" w:type="dxa"/>
            <w:tcBorders>
              <w:top w:val="single" w:sz="6" w:space="0" w:color="auto"/>
              <w:left w:val="single" w:sz="4" w:space="0" w:color="auto"/>
              <w:bottom w:val="single" w:sz="6" w:space="0" w:color="auto"/>
              <w:right w:val="single" w:sz="6" w:space="0" w:color="auto"/>
            </w:tcBorders>
            <w:vAlign w:val="center"/>
          </w:tcPr>
          <w:p w14:paraId="626387AA" w14:textId="77777777" w:rsidR="00332093" w:rsidRPr="00BD780D" w:rsidRDefault="00332093" w:rsidP="00332093">
            <w:pPr>
              <w:rPr>
                <w:rFonts w:cs="Arial"/>
                <w:sz w:val="16"/>
                <w:szCs w:val="16"/>
              </w:rPr>
            </w:pPr>
            <w:r w:rsidRPr="00BD780D">
              <w:rPr>
                <w:rFonts w:cs="Arial"/>
                <w:sz w:val="16"/>
                <w:szCs w:val="16"/>
              </w:rPr>
              <w:t>&lt;jmyslin2&gt; Updated strategy for Turning ON and OFF Ambient Lighting</w:t>
            </w:r>
          </w:p>
        </w:tc>
      </w:tr>
      <w:tr w:rsidR="00332093" w14:paraId="129666C6" w14:textId="77777777" w:rsidTr="00332093">
        <w:trPr>
          <w:jc w:val="center"/>
        </w:trPr>
        <w:tc>
          <w:tcPr>
            <w:tcW w:w="1755" w:type="dxa"/>
            <w:tcBorders>
              <w:top w:val="nil"/>
              <w:left w:val="single" w:sz="4" w:space="0" w:color="auto"/>
              <w:bottom w:val="single" w:sz="6" w:space="0" w:color="auto"/>
              <w:right w:val="single" w:sz="4" w:space="0" w:color="auto"/>
            </w:tcBorders>
          </w:tcPr>
          <w:p w14:paraId="1E820A9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DDDFD7A" w14:textId="77777777" w:rsidR="00332093" w:rsidRPr="00BD780D" w:rsidRDefault="00332093" w:rsidP="00332093">
            <w:pPr>
              <w:rPr>
                <w:rFonts w:cs="Arial"/>
                <w:sz w:val="16"/>
                <w:szCs w:val="16"/>
              </w:rPr>
            </w:pPr>
            <w:r w:rsidRPr="00BD780D">
              <w:rPr>
                <w:rFonts w:cs="Arial"/>
                <w:sz w:val="16"/>
                <w:szCs w:val="16"/>
              </w:rPr>
              <w:t>VS-FUR-REQ-104343/B-Valet Mode Infotainment Operation</w:t>
            </w:r>
          </w:p>
        </w:tc>
        <w:tc>
          <w:tcPr>
            <w:tcW w:w="4627" w:type="dxa"/>
            <w:tcBorders>
              <w:top w:val="single" w:sz="6" w:space="0" w:color="auto"/>
              <w:left w:val="single" w:sz="4" w:space="0" w:color="auto"/>
              <w:bottom w:val="single" w:sz="6" w:space="0" w:color="auto"/>
              <w:right w:val="single" w:sz="6" w:space="0" w:color="auto"/>
            </w:tcBorders>
            <w:vAlign w:val="center"/>
          </w:tcPr>
          <w:p w14:paraId="4852265C" w14:textId="77777777" w:rsidR="00332093" w:rsidRPr="00BD780D" w:rsidRDefault="00332093" w:rsidP="00332093">
            <w:pPr>
              <w:rPr>
                <w:rFonts w:cs="Arial"/>
                <w:sz w:val="16"/>
                <w:szCs w:val="16"/>
              </w:rPr>
            </w:pPr>
            <w:r w:rsidRPr="00BD780D">
              <w:rPr>
                <w:rFonts w:cs="Arial"/>
                <w:sz w:val="16"/>
                <w:szCs w:val="16"/>
              </w:rPr>
              <w:t>&lt;</w:t>
            </w:r>
            <w:proofErr w:type="spellStart"/>
            <w:r w:rsidRPr="00BD780D">
              <w:rPr>
                <w:rFonts w:cs="Arial"/>
                <w:sz w:val="16"/>
                <w:szCs w:val="16"/>
              </w:rPr>
              <w:t>KRuffin</w:t>
            </w:r>
            <w:proofErr w:type="spellEnd"/>
            <w:r w:rsidRPr="00BD780D">
              <w:rPr>
                <w:rFonts w:cs="Arial"/>
                <w:sz w:val="16"/>
                <w:szCs w:val="16"/>
              </w:rPr>
              <w:t xml:space="preserve"> / Jmyslin2&gt; added additional clarifications to the valet mode requirement regarding maintaining its valet mode state</w:t>
            </w:r>
          </w:p>
        </w:tc>
      </w:tr>
      <w:tr w:rsidR="00332093" w14:paraId="746D78BE"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2EF17B1E"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010D08CA"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6C16ED85"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46A2F3BD" w14:textId="77777777" w:rsidR="00332093" w:rsidRPr="002C70C7" w:rsidRDefault="00332093" w:rsidP="00332093">
            <w:pPr>
              <w:rPr>
                <w:rFonts w:asciiTheme="minorHAnsi" w:hAnsiTheme="minorHAnsi" w:cstheme="minorHAnsi"/>
                <w:sz w:val="16"/>
                <w:szCs w:val="16"/>
              </w:rPr>
            </w:pPr>
          </w:p>
        </w:tc>
      </w:tr>
      <w:tr w:rsidR="00332093" w:rsidRPr="00C77FDB" w14:paraId="3722FE07"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26BDFE1F" w14:textId="77777777" w:rsidR="00332093" w:rsidRPr="00C77FDB" w:rsidRDefault="00332093" w:rsidP="00332093">
            <w:pPr>
              <w:rPr>
                <w:rFonts w:cstheme="minorHAnsi"/>
                <w:b/>
                <w:sz w:val="16"/>
                <w:szCs w:val="16"/>
              </w:rPr>
            </w:pPr>
            <w:r w:rsidRPr="00C77FDB">
              <w:rPr>
                <w:rFonts w:cstheme="minorHAnsi"/>
                <w:b/>
                <w:sz w:val="16"/>
                <w:szCs w:val="16"/>
              </w:rPr>
              <w:t>January 30, 2015</w:t>
            </w:r>
          </w:p>
        </w:tc>
        <w:tc>
          <w:tcPr>
            <w:tcW w:w="1047" w:type="dxa"/>
            <w:tcBorders>
              <w:top w:val="single" w:sz="6" w:space="0" w:color="auto"/>
              <w:left w:val="single" w:sz="6" w:space="0" w:color="auto"/>
              <w:bottom w:val="single" w:sz="4" w:space="0" w:color="auto"/>
              <w:right w:val="single" w:sz="6" w:space="0" w:color="auto"/>
            </w:tcBorders>
          </w:tcPr>
          <w:p w14:paraId="61CAB0B8" w14:textId="77777777" w:rsidR="00332093" w:rsidRPr="00C77FDB" w:rsidRDefault="00332093" w:rsidP="00332093">
            <w:pPr>
              <w:rPr>
                <w:rFonts w:cstheme="minorHAnsi"/>
                <w:b/>
                <w:sz w:val="16"/>
                <w:szCs w:val="16"/>
                <w:lang w:val="fr-FR"/>
              </w:rPr>
            </w:pPr>
            <w:r w:rsidRPr="00C77FDB">
              <w:rPr>
                <w:rFonts w:cstheme="minorHAnsi"/>
                <w:b/>
                <w:sz w:val="16"/>
                <w:szCs w:val="16"/>
                <w:lang w:val="fr-FR"/>
              </w:rPr>
              <w:t>1.9</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37EA6B4B" w14:textId="77777777" w:rsidR="00332093" w:rsidRPr="00C77FDB" w:rsidRDefault="00332093" w:rsidP="00332093">
            <w:pPr>
              <w:rPr>
                <w:rFonts w:cstheme="minorHAnsi"/>
                <w:b/>
                <w:sz w:val="16"/>
                <w:szCs w:val="16"/>
              </w:rPr>
            </w:pPr>
          </w:p>
        </w:tc>
      </w:tr>
      <w:tr w:rsidR="00332093" w14:paraId="513B3DC6" w14:textId="77777777" w:rsidTr="00332093">
        <w:trPr>
          <w:jc w:val="center"/>
        </w:trPr>
        <w:tc>
          <w:tcPr>
            <w:tcW w:w="1755" w:type="dxa"/>
            <w:tcBorders>
              <w:top w:val="single" w:sz="4" w:space="0" w:color="auto"/>
              <w:left w:val="single" w:sz="4" w:space="0" w:color="auto"/>
              <w:bottom w:val="single" w:sz="4" w:space="0" w:color="auto"/>
              <w:right w:val="single" w:sz="4" w:space="0" w:color="auto"/>
            </w:tcBorders>
          </w:tcPr>
          <w:p w14:paraId="54782DF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187DA8F" w14:textId="77777777" w:rsidR="00332093" w:rsidRPr="00A36453" w:rsidRDefault="00332093" w:rsidP="00332093">
            <w:pPr>
              <w:rPr>
                <w:rFonts w:cs="Arial"/>
                <w:sz w:val="16"/>
                <w:szCs w:val="16"/>
              </w:rPr>
            </w:pPr>
            <w:r w:rsidRPr="00A36453">
              <w:rPr>
                <w:rFonts w:cs="Arial"/>
                <w:sz w:val="16"/>
                <w:szCs w:val="16"/>
              </w:rPr>
              <w:t>VS-FUR-REQ-052065/B-Wi-Fi Signal Strength Presentation</w:t>
            </w:r>
          </w:p>
        </w:tc>
        <w:tc>
          <w:tcPr>
            <w:tcW w:w="4627" w:type="dxa"/>
            <w:tcBorders>
              <w:top w:val="single" w:sz="6" w:space="0" w:color="auto"/>
              <w:left w:val="single" w:sz="4" w:space="0" w:color="auto"/>
              <w:bottom w:val="single" w:sz="6" w:space="0" w:color="auto"/>
              <w:right w:val="single" w:sz="6" w:space="0" w:color="auto"/>
            </w:tcBorders>
            <w:vAlign w:val="center"/>
          </w:tcPr>
          <w:p w14:paraId="73D86F85" w14:textId="77777777" w:rsidR="00332093" w:rsidRPr="00A36453" w:rsidRDefault="00332093" w:rsidP="00332093">
            <w:pPr>
              <w:rPr>
                <w:rFonts w:cs="Arial"/>
                <w:sz w:val="16"/>
                <w:szCs w:val="16"/>
              </w:rPr>
            </w:pPr>
            <w:r w:rsidRPr="00A36453">
              <w:rPr>
                <w:rFonts w:cs="Arial"/>
                <w:sz w:val="16"/>
                <w:szCs w:val="16"/>
              </w:rPr>
              <w:t>&lt;Hanan Ahmed&gt; Updated Requirement</w:t>
            </w:r>
          </w:p>
        </w:tc>
      </w:tr>
      <w:tr w:rsidR="00332093" w14:paraId="45630F2E"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68BDA387"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4E3760A3"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3D832AF3"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6C138F08" w14:textId="77777777" w:rsidR="00332093" w:rsidRPr="002C70C7" w:rsidRDefault="00332093" w:rsidP="00332093">
            <w:pPr>
              <w:rPr>
                <w:rFonts w:asciiTheme="minorHAnsi" w:hAnsiTheme="minorHAnsi" w:cstheme="minorHAnsi"/>
                <w:sz w:val="16"/>
                <w:szCs w:val="16"/>
              </w:rPr>
            </w:pPr>
          </w:p>
        </w:tc>
      </w:tr>
      <w:tr w:rsidR="00332093" w:rsidRPr="00C77FDB" w14:paraId="332690D9"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044A397F" w14:textId="77777777" w:rsidR="00332093" w:rsidRPr="00C77FDB" w:rsidRDefault="00332093" w:rsidP="00332093">
            <w:pPr>
              <w:rPr>
                <w:rFonts w:cstheme="minorHAnsi"/>
                <w:b/>
                <w:sz w:val="16"/>
                <w:szCs w:val="16"/>
              </w:rPr>
            </w:pPr>
            <w:r w:rsidRPr="00C77FDB">
              <w:rPr>
                <w:rFonts w:cstheme="minorHAnsi"/>
                <w:b/>
                <w:sz w:val="16"/>
                <w:szCs w:val="16"/>
              </w:rPr>
              <w:t>March 17, 2015</w:t>
            </w:r>
          </w:p>
        </w:tc>
        <w:tc>
          <w:tcPr>
            <w:tcW w:w="1047" w:type="dxa"/>
            <w:tcBorders>
              <w:top w:val="single" w:sz="6" w:space="0" w:color="auto"/>
              <w:left w:val="single" w:sz="6" w:space="0" w:color="auto"/>
              <w:bottom w:val="single" w:sz="4" w:space="0" w:color="auto"/>
              <w:right w:val="single" w:sz="6" w:space="0" w:color="auto"/>
            </w:tcBorders>
          </w:tcPr>
          <w:p w14:paraId="2E8C7230" w14:textId="77777777" w:rsidR="00332093" w:rsidRPr="00C77FDB" w:rsidRDefault="00332093" w:rsidP="00332093">
            <w:pPr>
              <w:rPr>
                <w:rFonts w:cstheme="minorHAnsi"/>
                <w:b/>
                <w:sz w:val="16"/>
                <w:szCs w:val="16"/>
                <w:lang w:val="fr-FR"/>
              </w:rPr>
            </w:pPr>
            <w:r w:rsidRPr="00C77FDB">
              <w:rPr>
                <w:rFonts w:cstheme="minorHAnsi"/>
                <w:b/>
                <w:sz w:val="16"/>
                <w:szCs w:val="16"/>
                <w:lang w:val="fr-FR"/>
              </w:rPr>
              <w:t>1.10</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5D0565FD" w14:textId="77777777" w:rsidR="00332093" w:rsidRPr="00C77FDB" w:rsidRDefault="00332093" w:rsidP="00332093">
            <w:pPr>
              <w:rPr>
                <w:rFonts w:cstheme="minorHAnsi"/>
                <w:b/>
                <w:sz w:val="16"/>
                <w:szCs w:val="16"/>
              </w:rPr>
            </w:pPr>
          </w:p>
        </w:tc>
      </w:tr>
      <w:tr w:rsidR="00332093" w14:paraId="094E5AD3" w14:textId="77777777" w:rsidTr="00332093">
        <w:trPr>
          <w:jc w:val="center"/>
        </w:trPr>
        <w:tc>
          <w:tcPr>
            <w:tcW w:w="1755" w:type="dxa"/>
            <w:tcBorders>
              <w:top w:val="single" w:sz="4" w:space="0" w:color="auto"/>
              <w:left w:val="single" w:sz="4" w:space="0" w:color="auto"/>
              <w:bottom w:val="nil"/>
              <w:right w:val="single" w:sz="4" w:space="0" w:color="auto"/>
            </w:tcBorders>
          </w:tcPr>
          <w:p w14:paraId="698FAAE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479D149F" w14:textId="77777777" w:rsidR="00332093" w:rsidRPr="002914AC" w:rsidRDefault="00332093" w:rsidP="00332093">
            <w:pPr>
              <w:rPr>
                <w:rFonts w:cs="Arial"/>
                <w:sz w:val="16"/>
                <w:szCs w:val="16"/>
              </w:rPr>
            </w:pPr>
            <w:r w:rsidRPr="002914AC">
              <w:rPr>
                <w:rFonts w:cs="Arial"/>
                <w:sz w:val="16"/>
                <w:szCs w:val="16"/>
              </w:rPr>
              <w:t>VS-UC-REQ-025207/B-Set Language (</w:t>
            </w:r>
            <w:proofErr w:type="spellStart"/>
            <w:r w:rsidRPr="002914AC">
              <w:rPr>
                <w:rFonts w:cs="Arial"/>
                <w:sz w:val="16"/>
                <w:szCs w:val="16"/>
              </w:rPr>
              <w:t>TcSE</w:t>
            </w:r>
            <w:proofErr w:type="spellEnd"/>
            <w:r w:rsidRPr="002914AC">
              <w:rPr>
                <w:rFonts w:cs="Arial"/>
                <w:sz w:val="16"/>
                <w:szCs w:val="16"/>
              </w:rPr>
              <w:t xml:space="preserve"> ROIN-290599)</w:t>
            </w:r>
          </w:p>
        </w:tc>
        <w:tc>
          <w:tcPr>
            <w:tcW w:w="4627" w:type="dxa"/>
            <w:tcBorders>
              <w:top w:val="single" w:sz="6" w:space="0" w:color="auto"/>
              <w:left w:val="single" w:sz="4" w:space="0" w:color="auto"/>
              <w:bottom w:val="single" w:sz="6" w:space="0" w:color="auto"/>
              <w:right w:val="single" w:sz="6" w:space="0" w:color="auto"/>
            </w:tcBorders>
          </w:tcPr>
          <w:p w14:paraId="702CFF63" w14:textId="77777777" w:rsidR="00332093" w:rsidRPr="002914AC" w:rsidRDefault="00332093" w:rsidP="00332093">
            <w:pPr>
              <w:rPr>
                <w:rFonts w:cs="Calibri"/>
                <w:sz w:val="16"/>
                <w:szCs w:val="16"/>
              </w:rPr>
            </w:pPr>
            <w:r w:rsidRPr="002914AC">
              <w:rPr>
                <w:rFonts w:cs="Calibri"/>
                <w:sz w:val="16"/>
                <w:szCs w:val="16"/>
              </w:rPr>
              <w:t>&lt;jmyslin2&gt; Clarified language use case</w:t>
            </w:r>
          </w:p>
        </w:tc>
      </w:tr>
      <w:tr w:rsidR="00332093" w14:paraId="19296FC5" w14:textId="77777777" w:rsidTr="00332093">
        <w:trPr>
          <w:jc w:val="center"/>
        </w:trPr>
        <w:tc>
          <w:tcPr>
            <w:tcW w:w="1755" w:type="dxa"/>
            <w:tcBorders>
              <w:top w:val="nil"/>
              <w:left w:val="single" w:sz="4" w:space="0" w:color="auto"/>
              <w:bottom w:val="nil"/>
              <w:right w:val="single" w:sz="4" w:space="0" w:color="auto"/>
            </w:tcBorders>
          </w:tcPr>
          <w:p w14:paraId="1DFF0CD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5C9BA8A8" w14:textId="77777777" w:rsidR="00332093" w:rsidRPr="002914AC" w:rsidRDefault="00332093" w:rsidP="00332093">
            <w:pPr>
              <w:rPr>
                <w:rFonts w:cs="Arial"/>
                <w:sz w:val="16"/>
                <w:szCs w:val="16"/>
              </w:rPr>
            </w:pPr>
            <w:r w:rsidRPr="002914AC">
              <w:rPr>
                <w:rFonts w:cs="Arial"/>
                <w:sz w:val="16"/>
                <w:szCs w:val="16"/>
              </w:rPr>
              <w:t>VS-UC-REQ-025208/B-Selected Language not available on both Displays (</w:t>
            </w:r>
            <w:proofErr w:type="spellStart"/>
            <w:r w:rsidRPr="002914AC">
              <w:rPr>
                <w:rFonts w:cs="Arial"/>
                <w:sz w:val="16"/>
                <w:szCs w:val="16"/>
              </w:rPr>
              <w:t>TcSE</w:t>
            </w:r>
            <w:proofErr w:type="spellEnd"/>
            <w:r w:rsidRPr="002914AC">
              <w:rPr>
                <w:rFonts w:cs="Arial"/>
                <w:sz w:val="16"/>
                <w:szCs w:val="16"/>
              </w:rPr>
              <w:t xml:space="preserve"> ROIN-290600)</w:t>
            </w:r>
          </w:p>
        </w:tc>
        <w:tc>
          <w:tcPr>
            <w:tcW w:w="4627" w:type="dxa"/>
            <w:tcBorders>
              <w:top w:val="single" w:sz="6" w:space="0" w:color="auto"/>
              <w:left w:val="single" w:sz="4" w:space="0" w:color="auto"/>
              <w:bottom w:val="single" w:sz="6" w:space="0" w:color="auto"/>
              <w:right w:val="single" w:sz="6" w:space="0" w:color="auto"/>
            </w:tcBorders>
          </w:tcPr>
          <w:p w14:paraId="5AA22319" w14:textId="77777777" w:rsidR="00332093" w:rsidRPr="002914AC" w:rsidRDefault="00332093" w:rsidP="00332093">
            <w:pPr>
              <w:rPr>
                <w:rFonts w:cs="Calibri"/>
                <w:sz w:val="16"/>
                <w:szCs w:val="16"/>
              </w:rPr>
            </w:pPr>
            <w:r w:rsidRPr="002914AC">
              <w:rPr>
                <w:rFonts w:cs="Calibri"/>
                <w:sz w:val="16"/>
                <w:szCs w:val="16"/>
              </w:rPr>
              <w:t>&lt;jmyslin2&gt; Updated the Language Use Case</w:t>
            </w:r>
          </w:p>
        </w:tc>
      </w:tr>
      <w:tr w:rsidR="00332093" w14:paraId="5EBC0E31" w14:textId="77777777" w:rsidTr="00332093">
        <w:trPr>
          <w:jc w:val="center"/>
        </w:trPr>
        <w:tc>
          <w:tcPr>
            <w:tcW w:w="1755" w:type="dxa"/>
            <w:tcBorders>
              <w:top w:val="nil"/>
              <w:left w:val="single" w:sz="4" w:space="0" w:color="auto"/>
              <w:bottom w:val="nil"/>
              <w:right w:val="single" w:sz="4" w:space="0" w:color="auto"/>
            </w:tcBorders>
          </w:tcPr>
          <w:p w14:paraId="65B18B7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673F54B3" w14:textId="77777777" w:rsidR="00332093" w:rsidRPr="002914AC" w:rsidRDefault="00332093" w:rsidP="00332093">
            <w:pPr>
              <w:rPr>
                <w:rFonts w:cs="Arial"/>
                <w:sz w:val="16"/>
                <w:szCs w:val="16"/>
              </w:rPr>
            </w:pPr>
            <w:r w:rsidRPr="002914AC">
              <w:rPr>
                <w:rFonts w:cs="Arial"/>
                <w:sz w:val="16"/>
                <w:szCs w:val="16"/>
              </w:rPr>
              <w:t>VS-SR-REQ-025209/B-Language Truth Table (</w:t>
            </w:r>
            <w:proofErr w:type="spellStart"/>
            <w:r w:rsidRPr="002914AC">
              <w:rPr>
                <w:rFonts w:cs="Arial"/>
                <w:sz w:val="16"/>
                <w:szCs w:val="16"/>
              </w:rPr>
              <w:t>TcSE</w:t>
            </w:r>
            <w:proofErr w:type="spellEnd"/>
            <w:r w:rsidRPr="002914AC">
              <w:rPr>
                <w:rFonts w:cs="Arial"/>
                <w:sz w:val="16"/>
                <w:szCs w:val="16"/>
              </w:rPr>
              <w:t xml:space="preserve"> ROIN-141542-3)</w:t>
            </w:r>
          </w:p>
        </w:tc>
        <w:tc>
          <w:tcPr>
            <w:tcW w:w="4627" w:type="dxa"/>
            <w:tcBorders>
              <w:top w:val="single" w:sz="6" w:space="0" w:color="auto"/>
              <w:left w:val="single" w:sz="4" w:space="0" w:color="auto"/>
              <w:bottom w:val="single" w:sz="6" w:space="0" w:color="auto"/>
              <w:right w:val="single" w:sz="6" w:space="0" w:color="auto"/>
            </w:tcBorders>
          </w:tcPr>
          <w:p w14:paraId="03A15164" w14:textId="77777777" w:rsidR="00332093" w:rsidRPr="002914AC" w:rsidRDefault="00332093" w:rsidP="00332093">
            <w:pPr>
              <w:rPr>
                <w:rFonts w:cs="Calibri"/>
                <w:sz w:val="16"/>
                <w:szCs w:val="16"/>
              </w:rPr>
            </w:pPr>
            <w:r w:rsidRPr="002914AC">
              <w:rPr>
                <w:rFonts w:cs="Calibri"/>
                <w:sz w:val="16"/>
                <w:szCs w:val="16"/>
              </w:rPr>
              <w:t>&lt;jmyslin2&gt; added clarifications to the requirement</w:t>
            </w:r>
          </w:p>
        </w:tc>
      </w:tr>
      <w:tr w:rsidR="00332093" w14:paraId="6BC067AA" w14:textId="77777777" w:rsidTr="00332093">
        <w:trPr>
          <w:jc w:val="center"/>
        </w:trPr>
        <w:tc>
          <w:tcPr>
            <w:tcW w:w="1755" w:type="dxa"/>
            <w:tcBorders>
              <w:top w:val="nil"/>
              <w:left w:val="single" w:sz="4" w:space="0" w:color="auto"/>
              <w:bottom w:val="nil"/>
              <w:right w:val="single" w:sz="4" w:space="0" w:color="auto"/>
            </w:tcBorders>
          </w:tcPr>
          <w:p w14:paraId="6F7955B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1CDA97F0" w14:textId="77777777" w:rsidR="00332093" w:rsidRPr="002914AC" w:rsidRDefault="00332093" w:rsidP="00332093">
            <w:pPr>
              <w:rPr>
                <w:rFonts w:cs="Arial"/>
                <w:sz w:val="16"/>
                <w:szCs w:val="16"/>
              </w:rPr>
            </w:pPr>
            <w:r w:rsidRPr="002914AC">
              <w:rPr>
                <w:rFonts w:cs="Arial"/>
                <w:sz w:val="16"/>
                <w:szCs w:val="16"/>
              </w:rPr>
              <w:t>VS-FUR-REQ-052065/B-Wi-Fi Signal Strength Presentation</w:t>
            </w:r>
          </w:p>
        </w:tc>
        <w:tc>
          <w:tcPr>
            <w:tcW w:w="4627" w:type="dxa"/>
            <w:tcBorders>
              <w:top w:val="single" w:sz="6" w:space="0" w:color="auto"/>
              <w:left w:val="single" w:sz="4" w:space="0" w:color="auto"/>
              <w:bottom w:val="single" w:sz="6" w:space="0" w:color="auto"/>
              <w:right w:val="single" w:sz="6" w:space="0" w:color="auto"/>
            </w:tcBorders>
          </w:tcPr>
          <w:p w14:paraId="0903A43D" w14:textId="77777777" w:rsidR="00332093" w:rsidRPr="002914AC" w:rsidRDefault="00332093" w:rsidP="00332093">
            <w:pPr>
              <w:rPr>
                <w:rFonts w:cs="Calibri"/>
                <w:sz w:val="16"/>
                <w:szCs w:val="16"/>
              </w:rPr>
            </w:pPr>
            <w:r w:rsidRPr="002914AC">
              <w:rPr>
                <w:rFonts w:cs="Calibri"/>
                <w:sz w:val="16"/>
                <w:szCs w:val="16"/>
              </w:rPr>
              <w:t>&lt;Hanan Ahmed&gt; Updated Requirement</w:t>
            </w:r>
          </w:p>
        </w:tc>
      </w:tr>
      <w:tr w:rsidR="00332093" w14:paraId="2094971C" w14:textId="77777777" w:rsidTr="00332093">
        <w:trPr>
          <w:jc w:val="center"/>
        </w:trPr>
        <w:tc>
          <w:tcPr>
            <w:tcW w:w="1755" w:type="dxa"/>
            <w:tcBorders>
              <w:top w:val="nil"/>
              <w:left w:val="single" w:sz="4" w:space="0" w:color="auto"/>
              <w:bottom w:val="nil"/>
              <w:right w:val="single" w:sz="4" w:space="0" w:color="auto"/>
            </w:tcBorders>
          </w:tcPr>
          <w:p w14:paraId="4F55C4B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28697ABA" w14:textId="77777777" w:rsidR="00332093" w:rsidRPr="002914AC" w:rsidRDefault="00332093" w:rsidP="00332093">
            <w:pPr>
              <w:rPr>
                <w:rFonts w:cs="Arial"/>
                <w:sz w:val="16"/>
                <w:szCs w:val="16"/>
              </w:rPr>
            </w:pPr>
            <w:r w:rsidRPr="002914AC">
              <w:rPr>
                <w:rFonts w:cs="Arial"/>
                <w:sz w:val="16"/>
                <w:szCs w:val="16"/>
              </w:rPr>
              <w:t>VSv2-FUN-REQ-131582/A-Charge Cord Unlock</w:t>
            </w:r>
          </w:p>
        </w:tc>
        <w:tc>
          <w:tcPr>
            <w:tcW w:w="4627" w:type="dxa"/>
            <w:tcBorders>
              <w:top w:val="single" w:sz="6" w:space="0" w:color="auto"/>
              <w:left w:val="single" w:sz="4" w:space="0" w:color="auto"/>
              <w:bottom w:val="single" w:sz="6" w:space="0" w:color="auto"/>
              <w:right w:val="single" w:sz="6" w:space="0" w:color="auto"/>
            </w:tcBorders>
          </w:tcPr>
          <w:p w14:paraId="7195F2E8" w14:textId="77777777" w:rsidR="00332093" w:rsidRPr="002914AC" w:rsidRDefault="00332093" w:rsidP="00332093">
            <w:pPr>
              <w:rPr>
                <w:rFonts w:cs="Calibri"/>
                <w:sz w:val="16"/>
                <w:szCs w:val="16"/>
              </w:rPr>
            </w:pPr>
            <w:r w:rsidRPr="002914AC">
              <w:rPr>
                <w:rFonts w:cs="Calibri"/>
                <w:sz w:val="16"/>
                <w:szCs w:val="16"/>
              </w:rPr>
              <w:t>&lt;</w:t>
            </w:r>
            <w:proofErr w:type="spellStart"/>
            <w:r w:rsidRPr="002914AC">
              <w:rPr>
                <w:rFonts w:cs="Calibri"/>
                <w:sz w:val="16"/>
                <w:szCs w:val="16"/>
              </w:rPr>
              <w:t>Karensa</w:t>
            </w:r>
            <w:proofErr w:type="spellEnd"/>
            <w:r w:rsidRPr="002914AC">
              <w:rPr>
                <w:rFonts w:cs="Calibri"/>
                <w:sz w:val="16"/>
                <w:szCs w:val="16"/>
              </w:rPr>
              <w:t xml:space="preserve"> Ruffin / Jason </w:t>
            </w:r>
            <w:proofErr w:type="spellStart"/>
            <w:r w:rsidRPr="002914AC">
              <w:rPr>
                <w:rFonts w:cs="Calibri"/>
                <w:sz w:val="16"/>
                <w:szCs w:val="16"/>
              </w:rPr>
              <w:t>Myslinski</w:t>
            </w:r>
            <w:proofErr w:type="spellEnd"/>
            <w:r w:rsidRPr="002914AC">
              <w:rPr>
                <w:rFonts w:cs="Calibri"/>
                <w:sz w:val="16"/>
                <w:szCs w:val="16"/>
              </w:rPr>
              <w:t>&gt; Updated Charge Cord Unlock.  New Function</w:t>
            </w:r>
          </w:p>
        </w:tc>
      </w:tr>
      <w:tr w:rsidR="00332093" w14:paraId="28B63AC0" w14:textId="77777777" w:rsidTr="00332093">
        <w:trPr>
          <w:jc w:val="center"/>
        </w:trPr>
        <w:tc>
          <w:tcPr>
            <w:tcW w:w="1755" w:type="dxa"/>
            <w:tcBorders>
              <w:top w:val="nil"/>
              <w:left w:val="single" w:sz="4" w:space="0" w:color="auto"/>
              <w:bottom w:val="nil"/>
              <w:right w:val="single" w:sz="4" w:space="0" w:color="auto"/>
            </w:tcBorders>
          </w:tcPr>
          <w:p w14:paraId="7F75C52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6418EA37" w14:textId="77777777" w:rsidR="00332093" w:rsidRPr="002914AC" w:rsidRDefault="00332093" w:rsidP="00332093">
            <w:pPr>
              <w:rPr>
                <w:rFonts w:cs="Arial"/>
                <w:sz w:val="16"/>
                <w:szCs w:val="16"/>
              </w:rPr>
            </w:pPr>
            <w:r w:rsidRPr="002914AC">
              <w:rPr>
                <w:rFonts w:cs="Arial"/>
                <w:sz w:val="16"/>
                <w:szCs w:val="16"/>
              </w:rPr>
              <w:t xml:space="preserve">VS-UC-REQ-130593/A-Unlock Charge Cord from </w:t>
            </w:r>
            <w:proofErr w:type="spellStart"/>
            <w:r w:rsidRPr="002914AC">
              <w:rPr>
                <w:rFonts w:cs="Arial"/>
                <w:sz w:val="16"/>
                <w:szCs w:val="16"/>
              </w:rPr>
              <w:t>Centerstack</w:t>
            </w:r>
            <w:proofErr w:type="spellEnd"/>
          </w:p>
        </w:tc>
        <w:tc>
          <w:tcPr>
            <w:tcW w:w="4627" w:type="dxa"/>
            <w:tcBorders>
              <w:top w:val="single" w:sz="6" w:space="0" w:color="auto"/>
              <w:left w:val="single" w:sz="4" w:space="0" w:color="auto"/>
              <w:bottom w:val="single" w:sz="6" w:space="0" w:color="auto"/>
              <w:right w:val="single" w:sz="6" w:space="0" w:color="auto"/>
            </w:tcBorders>
          </w:tcPr>
          <w:p w14:paraId="2ADE2ECD" w14:textId="77777777" w:rsidR="00332093" w:rsidRPr="002914AC" w:rsidRDefault="00332093" w:rsidP="00332093">
            <w:pPr>
              <w:rPr>
                <w:rFonts w:cs="Calibri"/>
                <w:sz w:val="16"/>
                <w:szCs w:val="16"/>
              </w:rPr>
            </w:pPr>
            <w:r w:rsidRPr="002914AC">
              <w:rPr>
                <w:rFonts w:cs="Calibri"/>
                <w:sz w:val="16"/>
                <w:szCs w:val="16"/>
              </w:rPr>
              <w:t xml:space="preserve">&lt;K. Ruffin / Ryan </w:t>
            </w:r>
            <w:proofErr w:type="spellStart"/>
            <w:r w:rsidRPr="002914AC">
              <w:rPr>
                <w:rFonts w:cs="Calibri"/>
                <w:sz w:val="16"/>
                <w:szCs w:val="16"/>
              </w:rPr>
              <w:t>Skaff</w:t>
            </w:r>
            <w:proofErr w:type="spellEnd"/>
            <w:r w:rsidRPr="002914AC">
              <w:rPr>
                <w:rFonts w:cs="Calibri"/>
                <w:sz w:val="16"/>
                <w:szCs w:val="16"/>
              </w:rPr>
              <w:t xml:space="preserve"> / J. </w:t>
            </w:r>
            <w:proofErr w:type="spellStart"/>
            <w:r w:rsidRPr="002914AC">
              <w:rPr>
                <w:rFonts w:cs="Calibri"/>
                <w:sz w:val="16"/>
                <w:szCs w:val="16"/>
              </w:rPr>
              <w:t>Myslinski</w:t>
            </w:r>
            <w:proofErr w:type="spellEnd"/>
            <w:r w:rsidRPr="002914AC">
              <w:rPr>
                <w:rFonts w:cs="Calibri"/>
                <w:sz w:val="16"/>
                <w:szCs w:val="16"/>
              </w:rPr>
              <w:t>&gt; New Charge Cord Unlock Use Case</w:t>
            </w:r>
          </w:p>
        </w:tc>
      </w:tr>
      <w:tr w:rsidR="00332093" w14:paraId="3685424C" w14:textId="77777777" w:rsidTr="00332093">
        <w:trPr>
          <w:jc w:val="center"/>
        </w:trPr>
        <w:tc>
          <w:tcPr>
            <w:tcW w:w="1755" w:type="dxa"/>
            <w:tcBorders>
              <w:top w:val="nil"/>
              <w:left w:val="single" w:sz="4" w:space="0" w:color="auto"/>
              <w:bottom w:val="nil"/>
              <w:right w:val="single" w:sz="4" w:space="0" w:color="auto"/>
            </w:tcBorders>
          </w:tcPr>
          <w:p w14:paraId="71F8AE2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6C3D8579" w14:textId="77777777" w:rsidR="00332093" w:rsidRPr="002914AC" w:rsidRDefault="00332093" w:rsidP="00332093">
            <w:pPr>
              <w:rPr>
                <w:rFonts w:cs="Arial"/>
                <w:sz w:val="16"/>
                <w:szCs w:val="16"/>
              </w:rPr>
            </w:pPr>
            <w:r w:rsidRPr="002914AC">
              <w:rPr>
                <w:rFonts w:cs="Arial"/>
                <w:sz w:val="16"/>
                <w:szCs w:val="16"/>
              </w:rPr>
              <w:t xml:space="preserve">VS-UC-REQ-130595/A-User tries to access </w:t>
            </w:r>
            <w:proofErr w:type="spellStart"/>
            <w:r w:rsidRPr="002914AC">
              <w:rPr>
                <w:rFonts w:cs="Arial"/>
                <w:sz w:val="16"/>
                <w:szCs w:val="16"/>
              </w:rPr>
              <w:t>Centerstack</w:t>
            </w:r>
            <w:proofErr w:type="spellEnd"/>
            <w:r w:rsidRPr="002914AC">
              <w:rPr>
                <w:rFonts w:cs="Arial"/>
                <w:sz w:val="16"/>
                <w:szCs w:val="16"/>
              </w:rPr>
              <w:t xml:space="preserve"> Charge Car Unlock HMI when Not in Run</w:t>
            </w:r>
          </w:p>
        </w:tc>
        <w:tc>
          <w:tcPr>
            <w:tcW w:w="4627" w:type="dxa"/>
            <w:tcBorders>
              <w:top w:val="single" w:sz="6" w:space="0" w:color="auto"/>
              <w:left w:val="single" w:sz="4" w:space="0" w:color="auto"/>
              <w:bottom w:val="single" w:sz="6" w:space="0" w:color="auto"/>
              <w:right w:val="single" w:sz="6" w:space="0" w:color="auto"/>
            </w:tcBorders>
          </w:tcPr>
          <w:p w14:paraId="0F367077" w14:textId="77777777" w:rsidR="00332093" w:rsidRPr="002914AC" w:rsidRDefault="00332093" w:rsidP="00332093">
            <w:pPr>
              <w:rPr>
                <w:rFonts w:cs="Calibri"/>
                <w:sz w:val="16"/>
                <w:szCs w:val="16"/>
              </w:rPr>
            </w:pPr>
            <w:r w:rsidRPr="002914AC">
              <w:rPr>
                <w:rFonts w:cs="Calibri"/>
                <w:sz w:val="16"/>
                <w:szCs w:val="16"/>
              </w:rPr>
              <w:t xml:space="preserve">&lt;K. Ruffin / Ryan </w:t>
            </w:r>
            <w:proofErr w:type="spellStart"/>
            <w:r w:rsidRPr="002914AC">
              <w:rPr>
                <w:rFonts w:cs="Calibri"/>
                <w:sz w:val="16"/>
                <w:szCs w:val="16"/>
              </w:rPr>
              <w:t>Skaff</w:t>
            </w:r>
            <w:proofErr w:type="spellEnd"/>
            <w:r w:rsidRPr="002914AC">
              <w:rPr>
                <w:rFonts w:cs="Calibri"/>
                <w:sz w:val="16"/>
                <w:szCs w:val="16"/>
              </w:rPr>
              <w:t xml:space="preserve"> / J. </w:t>
            </w:r>
            <w:proofErr w:type="spellStart"/>
            <w:r w:rsidRPr="002914AC">
              <w:rPr>
                <w:rFonts w:cs="Calibri"/>
                <w:sz w:val="16"/>
                <w:szCs w:val="16"/>
              </w:rPr>
              <w:t>Myslinski</w:t>
            </w:r>
            <w:proofErr w:type="spellEnd"/>
            <w:r w:rsidRPr="002914AC">
              <w:rPr>
                <w:rFonts w:cs="Calibri"/>
                <w:sz w:val="16"/>
                <w:szCs w:val="16"/>
              </w:rPr>
              <w:t>&gt; New Charge Cord Unlock Use Case</w:t>
            </w:r>
          </w:p>
        </w:tc>
      </w:tr>
      <w:tr w:rsidR="00332093" w14:paraId="76741CB2" w14:textId="77777777" w:rsidTr="00332093">
        <w:trPr>
          <w:jc w:val="center"/>
        </w:trPr>
        <w:tc>
          <w:tcPr>
            <w:tcW w:w="1755" w:type="dxa"/>
            <w:tcBorders>
              <w:top w:val="nil"/>
              <w:left w:val="single" w:sz="4" w:space="0" w:color="auto"/>
              <w:bottom w:val="nil"/>
              <w:right w:val="single" w:sz="4" w:space="0" w:color="auto"/>
            </w:tcBorders>
          </w:tcPr>
          <w:p w14:paraId="314D38E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7A8BA5FD" w14:textId="77777777" w:rsidR="00332093" w:rsidRPr="002914AC" w:rsidRDefault="00332093" w:rsidP="00332093">
            <w:pPr>
              <w:rPr>
                <w:rFonts w:cs="Arial"/>
                <w:sz w:val="16"/>
                <w:szCs w:val="16"/>
              </w:rPr>
            </w:pPr>
            <w:r w:rsidRPr="002914AC">
              <w:rPr>
                <w:rFonts w:cs="Arial"/>
                <w:sz w:val="16"/>
                <w:szCs w:val="16"/>
              </w:rPr>
              <w:t xml:space="preserve">VS-UC-REQ-130596/A-Charge Cord </w:t>
            </w:r>
            <w:proofErr w:type="spellStart"/>
            <w:r w:rsidRPr="002914AC">
              <w:rPr>
                <w:rFonts w:cs="Arial"/>
                <w:sz w:val="16"/>
                <w:szCs w:val="16"/>
              </w:rPr>
              <w:t>Centerstack</w:t>
            </w:r>
            <w:proofErr w:type="spellEnd"/>
            <w:r w:rsidRPr="002914AC">
              <w:rPr>
                <w:rFonts w:cs="Arial"/>
                <w:sz w:val="16"/>
                <w:szCs w:val="16"/>
              </w:rPr>
              <w:t xml:space="preserve"> HMI when Ignition changes out of Run to OFF or Accessory</w:t>
            </w:r>
          </w:p>
        </w:tc>
        <w:tc>
          <w:tcPr>
            <w:tcW w:w="4627" w:type="dxa"/>
            <w:tcBorders>
              <w:top w:val="single" w:sz="6" w:space="0" w:color="auto"/>
              <w:left w:val="single" w:sz="4" w:space="0" w:color="auto"/>
              <w:bottom w:val="single" w:sz="6" w:space="0" w:color="auto"/>
              <w:right w:val="single" w:sz="6" w:space="0" w:color="auto"/>
            </w:tcBorders>
          </w:tcPr>
          <w:p w14:paraId="5A6BD917" w14:textId="77777777" w:rsidR="00332093" w:rsidRPr="002914AC" w:rsidRDefault="00332093" w:rsidP="00332093">
            <w:pPr>
              <w:rPr>
                <w:rFonts w:cs="Calibri"/>
                <w:sz w:val="16"/>
                <w:szCs w:val="16"/>
              </w:rPr>
            </w:pPr>
            <w:r w:rsidRPr="002914AC">
              <w:rPr>
                <w:rFonts w:cs="Calibri"/>
                <w:sz w:val="16"/>
                <w:szCs w:val="16"/>
              </w:rPr>
              <w:t xml:space="preserve">&lt;K. Ruffin / Ryan </w:t>
            </w:r>
            <w:proofErr w:type="spellStart"/>
            <w:r w:rsidRPr="002914AC">
              <w:rPr>
                <w:rFonts w:cs="Calibri"/>
                <w:sz w:val="16"/>
                <w:szCs w:val="16"/>
              </w:rPr>
              <w:t>Skaff</w:t>
            </w:r>
            <w:proofErr w:type="spellEnd"/>
            <w:r w:rsidRPr="002914AC">
              <w:rPr>
                <w:rFonts w:cs="Calibri"/>
                <w:sz w:val="16"/>
                <w:szCs w:val="16"/>
              </w:rPr>
              <w:t xml:space="preserve"> / J. </w:t>
            </w:r>
            <w:proofErr w:type="spellStart"/>
            <w:r w:rsidRPr="002914AC">
              <w:rPr>
                <w:rFonts w:cs="Calibri"/>
                <w:sz w:val="16"/>
                <w:szCs w:val="16"/>
              </w:rPr>
              <w:t>Myslinski</w:t>
            </w:r>
            <w:proofErr w:type="spellEnd"/>
            <w:r w:rsidRPr="002914AC">
              <w:rPr>
                <w:rFonts w:cs="Calibri"/>
                <w:sz w:val="16"/>
                <w:szCs w:val="16"/>
              </w:rPr>
              <w:t>&gt; New Charge Cord Unlock Use Case</w:t>
            </w:r>
          </w:p>
        </w:tc>
      </w:tr>
      <w:tr w:rsidR="00332093" w14:paraId="4C98E04F" w14:textId="77777777" w:rsidTr="00332093">
        <w:trPr>
          <w:jc w:val="center"/>
        </w:trPr>
        <w:tc>
          <w:tcPr>
            <w:tcW w:w="1755" w:type="dxa"/>
            <w:tcBorders>
              <w:top w:val="nil"/>
              <w:left w:val="single" w:sz="4" w:space="0" w:color="auto"/>
              <w:bottom w:val="nil"/>
              <w:right w:val="single" w:sz="4" w:space="0" w:color="auto"/>
            </w:tcBorders>
          </w:tcPr>
          <w:p w14:paraId="5F7DD49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7951B5D7" w14:textId="77777777" w:rsidR="00332093" w:rsidRPr="002914AC" w:rsidRDefault="00332093" w:rsidP="00332093">
            <w:pPr>
              <w:rPr>
                <w:rFonts w:cs="Arial"/>
                <w:sz w:val="16"/>
                <w:szCs w:val="16"/>
              </w:rPr>
            </w:pPr>
            <w:r w:rsidRPr="002914AC">
              <w:rPr>
                <w:rFonts w:cs="Arial"/>
                <w:sz w:val="16"/>
                <w:szCs w:val="16"/>
              </w:rPr>
              <w:t xml:space="preserve">VS-UC-REQ-130598/A-User tries to Unlock from the </w:t>
            </w:r>
            <w:proofErr w:type="spellStart"/>
            <w:proofErr w:type="gramStart"/>
            <w:r w:rsidRPr="002914AC">
              <w:rPr>
                <w:rFonts w:cs="Arial"/>
                <w:sz w:val="16"/>
                <w:szCs w:val="16"/>
              </w:rPr>
              <w:t>Centerstack</w:t>
            </w:r>
            <w:proofErr w:type="spellEnd"/>
            <w:proofErr w:type="gramEnd"/>
            <w:r w:rsidRPr="002914AC">
              <w:rPr>
                <w:rFonts w:cs="Arial"/>
                <w:sz w:val="16"/>
                <w:szCs w:val="16"/>
              </w:rPr>
              <w:t xml:space="preserve"> but Charge Cord is Not Unlocked</w:t>
            </w:r>
          </w:p>
        </w:tc>
        <w:tc>
          <w:tcPr>
            <w:tcW w:w="4627" w:type="dxa"/>
            <w:tcBorders>
              <w:top w:val="single" w:sz="6" w:space="0" w:color="auto"/>
              <w:left w:val="single" w:sz="4" w:space="0" w:color="auto"/>
              <w:bottom w:val="single" w:sz="6" w:space="0" w:color="auto"/>
              <w:right w:val="single" w:sz="6" w:space="0" w:color="auto"/>
            </w:tcBorders>
          </w:tcPr>
          <w:p w14:paraId="4EB9E527" w14:textId="77777777" w:rsidR="00332093" w:rsidRPr="002914AC" w:rsidRDefault="00332093" w:rsidP="00332093">
            <w:pPr>
              <w:rPr>
                <w:rFonts w:cs="Calibri"/>
                <w:sz w:val="16"/>
                <w:szCs w:val="16"/>
              </w:rPr>
            </w:pPr>
            <w:r w:rsidRPr="002914AC">
              <w:rPr>
                <w:rFonts w:cs="Calibri"/>
                <w:sz w:val="16"/>
                <w:szCs w:val="16"/>
              </w:rPr>
              <w:t xml:space="preserve">&lt;K. Ruffin / Ryan </w:t>
            </w:r>
            <w:proofErr w:type="spellStart"/>
            <w:r w:rsidRPr="002914AC">
              <w:rPr>
                <w:rFonts w:cs="Calibri"/>
                <w:sz w:val="16"/>
                <w:szCs w:val="16"/>
              </w:rPr>
              <w:t>Skaff</w:t>
            </w:r>
            <w:proofErr w:type="spellEnd"/>
            <w:r w:rsidRPr="002914AC">
              <w:rPr>
                <w:rFonts w:cs="Calibri"/>
                <w:sz w:val="16"/>
                <w:szCs w:val="16"/>
              </w:rPr>
              <w:t xml:space="preserve"> / J. </w:t>
            </w:r>
            <w:proofErr w:type="spellStart"/>
            <w:r w:rsidRPr="002914AC">
              <w:rPr>
                <w:rFonts w:cs="Calibri"/>
                <w:sz w:val="16"/>
                <w:szCs w:val="16"/>
              </w:rPr>
              <w:t>Myslinski</w:t>
            </w:r>
            <w:proofErr w:type="spellEnd"/>
            <w:r w:rsidRPr="002914AC">
              <w:rPr>
                <w:rFonts w:cs="Calibri"/>
                <w:sz w:val="16"/>
                <w:szCs w:val="16"/>
              </w:rPr>
              <w:t>&gt; New Charge Cord Unlock Use Case</w:t>
            </w:r>
          </w:p>
        </w:tc>
      </w:tr>
      <w:tr w:rsidR="00332093" w14:paraId="4F1D280C" w14:textId="77777777" w:rsidTr="00332093">
        <w:trPr>
          <w:jc w:val="center"/>
        </w:trPr>
        <w:tc>
          <w:tcPr>
            <w:tcW w:w="1755" w:type="dxa"/>
            <w:tcBorders>
              <w:top w:val="nil"/>
              <w:left w:val="single" w:sz="4" w:space="0" w:color="auto"/>
              <w:bottom w:val="nil"/>
              <w:right w:val="single" w:sz="4" w:space="0" w:color="auto"/>
            </w:tcBorders>
          </w:tcPr>
          <w:p w14:paraId="1FE21A0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400E5F61" w14:textId="77777777" w:rsidR="00332093" w:rsidRPr="002914AC" w:rsidRDefault="00332093" w:rsidP="00332093">
            <w:pPr>
              <w:rPr>
                <w:rFonts w:cs="Arial"/>
                <w:sz w:val="16"/>
                <w:szCs w:val="16"/>
              </w:rPr>
            </w:pPr>
            <w:r w:rsidRPr="002914AC">
              <w:rPr>
                <w:rFonts w:cs="Arial"/>
                <w:sz w:val="16"/>
                <w:szCs w:val="16"/>
              </w:rPr>
              <w:t>VS-UC-REQ-130653/A-Charging Completes</w:t>
            </w:r>
          </w:p>
        </w:tc>
        <w:tc>
          <w:tcPr>
            <w:tcW w:w="4627" w:type="dxa"/>
            <w:tcBorders>
              <w:top w:val="single" w:sz="6" w:space="0" w:color="auto"/>
              <w:left w:val="single" w:sz="4" w:space="0" w:color="auto"/>
              <w:bottom w:val="single" w:sz="6" w:space="0" w:color="auto"/>
              <w:right w:val="single" w:sz="6" w:space="0" w:color="auto"/>
            </w:tcBorders>
          </w:tcPr>
          <w:p w14:paraId="026DF358" w14:textId="77777777" w:rsidR="00332093" w:rsidRPr="002914AC" w:rsidRDefault="00332093" w:rsidP="00332093">
            <w:pPr>
              <w:rPr>
                <w:rFonts w:cs="Calibri"/>
                <w:sz w:val="16"/>
                <w:szCs w:val="16"/>
              </w:rPr>
            </w:pPr>
            <w:r w:rsidRPr="002914AC">
              <w:rPr>
                <w:rFonts w:cs="Calibri"/>
                <w:sz w:val="16"/>
                <w:szCs w:val="16"/>
              </w:rPr>
              <w:t xml:space="preserve">&lt;K. Ruffin / Ryan </w:t>
            </w:r>
            <w:proofErr w:type="spellStart"/>
            <w:r w:rsidRPr="002914AC">
              <w:rPr>
                <w:rFonts w:cs="Calibri"/>
                <w:sz w:val="16"/>
                <w:szCs w:val="16"/>
              </w:rPr>
              <w:t>Skaff</w:t>
            </w:r>
            <w:proofErr w:type="spellEnd"/>
            <w:r w:rsidRPr="002914AC">
              <w:rPr>
                <w:rFonts w:cs="Calibri"/>
                <w:sz w:val="16"/>
                <w:szCs w:val="16"/>
              </w:rPr>
              <w:t xml:space="preserve"> / J. </w:t>
            </w:r>
            <w:proofErr w:type="spellStart"/>
            <w:r w:rsidRPr="002914AC">
              <w:rPr>
                <w:rFonts w:cs="Calibri"/>
                <w:sz w:val="16"/>
                <w:szCs w:val="16"/>
              </w:rPr>
              <w:t>Myslinski</w:t>
            </w:r>
            <w:proofErr w:type="spellEnd"/>
            <w:r w:rsidRPr="002914AC">
              <w:rPr>
                <w:rFonts w:cs="Calibri"/>
                <w:sz w:val="16"/>
                <w:szCs w:val="16"/>
              </w:rPr>
              <w:t>&gt; New Charge Cord Unlock Use Case</w:t>
            </w:r>
          </w:p>
        </w:tc>
      </w:tr>
      <w:tr w:rsidR="00332093" w14:paraId="14CDE466" w14:textId="77777777" w:rsidTr="00332093">
        <w:trPr>
          <w:jc w:val="center"/>
        </w:trPr>
        <w:tc>
          <w:tcPr>
            <w:tcW w:w="1755" w:type="dxa"/>
            <w:tcBorders>
              <w:top w:val="nil"/>
              <w:left w:val="single" w:sz="4" w:space="0" w:color="auto"/>
              <w:bottom w:val="nil"/>
              <w:right w:val="single" w:sz="4" w:space="0" w:color="auto"/>
            </w:tcBorders>
          </w:tcPr>
          <w:p w14:paraId="2C962D3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1851E4E3" w14:textId="77777777" w:rsidR="00332093" w:rsidRPr="002914AC" w:rsidRDefault="00332093" w:rsidP="00332093">
            <w:pPr>
              <w:rPr>
                <w:rFonts w:cs="Arial"/>
                <w:sz w:val="16"/>
                <w:szCs w:val="16"/>
              </w:rPr>
            </w:pPr>
            <w:r w:rsidRPr="002914AC">
              <w:rPr>
                <w:rFonts w:cs="Arial"/>
                <w:sz w:val="16"/>
                <w:szCs w:val="16"/>
              </w:rPr>
              <w:t>VS-UC-REQ-130654/A-Charge Cord is Not Connected</w:t>
            </w:r>
          </w:p>
        </w:tc>
        <w:tc>
          <w:tcPr>
            <w:tcW w:w="4627" w:type="dxa"/>
            <w:tcBorders>
              <w:top w:val="single" w:sz="6" w:space="0" w:color="auto"/>
              <w:left w:val="single" w:sz="4" w:space="0" w:color="auto"/>
              <w:bottom w:val="single" w:sz="6" w:space="0" w:color="auto"/>
              <w:right w:val="single" w:sz="6" w:space="0" w:color="auto"/>
            </w:tcBorders>
          </w:tcPr>
          <w:p w14:paraId="18C691A3" w14:textId="77777777" w:rsidR="00332093" w:rsidRPr="002914AC" w:rsidRDefault="00332093" w:rsidP="00332093">
            <w:pPr>
              <w:rPr>
                <w:rFonts w:cs="Calibri"/>
                <w:sz w:val="16"/>
                <w:szCs w:val="16"/>
              </w:rPr>
            </w:pPr>
            <w:r w:rsidRPr="002914AC">
              <w:rPr>
                <w:rFonts w:cs="Calibri"/>
                <w:sz w:val="16"/>
                <w:szCs w:val="16"/>
              </w:rPr>
              <w:t xml:space="preserve">&lt;K. Ruffin / Ryan </w:t>
            </w:r>
            <w:proofErr w:type="spellStart"/>
            <w:r w:rsidRPr="002914AC">
              <w:rPr>
                <w:rFonts w:cs="Calibri"/>
                <w:sz w:val="16"/>
                <w:szCs w:val="16"/>
              </w:rPr>
              <w:t>Skaff</w:t>
            </w:r>
            <w:proofErr w:type="spellEnd"/>
            <w:r w:rsidRPr="002914AC">
              <w:rPr>
                <w:rFonts w:cs="Calibri"/>
                <w:sz w:val="16"/>
                <w:szCs w:val="16"/>
              </w:rPr>
              <w:t xml:space="preserve"> / J. </w:t>
            </w:r>
            <w:proofErr w:type="spellStart"/>
            <w:r w:rsidRPr="002914AC">
              <w:rPr>
                <w:rFonts w:cs="Calibri"/>
                <w:sz w:val="16"/>
                <w:szCs w:val="16"/>
              </w:rPr>
              <w:t>Myslinski</w:t>
            </w:r>
            <w:proofErr w:type="spellEnd"/>
            <w:r w:rsidRPr="002914AC">
              <w:rPr>
                <w:rFonts w:cs="Calibri"/>
                <w:sz w:val="16"/>
                <w:szCs w:val="16"/>
              </w:rPr>
              <w:t>&gt; New Charge Cord Unlock Use Case</w:t>
            </w:r>
          </w:p>
        </w:tc>
      </w:tr>
      <w:tr w:rsidR="00332093" w14:paraId="691A5C01" w14:textId="77777777" w:rsidTr="00332093">
        <w:trPr>
          <w:jc w:val="center"/>
        </w:trPr>
        <w:tc>
          <w:tcPr>
            <w:tcW w:w="1755" w:type="dxa"/>
            <w:tcBorders>
              <w:top w:val="nil"/>
              <w:left w:val="single" w:sz="4" w:space="0" w:color="auto"/>
              <w:bottom w:val="nil"/>
              <w:right w:val="single" w:sz="4" w:space="0" w:color="auto"/>
            </w:tcBorders>
          </w:tcPr>
          <w:p w14:paraId="39BFC9C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0DAD0EB9" w14:textId="77777777" w:rsidR="00332093" w:rsidRPr="002914AC" w:rsidRDefault="00332093" w:rsidP="00332093">
            <w:pPr>
              <w:rPr>
                <w:rFonts w:cs="Arial"/>
                <w:sz w:val="16"/>
                <w:szCs w:val="16"/>
              </w:rPr>
            </w:pPr>
            <w:r w:rsidRPr="002914AC">
              <w:rPr>
                <w:rFonts w:cs="Arial"/>
                <w:sz w:val="16"/>
                <w:szCs w:val="16"/>
              </w:rPr>
              <w:t>VS-UC-REQ-130656/A-User selects Unlock from Hard Button</w:t>
            </w:r>
          </w:p>
        </w:tc>
        <w:tc>
          <w:tcPr>
            <w:tcW w:w="4627" w:type="dxa"/>
            <w:tcBorders>
              <w:top w:val="single" w:sz="6" w:space="0" w:color="auto"/>
              <w:left w:val="single" w:sz="4" w:space="0" w:color="auto"/>
              <w:bottom w:val="single" w:sz="6" w:space="0" w:color="auto"/>
              <w:right w:val="single" w:sz="6" w:space="0" w:color="auto"/>
            </w:tcBorders>
          </w:tcPr>
          <w:p w14:paraId="431A757F" w14:textId="77777777" w:rsidR="00332093" w:rsidRPr="002914AC" w:rsidRDefault="00332093" w:rsidP="00332093">
            <w:pPr>
              <w:rPr>
                <w:rFonts w:cs="Calibri"/>
                <w:sz w:val="16"/>
                <w:szCs w:val="16"/>
              </w:rPr>
            </w:pPr>
            <w:r w:rsidRPr="002914AC">
              <w:rPr>
                <w:rFonts w:cs="Calibri"/>
                <w:sz w:val="16"/>
                <w:szCs w:val="16"/>
              </w:rPr>
              <w:t xml:space="preserve">&lt;K. Ruffin / Ryan </w:t>
            </w:r>
            <w:proofErr w:type="spellStart"/>
            <w:r w:rsidRPr="002914AC">
              <w:rPr>
                <w:rFonts w:cs="Calibri"/>
                <w:sz w:val="16"/>
                <w:szCs w:val="16"/>
              </w:rPr>
              <w:t>Skaff</w:t>
            </w:r>
            <w:proofErr w:type="spellEnd"/>
            <w:r w:rsidRPr="002914AC">
              <w:rPr>
                <w:rFonts w:cs="Calibri"/>
                <w:sz w:val="16"/>
                <w:szCs w:val="16"/>
              </w:rPr>
              <w:t xml:space="preserve"> / J. </w:t>
            </w:r>
            <w:proofErr w:type="spellStart"/>
            <w:r w:rsidRPr="002914AC">
              <w:rPr>
                <w:rFonts w:cs="Calibri"/>
                <w:sz w:val="16"/>
                <w:szCs w:val="16"/>
              </w:rPr>
              <w:t>Myslinski</w:t>
            </w:r>
            <w:proofErr w:type="spellEnd"/>
            <w:r w:rsidRPr="002914AC">
              <w:rPr>
                <w:rFonts w:cs="Calibri"/>
                <w:sz w:val="16"/>
                <w:szCs w:val="16"/>
              </w:rPr>
              <w:t>&gt; New Charge Cord Unlock Use Case</w:t>
            </w:r>
          </w:p>
        </w:tc>
      </w:tr>
      <w:tr w:rsidR="00332093" w14:paraId="7083757B" w14:textId="77777777" w:rsidTr="00332093">
        <w:trPr>
          <w:jc w:val="center"/>
        </w:trPr>
        <w:tc>
          <w:tcPr>
            <w:tcW w:w="1755" w:type="dxa"/>
            <w:tcBorders>
              <w:top w:val="nil"/>
              <w:left w:val="single" w:sz="4" w:space="0" w:color="auto"/>
              <w:bottom w:val="nil"/>
              <w:right w:val="single" w:sz="4" w:space="0" w:color="auto"/>
            </w:tcBorders>
          </w:tcPr>
          <w:p w14:paraId="33488E8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01905D56" w14:textId="77777777" w:rsidR="00332093" w:rsidRPr="000D427D" w:rsidRDefault="00332093" w:rsidP="00332093">
            <w:pPr>
              <w:rPr>
                <w:rFonts w:cs="Arial"/>
                <w:sz w:val="16"/>
                <w:szCs w:val="16"/>
              </w:rPr>
            </w:pPr>
            <w:r w:rsidRPr="000D427D">
              <w:rPr>
                <w:rFonts w:cs="Arial"/>
                <w:sz w:val="16"/>
                <w:szCs w:val="16"/>
              </w:rPr>
              <w:t>VS-SR-REQ-135143/A-Language following a B+ reset to Language Servers</w:t>
            </w:r>
          </w:p>
        </w:tc>
        <w:tc>
          <w:tcPr>
            <w:tcW w:w="4627" w:type="dxa"/>
            <w:tcBorders>
              <w:top w:val="single" w:sz="6" w:space="0" w:color="auto"/>
              <w:left w:val="single" w:sz="4" w:space="0" w:color="auto"/>
              <w:bottom w:val="single" w:sz="6" w:space="0" w:color="auto"/>
              <w:right w:val="single" w:sz="6" w:space="0" w:color="auto"/>
            </w:tcBorders>
          </w:tcPr>
          <w:p w14:paraId="1A5957A1" w14:textId="77777777" w:rsidR="00332093" w:rsidRPr="000D427D" w:rsidRDefault="00332093" w:rsidP="00332093">
            <w:pPr>
              <w:rPr>
                <w:rFonts w:cs="Calibri"/>
                <w:sz w:val="16"/>
                <w:szCs w:val="16"/>
              </w:rPr>
            </w:pPr>
            <w:r w:rsidRPr="000D427D">
              <w:rPr>
                <w:rFonts w:cs="Calibri"/>
                <w:sz w:val="16"/>
                <w:szCs w:val="16"/>
              </w:rPr>
              <w:t>&lt;jmyslin2&gt; added requirement on B+ reset to modules</w:t>
            </w:r>
          </w:p>
        </w:tc>
      </w:tr>
      <w:tr w:rsidR="00332093" w14:paraId="7FFF0E48" w14:textId="77777777" w:rsidTr="00332093">
        <w:trPr>
          <w:jc w:val="center"/>
        </w:trPr>
        <w:tc>
          <w:tcPr>
            <w:tcW w:w="1755" w:type="dxa"/>
            <w:tcBorders>
              <w:top w:val="nil"/>
              <w:left w:val="single" w:sz="4" w:space="0" w:color="auto"/>
              <w:bottom w:val="nil"/>
              <w:right w:val="single" w:sz="4" w:space="0" w:color="auto"/>
            </w:tcBorders>
          </w:tcPr>
          <w:p w14:paraId="7E3EEBA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4EE3408E" w14:textId="77777777" w:rsidR="00332093" w:rsidRPr="000D427D" w:rsidRDefault="00332093" w:rsidP="00332093">
            <w:pPr>
              <w:rPr>
                <w:rFonts w:cs="Arial"/>
                <w:sz w:val="16"/>
                <w:szCs w:val="16"/>
              </w:rPr>
            </w:pPr>
            <w:r w:rsidRPr="000D427D">
              <w:rPr>
                <w:rFonts w:cs="Arial"/>
                <w:sz w:val="16"/>
                <w:szCs w:val="16"/>
              </w:rPr>
              <w:t>VS-FUR-REQ-136296/A-Master Reset Language</w:t>
            </w:r>
          </w:p>
        </w:tc>
        <w:tc>
          <w:tcPr>
            <w:tcW w:w="4627" w:type="dxa"/>
            <w:tcBorders>
              <w:top w:val="single" w:sz="6" w:space="0" w:color="auto"/>
              <w:left w:val="single" w:sz="4" w:space="0" w:color="auto"/>
              <w:bottom w:val="single" w:sz="6" w:space="0" w:color="auto"/>
              <w:right w:val="single" w:sz="6" w:space="0" w:color="auto"/>
            </w:tcBorders>
          </w:tcPr>
          <w:p w14:paraId="7F306E29" w14:textId="77777777" w:rsidR="00332093" w:rsidRPr="000D427D" w:rsidRDefault="00332093" w:rsidP="00332093">
            <w:pPr>
              <w:rPr>
                <w:rFonts w:cs="Calibri"/>
                <w:sz w:val="16"/>
                <w:szCs w:val="16"/>
              </w:rPr>
            </w:pPr>
            <w:r w:rsidRPr="000D427D">
              <w:rPr>
                <w:rFonts w:cs="Calibri"/>
                <w:sz w:val="16"/>
                <w:szCs w:val="16"/>
              </w:rPr>
              <w:t>&lt;jmyslin2&gt; New requirement for Master Reset and Language</w:t>
            </w:r>
          </w:p>
        </w:tc>
      </w:tr>
      <w:tr w:rsidR="00332093" w14:paraId="0BF9EAC6" w14:textId="77777777" w:rsidTr="00332093">
        <w:trPr>
          <w:jc w:val="center"/>
        </w:trPr>
        <w:tc>
          <w:tcPr>
            <w:tcW w:w="1755" w:type="dxa"/>
            <w:tcBorders>
              <w:top w:val="nil"/>
              <w:left w:val="single" w:sz="4" w:space="0" w:color="auto"/>
              <w:bottom w:val="nil"/>
              <w:right w:val="single" w:sz="4" w:space="0" w:color="auto"/>
            </w:tcBorders>
          </w:tcPr>
          <w:p w14:paraId="76D3D5D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37C08D46" w14:textId="77777777" w:rsidR="00332093" w:rsidRPr="000D427D" w:rsidRDefault="00332093" w:rsidP="00332093">
            <w:pPr>
              <w:rPr>
                <w:rFonts w:cs="Arial"/>
                <w:sz w:val="16"/>
                <w:szCs w:val="16"/>
              </w:rPr>
            </w:pPr>
            <w:r w:rsidRPr="000D427D">
              <w:rPr>
                <w:rFonts w:cs="Arial"/>
                <w:sz w:val="16"/>
                <w:szCs w:val="16"/>
              </w:rPr>
              <w:t>VS-UC-REQ-025254/C-User would like to find out more information about a Wi-Fi network (</w:t>
            </w:r>
            <w:proofErr w:type="spellStart"/>
            <w:r w:rsidRPr="000D427D">
              <w:rPr>
                <w:rFonts w:cs="Arial"/>
                <w:sz w:val="16"/>
                <w:szCs w:val="16"/>
              </w:rPr>
              <w:t>TcSE</w:t>
            </w:r>
            <w:proofErr w:type="spellEnd"/>
            <w:r w:rsidRPr="000D427D">
              <w:rPr>
                <w:rFonts w:cs="Arial"/>
                <w:sz w:val="16"/>
                <w:szCs w:val="16"/>
              </w:rPr>
              <w:t xml:space="preserve"> ROIN-</w:t>
            </w:r>
            <w:proofErr w:type="gramStart"/>
            <w:r w:rsidRPr="000D427D">
              <w:rPr>
                <w:rFonts w:cs="Arial"/>
                <w:sz w:val="16"/>
                <w:szCs w:val="16"/>
              </w:rPr>
              <w:t>291837)+</w:t>
            </w:r>
            <w:proofErr w:type="gramEnd"/>
          </w:p>
        </w:tc>
        <w:tc>
          <w:tcPr>
            <w:tcW w:w="4627" w:type="dxa"/>
            <w:tcBorders>
              <w:top w:val="single" w:sz="6" w:space="0" w:color="auto"/>
              <w:left w:val="single" w:sz="4" w:space="0" w:color="auto"/>
              <w:bottom w:val="single" w:sz="6" w:space="0" w:color="auto"/>
              <w:right w:val="single" w:sz="6" w:space="0" w:color="auto"/>
            </w:tcBorders>
          </w:tcPr>
          <w:p w14:paraId="70F8985C" w14:textId="77777777" w:rsidR="00332093" w:rsidRPr="000D427D" w:rsidRDefault="00332093" w:rsidP="00332093">
            <w:pPr>
              <w:rPr>
                <w:rFonts w:cs="Calibri"/>
                <w:sz w:val="16"/>
                <w:szCs w:val="16"/>
              </w:rPr>
            </w:pPr>
            <w:r w:rsidRPr="000D427D">
              <w:rPr>
                <w:rFonts w:cs="Calibri"/>
                <w:sz w:val="16"/>
                <w:szCs w:val="16"/>
              </w:rPr>
              <w:t>&lt;Hanan Ahmed&gt; removed WEP and added Fair for signal strength description.</w:t>
            </w:r>
          </w:p>
        </w:tc>
      </w:tr>
      <w:tr w:rsidR="00332093" w14:paraId="230F0B30" w14:textId="77777777" w:rsidTr="00332093">
        <w:trPr>
          <w:jc w:val="center"/>
        </w:trPr>
        <w:tc>
          <w:tcPr>
            <w:tcW w:w="1755" w:type="dxa"/>
            <w:tcBorders>
              <w:top w:val="nil"/>
              <w:left w:val="single" w:sz="4" w:space="0" w:color="auto"/>
              <w:bottom w:val="nil"/>
              <w:right w:val="single" w:sz="4" w:space="0" w:color="auto"/>
            </w:tcBorders>
          </w:tcPr>
          <w:p w14:paraId="0DB0706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44D48A97" w14:textId="77777777" w:rsidR="00332093" w:rsidRPr="000D427D" w:rsidRDefault="00332093" w:rsidP="00332093">
            <w:pPr>
              <w:rPr>
                <w:rFonts w:cs="Arial"/>
                <w:sz w:val="16"/>
                <w:szCs w:val="16"/>
              </w:rPr>
            </w:pPr>
            <w:r w:rsidRPr="000D427D">
              <w:rPr>
                <w:rFonts w:cs="Arial"/>
                <w:sz w:val="16"/>
                <w:szCs w:val="16"/>
              </w:rPr>
              <w:t>VS-UC-REQ-025257/B-User would like to connect to a Wi-Fi Network using Wi-Fi Protected Setup (WPS) using the router’s WPS Push-Button-Method (</w:t>
            </w:r>
            <w:proofErr w:type="spellStart"/>
            <w:r w:rsidRPr="000D427D">
              <w:rPr>
                <w:rFonts w:cs="Arial"/>
                <w:sz w:val="16"/>
                <w:szCs w:val="16"/>
              </w:rPr>
              <w:t>TcSE</w:t>
            </w:r>
            <w:proofErr w:type="spellEnd"/>
            <w:r w:rsidRPr="000D427D">
              <w:rPr>
                <w:rFonts w:cs="Arial"/>
                <w:sz w:val="16"/>
                <w:szCs w:val="16"/>
              </w:rPr>
              <w:t xml:space="preserve"> ROIN-291840)</w:t>
            </w:r>
          </w:p>
        </w:tc>
        <w:tc>
          <w:tcPr>
            <w:tcW w:w="4627" w:type="dxa"/>
            <w:tcBorders>
              <w:top w:val="single" w:sz="6" w:space="0" w:color="auto"/>
              <w:left w:val="single" w:sz="4" w:space="0" w:color="auto"/>
              <w:bottom w:val="single" w:sz="6" w:space="0" w:color="auto"/>
              <w:right w:val="single" w:sz="6" w:space="0" w:color="auto"/>
            </w:tcBorders>
          </w:tcPr>
          <w:p w14:paraId="28D589AA" w14:textId="77777777" w:rsidR="00332093" w:rsidRPr="000D427D" w:rsidRDefault="00332093" w:rsidP="00332093">
            <w:pPr>
              <w:rPr>
                <w:rFonts w:cs="Calibri"/>
                <w:sz w:val="16"/>
                <w:szCs w:val="16"/>
              </w:rPr>
            </w:pPr>
            <w:r w:rsidRPr="000D427D">
              <w:rPr>
                <w:rFonts w:cs="Calibri"/>
                <w:sz w:val="16"/>
                <w:szCs w:val="16"/>
              </w:rPr>
              <w:t xml:space="preserve">&lt;Hanan Ahmed&gt; Editorial changes; </w:t>
            </w:r>
            <w:proofErr w:type="spellStart"/>
            <w:r w:rsidRPr="000D427D">
              <w:rPr>
                <w:rFonts w:cs="Calibri"/>
                <w:sz w:val="16"/>
                <w:szCs w:val="16"/>
              </w:rPr>
              <w:t>wps</w:t>
            </w:r>
            <w:proofErr w:type="spellEnd"/>
            <w:r w:rsidRPr="000D427D">
              <w:rPr>
                <w:rFonts w:cs="Calibri"/>
                <w:sz w:val="16"/>
                <w:szCs w:val="16"/>
              </w:rPr>
              <w:t xml:space="preserve"> should be wi-fi protected setup</w:t>
            </w:r>
          </w:p>
        </w:tc>
      </w:tr>
      <w:tr w:rsidR="00332093" w14:paraId="67B65B8E" w14:textId="77777777" w:rsidTr="00332093">
        <w:trPr>
          <w:jc w:val="center"/>
        </w:trPr>
        <w:tc>
          <w:tcPr>
            <w:tcW w:w="1755" w:type="dxa"/>
            <w:tcBorders>
              <w:top w:val="nil"/>
              <w:left w:val="single" w:sz="4" w:space="0" w:color="auto"/>
              <w:bottom w:val="nil"/>
              <w:right w:val="single" w:sz="4" w:space="0" w:color="auto"/>
            </w:tcBorders>
          </w:tcPr>
          <w:p w14:paraId="132CEE6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3DC2C793" w14:textId="77777777" w:rsidR="00332093" w:rsidRPr="000D427D" w:rsidRDefault="00332093" w:rsidP="00332093">
            <w:pPr>
              <w:rPr>
                <w:rFonts w:cs="Arial"/>
                <w:sz w:val="16"/>
                <w:szCs w:val="16"/>
              </w:rPr>
            </w:pPr>
            <w:r w:rsidRPr="000D427D">
              <w:rPr>
                <w:rFonts w:cs="Arial"/>
                <w:sz w:val="16"/>
                <w:szCs w:val="16"/>
              </w:rPr>
              <w:t>VS-UC-REQ-025259/C-User would like to find more information about the Wi-Fi network currently connected (</w:t>
            </w:r>
            <w:proofErr w:type="spellStart"/>
            <w:r w:rsidRPr="000D427D">
              <w:rPr>
                <w:rFonts w:cs="Arial"/>
                <w:sz w:val="16"/>
                <w:szCs w:val="16"/>
              </w:rPr>
              <w:t>TcSE</w:t>
            </w:r>
            <w:proofErr w:type="spellEnd"/>
            <w:r w:rsidRPr="000D427D">
              <w:rPr>
                <w:rFonts w:cs="Arial"/>
                <w:sz w:val="16"/>
                <w:szCs w:val="16"/>
              </w:rPr>
              <w:t xml:space="preserve"> ROIN-</w:t>
            </w:r>
            <w:proofErr w:type="gramStart"/>
            <w:r w:rsidRPr="000D427D">
              <w:rPr>
                <w:rFonts w:cs="Arial"/>
                <w:sz w:val="16"/>
                <w:szCs w:val="16"/>
              </w:rPr>
              <w:t>291842)+</w:t>
            </w:r>
            <w:proofErr w:type="gramEnd"/>
          </w:p>
        </w:tc>
        <w:tc>
          <w:tcPr>
            <w:tcW w:w="4627" w:type="dxa"/>
            <w:tcBorders>
              <w:top w:val="single" w:sz="6" w:space="0" w:color="auto"/>
              <w:left w:val="single" w:sz="4" w:space="0" w:color="auto"/>
              <w:bottom w:val="single" w:sz="6" w:space="0" w:color="auto"/>
              <w:right w:val="single" w:sz="6" w:space="0" w:color="auto"/>
            </w:tcBorders>
          </w:tcPr>
          <w:p w14:paraId="746F2A4A" w14:textId="77777777" w:rsidR="00332093" w:rsidRPr="000D427D" w:rsidRDefault="00332093" w:rsidP="00332093">
            <w:pPr>
              <w:rPr>
                <w:rFonts w:cs="Calibri"/>
                <w:sz w:val="16"/>
                <w:szCs w:val="16"/>
              </w:rPr>
            </w:pPr>
            <w:r w:rsidRPr="000D427D">
              <w:rPr>
                <w:rFonts w:cs="Calibri"/>
                <w:sz w:val="16"/>
                <w:szCs w:val="16"/>
              </w:rPr>
              <w:t>&lt;Hanan Ahmed&gt; deleted WEP and added "Fair" option for signal strength description</w:t>
            </w:r>
          </w:p>
        </w:tc>
      </w:tr>
      <w:tr w:rsidR="00332093" w14:paraId="4286A6D6" w14:textId="77777777" w:rsidTr="00332093">
        <w:trPr>
          <w:jc w:val="center"/>
        </w:trPr>
        <w:tc>
          <w:tcPr>
            <w:tcW w:w="1755" w:type="dxa"/>
            <w:tcBorders>
              <w:top w:val="nil"/>
              <w:left w:val="single" w:sz="4" w:space="0" w:color="auto"/>
              <w:bottom w:val="nil"/>
              <w:right w:val="single" w:sz="4" w:space="0" w:color="auto"/>
            </w:tcBorders>
          </w:tcPr>
          <w:p w14:paraId="59E34E6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0043638B" w14:textId="77777777" w:rsidR="00332093" w:rsidRPr="000D427D" w:rsidRDefault="00332093" w:rsidP="00332093">
            <w:pPr>
              <w:rPr>
                <w:rFonts w:cs="Arial"/>
                <w:sz w:val="16"/>
                <w:szCs w:val="16"/>
              </w:rPr>
            </w:pPr>
            <w:r w:rsidRPr="000D427D">
              <w:rPr>
                <w:rFonts w:cs="Arial"/>
                <w:sz w:val="16"/>
                <w:szCs w:val="16"/>
              </w:rPr>
              <w:t>VS-UC-REQ-025260/B-User would like to see a list of Wi-Fi direct devices within range of their current location (</w:t>
            </w:r>
            <w:proofErr w:type="spellStart"/>
            <w:r w:rsidRPr="000D427D">
              <w:rPr>
                <w:rFonts w:cs="Arial"/>
                <w:sz w:val="16"/>
                <w:szCs w:val="16"/>
              </w:rPr>
              <w:t>TcSE</w:t>
            </w:r>
            <w:proofErr w:type="spellEnd"/>
            <w:r w:rsidRPr="000D427D">
              <w:rPr>
                <w:rFonts w:cs="Arial"/>
                <w:sz w:val="16"/>
                <w:szCs w:val="16"/>
              </w:rPr>
              <w:t xml:space="preserve"> ROIN-</w:t>
            </w:r>
            <w:proofErr w:type="gramStart"/>
            <w:r w:rsidRPr="000D427D">
              <w:rPr>
                <w:rFonts w:cs="Arial"/>
                <w:sz w:val="16"/>
                <w:szCs w:val="16"/>
              </w:rPr>
              <w:t>291843)+</w:t>
            </w:r>
            <w:proofErr w:type="gramEnd"/>
          </w:p>
        </w:tc>
        <w:tc>
          <w:tcPr>
            <w:tcW w:w="4627" w:type="dxa"/>
            <w:tcBorders>
              <w:top w:val="single" w:sz="6" w:space="0" w:color="auto"/>
              <w:left w:val="single" w:sz="4" w:space="0" w:color="auto"/>
              <w:bottom w:val="single" w:sz="6" w:space="0" w:color="auto"/>
              <w:right w:val="single" w:sz="6" w:space="0" w:color="auto"/>
            </w:tcBorders>
          </w:tcPr>
          <w:p w14:paraId="344E7FB9" w14:textId="77777777" w:rsidR="00332093" w:rsidRPr="000D427D" w:rsidRDefault="00332093" w:rsidP="00332093">
            <w:pPr>
              <w:rPr>
                <w:rFonts w:cs="Calibri"/>
                <w:sz w:val="16"/>
                <w:szCs w:val="16"/>
              </w:rPr>
            </w:pPr>
            <w:r w:rsidRPr="000D427D">
              <w:rPr>
                <w:rFonts w:cs="Calibri"/>
                <w:sz w:val="16"/>
                <w:szCs w:val="16"/>
              </w:rPr>
              <w:t xml:space="preserve">&lt;Hanan Ahmed&gt; deleted use case "to list </w:t>
            </w:r>
            <w:proofErr w:type="spellStart"/>
            <w:r w:rsidRPr="000D427D">
              <w:rPr>
                <w:rFonts w:cs="Calibri"/>
                <w:sz w:val="16"/>
                <w:szCs w:val="16"/>
              </w:rPr>
              <w:t>wifi</w:t>
            </w:r>
            <w:proofErr w:type="spellEnd"/>
            <w:r w:rsidRPr="000D427D">
              <w:rPr>
                <w:rFonts w:cs="Calibri"/>
                <w:sz w:val="16"/>
                <w:szCs w:val="16"/>
              </w:rPr>
              <w:t xml:space="preserve"> direct devices"</w:t>
            </w:r>
          </w:p>
        </w:tc>
      </w:tr>
      <w:tr w:rsidR="00332093" w14:paraId="42BF2185" w14:textId="77777777" w:rsidTr="00332093">
        <w:trPr>
          <w:jc w:val="center"/>
        </w:trPr>
        <w:tc>
          <w:tcPr>
            <w:tcW w:w="1755" w:type="dxa"/>
            <w:tcBorders>
              <w:top w:val="nil"/>
              <w:left w:val="single" w:sz="4" w:space="0" w:color="auto"/>
              <w:bottom w:val="nil"/>
              <w:right w:val="single" w:sz="4" w:space="0" w:color="auto"/>
            </w:tcBorders>
          </w:tcPr>
          <w:p w14:paraId="42BB44A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254647AA" w14:textId="77777777" w:rsidR="00332093" w:rsidRPr="000D427D" w:rsidRDefault="00332093" w:rsidP="00332093">
            <w:pPr>
              <w:rPr>
                <w:rFonts w:cs="Arial"/>
                <w:sz w:val="16"/>
                <w:szCs w:val="16"/>
              </w:rPr>
            </w:pPr>
            <w:r w:rsidRPr="000D427D">
              <w:rPr>
                <w:rFonts w:cs="Arial"/>
                <w:sz w:val="16"/>
                <w:szCs w:val="16"/>
              </w:rPr>
              <w:t>VS-UC-REQ-025261/C-The user would like to search/rescan/refresh the list of Wi-Fi direct compatible device (</w:t>
            </w:r>
            <w:proofErr w:type="spellStart"/>
            <w:r w:rsidRPr="000D427D">
              <w:rPr>
                <w:rFonts w:cs="Arial"/>
                <w:sz w:val="16"/>
                <w:szCs w:val="16"/>
              </w:rPr>
              <w:t>TcSE</w:t>
            </w:r>
            <w:proofErr w:type="spellEnd"/>
            <w:r w:rsidRPr="000D427D">
              <w:rPr>
                <w:rFonts w:cs="Arial"/>
                <w:sz w:val="16"/>
                <w:szCs w:val="16"/>
              </w:rPr>
              <w:t xml:space="preserve"> ROIN-291844)</w:t>
            </w:r>
          </w:p>
        </w:tc>
        <w:tc>
          <w:tcPr>
            <w:tcW w:w="4627" w:type="dxa"/>
            <w:tcBorders>
              <w:top w:val="single" w:sz="6" w:space="0" w:color="auto"/>
              <w:left w:val="single" w:sz="4" w:space="0" w:color="auto"/>
              <w:bottom w:val="single" w:sz="6" w:space="0" w:color="auto"/>
              <w:right w:val="single" w:sz="6" w:space="0" w:color="auto"/>
            </w:tcBorders>
          </w:tcPr>
          <w:p w14:paraId="1437FBAF" w14:textId="77777777" w:rsidR="00332093" w:rsidRPr="000D427D" w:rsidRDefault="00332093" w:rsidP="00332093">
            <w:pPr>
              <w:rPr>
                <w:rFonts w:cs="Calibri"/>
                <w:sz w:val="16"/>
                <w:szCs w:val="16"/>
              </w:rPr>
            </w:pPr>
            <w:r w:rsidRPr="000D427D">
              <w:rPr>
                <w:rFonts w:cs="Calibri"/>
                <w:sz w:val="16"/>
                <w:szCs w:val="16"/>
              </w:rPr>
              <w:t xml:space="preserve">&lt;Hanan Ahmed&gt; deleted refresh for </w:t>
            </w:r>
            <w:proofErr w:type="spellStart"/>
            <w:r w:rsidRPr="000D427D">
              <w:rPr>
                <w:rFonts w:cs="Calibri"/>
                <w:sz w:val="16"/>
                <w:szCs w:val="16"/>
              </w:rPr>
              <w:t>wifi</w:t>
            </w:r>
            <w:proofErr w:type="spellEnd"/>
            <w:r w:rsidRPr="000D427D">
              <w:rPr>
                <w:rFonts w:cs="Calibri"/>
                <w:sz w:val="16"/>
                <w:szCs w:val="16"/>
              </w:rPr>
              <w:t xml:space="preserve"> direct devices</w:t>
            </w:r>
          </w:p>
        </w:tc>
      </w:tr>
      <w:tr w:rsidR="00332093" w14:paraId="26A0DA53" w14:textId="77777777" w:rsidTr="00332093">
        <w:trPr>
          <w:jc w:val="center"/>
        </w:trPr>
        <w:tc>
          <w:tcPr>
            <w:tcW w:w="1755" w:type="dxa"/>
            <w:tcBorders>
              <w:top w:val="nil"/>
              <w:left w:val="single" w:sz="4" w:space="0" w:color="auto"/>
              <w:bottom w:val="nil"/>
              <w:right w:val="single" w:sz="4" w:space="0" w:color="auto"/>
            </w:tcBorders>
          </w:tcPr>
          <w:p w14:paraId="3975C6F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765E5E19" w14:textId="77777777" w:rsidR="00332093" w:rsidRPr="000D427D" w:rsidRDefault="00332093" w:rsidP="00332093">
            <w:pPr>
              <w:rPr>
                <w:rFonts w:cs="Arial"/>
                <w:sz w:val="16"/>
                <w:szCs w:val="16"/>
              </w:rPr>
            </w:pPr>
            <w:r w:rsidRPr="000D427D">
              <w:rPr>
                <w:rFonts w:cs="Arial"/>
                <w:sz w:val="16"/>
                <w:szCs w:val="16"/>
              </w:rPr>
              <w:t>VS-UC-REQ-025262/B-The user would like to connect to a Wi-Fi direct compatible device (outgoing) (</w:t>
            </w:r>
            <w:proofErr w:type="spellStart"/>
            <w:r w:rsidRPr="000D427D">
              <w:rPr>
                <w:rFonts w:cs="Arial"/>
                <w:sz w:val="16"/>
                <w:szCs w:val="16"/>
              </w:rPr>
              <w:t>TcSE</w:t>
            </w:r>
            <w:proofErr w:type="spellEnd"/>
            <w:r w:rsidRPr="000D427D">
              <w:rPr>
                <w:rFonts w:cs="Arial"/>
                <w:sz w:val="16"/>
                <w:szCs w:val="16"/>
              </w:rPr>
              <w:t xml:space="preserve"> ROIN-291845)</w:t>
            </w:r>
          </w:p>
        </w:tc>
        <w:tc>
          <w:tcPr>
            <w:tcW w:w="4627" w:type="dxa"/>
            <w:tcBorders>
              <w:top w:val="single" w:sz="6" w:space="0" w:color="auto"/>
              <w:left w:val="single" w:sz="4" w:space="0" w:color="auto"/>
              <w:bottom w:val="single" w:sz="6" w:space="0" w:color="auto"/>
              <w:right w:val="single" w:sz="6" w:space="0" w:color="auto"/>
            </w:tcBorders>
          </w:tcPr>
          <w:p w14:paraId="1D4CCEA9" w14:textId="77777777" w:rsidR="00332093" w:rsidRPr="000D427D" w:rsidRDefault="00332093" w:rsidP="00332093">
            <w:pPr>
              <w:rPr>
                <w:rFonts w:cs="Calibri"/>
                <w:sz w:val="16"/>
                <w:szCs w:val="16"/>
              </w:rPr>
            </w:pPr>
            <w:r w:rsidRPr="000D427D">
              <w:rPr>
                <w:rFonts w:cs="Calibri"/>
                <w:sz w:val="16"/>
                <w:szCs w:val="16"/>
              </w:rPr>
              <w:t xml:space="preserve">&lt;Hanan Ahmed&gt; deleted </w:t>
            </w:r>
            <w:proofErr w:type="spellStart"/>
            <w:r w:rsidRPr="000D427D">
              <w:rPr>
                <w:rFonts w:cs="Calibri"/>
                <w:sz w:val="16"/>
                <w:szCs w:val="16"/>
              </w:rPr>
              <w:t>wifi</w:t>
            </w:r>
            <w:proofErr w:type="spellEnd"/>
            <w:r w:rsidRPr="000D427D">
              <w:rPr>
                <w:rFonts w:cs="Calibri"/>
                <w:sz w:val="16"/>
                <w:szCs w:val="16"/>
              </w:rPr>
              <w:t xml:space="preserve"> direct related use case</w:t>
            </w:r>
          </w:p>
        </w:tc>
      </w:tr>
      <w:tr w:rsidR="00332093" w14:paraId="7489BF5C" w14:textId="77777777" w:rsidTr="00332093">
        <w:trPr>
          <w:jc w:val="center"/>
        </w:trPr>
        <w:tc>
          <w:tcPr>
            <w:tcW w:w="1755" w:type="dxa"/>
            <w:tcBorders>
              <w:top w:val="nil"/>
              <w:left w:val="single" w:sz="4" w:space="0" w:color="auto"/>
              <w:bottom w:val="nil"/>
              <w:right w:val="single" w:sz="4" w:space="0" w:color="auto"/>
            </w:tcBorders>
          </w:tcPr>
          <w:p w14:paraId="03E46D1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6D398AAE" w14:textId="77777777" w:rsidR="00332093" w:rsidRPr="000D427D" w:rsidRDefault="00332093" w:rsidP="00332093">
            <w:pPr>
              <w:rPr>
                <w:rFonts w:cs="Arial"/>
                <w:sz w:val="16"/>
                <w:szCs w:val="16"/>
              </w:rPr>
            </w:pPr>
            <w:r w:rsidRPr="000D427D">
              <w:rPr>
                <w:rFonts w:cs="Arial"/>
                <w:sz w:val="16"/>
                <w:szCs w:val="16"/>
              </w:rPr>
              <w:t>VS-UC-REQ-025263/B-The user would like to accept/decline to connect to a Wi-Fi direct compatible device (incoming) (</w:t>
            </w:r>
            <w:proofErr w:type="spellStart"/>
            <w:r w:rsidRPr="000D427D">
              <w:rPr>
                <w:rFonts w:cs="Arial"/>
                <w:sz w:val="16"/>
                <w:szCs w:val="16"/>
              </w:rPr>
              <w:t>TcSE</w:t>
            </w:r>
            <w:proofErr w:type="spellEnd"/>
            <w:r w:rsidRPr="000D427D">
              <w:rPr>
                <w:rFonts w:cs="Arial"/>
                <w:sz w:val="16"/>
                <w:szCs w:val="16"/>
              </w:rPr>
              <w:t xml:space="preserve"> ROIN-291846)</w:t>
            </w:r>
          </w:p>
        </w:tc>
        <w:tc>
          <w:tcPr>
            <w:tcW w:w="4627" w:type="dxa"/>
            <w:tcBorders>
              <w:top w:val="single" w:sz="6" w:space="0" w:color="auto"/>
              <w:left w:val="single" w:sz="4" w:space="0" w:color="auto"/>
              <w:bottom w:val="single" w:sz="6" w:space="0" w:color="auto"/>
              <w:right w:val="single" w:sz="6" w:space="0" w:color="auto"/>
            </w:tcBorders>
          </w:tcPr>
          <w:p w14:paraId="538A1D10" w14:textId="77777777" w:rsidR="00332093" w:rsidRPr="000D427D" w:rsidRDefault="00332093" w:rsidP="00332093">
            <w:pPr>
              <w:rPr>
                <w:rFonts w:cs="Calibri"/>
                <w:sz w:val="16"/>
                <w:szCs w:val="16"/>
              </w:rPr>
            </w:pPr>
            <w:r w:rsidRPr="000D427D">
              <w:rPr>
                <w:rFonts w:cs="Calibri"/>
                <w:sz w:val="16"/>
                <w:szCs w:val="16"/>
              </w:rPr>
              <w:t xml:space="preserve">&lt;Hanan Ahmed&gt; deleted </w:t>
            </w:r>
            <w:proofErr w:type="spellStart"/>
            <w:r w:rsidRPr="000D427D">
              <w:rPr>
                <w:rFonts w:cs="Calibri"/>
                <w:sz w:val="16"/>
                <w:szCs w:val="16"/>
              </w:rPr>
              <w:t>wifi</w:t>
            </w:r>
            <w:proofErr w:type="spellEnd"/>
            <w:r w:rsidRPr="000D427D">
              <w:rPr>
                <w:rFonts w:cs="Calibri"/>
                <w:sz w:val="16"/>
                <w:szCs w:val="16"/>
              </w:rPr>
              <w:t xml:space="preserve"> direct use case</w:t>
            </w:r>
          </w:p>
        </w:tc>
      </w:tr>
      <w:tr w:rsidR="00332093" w14:paraId="6B90D210" w14:textId="77777777" w:rsidTr="00332093">
        <w:trPr>
          <w:jc w:val="center"/>
        </w:trPr>
        <w:tc>
          <w:tcPr>
            <w:tcW w:w="1755" w:type="dxa"/>
            <w:tcBorders>
              <w:top w:val="nil"/>
              <w:left w:val="single" w:sz="4" w:space="0" w:color="auto"/>
              <w:bottom w:val="nil"/>
              <w:right w:val="single" w:sz="4" w:space="0" w:color="auto"/>
            </w:tcBorders>
          </w:tcPr>
          <w:p w14:paraId="637F106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1CA418B4" w14:textId="77777777" w:rsidR="00332093" w:rsidRPr="000D427D" w:rsidRDefault="00332093" w:rsidP="00332093">
            <w:pPr>
              <w:rPr>
                <w:rFonts w:cs="Arial"/>
                <w:sz w:val="16"/>
                <w:szCs w:val="16"/>
              </w:rPr>
            </w:pPr>
            <w:r w:rsidRPr="000D427D">
              <w:rPr>
                <w:rFonts w:cs="Arial"/>
                <w:sz w:val="16"/>
                <w:szCs w:val="16"/>
              </w:rPr>
              <w:t>VS-UC-REQ-025274/B-WPS association time expires (</w:t>
            </w:r>
            <w:proofErr w:type="spellStart"/>
            <w:r w:rsidRPr="000D427D">
              <w:rPr>
                <w:rFonts w:cs="Arial"/>
                <w:sz w:val="16"/>
                <w:szCs w:val="16"/>
              </w:rPr>
              <w:t>TcSE</w:t>
            </w:r>
            <w:proofErr w:type="spellEnd"/>
            <w:r w:rsidRPr="000D427D">
              <w:rPr>
                <w:rFonts w:cs="Arial"/>
                <w:sz w:val="16"/>
                <w:szCs w:val="16"/>
              </w:rPr>
              <w:t xml:space="preserve"> ROIN-291857)</w:t>
            </w:r>
          </w:p>
        </w:tc>
        <w:tc>
          <w:tcPr>
            <w:tcW w:w="4627" w:type="dxa"/>
            <w:tcBorders>
              <w:top w:val="single" w:sz="6" w:space="0" w:color="auto"/>
              <w:left w:val="single" w:sz="4" w:space="0" w:color="auto"/>
              <w:bottom w:val="single" w:sz="6" w:space="0" w:color="auto"/>
              <w:right w:val="single" w:sz="6" w:space="0" w:color="auto"/>
            </w:tcBorders>
          </w:tcPr>
          <w:p w14:paraId="5E548575" w14:textId="77777777" w:rsidR="00332093" w:rsidRPr="000D427D" w:rsidRDefault="00332093" w:rsidP="00332093">
            <w:pPr>
              <w:rPr>
                <w:rFonts w:cs="Calibri"/>
                <w:sz w:val="16"/>
                <w:szCs w:val="16"/>
              </w:rPr>
            </w:pPr>
            <w:r w:rsidRPr="000D427D">
              <w:rPr>
                <w:rFonts w:cs="Calibri"/>
                <w:sz w:val="16"/>
                <w:szCs w:val="16"/>
              </w:rPr>
              <w:t xml:space="preserve">&lt;Hanan Ahmed&gt; editorial; changed </w:t>
            </w:r>
            <w:proofErr w:type="spellStart"/>
            <w:r w:rsidRPr="000D427D">
              <w:rPr>
                <w:rFonts w:cs="Calibri"/>
                <w:sz w:val="16"/>
                <w:szCs w:val="16"/>
              </w:rPr>
              <w:t>wifi</w:t>
            </w:r>
            <w:proofErr w:type="spellEnd"/>
            <w:r w:rsidRPr="000D427D">
              <w:rPr>
                <w:rFonts w:cs="Calibri"/>
                <w:sz w:val="16"/>
                <w:szCs w:val="16"/>
              </w:rPr>
              <w:t xml:space="preserve"> protected security to </w:t>
            </w:r>
            <w:proofErr w:type="spellStart"/>
            <w:r w:rsidRPr="000D427D">
              <w:rPr>
                <w:rFonts w:cs="Calibri"/>
                <w:sz w:val="16"/>
                <w:szCs w:val="16"/>
              </w:rPr>
              <w:t>wifi</w:t>
            </w:r>
            <w:proofErr w:type="spellEnd"/>
            <w:r w:rsidRPr="000D427D">
              <w:rPr>
                <w:rFonts w:cs="Calibri"/>
                <w:sz w:val="16"/>
                <w:szCs w:val="16"/>
              </w:rPr>
              <w:t xml:space="preserve"> protected setup</w:t>
            </w:r>
          </w:p>
        </w:tc>
      </w:tr>
      <w:tr w:rsidR="00332093" w14:paraId="1E380ED5" w14:textId="77777777" w:rsidTr="00332093">
        <w:trPr>
          <w:jc w:val="center"/>
        </w:trPr>
        <w:tc>
          <w:tcPr>
            <w:tcW w:w="1755" w:type="dxa"/>
            <w:tcBorders>
              <w:top w:val="nil"/>
              <w:left w:val="single" w:sz="4" w:space="0" w:color="auto"/>
              <w:bottom w:val="nil"/>
              <w:right w:val="single" w:sz="4" w:space="0" w:color="auto"/>
            </w:tcBorders>
          </w:tcPr>
          <w:p w14:paraId="2DD7939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4246EC24" w14:textId="77777777" w:rsidR="00332093" w:rsidRPr="000D427D" w:rsidRDefault="00332093" w:rsidP="00332093">
            <w:pPr>
              <w:rPr>
                <w:rFonts w:cs="Arial"/>
                <w:sz w:val="16"/>
                <w:szCs w:val="16"/>
              </w:rPr>
            </w:pPr>
            <w:r w:rsidRPr="000D427D">
              <w:rPr>
                <w:rFonts w:cs="Arial"/>
                <w:sz w:val="16"/>
                <w:szCs w:val="16"/>
              </w:rPr>
              <w:t>VS-UC-REQ-025275/B-System’s WPS Random PIN message expires (</w:t>
            </w:r>
            <w:proofErr w:type="spellStart"/>
            <w:r w:rsidRPr="000D427D">
              <w:rPr>
                <w:rFonts w:cs="Arial"/>
                <w:sz w:val="16"/>
                <w:szCs w:val="16"/>
              </w:rPr>
              <w:t>TcSE</w:t>
            </w:r>
            <w:proofErr w:type="spellEnd"/>
            <w:r w:rsidRPr="000D427D">
              <w:rPr>
                <w:rFonts w:cs="Arial"/>
                <w:sz w:val="16"/>
                <w:szCs w:val="16"/>
              </w:rPr>
              <w:t xml:space="preserve"> ROIN-291858)</w:t>
            </w:r>
          </w:p>
        </w:tc>
        <w:tc>
          <w:tcPr>
            <w:tcW w:w="4627" w:type="dxa"/>
            <w:tcBorders>
              <w:top w:val="single" w:sz="6" w:space="0" w:color="auto"/>
              <w:left w:val="single" w:sz="4" w:space="0" w:color="auto"/>
              <w:bottom w:val="single" w:sz="6" w:space="0" w:color="auto"/>
              <w:right w:val="single" w:sz="6" w:space="0" w:color="auto"/>
            </w:tcBorders>
          </w:tcPr>
          <w:p w14:paraId="35DDEF74" w14:textId="77777777" w:rsidR="00332093" w:rsidRPr="000D427D" w:rsidRDefault="00332093" w:rsidP="00332093">
            <w:pPr>
              <w:rPr>
                <w:rFonts w:cs="Calibri"/>
                <w:sz w:val="16"/>
                <w:szCs w:val="16"/>
              </w:rPr>
            </w:pPr>
            <w:r w:rsidRPr="000D427D">
              <w:rPr>
                <w:rFonts w:cs="Calibri"/>
                <w:sz w:val="16"/>
                <w:szCs w:val="16"/>
              </w:rPr>
              <w:t xml:space="preserve">&lt;Hanan Ahmed&gt; editorial; changed </w:t>
            </w:r>
            <w:proofErr w:type="spellStart"/>
            <w:r w:rsidRPr="000D427D">
              <w:rPr>
                <w:rFonts w:cs="Calibri"/>
                <w:sz w:val="16"/>
                <w:szCs w:val="16"/>
              </w:rPr>
              <w:t>wifi</w:t>
            </w:r>
            <w:proofErr w:type="spellEnd"/>
            <w:r w:rsidRPr="000D427D">
              <w:rPr>
                <w:rFonts w:cs="Calibri"/>
                <w:sz w:val="16"/>
                <w:szCs w:val="16"/>
              </w:rPr>
              <w:t xml:space="preserve"> protected security to </w:t>
            </w:r>
            <w:proofErr w:type="spellStart"/>
            <w:r w:rsidRPr="000D427D">
              <w:rPr>
                <w:rFonts w:cs="Calibri"/>
                <w:sz w:val="16"/>
                <w:szCs w:val="16"/>
              </w:rPr>
              <w:t>wifi</w:t>
            </w:r>
            <w:proofErr w:type="spellEnd"/>
            <w:r w:rsidRPr="000D427D">
              <w:rPr>
                <w:rFonts w:cs="Calibri"/>
                <w:sz w:val="16"/>
                <w:szCs w:val="16"/>
              </w:rPr>
              <w:t xml:space="preserve"> protected setup</w:t>
            </w:r>
          </w:p>
        </w:tc>
      </w:tr>
      <w:tr w:rsidR="00332093" w14:paraId="31BDD7E1" w14:textId="77777777" w:rsidTr="00332093">
        <w:trPr>
          <w:jc w:val="center"/>
        </w:trPr>
        <w:tc>
          <w:tcPr>
            <w:tcW w:w="1755" w:type="dxa"/>
            <w:tcBorders>
              <w:top w:val="nil"/>
              <w:left w:val="single" w:sz="4" w:space="0" w:color="auto"/>
              <w:bottom w:val="nil"/>
              <w:right w:val="single" w:sz="4" w:space="0" w:color="auto"/>
            </w:tcBorders>
          </w:tcPr>
          <w:p w14:paraId="679DC51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2A9FCB2B" w14:textId="77777777" w:rsidR="00332093" w:rsidRPr="000D427D" w:rsidRDefault="00332093" w:rsidP="00332093">
            <w:pPr>
              <w:rPr>
                <w:rFonts w:cs="Arial"/>
                <w:sz w:val="16"/>
                <w:szCs w:val="16"/>
              </w:rPr>
            </w:pPr>
            <w:r w:rsidRPr="000D427D">
              <w:rPr>
                <w:rFonts w:cs="Arial"/>
                <w:sz w:val="16"/>
                <w:szCs w:val="16"/>
              </w:rPr>
              <w:t>VS-UC-REQ-025277/B-No Wi-Fi Direct capable devices available (</w:t>
            </w:r>
            <w:proofErr w:type="spellStart"/>
            <w:r w:rsidRPr="000D427D">
              <w:rPr>
                <w:rFonts w:cs="Arial"/>
                <w:sz w:val="16"/>
                <w:szCs w:val="16"/>
              </w:rPr>
              <w:t>TcSE</w:t>
            </w:r>
            <w:proofErr w:type="spellEnd"/>
            <w:r w:rsidRPr="000D427D">
              <w:rPr>
                <w:rFonts w:cs="Arial"/>
                <w:sz w:val="16"/>
                <w:szCs w:val="16"/>
              </w:rPr>
              <w:t xml:space="preserve"> ROIN-291860)</w:t>
            </w:r>
          </w:p>
        </w:tc>
        <w:tc>
          <w:tcPr>
            <w:tcW w:w="4627" w:type="dxa"/>
            <w:tcBorders>
              <w:top w:val="single" w:sz="6" w:space="0" w:color="auto"/>
              <w:left w:val="single" w:sz="4" w:space="0" w:color="auto"/>
              <w:bottom w:val="single" w:sz="6" w:space="0" w:color="auto"/>
              <w:right w:val="single" w:sz="6" w:space="0" w:color="auto"/>
            </w:tcBorders>
          </w:tcPr>
          <w:p w14:paraId="4F41FE19" w14:textId="77777777" w:rsidR="00332093" w:rsidRPr="000D427D" w:rsidRDefault="00332093" w:rsidP="00332093">
            <w:pPr>
              <w:rPr>
                <w:rFonts w:cs="Calibri"/>
                <w:sz w:val="16"/>
                <w:szCs w:val="16"/>
              </w:rPr>
            </w:pPr>
            <w:r w:rsidRPr="000D427D">
              <w:rPr>
                <w:rFonts w:cs="Calibri"/>
                <w:sz w:val="16"/>
                <w:szCs w:val="16"/>
              </w:rPr>
              <w:t xml:space="preserve">&lt;Hanan Ahmed&gt; deleted </w:t>
            </w:r>
            <w:proofErr w:type="spellStart"/>
            <w:r w:rsidRPr="000D427D">
              <w:rPr>
                <w:rFonts w:cs="Calibri"/>
                <w:sz w:val="16"/>
                <w:szCs w:val="16"/>
              </w:rPr>
              <w:t>wifi</w:t>
            </w:r>
            <w:proofErr w:type="spellEnd"/>
            <w:r w:rsidRPr="000D427D">
              <w:rPr>
                <w:rFonts w:cs="Calibri"/>
                <w:sz w:val="16"/>
                <w:szCs w:val="16"/>
              </w:rPr>
              <w:t xml:space="preserve"> direct related use case</w:t>
            </w:r>
          </w:p>
        </w:tc>
      </w:tr>
      <w:tr w:rsidR="00332093" w14:paraId="25792CB0" w14:textId="77777777" w:rsidTr="00332093">
        <w:trPr>
          <w:jc w:val="center"/>
        </w:trPr>
        <w:tc>
          <w:tcPr>
            <w:tcW w:w="1755" w:type="dxa"/>
            <w:tcBorders>
              <w:top w:val="nil"/>
              <w:left w:val="single" w:sz="4" w:space="0" w:color="auto"/>
              <w:bottom w:val="nil"/>
              <w:right w:val="single" w:sz="4" w:space="0" w:color="auto"/>
            </w:tcBorders>
          </w:tcPr>
          <w:p w14:paraId="5B0FA19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01B5EE74" w14:textId="77777777" w:rsidR="00332093" w:rsidRPr="000D427D" w:rsidRDefault="00332093" w:rsidP="00332093">
            <w:pPr>
              <w:rPr>
                <w:rFonts w:cs="Arial"/>
                <w:sz w:val="16"/>
                <w:szCs w:val="16"/>
              </w:rPr>
            </w:pPr>
            <w:r w:rsidRPr="000D427D">
              <w:rPr>
                <w:rFonts w:cs="Arial"/>
                <w:sz w:val="16"/>
                <w:szCs w:val="16"/>
              </w:rPr>
              <w:t>VS-UC-REQ-025278/B-No New Wi-Fi Direct capable devices available after refresh (</w:t>
            </w:r>
            <w:proofErr w:type="spellStart"/>
            <w:r w:rsidRPr="000D427D">
              <w:rPr>
                <w:rFonts w:cs="Arial"/>
                <w:sz w:val="16"/>
                <w:szCs w:val="16"/>
              </w:rPr>
              <w:t>TcSE</w:t>
            </w:r>
            <w:proofErr w:type="spellEnd"/>
            <w:r w:rsidRPr="000D427D">
              <w:rPr>
                <w:rFonts w:cs="Arial"/>
                <w:sz w:val="16"/>
                <w:szCs w:val="16"/>
              </w:rPr>
              <w:t xml:space="preserve"> ROIN-291861)</w:t>
            </w:r>
          </w:p>
        </w:tc>
        <w:tc>
          <w:tcPr>
            <w:tcW w:w="4627" w:type="dxa"/>
            <w:tcBorders>
              <w:top w:val="single" w:sz="6" w:space="0" w:color="auto"/>
              <w:left w:val="single" w:sz="4" w:space="0" w:color="auto"/>
              <w:bottom w:val="single" w:sz="6" w:space="0" w:color="auto"/>
              <w:right w:val="single" w:sz="6" w:space="0" w:color="auto"/>
            </w:tcBorders>
          </w:tcPr>
          <w:p w14:paraId="3B898326" w14:textId="77777777" w:rsidR="00332093" w:rsidRPr="000D427D" w:rsidRDefault="00332093" w:rsidP="00332093">
            <w:pPr>
              <w:rPr>
                <w:rFonts w:cs="Calibri"/>
                <w:sz w:val="16"/>
                <w:szCs w:val="16"/>
              </w:rPr>
            </w:pPr>
            <w:r w:rsidRPr="000D427D">
              <w:rPr>
                <w:rFonts w:cs="Calibri"/>
                <w:sz w:val="16"/>
                <w:szCs w:val="16"/>
              </w:rPr>
              <w:t xml:space="preserve">&lt;Hanan Ahmed&gt; deleted </w:t>
            </w:r>
            <w:proofErr w:type="spellStart"/>
            <w:r w:rsidRPr="000D427D">
              <w:rPr>
                <w:rFonts w:cs="Calibri"/>
                <w:sz w:val="16"/>
                <w:szCs w:val="16"/>
              </w:rPr>
              <w:t>wifi</w:t>
            </w:r>
            <w:proofErr w:type="spellEnd"/>
            <w:r w:rsidRPr="000D427D">
              <w:rPr>
                <w:rFonts w:cs="Calibri"/>
                <w:sz w:val="16"/>
                <w:szCs w:val="16"/>
              </w:rPr>
              <w:t xml:space="preserve"> direct related use case</w:t>
            </w:r>
          </w:p>
        </w:tc>
      </w:tr>
      <w:tr w:rsidR="00332093" w14:paraId="00FEE42E" w14:textId="77777777" w:rsidTr="00332093">
        <w:trPr>
          <w:jc w:val="center"/>
        </w:trPr>
        <w:tc>
          <w:tcPr>
            <w:tcW w:w="1755" w:type="dxa"/>
            <w:tcBorders>
              <w:top w:val="nil"/>
              <w:left w:val="single" w:sz="4" w:space="0" w:color="auto"/>
              <w:bottom w:val="nil"/>
              <w:right w:val="single" w:sz="4" w:space="0" w:color="auto"/>
            </w:tcBorders>
          </w:tcPr>
          <w:p w14:paraId="34B42B4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7EED7711" w14:textId="77777777" w:rsidR="00332093" w:rsidRPr="000D427D" w:rsidRDefault="00332093" w:rsidP="00332093">
            <w:pPr>
              <w:rPr>
                <w:rFonts w:cs="Arial"/>
                <w:sz w:val="16"/>
                <w:szCs w:val="16"/>
              </w:rPr>
            </w:pPr>
            <w:r w:rsidRPr="000D427D">
              <w:rPr>
                <w:rFonts w:cs="Arial"/>
                <w:sz w:val="16"/>
                <w:szCs w:val="16"/>
              </w:rPr>
              <w:t>VS-FUR-REQ-025291/B-GPS location accuracy (</w:t>
            </w:r>
            <w:proofErr w:type="spellStart"/>
            <w:r w:rsidRPr="000D427D">
              <w:rPr>
                <w:rFonts w:cs="Arial"/>
                <w:sz w:val="16"/>
                <w:szCs w:val="16"/>
              </w:rPr>
              <w:t>TcSE</w:t>
            </w:r>
            <w:proofErr w:type="spellEnd"/>
            <w:r w:rsidRPr="000D427D">
              <w:rPr>
                <w:rFonts w:cs="Arial"/>
                <w:sz w:val="16"/>
                <w:szCs w:val="16"/>
              </w:rPr>
              <w:t xml:space="preserve"> ROIN-296181-1)</w:t>
            </w:r>
          </w:p>
        </w:tc>
        <w:tc>
          <w:tcPr>
            <w:tcW w:w="4627" w:type="dxa"/>
            <w:tcBorders>
              <w:top w:val="single" w:sz="6" w:space="0" w:color="auto"/>
              <w:left w:val="single" w:sz="4" w:space="0" w:color="auto"/>
              <w:bottom w:val="single" w:sz="6" w:space="0" w:color="auto"/>
              <w:right w:val="single" w:sz="6" w:space="0" w:color="auto"/>
            </w:tcBorders>
          </w:tcPr>
          <w:p w14:paraId="76FDC86D" w14:textId="77777777" w:rsidR="00332093" w:rsidRPr="000D427D" w:rsidRDefault="00332093" w:rsidP="00332093">
            <w:pPr>
              <w:rPr>
                <w:rFonts w:cs="Calibri"/>
                <w:sz w:val="16"/>
                <w:szCs w:val="16"/>
              </w:rPr>
            </w:pPr>
            <w:r w:rsidRPr="000D427D">
              <w:rPr>
                <w:rFonts w:cs="Calibri"/>
                <w:sz w:val="16"/>
                <w:szCs w:val="16"/>
              </w:rPr>
              <w:t>&lt;Hanan Ahmed&gt; removed the requirement</w:t>
            </w:r>
          </w:p>
        </w:tc>
      </w:tr>
      <w:tr w:rsidR="00332093" w14:paraId="0AE36249" w14:textId="77777777" w:rsidTr="00332093">
        <w:trPr>
          <w:jc w:val="center"/>
        </w:trPr>
        <w:tc>
          <w:tcPr>
            <w:tcW w:w="1755" w:type="dxa"/>
            <w:tcBorders>
              <w:top w:val="nil"/>
              <w:left w:val="single" w:sz="4" w:space="0" w:color="auto"/>
              <w:bottom w:val="nil"/>
              <w:right w:val="single" w:sz="4" w:space="0" w:color="auto"/>
            </w:tcBorders>
          </w:tcPr>
          <w:p w14:paraId="4D845F73"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6A4E9518" w14:textId="77777777" w:rsidR="00332093" w:rsidRPr="000D427D" w:rsidRDefault="00332093" w:rsidP="00332093">
            <w:pPr>
              <w:rPr>
                <w:rFonts w:cs="Arial"/>
                <w:sz w:val="16"/>
                <w:szCs w:val="16"/>
              </w:rPr>
            </w:pPr>
            <w:r w:rsidRPr="000D427D">
              <w:rPr>
                <w:rFonts w:cs="Arial"/>
                <w:sz w:val="16"/>
                <w:szCs w:val="16"/>
              </w:rPr>
              <w:t>VS-FUR-REQ-025300/B-Wi-Fi client configuration parameters (</w:t>
            </w:r>
            <w:proofErr w:type="spellStart"/>
            <w:r w:rsidRPr="000D427D">
              <w:rPr>
                <w:rFonts w:cs="Arial"/>
                <w:sz w:val="16"/>
                <w:szCs w:val="16"/>
              </w:rPr>
              <w:t>TcSE</w:t>
            </w:r>
            <w:proofErr w:type="spellEnd"/>
            <w:r w:rsidRPr="000D427D">
              <w:rPr>
                <w:rFonts w:cs="Arial"/>
                <w:sz w:val="16"/>
                <w:szCs w:val="16"/>
              </w:rPr>
              <w:t xml:space="preserve"> ROIN-296190-</w:t>
            </w:r>
            <w:proofErr w:type="gramStart"/>
            <w:r w:rsidRPr="000D427D">
              <w:rPr>
                <w:rFonts w:cs="Arial"/>
                <w:sz w:val="16"/>
                <w:szCs w:val="16"/>
              </w:rPr>
              <w:t>1)+</w:t>
            </w:r>
            <w:proofErr w:type="gramEnd"/>
          </w:p>
        </w:tc>
        <w:tc>
          <w:tcPr>
            <w:tcW w:w="4627" w:type="dxa"/>
            <w:tcBorders>
              <w:top w:val="single" w:sz="6" w:space="0" w:color="auto"/>
              <w:left w:val="single" w:sz="4" w:space="0" w:color="auto"/>
              <w:bottom w:val="single" w:sz="6" w:space="0" w:color="auto"/>
              <w:right w:val="single" w:sz="6" w:space="0" w:color="auto"/>
            </w:tcBorders>
          </w:tcPr>
          <w:p w14:paraId="63BAA89C" w14:textId="77777777" w:rsidR="00332093" w:rsidRPr="000D427D" w:rsidRDefault="00332093" w:rsidP="00332093">
            <w:pPr>
              <w:rPr>
                <w:rFonts w:cs="Calibri"/>
                <w:sz w:val="16"/>
                <w:szCs w:val="16"/>
              </w:rPr>
            </w:pPr>
            <w:r w:rsidRPr="000D427D">
              <w:rPr>
                <w:rFonts w:cs="Calibri"/>
                <w:sz w:val="16"/>
                <w:szCs w:val="16"/>
              </w:rPr>
              <w:t>&lt;Hanan Ahmed&gt; deleted WEP</w:t>
            </w:r>
          </w:p>
        </w:tc>
      </w:tr>
      <w:tr w:rsidR="00332093" w14:paraId="47E5051A" w14:textId="77777777" w:rsidTr="00332093">
        <w:trPr>
          <w:jc w:val="center"/>
        </w:trPr>
        <w:tc>
          <w:tcPr>
            <w:tcW w:w="1755" w:type="dxa"/>
            <w:tcBorders>
              <w:top w:val="nil"/>
              <w:left w:val="single" w:sz="4" w:space="0" w:color="auto"/>
              <w:bottom w:val="nil"/>
              <w:right w:val="single" w:sz="4" w:space="0" w:color="auto"/>
            </w:tcBorders>
          </w:tcPr>
          <w:p w14:paraId="503E366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7DBADE5E" w14:textId="77777777" w:rsidR="00332093" w:rsidRPr="000D427D" w:rsidRDefault="00332093" w:rsidP="00332093">
            <w:pPr>
              <w:rPr>
                <w:rFonts w:cs="Arial"/>
                <w:sz w:val="16"/>
                <w:szCs w:val="16"/>
              </w:rPr>
            </w:pPr>
            <w:r w:rsidRPr="000D427D">
              <w:rPr>
                <w:rFonts w:cs="Arial"/>
                <w:sz w:val="16"/>
                <w:szCs w:val="16"/>
              </w:rPr>
              <w:t>VS-FUR-REQ-025303/B-Wireless network(s) information APIs (</w:t>
            </w:r>
            <w:proofErr w:type="spellStart"/>
            <w:r w:rsidRPr="000D427D">
              <w:rPr>
                <w:rFonts w:cs="Arial"/>
                <w:sz w:val="16"/>
                <w:szCs w:val="16"/>
              </w:rPr>
              <w:t>TcSE</w:t>
            </w:r>
            <w:proofErr w:type="spellEnd"/>
            <w:r w:rsidRPr="000D427D">
              <w:rPr>
                <w:rFonts w:cs="Arial"/>
                <w:sz w:val="16"/>
                <w:szCs w:val="16"/>
              </w:rPr>
              <w:t xml:space="preserve"> ROIN-296193-1)</w:t>
            </w:r>
          </w:p>
        </w:tc>
        <w:tc>
          <w:tcPr>
            <w:tcW w:w="4627" w:type="dxa"/>
            <w:tcBorders>
              <w:top w:val="single" w:sz="6" w:space="0" w:color="auto"/>
              <w:left w:val="single" w:sz="4" w:space="0" w:color="auto"/>
              <w:bottom w:val="single" w:sz="6" w:space="0" w:color="auto"/>
              <w:right w:val="single" w:sz="6" w:space="0" w:color="auto"/>
            </w:tcBorders>
          </w:tcPr>
          <w:p w14:paraId="04F1B623" w14:textId="77777777" w:rsidR="00332093" w:rsidRPr="000D427D" w:rsidRDefault="00332093" w:rsidP="00332093">
            <w:pPr>
              <w:rPr>
                <w:rFonts w:cs="Calibri"/>
                <w:sz w:val="16"/>
                <w:szCs w:val="16"/>
              </w:rPr>
            </w:pPr>
            <w:r w:rsidRPr="000D427D">
              <w:rPr>
                <w:rFonts w:cs="Calibri"/>
                <w:sz w:val="16"/>
                <w:szCs w:val="16"/>
              </w:rPr>
              <w:t>&lt;Hanan Ahmed&gt; deleted GPS coordinates from the requirement</w:t>
            </w:r>
          </w:p>
        </w:tc>
      </w:tr>
      <w:tr w:rsidR="00332093" w14:paraId="5D7DBB17" w14:textId="77777777" w:rsidTr="00332093">
        <w:trPr>
          <w:jc w:val="center"/>
        </w:trPr>
        <w:tc>
          <w:tcPr>
            <w:tcW w:w="1755" w:type="dxa"/>
            <w:tcBorders>
              <w:top w:val="nil"/>
              <w:left w:val="single" w:sz="4" w:space="0" w:color="auto"/>
              <w:bottom w:val="nil"/>
              <w:right w:val="single" w:sz="4" w:space="0" w:color="auto"/>
            </w:tcBorders>
          </w:tcPr>
          <w:p w14:paraId="38018C9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2E7C3888" w14:textId="77777777" w:rsidR="00332093" w:rsidRPr="000D427D" w:rsidRDefault="00332093" w:rsidP="00332093">
            <w:pPr>
              <w:rPr>
                <w:rFonts w:cs="Arial"/>
                <w:sz w:val="16"/>
                <w:szCs w:val="16"/>
              </w:rPr>
            </w:pPr>
            <w:r w:rsidRPr="000D427D">
              <w:rPr>
                <w:rFonts w:cs="Arial"/>
                <w:sz w:val="16"/>
                <w:szCs w:val="16"/>
              </w:rPr>
              <w:t>VS-FUR-REQ-025306/B-Wireless network Functionality (</w:t>
            </w:r>
            <w:proofErr w:type="spellStart"/>
            <w:r w:rsidRPr="000D427D">
              <w:rPr>
                <w:rFonts w:cs="Arial"/>
                <w:sz w:val="16"/>
                <w:szCs w:val="16"/>
              </w:rPr>
              <w:t>TcSE</w:t>
            </w:r>
            <w:proofErr w:type="spellEnd"/>
            <w:r w:rsidRPr="000D427D">
              <w:rPr>
                <w:rFonts w:cs="Arial"/>
                <w:sz w:val="16"/>
                <w:szCs w:val="16"/>
              </w:rPr>
              <w:t xml:space="preserve"> ROIN-296196-1)</w:t>
            </w:r>
          </w:p>
        </w:tc>
        <w:tc>
          <w:tcPr>
            <w:tcW w:w="4627" w:type="dxa"/>
            <w:tcBorders>
              <w:top w:val="single" w:sz="6" w:space="0" w:color="auto"/>
              <w:left w:val="single" w:sz="4" w:space="0" w:color="auto"/>
              <w:bottom w:val="single" w:sz="6" w:space="0" w:color="auto"/>
              <w:right w:val="single" w:sz="6" w:space="0" w:color="auto"/>
            </w:tcBorders>
          </w:tcPr>
          <w:p w14:paraId="6E91768C" w14:textId="77777777" w:rsidR="00332093" w:rsidRPr="000D427D" w:rsidRDefault="00332093" w:rsidP="00332093">
            <w:pPr>
              <w:rPr>
                <w:rFonts w:cs="Calibri"/>
                <w:sz w:val="16"/>
                <w:szCs w:val="16"/>
              </w:rPr>
            </w:pPr>
            <w:r w:rsidRPr="000D427D">
              <w:rPr>
                <w:rFonts w:cs="Calibri"/>
                <w:sz w:val="16"/>
                <w:szCs w:val="16"/>
              </w:rPr>
              <w:t>&lt;Hanan Ahmed&gt; deleted WEP and power configuration. made the requirements specific to plant provisioning</w:t>
            </w:r>
          </w:p>
        </w:tc>
      </w:tr>
      <w:tr w:rsidR="00332093" w14:paraId="6863C15D" w14:textId="77777777" w:rsidTr="00332093">
        <w:trPr>
          <w:jc w:val="center"/>
        </w:trPr>
        <w:tc>
          <w:tcPr>
            <w:tcW w:w="1755" w:type="dxa"/>
            <w:tcBorders>
              <w:top w:val="nil"/>
              <w:left w:val="single" w:sz="4" w:space="0" w:color="auto"/>
              <w:bottom w:val="nil"/>
              <w:right w:val="single" w:sz="4" w:space="0" w:color="auto"/>
            </w:tcBorders>
          </w:tcPr>
          <w:p w14:paraId="3B7F404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1BD2360B" w14:textId="77777777" w:rsidR="00332093" w:rsidRPr="000D427D" w:rsidRDefault="00332093" w:rsidP="00332093">
            <w:pPr>
              <w:rPr>
                <w:rFonts w:cs="Arial"/>
                <w:sz w:val="16"/>
                <w:szCs w:val="16"/>
              </w:rPr>
            </w:pPr>
            <w:r w:rsidRPr="000D427D">
              <w:rPr>
                <w:rFonts w:cs="Arial"/>
                <w:sz w:val="16"/>
                <w:szCs w:val="16"/>
              </w:rPr>
              <w:t>VS-FUR-REQ-025312/B-Security Keys/Password support (</w:t>
            </w:r>
            <w:proofErr w:type="spellStart"/>
            <w:r w:rsidRPr="000D427D">
              <w:rPr>
                <w:rFonts w:cs="Arial"/>
                <w:sz w:val="16"/>
                <w:szCs w:val="16"/>
              </w:rPr>
              <w:t>TcSE</w:t>
            </w:r>
            <w:proofErr w:type="spellEnd"/>
            <w:r w:rsidRPr="000D427D">
              <w:rPr>
                <w:rFonts w:cs="Arial"/>
                <w:sz w:val="16"/>
                <w:szCs w:val="16"/>
              </w:rPr>
              <w:t xml:space="preserve"> ROIN-296202-</w:t>
            </w:r>
            <w:proofErr w:type="gramStart"/>
            <w:r w:rsidRPr="000D427D">
              <w:rPr>
                <w:rFonts w:cs="Arial"/>
                <w:sz w:val="16"/>
                <w:szCs w:val="16"/>
              </w:rPr>
              <w:t>1)+</w:t>
            </w:r>
            <w:proofErr w:type="gramEnd"/>
          </w:p>
        </w:tc>
        <w:tc>
          <w:tcPr>
            <w:tcW w:w="4627" w:type="dxa"/>
            <w:tcBorders>
              <w:top w:val="single" w:sz="6" w:space="0" w:color="auto"/>
              <w:left w:val="single" w:sz="4" w:space="0" w:color="auto"/>
              <w:bottom w:val="single" w:sz="6" w:space="0" w:color="auto"/>
              <w:right w:val="single" w:sz="6" w:space="0" w:color="auto"/>
            </w:tcBorders>
          </w:tcPr>
          <w:p w14:paraId="6A7011B2" w14:textId="77777777" w:rsidR="00332093" w:rsidRPr="000D427D" w:rsidRDefault="00332093" w:rsidP="00332093">
            <w:pPr>
              <w:rPr>
                <w:rFonts w:cs="Calibri"/>
                <w:sz w:val="16"/>
                <w:szCs w:val="16"/>
              </w:rPr>
            </w:pPr>
            <w:r w:rsidRPr="000D427D">
              <w:rPr>
                <w:rFonts w:cs="Calibri"/>
                <w:sz w:val="16"/>
                <w:szCs w:val="16"/>
              </w:rPr>
              <w:t>&lt;Hanan Ahmed&gt; removed WEP</w:t>
            </w:r>
          </w:p>
        </w:tc>
      </w:tr>
      <w:tr w:rsidR="00332093" w14:paraId="09CE6548" w14:textId="77777777" w:rsidTr="00332093">
        <w:trPr>
          <w:jc w:val="center"/>
        </w:trPr>
        <w:tc>
          <w:tcPr>
            <w:tcW w:w="1755" w:type="dxa"/>
            <w:tcBorders>
              <w:top w:val="nil"/>
              <w:left w:val="single" w:sz="4" w:space="0" w:color="auto"/>
              <w:bottom w:val="nil"/>
              <w:right w:val="single" w:sz="4" w:space="0" w:color="auto"/>
            </w:tcBorders>
          </w:tcPr>
          <w:p w14:paraId="55FDF59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0AC43FEF" w14:textId="77777777" w:rsidR="00332093" w:rsidRPr="000D427D" w:rsidRDefault="00332093" w:rsidP="00332093">
            <w:pPr>
              <w:rPr>
                <w:rFonts w:cs="Arial"/>
                <w:sz w:val="16"/>
                <w:szCs w:val="16"/>
              </w:rPr>
            </w:pPr>
            <w:r w:rsidRPr="000D427D">
              <w:rPr>
                <w:rFonts w:cs="Arial"/>
                <w:sz w:val="16"/>
                <w:szCs w:val="16"/>
              </w:rPr>
              <w:t>VS-FUR-REQ-025314/B-Wi-Fi alliance security profiles &amp; WPS certification (</w:t>
            </w:r>
            <w:proofErr w:type="spellStart"/>
            <w:r w:rsidRPr="000D427D">
              <w:rPr>
                <w:rFonts w:cs="Arial"/>
                <w:sz w:val="16"/>
                <w:szCs w:val="16"/>
              </w:rPr>
              <w:t>TcSE</w:t>
            </w:r>
            <w:proofErr w:type="spellEnd"/>
            <w:r w:rsidRPr="000D427D">
              <w:rPr>
                <w:rFonts w:cs="Arial"/>
                <w:sz w:val="16"/>
                <w:szCs w:val="16"/>
              </w:rPr>
              <w:t xml:space="preserve"> ROIN-296204-</w:t>
            </w:r>
            <w:proofErr w:type="gramStart"/>
            <w:r w:rsidRPr="000D427D">
              <w:rPr>
                <w:rFonts w:cs="Arial"/>
                <w:sz w:val="16"/>
                <w:szCs w:val="16"/>
              </w:rPr>
              <w:t>1)+</w:t>
            </w:r>
            <w:proofErr w:type="gramEnd"/>
          </w:p>
        </w:tc>
        <w:tc>
          <w:tcPr>
            <w:tcW w:w="4627" w:type="dxa"/>
            <w:tcBorders>
              <w:top w:val="single" w:sz="6" w:space="0" w:color="auto"/>
              <w:left w:val="single" w:sz="4" w:space="0" w:color="auto"/>
              <w:bottom w:val="single" w:sz="6" w:space="0" w:color="auto"/>
              <w:right w:val="single" w:sz="6" w:space="0" w:color="auto"/>
            </w:tcBorders>
          </w:tcPr>
          <w:p w14:paraId="25D57AA2" w14:textId="77777777" w:rsidR="00332093" w:rsidRPr="000D427D" w:rsidRDefault="00332093" w:rsidP="00332093">
            <w:pPr>
              <w:rPr>
                <w:rFonts w:cs="Calibri"/>
                <w:sz w:val="16"/>
                <w:szCs w:val="16"/>
              </w:rPr>
            </w:pPr>
            <w:r w:rsidRPr="000D427D">
              <w:rPr>
                <w:rFonts w:cs="Calibri"/>
                <w:sz w:val="16"/>
                <w:szCs w:val="16"/>
              </w:rPr>
              <w:t>&lt;Hanan Ahmed&gt; deleted WEP</w:t>
            </w:r>
          </w:p>
        </w:tc>
      </w:tr>
      <w:tr w:rsidR="00332093" w14:paraId="562E9127" w14:textId="77777777" w:rsidTr="00332093">
        <w:trPr>
          <w:jc w:val="center"/>
        </w:trPr>
        <w:tc>
          <w:tcPr>
            <w:tcW w:w="1755" w:type="dxa"/>
            <w:tcBorders>
              <w:top w:val="nil"/>
              <w:left w:val="single" w:sz="4" w:space="0" w:color="auto"/>
              <w:bottom w:val="nil"/>
              <w:right w:val="single" w:sz="4" w:space="0" w:color="auto"/>
            </w:tcBorders>
          </w:tcPr>
          <w:p w14:paraId="4E10391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5F6C3C6B" w14:textId="77777777" w:rsidR="00332093" w:rsidRPr="000D427D" w:rsidRDefault="00332093" w:rsidP="00332093">
            <w:pPr>
              <w:rPr>
                <w:rFonts w:cs="Arial"/>
                <w:sz w:val="16"/>
                <w:szCs w:val="16"/>
              </w:rPr>
            </w:pPr>
            <w:r w:rsidRPr="000D427D">
              <w:rPr>
                <w:rFonts w:cs="Arial"/>
                <w:sz w:val="16"/>
                <w:szCs w:val="16"/>
              </w:rPr>
              <w:t>VS-FUR-REQ-025314/C-Wi-Fi alliance security profiles &amp; WPS certification (</w:t>
            </w:r>
            <w:proofErr w:type="spellStart"/>
            <w:r w:rsidRPr="000D427D">
              <w:rPr>
                <w:rFonts w:cs="Arial"/>
                <w:sz w:val="16"/>
                <w:szCs w:val="16"/>
              </w:rPr>
              <w:t>TcSE</w:t>
            </w:r>
            <w:proofErr w:type="spellEnd"/>
            <w:r w:rsidRPr="000D427D">
              <w:rPr>
                <w:rFonts w:cs="Arial"/>
                <w:sz w:val="16"/>
                <w:szCs w:val="16"/>
              </w:rPr>
              <w:t xml:space="preserve"> ROIN-296204-1)</w:t>
            </w:r>
          </w:p>
        </w:tc>
        <w:tc>
          <w:tcPr>
            <w:tcW w:w="4627" w:type="dxa"/>
            <w:tcBorders>
              <w:top w:val="single" w:sz="6" w:space="0" w:color="auto"/>
              <w:left w:val="single" w:sz="4" w:space="0" w:color="auto"/>
              <w:bottom w:val="single" w:sz="6" w:space="0" w:color="auto"/>
              <w:right w:val="single" w:sz="6" w:space="0" w:color="auto"/>
            </w:tcBorders>
          </w:tcPr>
          <w:p w14:paraId="5656ACC3" w14:textId="77777777" w:rsidR="00332093" w:rsidRPr="000D427D" w:rsidRDefault="00332093" w:rsidP="00332093">
            <w:pPr>
              <w:rPr>
                <w:rFonts w:cs="Calibri"/>
                <w:sz w:val="16"/>
                <w:szCs w:val="16"/>
              </w:rPr>
            </w:pPr>
            <w:r w:rsidRPr="000D427D">
              <w:rPr>
                <w:rFonts w:cs="Calibri"/>
                <w:sz w:val="16"/>
                <w:szCs w:val="16"/>
              </w:rPr>
              <w:t>&lt;Hanan Ahmed&gt; WEP security support is limited to client mode, AP mode does not support WEP security</w:t>
            </w:r>
          </w:p>
        </w:tc>
      </w:tr>
      <w:tr w:rsidR="00332093" w14:paraId="0F3A9002" w14:textId="77777777" w:rsidTr="00332093">
        <w:trPr>
          <w:jc w:val="center"/>
        </w:trPr>
        <w:tc>
          <w:tcPr>
            <w:tcW w:w="1755" w:type="dxa"/>
            <w:tcBorders>
              <w:top w:val="nil"/>
              <w:left w:val="single" w:sz="4" w:space="0" w:color="auto"/>
              <w:bottom w:val="nil"/>
              <w:right w:val="single" w:sz="4" w:space="0" w:color="auto"/>
            </w:tcBorders>
          </w:tcPr>
          <w:p w14:paraId="5383569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709EAFE1" w14:textId="77777777" w:rsidR="00332093" w:rsidRPr="000D427D" w:rsidRDefault="00332093" w:rsidP="00332093">
            <w:pPr>
              <w:rPr>
                <w:rFonts w:cs="Arial"/>
                <w:sz w:val="16"/>
                <w:szCs w:val="16"/>
              </w:rPr>
            </w:pPr>
            <w:r w:rsidRPr="000D427D">
              <w:rPr>
                <w:rFonts w:cs="Arial"/>
                <w:sz w:val="16"/>
                <w:szCs w:val="16"/>
              </w:rPr>
              <w:t>VS-FUR-REQ-025321/B-Wi-Fi direct configuration parameters (functional) (</w:t>
            </w:r>
            <w:proofErr w:type="spellStart"/>
            <w:r w:rsidRPr="000D427D">
              <w:rPr>
                <w:rFonts w:cs="Arial"/>
                <w:sz w:val="16"/>
                <w:szCs w:val="16"/>
              </w:rPr>
              <w:t>TcSE</w:t>
            </w:r>
            <w:proofErr w:type="spellEnd"/>
            <w:r w:rsidRPr="000D427D">
              <w:rPr>
                <w:rFonts w:cs="Arial"/>
                <w:sz w:val="16"/>
                <w:szCs w:val="16"/>
              </w:rPr>
              <w:t xml:space="preserve"> ROIN-304483)</w:t>
            </w:r>
          </w:p>
        </w:tc>
        <w:tc>
          <w:tcPr>
            <w:tcW w:w="4627" w:type="dxa"/>
            <w:tcBorders>
              <w:top w:val="single" w:sz="6" w:space="0" w:color="auto"/>
              <w:left w:val="single" w:sz="4" w:space="0" w:color="auto"/>
              <w:bottom w:val="single" w:sz="6" w:space="0" w:color="auto"/>
              <w:right w:val="single" w:sz="6" w:space="0" w:color="auto"/>
            </w:tcBorders>
          </w:tcPr>
          <w:p w14:paraId="12CE4BB1" w14:textId="77777777" w:rsidR="00332093" w:rsidRPr="000D427D" w:rsidRDefault="00332093" w:rsidP="00332093">
            <w:pPr>
              <w:rPr>
                <w:rFonts w:cs="Calibri"/>
                <w:sz w:val="16"/>
                <w:szCs w:val="16"/>
              </w:rPr>
            </w:pPr>
            <w:r w:rsidRPr="000D427D">
              <w:rPr>
                <w:rFonts w:cs="Calibri"/>
                <w:sz w:val="16"/>
                <w:szCs w:val="16"/>
              </w:rPr>
              <w:t xml:space="preserve">&lt;Hanan Ahmed&gt; deleted </w:t>
            </w:r>
            <w:proofErr w:type="spellStart"/>
            <w:r w:rsidRPr="000D427D">
              <w:rPr>
                <w:rFonts w:cs="Calibri"/>
                <w:sz w:val="16"/>
                <w:szCs w:val="16"/>
              </w:rPr>
              <w:t>wifi</w:t>
            </w:r>
            <w:proofErr w:type="spellEnd"/>
            <w:r w:rsidRPr="000D427D">
              <w:rPr>
                <w:rFonts w:cs="Calibri"/>
                <w:sz w:val="16"/>
                <w:szCs w:val="16"/>
              </w:rPr>
              <w:t xml:space="preserve"> direct requirement</w:t>
            </w:r>
          </w:p>
        </w:tc>
      </w:tr>
      <w:tr w:rsidR="00332093" w14:paraId="40CDC6B4" w14:textId="77777777" w:rsidTr="00332093">
        <w:trPr>
          <w:jc w:val="center"/>
        </w:trPr>
        <w:tc>
          <w:tcPr>
            <w:tcW w:w="1755" w:type="dxa"/>
            <w:tcBorders>
              <w:top w:val="nil"/>
              <w:left w:val="single" w:sz="4" w:space="0" w:color="auto"/>
              <w:bottom w:val="nil"/>
              <w:right w:val="single" w:sz="4" w:space="0" w:color="auto"/>
            </w:tcBorders>
          </w:tcPr>
          <w:p w14:paraId="54B353D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7EA58639" w14:textId="77777777" w:rsidR="00332093" w:rsidRPr="000D427D" w:rsidRDefault="00332093" w:rsidP="00332093">
            <w:pPr>
              <w:rPr>
                <w:rFonts w:cs="Arial"/>
                <w:sz w:val="16"/>
                <w:szCs w:val="16"/>
              </w:rPr>
            </w:pPr>
            <w:r w:rsidRPr="000D427D">
              <w:rPr>
                <w:rFonts w:cs="Arial"/>
                <w:sz w:val="16"/>
                <w:szCs w:val="16"/>
              </w:rPr>
              <w:t>VS-FUR-REQ-025322/B-Wi-Fi direct connection options (HMI) (</w:t>
            </w:r>
            <w:proofErr w:type="spellStart"/>
            <w:r w:rsidRPr="000D427D">
              <w:rPr>
                <w:rFonts w:cs="Arial"/>
                <w:sz w:val="16"/>
                <w:szCs w:val="16"/>
              </w:rPr>
              <w:t>TcSE</w:t>
            </w:r>
            <w:proofErr w:type="spellEnd"/>
            <w:r w:rsidRPr="000D427D">
              <w:rPr>
                <w:rFonts w:cs="Arial"/>
                <w:sz w:val="16"/>
                <w:szCs w:val="16"/>
              </w:rPr>
              <w:t xml:space="preserve"> ROIN-304484)</w:t>
            </w:r>
          </w:p>
        </w:tc>
        <w:tc>
          <w:tcPr>
            <w:tcW w:w="4627" w:type="dxa"/>
            <w:tcBorders>
              <w:top w:val="single" w:sz="6" w:space="0" w:color="auto"/>
              <w:left w:val="single" w:sz="4" w:space="0" w:color="auto"/>
              <w:bottom w:val="single" w:sz="6" w:space="0" w:color="auto"/>
              <w:right w:val="single" w:sz="6" w:space="0" w:color="auto"/>
            </w:tcBorders>
          </w:tcPr>
          <w:p w14:paraId="2F1B2E59" w14:textId="77777777" w:rsidR="00332093" w:rsidRPr="000D427D" w:rsidRDefault="00332093" w:rsidP="00332093">
            <w:pPr>
              <w:rPr>
                <w:rFonts w:cs="Calibri"/>
                <w:sz w:val="16"/>
                <w:szCs w:val="16"/>
              </w:rPr>
            </w:pPr>
            <w:r w:rsidRPr="000D427D">
              <w:rPr>
                <w:rFonts w:cs="Calibri"/>
                <w:sz w:val="16"/>
                <w:szCs w:val="16"/>
              </w:rPr>
              <w:t xml:space="preserve">&lt;Hanan Ahmed&gt; deleted </w:t>
            </w:r>
            <w:proofErr w:type="spellStart"/>
            <w:r w:rsidRPr="000D427D">
              <w:rPr>
                <w:rFonts w:cs="Calibri"/>
                <w:sz w:val="16"/>
                <w:szCs w:val="16"/>
              </w:rPr>
              <w:t>wifi</w:t>
            </w:r>
            <w:proofErr w:type="spellEnd"/>
            <w:r w:rsidRPr="000D427D">
              <w:rPr>
                <w:rFonts w:cs="Calibri"/>
                <w:sz w:val="16"/>
                <w:szCs w:val="16"/>
              </w:rPr>
              <w:t xml:space="preserve"> direct interface requirement</w:t>
            </w:r>
          </w:p>
        </w:tc>
      </w:tr>
      <w:tr w:rsidR="00332093" w14:paraId="7BA795A3" w14:textId="77777777" w:rsidTr="00332093">
        <w:trPr>
          <w:jc w:val="center"/>
        </w:trPr>
        <w:tc>
          <w:tcPr>
            <w:tcW w:w="1755" w:type="dxa"/>
            <w:tcBorders>
              <w:top w:val="nil"/>
              <w:left w:val="single" w:sz="4" w:space="0" w:color="auto"/>
              <w:bottom w:val="nil"/>
              <w:right w:val="single" w:sz="4" w:space="0" w:color="auto"/>
            </w:tcBorders>
          </w:tcPr>
          <w:p w14:paraId="314CADF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65BB0757" w14:textId="77777777" w:rsidR="00332093" w:rsidRPr="000D427D" w:rsidRDefault="00332093" w:rsidP="00332093">
            <w:pPr>
              <w:rPr>
                <w:rFonts w:cs="Arial"/>
                <w:sz w:val="16"/>
                <w:szCs w:val="16"/>
              </w:rPr>
            </w:pPr>
            <w:r w:rsidRPr="000D427D">
              <w:rPr>
                <w:rFonts w:cs="Arial"/>
                <w:sz w:val="16"/>
                <w:szCs w:val="16"/>
              </w:rPr>
              <w:t>VS-FUR-REQ-134635/A-AAAA</w:t>
            </w:r>
          </w:p>
        </w:tc>
        <w:tc>
          <w:tcPr>
            <w:tcW w:w="4627" w:type="dxa"/>
            <w:tcBorders>
              <w:top w:val="single" w:sz="6" w:space="0" w:color="auto"/>
              <w:left w:val="single" w:sz="4" w:space="0" w:color="auto"/>
              <w:bottom w:val="single" w:sz="6" w:space="0" w:color="auto"/>
              <w:right w:val="single" w:sz="6" w:space="0" w:color="auto"/>
            </w:tcBorders>
          </w:tcPr>
          <w:p w14:paraId="5315854C" w14:textId="77777777" w:rsidR="00332093" w:rsidRPr="000D427D" w:rsidRDefault="00332093" w:rsidP="00332093">
            <w:pPr>
              <w:rPr>
                <w:rFonts w:cs="Calibri"/>
                <w:sz w:val="16"/>
                <w:szCs w:val="16"/>
              </w:rPr>
            </w:pPr>
            <w:r w:rsidRPr="000D427D">
              <w:rPr>
                <w:rFonts w:cs="Calibri"/>
                <w:sz w:val="16"/>
                <w:szCs w:val="16"/>
              </w:rPr>
              <w:t>&lt;Hanan Ahmed&gt;new requirement</w:t>
            </w:r>
          </w:p>
        </w:tc>
      </w:tr>
      <w:tr w:rsidR="00332093" w14:paraId="272D76CB" w14:textId="77777777" w:rsidTr="00332093">
        <w:trPr>
          <w:jc w:val="center"/>
        </w:trPr>
        <w:tc>
          <w:tcPr>
            <w:tcW w:w="1755" w:type="dxa"/>
            <w:tcBorders>
              <w:top w:val="nil"/>
              <w:left w:val="single" w:sz="4" w:space="0" w:color="auto"/>
              <w:bottom w:val="nil"/>
              <w:right w:val="single" w:sz="4" w:space="0" w:color="auto"/>
            </w:tcBorders>
          </w:tcPr>
          <w:p w14:paraId="6724970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01C301D3" w14:textId="77777777" w:rsidR="00332093" w:rsidRPr="000D427D" w:rsidRDefault="00332093" w:rsidP="00332093">
            <w:pPr>
              <w:rPr>
                <w:rFonts w:cs="Arial"/>
                <w:sz w:val="16"/>
                <w:szCs w:val="16"/>
              </w:rPr>
            </w:pPr>
            <w:r w:rsidRPr="000D427D">
              <w:rPr>
                <w:rFonts w:cs="Arial"/>
                <w:sz w:val="16"/>
                <w:szCs w:val="16"/>
              </w:rPr>
              <w:t>VS-FUR-REQ-025327/B-Wi-Fi Network connectivity status (HMI) (</w:t>
            </w:r>
            <w:proofErr w:type="spellStart"/>
            <w:r w:rsidRPr="000D427D">
              <w:rPr>
                <w:rFonts w:cs="Arial"/>
                <w:sz w:val="16"/>
                <w:szCs w:val="16"/>
              </w:rPr>
              <w:t>TcSE</w:t>
            </w:r>
            <w:proofErr w:type="spellEnd"/>
            <w:r w:rsidRPr="000D427D">
              <w:rPr>
                <w:rFonts w:cs="Arial"/>
                <w:sz w:val="16"/>
                <w:szCs w:val="16"/>
              </w:rPr>
              <w:t xml:space="preserve"> ROIN-304489)</w:t>
            </w:r>
          </w:p>
        </w:tc>
        <w:tc>
          <w:tcPr>
            <w:tcW w:w="4627" w:type="dxa"/>
            <w:tcBorders>
              <w:top w:val="single" w:sz="6" w:space="0" w:color="auto"/>
              <w:left w:val="single" w:sz="4" w:space="0" w:color="auto"/>
              <w:bottom w:val="single" w:sz="6" w:space="0" w:color="auto"/>
              <w:right w:val="single" w:sz="6" w:space="0" w:color="auto"/>
            </w:tcBorders>
          </w:tcPr>
          <w:p w14:paraId="3129AF0E" w14:textId="77777777" w:rsidR="00332093" w:rsidRPr="000D427D" w:rsidRDefault="00332093" w:rsidP="00332093">
            <w:pPr>
              <w:rPr>
                <w:rFonts w:cs="Calibri"/>
                <w:sz w:val="16"/>
                <w:szCs w:val="16"/>
              </w:rPr>
            </w:pPr>
            <w:r w:rsidRPr="000D427D">
              <w:rPr>
                <w:rFonts w:cs="Calibri"/>
                <w:sz w:val="16"/>
                <w:szCs w:val="16"/>
              </w:rPr>
              <w:t xml:space="preserve">&lt;Hanan Ahmed&gt; deleted requirement part on icon for different </w:t>
            </w:r>
            <w:proofErr w:type="spellStart"/>
            <w:r w:rsidRPr="000D427D">
              <w:rPr>
                <w:rFonts w:cs="Calibri"/>
                <w:sz w:val="16"/>
                <w:szCs w:val="16"/>
              </w:rPr>
              <w:t>wifi</w:t>
            </w:r>
            <w:proofErr w:type="spellEnd"/>
            <w:r w:rsidRPr="000D427D">
              <w:rPr>
                <w:rFonts w:cs="Calibri"/>
                <w:sz w:val="16"/>
                <w:szCs w:val="16"/>
              </w:rPr>
              <w:t xml:space="preserve"> modes</w:t>
            </w:r>
          </w:p>
        </w:tc>
      </w:tr>
      <w:tr w:rsidR="00332093" w14:paraId="131B3DE7" w14:textId="77777777" w:rsidTr="00332093">
        <w:trPr>
          <w:jc w:val="center"/>
        </w:trPr>
        <w:tc>
          <w:tcPr>
            <w:tcW w:w="1755" w:type="dxa"/>
            <w:tcBorders>
              <w:top w:val="nil"/>
              <w:left w:val="single" w:sz="4" w:space="0" w:color="auto"/>
              <w:bottom w:val="nil"/>
              <w:right w:val="single" w:sz="4" w:space="0" w:color="auto"/>
            </w:tcBorders>
          </w:tcPr>
          <w:p w14:paraId="163317E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41289757" w14:textId="77777777" w:rsidR="00332093" w:rsidRPr="000D427D" w:rsidRDefault="00332093" w:rsidP="00332093">
            <w:pPr>
              <w:rPr>
                <w:rFonts w:cs="Arial"/>
                <w:sz w:val="16"/>
                <w:szCs w:val="16"/>
              </w:rPr>
            </w:pPr>
            <w:r w:rsidRPr="000D427D">
              <w:rPr>
                <w:rFonts w:cs="Arial"/>
                <w:sz w:val="16"/>
                <w:szCs w:val="16"/>
              </w:rPr>
              <w:t>VS-FUR-REQ-025328/B-WEP/WPA Security Keys/Passwords (</w:t>
            </w:r>
            <w:proofErr w:type="spellStart"/>
            <w:r w:rsidRPr="000D427D">
              <w:rPr>
                <w:rFonts w:cs="Arial"/>
                <w:sz w:val="16"/>
                <w:szCs w:val="16"/>
              </w:rPr>
              <w:t>TcSE</w:t>
            </w:r>
            <w:proofErr w:type="spellEnd"/>
            <w:r w:rsidRPr="000D427D">
              <w:rPr>
                <w:rFonts w:cs="Arial"/>
                <w:sz w:val="16"/>
                <w:szCs w:val="16"/>
              </w:rPr>
              <w:t xml:space="preserve"> ROIN-</w:t>
            </w:r>
            <w:proofErr w:type="gramStart"/>
            <w:r w:rsidRPr="000D427D">
              <w:rPr>
                <w:rFonts w:cs="Arial"/>
                <w:sz w:val="16"/>
                <w:szCs w:val="16"/>
              </w:rPr>
              <w:t>304490)+</w:t>
            </w:r>
            <w:proofErr w:type="gramEnd"/>
          </w:p>
        </w:tc>
        <w:tc>
          <w:tcPr>
            <w:tcW w:w="4627" w:type="dxa"/>
            <w:tcBorders>
              <w:top w:val="single" w:sz="6" w:space="0" w:color="auto"/>
              <w:left w:val="single" w:sz="4" w:space="0" w:color="auto"/>
              <w:bottom w:val="single" w:sz="6" w:space="0" w:color="auto"/>
              <w:right w:val="single" w:sz="6" w:space="0" w:color="auto"/>
            </w:tcBorders>
          </w:tcPr>
          <w:p w14:paraId="4D42B4B4" w14:textId="77777777" w:rsidR="00332093" w:rsidRPr="000D427D" w:rsidRDefault="00332093" w:rsidP="00332093">
            <w:pPr>
              <w:rPr>
                <w:rFonts w:cs="Calibri"/>
                <w:sz w:val="16"/>
                <w:szCs w:val="16"/>
              </w:rPr>
            </w:pPr>
            <w:r w:rsidRPr="000D427D">
              <w:rPr>
                <w:rFonts w:cs="Calibri"/>
                <w:sz w:val="16"/>
                <w:szCs w:val="16"/>
              </w:rPr>
              <w:t>&lt;Hanan Ahmed&gt; deleted WEP security</w:t>
            </w:r>
          </w:p>
        </w:tc>
      </w:tr>
      <w:tr w:rsidR="00332093" w14:paraId="079002B6" w14:textId="77777777" w:rsidTr="00332093">
        <w:trPr>
          <w:jc w:val="center"/>
        </w:trPr>
        <w:tc>
          <w:tcPr>
            <w:tcW w:w="1755" w:type="dxa"/>
            <w:tcBorders>
              <w:top w:val="nil"/>
              <w:left w:val="single" w:sz="4" w:space="0" w:color="auto"/>
              <w:bottom w:val="nil"/>
              <w:right w:val="single" w:sz="4" w:space="0" w:color="auto"/>
            </w:tcBorders>
          </w:tcPr>
          <w:p w14:paraId="1722789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20794978" w14:textId="77777777" w:rsidR="00332093" w:rsidRPr="000D427D" w:rsidRDefault="00332093" w:rsidP="00332093">
            <w:pPr>
              <w:rPr>
                <w:rFonts w:cs="Arial"/>
                <w:sz w:val="16"/>
                <w:szCs w:val="16"/>
              </w:rPr>
            </w:pPr>
            <w:r w:rsidRPr="000D427D">
              <w:rPr>
                <w:rFonts w:cs="Arial"/>
                <w:sz w:val="16"/>
                <w:szCs w:val="16"/>
              </w:rPr>
              <w:t>VS-FUR-REQ-025329/B-Security keys (HMI) (</w:t>
            </w:r>
            <w:proofErr w:type="spellStart"/>
            <w:r w:rsidRPr="000D427D">
              <w:rPr>
                <w:rFonts w:cs="Arial"/>
                <w:sz w:val="16"/>
                <w:szCs w:val="16"/>
              </w:rPr>
              <w:t>TcSE</w:t>
            </w:r>
            <w:proofErr w:type="spellEnd"/>
            <w:r w:rsidRPr="000D427D">
              <w:rPr>
                <w:rFonts w:cs="Arial"/>
                <w:sz w:val="16"/>
                <w:szCs w:val="16"/>
              </w:rPr>
              <w:t xml:space="preserve"> ROIN-304491)</w:t>
            </w:r>
          </w:p>
        </w:tc>
        <w:tc>
          <w:tcPr>
            <w:tcW w:w="4627" w:type="dxa"/>
            <w:tcBorders>
              <w:top w:val="single" w:sz="6" w:space="0" w:color="auto"/>
              <w:left w:val="single" w:sz="4" w:space="0" w:color="auto"/>
              <w:bottom w:val="single" w:sz="6" w:space="0" w:color="auto"/>
              <w:right w:val="single" w:sz="6" w:space="0" w:color="auto"/>
            </w:tcBorders>
          </w:tcPr>
          <w:p w14:paraId="680449CC" w14:textId="77777777" w:rsidR="00332093" w:rsidRPr="000D427D" w:rsidRDefault="00332093" w:rsidP="00332093">
            <w:pPr>
              <w:rPr>
                <w:rFonts w:cs="Calibri"/>
                <w:sz w:val="16"/>
                <w:szCs w:val="16"/>
              </w:rPr>
            </w:pPr>
            <w:r w:rsidRPr="000D427D">
              <w:rPr>
                <w:rFonts w:cs="Calibri"/>
                <w:sz w:val="16"/>
                <w:szCs w:val="16"/>
              </w:rPr>
              <w:t>&lt;Hanan Ahmed&gt; deleted HMI requirements for AP mode</w:t>
            </w:r>
          </w:p>
        </w:tc>
      </w:tr>
      <w:tr w:rsidR="00332093" w14:paraId="11666ACD"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3AC4AD4D"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26392AC2"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7A2A0866"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39912C8A" w14:textId="77777777" w:rsidR="00332093" w:rsidRPr="002C70C7" w:rsidRDefault="00332093" w:rsidP="00332093">
            <w:pPr>
              <w:rPr>
                <w:rFonts w:asciiTheme="minorHAnsi" w:hAnsiTheme="minorHAnsi" w:cstheme="minorHAnsi"/>
                <w:sz w:val="16"/>
                <w:szCs w:val="16"/>
              </w:rPr>
            </w:pPr>
          </w:p>
        </w:tc>
      </w:tr>
      <w:tr w:rsidR="00332093" w:rsidRPr="00C77FDB" w14:paraId="34A49000"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211BE496" w14:textId="77777777" w:rsidR="00332093" w:rsidRPr="00C77FDB" w:rsidRDefault="00332093" w:rsidP="00332093">
            <w:pPr>
              <w:rPr>
                <w:rFonts w:cstheme="minorHAnsi"/>
                <w:b/>
                <w:sz w:val="16"/>
                <w:szCs w:val="16"/>
              </w:rPr>
            </w:pPr>
            <w:r w:rsidRPr="00C77FDB">
              <w:rPr>
                <w:rFonts w:cstheme="minorHAnsi"/>
                <w:b/>
                <w:sz w:val="16"/>
                <w:szCs w:val="16"/>
              </w:rPr>
              <w:t>December 9, 2015</w:t>
            </w:r>
          </w:p>
        </w:tc>
        <w:tc>
          <w:tcPr>
            <w:tcW w:w="1047" w:type="dxa"/>
            <w:tcBorders>
              <w:top w:val="single" w:sz="6" w:space="0" w:color="auto"/>
              <w:left w:val="single" w:sz="6" w:space="0" w:color="auto"/>
              <w:bottom w:val="single" w:sz="4" w:space="0" w:color="auto"/>
              <w:right w:val="single" w:sz="6" w:space="0" w:color="auto"/>
            </w:tcBorders>
          </w:tcPr>
          <w:p w14:paraId="461D051D" w14:textId="77777777" w:rsidR="00332093" w:rsidRPr="00C77FDB" w:rsidRDefault="00332093" w:rsidP="00332093">
            <w:pPr>
              <w:rPr>
                <w:rFonts w:cstheme="minorHAnsi"/>
                <w:b/>
                <w:sz w:val="16"/>
                <w:szCs w:val="16"/>
                <w:lang w:val="fr-FR"/>
              </w:rPr>
            </w:pPr>
            <w:r w:rsidRPr="00C77FDB">
              <w:rPr>
                <w:rFonts w:cstheme="minorHAnsi"/>
                <w:b/>
                <w:sz w:val="16"/>
                <w:szCs w:val="16"/>
                <w:lang w:val="fr-FR"/>
              </w:rPr>
              <w:t>1.11</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625A1355" w14:textId="77777777" w:rsidR="00332093" w:rsidRPr="00C77FDB" w:rsidRDefault="00332093" w:rsidP="00332093">
            <w:pPr>
              <w:rPr>
                <w:rFonts w:cstheme="minorHAnsi"/>
                <w:b/>
                <w:sz w:val="16"/>
                <w:szCs w:val="16"/>
              </w:rPr>
            </w:pPr>
          </w:p>
        </w:tc>
      </w:tr>
      <w:tr w:rsidR="00332093" w14:paraId="6D813FF3" w14:textId="77777777" w:rsidTr="00332093">
        <w:trPr>
          <w:jc w:val="center"/>
        </w:trPr>
        <w:tc>
          <w:tcPr>
            <w:tcW w:w="1755" w:type="dxa"/>
            <w:tcBorders>
              <w:top w:val="single" w:sz="4" w:space="0" w:color="auto"/>
              <w:left w:val="single" w:sz="4" w:space="0" w:color="auto"/>
              <w:bottom w:val="nil"/>
              <w:right w:val="single" w:sz="4" w:space="0" w:color="auto"/>
            </w:tcBorders>
          </w:tcPr>
          <w:p w14:paraId="28352DF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1B3107AB" w14:textId="77777777" w:rsidR="00332093" w:rsidRDefault="00332093" w:rsidP="00332093">
            <w:pPr>
              <w:rPr>
                <w:rFonts w:cs="Calibri"/>
                <w:sz w:val="16"/>
                <w:szCs w:val="16"/>
              </w:rPr>
            </w:pPr>
            <w:r>
              <w:rPr>
                <w:rFonts w:cs="Calibri"/>
                <w:sz w:val="16"/>
                <w:szCs w:val="16"/>
              </w:rPr>
              <w:t>VS-SR-REQ-193890/A-Enhanced Memory - Language for Active Personality Profile</w:t>
            </w:r>
          </w:p>
        </w:tc>
        <w:tc>
          <w:tcPr>
            <w:tcW w:w="4627" w:type="dxa"/>
            <w:tcBorders>
              <w:top w:val="single" w:sz="6" w:space="0" w:color="auto"/>
              <w:left w:val="single" w:sz="4" w:space="0" w:color="auto"/>
              <w:bottom w:val="single" w:sz="6" w:space="0" w:color="auto"/>
              <w:right w:val="single" w:sz="6" w:space="0" w:color="auto"/>
            </w:tcBorders>
          </w:tcPr>
          <w:p w14:paraId="42FFE1AB" w14:textId="77777777" w:rsidR="00332093" w:rsidRDefault="00332093" w:rsidP="00332093">
            <w:pPr>
              <w:rPr>
                <w:rFonts w:cs="Calibri"/>
                <w:sz w:val="16"/>
                <w:szCs w:val="16"/>
              </w:rPr>
            </w:pPr>
            <w:r>
              <w:rPr>
                <w:rFonts w:cs="Calibri"/>
                <w:sz w:val="16"/>
                <w:szCs w:val="16"/>
              </w:rPr>
              <w:t>&lt;jmyslin2&gt; New requirement to support Enhanced Memory for Languages</w:t>
            </w:r>
          </w:p>
        </w:tc>
      </w:tr>
      <w:tr w:rsidR="00332093" w14:paraId="65A0EF98" w14:textId="77777777" w:rsidTr="00332093">
        <w:trPr>
          <w:jc w:val="center"/>
        </w:trPr>
        <w:tc>
          <w:tcPr>
            <w:tcW w:w="1755" w:type="dxa"/>
            <w:tcBorders>
              <w:top w:val="nil"/>
              <w:left w:val="single" w:sz="4" w:space="0" w:color="auto"/>
              <w:bottom w:val="nil"/>
              <w:right w:val="single" w:sz="4" w:space="0" w:color="auto"/>
            </w:tcBorders>
          </w:tcPr>
          <w:p w14:paraId="127F3D8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3667F50D" w14:textId="77777777" w:rsidR="00332093" w:rsidRDefault="00332093" w:rsidP="00332093">
            <w:pPr>
              <w:rPr>
                <w:rFonts w:cs="Calibri"/>
                <w:sz w:val="16"/>
                <w:szCs w:val="16"/>
              </w:rPr>
            </w:pPr>
            <w:r>
              <w:rPr>
                <w:rFonts w:cs="Calibri"/>
                <w:sz w:val="16"/>
                <w:szCs w:val="16"/>
              </w:rPr>
              <w:t>ENMEM-REQ-105569/B-Driver Profiles Deleted During Master Reset+</w:t>
            </w:r>
          </w:p>
        </w:tc>
        <w:tc>
          <w:tcPr>
            <w:tcW w:w="4627" w:type="dxa"/>
            <w:tcBorders>
              <w:top w:val="single" w:sz="6" w:space="0" w:color="auto"/>
              <w:left w:val="single" w:sz="4" w:space="0" w:color="auto"/>
              <w:bottom w:val="single" w:sz="6" w:space="0" w:color="auto"/>
              <w:right w:val="single" w:sz="6" w:space="0" w:color="auto"/>
            </w:tcBorders>
          </w:tcPr>
          <w:p w14:paraId="4D30D67A" w14:textId="77777777" w:rsidR="00332093" w:rsidRDefault="00332093" w:rsidP="00332093">
            <w:pPr>
              <w:rPr>
                <w:rFonts w:cs="Calibri"/>
                <w:sz w:val="16"/>
                <w:szCs w:val="16"/>
              </w:rPr>
            </w:pPr>
            <w:r>
              <w:rPr>
                <w:rFonts w:cs="Calibri"/>
                <w:sz w:val="16"/>
                <w:szCs w:val="16"/>
              </w:rPr>
              <w:t>&lt;jmyslin2&gt; Master Reset requirement for when there is enhanced memory.</w:t>
            </w:r>
          </w:p>
        </w:tc>
      </w:tr>
      <w:tr w:rsidR="00332093" w14:paraId="19E91D30" w14:textId="77777777" w:rsidTr="00332093">
        <w:trPr>
          <w:jc w:val="center"/>
        </w:trPr>
        <w:tc>
          <w:tcPr>
            <w:tcW w:w="1755" w:type="dxa"/>
            <w:tcBorders>
              <w:top w:val="nil"/>
              <w:left w:val="single" w:sz="4" w:space="0" w:color="auto"/>
              <w:bottom w:val="nil"/>
              <w:right w:val="single" w:sz="4" w:space="0" w:color="auto"/>
            </w:tcBorders>
          </w:tcPr>
          <w:p w14:paraId="6A147BE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2EE3078B" w14:textId="77777777" w:rsidR="00332093" w:rsidRDefault="00332093" w:rsidP="00332093">
            <w:pPr>
              <w:rPr>
                <w:rFonts w:cs="Calibri"/>
                <w:sz w:val="16"/>
                <w:szCs w:val="16"/>
              </w:rPr>
            </w:pPr>
            <w:r>
              <w:rPr>
                <w:rFonts w:cs="Calibri"/>
                <w:sz w:val="16"/>
                <w:szCs w:val="16"/>
              </w:rPr>
              <w:t>ENMEM-REQ-105569/C-Driver Profiles Deleted During Master Reset</w:t>
            </w:r>
          </w:p>
        </w:tc>
        <w:tc>
          <w:tcPr>
            <w:tcW w:w="4627" w:type="dxa"/>
            <w:tcBorders>
              <w:top w:val="single" w:sz="6" w:space="0" w:color="auto"/>
              <w:left w:val="single" w:sz="4" w:space="0" w:color="auto"/>
              <w:bottom w:val="single" w:sz="6" w:space="0" w:color="auto"/>
              <w:right w:val="single" w:sz="6" w:space="0" w:color="auto"/>
            </w:tcBorders>
          </w:tcPr>
          <w:p w14:paraId="56A52E2B" w14:textId="77777777" w:rsidR="00332093" w:rsidRDefault="00332093" w:rsidP="00332093">
            <w:pPr>
              <w:rPr>
                <w:rFonts w:cs="Calibri"/>
                <w:sz w:val="16"/>
                <w:szCs w:val="16"/>
              </w:rPr>
            </w:pPr>
            <w:r>
              <w:rPr>
                <w:rFonts w:cs="Calibri"/>
                <w:sz w:val="16"/>
                <w:szCs w:val="16"/>
              </w:rPr>
              <w:t xml:space="preserve">cwu3: Rephrased to clarify confusion. Deleted repeated statements of </w:t>
            </w:r>
            <w:proofErr w:type="gramStart"/>
            <w:r>
              <w:rPr>
                <w:rFonts w:cs="Calibri"/>
                <w:sz w:val="16"/>
                <w:szCs w:val="16"/>
              </w:rPr>
              <w:t>other</w:t>
            </w:r>
            <w:proofErr w:type="gramEnd"/>
            <w:r>
              <w:rPr>
                <w:rFonts w:cs="Calibri"/>
                <w:sz w:val="16"/>
                <w:szCs w:val="16"/>
              </w:rPr>
              <w:t xml:space="preserve"> requirement to make this requirement unique.</w:t>
            </w:r>
          </w:p>
        </w:tc>
      </w:tr>
      <w:tr w:rsidR="00332093" w14:paraId="155C40B7" w14:textId="77777777" w:rsidTr="00332093">
        <w:trPr>
          <w:jc w:val="center"/>
        </w:trPr>
        <w:tc>
          <w:tcPr>
            <w:tcW w:w="1755" w:type="dxa"/>
            <w:tcBorders>
              <w:top w:val="nil"/>
              <w:left w:val="single" w:sz="4" w:space="0" w:color="auto"/>
              <w:bottom w:val="nil"/>
              <w:right w:val="single" w:sz="4" w:space="0" w:color="auto"/>
            </w:tcBorders>
          </w:tcPr>
          <w:p w14:paraId="1F116DB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7AA9DC10" w14:textId="77777777" w:rsidR="00332093" w:rsidRDefault="00332093" w:rsidP="00332093">
            <w:pPr>
              <w:rPr>
                <w:rFonts w:cs="Calibri"/>
                <w:sz w:val="16"/>
                <w:szCs w:val="16"/>
              </w:rPr>
            </w:pPr>
            <w:r>
              <w:rPr>
                <w:rFonts w:cs="Calibri"/>
                <w:sz w:val="16"/>
                <w:szCs w:val="16"/>
              </w:rPr>
              <w:t>VSv2-FUN-REQ-192195/A-Ambient Lighting - Variant 2</w:t>
            </w:r>
          </w:p>
        </w:tc>
        <w:tc>
          <w:tcPr>
            <w:tcW w:w="4627" w:type="dxa"/>
            <w:tcBorders>
              <w:top w:val="single" w:sz="6" w:space="0" w:color="auto"/>
              <w:left w:val="single" w:sz="4" w:space="0" w:color="auto"/>
              <w:bottom w:val="single" w:sz="6" w:space="0" w:color="auto"/>
              <w:right w:val="single" w:sz="6" w:space="0" w:color="auto"/>
            </w:tcBorders>
          </w:tcPr>
          <w:p w14:paraId="616C5DED" w14:textId="77777777" w:rsidR="00332093" w:rsidRDefault="00332093" w:rsidP="00332093">
            <w:pPr>
              <w:rPr>
                <w:rFonts w:cs="Calibri"/>
                <w:sz w:val="16"/>
                <w:szCs w:val="16"/>
              </w:rPr>
            </w:pPr>
            <w:r>
              <w:rPr>
                <w:rFonts w:cs="Calibri"/>
                <w:sz w:val="16"/>
                <w:szCs w:val="16"/>
              </w:rPr>
              <w:t xml:space="preserve">&lt;jmyslin2&gt; Updated Ambient Lighting Variant 2 which would be used whenever Enhanced Memory is supported it would be configured ON.  </w:t>
            </w:r>
            <w:r>
              <w:rPr>
                <w:rFonts w:cs="Calibri"/>
                <w:sz w:val="16"/>
                <w:szCs w:val="16"/>
              </w:rPr>
              <w:br/>
            </w:r>
            <w:r>
              <w:rPr>
                <w:rFonts w:cs="Calibri"/>
                <w:sz w:val="16"/>
                <w:szCs w:val="16"/>
              </w:rPr>
              <w:br/>
              <w:t>It could be used when enhanced memory is not on a vehicle too if supplier is configured for it (only if BCM on vehicle supports too).</w:t>
            </w:r>
          </w:p>
        </w:tc>
      </w:tr>
      <w:tr w:rsidR="00332093" w14:paraId="00CE2903"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0F2B6A60"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0F9C99B4"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05C1440B"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625C0F91" w14:textId="77777777" w:rsidR="00332093" w:rsidRPr="002C70C7" w:rsidRDefault="00332093" w:rsidP="00332093">
            <w:pPr>
              <w:rPr>
                <w:rFonts w:asciiTheme="minorHAnsi" w:hAnsiTheme="minorHAnsi" w:cstheme="minorHAnsi"/>
                <w:sz w:val="16"/>
                <w:szCs w:val="16"/>
              </w:rPr>
            </w:pPr>
          </w:p>
        </w:tc>
      </w:tr>
      <w:tr w:rsidR="00332093" w:rsidRPr="00C77FDB" w14:paraId="549FC2AF"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00080AD2" w14:textId="77777777" w:rsidR="00332093" w:rsidRPr="00C77FDB" w:rsidRDefault="00332093" w:rsidP="00332093">
            <w:pPr>
              <w:rPr>
                <w:rFonts w:cstheme="minorHAnsi"/>
                <w:b/>
                <w:sz w:val="16"/>
                <w:szCs w:val="16"/>
              </w:rPr>
            </w:pPr>
            <w:r w:rsidRPr="00C77FDB">
              <w:rPr>
                <w:rFonts w:cstheme="minorHAnsi"/>
                <w:b/>
                <w:sz w:val="16"/>
                <w:szCs w:val="16"/>
              </w:rPr>
              <w:t>April 12, 2016</w:t>
            </w:r>
          </w:p>
        </w:tc>
        <w:tc>
          <w:tcPr>
            <w:tcW w:w="1047" w:type="dxa"/>
            <w:tcBorders>
              <w:top w:val="single" w:sz="6" w:space="0" w:color="auto"/>
              <w:left w:val="single" w:sz="6" w:space="0" w:color="auto"/>
              <w:bottom w:val="single" w:sz="4" w:space="0" w:color="auto"/>
              <w:right w:val="single" w:sz="6" w:space="0" w:color="auto"/>
            </w:tcBorders>
          </w:tcPr>
          <w:p w14:paraId="4F93CCA4" w14:textId="77777777" w:rsidR="00332093" w:rsidRPr="00C77FDB" w:rsidRDefault="00332093" w:rsidP="00332093">
            <w:pPr>
              <w:rPr>
                <w:rFonts w:cstheme="minorHAnsi"/>
                <w:b/>
                <w:sz w:val="16"/>
                <w:szCs w:val="16"/>
                <w:lang w:val="fr-FR"/>
              </w:rPr>
            </w:pPr>
            <w:r w:rsidRPr="00C77FDB">
              <w:rPr>
                <w:rFonts w:cstheme="minorHAnsi"/>
                <w:b/>
                <w:sz w:val="16"/>
                <w:szCs w:val="16"/>
                <w:lang w:val="fr-FR"/>
              </w:rPr>
              <w:t>1.12</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741E9750" w14:textId="77777777" w:rsidR="00332093" w:rsidRPr="00C77FDB" w:rsidRDefault="00332093" w:rsidP="00332093">
            <w:pPr>
              <w:rPr>
                <w:rFonts w:cstheme="minorHAnsi"/>
                <w:b/>
                <w:sz w:val="16"/>
                <w:szCs w:val="16"/>
              </w:rPr>
            </w:pPr>
          </w:p>
        </w:tc>
      </w:tr>
      <w:tr w:rsidR="00332093" w14:paraId="1FB14026" w14:textId="77777777" w:rsidTr="00332093">
        <w:trPr>
          <w:jc w:val="center"/>
        </w:trPr>
        <w:tc>
          <w:tcPr>
            <w:tcW w:w="1755" w:type="dxa"/>
            <w:tcBorders>
              <w:top w:val="single" w:sz="4" w:space="0" w:color="auto"/>
              <w:left w:val="single" w:sz="4" w:space="0" w:color="auto"/>
              <w:bottom w:val="nil"/>
              <w:right w:val="single" w:sz="4" w:space="0" w:color="auto"/>
            </w:tcBorders>
          </w:tcPr>
          <w:p w14:paraId="0FFC9FB3"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69874D9F" w14:textId="77777777" w:rsidR="00332093" w:rsidRDefault="00332093" w:rsidP="00332093">
            <w:pPr>
              <w:rPr>
                <w:sz w:val="16"/>
                <w:szCs w:val="16"/>
              </w:rPr>
            </w:pPr>
            <w:r>
              <w:rPr>
                <w:sz w:val="16"/>
                <w:szCs w:val="16"/>
              </w:rPr>
              <w:t>MD-REQ-025377/B-</w:t>
            </w:r>
            <w:proofErr w:type="spellStart"/>
            <w:r>
              <w:rPr>
                <w:sz w:val="16"/>
                <w:szCs w:val="16"/>
              </w:rPr>
              <w:t>Disp_LangSel.Rq</w:t>
            </w:r>
            <w:proofErr w:type="spellEnd"/>
            <w:r>
              <w:rPr>
                <w:sz w:val="16"/>
                <w:szCs w:val="16"/>
              </w:rPr>
              <w:t xml:space="preserve"> (</w:t>
            </w:r>
            <w:proofErr w:type="spellStart"/>
            <w:r>
              <w:rPr>
                <w:sz w:val="16"/>
                <w:szCs w:val="16"/>
              </w:rPr>
              <w:t>TcSE</w:t>
            </w:r>
            <w:proofErr w:type="spellEnd"/>
            <w:r>
              <w:rPr>
                <w:sz w:val="16"/>
                <w:szCs w:val="16"/>
              </w:rPr>
              <w:t xml:space="preserve"> ROIN-</w:t>
            </w:r>
            <w:proofErr w:type="gramStart"/>
            <w:r>
              <w:rPr>
                <w:sz w:val="16"/>
                <w:szCs w:val="16"/>
              </w:rPr>
              <w:t>297357)+</w:t>
            </w:r>
            <w:proofErr w:type="gramEnd"/>
          </w:p>
        </w:tc>
        <w:tc>
          <w:tcPr>
            <w:tcW w:w="4627" w:type="dxa"/>
            <w:tcBorders>
              <w:top w:val="single" w:sz="6" w:space="0" w:color="auto"/>
              <w:left w:val="single" w:sz="4" w:space="0" w:color="auto"/>
              <w:bottom w:val="single" w:sz="6" w:space="0" w:color="auto"/>
              <w:right w:val="single" w:sz="6" w:space="0" w:color="auto"/>
            </w:tcBorders>
          </w:tcPr>
          <w:p w14:paraId="06B9C46D" w14:textId="77777777" w:rsidR="00332093" w:rsidRDefault="00332093" w:rsidP="00332093">
            <w:pPr>
              <w:rPr>
                <w:sz w:val="16"/>
                <w:szCs w:val="16"/>
              </w:rPr>
            </w:pPr>
            <w:r>
              <w:rPr>
                <w:sz w:val="16"/>
                <w:szCs w:val="16"/>
              </w:rPr>
              <w:t>&lt;jmyslin2&gt; Updated to add Thai and Indian English</w:t>
            </w:r>
          </w:p>
        </w:tc>
      </w:tr>
      <w:tr w:rsidR="00332093" w14:paraId="53420E14" w14:textId="77777777" w:rsidTr="00332093">
        <w:trPr>
          <w:jc w:val="center"/>
        </w:trPr>
        <w:tc>
          <w:tcPr>
            <w:tcW w:w="1755" w:type="dxa"/>
            <w:tcBorders>
              <w:top w:val="nil"/>
              <w:left w:val="single" w:sz="4" w:space="0" w:color="auto"/>
              <w:bottom w:val="nil"/>
              <w:right w:val="single" w:sz="4" w:space="0" w:color="auto"/>
            </w:tcBorders>
          </w:tcPr>
          <w:p w14:paraId="6DF6AE4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2B887D50" w14:textId="77777777" w:rsidR="00332093" w:rsidRDefault="00332093" w:rsidP="00332093">
            <w:pPr>
              <w:rPr>
                <w:sz w:val="16"/>
                <w:szCs w:val="16"/>
              </w:rPr>
            </w:pPr>
            <w:r>
              <w:rPr>
                <w:sz w:val="16"/>
                <w:szCs w:val="16"/>
              </w:rPr>
              <w:t>MD-REQ-025450/B-</w:t>
            </w:r>
            <w:proofErr w:type="spellStart"/>
            <w:r>
              <w:rPr>
                <w:sz w:val="16"/>
                <w:szCs w:val="16"/>
              </w:rPr>
              <w:t>Disp_LangSel.St</w:t>
            </w:r>
            <w:proofErr w:type="spellEnd"/>
            <w:r>
              <w:rPr>
                <w:sz w:val="16"/>
                <w:szCs w:val="16"/>
              </w:rPr>
              <w:t xml:space="preserve"> (</w:t>
            </w:r>
            <w:proofErr w:type="spellStart"/>
            <w:r>
              <w:rPr>
                <w:sz w:val="16"/>
                <w:szCs w:val="16"/>
              </w:rPr>
              <w:t>TcSE</w:t>
            </w:r>
            <w:proofErr w:type="spellEnd"/>
            <w:r>
              <w:rPr>
                <w:sz w:val="16"/>
                <w:szCs w:val="16"/>
              </w:rPr>
              <w:t xml:space="preserve"> ROIN-</w:t>
            </w:r>
            <w:proofErr w:type="gramStart"/>
            <w:r>
              <w:rPr>
                <w:sz w:val="16"/>
                <w:szCs w:val="16"/>
              </w:rPr>
              <w:t>297360)+</w:t>
            </w:r>
            <w:proofErr w:type="gramEnd"/>
          </w:p>
        </w:tc>
        <w:tc>
          <w:tcPr>
            <w:tcW w:w="4627" w:type="dxa"/>
            <w:tcBorders>
              <w:top w:val="single" w:sz="6" w:space="0" w:color="auto"/>
              <w:left w:val="single" w:sz="4" w:space="0" w:color="auto"/>
              <w:bottom w:val="single" w:sz="6" w:space="0" w:color="auto"/>
              <w:right w:val="single" w:sz="6" w:space="0" w:color="auto"/>
            </w:tcBorders>
          </w:tcPr>
          <w:p w14:paraId="2E3C1D70" w14:textId="77777777" w:rsidR="00332093" w:rsidRDefault="00332093" w:rsidP="00332093">
            <w:pPr>
              <w:rPr>
                <w:sz w:val="16"/>
                <w:szCs w:val="16"/>
              </w:rPr>
            </w:pPr>
            <w:r>
              <w:rPr>
                <w:sz w:val="16"/>
                <w:szCs w:val="16"/>
              </w:rPr>
              <w:t>&lt;jmyslin2&gt; updated to add Indian English and Thai</w:t>
            </w:r>
          </w:p>
        </w:tc>
      </w:tr>
      <w:tr w:rsidR="00332093" w14:paraId="685288E5" w14:textId="77777777" w:rsidTr="00332093">
        <w:trPr>
          <w:jc w:val="center"/>
        </w:trPr>
        <w:tc>
          <w:tcPr>
            <w:tcW w:w="1755" w:type="dxa"/>
            <w:tcBorders>
              <w:top w:val="nil"/>
              <w:left w:val="single" w:sz="4" w:space="0" w:color="auto"/>
              <w:bottom w:val="nil"/>
              <w:right w:val="single" w:sz="4" w:space="0" w:color="auto"/>
            </w:tcBorders>
          </w:tcPr>
          <w:p w14:paraId="2822FE8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618BD5D6" w14:textId="77777777" w:rsidR="00332093" w:rsidRDefault="00332093" w:rsidP="00332093">
            <w:pPr>
              <w:rPr>
                <w:sz w:val="16"/>
                <w:szCs w:val="16"/>
              </w:rPr>
            </w:pPr>
            <w:r>
              <w:rPr>
                <w:sz w:val="16"/>
                <w:szCs w:val="16"/>
              </w:rPr>
              <w:t>MD-REQ-025450/B-</w:t>
            </w:r>
            <w:proofErr w:type="spellStart"/>
            <w:r>
              <w:rPr>
                <w:sz w:val="16"/>
                <w:szCs w:val="16"/>
              </w:rPr>
              <w:t>Disp_LangSel.St</w:t>
            </w:r>
            <w:proofErr w:type="spellEnd"/>
            <w:r>
              <w:rPr>
                <w:sz w:val="16"/>
                <w:szCs w:val="16"/>
              </w:rPr>
              <w:t xml:space="preserve"> (</w:t>
            </w:r>
            <w:proofErr w:type="spellStart"/>
            <w:r>
              <w:rPr>
                <w:sz w:val="16"/>
                <w:szCs w:val="16"/>
              </w:rPr>
              <w:t>TcSE</w:t>
            </w:r>
            <w:proofErr w:type="spellEnd"/>
            <w:r>
              <w:rPr>
                <w:sz w:val="16"/>
                <w:szCs w:val="16"/>
              </w:rPr>
              <w:t xml:space="preserve"> ROIN-</w:t>
            </w:r>
            <w:proofErr w:type="gramStart"/>
            <w:r>
              <w:rPr>
                <w:sz w:val="16"/>
                <w:szCs w:val="16"/>
              </w:rPr>
              <w:t>297360)+</w:t>
            </w:r>
            <w:proofErr w:type="gramEnd"/>
          </w:p>
        </w:tc>
        <w:tc>
          <w:tcPr>
            <w:tcW w:w="4627" w:type="dxa"/>
            <w:tcBorders>
              <w:top w:val="single" w:sz="6" w:space="0" w:color="auto"/>
              <w:left w:val="single" w:sz="4" w:space="0" w:color="auto"/>
              <w:bottom w:val="single" w:sz="6" w:space="0" w:color="auto"/>
              <w:right w:val="single" w:sz="6" w:space="0" w:color="auto"/>
            </w:tcBorders>
          </w:tcPr>
          <w:p w14:paraId="4C976D8D" w14:textId="77777777" w:rsidR="00332093" w:rsidRDefault="00332093" w:rsidP="00332093">
            <w:pPr>
              <w:rPr>
                <w:sz w:val="16"/>
                <w:szCs w:val="16"/>
              </w:rPr>
            </w:pPr>
            <w:r>
              <w:rPr>
                <w:sz w:val="16"/>
                <w:szCs w:val="16"/>
              </w:rPr>
              <w:t>&lt;jmyslin2&gt; updated to add Indian English and Thai</w:t>
            </w:r>
          </w:p>
        </w:tc>
      </w:tr>
      <w:tr w:rsidR="00332093" w14:paraId="33B445C8" w14:textId="77777777" w:rsidTr="00332093">
        <w:trPr>
          <w:jc w:val="center"/>
        </w:trPr>
        <w:tc>
          <w:tcPr>
            <w:tcW w:w="1755" w:type="dxa"/>
            <w:tcBorders>
              <w:top w:val="nil"/>
              <w:left w:val="single" w:sz="4" w:space="0" w:color="auto"/>
              <w:bottom w:val="nil"/>
              <w:right w:val="single" w:sz="4" w:space="0" w:color="auto"/>
            </w:tcBorders>
          </w:tcPr>
          <w:p w14:paraId="415AAEC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4EEEFBBA" w14:textId="77777777" w:rsidR="00332093" w:rsidRDefault="00332093" w:rsidP="00332093">
            <w:pPr>
              <w:rPr>
                <w:sz w:val="16"/>
                <w:szCs w:val="16"/>
              </w:rPr>
            </w:pPr>
            <w:r>
              <w:rPr>
                <w:sz w:val="16"/>
                <w:szCs w:val="16"/>
              </w:rPr>
              <w:t>MD-REQ-025377/B-</w:t>
            </w:r>
            <w:proofErr w:type="spellStart"/>
            <w:r>
              <w:rPr>
                <w:sz w:val="16"/>
                <w:szCs w:val="16"/>
              </w:rPr>
              <w:t>Disp_LangSel.Rq</w:t>
            </w:r>
            <w:proofErr w:type="spellEnd"/>
            <w:r>
              <w:rPr>
                <w:sz w:val="16"/>
                <w:szCs w:val="16"/>
              </w:rPr>
              <w:t xml:space="preserve"> (</w:t>
            </w:r>
            <w:proofErr w:type="spellStart"/>
            <w:r>
              <w:rPr>
                <w:sz w:val="16"/>
                <w:szCs w:val="16"/>
              </w:rPr>
              <w:t>TcSE</w:t>
            </w:r>
            <w:proofErr w:type="spellEnd"/>
            <w:r>
              <w:rPr>
                <w:sz w:val="16"/>
                <w:szCs w:val="16"/>
              </w:rPr>
              <w:t xml:space="preserve"> ROIN-</w:t>
            </w:r>
            <w:proofErr w:type="gramStart"/>
            <w:r>
              <w:rPr>
                <w:sz w:val="16"/>
                <w:szCs w:val="16"/>
              </w:rPr>
              <w:t>297357)+</w:t>
            </w:r>
            <w:proofErr w:type="gramEnd"/>
          </w:p>
        </w:tc>
        <w:tc>
          <w:tcPr>
            <w:tcW w:w="4627" w:type="dxa"/>
            <w:tcBorders>
              <w:top w:val="single" w:sz="6" w:space="0" w:color="auto"/>
              <w:left w:val="single" w:sz="4" w:space="0" w:color="auto"/>
              <w:bottom w:val="single" w:sz="6" w:space="0" w:color="auto"/>
              <w:right w:val="single" w:sz="6" w:space="0" w:color="auto"/>
            </w:tcBorders>
          </w:tcPr>
          <w:p w14:paraId="413BF1B3" w14:textId="77777777" w:rsidR="00332093" w:rsidRDefault="00332093" w:rsidP="00332093">
            <w:pPr>
              <w:rPr>
                <w:sz w:val="16"/>
                <w:szCs w:val="16"/>
              </w:rPr>
            </w:pPr>
            <w:r>
              <w:rPr>
                <w:sz w:val="16"/>
                <w:szCs w:val="16"/>
              </w:rPr>
              <w:t>&lt;jmyslin2&gt; Updated to add Thai and Indian English</w:t>
            </w:r>
          </w:p>
        </w:tc>
      </w:tr>
      <w:tr w:rsidR="00332093" w14:paraId="7265A2AF" w14:textId="77777777" w:rsidTr="00332093">
        <w:trPr>
          <w:jc w:val="center"/>
        </w:trPr>
        <w:tc>
          <w:tcPr>
            <w:tcW w:w="1755" w:type="dxa"/>
            <w:tcBorders>
              <w:top w:val="nil"/>
              <w:left w:val="single" w:sz="4" w:space="0" w:color="auto"/>
              <w:bottom w:val="nil"/>
              <w:right w:val="single" w:sz="4" w:space="0" w:color="auto"/>
            </w:tcBorders>
          </w:tcPr>
          <w:p w14:paraId="25E5D6C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7D6CA6CA" w14:textId="77777777" w:rsidR="00332093" w:rsidRDefault="00332093" w:rsidP="00332093">
            <w:pPr>
              <w:rPr>
                <w:sz w:val="16"/>
                <w:szCs w:val="16"/>
              </w:rPr>
            </w:pPr>
            <w:r>
              <w:rPr>
                <w:sz w:val="16"/>
                <w:szCs w:val="16"/>
              </w:rPr>
              <w:t>VS-UC-REQ-025349/B-Master Reset (</w:t>
            </w:r>
            <w:proofErr w:type="spellStart"/>
            <w:r>
              <w:rPr>
                <w:sz w:val="16"/>
                <w:szCs w:val="16"/>
              </w:rPr>
              <w:t>TcSE</w:t>
            </w:r>
            <w:proofErr w:type="spellEnd"/>
            <w:r>
              <w:rPr>
                <w:sz w:val="16"/>
                <w:szCs w:val="16"/>
              </w:rPr>
              <w:t xml:space="preserve"> ROIN-296294)</w:t>
            </w:r>
          </w:p>
        </w:tc>
        <w:tc>
          <w:tcPr>
            <w:tcW w:w="4627" w:type="dxa"/>
            <w:tcBorders>
              <w:top w:val="single" w:sz="6" w:space="0" w:color="auto"/>
              <w:left w:val="single" w:sz="4" w:space="0" w:color="auto"/>
              <w:bottom w:val="single" w:sz="6" w:space="0" w:color="auto"/>
              <w:right w:val="single" w:sz="6" w:space="0" w:color="auto"/>
            </w:tcBorders>
          </w:tcPr>
          <w:p w14:paraId="4C479D2D" w14:textId="77777777" w:rsidR="00332093" w:rsidRDefault="00332093" w:rsidP="00332093">
            <w:pPr>
              <w:rPr>
                <w:sz w:val="16"/>
                <w:szCs w:val="16"/>
              </w:rPr>
            </w:pPr>
            <w:r>
              <w:rPr>
                <w:sz w:val="16"/>
                <w:szCs w:val="16"/>
              </w:rPr>
              <w:t xml:space="preserve">&lt;jmyslin2&gt; No impact to SYNC Gen 3 but updating use case since AHU will now use </w:t>
            </w:r>
            <w:proofErr w:type="spellStart"/>
            <w:r>
              <w:rPr>
                <w:sz w:val="16"/>
                <w:szCs w:val="16"/>
              </w:rPr>
              <w:t>SDARS_FactoryReset_Rq</w:t>
            </w:r>
            <w:proofErr w:type="spellEnd"/>
            <w:r>
              <w:rPr>
                <w:sz w:val="16"/>
                <w:szCs w:val="16"/>
              </w:rPr>
              <w:t xml:space="preserve"> signal to also setting the audio settings to the default settings</w:t>
            </w:r>
          </w:p>
        </w:tc>
      </w:tr>
      <w:tr w:rsidR="00332093" w14:paraId="0844DE33" w14:textId="77777777" w:rsidTr="00332093">
        <w:trPr>
          <w:jc w:val="center"/>
        </w:trPr>
        <w:tc>
          <w:tcPr>
            <w:tcW w:w="1755" w:type="dxa"/>
            <w:tcBorders>
              <w:top w:val="nil"/>
              <w:left w:val="single" w:sz="4" w:space="0" w:color="auto"/>
              <w:bottom w:val="nil"/>
              <w:right w:val="single" w:sz="4" w:space="0" w:color="auto"/>
            </w:tcBorders>
          </w:tcPr>
          <w:p w14:paraId="401EFD8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7FF0D185" w14:textId="77777777" w:rsidR="00332093" w:rsidRDefault="00332093" w:rsidP="00332093">
            <w:pPr>
              <w:rPr>
                <w:sz w:val="16"/>
                <w:szCs w:val="16"/>
              </w:rPr>
            </w:pPr>
            <w:r>
              <w:rPr>
                <w:sz w:val="16"/>
                <w:szCs w:val="16"/>
              </w:rPr>
              <w:t>VS-SR-REQ-015044/C-Master Reset request to the infotainment components (</w:t>
            </w:r>
            <w:proofErr w:type="spellStart"/>
            <w:r>
              <w:rPr>
                <w:sz w:val="16"/>
                <w:szCs w:val="16"/>
              </w:rPr>
              <w:t>TcSE</w:t>
            </w:r>
            <w:proofErr w:type="spellEnd"/>
            <w:r>
              <w:rPr>
                <w:sz w:val="16"/>
                <w:szCs w:val="16"/>
              </w:rPr>
              <w:t xml:space="preserve"> ROIN-174375-</w:t>
            </w:r>
            <w:proofErr w:type="gramStart"/>
            <w:r>
              <w:rPr>
                <w:sz w:val="16"/>
                <w:szCs w:val="16"/>
              </w:rPr>
              <w:t>1)+</w:t>
            </w:r>
            <w:proofErr w:type="gramEnd"/>
          </w:p>
        </w:tc>
        <w:tc>
          <w:tcPr>
            <w:tcW w:w="4627" w:type="dxa"/>
            <w:tcBorders>
              <w:top w:val="single" w:sz="6" w:space="0" w:color="auto"/>
              <w:left w:val="single" w:sz="4" w:space="0" w:color="auto"/>
              <w:bottom w:val="single" w:sz="6" w:space="0" w:color="auto"/>
              <w:right w:val="single" w:sz="6" w:space="0" w:color="auto"/>
            </w:tcBorders>
          </w:tcPr>
          <w:p w14:paraId="54A2E555" w14:textId="77777777" w:rsidR="00332093" w:rsidRDefault="00332093" w:rsidP="00332093">
            <w:pPr>
              <w:rPr>
                <w:sz w:val="16"/>
                <w:szCs w:val="16"/>
              </w:rPr>
            </w:pPr>
            <w:r>
              <w:rPr>
                <w:sz w:val="16"/>
                <w:szCs w:val="16"/>
              </w:rPr>
              <w:t xml:space="preserve">&lt;jmyslin2&gt; There is no change to SYNC Gen 3 so update for clarification only since SYNC Gen 3 sends </w:t>
            </w:r>
            <w:proofErr w:type="spellStart"/>
            <w:r>
              <w:rPr>
                <w:sz w:val="16"/>
                <w:szCs w:val="16"/>
              </w:rPr>
              <w:t>FactoryReset_Rq</w:t>
            </w:r>
            <w:proofErr w:type="spellEnd"/>
            <w:r>
              <w:rPr>
                <w:sz w:val="16"/>
                <w:szCs w:val="16"/>
              </w:rPr>
              <w:t xml:space="preserve"> = </w:t>
            </w:r>
            <w:proofErr w:type="spellStart"/>
            <w:r>
              <w:rPr>
                <w:sz w:val="16"/>
                <w:szCs w:val="16"/>
              </w:rPr>
              <w:t>RestoreFactoryDefaults</w:t>
            </w:r>
            <w:proofErr w:type="spellEnd"/>
            <w:r>
              <w:rPr>
                <w:sz w:val="16"/>
                <w:szCs w:val="16"/>
              </w:rPr>
              <w:t xml:space="preserve"> whenever a master reset is </w:t>
            </w:r>
            <w:r>
              <w:rPr>
                <w:sz w:val="16"/>
                <w:szCs w:val="16"/>
              </w:rPr>
              <w:lastRenderedPageBreak/>
              <w:t>initiated.  The AHU will now also reset the Audio Settings (</w:t>
            </w:r>
            <w:proofErr w:type="spellStart"/>
            <w:r>
              <w:rPr>
                <w:sz w:val="16"/>
                <w:szCs w:val="16"/>
              </w:rPr>
              <w:t>ex Bass</w:t>
            </w:r>
            <w:proofErr w:type="spellEnd"/>
            <w:r>
              <w:rPr>
                <w:sz w:val="16"/>
                <w:szCs w:val="16"/>
              </w:rPr>
              <w:t xml:space="preserve">, Treble, Balance etc.) when </w:t>
            </w:r>
            <w:proofErr w:type="spellStart"/>
            <w:r>
              <w:rPr>
                <w:sz w:val="16"/>
                <w:szCs w:val="16"/>
              </w:rPr>
              <w:t>FactoryReset_Rq</w:t>
            </w:r>
            <w:proofErr w:type="spellEnd"/>
            <w:r>
              <w:rPr>
                <w:sz w:val="16"/>
                <w:szCs w:val="16"/>
              </w:rPr>
              <w:t xml:space="preserve"> = </w:t>
            </w:r>
            <w:proofErr w:type="spellStart"/>
            <w:r>
              <w:rPr>
                <w:sz w:val="16"/>
                <w:szCs w:val="16"/>
              </w:rPr>
              <w:t>RestoreFactoryDefaults</w:t>
            </w:r>
            <w:proofErr w:type="spellEnd"/>
            <w:r>
              <w:rPr>
                <w:sz w:val="16"/>
                <w:szCs w:val="16"/>
              </w:rPr>
              <w:t xml:space="preserve"> in addition to resetting SDARS.</w:t>
            </w:r>
          </w:p>
        </w:tc>
      </w:tr>
      <w:tr w:rsidR="00332093" w14:paraId="6452C69D" w14:textId="77777777" w:rsidTr="00332093">
        <w:trPr>
          <w:jc w:val="center"/>
        </w:trPr>
        <w:tc>
          <w:tcPr>
            <w:tcW w:w="1755" w:type="dxa"/>
            <w:tcBorders>
              <w:top w:val="nil"/>
              <w:left w:val="single" w:sz="4" w:space="0" w:color="auto"/>
              <w:bottom w:val="nil"/>
              <w:right w:val="single" w:sz="4" w:space="0" w:color="auto"/>
            </w:tcBorders>
          </w:tcPr>
          <w:p w14:paraId="550D08B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70144B8A" w14:textId="77777777" w:rsidR="00332093" w:rsidRDefault="00332093" w:rsidP="00332093">
            <w:pPr>
              <w:rPr>
                <w:sz w:val="16"/>
                <w:szCs w:val="16"/>
              </w:rPr>
            </w:pPr>
            <w:r>
              <w:rPr>
                <w:sz w:val="16"/>
                <w:szCs w:val="16"/>
              </w:rPr>
              <w:t>VS-SR-REQ-213252/B-Master Reset request to the TCU (Telematic Control Unit)</w:t>
            </w:r>
          </w:p>
        </w:tc>
        <w:tc>
          <w:tcPr>
            <w:tcW w:w="4627" w:type="dxa"/>
            <w:tcBorders>
              <w:top w:val="single" w:sz="6" w:space="0" w:color="auto"/>
              <w:left w:val="single" w:sz="4" w:space="0" w:color="auto"/>
              <w:bottom w:val="single" w:sz="6" w:space="0" w:color="auto"/>
              <w:right w:val="single" w:sz="6" w:space="0" w:color="auto"/>
            </w:tcBorders>
          </w:tcPr>
          <w:p w14:paraId="55A2DF06" w14:textId="77777777" w:rsidR="00332093" w:rsidRDefault="00332093" w:rsidP="00332093">
            <w:pPr>
              <w:rPr>
                <w:sz w:val="16"/>
                <w:szCs w:val="16"/>
              </w:rPr>
            </w:pPr>
            <w:r>
              <w:rPr>
                <w:sz w:val="16"/>
                <w:szCs w:val="16"/>
              </w:rPr>
              <w:t xml:space="preserve">&lt;jmyslin2 / </w:t>
            </w:r>
            <w:proofErr w:type="spellStart"/>
            <w:r>
              <w:rPr>
                <w:sz w:val="16"/>
                <w:szCs w:val="16"/>
              </w:rPr>
              <w:t>aaldalla</w:t>
            </w:r>
            <w:proofErr w:type="spellEnd"/>
            <w:r>
              <w:rPr>
                <w:sz w:val="16"/>
                <w:szCs w:val="16"/>
              </w:rPr>
              <w:t>&gt; Updated for master reset and sending the factory reset signal to the TCU</w:t>
            </w:r>
          </w:p>
        </w:tc>
      </w:tr>
      <w:tr w:rsidR="00332093" w14:paraId="6AC4B824"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569A6248"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7BB9378C"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0B94FC6F"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6DA4EA7D" w14:textId="77777777" w:rsidR="00332093" w:rsidRPr="002C70C7" w:rsidRDefault="00332093" w:rsidP="00332093">
            <w:pPr>
              <w:rPr>
                <w:rFonts w:asciiTheme="minorHAnsi" w:hAnsiTheme="minorHAnsi" w:cstheme="minorHAnsi"/>
                <w:sz w:val="16"/>
                <w:szCs w:val="16"/>
              </w:rPr>
            </w:pPr>
          </w:p>
        </w:tc>
      </w:tr>
      <w:tr w:rsidR="00332093" w:rsidRPr="00C77FDB" w14:paraId="3E5EE73C"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17D92B4D" w14:textId="77777777" w:rsidR="00332093" w:rsidRPr="00C77FDB" w:rsidRDefault="00332093" w:rsidP="00332093">
            <w:pPr>
              <w:rPr>
                <w:rFonts w:cstheme="minorHAnsi"/>
                <w:b/>
                <w:sz w:val="16"/>
                <w:szCs w:val="16"/>
              </w:rPr>
            </w:pPr>
            <w:r w:rsidRPr="00C77FDB">
              <w:rPr>
                <w:rFonts w:cstheme="minorHAnsi"/>
                <w:b/>
                <w:sz w:val="16"/>
                <w:szCs w:val="16"/>
              </w:rPr>
              <w:t>May 6, 2016</w:t>
            </w:r>
          </w:p>
        </w:tc>
        <w:tc>
          <w:tcPr>
            <w:tcW w:w="1047" w:type="dxa"/>
            <w:tcBorders>
              <w:top w:val="single" w:sz="6" w:space="0" w:color="auto"/>
              <w:left w:val="single" w:sz="6" w:space="0" w:color="auto"/>
              <w:bottom w:val="single" w:sz="4" w:space="0" w:color="auto"/>
              <w:right w:val="single" w:sz="6" w:space="0" w:color="auto"/>
            </w:tcBorders>
          </w:tcPr>
          <w:p w14:paraId="015EE3F2" w14:textId="77777777" w:rsidR="00332093" w:rsidRPr="00C77FDB" w:rsidRDefault="00332093" w:rsidP="00332093">
            <w:pPr>
              <w:jc w:val="center"/>
              <w:rPr>
                <w:rFonts w:cstheme="minorHAnsi"/>
                <w:b/>
                <w:sz w:val="16"/>
                <w:szCs w:val="16"/>
                <w:lang w:val="fr-FR"/>
              </w:rPr>
            </w:pPr>
            <w:r w:rsidRPr="00C77FDB">
              <w:rPr>
                <w:rFonts w:cstheme="minorHAnsi"/>
                <w:b/>
                <w:sz w:val="16"/>
                <w:szCs w:val="16"/>
                <w:lang w:val="fr-FR"/>
              </w:rPr>
              <w:t>1.13</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305B6C85" w14:textId="77777777" w:rsidR="00332093" w:rsidRPr="00C77FDB" w:rsidRDefault="00332093" w:rsidP="00332093">
            <w:pPr>
              <w:rPr>
                <w:rFonts w:cstheme="minorHAnsi"/>
                <w:b/>
                <w:sz w:val="16"/>
                <w:szCs w:val="16"/>
              </w:rPr>
            </w:pPr>
          </w:p>
        </w:tc>
      </w:tr>
      <w:tr w:rsidR="00332093" w14:paraId="242CF11A" w14:textId="77777777" w:rsidTr="00332093">
        <w:trPr>
          <w:jc w:val="center"/>
        </w:trPr>
        <w:tc>
          <w:tcPr>
            <w:tcW w:w="1755" w:type="dxa"/>
            <w:tcBorders>
              <w:top w:val="single" w:sz="4" w:space="0" w:color="auto"/>
              <w:left w:val="single" w:sz="4" w:space="0" w:color="auto"/>
              <w:bottom w:val="nil"/>
              <w:right w:val="single" w:sz="4" w:space="0" w:color="auto"/>
            </w:tcBorders>
          </w:tcPr>
          <w:p w14:paraId="59D9C1A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11E5EA99" w14:textId="77777777" w:rsidR="00332093" w:rsidRDefault="00332093" w:rsidP="00332093">
            <w:pPr>
              <w:rPr>
                <w:sz w:val="16"/>
                <w:szCs w:val="16"/>
              </w:rPr>
            </w:pPr>
            <w:r>
              <w:rPr>
                <w:sz w:val="16"/>
                <w:szCs w:val="16"/>
              </w:rPr>
              <w:t>MD-REQ-025377/D-</w:t>
            </w:r>
            <w:proofErr w:type="spellStart"/>
            <w:r>
              <w:rPr>
                <w:sz w:val="16"/>
                <w:szCs w:val="16"/>
              </w:rPr>
              <w:t>Disp_LangSel.Rq</w:t>
            </w:r>
            <w:proofErr w:type="spellEnd"/>
            <w:r>
              <w:rPr>
                <w:sz w:val="16"/>
                <w:szCs w:val="16"/>
              </w:rPr>
              <w:t xml:space="preserve"> (</w:t>
            </w:r>
            <w:proofErr w:type="spellStart"/>
            <w:r>
              <w:rPr>
                <w:sz w:val="16"/>
                <w:szCs w:val="16"/>
              </w:rPr>
              <w:t>TcSE</w:t>
            </w:r>
            <w:proofErr w:type="spellEnd"/>
            <w:r>
              <w:rPr>
                <w:sz w:val="16"/>
                <w:szCs w:val="16"/>
              </w:rPr>
              <w:t xml:space="preserve"> ROIN-</w:t>
            </w:r>
            <w:proofErr w:type="gramStart"/>
            <w:r>
              <w:rPr>
                <w:sz w:val="16"/>
                <w:szCs w:val="16"/>
              </w:rPr>
              <w:t>297357)+</w:t>
            </w:r>
            <w:proofErr w:type="gramEnd"/>
          </w:p>
        </w:tc>
        <w:tc>
          <w:tcPr>
            <w:tcW w:w="4627" w:type="dxa"/>
            <w:tcBorders>
              <w:top w:val="single" w:sz="6" w:space="0" w:color="auto"/>
              <w:left w:val="single" w:sz="4" w:space="0" w:color="auto"/>
              <w:bottom w:val="single" w:sz="6" w:space="0" w:color="auto"/>
              <w:right w:val="single" w:sz="6" w:space="0" w:color="auto"/>
            </w:tcBorders>
          </w:tcPr>
          <w:p w14:paraId="3C65B065" w14:textId="77777777" w:rsidR="00332093" w:rsidRDefault="00332093" w:rsidP="00332093">
            <w:pPr>
              <w:rPr>
                <w:sz w:val="16"/>
                <w:szCs w:val="16"/>
              </w:rPr>
            </w:pPr>
            <w:r>
              <w:rPr>
                <w:sz w:val="16"/>
                <w:szCs w:val="16"/>
              </w:rPr>
              <w:t>&lt;JM&gt; Updated so support new strategy for language request signals since the old CAN signals maxed out on size</w:t>
            </w:r>
          </w:p>
        </w:tc>
      </w:tr>
      <w:tr w:rsidR="00332093" w14:paraId="658532FA" w14:textId="77777777" w:rsidTr="00332093">
        <w:trPr>
          <w:jc w:val="center"/>
        </w:trPr>
        <w:tc>
          <w:tcPr>
            <w:tcW w:w="1755" w:type="dxa"/>
            <w:tcBorders>
              <w:top w:val="nil"/>
              <w:left w:val="single" w:sz="4" w:space="0" w:color="auto"/>
              <w:bottom w:val="nil"/>
              <w:right w:val="single" w:sz="4" w:space="0" w:color="auto"/>
            </w:tcBorders>
          </w:tcPr>
          <w:p w14:paraId="6B2A473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4FF9E6FC" w14:textId="77777777" w:rsidR="00332093" w:rsidRDefault="00332093" w:rsidP="00332093">
            <w:pPr>
              <w:rPr>
                <w:sz w:val="16"/>
                <w:szCs w:val="16"/>
              </w:rPr>
            </w:pPr>
            <w:r>
              <w:rPr>
                <w:sz w:val="16"/>
                <w:szCs w:val="16"/>
              </w:rPr>
              <w:t>MD-REQ-025377/J-</w:t>
            </w:r>
            <w:proofErr w:type="spellStart"/>
            <w:r>
              <w:rPr>
                <w:sz w:val="16"/>
                <w:szCs w:val="16"/>
              </w:rPr>
              <w:t>Disp_LangSel.Rq</w:t>
            </w:r>
            <w:proofErr w:type="spellEnd"/>
            <w:r>
              <w:rPr>
                <w:sz w:val="16"/>
                <w:szCs w:val="16"/>
              </w:rPr>
              <w:t xml:space="preserve"> (</w:t>
            </w:r>
            <w:proofErr w:type="spellStart"/>
            <w:r>
              <w:rPr>
                <w:sz w:val="16"/>
                <w:szCs w:val="16"/>
              </w:rPr>
              <w:t>TcSE</w:t>
            </w:r>
            <w:proofErr w:type="spellEnd"/>
            <w:r>
              <w:rPr>
                <w:sz w:val="16"/>
                <w:szCs w:val="16"/>
              </w:rPr>
              <w:t xml:space="preserve"> ROIN-297357)</w:t>
            </w:r>
          </w:p>
        </w:tc>
        <w:tc>
          <w:tcPr>
            <w:tcW w:w="4627" w:type="dxa"/>
            <w:tcBorders>
              <w:top w:val="single" w:sz="6" w:space="0" w:color="auto"/>
              <w:left w:val="single" w:sz="4" w:space="0" w:color="auto"/>
              <w:bottom w:val="single" w:sz="6" w:space="0" w:color="auto"/>
              <w:right w:val="single" w:sz="6" w:space="0" w:color="auto"/>
            </w:tcBorders>
          </w:tcPr>
          <w:p w14:paraId="411F36C6" w14:textId="77777777" w:rsidR="00332093" w:rsidRDefault="00332093" w:rsidP="00332093">
            <w:pPr>
              <w:rPr>
                <w:sz w:val="16"/>
                <w:szCs w:val="16"/>
              </w:rPr>
            </w:pPr>
            <w:r>
              <w:rPr>
                <w:sz w:val="16"/>
                <w:szCs w:val="16"/>
              </w:rPr>
              <w:t>&lt;jmyslin2&gt; &lt;jmyslin2&gt; language strategy updates with two signals</w:t>
            </w:r>
          </w:p>
        </w:tc>
      </w:tr>
      <w:tr w:rsidR="00332093" w14:paraId="28158D70" w14:textId="77777777" w:rsidTr="00332093">
        <w:trPr>
          <w:jc w:val="center"/>
        </w:trPr>
        <w:tc>
          <w:tcPr>
            <w:tcW w:w="1755" w:type="dxa"/>
            <w:tcBorders>
              <w:top w:val="nil"/>
              <w:left w:val="single" w:sz="4" w:space="0" w:color="auto"/>
              <w:bottom w:val="nil"/>
              <w:right w:val="single" w:sz="4" w:space="0" w:color="auto"/>
            </w:tcBorders>
          </w:tcPr>
          <w:p w14:paraId="420193F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51970B5A" w14:textId="77777777" w:rsidR="00332093" w:rsidRDefault="00332093" w:rsidP="00332093">
            <w:pPr>
              <w:rPr>
                <w:sz w:val="16"/>
                <w:szCs w:val="16"/>
              </w:rPr>
            </w:pPr>
            <w:r>
              <w:rPr>
                <w:sz w:val="16"/>
                <w:szCs w:val="16"/>
              </w:rPr>
              <w:t>MD-REQ-025450/D-</w:t>
            </w:r>
            <w:proofErr w:type="spellStart"/>
            <w:r>
              <w:rPr>
                <w:sz w:val="16"/>
                <w:szCs w:val="16"/>
              </w:rPr>
              <w:t>Disp_LangSel.St</w:t>
            </w:r>
            <w:proofErr w:type="spellEnd"/>
            <w:r>
              <w:rPr>
                <w:sz w:val="16"/>
                <w:szCs w:val="16"/>
              </w:rPr>
              <w:t xml:space="preserve"> (</w:t>
            </w:r>
            <w:proofErr w:type="spellStart"/>
            <w:r>
              <w:rPr>
                <w:sz w:val="16"/>
                <w:szCs w:val="16"/>
              </w:rPr>
              <w:t>TcSE</w:t>
            </w:r>
            <w:proofErr w:type="spellEnd"/>
            <w:r>
              <w:rPr>
                <w:sz w:val="16"/>
                <w:szCs w:val="16"/>
              </w:rPr>
              <w:t xml:space="preserve"> ROIN-</w:t>
            </w:r>
            <w:proofErr w:type="gramStart"/>
            <w:r>
              <w:rPr>
                <w:sz w:val="16"/>
                <w:szCs w:val="16"/>
              </w:rPr>
              <w:t>297360)+</w:t>
            </w:r>
            <w:proofErr w:type="gramEnd"/>
          </w:p>
        </w:tc>
        <w:tc>
          <w:tcPr>
            <w:tcW w:w="4627" w:type="dxa"/>
            <w:tcBorders>
              <w:top w:val="single" w:sz="6" w:space="0" w:color="auto"/>
              <w:left w:val="single" w:sz="4" w:space="0" w:color="auto"/>
              <w:bottom w:val="single" w:sz="6" w:space="0" w:color="auto"/>
              <w:right w:val="single" w:sz="6" w:space="0" w:color="auto"/>
            </w:tcBorders>
          </w:tcPr>
          <w:p w14:paraId="2A9B6F9C" w14:textId="77777777" w:rsidR="00332093" w:rsidRDefault="00332093" w:rsidP="00332093">
            <w:pPr>
              <w:rPr>
                <w:sz w:val="16"/>
                <w:szCs w:val="16"/>
              </w:rPr>
            </w:pPr>
            <w:r>
              <w:rPr>
                <w:sz w:val="16"/>
                <w:szCs w:val="16"/>
              </w:rPr>
              <w:t>&lt;JM&gt; Updated the Language Status signal strategy</w:t>
            </w:r>
          </w:p>
        </w:tc>
      </w:tr>
      <w:tr w:rsidR="00332093" w14:paraId="391BB45B" w14:textId="77777777" w:rsidTr="00332093">
        <w:trPr>
          <w:jc w:val="center"/>
        </w:trPr>
        <w:tc>
          <w:tcPr>
            <w:tcW w:w="1755" w:type="dxa"/>
            <w:tcBorders>
              <w:top w:val="nil"/>
              <w:left w:val="single" w:sz="4" w:space="0" w:color="auto"/>
              <w:bottom w:val="nil"/>
              <w:right w:val="single" w:sz="4" w:space="0" w:color="auto"/>
            </w:tcBorders>
          </w:tcPr>
          <w:p w14:paraId="5DDFCC6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6DB0F5D6" w14:textId="77777777" w:rsidR="00332093" w:rsidRDefault="00332093" w:rsidP="00332093">
            <w:pPr>
              <w:rPr>
                <w:sz w:val="16"/>
                <w:szCs w:val="16"/>
              </w:rPr>
            </w:pPr>
            <w:r>
              <w:rPr>
                <w:sz w:val="16"/>
                <w:szCs w:val="16"/>
              </w:rPr>
              <w:t>MD-REQ-025450/K-</w:t>
            </w:r>
            <w:proofErr w:type="spellStart"/>
            <w:r>
              <w:rPr>
                <w:sz w:val="16"/>
                <w:szCs w:val="16"/>
              </w:rPr>
              <w:t>Disp_LangSel.St</w:t>
            </w:r>
            <w:proofErr w:type="spellEnd"/>
            <w:r>
              <w:rPr>
                <w:sz w:val="16"/>
                <w:szCs w:val="16"/>
              </w:rPr>
              <w:t xml:space="preserve"> (</w:t>
            </w:r>
            <w:proofErr w:type="spellStart"/>
            <w:r>
              <w:rPr>
                <w:sz w:val="16"/>
                <w:szCs w:val="16"/>
              </w:rPr>
              <w:t>TcSE</w:t>
            </w:r>
            <w:proofErr w:type="spellEnd"/>
            <w:r>
              <w:rPr>
                <w:sz w:val="16"/>
                <w:szCs w:val="16"/>
              </w:rPr>
              <w:t xml:space="preserve"> ROIN-297360)</w:t>
            </w:r>
          </w:p>
        </w:tc>
        <w:tc>
          <w:tcPr>
            <w:tcW w:w="4627" w:type="dxa"/>
            <w:tcBorders>
              <w:top w:val="single" w:sz="6" w:space="0" w:color="auto"/>
              <w:left w:val="single" w:sz="4" w:space="0" w:color="auto"/>
              <w:bottom w:val="single" w:sz="6" w:space="0" w:color="auto"/>
              <w:right w:val="single" w:sz="6" w:space="0" w:color="auto"/>
            </w:tcBorders>
          </w:tcPr>
          <w:p w14:paraId="38D406F5" w14:textId="77777777" w:rsidR="00332093" w:rsidRDefault="00332093" w:rsidP="00332093">
            <w:pPr>
              <w:rPr>
                <w:sz w:val="16"/>
                <w:szCs w:val="16"/>
              </w:rPr>
            </w:pPr>
            <w:r>
              <w:rPr>
                <w:sz w:val="16"/>
                <w:szCs w:val="16"/>
              </w:rPr>
              <w:t>&lt;jmyslin2&gt; language strategy updates with two signals</w:t>
            </w:r>
          </w:p>
        </w:tc>
      </w:tr>
      <w:tr w:rsidR="00332093" w14:paraId="50D11D54" w14:textId="77777777" w:rsidTr="00332093">
        <w:trPr>
          <w:jc w:val="center"/>
        </w:trPr>
        <w:tc>
          <w:tcPr>
            <w:tcW w:w="1755" w:type="dxa"/>
            <w:tcBorders>
              <w:top w:val="nil"/>
              <w:left w:val="single" w:sz="4" w:space="0" w:color="auto"/>
              <w:bottom w:val="nil"/>
              <w:right w:val="single" w:sz="4" w:space="0" w:color="auto"/>
            </w:tcBorders>
          </w:tcPr>
          <w:p w14:paraId="76E2C83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7528F3C6" w14:textId="77777777" w:rsidR="00332093" w:rsidRDefault="00332093" w:rsidP="00332093">
            <w:pPr>
              <w:rPr>
                <w:sz w:val="16"/>
                <w:szCs w:val="16"/>
              </w:rPr>
            </w:pPr>
            <w:r>
              <w:rPr>
                <w:sz w:val="16"/>
                <w:szCs w:val="16"/>
              </w:rPr>
              <w:t>MD-REQ-025450/D-</w:t>
            </w:r>
            <w:proofErr w:type="spellStart"/>
            <w:r>
              <w:rPr>
                <w:sz w:val="16"/>
                <w:szCs w:val="16"/>
              </w:rPr>
              <w:t>Disp_LangSel.St</w:t>
            </w:r>
            <w:proofErr w:type="spellEnd"/>
            <w:r>
              <w:rPr>
                <w:sz w:val="16"/>
                <w:szCs w:val="16"/>
              </w:rPr>
              <w:t xml:space="preserve"> (</w:t>
            </w:r>
            <w:proofErr w:type="spellStart"/>
            <w:r>
              <w:rPr>
                <w:sz w:val="16"/>
                <w:szCs w:val="16"/>
              </w:rPr>
              <w:t>TcSE</w:t>
            </w:r>
            <w:proofErr w:type="spellEnd"/>
            <w:r>
              <w:rPr>
                <w:sz w:val="16"/>
                <w:szCs w:val="16"/>
              </w:rPr>
              <w:t xml:space="preserve"> ROIN-</w:t>
            </w:r>
            <w:proofErr w:type="gramStart"/>
            <w:r>
              <w:rPr>
                <w:sz w:val="16"/>
                <w:szCs w:val="16"/>
              </w:rPr>
              <w:t>297360)+</w:t>
            </w:r>
            <w:proofErr w:type="gramEnd"/>
          </w:p>
        </w:tc>
        <w:tc>
          <w:tcPr>
            <w:tcW w:w="4627" w:type="dxa"/>
            <w:tcBorders>
              <w:top w:val="single" w:sz="6" w:space="0" w:color="auto"/>
              <w:left w:val="single" w:sz="4" w:space="0" w:color="auto"/>
              <w:bottom w:val="single" w:sz="6" w:space="0" w:color="auto"/>
              <w:right w:val="single" w:sz="6" w:space="0" w:color="auto"/>
            </w:tcBorders>
          </w:tcPr>
          <w:p w14:paraId="3F1CD982" w14:textId="77777777" w:rsidR="00332093" w:rsidRDefault="00332093" w:rsidP="00332093">
            <w:pPr>
              <w:rPr>
                <w:sz w:val="16"/>
                <w:szCs w:val="16"/>
              </w:rPr>
            </w:pPr>
            <w:r>
              <w:rPr>
                <w:sz w:val="16"/>
                <w:szCs w:val="16"/>
              </w:rPr>
              <w:t>&lt;JM&gt; Updated the Language Status signal strategy</w:t>
            </w:r>
          </w:p>
        </w:tc>
      </w:tr>
      <w:tr w:rsidR="00332093" w14:paraId="3ED58459" w14:textId="77777777" w:rsidTr="00332093">
        <w:trPr>
          <w:jc w:val="center"/>
        </w:trPr>
        <w:tc>
          <w:tcPr>
            <w:tcW w:w="1755" w:type="dxa"/>
            <w:tcBorders>
              <w:top w:val="nil"/>
              <w:left w:val="single" w:sz="4" w:space="0" w:color="auto"/>
              <w:bottom w:val="nil"/>
              <w:right w:val="single" w:sz="4" w:space="0" w:color="auto"/>
            </w:tcBorders>
          </w:tcPr>
          <w:p w14:paraId="015EF5D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3309CFCF" w14:textId="77777777" w:rsidR="00332093" w:rsidRDefault="00332093" w:rsidP="00332093">
            <w:pPr>
              <w:rPr>
                <w:sz w:val="16"/>
                <w:szCs w:val="16"/>
              </w:rPr>
            </w:pPr>
            <w:r>
              <w:rPr>
                <w:sz w:val="16"/>
                <w:szCs w:val="16"/>
              </w:rPr>
              <w:t>MD-REQ-025450/K-</w:t>
            </w:r>
            <w:proofErr w:type="spellStart"/>
            <w:r>
              <w:rPr>
                <w:sz w:val="16"/>
                <w:szCs w:val="16"/>
              </w:rPr>
              <w:t>Disp_LangSel.St</w:t>
            </w:r>
            <w:proofErr w:type="spellEnd"/>
            <w:r>
              <w:rPr>
                <w:sz w:val="16"/>
                <w:szCs w:val="16"/>
              </w:rPr>
              <w:t xml:space="preserve"> (</w:t>
            </w:r>
            <w:proofErr w:type="spellStart"/>
            <w:r>
              <w:rPr>
                <w:sz w:val="16"/>
                <w:szCs w:val="16"/>
              </w:rPr>
              <w:t>TcSE</w:t>
            </w:r>
            <w:proofErr w:type="spellEnd"/>
            <w:r>
              <w:rPr>
                <w:sz w:val="16"/>
                <w:szCs w:val="16"/>
              </w:rPr>
              <w:t xml:space="preserve"> ROIN-297360)</w:t>
            </w:r>
          </w:p>
        </w:tc>
        <w:tc>
          <w:tcPr>
            <w:tcW w:w="4627" w:type="dxa"/>
            <w:tcBorders>
              <w:top w:val="single" w:sz="6" w:space="0" w:color="auto"/>
              <w:left w:val="single" w:sz="4" w:space="0" w:color="auto"/>
              <w:bottom w:val="single" w:sz="6" w:space="0" w:color="auto"/>
              <w:right w:val="single" w:sz="6" w:space="0" w:color="auto"/>
            </w:tcBorders>
          </w:tcPr>
          <w:p w14:paraId="1A761377" w14:textId="77777777" w:rsidR="00332093" w:rsidRDefault="00332093" w:rsidP="00332093">
            <w:pPr>
              <w:rPr>
                <w:sz w:val="16"/>
                <w:szCs w:val="16"/>
              </w:rPr>
            </w:pPr>
            <w:r>
              <w:rPr>
                <w:sz w:val="16"/>
                <w:szCs w:val="16"/>
              </w:rPr>
              <w:t>&lt;jmyslin2&gt; language strategy updates with two signals</w:t>
            </w:r>
          </w:p>
        </w:tc>
      </w:tr>
      <w:tr w:rsidR="00332093" w14:paraId="009AE5AF" w14:textId="77777777" w:rsidTr="00332093">
        <w:trPr>
          <w:jc w:val="center"/>
        </w:trPr>
        <w:tc>
          <w:tcPr>
            <w:tcW w:w="1755" w:type="dxa"/>
            <w:tcBorders>
              <w:top w:val="nil"/>
              <w:left w:val="single" w:sz="4" w:space="0" w:color="auto"/>
              <w:bottom w:val="nil"/>
              <w:right w:val="single" w:sz="4" w:space="0" w:color="auto"/>
            </w:tcBorders>
          </w:tcPr>
          <w:p w14:paraId="204330C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4CB3D7D4" w14:textId="77777777" w:rsidR="00332093" w:rsidRDefault="00332093" w:rsidP="00332093">
            <w:pPr>
              <w:rPr>
                <w:sz w:val="16"/>
                <w:szCs w:val="16"/>
              </w:rPr>
            </w:pPr>
            <w:r>
              <w:rPr>
                <w:sz w:val="16"/>
                <w:szCs w:val="16"/>
              </w:rPr>
              <w:t>MD-REQ-025377/D-</w:t>
            </w:r>
            <w:proofErr w:type="spellStart"/>
            <w:r>
              <w:rPr>
                <w:sz w:val="16"/>
                <w:szCs w:val="16"/>
              </w:rPr>
              <w:t>Disp_LangSel.Rq</w:t>
            </w:r>
            <w:proofErr w:type="spellEnd"/>
            <w:r>
              <w:rPr>
                <w:sz w:val="16"/>
                <w:szCs w:val="16"/>
              </w:rPr>
              <w:t xml:space="preserve"> (</w:t>
            </w:r>
            <w:proofErr w:type="spellStart"/>
            <w:r>
              <w:rPr>
                <w:sz w:val="16"/>
                <w:szCs w:val="16"/>
              </w:rPr>
              <w:t>TcSE</w:t>
            </w:r>
            <w:proofErr w:type="spellEnd"/>
            <w:r>
              <w:rPr>
                <w:sz w:val="16"/>
                <w:szCs w:val="16"/>
              </w:rPr>
              <w:t xml:space="preserve"> ROIN-</w:t>
            </w:r>
            <w:proofErr w:type="gramStart"/>
            <w:r>
              <w:rPr>
                <w:sz w:val="16"/>
                <w:szCs w:val="16"/>
              </w:rPr>
              <w:t>297357)+</w:t>
            </w:r>
            <w:proofErr w:type="gramEnd"/>
          </w:p>
        </w:tc>
        <w:tc>
          <w:tcPr>
            <w:tcW w:w="4627" w:type="dxa"/>
            <w:tcBorders>
              <w:top w:val="single" w:sz="6" w:space="0" w:color="auto"/>
              <w:left w:val="single" w:sz="4" w:space="0" w:color="auto"/>
              <w:bottom w:val="single" w:sz="6" w:space="0" w:color="auto"/>
              <w:right w:val="single" w:sz="6" w:space="0" w:color="auto"/>
            </w:tcBorders>
          </w:tcPr>
          <w:p w14:paraId="2A6BB210" w14:textId="77777777" w:rsidR="00332093" w:rsidRDefault="00332093" w:rsidP="00332093">
            <w:pPr>
              <w:rPr>
                <w:sz w:val="16"/>
                <w:szCs w:val="16"/>
              </w:rPr>
            </w:pPr>
            <w:r>
              <w:rPr>
                <w:sz w:val="16"/>
                <w:szCs w:val="16"/>
              </w:rPr>
              <w:t>&lt;JM&gt; Updated so support new strategy for language request signals since the old CAN signals maxed out on size</w:t>
            </w:r>
          </w:p>
        </w:tc>
      </w:tr>
      <w:tr w:rsidR="00332093" w14:paraId="459A76B2" w14:textId="77777777" w:rsidTr="00332093">
        <w:trPr>
          <w:jc w:val="center"/>
        </w:trPr>
        <w:tc>
          <w:tcPr>
            <w:tcW w:w="1755" w:type="dxa"/>
            <w:tcBorders>
              <w:top w:val="nil"/>
              <w:left w:val="single" w:sz="4" w:space="0" w:color="auto"/>
              <w:bottom w:val="nil"/>
              <w:right w:val="single" w:sz="4" w:space="0" w:color="auto"/>
            </w:tcBorders>
          </w:tcPr>
          <w:p w14:paraId="516A243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6FFB5FCA" w14:textId="77777777" w:rsidR="00332093" w:rsidRDefault="00332093" w:rsidP="00332093">
            <w:pPr>
              <w:rPr>
                <w:sz w:val="16"/>
                <w:szCs w:val="16"/>
              </w:rPr>
            </w:pPr>
            <w:r>
              <w:rPr>
                <w:sz w:val="16"/>
                <w:szCs w:val="16"/>
              </w:rPr>
              <w:t>MD-REQ-025377/J-</w:t>
            </w:r>
            <w:proofErr w:type="spellStart"/>
            <w:r>
              <w:rPr>
                <w:sz w:val="16"/>
                <w:szCs w:val="16"/>
              </w:rPr>
              <w:t>Disp_LangSel.Rq</w:t>
            </w:r>
            <w:proofErr w:type="spellEnd"/>
            <w:r>
              <w:rPr>
                <w:sz w:val="16"/>
                <w:szCs w:val="16"/>
              </w:rPr>
              <w:t xml:space="preserve"> (</w:t>
            </w:r>
            <w:proofErr w:type="spellStart"/>
            <w:r>
              <w:rPr>
                <w:sz w:val="16"/>
                <w:szCs w:val="16"/>
              </w:rPr>
              <w:t>TcSE</w:t>
            </w:r>
            <w:proofErr w:type="spellEnd"/>
            <w:r>
              <w:rPr>
                <w:sz w:val="16"/>
                <w:szCs w:val="16"/>
              </w:rPr>
              <w:t xml:space="preserve"> ROIN-297357)</w:t>
            </w:r>
          </w:p>
        </w:tc>
        <w:tc>
          <w:tcPr>
            <w:tcW w:w="4627" w:type="dxa"/>
            <w:tcBorders>
              <w:top w:val="single" w:sz="6" w:space="0" w:color="auto"/>
              <w:left w:val="single" w:sz="4" w:space="0" w:color="auto"/>
              <w:bottom w:val="single" w:sz="6" w:space="0" w:color="auto"/>
              <w:right w:val="single" w:sz="6" w:space="0" w:color="auto"/>
            </w:tcBorders>
          </w:tcPr>
          <w:p w14:paraId="1996B495" w14:textId="77777777" w:rsidR="00332093" w:rsidRDefault="00332093" w:rsidP="00332093">
            <w:pPr>
              <w:rPr>
                <w:sz w:val="16"/>
                <w:szCs w:val="16"/>
              </w:rPr>
            </w:pPr>
            <w:r>
              <w:rPr>
                <w:sz w:val="16"/>
                <w:szCs w:val="16"/>
              </w:rPr>
              <w:t>&lt;jmyslin2&gt; &lt;jmyslin2&gt; language strategy updates with two signals</w:t>
            </w:r>
          </w:p>
        </w:tc>
      </w:tr>
      <w:tr w:rsidR="00332093" w14:paraId="0DD015A8"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51C857D7"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0DDEB065"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3321CBA3"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328E07DA" w14:textId="77777777" w:rsidR="00332093" w:rsidRPr="002C70C7" w:rsidRDefault="00332093" w:rsidP="00332093">
            <w:pPr>
              <w:rPr>
                <w:rFonts w:asciiTheme="minorHAnsi" w:hAnsiTheme="minorHAnsi" w:cstheme="minorHAnsi"/>
                <w:sz w:val="16"/>
                <w:szCs w:val="16"/>
              </w:rPr>
            </w:pPr>
          </w:p>
        </w:tc>
      </w:tr>
      <w:tr w:rsidR="00332093" w:rsidRPr="00C77FDB" w14:paraId="6C6434B9"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02DB913F" w14:textId="77777777" w:rsidR="00332093" w:rsidRPr="00C77FDB" w:rsidRDefault="00332093" w:rsidP="00332093">
            <w:pPr>
              <w:rPr>
                <w:rFonts w:cstheme="minorHAnsi"/>
                <w:b/>
                <w:sz w:val="16"/>
                <w:szCs w:val="16"/>
              </w:rPr>
            </w:pPr>
            <w:r>
              <w:rPr>
                <w:rFonts w:cstheme="minorHAnsi"/>
                <w:b/>
                <w:sz w:val="16"/>
                <w:szCs w:val="16"/>
              </w:rPr>
              <w:t>October 5, 2016</w:t>
            </w:r>
          </w:p>
        </w:tc>
        <w:tc>
          <w:tcPr>
            <w:tcW w:w="1047" w:type="dxa"/>
            <w:tcBorders>
              <w:top w:val="single" w:sz="6" w:space="0" w:color="auto"/>
              <w:left w:val="single" w:sz="6" w:space="0" w:color="auto"/>
              <w:bottom w:val="single" w:sz="4" w:space="0" w:color="auto"/>
              <w:right w:val="single" w:sz="6" w:space="0" w:color="auto"/>
            </w:tcBorders>
          </w:tcPr>
          <w:p w14:paraId="3C5FCEBE" w14:textId="77777777" w:rsidR="00332093" w:rsidRPr="00C77FDB" w:rsidRDefault="00332093" w:rsidP="00332093">
            <w:pPr>
              <w:jc w:val="center"/>
              <w:rPr>
                <w:rFonts w:cstheme="minorHAnsi"/>
                <w:b/>
                <w:sz w:val="16"/>
                <w:szCs w:val="16"/>
                <w:lang w:val="fr-FR"/>
              </w:rPr>
            </w:pPr>
            <w:r>
              <w:rPr>
                <w:rFonts w:cstheme="minorHAnsi"/>
                <w:b/>
                <w:sz w:val="16"/>
                <w:szCs w:val="16"/>
                <w:lang w:val="fr-FR"/>
              </w:rPr>
              <w:t>1.14</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428B12FC" w14:textId="77777777" w:rsidR="00332093" w:rsidRPr="00C77FDB" w:rsidRDefault="00332093" w:rsidP="00332093">
            <w:pPr>
              <w:rPr>
                <w:rFonts w:cstheme="minorHAnsi"/>
                <w:b/>
                <w:sz w:val="16"/>
                <w:szCs w:val="16"/>
              </w:rPr>
            </w:pPr>
          </w:p>
        </w:tc>
      </w:tr>
      <w:tr w:rsidR="00332093" w14:paraId="6BA70B33" w14:textId="77777777" w:rsidTr="00332093">
        <w:trPr>
          <w:jc w:val="center"/>
        </w:trPr>
        <w:tc>
          <w:tcPr>
            <w:tcW w:w="1755" w:type="dxa"/>
            <w:tcBorders>
              <w:top w:val="single" w:sz="4" w:space="0" w:color="auto"/>
              <w:left w:val="single" w:sz="4" w:space="0" w:color="auto"/>
              <w:bottom w:val="nil"/>
              <w:right w:val="single" w:sz="4" w:space="0" w:color="auto"/>
            </w:tcBorders>
          </w:tcPr>
          <w:p w14:paraId="5B477B9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605E3124" w14:textId="77777777" w:rsidR="00332093" w:rsidRDefault="00332093" w:rsidP="00332093">
            <w:pPr>
              <w:rPr>
                <w:sz w:val="16"/>
                <w:szCs w:val="16"/>
              </w:rPr>
            </w:pPr>
            <w:r>
              <w:rPr>
                <w:sz w:val="16"/>
                <w:szCs w:val="16"/>
              </w:rPr>
              <w:t>VS-FUN-REQ-025246/D-Charge Port Light Ring (</w:t>
            </w:r>
            <w:proofErr w:type="spellStart"/>
            <w:r>
              <w:rPr>
                <w:sz w:val="16"/>
                <w:szCs w:val="16"/>
              </w:rPr>
              <w:t>TcSE</w:t>
            </w:r>
            <w:proofErr w:type="spellEnd"/>
            <w:r>
              <w:rPr>
                <w:sz w:val="16"/>
                <w:szCs w:val="16"/>
              </w:rPr>
              <w:t xml:space="preserve"> ROIN-292385-1)</w:t>
            </w:r>
          </w:p>
        </w:tc>
        <w:tc>
          <w:tcPr>
            <w:tcW w:w="4627" w:type="dxa"/>
            <w:tcBorders>
              <w:top w:val="single" w:sz="6" w:space="0" w:color="auto"/>
              <w:left w:val="single" w:sz="4" w:space="0" w:color="auto"/>
              <w:bottom w:val="single" w:sz="6" w:space="0" w:color="auto"/>
              <w:right w:val="single" w:sz="6" w:space="0" w:color="auto"/>
            </w:tcBorders>
          </w:tcPr>
          <w:p w14:paraId="18901CA1" w14:textId="77777777" w:rsidR="00332093" w:rsidRDefault="00332093" w:rsidP="00332093">
            <w:pPr>
              <w:rPr>
                <w:sz w:val="16"/>
                <w:szCs w:val="16"/>
              </w:rPr>
            </w:pPr>
            <w:r>
              <w:rPr>
                <w:sz w:val="16"/>
                <w:szCs w:val="16"/>
              </w:rPr>
              <w:t>&lt;</w:t>
            </w:r>
            <w:proofErr w:type="spellStart"/>
            <w:r>
              <w:rPr>
                <w:sz w:val="16"/>
                <w:szCs w:val="16"/>
              </w:rPr>
              <w:t>Karensa</w:t>
            </w:r>
            <w:proofErr w:type="spellEnd"/>
            <w:r>
              <w:rPr>
                <w:sz w:val="16"/>
                <w:szCs w:val="16"/>
              </w:rPr>
              <w:t xml:space="preserve"> Harkins / jmyslin2&gt; Updated Charge Port Light Ring with Variant 2 CAN signal so SYNC can send the right signal depending on what Variant it is configured for</w:t>
            </w:r>
          </w:p>
        </w:tc>
      </w:tr>
      <w:tr w:rsidR="00332093" w14:paraId="3945F0B4" w14:textId="77777777" w:rsidTr="00332093">
        <w:trPr>
          <w:jc w:val="center"/>
        </w:trPr>
        <w:tc>
          <w:tcPr>
            <w:tcW w:w="1755" w:type="dxa"/>
            <w:tcBorders>
              <w:top w:val="nil"/>
              <w:left w:val="single" w:sz="4" w:space="0" w:color="auto"/>
              <w:bottom w:val="nil"/>
              <w:right w:val="single" w:sz="4" w:space="0" w:color="auto"/>
            </w:tcBorders>
          </w:tcPr>
          <w:p w14:paraId="0265A50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1077EC69" w14:textId="77777777" w:rsidR="00332093" w:rsidRDefault="00332093" w:rsidP="00332093">
            <w:pPr>
              <w:rPr>
                <w:sz w:val="16"/>
                <w:szCs w:val="16"/>
              </w:rPr>
            </w:pPr>
            <w:r>
              <w:rPr>
                <w:sz w:val="16"/>
                <w:szCs w:val="16"/>
              </w:rPr>
              <w:t>VS-SR-REQ-238151/A-</w:t>
            </w:r>
            <w:proofErr w:type="spellStart"/>
            <w:r>
              <w:rPr>
                <w:sz w:val="16"/>
                <w:szCs w:val="16"/>
              </w:rPr>
              <w:t>ChargePortLightRing_St</w:t>
            </w:r>
            <w:proofErr w:type="spellEnd"/>
            <w:r>
              <w:rPr>
                <w:sz w:val="16"/>
                <w:szCs w:val="16"/>
              </w:rPr>
              <w:t xml:space="preserve"> signal</w:t>
            </w:r>
          </w:p>
        </w:tc>
        <w:tc>
          <w:tcPr>
            <w:tcW w:w="4627" w:type="dxa"/>
            <w:tcBorders>
              <w:top w:val="single" w:sz="6" w:space="0" w:color="auto"/>
              <w:left w:val="single" w:sz="4" w:space="0" w:color="auto"/>
              <w:bottom w:val="single" w:sz="6" w:space="0" w:color="auto"/>
              <w:right w:val="single" w:sz="6" w:space="0" w:color="auto"/>
            </w:tcBorders>
          </w:tcPr>
          <w:p w14:paraId="63B531D7" w14:textId="77777777" w:rsidR="00332093" w:rsidRDefault="00332093" w:rsidP="00332093">
            <w:pPr>
              <w:rPr>
                <w:sz w:val="16"/>
                <w:szCs w:val="16"/>
              </w:rPr>
            </w:pPr>
            <w:r>
              <w:rPr>
                <w:sz w:val="16"/>
                <w:szCs w:val="16"/>
              </w:rPr>
              <w:t>&lt;</w:t>
            </w:r>
            <w:proofErr w:type="spellStart"/>
            <w:r>
              <w:rPr>
                <w:sz w:val="16"/>
                <w:szCs w:val="16"/>
              </w:rPr>
              <w:t>Karensa</w:t>
            </w:r>
            <w:proofErr w:type="spellEnd"/>
            <w:r>
              <w:rPr>
                <w:sz w:val="16"/>
                <w:szCs w:val="16"/>
              </w:rPr>
              <w:t xml:space="preserve"> Harkins / jmyslin2&gt; New requirement for Charge Port Light Ring since the Client will now have two different CAN signals it can send depending on the vehicle</w:t>
            </w:r>
          </w:p>
        </w:tc>
      </w:tr>
      <w:tr w:rsidR="00332093" w14:paraId="293A12B9" w14:textId="77777777" w:rsidTr="00332093">
        <w:trPr>
          <w:jc w:val="center"/>
        </w:trPr>
        <w:tc>
          <w:tcPr>
            <w:tcW w:w="1755" w:type="dxa"/>
            <w:tcBorders>
              <w:top w:val="nil"/>
              <w:left w:val="single" w:sz="4" w:space="0" w:color="auto"/>
              <w:bottom w:val="nil"/>
              <w:right w:val="single" w:sz="4" w:space="0" w:color="auto"/>
            </w:tcBorders>
          </w:tcPr>
          <w:p w14:paraId="4B2FFCE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0B074AF9" w14:textId="77777777" w:rsidR="00332093" w:rsidRDefault="00332093" w:rsidP="00332093">
            <w:pPr>
              <w:rPr>
                <w:sz w:val="16"/>
                <w:szCs w:val="16"/>
              </w:rPr>
            </w:pPr>
            <w:r>
              <w:rPr>
                <w:sz w:val="16"/>
                <w:szCs w:val="16"/>
              </w:rPr>
              <w:t>ENMEM-REQ-105569/D-Driver Profiles Deleted During Master Reset</w:t>
            </w:r>
          </w:p>
        </w:tc>
        <w:tc>
          <w:tcPr>
            <w:tcW w:w="4627" w:type="dxa"/>
            <w:tcBorders>
              <w:top w:val="single" w:sz="6" w:space="0" w:color="auto"/>
              <w:left w:val="single" w:sz="4" w:space="0" w:color="auto"/>
              <w:bottom w:val="single" w:sz="6" w:space="0" w:color="auto"/>
              <w:right w:val="single" w:sz="6" w:space="0" w:color="auto"/>
            </w:tcBorders>
          </w:tcPr>
          <w:p w14:paraId="31D3E662" w14:textId="77777777" w:rsidR="00332093" w:rsidRDefault="00332093" w:rsidP="00332093">
            <w:pPr>
              <w:rPr>
                <w:sz w:val="16"/>
                <w:szCs w:val="16"/>
              </w:rPr>
            </w:pPr>
            <w:r>
              <w:rPr>
                <w:sz w:val="16"/>
                <w:szCs w:val="16"/>
              </w:rPr>
              <w:t xml:space="preserve">MBORREL4: Updated to include </w:t>
            </w:r>
            <w:proofErr w:type="spellStart"/>
            <w:r>
              <w:rPr>
                <w:sz w:val="16"/>
                <w:szCs w:val="16"/>
              </w:rPr>
              <w:t>PaaK</w:t>
            </w:r>
            <w:proofErr w:type="spellEnd"/>
          </w:p>
        </w:tc>
      </w:tr>
      <w:tr w:rsidR="00332093" w14:paraId="453AE8B4" w14:textId="77777777" w:rsidTr="00332093">
        <w:trPr>
          <w:jc w:val="center"/>
        </w:trPr>
        <w:tc>
          <w:tcPr>
            <w:tcW w:w="1755" w:type="dxa"/>
            <w:tcBorders>
              <w:top w:val="nil"/>
              <w:left w:val="single" w:sz="4" w:space="0" w:color="auto"/>
              <w:bottom w:val="single" w:sz="6" w:space="0" w:color="auto"/>
              <w:right w:val="single" w:sz="4" w:space="0" w:color="auto"/>
            </w:tcBorders>
          </w:tcPr>
          <w:p w14:paraId="33ED03D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14:paraId="26BA527D" w14:textId="77777777" w:rsidR="00332093" w:rsidRDefault="00332093" w:rsidP="00332093">
            <w:pPr>
              <w:rPr>
                <w:sz w:val="16"/>
                <w:szCs w:val="16"/>
              </w:rPr>
            </w:pPr>
            <w:r>
              <w:rPr>
                <w:sz w:val="16"/>
                <w:szCs w:val="16"/>
              </w:rPr>
              <w:t>VS-FUR-REQ-104343/C-Valet Mode Infotainment Operation+</w:t>
            </w:r>
          </w:p>
        </w:tc>
        <w:tc>
          <w:tcPr>
            <w:tcW w:w="4627" w:type="dxa"/>
            <w:tcBorders>
              <w:top w:val="single" w:sz="6" w:space="0" w:color="auto"/>
              <w:left w:val="single" w:sz="4" w:space="0" w:color="auto"/>
              <w:bottom w:val="single" w:sz="6" w:space="0" w:color="auto"/>
              <w:right w:val="single" w:sz="6" w:space="0" w:color="auto"/>
            </w:tcBorders>
          </w:tcPr>
          <w:p w14:paraId="54FB3C08" w14:textId="77777777" w:rsidR="00332093" w:rsidRDefault="00332093" w:rsidP="00332093">
            <w:pPr>
              <w:rPr>
                <w:sz w:val="16"/>
                <w:szCs w:val="16"/>
              </w:rPr>
            </w:pPr>
            <w:r>
              <w:rPr>
                <w:sz w:val="16"/>
                <w:szCs w:val="16"/>
              </w:rPr>
              <w:t>&lt;Jmyslin2&gt; Updated for Valet Mode for receivers of the Valet Mode CAN signal</w:t>
            </w:r>
          </w:p>
        </w:tc>
      </w:tr>
      <w:tr w:rsidR="00332093" w:rsidRPr="002C70C7" w14:paraId="167760B0"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7FFE2D82"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5524D88D"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01946AAD"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35CD0CF8" w14:textId="77777777" w:rsidR="00332093" w:rsidRPr="002C70C7" w:rsidRDefault="00332093" w:rsidP="00332093">
            <w:pPr>
              <w:rPr>
                <w:rFonts w:asciiTheme="minorHAnsi" w:hAnsiTheme="minorHAnsi" w:cstheme="minorHAnsi"/>
                <w:sz w:val="16"/>
                <w:szCs w:val="16"/>
              </w:rPr>
            </w:pPr>
          </w:p>
        </w:tc>
      </w:tr>
      <w:tr w:rsidR="00332093" w:rsidRPr="00C77FDB" w14:paraId="17A72289"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7CC4EFAA" w14:textId="77777777" w:rsidR="00332093" w:rsidRPr="00C77FDB" w:rsidRDefault="00332093" w:rsidP="00332093">
            <w:pPr>
              <w:rPr>
                <w:rFonts w:cstheme="minorHAnsi"/>
                <w:b/>
                <w:sz w:val="16"/>
                <w:szCs w:val="16"/>
              </w:rPr>
            </w:pPr>
            <w:r>
              <w:rPr>
                <w:rFonts w:cstheme="minorHAnsi"/>
                <w:b/>
                <w:sz w:val="16"/>
                <w:szCs w:val="16"/>
              </w:rPr>
              <w:t>February 2, 2017</w:t>
            </w:r>
          </w:p>
        </w:tc>
        <w:tc>
          <w:tcPr>
            <w:tcW w:w="1047" w:type="dxa"/>
            <w:tcBorders>
              <w:top w:val="single" w:sz="6" w:space="0" w:color="auto"/>
              <w:left w:val="single" w:sz="6" w:space="0" w:color="auto"/>
              <w:bottom w:val="single" w:sz="4" w:space="0" w:color="auto"/>
              <w:right w:val="single" w:sz="6" w:space="0" w:color="auto"/>
            </w:tcBorders>
          </w:tcPr>
          <w:p w14:paraId="2A2B41A6" w14:textId="77777777" w:rsidR="00332093" w:rsidRPr="00C77FDB" w:rsidRDefault="00332093" w:rsidP="00332093">
            <w:pPr>
              <w:jc w:val="center"/>
              <w:rPr>
                <w:rFonts w:cstheme="minorHAnsi"/>
                <w:b/>
                <w:sz w:val="16"/>
                <w:szCs w:val="16"/>
                <w:lang w:val="fr-FR"/>
              </w:rPr>
            </w:pPr>
            <w:r>
              <w:rPr>
                <w:rFonts w:cstheme="minorHAnsi"/>
                <w:b/>
                <w:sz w:val="16"/>
                <w:szCs w:val="16"/>
                <w:lang w:val="fr-FR"/>
              </w:rPr>
              <w:t>1.15</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58823E91" w14:textId="77777777" w:rsidR="00332093" w:rsidRPr="00C77FDB" w:rsidRDefault="00332093" w:rsidP="00332093">
            <w:pPr>
              <w:rPr>
                <w:rFonts w:cstheme="minorHAnsi"/>
                <w:b/>
                <w:sz w:val="16"/>
                <w:szCs w:val="16"/>
              </w:rPr>
            </w:pPr>
          </w:p>
        </w:tc>
      </w:tr>
      <w:tr w:rsidR="00332093" w14:paraId="63262BF2" w14:textId="77777777" w:rsidTr="00332093">
        <w:trPr>
          <w:jc w:val="center"/>
        </w:trPr>
        <w:tc>
          <w:tcPr>
            <w:tcW w:w="1755" w:type="dxa"/>
            <w:tcBorders>
              <w:top w:val="single" w:sz="4" w:space="0" w:color="auto"/>
              <w:left w:val="single" w:sz="4" w:space="0" w:color="auto"/>
              <w:bottom w:val="nil"/>
              <w:right w:val="single" w:sz="4" w:space="0" w:color="auto"/>
            </w:tcBorders>
          </w:tcPr>
          <w:p w14:paraId="01E49DC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A8614D1" w14:textId="77777777" w:rsidR="00332093" w:rsidRPr="0058506F" w:rsidRDefault="00332093" w:rsidP="00332093">
            <w:pPr>
              <w:rPr>
                <w:rFonts w:cs="Arial"/>
                <w:sz w:val="16"/>
                <w:szCs w:val="16"/>
              </w:rPr>
            </w:pPr>
            <w:r w:rsidRPr="0058506F">
              <w:rPr>
                <w:rFonts w:cs="Arial"/>
                <w:sz w:val="16"/>
                <w:szCs w:val="16"/>
              </w:rPr>
              <w:t>VS-SR-REQ-025225/E-Ambient Lighting - Color Change Request Latency (</w:t>
            </w:r>
            <w:proofErr w:type="spellStart"/>
            <w:r w:rsidRPr="0058506F">
              <w:rPr>
                <w:rFonts w:cs="Arial"/>
                <w:sz w:val="16"/>
                <w:szCs w:val="16"/>
              </w:rPr>
              <w:t>TcSE</w:t>
            </w:r>
            <w:proofErr w:type="spellEnd"/>
            <w:r w:rsidRPr="0058506F">
              <w:rPr>
                <w:rFonts w:cs="Arial"/>
                <w:sz w:val="16"/>
                <w:szCs w:val="16"/>
              </w:rPr>
              <w:t xml:space="preserve"> ROIN-141572-1)</w:t>
            </w:r>
          </w:p>
        </w:tc>
        <w:tc>
          <w:tcPr>
            <w:tcW w:w="4627" w:type="dxa"/>
            <w:tcBorders>
              <w:top w:val="single" w:sz="6" w:space="0" w:color="auto"/>
              <w:left w:val="single" w:sz="4" w:space="0" w:color="auto"/>
              <w:bottom w:val="single" w:sz="6" w:space="0" w:color="auto"/>
              <w:right w:val="single" w:sz="6" w:space="0" w:color="auto"/>
            </w:tcBorders>
            <w:vAlign w:val="center"/>
          </w:tcPr>
          <w:p w14:paraId="44D965E0" w14:textId="77777777" w:rsidR="00332093" w:rsidRPr="0058506F" w:rsidRDefault="00332093" w:rsidP="00332093">
            <w:pPr>
              <w:rPr>
                <w:sz w:val="16"/>
                <w:szCs w:val="16"/>
              </w:rPr>
            </w:pPr>
            <w:r w:rsidRPr="0058506F">
              <w:rPr>
                <w:sz w:val="16"/>
                <w:szCs w:val="16"/>
              </w:rPr>
              <w:t>&lt;jmyslin2&gt; Clarification to Ambient Lighting requirement</w:t>
            </w:r>
          </w:p>
        </w:tc>
      </w:tr>
      <w:tr w:rsidR="00332093" w14:paraId="221C2417" w14:textId="77777777" w:rsidTr="00332093">
        <w:trPr>
          <w:jc w:val="center"/>
        </w:trPr>
        <w:tc>
          <w:tcPr>
            <w:tcW w:w="1755" w:type="dxa"/>
            <w:tcBorders>
              <w:top w:val="nil"/>
              <w:left w:val="single" w:sz="4" w:space="0" w:color="auto"/>
              <w:bottom w:val="single" w:sz="4" w:space="0" w:color="auto"/>
              <w:right w:val="single" w:sz="4" w:space="0" w:color="auto"/>
            </w:tcBorders>
          </w:tcPr>
          <w:p w14:paraId="4A70E07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7612C18" w14:textId="77777777" w:rsidR="00332093" w:rsidRPr="0058506F" w:rsidRDefault="00332093" w:rsidP="00332093">
            <w:pPr>
              <w:rPr>
                <w:rFonts w:cs="Arial"/>
                <w:sz w:val="16"/>
                <w:szCs w:val="16"/>
              </w:rPr>
            </w:pPr>
            <w:r w:rsidRPr="0058506F">
              <w:rPr>
                <w:rFonts w:cs="Arial"/>
                <w:sz w:val="16"/>
                <w:szCs w:val="16"/>
              </w:rPr>
              <w:t>VS-SR-REQ-025230/D-Ambient Lighting - Intensity Change Request Latency (</w:t>
            </w:r>
            <w:proofErr w:type="spellStart"/>
            <w:r w:rsidRPr="0058506F">
              <w:rPr>
                <w:rFonts w:cs="Arial"/>
                <w:sz w:val="16"/>
                <w:szCs w:val="16"/>
              </w:rPr>
              <w:t>TcSE</w:t>
            </w:r>
            <w:proofErr w:type="spellEnd"/>
            <w:r w:rsidRPr="0058506F">
              <w:rPr>
                <w:rFonts w:cs="Arial"/>
                <w:sz w:val="16"/>
                <w:szCs w:val="16"/>
              </w:rPr>
              <w:t xml:space="preserve"> ROIN-141573-1)</w:t>
            </w:r>
          </w:p>
        </w:tc>
        <w:tc>
          <w:tcPr>
            <w:tcW w:w="4627" w:type="dxa"/>
            <w:tcBorders>
              <w:top w:val="single" w:sz="6" w:space="0" w:color="auto"/>
              <w:left w:val="single" w:sz="4" w:space="0" w:color="auto"/>
              <w:bottom w:val="single" w:sz="6" w:space="0" w:color="auto"/>
              <w:right w:val="single" w:sz="6" w:space="0" w:color="auto"/>
            </w:tcBorders>
            <w:vAlign w:val="center"/>
          </w:tcPr>
          <w:p w14:paraId="15E58B42" w14:textId="77777777" w:rsidR="00332093" w:rsidRPr="0058506F" w:rsidRDefault="00332093" w:rsidP="00332093">
            <w:pPr>
              <w:rPr>
                <w:sz w:val="16"/>
                <w:szCs w:val="16"/>
              </w:rPr>
            </w:pPr>
            <w:r w:rsidRPr="0058506F">
              <w:rPr>
                <w:sz w:val="16"/>
                <w:szCs w:val="16"/>
              </w:rPr>
              <w:t>&lt;jmyslin2&gt; Clarification to Ambient Lighting requirement</w:t>
            </w:r>
          </w:p>
        </w:tc>
      </w:tr>
      <w:tr w:rsidR="00332093" w:rsidRPr="002C70C7" w14:paraId="41657F5E"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2CA15A47"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45111A0D"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3C2150C5"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65246C8E" w14:textId="77777777" w:rsidR="00332093" w:rsidRPr="002C70C7" w:rsidRDefault="00332093" w:rsidP="00332093">
            <w:pPr>
              <w:rPr>
                <w:rFonts w:asciiTheme="minorHAnsi" w:hAnsiTheme="minorHAnsi" w:cstheme="minorHAnsi"/>
                <w:sz w:val="16"/>
                <w:szCs w:val="16"/>
              </w:rPr>
            </w:pPr>
          </w:p>
        </w:tc>
      </w:tr>
      <w:tr w:rsidR="00332093" w:rsidRPr="00C77FDB" w14:paraId="236F49A9"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6DD415AF" w14:textId="77777777" w:rsidR="00332093" w:rsidRPr="00C77FDB" w:rsidRDefault="00332093" w:rsidP="00332093">
            <w:pPr>
              <w:rPr>
                <w:rFonts w:cstheme="minorHAnsi"/>
                <w:b/>
                <w:sz w:val="16"/>
                <w:szCs w:val="16"/>
              </w:rPr>
            </w:pPr>
            <w:r>
              <w:rPr>
                <w:rFonts w:cstheme="minorHAnsi"/>
                <w:b/>
                <w:sz w:val="16"/>
                <w:szCs w:val="16"/>
              </w:rPr>
              <w:t>November 16, 2018</w:t>
            </w:r>
          </w:p>
        </w:tc>
        <w:tc>
          <w:tcPr>
            <w:tcW w:w="1047" w:type="dxa"/>
            <w:tcBorders>
              <w:top w:val="single" w:sz="6" w:space="0" w:color="auto"/>
              <w:left w:val="single" w:sz="6" w:space="0" w:color="auto"/>
              <w:bottom w:val="single" w:sz="4" w:space="0" w:color="auto"/>
              <w:right w:val="single" w:sz="6" w:space="0" w:color="auto"/>
            </w:tcBorders>
          </w:tcPr>
          <w:p w14:paraId="7C50C0EC" w14:textId="77777777" w:rsidR="00332093" w:rsidRPr="00C77FDB" w:rsidRDefault="00332093" w:rsidP="00332093">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.16</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410622BB" w14:textId="77777777" w:rsidR="00332093" w:rsidRPr="00C77FDB" w:rsidRDefault="00332093" w:rsidP="00332093">
            <w:pPr>
              <w:rPr>
                <w:rFonts w:cstheme="minorHAnsi"/>
                <w:b/>
                <w:sz w:val="16"/>
                <w:szCs w:val="16"/>
              </w:rPr>
            </w:pPr>
          </w:p>
        </w:tc>
      </w:tr>
      <w:tr w:rsidR="00332093" w14:paraId="77565D71" w14:textId="77777777" w:rsidTr="00332093">
        <w:trPr>
          <w:jc w:val="center"/>
        </w:trPr>
        <w:tc>
          <w:tcPr>
            <w:tcW w:w="1755" w:type="dxa"/>
            <w:tcBorders>
              <w:top w:val="single" w:sz="4" w:space="0" w:color="auto"/>
              <w:left w:val="single" w:sz="4" w:space="0" w:color="auto"/>
              <w:bottom w:val="nil"/>
              <w:right w:val="single" w:sz="4" w:space="0" w:color="auto"/>
            </w:tcBorders>
          </w:tcPr>
          <w:p w14:paraId="7F69972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0D9C829" w14:textId="77777777" w:rsidR="00332093" w:rsidRPr="007D2770" w:rsidRDefault="00332093" w:rsidP="00332093">
            <w:pPr>
              <w:rPr>
                <w:rFonts w:cs="Arial"/>
                <w:sz w:val="16"/>
                <w:szCs w:val="16"/>
              </w:rPr>
            </w:pPr>
            <w:r w:rsidRPr="007D2770">
              <w:rPr>
                <w:rFonts w:cs="Arial"/>
                <w:sz w:val="16"/>
                <w:szCs w:val="16"/>
              </w:rPr>
              <w:t>VS-FRD-REQ-025441/D-Vehicle Settings (CGEA) (</w:t>
            </w:r>
            <w:proofErr w:type="spellStart"/>
            <w:r w:rsidRPr="007D2770">
              <w:rPr>
                <w:rFonts w:cs="Arial"/>
                <w:sz w:val="16"/>
                <w:szCs w:val="16"/>
              </w:rPr>
              <w:t>TcSE</w:t>
            </w:r>
            <w:proofErr w:type="spellEnd"/>
            <w:r w:rsidRPr="007D2770">
              <w:rPr>
                <w:rFonts w:cs="Arial"/>
                <w:sz w:val="16"/>
                <w:szCs w:val="16"/>
              </w:rPr>
              <w:t xml:space="preserve"> ROIN-293313-1)</w:t>
            </w:r>
          </w:p>
        </w:tc>
        <w:tc>
          <w:tcPr>
            <w:tcW w:w="4627" w:type="dxa"/>
            <w:tcBorders>
              <w:top w:val="single" w:sz="6" w:space="0" w:color="auto"/>
              <w:left w:val="single" w:sz="4" w:space="0" w:color="auto"/>
              <w:bottom w:val="single" w:sz="6" w:space="0" w:color="auto"/>
              <w:right w:val="single" w:sz="6" w:space="0" w:color="auto"/>
            </w:tcBorders>
            <w:vAlign w:val="center"/>
          </w:tcPr>
          <w:p w14:paraId="0DE07788" w14:textId="77777777" w:rsidR="00332093" w:rsidRPr="007D2770" w:rsidRDefault="00332093" w:rsidP="00332093">
            <w:pPr>
              <w:rPr>
                <w:rFonts w:cs="Calibri"/>
                <w:sz w:val="16"/>
                <w:szCs w:val="16"/>
              </w:rPr>
            </w:pPr>
            <w:r w:rsidRPr="007D2770">
              <w:rPr>
                <w:rFonts w:cs="Calibri"/>
                <w:sz w:val="16"/>
                <w:szCs w:val="16"/>
              </w:rPr>
              <w:t>&lt;jmyslin2&gt; added General Requirement which would be needed for APIM 4.2 if the Cluster is integrated in the APIM</w:t>
            </w:r>
          </w:p>
        </w:tc>
      </w:tr>
      <w:tr w:rsidR="00332093" w14:paraId="032E23E3" w14:textId="77777777" w:rsidTr="00332093">
        <w:trPr>
          <w:jc w:val="center"/>
        </w:trPr>
        <w:tc>
          <w:tcPr>
            <w:tcW w:w="1755" w:type="dxa"/>
            <w:tcBorders>
              <w:top w:val="nil"/>
              <w:left w:val="single" w:sz="4" w:space="0" w:color="auto"/>
              <w:bottom w:val="nil"/>
              <w:right w:val="single" w:sz="4" w:space="0" w:color="auto"/>
            </w:tcBorders>
          </w:tcPr>
          <w:p w14:paraId="474BAB5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CF9FD9B" w14:textId="77777777" w:rsidR="00332093" w:rsidRPr="007D2770" w:rsidRDefault="00332093" w:rsidP="00332093">
            <w:pPr>
              <w:rPr>
                <w:rFonts w:cs="Arial"/>
                <w:sz w:val="16"/>
                <w:szCs w:val="16"/>
              </w:rPr>
            </w:pPr>
            <w:r w:rsidRPr="007D2770">
              <w:rPr>
                <w:rFonts w:cs="Arial"/>
                <w:sz w:val="16"/>
                <w:szCs w:val="16"/>
              </w:rPr>
              <w:t>MD-REQ-243934/B-</w:t>
            </w:r>
            <w:proofErr w:type="spellStart"/>
            <w:r w:rsidRPr="007D2770">
              <w:rPr>
                <w:rFonts w:cs="Arial"/>
                <w:sz w:val="16"/>
                <w:szCs w:val="16"/>
              </w:rPr>
              <w:t>Disp_Miles_Kilometers.St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5D82EF96" w14:textId="77777777" w:rsidR="00332093" w:rsidRPr="007D2770" w:rsidRDefault="00332093" w:rsidP="00332093">
            <w:pPr>
              <w:rPr>
                <w:rFonts w:cs="Calibri"/>
                <w:sz w:val="16"/>
                <w:szCs w:val="16"/>
              </w:rPr>
            </w:pPr>
            <w:r w:rsidRPr="007D2770">
              <w:rPr>
                <w:rFonts w:cs="Calibri"/>
                <w:sz w:val="16"/>
                <w:szCs w:val="16"/>
              </w:rPr>
              <w:t>&lt;jmyslin2&gt; Clarification only</w:t>
            </w:r>
          </w:p>
        </w:tc>
      </w:tr>
      <w:tr w:rsidR="00332093" w14:paraId="2A81636B" w14:textId="77777777" w:rsidTr="00332093">
        <w:trPr>
          <w:jc w:val="center"/>
        </w:trPr>
        <w:tc>
          <w:tcPr>
            <w:tcW w:w="1755" w:type="dxa"/>
            <w:tcBorders>
              <w:top w:val="nil"/>
              <w:left w:val="single" w:sz="4" w:space="0" w:color="auto"/>
              <w:bottom w:val="nil"/>
              <w:right w:val="single" w:sz="4" w:space="0" w:color="auto"/>
            </w:tcBorders>
          </w:tcPr>
          <w:p w14:paraId="1C237F8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8DF28A6" w14:textId="77777777" w:rsidR="00332093" w:rsidRPr="007D2770" w:rsidRDefault="00332093" w:rsidP="00332093">
            <w:pPr>
              <w:rPr>
                <w:rFonts w:cs="Arial"/>
                <w:sz w:val="16"/>
                <w:szCs w:val="16"/>
              </w:rPr>
            </w:pPr>
            <w:r w:rsidRPr="007D2770">
              <w:rPr>
                <w:rFonts w:cs="Arial"/>
                <w:sz w:val="16"/>
                <w:szCs w:val="16"/>
              </w:rPr>
              <w:t>MD-REQ-025516/C-</w:t>
            </w:r>
            <w:proofErr w:type="spellStart"/>
            <w:r w:rsidRPr="007D2770">
              <w:rPr>
                <w:rFonts w:cs="Arial"/>
                <w:sz w:val="16"/>
                <w:szCs w:val="16"/>
              </w:rPr>
              <w:t>DISP_Miles_Kilometers_Rq</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ROIN-273811)</w:t>
            </w:r>
          </w:p>
        </w:tc>
        <w:tc>
          <w:tcPr>
            <w:tcW w:w="4627" w:type="dxa"/>
            <w:tcBorders>
              <w:top w:val="single" w:sz="6" w:space="0" w:color="auto"/>
              <w:left w:val="single" w:sz="4" w:space="0" w:color="auto"/>
              <w:bottom w:val="single" w:sz="6" w:space="0" w:color="auto"/>
              <w:right w:val="single" w:sz="6" w:space="0" w:color="auto"/>
            </w:tcBorders>
            <w:vAlign w:val="center"/>
          </w:tcPr>
          <w:p w14:paraId="442715F0" w14:textId="77777777" w:rsidR="00332093" w:rsidRPr="007D2770" w:rsidRDefault="00332093" w:rsidP="00332093">
            <w:pPr>
              <w:rPr>
                <w:rFonts w:cs="Calibri"/>
                <w:sz w:val="16"/>
                <w:szCs w:val="16"/>
              </w:rPr>
            </w:pPr>
            <w:r w:rsidRPr="007D2770">
              <w:rPr>
                <w:rFonts w:cs="Calibri"/>
                <w:sz w:val="16"/>
                <w:szCs w:val="16"/>
              </w:rPr>
              <w:t xml:space="preserve">sberg15: editorial changes only. No content </w:t>
            </w:r>
            <w:proofErr w:type="gramStart"/>
            <w:r w:rsidRPr="007D2770">
              <w:rPr>
                <w:rFonts w:cs="Calibri"/>
                <w:sz w:val="16"/>
                <w:szCs w:val="16"/>
              </w:rPr>
              <w:t>change</w:t>
            </w:r>
            <w:proofErr w:type="gramEnd"/>
            <w:r w:rsidRPr="007D2770">
              <w:rPr>
                <w:rFonts w:cs="Calibri"/>
                <w:sz w:val="16"/>
                <w:szCs w:val="16"/>
              </w:rPr>
              <w:t>.</w:t>
            </w:r>
          </w:p>
        </w:tc>
      </w:tr>
      <w:tr w:rsidR="00332093" w14:paraId="48BF2A89" w14:textId="77777777" w:rsidTr="00332093">
        <w:trPr>
          <w:jc w:val="center"/>
        </w:trPr>
        <w:tc>
          <w:tcPr>
            <w:tcW w:w="1755" w:type="dxa"/>
            <w:tcBorders>
              <w:top w:val="nil"/>
              <w:left w:val="single" w:sz="4" w:space="0" w:color="auto"/>
              <w:bottom w:val="nil"/>
              <w:right w:val="single" w:sz="4" w:space="0" w:color="auto"/>
            </w:tcBorders>
          </w:tcPr>
          <w:p w14:paraId="40CFC16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D3C96B0" w14:textId="77777777" w:rsidR="00332093" w:rsidRPr="007D2770" w:rsidRDefault="00332093" w:rsidP="00332093">
            <w:pPr>
              <w:rPr>
                <w:rFonts w:cs="Arial"/>
                <w:sz w:val="16"/>
                <w:szCs w:val="16"/>
              </w:rPr>
            </w:pPr>
            <w:r w:rsidRPr="007D2770">
              <w:rPr>
                <w:rFonts w:cs="Arial"/>
                <w:sz w:val="16"/>
                <w:szCs w:val="16"/>
              </w:rPr>
              <w:t>MD-REQ-276458/A-</w:t>
            </w:r>
            <w:proofErr w:type="spellStart"/>
            <w:r w:rsidRPr="007D2770">
              <w:rPr>
                <w:rFonts w:cs="Arial"/>
                <w:sz w:val="16"/>
                <w:szCs w:val="16"/>
              </w:rPr>
              <w:t>Vehicle_Speed.St</w:t>
            </w:r>
            <w:proofErr w:type="spellEnd"/>
            <w:r w:rsidRPr="007D2770">
              <w:rPr>
                <w:rFonts w:cs="Arial"/>
                <w:sz w:val="16"/>
                <w:szCs w:val="16"/>
              </w:rPr>
              <w:t>+</w:t>
            </w:r>
          </w:p>
        </w:tc>
        <w:tc>
          <w:tcPr>
            <w:tcW w:w="4627" w:type="dxa"/>
            <w:tcBorders>
              <w:top w:val="single" w:sz="6" w:space="0" w:color="auto"/>
              <w:left w:val="single" w:sz="4" w:space="0" w:color="auto"/>
              <w:bottom w:val="single" w:sz="6" w:space="0" w:color="auto"/>
              <w:right w:val="single" w:sz="6" w:space="0" w:color="auto"/>
            </w:tcBorders>
            <w:vAlign w:val="center"/>
          </w:tcPr>
          <w:p w14:paraId="186DD633" w14:textId="77777777" w:rsidR="00332093" w:rsidRPr="007D2770" w:rsidRDefault="00332093" w:rsidP="00332093">
            <w:pPr>
              <w:rPr>
                <w:rFonts w:cs="Calibri"/>
                <w:sz w:val="16"/>
                <w:szCs w:val="16"/>
              </w:rPr>
            </w:pPr>
            <w:r w:rsidRPr="007D2770">
              <w:rPr>
                <w:rFonts w:cs="Calibri"/>
                <w:sz w:val="16"/>
                <w:szCs w:val="16"/>
              </w:rPr>
              <w:t>&lt;jmyslin2&gt; created MD</w:t>
            </w:r>
          </w:p>
        </w:tc>
      </w:tr>
      <w:tr w:rsidR="00332093" w14:paraId="56F62FC5" w14:textId="77777777" w:rsidTr="00332093">
        <w:trPr>
          <w:jc w:val="center"/>
        </w:trPr>
        <w:tc>
          <w:tcPr>
            <w:tcW w:w="1755" w:type="dxa"/>
            <w:tcBorders>
              <w:top w:val="nil"/>
              <w:left w:val="single" w:sz="4" w:space="0" w:color="auto"/>
              <w:bottom w:val="nil"/>
              <w:right w:val="single" w:sz="4" w:space="0" w:color="auto"/>
            </w:tcBorders>
          </w:tcPr>
          <w:p w14:paraId="68CF929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E37E6B2" w14:textId="77777777" w:rsidR="00332093" w:rsidRPr="007D2770" w:rsidRDefault="00332093" w:rsidP="00332093">
            <w:pPr>
              <w:rPr>
                <w:rFonts w:cs="Arial"/>
                <w:sz w:val="16"/>
                <w:szCs w:val="16"/>
              </w:rPr>
            </w:pPr>
            <w:r w:rsidRPr="007D2770">
              <w:rPr>
                <w:rFonts w:cs="Arial"/>
                <w:sz w:val="16"/>
                <w:szCs w:val="16"/>
              </w:rPr>
              <w:t>MD-REQ-276458/B-</w:t>
            </w:r>
            <w:proofErr w:type="spellStart"/>
            <w:r w:rsidRPr="007D2770">
              <w:rPr>
                <w:rFonts w:cs="Arial"/>
                <w:sz w:val="16"/>
                <w:szCs w:val="16"/>
              </w:rPr>
              <w:t>Vehicle_Speed.St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419A492E" w14:textId="77777777" w:rsidR="00332093" w:rsidRPr="007D2770" w:rsidRDefault="00332093" w:rsidP="00332093">
            <w:pPr>
              <w:rPr>
                <w:rFonts w:cs="Calibri"/>
                <w:sz w:val="16"/>
                <w:szCs w:val="16"/>
              </w:rPr>
            </w:pPr>
            <w:r w:rsidRPr="007D2770">
              <w:rPr>
                <w:rFonts w:cs="Calibri"/>
                <w:sz w:val="16"/>
                <w:szCs w:val="16"/>
              </w:rPr>
              <w:t>&lt;jmyslin2&gt; MD clarification</w:t>
            </w:r>
          </w:p>
        </w:tc>
      </w:tr>
      <w:tr w:rsidR="00332093" w14:paraId="4ED11665" w14:textId="77777777" w:rsidTr="00332093">
        <w:trPr>
          <w:jc w:val="center"/>
        </w:trPr>
        <w:tc>
          <w:tcPr>
            <w:tcW w:w="1755" w:type="dxa"/>
            <w:tcBorders>
              <w:top w:val="nil"/>
              <w:left w:val="single" w:sz="4" w:space="0" w:color="auto"/>
              <w:bottom w:val="nil"/>
              <w:right w:val="single" w:sz="4" w:space="0" w:color="auto"/>
            </w:tcBorders>
          </w:tcPr>
          <w:p w14:paraId="3D936C0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BA47C72" w14:textId="77777777" w:rsidR="00332093" w:rsidRPr="007D2770" w:rsidRDefault="00332093" w:rsidP="00332093">
            <w:pPr>
              <w:rPr>
                <w:rFonts w:cs="Arial"/>
                <w:sz w:val="16"/>
                <w:szCs w:val="16"/>
              </w:rPr>
            </w:pPr>
            <w:r w:rsidRPr="007D2770">
              <w:rPr>
                <w:rFonts w:cs="Arial"/>
                <w:sz w:val="16"/>
                <w:szCs w:val="16"/>
              </w:rPr>
              <w:t>MD-REQ-276459/A-</w:t>
            </w:r>
            <w:proofErr w:type="spellStart"/>
            <w:r w:rsidRPr="007D2770">
              <w:rPr>
                <w:rFonts w:cs="Arial"/>
                <w:sz w:val="16"/>
                <w:szCs w:val="16"/>
              </w:rPr>
              <w:t>Vehicle_Speed_QF</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5046FFD3" w14:textId="77777777" w:rsidR="00332093" w:rsidRPr="007D2770" w:rsidRDefault="00332093" w:rsidP="00332093">
            <w:pPr>
              <w:rPr>
                <w:rFonts w:cs="Calibri"/>
                <w:sz w:val="16"/>
                <w:szCs w:val="16"/>
              </w:rPr>
            </w:pPr>
            <w:r w:rsidRPr="007D2770">
              <w:rPr>
                <w:rFonts w:cs="Calibri"/>
                <w:sz w:val="16"/>
                <w:szCs w:val="16"/>
              </w:rPr>
              <w:t>&lt;jmyslin2&gt; created MD</w:t>
            </w:r>
          </w:p>
        </w:tc>
      </w:tr>
      <w:tr w:rsidR="00332093" w14:paraId="57223D79" w14:textId="77777777" w:rsidTr="00332093">
        <w:trPr>
          <w:jc w:val="center"/>
        </w:trPr>
        <w:tc>
          <w:tcPr>
            <w:tcW w:w="1755" w:type="dxa"/>
            <w:tcBorders>
              <w:top w:val="nil"/>
              <w:left w:val="single" w:sz="4" w:space="0" w:color="auto"/>
              <w:bottom w:val="nil"/>
              <w:right w:val="single" w:sz="4" w:space="0" w:color="auto"/>
            </w:tcBorders>
          </w:tcPr>
          <w:p w14:paraId="46550B3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79D083D" w14:textId="77777777" w:rsidR="00332093" w:rsidRPr="007D2770" w:rsidRDefault="00332093" w:rsidP="00332093">
            <w:pPr>
              <w:rPr>
                <w:rFonts w:cs="Arial"/>
                <w:sz w:val="16"/>
                <w:szCs w:val="16"/>
              </w:rPr>
            </w:pPr>
            <w:r w:rsidRPr="007D2770">
              <w:rPr>
                <w:rFonts w:cs="Arial"/>
                <w:sz w:val="16"/>
                <w:szCs w:val="16"/>
              </w:rPr>
              <w:t>MD-REQ-213361/C-</w:t>
            </w:r>
            <w:proofErr w:type="spellStart"/>
            <w:r w:rsidRPr="007D2770">
              <w:rPr>
                <w:rFonts w:cs="Arial"/>
                <w:sz w:val="16"/>
                <w:szCs w:val="16"/>
              </w:rPr>
              <w:t>FactoryReset_Rq</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6E51E745" w14:textId="77777777" w:rsidR="00332093" w:rsidRPr="007D2770" w:rsidRDefault="00332093" w:rsidP="00332093">
            <w:pPr>
              <w:rPr>
                <w:rFonts w:cs="Calibri"/>
                <w:sz w:val="16"/>
                <w:szCs w:val="16"/>
              </w:rPr>
            </w:pPr>
            <w:r w:rsidRPr="007D2770">
              <w:rPr>
                <w:rFonts w:cs="Calibri"/>
                <w:sz w:val="16"/>
                <w:szCs w:val="16"/>
              </w:rPr>
              <w:t>&lt;jmyslin2&gt; Clarification only, no change to modules</w:t>
            </w:r>
          </w:p>
        </w:tc>
      </w:tr>
      <w:tr w:rsidR="00332093" w14:paraId="4A2CA49E" w14:textId="77777777" w:rsidTr="00332093">
        <w:trPr>
          <w:jc w:val="center"/>
        </w:trPr>
        <w:tc>
          <w:tcPr>
            <w:tcW w:w="1755" w:type="dxa"/>
            <w:tcBorders>
              <w:top w:val="nil"/>
              <w:left w:val="single" w:sz="4" w:space="0" w:color="auto"/>
              <w:bottom w:val="nil"/>
              <w:right w:val="single" w:sz="4" w:space="0" w:color="auto"/>
            </w:tcBorders>
          </w:tcPr>
          <w:p w14:paraId="579D2B1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38AECEB" w14:textId="77777777" w:rsidR="00332093" w:rsidRPr="007D2770" w:rsidRDefault="00332093" w:rsidP="00332093">
            <w:pPr>
              <w:rPr>
                <w:rFonts w:cs="Arial"/>
                <w:sz w:val="16"/>
                <w:szCs w:val="16"/>
              </w:rPr>
            </w:pPr>
            <w:r w:rsidRPr="007D2770">
              <w:rPr>
                <w:rFonts w:cs="Arial"/>
                <w:sz w:val="16"/>
                <w:szCs w:val="16"/>
              </w:rPr>
              <w:t>MD-REQ-222036/B-</w:t>
            </w:r>
            <w:proofErr w:type="spellStart"/>
            <w:r w:rsidRPr="007D2770">
              <w:rPr>
                <w:rFonts w:cs="Arial"/>
                <w:sz w:val="16"/>
                <w:szCs w:val="16"/>
              </w:rPr>
              <w:t>FactoryReset.St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43AFCBDD" w14:textId="77777777" w:rsidR="00332093" w:rsidRPr="007D2770" w:rsidRDefault="00332093" w:rsidP="00332093">
            <w:pPr>
              <w:rPr>
                <w:rFonts w:cs="Calibri"/>
                <w:sz w:val="16"/>
                <w:szCs w:val="16"/>
              </w:rPr>
            </w:pPr>
            <w:r w:rsidRPr="007D2770">
              <w:rPr>
                <w:rFonts w:cs="Calibri"/>
                <w:sz w:val="16"/>
                <w:szCs w:val="16"/>
              </w:rPr>
              <w:t>&lt;jmyslin2&gt; Updated MD with clarification only - no change that would cause a module change</w:t>
            </w:r>
          </w:p>
        </w:tc>
      </w:tr>
      <w:tr w:rsidR="00332093" w14:paraId="3B53E3C2" w14:textId="77777777" w:rsidTr="00332093">
        <w:trPr>
          <w:jc w:val="center"/>
        </w:trPr>
        <w:tc>
          <w:tcPr>
            <w:tcW w:w="1755" w:type="dxa"/>
            <w:tcBorders>
              <w:top w:val="nil"/>
              <w:left w:val="single" w:sz="4" w:space="0" w:color="auto"/>
              <w:bottom w:val="nil"/>
              <w:right w:val="single" w:sz="4" w:space="0" w:color="auto"/>
            </w:tcBorders>
          </w:tcPr>
          <w:p w14:paraId="2DB4183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112CA01" w14:textId="77777777" w:rsidR="00332093" w:rsidRPr="007D2770" w:rsidRDefault="00332093" w:rsidP="00332093">
            <w:pPr>
              <w:rPr>
                <w:rFonts w:cs="Arial"/>
                <w:sz w:val="16"/>
                <w:szCs w:val="16"/>
              </w:rPr>
            </w:pPr>
            <w:r w:rsidRPr="007D2770">
              <w:rPr>
                <w:rFonts w:cs="Arial"/>
                <w:sz w:val="16"/>
                <w:szCs w:val="16"/>
              </w:rPr>
              <w:t>MD-REQ-025377/M-</w:t>
            </w:r>
            <w:proofErr w:type="spellStart"/>
            <w:r w:rsidRPr="007D2770">
              <w:rPr>
                <w:rFonts w:cs="Arial"/>
                <w:sz w:val="16"/>
                <w:szCs w:val="16"/>
              </w:rPr>
              <w:t>Disp_LangSel.Rq</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w:t>
            </w:r>
            <w:proofErr w:type="gramStart"/>
            <w:r w:rsidRPr="007D2770">
              <w:rPr>
                <w:rFonts w:cs="Arial"/>
                <w:sz w:val="16"/>
                <w:szCs w:val="16"/>
              </w:rPr>
              <w:t>297357)+</w:t>
            </w:r>
            <w:proofErr w:type="gramEnd"/>
          </w:p>
        </w:tc>
        <w:tc>
          <w:tcPr>
            <w:tcW w:w="4627" w:type="dxa"/>
            <w:tcBorders>
              <w:top w:val="single" w:sz="6" w:space="0" w:color="auto"/>
              <w:left w:val="single" w:sz="4" w:space="0" w:color="auto"/>
              <w:bottom w:val="single" w:sz="6" w:space="0" w:color="auto"/>
              <w:right w:val="single" w:sz="6" w:space="0" w:color="auto"/>
            </w:tcBorders>
            <w:vAlign w:val="center"/>
          </w:tcPr>
          <w:p w14:paraId="78DC6D24" w14:textId="77777777" w:rsidR="00332093" w:rsidRPr="007D2770" w:rsidRDefault="00332093" w:rsidP="00332093">
            <w:pPr>
              <w:rPr>
                <w:rFonts w:cs="Calibri"/>
                <w:sz w:val="16"/>
                <w:szCs w:val="16"/>
              </w:rPr>
            </w:pPr>
            <w:r w:rsidRPr="007D2770">
              <w:rPr>
                <w:rFonts w:cs="Calibri"/>
                <w:sz w:val="16"/>
                <w:szCs w:val="16"/>
              </w:rPr>
              <w:t>&lt;jmyslin2&gt; Clarified requirement for error condition on what to do with receiving two language requests when should not be</w:t>
            </w:r>
          </w:p>
        </w:tc>
      </w:tr>
      <w:tr w:rsidR="00332093" w14:paraId="61185F0E" w14:textId="77777777" w:rsidTr="00332093">
        <w:trPr>
          <w:jc w:val="center"/>
        </w:trPr>
        <w:tc>
          <w:tcPr>
            <w:tcW w:w="1755" w:type="dxa"/>
            <w:tcBorders>
              <w:top w:val="nil"/>
              <w:left w:val="single" w:sz="4" w:space="0" w:color="auto"/>
              <w:bottom w:val="nil"/>
              <w:right w:val="single" w:sz="4" w:space="0" w:color="auto"/>
            </w:tcBorders>
          </w:tcPr>
          <w:p w14:paraId="1C554FB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FDECDFC" w14:textId="77777777" w:rsidR="00332093" w:rsidRPr="007D2770" w:rsidRDefault="00332093" w:rsidP="00332093">
            <w:pPr>
              <w:rPr>
                <w:rFonts w:cs="Arial"/>
                <w:sz w:val="16"/>
                <w:szCs w:val="16"/>
              </w:rPr>
            </w:pPr>
            <w:r w:rsidRPr="007D2770">
              <w:rPr>
                <w:rFonts w:cs="Arial"/>
                <w:sz w:val="16"/>
                <w:szCs w:val="16"/>
              </w:rPr>
              <w:t>MD-REQ-025377/N-</w:t>
            </w:r>
            <w:proofErr w:type="spellStart"/>
            <w:r w:rsidRPr="007D2770">
              <w:rPr>
                <w:rFonts w:cs="Arial"/>
                <w:sz w:val="16"/>
                <w:szCs w:val="16"/>
              </w:rPr>
              <w:t>Disp_LangSel.Rq</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ROIN-297357)</w:t>
            </w:r>
          </w:p>
        </w:tc>
        <w:tc>
          <w:tcPr>
            <w:tcW w:w="4627" w:type="dxa"/>
            <w:tcBorders>
              <w:top w:val="single" w:sz="6" w:space="0" w:color="auto"/>
              <w:left w:val="single" w:sz="4" w:space="0" w:color="auto"/>
              <w:bottom w:val="single" w:sz="6" w:space="0" w:color="auto"/>
              <w:right w:val="single" w:sz="6" w:space="0" w:color="auto"/>
            </w:tcBorders>
            <w:vAlign w:val="center"/>
          </w:tcPr>
          <w:p w14:paraId="7190F51D" w14:textId="77777777" w:rsidR="00332093" w:rsidRPr="007D2770" w:rsidRDefault="00332093" w:rsidP="00332093">
            <w:pPr>
              <w:rPr>
                <w:rFonts w:cs="Calibri"/>
                <w:sz w:val="16"/>
                <w:szCs w:val="16"/>
              </w:rPr>
            </w:pPr>
            <w:r w:rsidRPr="007D2770">
              <w:rPr>
                <w:rFonts w:cs="Calibri"/>
                <w:sz w:val="16"/>
                <w:szCs w:val="16"/>
              </w:rPr>
              <w:t>&lt;jmyslin2&gt; clarification on sending the same language twice</w:t>
            </w:r>
          </w:p>
        </w:tc>
      </w:tr>
      <w:tr w:rsidR="00332093" w14:paraId="5CAAB858" w14:textId="77777777" w:rsidTr="00332093">
        <w:trPr>
          <w:jc w:val="center"/>
        </w:trPr>
        <w:tc>
          <w:tcPr>
            <w:tcW w:w="1755" w:type="dxa"/>
            <w:tcBorders>
              <w:top w:val="nil"/>
              <w:left w:val="single" w:sz="4" w:space="0" w:color="auto"/>
              <w:bottom w:val="nil"/>
              <w:right w:val="single" w:sz="4" w:space="0" w:color="auto"/>
            </w:tcBorders>
          </w:tcPr>
          <w:p w14:paraId="7F03904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6C3A93F" w14:textId="77777777" w:rsidR="00332093" w:rsidRPr="007D2770" w:rsidRDefault="00332093" w:rsidP="00332093">
            <w:pPr>
              <w:rPr>
                <w:rFonts w:cs="Arial"/>
                <w:sz w:val="16"/>
                <w:szCs w:val="16"/>
              </w:rPr>
            </w:pPr>
            <w:r w:rsidRPr="007D2770">
              <w:rPr>
                <w:rFonts w:cs="Arial"/>
                <w:sz w:val="16"/>
                <w:szCs w:val="16"/>
              </w:rPr>
              <w:t>MD-REQ-025452/B-</w:t>
            </w:r>
            <w:proofErr w:type="spellStart"/>
            <w:r w:rsidRPr="007D2770">
              <w:rPr>
                <w:rFonts w:cs="Arial"/>
                <w:sz w:val="16"/>
                <w:szCs w:val="16"/>
              </w:rPr>
              <w:t>LanguageUpdate.Rsp</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ROIN-297376)</w:t>
            </w:r>
          </w:p>
        </w:tc>
        <w:tc>
          <w:tcPr>
            <w:tcW w:w="4627" w:type="dxa"/>
            <w:tcBorders>
              <w:top w:val="single" w:sz="6" w:space="0" w:color="auto"/>
              <w:left w:val="single" w:sz="4" w:space="0" w:color="auto"/>
              <w:bottom w:val="single" w:sz="6" w:space="0" w:color="auto"/>
              <w:right w:val="single" w:sz="6" w:space="0" w:color="auto"/>
            </w:tcBorders>
            <w:vAlign w:val="center"/>
          </w:tcPr>
          <w:p w14:paraId="5B40B69E" w14:textId="77777777" w:rsidR="00332093" w:rsidRPr="007D2770" w:rsidRDefault="00332093" w:rsidP="00332093">
            <w:pPr>
              <w:rPr>
                <w:rFonts w:cs="Calibri"/>
                <w:sz w:val="16"/>
                <w:szCs w:val="16"/>
              </w:rPr>
            </w:pPr>
            <w:r w:rsidRPr="007D2770">
              <w:rPr>
                <w:rFonts w:cs="Calibri"/>
                <w:sz w:val="16"/>
                <w:szCs w:val="16"/>
              </w:rPr>
              <w:t>&lt;jmyslin2&gt; grammar update only.  No content change</w:t>
            </w:r>
          </w:p>
        </w:tc>
      </w:tr>
      <w:tr w:rsidR="00332093" w14:paraId="08774799" w14:textId="77777777" w:rsidTr="00332093">
        <w:trPr>
          <w:jc w:val="center"/>
        </w:trPr>
        <w:tc>
          <w:tcPr>
            <w:tcW w:w="1755" w:type="dxa"/>
            <w:tcBorders>
              <w:top w:val="nil"/>
              <w:left w:val="single" w:sz="4" w:space="0" w:color="auto"/>
              <w:bottom w:val="nil"/>
              <w:right w:val="single" w:sz="4" w:space="0" w:color="auto"/>
            </w:tcBorders>
          </w:tcPr>
          <w:p w14:paraId="1C6EE5D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574CCE3" w14:textId="77777777" w:rsidR="00332093" w:rsidRPr="007D2770" w:rsidRDefault="00332093" w:rsidP="00332093">
            <w:pPr>
              <w:rPr>
                <w:rFonts w:cs="Arial"/>
                <w:sz w:val="16"/>
                <w:szCs w:val="16"/>
              </w:rPr>
            </w:pPr>
            <w:r w:rsidRPr="007D2770">
              <w:rPr>
                <w:rFonts w:cs="Arial"/>
                <w:sz w:val="16"/>
                <w:szCs w:val="16"/>
              </w:rPr>
              <w:t>MD-REQ-025379/B-</w:t>
            </w:r>
            <w:proofErr w:type="spellStart"/>
            <w:r w:rsidRPr="007D2770">
              <w:rPr>
                <w:rFonts w:cs="Arial"/>
                <w:sz w:val="16"/>
                <w:szCs w:val="16"/>
              </w:rPr>
              <w:t>Bezel_Beeps.Rq</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ROIN-297362)</w:t>
            </w:r>
          </w:p>
        </w:tc>
        <w:tc>
          <w:tcPr>
            <w:tcW w:w="4627" w:type="dxa"/>
            <w:tcBorders>
              <w:top w:val="single" w:sz="6" w:space="0" w:color="auto"/>
              <w:left w:val="single" w:sz="4" w:space="0" w:color="auto"/>
              <w:bottom w:val="single" w:sz="6" w:space="0" w:color="auto"/>
              <w:right w:val="single" w:sz="6" w:space="0" w:color="auto"/>
            </w:tcBorders>
            <w:vAlign w:val="center"/>
          </w:tcPr>
          <w:p w14:paraId="4CE5017F" w14:textId="77777777" w:rsidR="00332093" w:rsidRPr="007D2770" w:rsidRDefault="00332093" w:rsidP="00332093">
            <w:pPr>
              <w:rPr>
                <w:rFonts w:cs="Calibri"/>
                <w:sz w:val="16"/>
                <w:szCs w:val="16"/>
              </w:rPr>
            </w:pPr>
            <w:r w:rsidRPr="007D2770">
              <w:rPr>
                <w:rFonts w:cs="Calibri"/>
                <w:sz w:val="16"/>
                <w:szCs w:val="16"/>
              </w:rPr>
              <w:t xml:space="preserve">&lt;jmyslin2&gt; added </w:t>
            </w:r>
            <w:proofErr w:type="spellStart"/>
            <w:r w:rsidRPr="007D2770">
              <w:rPr>
                <w:rFonts w:cs="Calibri"/>
                <w:sz w:val="16"/>
                <w:szCs w:val="16"/>
              </w:rPr>
              <w:t>clarificatin</w:t>
            </w:r>
            <w:proofErr w:type="spellEnd"/>
            <w:r w:rsidRPr="007D2770">
              <w:rPr>
                <w:rFonts w:cs="Calibri"/>
                <w:sz w:val="16"/>
                <w:szCs w:val="16"/>
              </w:rPr>
              <w:t xml:space="preserve"> to signal MD.  No content change</w:t>
            </w:r>
          </w:p>
        </w:tc>
      </w:tr>
      <w:tr w:rsidR="00332093" w14:paraId="4A860E4F" w14:textId="77777777" w:rsidTr="00332093">
        <w:trPr>
          <w:jc w:val="center"/>
        </w:trPr>
        <w:tc>
          <w:tcPr>
            <w:tcW w:w="1755" w:type="dxa"/>
            <w:tcBorders>
              <w:top w:val="nil"/>
              <w:left w:val="single" w:sz="4" w:space="0" w:color="auto"/>
              <w:bottom w:val="nil"/>
              <w:right w:val="single" w:sz="4" w:space="0" w:color="auto"/>
            </w:tcBorders>
          </w:tcPr>
          <w:p w14:paraId="63025F9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D1B2296" w14:textId="77777777" w:rsidR="00332093" w:rsidRPr="007D2770" w:rsidRDefault="00332093" w:rsidP="00332093">
            <w:pPr>
              <w:rPr>
                <w:rFonts w:cs="Arial"/>
                <w:sz w:val="16"/>
                <w:szCs w:val="16"/>
              </w:rPr>
            </w:pPr>
            <w:r w:rsidRPr="007D2770">
              <w:rPr>
                <w:rFonts w:cs="Arial"/>
                <w:sz w:val="16"/>
                <w:szCs w:val="16"/>
              </w:rPr>
              <w:t>MD-REQ-025385/B-</w:t>
            </w:r>
            <w:proofErr w:type="spellStart"/>
            <w:r w:rsidRPr="007D2770">
              <w:rPr>
                <w:rFonts w:cs="Arial"/>
                <w:sz w:val="16"/>
                <w:szCs w:val="16"/>
              </w:rPr>
              <w:t>Bezel_Beeps.St</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ROIN-297423)</w:t>
            </w:r>
          </w:p>
        </w:tc>
        <w:tc>
          <w:tcPr>
            <w:tcW w:w="4627" w:type="dxa"/>
            <w:tcBorders>
              <w:top w:val="single" w:sz="6" w:space="0" w:color="auto"/>
              <w:left w:val="single" w:sz="4" w:space="0" w:color="auto"/>
              <w:bottom w:val="single" w:sz="6" w:space="0" w:color="auto"/>
              <w:right w:val="single" w:sz="6" w:space="0" w:color="auto"/>
            </w:tcBorders>
            <w:vAlign w:val="center"/>
          </w:tcPr>
          <w:p w14:paraId="450ACDCD" w14:textId="77777777" w:rsidR="00332093" w:rsidRPr="007D2770" w:rsidRDefault="00332093" w:rsidP="00332093">
            <w:pPr>
              <w:rPr>
                <w:rFonts w:cs="Calibri"/>
                <w:sz w:val="16"/>
                <w:szCs w:val="16"/>
              </w:rPr>
            </w:pPr>
            <w:r w:rsidRPr="007D2770">
              <w:rPr>
                <w:rFonts w:cs="Calibri"/>
                <w:sz w:val="16"/>
                <w:szCs w:val="16"/>
              </w:rPr>
              <w:t>&lt;jmyslin2&gt; Clarification only to signal MD.  No content change to MD</w:t>
            </w:r>
          </w:p>
        </w:tc>
      </w:tr>
      <w:tr w:rsidR="00332093" w14:paraId="017261C6" w14:textId="77777777" w:rsidTr="00332093">
        <w:trPr>
          <w:jc w:val="center"/>
        </w:trPr>
        <w:tc>
          <w:tcPr>
            <w:tcW w:w="1755" w:type="dxa"/>
            <w:tcBorders>
              <w:top w:val="nil"/>
              <w:left w:val="single" w:sz="4" w:space="0" w:color="auto"/>
              <w:bottom w:val="nil"/>
              <w:right w:val="single" w:sz="4" w:space="0" w:color="auto"/>
            </w:tcBorders>
          </w:tcPr>
          <w:p w14:paraId="13DFC89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B1E0A51" w14:textId="77777777" w:rsidR="00332093" w:rsidRPr="007D2770" w:rsidRDefault="00332093" w:rsidP="00332093">
            <w:pPr>
              <w:rPr>
                <w:rFonts w:cs="Arial"/>
                <w:sz w:val="16"/>
                <w:szCs w:val="16"/>
              </w:rPr>
            </w:pPr>
            <w:r w:rsidRPr="007D2770">
              <w:rPr>
                <w:rFonts w:cs="Arial"/>
                <w:sz w:val="16"/>
                <w:szCs w:val="16"/>
              </w:rPr>
              <w:t>MD-REQ-025386/B-</w:t>
            </w:r>
            <w:proofErr w:type="spellStart"/>
            <w:r w:rsidRPr="007D2770">
              <w:rPr>
                <w:rFonts w:cs="Arial"/>
                <w:sz w:val="16"/>
                <w:szCs w:val="16"/>
              </w:rPr>
              <w:t>Bezel_Beeps_Supported.St</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ROIN-297429)</w:t>
            </w:r>
          </w:p>
        </w:tc>
        <w:tc>
          <w:tcPr>
            <w:tcW w:w="4627" w:type="dxa"/>
            <w:tcBorders>
              <w:top w:val="single" w:sz="6" w:space="0" w:color="auto"/>
              <w:left w:val="single" w:sz="4" w:space="0" w:color="auto"/>
              <w:bottom w:val="single" w:sz="6" w:space="0" w:color="auto"/>
              <w:right w:val="single" w:sz="6" w:space="0" w:color="auto"/>
            </w:tcBorders>
            <w:vAlign w:val="center"/>
          </w:tcPr>
          <w:p w14:paraId="1A7E7C47" w14:textId="77777777" w:rsidR="00332093" w:rsidRPr="007D2770" w:rsidRDefault="00332093" w:rsidP="00332093">
            <w:pPr>
              <w:rPr>
                <w:rFonts w:cs="Calibri"/>
                <w:sz w:val="16"/>
                <w:szCs w:val="16"/>
              </w:rPr>
            </w:pPr>
            <w:r w:rsidRPr="007D2770">
              <w:rPr>
                <w:rFonts w:cs="Calibri"/>
                <w:sz w:val="16"/>
                <w:szCs w:val="16"/>
              </w:rPr>
              <w:t>&lt;jmyslin2&gt; added clarification to signal MD.  No content change</w:t>
            </w:r>
          </w:p>
        </w:tc>
      </w:tr>
      <w:tr w:rsidR="00332093" w14:paraId="54F085C3" w14:textId="77777777" w:rsidTr="00332093">
        <w:trPr>
          <w:jc w:val="center"/>
        </w:trPr>
        <w:tc>
          <w:tcPr>
            <w:tcW w:w="1755" w:type="dxa"/>
            <w:tcBorders>
              <w:top w:val="nil"/>
              <w:left w:val="single" w:sz="4" w:space="0" w:color="auto"/>
              <w:bottom w:val="nil"/>
              <w:right w:val="single" w:sz="4" w:space="0" w:color="auto"/>
            </w:tcBorders>
          </w:tcPr>
          <w:p w14:paraId="1C1DA25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7E9293D" w14:textId="77777777" w:rsidR="00332093" w:rsidRPr="007D2770" w:rsidRDefault="00332093" w:rsidP="00332093">
            <w:pPr>
              <w:rPr>
                <w:rFonts w:cs="Arial"/>
                <w:sz w:val="16"/>
                <w:szCs w:val="16"/>
              </w:rPr>
            </w:pPr>
            <w:r w:rsidRPr="007D2770">
              <w:rPr>
                <w:rFonts w:cs="Arial"/>
                <w:sz w:val="16"/>
                <w:szCs w:val="16"/>
              </w:rPr>
              <w:t>MD-REQ-025381/B-</w:t>
            </w:r>
            <w:proofErr w:type="spellStart"/>
            <w:r w:rsidRPr="007D2770">
              <w:rPr>
                <w:rFonts w:cs="Arial"/>
                <w:sz w:val="16"/>
                <w:szCs w:val="16"/>
              </w:rPr>
              <w:t>TimeAdjust.Rq</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ROIN-297370)</w:t>
            </w:r>
          </w:p>
        </w:tc>
        <w:tc>
          <w:tcPr>
            <w:tcW w:w="4627" w:type="dxa"/>
            <w:tcBorders>
              <w:top w:val="single" w:sz="6" w:space="0" w:color="auto"/>
              <w:left w:val="single" w:sz="4" w:space="0" w:color="auto"/>
              <w:bottom w:val="single" w:sz="6" w:space="0" w:color="auto"/>
              <w:right w:val="single" w:sz="6" w:space="0" w:color="auto"/>
            </w:tcBorders>
            <w:vAlign w:val="center"/>
          </w:tcPr>
          <w:p w14:paraId="06DFDB66" w14:textId="77777777" w:rsidR="00332093" w:rsidRPr="007D2770" w:rsidRDefault="00332093" w:rsidP="00332093">
            <w:pPr>
              <w:rPr>
                <w:rFonts w:cs="Calibri"/>
                <w:sz w:val="16"/>
                <w:szCs w:val="16"/>
              </w:rPr>
            </w:pPr>
            <w:r w:rsidRPr="007D2770">
              <w:rPr>
                <w:rFonts w:cs="Calibri"/>
                <w:sz w:val="16"/>
                <w:szCs w:val="16"/>
              </w:rPr>
              <w:t xml:space="preserve">&lt;jmyslin2&gt; updated </w:t>
            </w:r>
            <w:proofErr w:type="spellStart"/>
            <w:r w:rsidRPr="007D2770">
              <w:rPr>
                <w:rFonts w:cs="Calibri"/>
                <w:sz w:val="16"/>
                <w:szCs w:val="16"/>
              </w:rPr>
              <w:t>grammer</w:t>
            </w:r>
            <w:proofErr w:type="spellEnd"/>
            <w:r w:rsidRPr="007D2770">
              <w:rPr>
                <w:rFonts w:cs="Calibri"/>
                <w:sz w:val="16"/>
                <w:szCs w:val="16"/>
              </w:rPr>
              <w:t>.  No content change</w:t>
            </w:r>
          </w:p>
        </w:tc>
      </w:tr>
      <w:tr w:rsidR="00332093" w14:paraId="37792951" w14:textId="77777777" w:rsidTr="00332093">
        <w:trPr>
          <w:jc w:val="center"/>
        </w:trPr>
        <w:tc>
          <w:tcPr>
            <w:tcW w:w="1755" w:type="dxa"/>
            <w:tcBorders>
              <w:top w:val="nil"/>
              <w:left w:val="single" w:sz="4" w:space="0" w:color="auto"/>
              <w:bottom w:val="nil"/>
              <w:right w:val="single" w:sz="4" w:space="0" w:color="auto"/>
            </w:tcBorders>
          </w:tcPr>
          <w:p w14:paraId="2A485C0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4FFA913" w14:textId="77777777" w:rsidR="00332093" w:rsidRPr="007D2770" w:rsidRDefault="00332093" w:rsidP="00332093">
            <w:pPr>
              <w:rPr>
                <w:rFonts w:cs="Arial"/>
                <w:sz w:val="16"/>
                <w:szCs w:val="16"/>
              </w:rPr>
            </w:pPr>
            <w:r w:rsidRPr="007D2770">
              <w:rPr>
                <w:rFonts w:cs="Arial"/>
                <w:sz w:val="16"/>
                <w:szCs w:val="16"/>
              </w:rPr>
              <w:t>MD-REQ-025462/B-</w:t>
            </w:r>
            <w:proofErr w:type="spellStart"/>
            <w:r w:rsidRPr="007D2770">
              <w:rPr>
                <w:rFonts w:cs="Arial"/>
                <w:sz w:val="16"/>
                <w:szCs w:val="16"/>
              </w:rPr>
              <w:t>VehTimeFormat.St</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ROIN-297375)</w:t>
            </w:r>
          </w:p>
        </w:tc>
        <w:tc>
          <w:tcPr>
            <w:tcW w:w="4627" w:type="dxa"/>
            <w:tcBorders>
              <w:top w:val="single" w:sz="6" w:space="0" w:color="auto"/>
              <w:left w:val="single" w:sz="4" w:space="0" w:color="auto"/>
              <w:bottom w:val="single" w:sz="6" w:space="0" w:color="auto"/>
              <w:right w:val="single" w:sz="6" w:space="0" w:color="auto"/>
            </w:tcBorders>
            <w:vAlign w:val="center"/>
          </w:tcPr>
          <w:p w14:paraId="4F0615A5" w14:textId="77777777" w:rsidR="00332093" w:rsidRPr="007D2770" w:rsidRDefault="00332093" w:rsidP="00332093">
            <w:pPr>
              <w:rPr>
                <w:rFonts w:cs="Calibri"/>
                <w:sz w:val="16"/>
                <w:szCs w:val="16"/>
              </w:rPr>
            </w:pPr>
            <w:r w:rsidRPr="007D2770">
              <w:rPr>
                <w:rFonts w:cs="Calibri"/>
                <w:sz w:val="16"/>
                <w:szCs w:val="16"/>
              </w:rPr>
              <w:t>&lt;jmyslin2&gt; Grammar update only.  No content change</w:t>
            </w:r>
          </w:p>
        </w:tc>
      </w:tr>
      <w:tr w:rsidR="00332093" w14:paraId="75642685" w14:textId="77777777" w:rsidTr="00332093">
        <w:trPr>
          <w:jc w:val="center"/>
        </w:trPr>
        <w:tc>
          <w:tcPr>
            <w:tcW w:w="1755" w:type="dxa"/>
            <w:tcBorders>
              <w:top w:val="nil"/>
              <w:left w:val="single" w:sz="4" w:space="0" w:color="auto"/>
              <w:bottom w:val="nil"/>
              <w:right w:val="single" w:sz="4" w:space="0" w:color="auto"/>
            </w:tcBorders>
          </w:tcPr>
          <w:p w14:paraId="3E32E21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1195CA2" w14:textId="77777777" w:rsidR="00332093" w:rsidRPr="007D2770" w:rsidRDefault="00332093" w:rsidP="00332093">
            <w:pPr>
              <w:rPr>
                <w:rFonts w:cs="Arial"/>
                <w:sz w:val="16"/>
                <w:szCs w:val="16"/>
              </w:rPr>
            </w:pPr>
            <w:r w:rsidRPr="007D2770">
              <w:rPr>
                <w:rFonts w:cs="Arial"/>
                <w:sz w:val="16"/>
                <w:szCs w:val="16"/>
              </w:rPr>
              <w:t>MD-REQ-097285/C-</w:t>
            </w:r>
            <w:proofErr w:type="spellStart"/>
            <w:r w:rsidRPr="007D2770">
              <w:rPr>
                <w:rFonts w:cs="Arial"/>
                <w:sz w:val="16"/>
                <w:szCs w:val="16"/>
              </w:rPr>
              <w:t>ValetMode_St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0503947D" w14:textId="77777777" w:rsidR="00332093" w:rsidRPr="007D2770" w:rsidRDefault="00332093" w:rsidP="00332093">
            <w:pPr>
              <w:rPr>
                <w:rFonts w:cs="Calibri"/>
                <w:sz w:val="16"/>
                <w:szCs w:val="16"/>
              </w:rPr>
            </w:pPr>
            <w:r w:rsidRPr="007D2770">
              <w:rPr>
                <w:rFonts w:cs="Calibri"/>
                <w:sz w:val="16"/>
                <w:szCs w:val="16"/>
              </w:rPr>
              <w:t xml:space="preserve">&lt;jmyslin2&gt; </w:t>
            </w:r>
            <w:proofErr w:type="spellStart"/>
            <w:r w:rsidRPr="007D2770">
              <w:rPr>
                <w:rFonts w:cs="Calibri"/>
                <w:sz w:val="16"/>
                <w:szCs w:val="16"/>
              </w:rPr>
              <w:t>grammer</w:t>
            </w:r>
            <w:proofErr w:type="spellEnd"/>
            <w:r w:rsidRPr="007D2770">
              <w:rPr>
                <w:rFonts w:cs="Calibri"/>
                <w:sz w:val="16"/>
                <w:szCs w:val="16"/>
              </w:rPr>
              <w:t xml:space="preserve"> update.  No content change</w:t>
            </w:r>
          </w:p>
        </w:tc>
      </w:tr>
      <w:tr w:rsidR="00332093" w14:paraId="0616C908" w14:textId="77777777" w:rsidTr="00332093">
        <w:trPr>
          <w:jc w:val="center"/>
        </w:trPr>
        <w:tc>
          <w:tcPr>
            <w:tcW w:w="1755" w:type="dxa"/>
            <w:tcBorders>
              <w:top w:val="nil"/>
              <w:left w:val="single" w:sz="4" w:space="0" w:color="auto"/>
              <w:bottom w:val="nil"/>
              <w:right w:val="single" w:sz="4" w:space="0" w:color="auto"/>
            </w:tcBorders>
          </w:tcPr>
          <w:p w14:paraId="1E26B57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E0CD838" w14:textId="77777777" w:rsidR="00332093" w:rsidRPr="007D2770" w:rsidRDefault="00332093" w:rsidP="00332093">
            <w:pPr>
              <w:rPr>
                <w:rFonts w:cs="Arial"/>
                <w:sz w:val="16"/>
                <w:szCs w:val="16"/>
              </w:rPr>
            </w:pPr>
            <w:r w:rsidRPr="007D2770">
              <w:rPr>
                <w:rFonts w:cs="Arial"/>
                <w:sz w:val="16"/>
                <w:szCs w:val="16"/>
              </w:rPr>
              <w:t>MD-REQ-025380/B-</w:t>
            </w:r>
            <w:proofErr w:type="spellStart"/>
            <w:r w:rsidRPr="007D2770">
              <w:rPr>
                <w:rFonts w:cs="Arial"/>
                <w:sz w:val="16"/>
                <w:szCs w:val="16"/>
              </w:rPr>
              <w:t>Disp_Temperature.Rq</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ROIN-297369)</w:t>
            </w:r>
          </w:p>
        </w:tc>
        <w:tc>
          <w:tcPr>
            <w:tcW w:w="4627" w:type="dxa"/>
            <w:tcBorders>
              <w:top w:val="single" w:sz="6" w:space="0" w:color="auto"/>
              <w:left w:val="single" w:sz="4" w:space="0" w:color="auto"/>
              <w:bottom w:val="single" w:sz="6" w:space="0" w:color="auto"/>
              <w:right w:val="single" w:sz="6" w:space="0" w:color="auto"/>
            </w:tcBorders>
            <w:vAlign w:val="center"/>
          </w:tcPr>
          <w:p w14:paraId="5DCFC072" w14:textId="77777777" w:rsidR="00332093" w:rsidRPr="007D2770" w:rsidRDefault="00332093" w:rsidP="00332093">
            <w:pPr>
              <w:rPr>
                <w:rFonts w:cs="Calibri"/>
                <w:sz w:val="16"/>
                <w:szCs w:val="16"/>
              </w:rPr>
            </w:pPr>
            <w:r w:rsidRPr="007D2770">
              <w:rPr>
                <w:rFonts w:cs="Calibri"/>
                <w:sz w:val="16"/>
                <w:szCs w:val="16"/>
              </w:rPr>
              <w:t xml:space="preserve">&lt;jmyslin2&gt; </w:t>
            </w:r>
            <w:proofErr w:type="spellStart"/>
            <w:r w:rsidRPr="007D2770">
              <w:rPr>
                <w:rFonts w:cs="Calibri"/>
                <w:sz w:val="16"/>
                <w:szCs w:val="16"/>
              </w:rPr>
              <w:t>Gammar</w:t>
            </w:r>
            <w:proofErr w:type="spellEnd"/>
            <w:r w:rsidRPr="007D2770">
              <w:rPr>
                <w:rFonts w:cs="Calibri"/>
                <w:sz w:val="16"/>
                <w:szCs w:val="16"/>
              </w:rPr>
              <w:t xml:space="preserve"> updates.  No content change</w:t>
            </w:r>
          </w:p>
        </w:tc>
      </w:tr>
      <w:tr w:rsidR="00332093" w14:paraId="421DF0B3" w14:textId="77777777" w:rsidTr="00332093">
        <w:trPr>
          <w:jc w:val="center"/>
        </w:trPr>
        <w:tc>
          <w:tcPr>
            <w:tcW w:w="1755" w:type="dxa"/>
            <w:tcBorders>
              <w:top w:val="nil"/>
              <w:left w:val="single" w:sz="4" w:space="0" w:color="auto"/>
              <w:bottom w:val="nil"/>
              <w:right w:val="single" w:sz="4" w:space="0" w:color="auto"/>
            </w:tcBorders>
          </w:tcPr>
          <w:p w14:paraId="332AF5C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2246E4D" w14:textId="77777777" w:rsidR="00332093" w:rsidRPr="007D2770" w:rsidRDefault="00332093" w:rsidP="00332093">
            <w:pPr>
              <w:rPr>
                <w:rFonts w:cs="Arial"/>
                <w:sz w:val="16"/>
                <w:szCs w:val="16"/>
              </w:rPr>
            </w:pPr>
            <w:r w:rsidRPr="007D2770">
              <w:rPr>
                <w:rFonts w:cs="Arial"/>
                <w:sz w:val="16"/>
                <w:szCs w:val="16"/>
              </w:rPr>
              <w:t>MD-REQ-025453/B-</w:t>
            </w:r>
            <w:proofErr w:type="spellStart"/>
            <w:r w:rsidRPr="007D2770">
              <w:rPr>
                <w:rFonts w:cs="Arial"/>
                <w:sz w:val="16"/>
                <w:szCs w:val="16"/>
              </w:rPr>
              <w:t>Disp_Temperature.St</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ROIN-297374)</w:t>
            </w:r>
          </w:p>
        </w:tc>
        <w:tc>
          <w:tcPr>
            <w:tcW w:w="4627" w:type="dxa"/>
            <w:tcBorders>
              <w:top w:val="single" w:sz="6" w:space="0" w:color="auto"/>
              <w:left w:val="single" w:sz="4" w:space="0" w:color="auto"/>
              <w:bottom w:val="single" w:sz="6" w:space="0" w:color="auto"/>
              <w:right w:val="single" w:sz="6" w:space="0" w:color="auto"/>
            </w:tcBorders>
            <w:vAlign w:val="center"/>
          </w:tcPr>
          <w:p w14:paraId="1AA835A0" w14:textId="77777777" w:rsidR="00332093" w:rsidRPr="007D2770" w:rsidRDefault="00332093" w:rsidP="00332093">
            <w:pPr>
              <w:rPr>
                <w:rFonts w:cs="Calibri"/>
                <w:sz w:val="16"/>
                <w:szCs w:val="16"/>
              </w:rPr>
            </w:pPr>
            <w:r w:rsidRPr="007D2770">
              <w:rPr>
                <w:rFonts w:cs="Calibri"/>
                <w:sz w:val="16"/>
                <w:szCs w:val="16"/>
              </w:rPr>
              <w:t>&lt;jmyslin2&gt; Grammar updates only.  No content change</w:t>
            </w:r>
          </w:p>
        </w:tc>
      </w:tr>
      <w:tr w:rsidR="00332093" w14:paraId="6F9B9EC1" w14:textId="77777777" w:rsidTr="00332093">
        <w:trPr>
          <w:jc w:val="center"/>
        </w:trPr>
        <w:tc>
          <w:tcPr>
            <w:tcW w:w="1755" w:type="dxa"/>
            <w:tcBorders>
              <w:top w:val="nil"/>
              <w:left w:val="single" w:sz="4" w:space="0" w:color="auto"/>
              <w:bottom w:val="nil"/>
              <w:right w:val="single" w:sz="4" w:space="0" w:color="auto"/>
            </w:tcBorders>
          </w:tcPr>
          <w:p w14:paraId="11A7D80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F162AB9" w14:textId="77777777" w:rsidR="00332093" w:rsidRPr="007D2770" w:rsidRDefault="00332093" w:rsidP="00332093">
            <w:pPr>
              <w:rPr>
                <w:rFonts w:cs="Arial"/>
                <w:sz w:val="16"/>
                <w:szCs w:val="16"/>
              </w:rPr>
            </w:pPr>
            <w:r w:rsidRPr="007D2770">
              <w:rPr>
                <w:rFonts w:cs="Arial"/>
                <w:sz w:val="16"/>
                <w:szCs w:val="16"/>
              </w:rPr>
              <w:t>MD-REQ-025388/C-</w:t>
            </w:r>
            <w:proofErr w:type="spellStart"/>
            <w:r w:rsidRPr="007D2770">
              <w:rPr>
                <w:rFonts w:cs="Arial"/>
                <w:sz w:val="16"/>
                <w:szCs w:val="16"/>
              </w:rPr>
              <w:t>LightAmbColor_No_Rq</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ROIN-297407)</w:t>
            </w:r>
          </w:p>
        </w:tc>
        <w:tc>
          <w:tcPr>
            <w:tcW w:w="4627" w:type="dxa"/>
            <w:tcBorders>
              <w:top w:val="single" w:sz="6" w:space="0" w:color="auto"/>
              <w:left w:val="single" w:sz="4" w:space="0" w:color="auto"/>
              <w:bottom w:val="single" w:sz="6" w:space="0" w:color="auto"/>
              <w:right w:val="single" w:sz="6" w:space="0" w:color="auto"/>
            </w:tcBorders>
            <w:vAlign w:val="center"/>
          </w:tcPr>
          <w:p w14:paraId="4071FA49" w14:textId="77777777" w:rsidR="00332093" w:rsidRPr="007D2770" w:rsidRDefault="00332093" w:rsidP="00332093">
            <w:pPr>
              <w:rPr>
                <w:rFonts w:cs="Calibri"/>
                <w:sz w:val="16"/>
                <w:szCs w:val="16"/>
              </w:rPr>
            </w:pPr>
            <w:r w:rsidRPr="007D2770">
              <w:rPr>
                <w:rFonts w:cs="Calibri"/>
                <w:sz w:val="16"/>
                <w:szCs w:val="16"/>
              </w:rPr>
              <w:t>&lt;jmyslin2&gt; Grammar change only.  No content change</w:t>
            </w:r>
          </w:p>
        </w:tc>
      </w:tr>
      <w:tr w:rsidR="00332093" w14:paraId="646FB965" w14:textId="77777777" w:rsidTr="00332093">
        <w:trPr>
          <w:jc w:val="center"/>
        </w:trPr>
        <w:tc>
          <w:tcPr>
            <w:tcW w:w="1755" w:type="dxa"/>
            <w:tcBorders>
              <w:top w:val="nil"/>
              <w:left w:val="single" w:sz="4" w:space="0" w:color="auto"/>
              <w:bottom w:val="nil"/>
              <w:right w:val="single" w:sz="4" w:space="0" w:color="auto"/>
            </w:tcBorders>
          </w:tcPr>
          <w:p w14:paraId="402642F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6E379C3" w14:textId="77777777" w:rsidR="00332093" w:rsidRPr="007D2770" w:rsidRDefault="00332093" w:rsidP="00332093">
            <w:pPr>
              <w:rPr>
                <w:rFonts w:cs="Arial"/>
                <w:sz w:val="16"/>
                <w:szCs w:val="16"/>
              </w:rPr>
            </w:pPr>
            <w:r w:rsidRPr="007D2770">
              <w:rPr>
                <w:rFonts w:cs="Arial"/>
                <w:sz w:val="16"/>
                <w:szCs w:val="16"/>
              </w:rPr>
              <w:t>MD-REQ-025389/C-</w:t>
            </w:r>
            <w:proofErr w:type="spellStart"/>
            <w:r w:rsidRPr="007D2770">
              <w:rPr>
                <w:rFonts w:cs="Arial"/>
                <w:sz w:val="16"/>
                <w:szCs w:val="16"/>
              </w:rPr>
              <w:t>LightAmbIntsty_No_Rq</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ROIN-297420)</w:t>
            </w:r>
          </w:p>
        </w:tc>
        <w:tc>
          <w:tcPr>
            <w:tcW w:w="4627" w:type="dxa"/>
            <w:tcBorders>
              <w:top w:val="single" w:sz="6" w:space="0" w:color="auto"/>
              <w:left w:val="single" w:sz="4" w:space="0" w:color="auto"/>
              <w:bottom w:val="single" w:sz="6" w:space="0" w:color="auto"/>
              <w:right w:val="single" w:sz="6" w:space="0" w:color="auto"/>
            </w:tcBorders>
            <w:vAlign w:val="center"/>
          </w:tcPr>
          <w:p w14:paraId="2FC2EFA1" w14:textId="77777777" w:rsidR="00332093" w:rsidRPr="007D2770" w:rsidRDefault="00332093" w:rsidP="00332093">
            <w:pPr>
              <w:rPr>
                <w:rFonts w:cs="Calibri"/>
                <w:sz w:val="16"/>
                <w:szCs w:val="16"/>
              </w:rPr>
            </w:pPr>
            <w:r w:rsidRPr="007D2770">
              <w:rPr>
                <w:rFonts w:cs="Calibri"/>
                <w:sz w:val="16"/>
                <w:szCs w:val="16"/>
              </w:rPr>
              <w:t>&lt;jmyslin2&gt; Grammar updates.  No content change</w:t>
            </w:r>
          </w:p>
        </w:tc>
      </w:tr>
      <w:tr w:rsidR="00332093" w14:paraId="6C97F445" w14:textId="77777777" w:rsidTr="00332093">
        <w:trPr>
          <w:jc w:val="center"/>
        </w:trPr>
        <w:tc>
          <w:tcPr>
            <w:tcW w:w="1755" w:type="dxa"/>
            <w:tcBorders>
              <w:top w:val="nil"/>
              <w:left w:val="single" w:sz="4" w:space="0" w:color="auto"/>
              <w:bottom w:val="nil"/>
              <w:right w:val="single" w:sz="4" w:space="0" w:color="auto"/>
            </w:tcBorders>
          </w:tcPr>
          <w:p w14:paraId="2D28439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CB5C0E8" w14:textId="77777777" w:rsidR="00332093" w:rsidRPr="007D2770" w:rsidRDefault="00332093" w:rsidP="00332093">
            <w:pPr>
              <w:rPr>
                <w:rFonts w:cs="Arial"/>
                <w:sz w:val="16"/>
                <w:szCs w:val="16"/>
              </w:rPr>
            </w:pPr>
            <w:r w:rsidRPr="007D2770">
              <w:rPr>
                <w:rFonts w:cs="Arial"/>
                <w:sz w:val="16"/>
                <w:szCs w:val="16"/>
              </w:rPr>
              <w:t>MD-REQ-025456/D-</w:t>
            </w:r>
            <w:proofErr w:type="spellStart"/>
            <w:r w:rsidRPr="007D2770">
              <w:rPr>
                <w:rFonts w:cs="Arial"/>
                <w:sz w:val="16"/>
                <w:szCs w:val="16"/>
              </w:rPr>
              <w:t>LightAmbColor_No_Actl</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ROIN-297421)</w:t>
            </w:r>
          </w:p>
        </w:tc>
        <w:tc>
          <w:tcPr>
            <w:tcW w:w="4627" w:type="dxa"/>
            <w:tcBorders>
              <w:top w:val="single" w:sz="6" w:space="0" w:color="auto"/>
              <w:left w:val="single" w:sz="4" w:space="0" w:color="auto"/>
              <w:bottom w:val="single" w:sz="6" w:space="0" w:color="auto"/>
              <w:right w:val="single" w:sz="6" w:space="0" w:color="auto"/>
            </w:tcBorders>
            <w:vAlign w:val="center"/>
          </w:tcPr>
          <w:p w14:paraId="63B6884E" w14:textId="77777777" w:rsidR="00332093" w:rsidRPr="007D2770" w:rsidRDefault="00332093" w:rsidP="00332093">
            <w:pPr>
              <w:rPr>
                <w:rFonts w:cs="Calibri"/>
                <w:sz w:val="16"/>
                <w:szCs w:val="16"/>
              </w:rPr>
            </w:pPr>
            <w:r w:rsidRPr="007D2770">
              <w:rPr>
                <w:rFonts w:cs="Calibri"/>
                <w:sz w:val="16"/>
                <w:szCs w:val="16"/>
              </w:rPr>
              <w:t>&lt;jmyslin2&gt; Grammar updates.  No content change</w:t>
            </w:r>
          </w:p>
        </w:tc>
      </w:tr>
      <w:tr w:rsidR="00332093" w14:paraId="1515828D" w14:textId="77777777" w:rsidTr="00332093">
        <w:trPr>
          <w:jc w:val="center"/>
        </w:trPr>
        <w:tc>
          <w:tcPr>
            <w:tcW w:w="1755" w:type="dxa"/>
            <w:tcBorders>
              <w:top w:val="nil"/>
              <w:left w:val="single" w:sz="4" w:space="0" w:color="auto"/>
              <w:bottom w:val="nil"/>
              <w:right w:val="single" w:sz="4" w:space="0" w:color="auto"/>
            </w:tcBorders>
          </w:tcPr>
          <w:p w14:paraId="1C82F66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733804B" w14:textId="77777777" w:rsidR="00332093" w:rsidRPr="007D2770" w:rsidRDefault="00332093" w:rsidP="00332093">
            <w:pPr>
              <w:rPr>
                <w:rFonts w:cs="Arial"/>
                <w:sz w:val="16"/>
                <w:szCs w:val="16"/>
              </w:rPr>
            </w:pPr>
            <w:r w:rsidRPr="007D2770">
              <w:rPr>
                <w:rFonts w:cs="Arial"/>
                <w:sz w:val="16"/>
                <w:szCs w:val="16"/>
              </w:rPr>
              <w:t>MD-REQ-025457/D-</w:t>
            </w:r>
            <w:proofErr w:type="spellStart"/>
            <w:r w:rsidRPr="007D2770">
              <w:rPr>
                <w:rFonts w:cs="Arial"/>
                <w:sz w:val="16"/>
                <w:szCs w:val="16"/>
              </w:rPr>
              <w:t>LightAmbIntsty_No_Actl</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ROIN-297422)</w:t>
            </w:r>
          </w:p>
        </w:tc>
        <w:tc>
          <w:tcPr>
            <w:tcW w:w="4627" w:type="dxa"/>
            <w:tcBorders>
              <w:top w:val="single" w:sz="6" w:space="0" w:color="auto"/>
              <w:left w:val="single" w:sz="4" w:space="0" w:color="auto"/>
              <w:bottom w:val="single" w:sz="6" w:space="0" w:color="auto"/>
              <w:right w:val="single" w:sz="6" w:space="0" w:color="auto"/>
            </w:tcBorders>
            <w:vAlign w:val="center"/>
          </w:tcPr>
          <w:p w14:paraId="3DCDA3E6" w14:textId="77777777" w:rsidR="00332093" w:rsidRPr="007D2770" w:rsidRDefault="00332093" w:rsidP="00332093">
            <w:pPr>
              <w:rPr>
                <w:rFonts w:cs="Calibri"/>
                <w:sz w:val="16"/>
                <w:szCs w:val="16"/>
              </w:rPr>
            </w:pPr>
            <w:r w:rsidRPr="007D2770">
              <w:rPr>
                <w:rFonts w:cs="Calibri"/>
                <w:sz w:val="16"/>
                <w:szCs w:val="16"/>
              </w:rPr>
              <w:t>&lt;jmyslin2&gt; grammar updates.  No content change</w:t>
            </w:r>
          </w:p>
        </w:tc>
      </w:tr>
      <w:tr w:rsidR="00332093" w14:paraId="32EA8D52" w14:textId="77777777" w:rsidTr="00332093">
        <w:trPr>
          <w:jc w:val="center"/>
        </w:trPr>
        <w:tc>
          <w:tcPr>
            <w:tcW w:w="1755" w:type="dxa"/>
            <w:tcBorders>
              <w:top w:val="nil"/>
              <w:left w:val="single" w:sz="4" w:space="0" w:color="auto"/>
              <w:bottom w:val="nil"/>
              <w:right w:val="single" w:sz="4" w:space="0" w:color="auto"/>
            </w:tcBorders>
          </w:tcPr>
          <w:p w14:paraId="753E2673"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C55F1B3" w14:textId="77777777" w:rsidR="00332093" w:rsidRPr="007D2770" w:rsidRDefault="00332093" w:rsidP="00332093">
            <w:pPr>
              <w:rPr>
                <w:rFonts w:cs="Arial"/>
                <w:sz w:val="16"/>
                <w:szCs w:val="16"/>
              </w:rPr>
            </w:pPr>
            <w:r w:rsidRPr="007D2770">
              <w:rPr>
                <w:rFonts w:cs="Arial"/>
                <w:sz w:val="16"/>
                <w:szCs w:val="16"/>
              </w:rPr>
              <w:t>MD-REQ-192193/C-</w:t>
            </w:r>
            <w:proofErr w:type="spellStart"/>
            <w:r w:rsidRPr="007D2770">
              <w:rPr>
                <w:rFonts w:cs="Arial"/>
                <w:sz w:val="16"/>
                <w:szCs w:val="16"/>
              </w:rPr>
              <w:t>LightAmbColor_No_Actl</w:t>
            </w:r>
            <w:proofErr w:type="spellEnd"/>
            <w:r w:rsidRPr="007D2770">
              <w:rPr>
                <w:rFonts w:cs="Arial"/>
                <w:sz w:val="16"/>
                <w:szCs w:val="16"/>
              </w:rPr>
              <w:t xml:space="preserve"> - Variant 2</w:t>
            </w:r>
          </w:p>
        </w:tc>
        <w:tc>
          <w:tcPr>
            <w:tcW w:w="4627" w:type="dxa"/>
            <w:tcBorders>
              <w:top w:val="single" w:sz="6" w:space="0" w:color="auto"/>
              <w:left w:val="single" w:sz="4" w:space="0" w:color="auto"/>
              <w:bottom w:val="single" w:sz="6" w:space="0" w:color="auto"/>
              <w:right w:val="single" w:sz="6" w:space="0" w:color="auto"/>
            </w:tcBorders>
            <w:vAlign w:val="center"/>
          </w:tcPr>
          <w:p w14:paraId="38265DD5" w14:textId="77777777" w:rsidR="00332093" w:rsidRPr="007D2770" w:rsidRDefault="00332093" w:rsidP="00332093">
            <w:pPr>
              <w:rPr>
                <w:rFonts w:cs="Calibri"/>
                <w:sz w:val="16"/>
                <w:szCs w:val="16"/>
              </w:rPr>
            </w:pPr>
            <w:r w:rsidRPr="007D2770">
              <w:rPr>
                <w:rFonts w:cs="Calibri"/>
                <w:sz w:val="16"/>
                <w:szCs w:val="16"/>
              </w:rPr>
              <w:t>&lt;jmyslin2&gt; Grammar updates.  No content change</w:t>
            </w:r>
          </w:p>
        </w:tc>
      </w:tr>
      <w:tr w:rsidR="00332093" w14:paraId="6483B9DB" w14:textId="77777777" w:rsidTr="00332093">
        <w:trPr>
          <w:jc w:val="center"/>
        </w:trPr>
        <w:tc>
          <w:tcPr>
            <w:tcW w:w="1755" w:type="dxa"/>
            <w:tcBorders>
              <w:top w:val="nil"/>
              <w:left w:val="single" w:sz="4" w:space="0" w:color="auto"/>
              <w:bottom w:val="nil"/>
              <w:right w:val="single" w:sz="4" w:space="0" w:color="auto"/>
            </w:tcBorders>
          </w:tcPr>
          <w:p w14:paraId="6B3C4D9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3789829" w14:textId="77777777" w:rsidR="00332093" w:rsidRPr="007D2770" w:rsidRDefault="00332093" w:rsidP="00332093">
            <w:pPr>
              <w:rPr>
                <w:rFonts w:cs="Arial"/>
                <w:sz w:val="16"/>
                <w:szCs w:val="16"/>
              </w:rPr>
            </w:pPr>
            <w:r w:rsidRPr="007D2770">
              <w:rPr>
                <w:rFonts w:cs="Arial"/>
                <w:sz w:val="16"/>
                <w:szCs w:val="16"/>
              </w:rPr>
              <w:t>MD-REQ-192194/C-</w:t>
            </w:r>
            <w:proofErr w:type="spellStart"/>
            <w:r w:rsidRPr="007D2770">
              <w:rPr>
                <w:rFonts w:cs="Arial"/>
                <w:sz w:val="16"/>
                <w:szCs w:val="16"/>
              </w:rPr>
              <w:t>LightAmbIntsty_No_Actl</w:t>
            </w:r>
            <w:proofErr w:type="spellEnd"/>
            <w:r w:rsidRPr="007D2770">
              <w:rPr>
                <w:rFonts w:cs="Arial"/>
                <w:sz w:val="16"/>
                <w:szCs w:val="16"/>
              </w:rPr>
              <w:t xml:space="preserve"> - Variant 2</w:t>
            </w:r>
          </w:p>
        </w:tc>
        <w:tc>
          <w:tcPr>
            <w:tcW w:w="4627" w:type="dxa"/>
            <w:tcBorders>
              <w:top w:val="single" w:sz="6" w:space="0" w:color="auto"/>
              <w:left w:val="single" w:sz="4" w:space="0" w:color="auto"/>
              <w:bottom w:val="single" w:sz="6" w:space="0" w:color="auto"/>
              <w:right w:val="single" w:sz="6" w:space="0" w:color="auto"/>
            </w:tcBorders>
            <w:vAlign w:val="center"/>
          </w:tcPr>
          <w:p w14:paraId="44720056" w14:textId="77777777" w:rsidR="00332093" w:rsidRPr="007D2770" w:rsidRDefault="00332093" w:rsidP="00332093">
            <w:pPr>
              <w:rPr>
                <w:rFonts w:cs="Calibri"/>
                <w:sz w:val="16"/>
                <w:szCs w:val="16"/>
              </w:rPr>
            </w:pPr>
            <w:r w:rsidRPr="007D2770">
              <w:rPr>
                <w:rFonts w:cs="Calibri"/>
                <w:sz w:val="16"/>
                <w:szCs w:val="16"/>
              </w:rPr>
              <w:t>&lt;jmyslin2&gt; Grammar updates.  No content change</w:t>
            </w:r>
          </w:p>
        </w:tc>
      </w:tr>
      <w:tr w:rsidR="00332093" w14:paraId="3910F30D" w14:textId="77777777" w:rsidTr="00332093">
        <w:trPr>
          <w:jc w:val="center"/>
        </w:trPr>
        <w:tc>
          <w:tcPr>
            <w:tcW w:w="1755" w:type="dxa"/>
            <w:tcBorders>
              <w:top w:val="nil"/>
              <w:left w:val="single" w:sz="4" w:space="0" w:color="auto"/>
              <w:bottom w:val="nil"/>
              <w:right w:val="single" w:sz="4" w:space="0" w:color="auto"/>
            </w:tcBorders>
          </w:tcPr>
          <w:p w14:paraId="2C7E05D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9B3BA0F" w14:textId="77777777" w:rsidR="00332093" w:rsidRPr="007D2770" w:rsidRDefault="00332093" w:rsidP="00332093">
            <w:pPr>
              <w:rPr>
                <w:rFonts w:cs="Arial"/>
                <w:sz w:val="16"/>
                <w:szCs w:val="16"/>
              </w:rPr>
            </w:pPr>
            <w:r w:rsidRPr="007D2770">
              <w:rPr>
                <w:rFonts w:cs="Arial"/>
                <w:sz w:val="16"/>
                <w:szCs w:val="16"/>
              </w:rPr>
              <w:t>MD-REQ-192189/B-</w:t>
            </w:r>
            <w:proofErr w:type="spellStart"/>
            <w:r w:rsidRPr="007D2770">
              <w:rPr>
                <w:rFonts w:cs="Arial"/>
                <w:sz w:val="16"/>
                <w:szCs w:val="16"/>
              </w:rPr>
              <w:t>LightAmbColor_No_Rq</w:t>
            </w:r>
            <w:proofErr w:type="spellEnd"/>
            <w:r w:rsidRPr="007D2770">
              <w:rPr>
                <w:rFonts w:cs="Arial"/>
                <w:sz w:val="16"/>
                <w:szCs w:val="16"/>
              </w:rPr>
              <w:t xml:space="preserve"> - Variant 2</w:t>
            </w:r>
          </w:p>
        </w:tc>
        <w:tc>
          <w:tcPr>
            <w:tcW w:w="4627" w:type="dxa"/>
            <w:tcBorders>
              <w:top w:val="single" w:sz="6" w:space="0" w:color="auto"/>
              <w:left w:val="single" w:sz="4" w:space="0" w:color="auto"/>
              <w:bottom w:val="single" w:sz="6" w:space="0" w:color="auto"/>
              <w:right w:val="single" w:sz="6" w:space="0" w:color="auto"/>
            </w:tcBorders>
            <w:vAlign w:val="center"/>
          </w:tcPr>
          <w:p w14:paraId="7EF5DC4A" w14:textId="77777777" w:rsidR="00332093" w:rsidRPr="007D2770" w:rsidRDefault="00332093" w:rsidP="00332093">
            <w:pPr>
              <w:rPr>
                <w:rFonts w:cs="Calibri"/>
                <w:sz w:val="16"/>
                <w:szCs w:val="16"/>
              </w:rPr>
            </w:pPr>
            <w:r w:rsidRPr="007D2770">
              <w:rPr>
                <w:rFonts w:cs="Calibri"/>
                <w:sz w:val="16"/>
                <w:szCs w:val="16"/>
              </w:rPr>
              <w:t>&lt;jmyslin2&gt; Grammar updates.  No content change</w:t>
            </w:r>
          </w:p>
        </w:tc>
      </w:tr>
      <w:tr w:rsidR="00332093" w14:paraId="060DF4E6" w14:textId="77777777" w:rsidTr="00332093">
        <w:trPr>
          <w:jc w:val="center"/>
        </w:trPr>
        <w:tc>
          <w:tcPr>
            <w:tcW w:w="1755" w:type="dxa"/>
            <w:tcBorders>
              <w:top w:val="nil"/>
              <w:left w:val="single" w:sz="4" w:space="0" w:color="auto"/>
              <w:bottom w:val="nil"/>
              <w:right w:val="single" w:sz="4" w:space="0" w:color="auto"/>
            </w:tcBorders>
          </w:tcPr>
          <w:p w14:paraId="5A49106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007926B" w14:textId="77777777" w:rsidR="00332093" w:rsidRPr="007D2770" w:rsidRDefault="00332093" w:rsidP="00332093">
            <w:pPr>
              <w:rPr>
                <w:rFonts w:cs="Arial"/>
                <w:sz w:val="16"/>
                <w:szCs w:val="16"/>
              </w:rPr>
            </w:pPr>
            <w:r w:rsidRPr="007D2770">
              <w:rPr>
                <w:rFonts w:cs="Arial"/>
                <w:sz w:val="16"/>
                <w:szCs w:val="16"/>
              </w:rPr>
              <w:t>MD-REQ-192190/B-</w:t>
            </w:r>
            <w:proofErr w:type="spellStart"/>
            <w:r w:rsidRPr="007D2770">
              <w:rPr>
                <w:rFonts w:cs="Arial"/>
                <w:sz w:val="16"/>
                <w:szCs w:val="16"/>
              </w:rPr>
              <w:t>LightAmbIntsty_No_Rq</w:t>
            </w:r>
            <w:proofErr w:type="spellEnd"/>
            <w:r w:rsidRPr="007D2770">
              <w:rPr>
                <w:rFonts w:cs="Arial"/>
                <w:sz w:val="16"/>
                <w:szCs w:val="16"/>
              </w:rPr>
              <w:t xml:space="preserve"> - Variant 2</w:t>
            </w:r>
          </w:p>
        </w:tc>
        <w:tc>
          <w:tcPr>
            <w:tcW w:w="4627" w:type="dxa"/>
            <w:tcBorders>
              <w:top w:val="single" w:sz="6" w:space="0" w:color="auto"/>
              <w:left w:val="single" w:sz="4" w:space="0" w:color="auto"/>
              <w:bottom w:val="single" w:sz="6" w:space="0" w:color="auto"/>
              <w:right w:val="single" w:sz="6" w:space="0" w:color="auto"/>
            </w:tcBorders>
            <w:vAlign w:val="center"/>
          </w:tcPr>
          <w:p w14:paraId="7D88D986" w14:textId="77777777" w:rsidR="00332093" w:rsidRPr="007D2770" w:rsidRDefault="00332093" w:rsidP="00332093">
            <w:pPr>
              <w:rPr>
                <w:rFonts w:cs="Calibri"/>
                <w:sz w:val="16"/>
                <w:szCs w:val="16"/>
              </w:rPr>
            </w:pPr>
            <w:r w:rsidRPr="007D2770">
              <w:rPr>
                <w:rFonts w:cs="Calibri"/>
                <w:sz w:val="16"/>
                <w:szCs w:val="16"/>
              </w:rPr>
              <w:t>&lt;jmyslin2&gt; Grammar updates only.  No content change</w:t>
            </w:r>
          </w:p>
        </w:tc>
      </w:tr>
      <w:tr w:rsidR="00332093" w14:paraId="5CFE79DA" w14:textId="77777777" w:rsidTr="00332093">
        <w:trPr>
          <w:jc w:val="center"/>
        </w:trPr>
        <w:tc>
          <w:tcPr>
            <w:tcW w:w="1755" w:type="dxa"/>
            <w:tcBorders>
              <w:top w:val="nil"/>
              <w:left w:val="single" w:sz="4" w:space="0" w:color="auto"/>
              <w:bottom w:val="nil"/>
              <w:right w:val="single" w:sz="4" w:space="0" w:color="auto"/>
            </w:tcBorders>
          </w:tcPr>
          <w:p w14:paraId="6078E1E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87F96FE" w14:textId="77777777" w:rsidR="00332093" w:rsidRPr="007D2770" w:rsidRDefault="00332093" w:rsidP="00332093">
            <w:pPr>
              <w:rPr>
                <w:rFonts w:cs="Arial"/>
                <w:sz w:val="16"/>
                <w:szCs w:val="16"/>
              </w:rPr>
            </w:pPr>
            <w:r w:rsidRPr="007D2770">
              <w:rPr>
                <w:rFonts w:cs="Arial"/>
                <w:sz w:val="16"/>
                <w:szCs w:val="16"/>
              </w:rPr>
              <w:t>MD-REQ-023414/C-</w:t>
            </w:r>
            <w:proofErr w:type="spellStart"/>
            <w:r w:rsidRPr="007D2770">
              <w:rPr>
                <w:rFonts w:cs="Arial"/>
                <w:sz w:val="16"/>
                <w:szCs w:val="16"/>
              </w:rPr>
              <w:t>CntrStk_D_RqAssoc</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ROIN-284870-1)</w:t>
            </w:r>
          </w:p>
        </w:tc>
        <w:tc>
          <w:tcPr>
            <w:tcW w:w="4627" w:type="dxa"/>
            <w:tcBorders>
              <w:top w:val="single" w:sz="6" w:space="0" w:color="auto"/>
              <w:left w:val="single" w:sz="4" w:space="0" w:color="auto"/>
              <w:bottom w:val="single" w:sz="6" w:space="0" w:color="auto"/>
              <w:right w:val="single" w:sz="6" w:space="0" w:color="auto"/>
            </w:tcBorders>
            <w:vAlign w:val="center"/>
          </w:tcPr>
          <w:p w14:paraId="71D03E99" w14:textId="77777777" w:rsidR="00332093" w:rsidRPr="007D2770" w:rsidRDefault="00332093" w:rsidP="00332093">
            <w:pPr>
              <w:rPr>
                <w:rFonts w:cs="Calibri"/>
                <w:sz w:val="16"/>
                <w:szCs w:val="16"/>
              </w:rPr>
            </w:pPr>
            <w:r w:rsidRPr="007D2770">
              <w:rPr>
                <w:rFonts w:cs="Calibri"/>
                <w:sz w:val="16"/>
                <w:szCs w:val="16"/>
              </w:rPr>
              <w:t>&lt;jmyslin2&gt; added clarifications.  No content change</w:t>
            </w:r>
          </w:p>
        </w:tc>
      </w:tr>
      <w:tr w:rsidR="00332093" w14:paraId="3B2AD9AF" w14:textId="77777777" w:rsidTr="00332093">
        <w:trPr>
          <w:jc w:val="center"/>
        </w:trPr>
        <w:tc>
          <w:tcPr>
            <w:tcW w:w="1755" w:type="dxa"/>
            <w:tcBorders>
              <w:top w:val="nil"/>
              <w:left w:val="single" w:sz="4" w:space="0" w:color="auto"/>
              <w:bottom w:val="nil"/>
              <w:right w:val="single" w:sz="4" w:space="0" w:color="auto"/>
            </w:tcBorders>
          </w:tcPr>
          <w:p w14:paraId="29958D3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9575BD5" w14:textId="77777777" w:rsidR="00332093" w:rsidRPr="007D2770" w:rsidRDefault="00332093" w:rsidP="00332093">
            <w:pPr>
              <w:rPr>
                <w:rFonts w:cs="Arial"/>
                <w:sz w:val="16"/>
                <w:szCs w:val="16"/>
              </w:rPr>
            </w:pPr>
            <w:r w:rsidRPr="007D2770">
              <w:rPr>
                <w:rFonts w:cs="Arial"/>
                <w:sz w:val="16"/>
                <w:szCs w:val="16"/>
              </w:rPr>
              <w:t>MD-REQ-023415/B-</w:t>
            </w:r>
            <w:proofErr w:type="spellStart"/>
            <w:r w:rsidRPr="007D2770">
              <w:rPr>
                <w:rFonts w:cs="Arial"/>
                <w:sz w:val="16"/>
                <w:szCs w:val="16"/>
              </w:rPr>
              <w:t>CntrStkKeycodeActl</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ROIN-284871-1)</w:t>
            </w:r>
          </w:p>
        </w:tc>
        <w:tc>
          <w:tcPr>
            <w:tcW w:w="4627" w:type="dxa"/>
            <w:tcBorders>
              <w:top w:val="single" w:sz="6" w:space="0" w:color="auto"/>
              <w:left w:val="single" w:sz="4" w:space="0" w:color="auto"/>
              <w:bottom w:val="single" w:sz="6" w:space="0" w:color="auto"/>
              <w:right w:val="single" w:sz="6" w:space="0" w:color="auto"/>
            </w:tcBorders>
            <w:vAlign w:val="center"/>
          </w:tcPr>
          <w:p w14:paraId="576AE6F3" w14:textId="77777777" w:rsidR="00332093" w:rsidRPr="007D2770" w:rsidRDefault="00332093" w:rsidP="00332093">
            <w:pPr>
              <w:rPr>
                <w:rFonts w:cs="Calibri"/>
                <w:sz w:val="16"/>
                <w:szCs w:val="16"/>
              </w:rPr>
            </w:pPr>
            <w:r w:rsidRPr="007D2770">
              <w:rPr>
                <w:rFonts w:cs="Calibri"/>
                <w:sz w:val="16"/>
                <w:szCs w:val="16"/>
              </w:rPr>
              <w:t>&lt;jmyslin2&gt; Updated with code BCM uses to decode the signal</w:t>
            </w:r>
          </w:p>
        </w:tc>
      </w:tr>
      <w:tr w:rsidR="00332093" w14:paraId="690EA333" w14:textId="77777777" w:rsidTr="00332093">
        <w:trPr>
          <w:jc w:val="center"/>
        </w:trPr>
        <w:tc>
          <w:tcPr>
            <w:tcW w:w="1755" w:type="dxa"/>
            <w:tcBorders>
              <w:top w:val="nil"/>
              <w:left w:val="single" w:sz="4" w:space="0" w:color="auto"/>
              <w:bottom w:val="nil"/>
              <w:right w:val="single" w:sz="4" w:space="0" w:color="auto"/>
            </w:tcBorders>
          </w:tcPr>
          <w:p w14:paraId="75EDED8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3BD7363" w14:textId="77777777" w:rsidR="00332093" w:rsidRPr="007D2770" w:rsidRDefault="00332093" w:rsidP="00332093">
            <w:pPr>
              <w:rPr>
                <w:rFonts w:cs="Arial"/>
                <w:sz w:val="16"/>
                <w:szCs w:val="16"/>
              </w:rPr>
            </w:pPr>
            <w:r w:rsidRPr="007D2770">
              <w:rPr>
                <w:rFonts w:cs="Arial"/>
                <w:sz w:val="16"/>
                <w:szCs w:val="16"/>
              </w:rPr>
              <w:t>MD-REQ-023425/B-</w:t>
            </w:r>
            <w:proofErr w:type="spellStart"/>
            <w:r w:rsidRPr="007D2770">
              <w:rPr>
                <w:rFonts w:cs="Arial"/>
                <w:sz w:val="16"/>
                <w:szCs w:val="16"/>
              </w:rPr>
              <w:t>AssocConfirm_D_Actl</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ROIN-284863-1)</w:t>
            </w:r>
          </w:p>
        </w:tc>
        <w:tc>
          <w:tcPr>
            <w:tcW w:w="4627" w:type="dxa"/>
            <w:tcBorders>
              <w:top w:val="single" w:sz="6" w:space="0" w:color="auto"/>
              <w:left w:val="single" w:sz="4" w:space="0" w:color="auto"/>
              <w:bottom w:val="single" w:sz="6" w:space="0" w:color="auto"/>
              <w:right w:val="single" w:sz="6" w:space="0" w:color="auto"/>
            </w:tcBorders>
            <w:vAlign w:val="center"/>
          </w:tcPr>
          <w:p w14:paraId="56006AD0" w14:textId="77777777" w:rsidR="00332093" w:rsidRPr="007D2770" w:rsidRDefault="00332093" w:rsidP="00332093">
            <w:pPr>
              <w:rPr>
                <w:rFonts w:cs="Calibri"/>
                <w:sz w:val="16"/>
                <w:szCs w:val="16"/>
              </w:rPr>
            </w:pPr>
            <w:r w:rsidRPr="007D2770">
              <w:rPr>
                <w:rFonts w:cs="Calibri"/>
                <w:sz w:val="16"/>
                <w:szCs w:val="16"/>
              </w:rPr>
              <w:t>&lt;jmyslin2&gt; update text.  No content change</w:t>
            </w:r>
          </w:p>
        </w:tc>
      </w:tr>
      <w:tr w:rsidR="00332093" w14:paraId="212368B0" w14:textId="77777777" w:rsidTr="00332093">
        <w:trPr>
          <w:jc w:val="center"/>
        </w:trPr>
        <w:tc>
          <w:tcPr>
            <w:tcW w:w="1755" w:type="dxa"/>
            <w:tcBorders>
              <w:top w:val="nil"/>
              <w:left w:val="single" w:sz="4" w:space="0" w:color="auto"/>
              <w:bottom w:val="nil"/>
              <w:right w:val="single" w:sz="4" w:space="0" w:color="auto"/>
            </w:tcBorders>
          </w:tcPr>
          <w:p w14:paraId="7197BC1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5185D2E" w14:textId="77777777" w:rsidR="00332093" w:rsidRPr="007D2770" w:rsidRDefault="00332093" w:rsidP="00332093">
            <w:pPr>
              <w:rPr>
                <w:rFonts w:cs="Arial"/>
                <w:sz w:val="16"/>
                <w:szCs w:val="16"/>
              </w:rPr>
            </w:pPr>
            <w:r w:rsidRPr="007D2770">
              <w:rPr>
                <w:rFonts w:cs="Arial"/>
                <w:sz w:val="16"/>
                <w:szCs w:val="16"/>
              </w:rPr>
              <w:t>MD-REQ-093985/B-</w:t>
            </w:r>
            <w:proofErr w:type="spellStart"/>
            <w:r w:rsidRPr="007D2770">
              <w:rPr>
                <w:rFonts w:cs="Arial"/>
                <w:sz w:val="16"/>
                <w:szCs w:val="16"/>
              </w:rPr>
              <w:t>ChargePortUnlock_Rq</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72BB93D6" w14:textId="77777777" w:rsidR="00332093" w:rsidRPr="007D2770" w:rsidRDefault="00332093" w:rsidP="00332093">
            <w:pPr>
              <w:rPr>
                <w:rFonts w:cs="Calibri"/>
                <w:sz w:val="16"/>
                <w:szCs w:val="16"/>
              </w:rPr>
            </w:pPr>
            <w:r w:rsidRPr="007D2770">
              <w:rPr>
                <w:rFonts w:cs="Calibri"/>
                <w:sz w:val="16"/>
                <w:szCs w:val="16"/>
              </w:rPr>
              <w:t>&lt;jmyslin2&gt; grammar updates.  No content change</w:t>
            </w:r>
          </w:p>
        </w:tc>
      </w:tr>
      <w:tr w:rsidR="00332093" w14:paraId="23757B9B" w14:textId="77777777" w:rsidTr="00332093">
        <w:trPr>
          <w:jc w:val="center"/>
        </w:trPr>
        <w:tc>
          <w:tcPr>
            <w:tcW w:w="1755" w:type="dxa"/>
            <w:tcBorders>
              <w:top w:val="nil"/>
              <w:left w:val="single" w:sz="4" w:space="0" w:color="auto"/>
              <w:bottom w:val="nil"/>
              <w:right w:val="single" w:sz="4" w:space="0" w:color="auto"/>
            </w:tcBorders>
          </w:tcPr>
          <w:p w14:paraId="6673E9C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7DD2A5A" w14:textId="77777777" w:rsidR="00332093" w:rsidRPr="007D2770" w:rsidRDefault="00332093" w:rsidP="00332093">
            <w:pPr>
              <w:rPr>
                <w:rFonts w:cs="Arial"/>
                <w:sz w:val="16"/>
                <w:szCs w:val="16"/>
              </w:rPr>
            </w:pPr>
            <w:r w:rsidRPr="007D2770">
              <w:rPr>
                <w:rFonts w:cs="Arial"/>
                <w:sz w:val="16"/>
                <w:szCs w:val="16"/>
              </w:rPr>
              <w:t>MD-REQ-132658/B-</w:t>
            </w:r>
            <w:proofErr w:type="spellStart"/>
            <w:r w:rsidRPr="007D2770">
              <w:rPr>
                <w:rFonts w:cs="Arial"/>
                <w:sz w:val="16"/>
                <w:szCs w:val="16"/>
              </w:rPr>
              <w:t>ChrgCrdLck_D_Stat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4AAE801B" w14:textId="77777777" w:rsidR="00332093" w:rsidRPr="007D2770" w:rsidRDefault="00332093" w:rsidP="00332093">
            <w:pPr>
              <w:rPr>
                <w:rFonts w:cs="Calibri"/>
                <w:sz w:val="16"/>
                <w:szCs w:val="16"/>
              </w:rPr>
            </w:pPr>
            <w:r w:rsidRPr="007D2770">
              <w:rPr>
                <w:rFonts w:cs="Calibri"/>
                <w:sz w:val="16"/>
                <w:szCs w:val="16"/>
              </w:rPr>
              <w:t>&lt;jmyslin2&gt; Change signal type to MD.  No content change</w:t>
            </w:r>
          </w:p>
        </w:tc>
      </w:tr>
      <w:tr w:rsidR="00332093" w14:paraId="7CEE5413" w14:textId="77777777" w:rsidTr="00332093">
        <w:trPr>
          <w:jc w:val="center"/>
        </w:trPr>
        <w:tc>
          <w:tcPr>
            <w:tcW w:w="1755" w:type="dxa"/>
            <w:tcBorders>
              <w:top w:val="nil"/>
              <w:left w:val="single" w:sz="4" w:space="0" w:color="auto"/>
              <w:bottom w:val="nil"/>
              <w:right w:val="single" w:sz="4" w:space="0" w:color="auto"/>
            </w:tcBorders>
          </w:tcPr>
          <w:p w14:paraId="6D139D1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47E1C2D" w14:textId="77777777" w:rsidR="00332093" w:rsidRPr="007D2770" w:rsidRDefault="00332093" w:rsidP="00332093">
            <w:pPr>
              <w:rPr>
                <w:rFonts w:cs="Arial"/>
                <w:sz w:val="16"/>
                <w:szCs w:val="16"/>
              </w:rPr>
            </w:pPr>
            <w:r w:rsidRPr="007D2770">
              <w:rPr>
                <w:rFonts w:cs="Arial"/>
                <w:sz w:val="16"/>
                <w:szCs w:val="16"/>
              </w:rPr>
              <w:t xml:space="preserve">VS-IIR-REQ-276699/A-Logical Signal mapping to CMDB - Vehicle Settings / Settings in </w:t>
            </w:r>
            <w:proofErr w:type="spellStart"/>
            <w:r w:rsidRPr="007D2770">
              <w:rPr>
                <w:rFonts w:cs="Arial"/>
                <w:sz w:val="16"/>
                <w:szCs w:val="16"/>
              </w:rPr>
              <w:t>Centerstack</w:t>
            </w:r>
            <w:proofErr w:type="spellEnd"/>
            <w:r w:rsidRPr="007D2770">
              <w:rPr>
                <w:rFonts w:cs="Arial"/>
                <w:sz w:val="16"/>
                <w:szCs w:val="16"/>
              </w:rPr>
              <w:t>+</w:t>
            </w:r>
          </w:p>
        </w:tc>
        <w:tc>
          <w:tcPr>
            <w:tcW w:w="4627" w:type="dxa"/>
            <w:tcBorders>
              <w:top w:val="single" w:sz="6" w:space="0" w:color="auto"/>
              <w:left w:val="single" w:sz="4" w:space="0" w:color="auto"/>
              <w:bottom w:val="single" w:sz="6" w:space="0" w:color="auto"/>
              <w:right w:val="single" w:sz="6" w:space="0" w:color="auto"/>
            </w:tcBorders>
            <w:vAlign w:val="center"/>
          </w:tcPr>
          <w:p w14:paraId="150BB368" w14:textId="77777777" w:rsidR="00332093" w:rsidRPr="007D2770" w:rsidRDefault="00332093" w:rsidP="00332093">
            <w:pPr>
              <w:rPr>
                <w:rFonts w:cs="Calibri"/>
                <w:sz w:val="16"/>
                <w:szCs w:val="16"/>
              </w:rPr>
            </w:pPr>
            <w:r w:rsidRPr="007D2770">
              <w:rPr>
                <w:rFonts w:cs="Calibri"/>
                <w:sz w:val="16"/>
                <w:szCs w:val="16"/>
              </w:rPr>
              <w:t>&lt;jmyslin2&gt; Power Management logical signal mapping table r</w:t>
            </w:r>
          </w:p>
        </w:tc>
      </w:tr>
      <w:tr w:rsidR="00332093" w14:paraId="1ABFB44B" w14:textId="77777777" w:rsidTr="00332093">
        <w:trPr>
          <w:jc w:val="center"/>
        </w:trPr>
        <w:tc>
          <w:tcPr>
            <w:tcW w:w="1755" w:type="dxa"/>
            <w:tcBorders>
              <w:top w:val="nil"/>
              <w:left w:val="single" w:sz="4" w:space="0" w:color="auto"/>
              <w:bottom w:val="nil"/>
              <w:right w:val="single" w:sz="4" w:space="0" w:color="auto"/>
            </w:tcBorders>
          </w:tcPr>
          <w:p w14:paraId="5E1C5F0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1776332" w14:textId="77777777" w:rsidR="00332093" w:rsidRPr="007D2770" w:rsidRDefault="00332093" w:rsidP="00332093">
            <w:pPr>
              <w:rPr>
                <w:rFonts w:cs="Arial"/>
                <w:sz w:val="16"/>
                <w:szCs w:val="16"/>
              </w:rPr>
            </w:pPr>
            <w:r w:rsidRPr="007D2770">
              <w:rPr>
                <w:rFonts w:cs="Arial"/>
                <w:sz w:val="16"/>
                <w:szCs w:val="16"/>
              </w:rPr>
              <w:t xml:space="preserve">VS-IIR-REQ-276699/B-Logical Signal mapping to CMDB - Vehicle Settings / Settings in </w:t>
            </w:r>
            <w:proofErr w:type="spellStart"/>
            <w:r w:rsidRPr="007D2770">
              <w:rPr>
                <w:rFonts w:cs="Arial"/>
                <w:sz w:val="16"/>
                <w:szCs w:val="16"/>
              </w:rPr>
              <w:t>Centerstack</w:t>
            </w:r>
            <w:proofErr w:type="spellEnd"/>
            <w:r w:rsidRPr="007D2770">
              <w:rPr>
                <w:rFonts w:cs="Arial"/>
                <w:sz w:val="16"/>
                <w:szCs w:val="16"/>
              </w:rPr>
              <w:t>+</w:t>
            </w:r>
          </w:p>
        </w:tc>
        <w:tc>
          <w:tcPr>
            <w:tcW w:w="4627" w:type="dxa"/>
            <w:tcBorders>
              <w:top w:val="single" w:sz="6" w:space="0" w:color="auto"/>
              <w:left w:val="single" w:sz="4" w:space="0" w:color="auto"/>
              <w:bottom w:val="single" w:sz="6" w:space="0" w:color="auto"/>
              <w:right w:val="single" w:sz="6" w:space="0" w:color="auto"/>
            </w:tcBorders>
            <w:vAlign w:val="center"/>
          </w:tcPr>
          <w:p w14:paraId="5C253719" w14:textId="77777777" w:rsidR="00332093" w:rsidRPr="007D2770" w:rsidRDefault="00332093" w:rsidP="00332093">
            <w:pPr>
              <w:rPr>
                <w:rFonts w:cs="Calibri"/>
                <w:sz w:val="16"/>
                <w:szCs w:val="16"/>
              </w:rPr>
            </w:pPr>
            <w:r w:rsidRPr="007D2770">
              <w:rPr>
                <w:rFonts w:cs="Calibri"/>
                <w:sz w:val="16"/>
                <w:szCs w:val="16"/>
              </w:rPr>
              <w:t> </w:t>
            </w:r>
            <w:r>
              <w:rPr>
                <w:rFonts w:cs="Calibri"/>
                <w:sz w:val="16"/>
                <w:szCs w:val="16"/>
              </w:rPr>
              <w:t>&lt;jmyslin2&gt; Work in Progress</w:t>
            </w:r>
          </w:p>
        </w:tc>
      </w:tr>
      <w:tr w:rsidR="00332093" w14:paraId="46C764CD" w14:textId="77777777" w:rsidTr="00332093">
        <w:trPr>
          <w:jc w:val="center"/>
        </w:trPr>
        <w:tc>
          <w:tcPr>
            <w:tcW w:w="1755" w:type="dxa"/>
            <w:tcBorders>
              <w:top w:val="nil"/>
              <w:left w:val="single" w:sz="4" w:space="0" w:color="auto"/>
              <w:bottom w:val="nil"/>
              <w:right w:val="single" w:sz="4" w:space="0" w:color="auto"/>
            </w:tcBorders>
          </w:tcPr>
          <w:p w14:paraId="47746A0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8136A26" w14:textId="77777777" w:rsidR="00332093" w:rsidRPr="007D2770" w:rsidRDefault="00332093" w:rsidP="00332093">
            <w:pPr>
              <w:rPr>
                <w:rFonts w:cs="Arial"/>
                <w:sz w:val="16"/>
                <w:szCs w:val="16"/>
              </w:rPr>
            </w:pPr>
            <w:r w:rsidRPr="007D2770">
              <w:rPr>
                <w:rFonts w:cs="Arial"/>
                <w:sz w:val="16"/>
                <w:szCs w:val="16"/>
              </w:rPr>
              <w:t xml:space="preserve">VS-IIR-REQ-276699/C-Logical to Physical CAN signal mapping - Vehicle Settings / Settings in </w:t>
            </w:r>
            <w:proofErr w:type="spellStart"/>
            <w:r w:rsidRPr="007D2770">
              <w:rPr>
                <w:rFonts w:cs="Arial"/>
                <w:sz w:val="16"/>
                <w:szCs w:val="16"/>
              </w:rPr>
              <w:t>Centerstack</w:t>
            </w:r>
            <w:proofErr w:type="spellEnd"/>
            <w:r w:rsidRPr="007D2770">
              <w:rPr>
                <w:rFonts w:cs="Arial"/>
                <w:sz w:val="16"/>
                <w:szCs w:val="16"/>
              </w:rPr>
              <w:t>+</w:t>
            </w:r>
          </w:p>
        </w:tc>
        <w:tc>
          <w:tcPr>
            <w:tcW w:w="4627" w:type="dxa"/>
            <w:tcBorders>
              <w:top w:val="single" w:sz="6" w:space="0" w:color="auto"/>
              <w:left w:val="single" w:sz="4" w:space="0" w:color="auto"/>
              <w:bottom w:val="single" w:sz="6" w:space="0" w:color="auto"/>
              <w:right w:val="single" w:sz="6" w:space="0" w:color="auto"/>
            </w:tcBorders>
            <w:vAlign w:val="center"/>
          </w:tcPr>
          <w:p w14:paraId="7BDC2013" w14:textId="77777777" w:rsidR="00332093" w:rsidRPr="007D2770" w:rsidRDefault="00332093" w:rsidP="00332093">
            <w:pPr>
              <w:rPr>
                <w:rFonts w:cs="Calibri"/>
                <w:sz w:val="16"/>
                <w:szCs w:val="16"/>
              </w:rPr>
            </w:pPr>
            <w:r w:rsidRPr="007D2770">
              <w:rPr>
                <w:rFonts w:cs="Calibri"/>
                <w:sz w:val="16"/>
                <w:szCs w:val="16"/>
              </w:rPr>
              <w:t> </w:t>
            </w:r>
            <w:r>
              <w:rPr>
                <w:rFonts w:cs="Calibri"/>
                <w:sz w:val="16"/>
                <w:szCs w:val="16"/>
              </w:rPr>
              <w:t>&lt;jmyslin2&gt; Work in Progress</w:t>
            </w:r>
          </w:p>
        </w:tc>
      </w:tr>
      <w:tr w:rsidR="00332093" w14:paraId="5F840DBE" w14:textId="77777777" w:rsidTr="00332093">
        <w:trPr>
          <w:jc w:val="center"/>
        </w:trPr>
        <w:tc>
          <w:tcPr>
            <w:tcW w:w="1755" w:type="dxa"/>
            <w:tcBorders>
              <w:top w:val="nil"/>
              <w:left w:val="single" w:sz="4" w:space="0" w:color="auto"/>
              <w:bottom w:val="nil"/>
              <w:right w:val="single" w:sz="4" w:space="0" w:color="auto"/>
            </w:tcBorders>
          </w:tcPr>
          <w:p w14:paraId="6A72D58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27679B4" w14:textId="77777777" w:rsidR="00332093" w:rsidRPr="007D2770" w:rsidRDefault="00332093" w:rsidP="00332093">
            <w:pPr>
              <w:rPr>
                <w:rFonts w:cs="Arial"/>
                <w:sz w:val="16"/>
                <w:szCs w:val="16"/>
              </w:rPr>
            </w:pPr>
            <w:r w:rsidRPr="007D2770">
              <w:rPr>
                <w:rFonts w:cs="Arial"/>
                <w:sz w:val="16"/>
                <w:szCs w:val="16"/>
              </w:rPr>
              <w:t xml:space="preserve">VS-IIR-REQ-276699/D-Logical to Physical CAN signal mapping - Vehicle Settings / Settings in </w:t>
            </w:r>
            <w:proofErr w:type="spellStart"/>
            <w:r w:rsidRPr="007D2770">
              <w:rPr>
                <w:rFonts w:cs="Arial"/>
                <w:sz w:val="16"/>
                <w:szCs w:val="16"/>
              </w:rPr>
              <w:t>Centerstack</w:t>
            </w:r>
            <w:proofErr w:type="spellEnd"/>
            <w:r w:rsidRPr="007D2770">
              <w:rPr>
                <w:rFonts w:cs="Arial"/>
                <w:sz w:val="16"/>
                <w:szCs w:val="16"/>
              </w:rPr>
              <w:t>+</w:t>
            </w:r>
          </w:p>
        </w:tc>
        <w:tc>
          <w:tcPr>
            <w:tcW w:w="4627" w:type="dxa"/>
            <w:tcBorders>
              <w:top w:val="single" w:sz="6" w:space="0" w:color="auto"/>
              <w:left w:val="single" w:sz="4" w:space="0" w:color="auto"/>
              <w:bottom w:val="single" w:sz="6" w:space="0" w:color="auto"/>
              <w:right w:val="single" w:sz="6" w:space="0" w:color="auto"/>
            </w:tcBorders>
            <w:vAlign w:val="center"/>
          </w:tcPr>
          <w:p w14:paraId="2627CA2E" w14:textId="77777777" w:rsidR="00332093" w:rsidRPr="007D2770" w:rsidRDefault="00332093" w:rsidP="00332093">
            <w:pPr>
              <w:rPr>
                <w:rFonts w:cs="Calibri"/>
                <w:sz w:val="16"/>
                <w:szCs w:val="16"/>
              </w:rPr>
            </w:pPr>
            <w:r w:rsidRPr="007D2770">
              <w:rPr>
                <w:rFonts w:cs="Calibri"/>
                <w:sz w:val="16"/>
                <w:szCs w:val="16"/>
              </w:rPr>
              <w:t>&lt;Jmyslin2&gt; added VDM FBMP signals</w:t>
            </w:r>
          </w:p>
        </w:tc>
      </w:tr>
      <w:tr w:rsidR="00332093" w14:paraId="54B87331" w14:textId="77777777" w:rsidTr="00332093">
        <w:trPr>
          <w:jc w:val="center"/>
        </w:trPr>
        <w:tc>
          <w:tcPr>
            <w:tcW w:w="1755" w:type="dxa"/>
            <w:tcBorders>
              <w:top w:val="nil"/>
              <w:left w:val="single" w:sz="4" w:space="0" w:color="auto"/>
              <w:bottom w:val="nil"/>
              <w:right w:val="single" w:sz="4" w:space="0" w:color="auto"/>
            </w:tcBorders>
          </w:tcPr>
          <w:p w14:paraId="6810135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BC36206" w14:textId="77777777" w:rsidR="00332093" w:rsidRPr="007D2770" w:rsidRDefault="00332093" w:rsidP="00332093">
            <w:pPr>
              <w:rPr>
                <w:rFonts w:cs="Arial"/>
                <w:sz w:val="16"/>
                <w:szCs w:val="16"/>
              </w:rPr>
            </w:pPr>
            <w:r w:rsidRPr="007D2770">
              <w:rPr>
                <w:rFonts w:cs="Arial"/>
                <w:sz w:val="16"/>
                <w:szCs w:val="16"/>
              </w:rPr>
              <w:t>VS-IIR-REQ-276699/E-Logical to Physical CAN signal mapping - Vehicle Settings</w:t>
            </w:r>
          </w:p>
        </w:tc>
        <w:tc>
          <w:tcPr>
            <w:tcW w:w="4627" w:type="dxa"/>
            <w:tcBorders>
              <w:top w:val="single" w:sz="6" w:space="0" w:color="auto"/>
              <w:left w:val="single" w:sz="4" w:space="0" w:color="auto"/>
              <w:bottom w:val="single" w:sz="6" w:space="0" w:color="auto"/>
              <w:right w:val="single" w:sz="6" w:space="0" w:color="auto"/>
            </w:tcBorders>
            <w:vAlign w:val="center"/>
          </w:tcPr>
          <w:p w14:paraId="21946376" w14:textId="77777777" w:rsidR="00332093" w:rsidRPr="007D2770" w:rsidRDefault="00332093" w:rsidP="00332093">
            <w:pPr>
              <w:rPr>
                <w:rFonts w:cs="Calibri"/>
                <w:sz w:val="16"/>
                <w:szCs w:val="16"/>
              </w:rPr>
            </w:pPr>
            <w:r w:rsidRPr="007D2770">
              <w:rPr>
                <w:rFonts w:cs="Calibri"/>
                <w:sz w:val="16"/>
                <w:szCs w:val="16"/>
              </w:rPr>
              <w:t xml:space="preserve">&lt;jmyslin2&gt; added VDM and CCM </w:t>
            </w:r>
            <w:proofErr w:type="spellStart"/>
            <w:r w:rsidRPr="007D2770">
              <w:rPr>
                <w:rFonts w:cs="Calibri"/>
                <w:sz w:val="16"/>
                <w:szCs w:val="16"/>
              </w:rPr>
              <w:t>Feature.St</w:t>
            </w:r>
            <w:proofErr w:type="spellEnd"/>
            <w:r w:rsidRPr="007D2770">
              <w:rPr>
                <w:rFonts w:cs="Calibri"/>
                <w:sz w:val="16"/>
                <w:szCs w:val="16"/>
              </w:rPr>
              <w:t xml:space="preserve"> signals</w:t>
            </w:r>
          </w:p>
        </w:tc>
      </w:tr>
      <w:tr w:rsidR="00332093" w14:paraId="7C89E5EB" w14:textId="77777777" w:rsidTr="00332093">
        <w:trPr>
          <w:jc w:val="center"/>
        </w:trPr>
        <w:tc>
          <w:tcPr>
            <w:tcW w:w="1755" w:type="dxa"/>
            <w:tcBorders>
              <w:top w:val="nil"/>
              <w:left w:val="single" w:sz="4" w:space="0" w:color="auto"/>
              <w:bottom w:val="nil"/>
              <w:right w:val="single" w:sz="4" w:space="0" w:color="auto"/>
            </w:tcBorders>
          </w:tcPr>
          <w:p w14:paraId="43280A0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2155F3E" w14:textId="77777777" w:rsidR="00332093" w:rsidRPr="007D2770" w:rsidRDefault="00332093" w:rsidP="00332093">
            <w:pPr>
              <w:rPr>
                <w:rFonts w:cs="Arial"/>
                <w:sz w:val="16"/>
                <w:szCs w:val="16"/>
              </w:rPr>
            </w:pPr>
            <w:r w:rsidRPr="007D2770">
              <w:rPr>
                <w:rFonts w:cs="Arial"/>
                <w:sz w:val="16"/>
                <w:szCs w:val="16"/>
              </w:rPr>
              <w:t>VS-CLD-REQ-025448/D-Keypad Server / External Personalization Function (</w:t>
            </w:r>
            <w:proofErr w:type="spellStart"/>
            <w:r w:rsidRPr="007D2770">
              <w:rPr>
                <w:rFonts w:cs="Arial"/>
                <w:sz w:val="16"/>
                <w:szCs w:val="16"/>
              </w:rPr>
              <w:t>TcSE</w:t>
            </w:r>
            <w:proofErr w:type="spellEnd"/>
            <w:r w:rsidRPr="007D2770">
              <w:rPr>
                <w:rFonts w:cs="Arial"/>
                <w:sz w:val="16"/>
                <w:szCs w:val="16"/>
              </w:rPr>
              <w:t xml:space="preserve"> ROIN-293526-1)</w:t>
            </w:r>
          </w:p>
        </w:tc>
        <w:tc>
          <w:tcPr>
            <w:tcW w:w="4627" w:type="dxa"/>
            <w:tcBorders>
              <w:top w:val="single" w:sz="6" w:space="0" w:color="auto"/>
              <w:left w:val="single" w:sz="4" w:space="0" w:color="auto"/>
              <w:bottom w:val="single" w:sz="6" w:space="0" w:color="auto"/>
              <w:right w:val="single" w:sz="6" w:space="0" w:color="auto"/>
            </w:tcBorders>
            <w:vAlign w:val="center"/>
          </w:tcPr>
          <w:p w14:paraId="38F3D046" w14:textId="77777777" w:rsidR="00332093" w:rsidRPr="007D2770" w:rsidRDefault="00332093" w:rsidP="00332093">
            <w:pPr>
              <w:rPr>
                <w:rFonts w:cs="Calibri"/>
                <w:sz w:val="16"/>
                <w:szCs w:val="16"/>
              </w:rPr>
            </w:pPr>
            <w:r w:rsidRPr="007D2770">
              <w:rPr>
                <w:rFonts w:cs="Calibri"/>
                <w:sz w:val="16"/>
                <w:szCs w:val="16"/>
              </w:rPr>
              <w:t>&lt;jmyslin2&gt; updated name, no content change</w:t>
            </w:r>
          </w:p>
        </w:tc>
      </w:tr>
      <w:tr w:rsidR="00332093" w14:paraId="54C7BC63" w14:textId="77777777" w:rsidTr="00332093">
        <w:trPr>
          <w:jc w:val="center"/>
        </w:trPr>
        <w:tc>
          <w:tcPr>
            <w:tcW w:w="1755" w:type="dxa"/>
            <w:tcBorders>
              <w:top w:val="nil"/>
              <w:left w:val="single" w:sz="4" w:space="0" w:color="auto"/>
              <w:bottom w:val="nil"/>
              <w:right w:val="single" w:sz="4" w:space="0" w:color="auto"/>
            </w:tcBorders>
          </w:tcPr>
          <w:p w14:paraId="5146561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260A105" w14:textId="77777777" w:rsidR="00332093" w:rsidRPr="007D2770" w:rsidRDefault="00332093" w:rsidP="00332093">
            <w:pPr>
              <w:rPr>
                <w:rFonts w:cs="Arial"/>
                <w:sz w:val="16"/>
                <w:szCs w:val="16"/>
              </w:rPr>
            </w:pPr>
            <w:r w:rsidRPr="007D2770">
              <w:rPr>
                <w:rFonts w:cs="Arial"/>
                <w:sz w:val="16"/>
                <w:szCs w:val="16"/>
              </w:rPr>
              <w:t>VS-CLD-REQ-025447/D-Keypad Client / Personalization Client (</w:t>
            </w:r>
            <w:proofErr w:type="spellStart"/>
            <w:r w:rsidRPr="007D2770">
              <w:rPr>
                <w:rFonts w:cs="Arial"/>
                <w:sz w:val="16"/>
                <w:szCs w:val="16"/>
              </w:rPr>
              <w:t>TcSE</w:t>
            </w:r>
            <w:proofErr w:type="spellEnd"/>
            <w:r w:rsidRPr="007D2770">
              <w:rPr>
                <w:rFonts w:cs="Arial"/>
                <w:sz w:val="16"/>
                <w:szCs w:val="16"/>
              </w:rPr>
              <w:t xml:space="preserve"> ROIN-293524-1)</w:t>
            </w:r>
          </w:p>
        </w:tc>
        <w:tc>
          <w:tcPr>
            <w:tcW w:w="4627" w:type="dxa"/>
            <w:tcBorders>
              <w:top w:val="single" w:sz="6" w:space="0" w:color="auto"/>
              <w:left w:val="single" w:sz="4" w:space="0" w:color="auto"/>
              <w:bottom w:val="single" w:sz="6" w:space="0" w:color="auto"/>
              <w:right w:val="single" w:sz="6" w:space="0" w:color="auto"/>
            </w:tcBorders>
            <w:vAlign w:val="center"/>
          </w:tcPr>
          <w:p w14:paraId="200E044D" w14:textId="77777777" w:rsidR="00332093" w:rsidRPr="007D2770" w:rsidRDefault="00332093" w:rsidP="00332093">
            <w:pPr>
              <w:rPr>
                <w:rFonts w:cs="Calibri"/>
                <w:sz w:val="16"/>
                <w:szCs w:val="16"/>
              </w:rPr>
            </w:pPr>
            <w:r w:rsidRPr="007D2770">
              <w:rPr>
                <w:rFonts w:cs="Calibri"/>
                <w:sz w:val="16"/>
                <w:szCs w:val="16"/>
              </w:rPr>
              <w:t>&lt;jmyslin2&gt; Updated name, no content change</w:t>
            </w:r>
          </w:p>
        </w:tc>
      </w:tr>
      <w:tr w:rsidR="00332093" w14:paraId="275C4676" w14:textId="77777777" w:rsidTr="00332093">
        <w:trPr>
          <w:jc w:val="center"/>
        </w:trPr>
        <w:tc>
          <w:tcPr>
            <w:tcW w:w="1755" w:type="dxa"/>
            <w:tcBorders>
              <w:top w:val="nil"/>
              <w:left w:val="single" w:sz="4" w:space="0" w:color="auto"/>
              <w:bottom w:val="nil"/>
              <w:right w:val="single" w:sz="4" w:space="0" w:color="auto"/>
            </w:tcBorders>
          </w:tcPr>
          <w:p w14:paraId="0D93079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C962B34" w14:textId="77777777" w:rsidR="00332093" w:rsidRPr="007D2770" w:rsidRDefault="00332093" w:rsidP="00332093">
            <w:pPr>
              <w:rPr>
                <w:rFonts w:cs="Arial"/>
                <w:sz w:val="16"/>
                <w:szCs w:val="16"/>
              </w:rPr>
            </w:pPr>
            <w:r w:rsidRPr="007D2770">
              <w:rPr>
                <w:rFonts w:cs="Arial"/>
                <w:sz w:val="16"/>
                <w:szCs w:val="16"/>
              </w:rPr>
              <w:t>VS-CLD-REQ-025442/B-Vehicle Settings Client (</w:t>
            </w:r>
            <w:proofErr w:type="spellStart"/>
            <w:r w:rsidRPr="007D2770">
              <w:rPr>
                <w:rFonts w:cs="Arial"/>
                <w:sz w:val="16"/>
                <w:szCs w:val="16"/>
              </w:rPr>
              <w:t>TcSE</w:t>
            </w:r>
            <w:proofErr w:type="spellEnd"/>
            <w:r w:rsidRPr="007D2770">
              <w:rPr>
                <w:rFonts w:cs="Arial"/>
                <w:sz w:val="16"/>
                <w:szCs w:val="16"/>
              </w:rPr>
              <w:t xml:space="preserve"> ROIN-141546-2)</w:t>
            </w:r>
          </w:p>
        </w:tc>
        <w:tc>
          <w:tcPr>
            <w:tcW w:w="4627" w:type="dxa"/>
            <w:tcBorders>
              <w:top w:val="single" w:sz="6" w:space="0" w:color="auto"/>
              <w:left w:val="single" w:sz="4" w:space="0" w:color="auto"/>
              <w:bottom w:val="single" w:sz="6" w:space="0" w:color="auto"/>
              <w:right w:val="single" w:sz="6" w:space="0" w:color="auto"/>
            </w:tcBorders>
            <w:vAlign w:val="center"/>
          </w:tcPr>
          <w:p w14:paraId="08044874" w14:textId="77777777" w:rsidR="00332093" w:rsidRPr="007D2770" w:rsidRDefault="00332093" w:rsidP="00332093">
            <w:pPr>
              <w:rPr>
                <w:rFonts w:cs="Calibri"/>
                <w:sz w:val="16"/>
                <w:szCs w:val="16"/>
              </w:rPr>
            </w:pPr>
            <w:r w:rsidRPr="007D2770">
              <w:rPr>
                <w:rFonts w:cs="Calibri"/>
                <w:sz w:val="16"/>
                <w:szCs w:val="16"/>
              </w:rPr>
              <w:t>&lt;jmyslin2&gt; Removed deleted requirement 025432.  No content change</w:t>
            </w:r>
          </w:p>
        </w:tc>
      </w:tr>
      <w:tr w:rsidR="00332093" w14:paraId="4050743B" w14:textId="77777777" w:rsidTr="00332093">
        <w:trPr>
          <w:jc w:val="center"/>
        </w:trPr>
        <w:tc>
          <w:tcPr>
            <w:tcW w:w="1755" w:type="dxa"/>
            <w:tcBorders>
              <w:top w:val="nil"/>
              <w:left w:val="single" w:sz="4" w:space="0" w:color="auto"/>
              <w:bottom w:val="nil"/>
              <w:right w:val="single" w:sz="4" w:space="0" w:color="auto"/>
            </w:tcBorders>
          </w:tcPr>
          <w:p w14:paraId="1A07D8D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A156307" w14:textId="77777777" w:rsidR="00332093" w:rsidRPr="007D2770" w:rsidRDefault="00332093" w:rsidP="00332093">
            <w:pPr>
              <w:rPr>
                <w:rFonts w:cs="Arial"/>
                <w:sz w:val="16"/>
                <w:szCs w:val="16"/>
              </w:rPr>
            </w:pPr>
            <w:r w:rsidRPr="007D2770">
              <w:rPr>
                <w:rFonts w:cs="Arial"/>
                <w:sz w:val="16"/>
                <w:szCs w:val="16"/>
              </w:rPr>
              <w:t>VS-CLD-REQ-025443/B-Vehicle Settings Server (</w:t>
            </w:r>
            <w:proofErr w:type="spellStart"/>
            <w:r w:rsidRPr="007D2770">
              <w:rPr>
                <w:rFonts w:cs="Arial"/>
                <w:sz w:val="16"/>
                <w:szCs w:val="16"/>
              </w:rPr>
              <w:t>TcSE</w:t>
            </w:r>
            <w:proofErr w:type="spellEnd"/>
            <w:r w:rsidRPr="007D2770">
              <w:rPr>
                <w:rFonts w:cs="Arial"/>
                <w:sz w:val="16"/>
                <w:szCs w:val="16"/>
              </w:rPr>
              <w:t xml:space="preserve"> ROIN-141547-2)</w:t>
            </w:r>
          </w:p>
        </w:tc>
        <w:tc>
          <w:tcPr>
            <w:tcW w:w="4627" w:type="dxa"/>
            <w:tcBorders>
              <w:top w:val="single" w:sz="6" w:space="0" w:color="auto"/>
              <w:left w:val="single" w:sz="4" w:space="0" w:color="auto"/>
              <w:bottom w:val="single" w:sz="6" w:space="0" w:color="auto"/>
              <w:right w:val="single" w:sz="6" w:space="0" w:color="auto"/>
            </w:tcBorders>
            <w:vAlign w:val="center"/>
          </w:tcPr>
          <w:p w14:paraId="6184D79C" w14:textId="77777777" w:rsidR="00332093" w:rsidRPr="007D2770" w:rsidRDefault="00332093" w:rsidP="00332093">
            <w:pPr>
              <w:rPr>
                <w:rFonts w:cs="Calibri"/>
                <w:sz w:val="16"/>
                <w:szCs w:val="16"/>
              </w:rPr>
            </w:pPr>
            <w:r w:rsidRPr="007D2770">
              <w:rPr>
                <w:rFonts w:cs="Calibri"/>
                <w:sz w:val="16"/>
                <w:szCs w:val="16"/>
              </w:rPr>
              <w:t>&lt;jmyslin2&gt; Moved 025434 to Distance function</w:t>
            </w:r>
          </w:p>
        </w:tc>
      </w:tr>
      <w:tr w:rsidR="00332093" w14:paraId="4BCAC0EF" w14:textId="77777777" w:rsidTr="00332093">
        <w:trPr>
          <w:jc w:val="center"/>
        </w:trPr>
        <w:tc>
          <w:tcPr>
            <w:tcW w:w="1755" w:type="dxa"/>
            <w:tcBorders>
              <w:top w:val="nil"/>
              <w:left w:val="single" w:sz="4" w:space="0" w:color="auto"/>
              <w:bottom w:val="nil"/>
              <w:right w:val="single" w:sz="4" w:space="0" w:color="auto"/>
            </w:tcBorders>
          </w:tcPr>
          <w:p w14:paraId="6987DF3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C8BFEE7" w14:textId="77777777" w:rsidR="00332093" w:rsidRPr="007D2770" w:rsidRDefault="00332093" w:rsidP="00332093">
            <w:pPr>
              <w:rPr>
                <w:rFonts w:cs="Arial"/>
                <w:sz w:val="16"/>
                <w:szCs w:val="16"/>
              </w:rPr>
            </w:pPr>
            <w:r w:rsidRPr="007D2770">
              <w:rPr>
                <w:rFonts w:cs="Arial"/>
                <w:sz w:val="16"/>
                <w:szCs w:val="16"/>
              </w:rPr>
              <w:t>STR-076407/C-Functional Definition (</w:t>
            </w:r>
            <w:proofErr w:type="spellStart"/>
            <w:r w:rsidRPr="007D2770">
              <w:rPr>
                <w:rFonts w:cs="Arial"/>
                <w:sz w:val="16"/>
                <w:szCs w:val="16"/>
              </w:rPr>
              <w:t>TcSE</w:t>
            </w:r>
            <w:proofErr w:type="spellEnd"/>
            <w:r w:rsidRPr="007D2770">
              <w:rPr>
                <w:rFonts w:cs="Arial"/>
                <w:sz w:val="16"/>
                <w:szCs w:val="16"/>
              </w:rPr>
              <w:t xml:space="preserve"> ROIN-293395)</w:t>
            </w:r>
          </w:p>
        </w:tc>
        <w:tc>
          <w:tcPr>
            <w:tcW w:w="4627" w:type="dxa"/>
            <w:tcBorders>
              <w:top w:val="single" w:sz="6" w:space="0" w:color="auto"/>
              <w:left w:val="single" w:sz="4" w:space="0" w:color="auto"/>
              <w:bottom w:val="single" w:sz="6" w:space="0" w:color="auto"/>
              <w:right w:val="single" w:sz="6" w:space="0" w:color="auto"/>
            </w:tcBorders>
            <w:vAlign w:val="center"/>
          </w:tcPr>
          <w:p w14:paraId="41BEB24B" w14:textId="77777777" w:rsidR="00332093" w:rsidRPr="007D2770" w:rsidRDefault="00332093" w:rsidP="00332093">
            <w:pPr>
              <w:rPr>
                <w:rFonts w:cs="Calibri"/>
                <w:sz w:val="16"/>
                <w:szCs w:val="16"/>
              </w:rPr>
            </w:pPr>
            <w:r w:rsidRPr="007D2770">
              <w:rPr>
                <w:rFonts w:cs="Calibri"/>
                <w:sz w:val="16"/>
                <w:szCs w:val="16"/>
              </w:rPr>
              <w:t xml:space="preserve">&lt;jmyslin2&gt; No content change.  Grouped Ambient Lighting to make </w:t>
            </w:r>
            <w:proofErr w:type="gramStart"/>
            <w:r w:rsidRPr="007D2770">
              <w:rPr>
                <w:rFonts w:cs="Calibri"/>
                <w:sz w:val="16"/>
                <w:szCs w:val="16"/>
              </w:rPr>
              <w:t>more clear</w:t>
            </w:r>
            <w:proofErr w:type="gramEnd"/>
          </w:p>
        </w:tc>
      </w:tr>
      <w:tr w:rsidR="00332093" w14:paraId="450A1CEC" w14:textId="77777777" w:rsidTr="00332093">
        <w:trPr>
          <w:jc w:val="center"/>
        </w:trPr>
        <w:tc>
          <w:tcPr>
            <w:tcW w:w="1755" w:type="dxa"/>
            <w:tcBorders>
              <w:top w:val="nil"/>
              <w:left w:val="single" w:sz="4" w:space="0" w:color="auto"/>
              <w:bottom w:val="nil"/>
              <w:right w:val="single" w:sz="4" w:space="0" w:color="auto"/>
            </w:tcBorders>
          </w:tcPr>
          <w:p w14:paraId="3C587AE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970915E" w14:textId="77777777" w:rsidR="00332093" w:rsidRPr="007D2770" w:rsidRDefault="00332093" w:rsidP="00332093">
            <w:pPr>
              <w:rPr>
                <w:rFonts w:cs="Arial"/>
                <w:sz w:val="16"/>
                <w:szCs w:val="16"/>
              </w:rPr>
            </w:pPr>
            <w:r w:rsidRPr="007D2770">
              <w:rPr>
                <w:rFonts w:cs="Arial"/>
                <w:sz w:val="16"/>
                <w:szCs w:val="16"/>
              </w:rPr>
              <w:t>VS-FUN-REQ-025206/C-Set Language (</w:t>
            </w:r>
            <w:proofErr w:type="spellStart"/>
            <w:r w:rsidRPr="007D2770">
              <w:rPr>
                <w:rFonts w:cs="Arial"/>
                <w:sz w:val="16"/>
                <w:szCs w:val="16"/>
              </w:rPr>
              <w:t>TcSE</w:t>
            </w:r>
            <w:proofErr w:type="spellEnd"/>
            <w:r w:rsidRPr="007D2770">
              <w:rPr>
                <w:rFonts w:cs="Arial"/>
                <w:sz w:val="16"/>
                <w:szCs w:val="16"/>
              </w:rPr>
              <w:t xml:space="preserve"> ROIN-292323-1)</w:t>
            </w:r>
          </w:p>
        </w:tc>
        <w:tc>
          <w:tcPr>
            <w:tcW w:w="4627" w:type="dxa"/>
            <w:tcBorders>
              <w:top w:val="single" w:sz="6" w:space="0" w:color="auto"/>
              <w:left w:val="single" w:sz="4" w:space="0" w:color="auto"/>
              <w:bottom w:val="single" w:sz="6" w:space="0" w:color="auto"/>
              <w:right w:val="single" w:sz="6" w:space="0" w:color="auto"/>
            </w:tcBorders>
            <w:vAlign w:val="center"/>
          </w:tcPr>
          <w:p w14:paraId="5E85909F" w14:textId="77777777" w:rsidR="00332093" w:rsidRPr="007D2770" w:rsidRDefault="00332093" w:rsidP="00332093">
            <w:pPr>
              <w:rPr>
                <w:rFonts w:cs="Calibri"/>
                <w:sz w:val="16"/>
                <w:szCs w:val="16"/>
              </w:rPr>
            </w:pPr>
            <w:r w:rsidRPr="007D2770">
              <w:rPr>
                <w:rFonts w:cs="Calibri"/>
                <w:sz w:val="16"/>
                <w:szCs w:val="16"/>
              </w:rPr>
              <w:t>&lt;jmyslin2&gt; added signal MD's to function</w:t>
            </w:r>
          </w:p>
        </w:tc>
      </w:tr>
      <w:tr w:rsidR="00332093" w14:paraId="4564F7AA" w14:textId="77777777" w:rsidTr="00332093">
        <w:trPr>
          <w:jc w:val="center"/>
        </w:trPr>
        <w:tc>
          <w:tcPr>
            <w:tcW w:w="1755" w:type="dxa"/>
            <w:tcBorders>
              <w:top w:val="nil"/>
              <w:left w:val="single" w:sz="4" w:space="0" w:color="auto"/>
              <w:bottom w:val="nil"/>
              <w:right w:val="single" w:sz="4" w:space="0" w:color="auto"/>
            </w:tcBorders>
          </w:tcPr>
          <w:p w14:paraId="3004588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1C64316" w14:textId="77777777" w:rsidR="00332093" w:rsidRPr="007D2770" w:rsidRDefault="00332093" w:rsidP="00332093">
            <w:pPr>
              <w:rPr>
                <w:rFonts w:cs="Arial"/>
                <w:sz w:val="16"/>
                <w:szCs w:val="16"/>
              </w:rPr>
            </w:pPr>
            <w:r w:rsidRPr="007D2770">
              <w:rPr>
                <w:rFonts w:cs="Arial"/>
                <w:sz w:val="16"/>
                <w:szCs w:val="16"/>
              </w:rPr>
              <w:t>VS-SR-REQ-193890/B-Enhanced Memory - Language for Active Personality Profile</w:t>
            </w:r>
          </w:p>
        </w:tc>
        <w:tc>
          <w:tcPr>
            <w:tcW w:w="4627" w:type="dxa"/>
            <w:tcBorders>
              <w:top w:val="single" w:sz="6" w:space="0" w:color="auto"/>
              <w:left w:val="single" w:sz="4" w:space="0" w:color="auto"/>
              <w:bottom w:val="single" w:sz="6" w:space="0" w:color="auto"/>
              <w:right w:val="single" w:sz="6" w:space="0" w:color="auto"/>
            </w:tcBorders>
            <w:vAlign w:val="center"/>
          </w:tcPr>
          <w:p w14:paraId="1E08745E" w14:textId="77777777" w:rsidR="00332093" w:rsidRPr="007D2770" w:rsidRDefault="00332093" w:rsidP="00332093">
            <w:pPr>
              <w:rPr>
                <w:rFonts w:cs="Calibri"/>
                <w:sz w:val="16"/>
                <w:szCs w:val="16"/>
              </w:rPr>
            </w:pPr>
            <w:r w:rsidRPr="007D2770">
              <w:rPr>
                <w:rFonts w:cs="Calibri"/>
                <w:sz w:val="16"/>
                <w:szCs w:val="16"/>
              </w:rPr>
              <w:t>&lt;jmyslin2&gt; Added clarification for B+ resets</w:t>
            </w:r>
          </w:p>
        </w:tc>
      </w:tr>
      <w:tr w:rsidR="00332093" w14:paraId="5F8669EB" w14:textId="77777777" w:rsidTr="00332093">
        <w:trPr>
          <w:jc w:val="center"/>
        </w:trPr>
        <w:tc>
          <w:tcPr>
            <w:tcW w:w="1755" w:type="dxa"/>
            <w:tcBorders>
              <w:top w:val="nil"/>
              <w:left w:val="single" w:sz="4" w:space="0" w:color="auto"/>
              <w:bottom w:val="nil"/>
              <w:right w:val="single" w:sz="4" w:space="0" w:color="auto"/>
            </w:tcBorders>
          </w:tcPr>
          <w:p w14:paraId="4D7E137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8BDACD8" w14:textId="77777777" w:rsidR="00332093" w:rsidRPr="007D2770" w:rsidRDefault="00332093" w:rsidP="00332093">
            <w:pPr>
              <w:rPr>
                <w:rFonts w:cs="Arial"/>
                <w:sz w:val="16"/>
                <w:szCs w:val="16"/>
              </w:rPr>
            </w:pPr>
            <w:r w:rsidRPr="007D2770">
              <w:rPr>
                <w:rFonts w:cs="Arial"/>
                <w:sz w:val="16"/>
                <w:szCs w:val="16"/>
              </w:rPr>
              <w:t>VS-FUN-REQ-025213/C-Set Distance Units (</w:t>
            </w:r>
            <w:proofErr w:type="spellStart"/>
            <w:r w:rsidRPr="007D2770">
              <w:rPr>
                <w:rFonts w:cs="Arial"/>
                <w:sz w:val="16"/>
                <w:szCs w:val="16"/>
              </w:rPr>
              <w:t>TcSE</w:t>
            </w:r>
            <w:proofErr w:type="spellEnd"/>
            <w:r w:rsidRPr="007D2770">
              <w:rPr>
                <w:rFonts w:cs="Arial"/>
                <w:sz w:val="16"/>
                <w:szCs w:val="16"/>
              </w:rPr>
              <w:t xml:space="preserve"> ROIN-292327-1)</w:t>
            </w:r>
          </w:p>
        </w:tc>
        <w:tc>
          <w:tcPr>
            <w:tcW w:w="4627" w:type="dxa"/>
            <w:tcBorders>
              <w:top w:val="single" w:sz="6" w:space="0" w:color="auto"/>
              <w:left w:val="single" w:sz="4" w:space="0" w:color="auto"/>
              <w:bottom w:val="single" w:sz="6" w:space="0" w:color="auto"/>
              <w:right w:val="single" w:sz="6" w:space="0" w:color="auto"/>
            </w:tcBorders>
            <w:vAlign w:val="center"/>
          </w:tcPr>
          <w:p w14:paraId="1F9CDAE6" w14:textId="77777777" w:rsidR="00332093" w:rsidRPr="007D2770" w:rsidRDefault="00332093" w:rsidP="00332093">
            <w:pPr>
              <w:rPr>
                <w:rFonts w:cs="Calibri"/>
                <w:sz w:val="16"/>
                <w:szCs w:val="16"/>
              </w:rPr>
            </w:pPr>
            <w:r w:rsidRPr="007D2770">
              <w:rPr>
                <w:rFonts w:cs="Calibri"/>
                <w:sz w:val="16"/>
                <w:szCs w:val="16"/>
              </w:rPr>
              <w:t>&lt;jmyslin2&gt; added Distance interface MD's - no content change</w:t>
            </w:r>
          </w:p>
        </w:tc>
      </w:tr>
      <w:tr w:rsidR="00332093" w14:paraId="05852DB3" w14:textId="77777777" w:rsidTr="00332093">
        <w:trPr>
          <w:jc w:val="center"/>
        </w:trPr>
        <w:tc>
          <w:tcPr>
            <w:tcW w:w="1755" w:type="dxa"/>
            <w:tcBorders>
              <w:top w:val="nil"/>
              <w:left w:val="single" w:sz="4" w:space="0" w:color="auto"/>
              <w:bottom w:val="nil"/>
              <w:right w:val="single" w:sz="4" w:space="0" w:color="auto"/>
            </w:tcBorders>
          </w:tcPr>
          <w:p w14:paraId="429A375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149A55A" w14:textId="77777777" w:rsidR="00332093" w:rsidRPr="007D2770" w:rsidRDefault="00332093" w:rsidP="00332093">
            <w:pPr>
              <w:rPr>
                <w:rFonts w:cs="Arial"/>
                <w:sz w:val="16"/>
                <w:szCs w:val="16"/>
              </w:rPr>
            </w:pPr>
            <w:r w:rsidRPr="007D2770">
              <w:rPr>
                <w:rFonts w:cs="Arial"/>
                <w:sz w:val="16"/>
                <w:szCs w:val="16"/>
              </w:rPr>
              <w:t>VS-FUN-REQ-025218/C-Set Temperature Units (</w:t>
            </w:r>
            <w:proofErr w:type="spellStart"/>
            <w:r w:rsidRPr="007D2770">
              <w:rPr>
                <w:rFonts w:cs="Arial"/>
                <w:sz w:val="16"/>
                <w:szCs w:val="16"/>
              </w:rPr>
              <w:t>TcSE</w:t>
            </w:r>
            <w:proofErr w:type="spellEnd"/>
            <w:r w:rsidRPr="007D2770">
              <w:rPr>
                <w:rFonts w:cs="Arial"/>
                <w:sz w:val="16"/>
                <w:szCs w:val="16"/>
              </w:rPr>
              <w:t xml:space="preserve"> ROIN-292331-1)</w:t>
            </w:r>
          </w:p>
        </w:tc>
        <w:tc>
          <w:tcPr>
            <w:tcW w:w="4627" w:type="dxa"/>
            <w:tcBorders>
              <w:top w:val="single" w:sz="6" w:space="0" w:color="auto"/>
              <w:left w:val="single" w:sz="4" w:space="0" w:color="auto"/>
              <w:bottom w:val="single" w:sz="6" w:space="0" w:color="auto"/>
              <w:right w:val="single" w:sz="6" w:space="0" w:color="auto"/>
            </w:tcBorders>
            <w:vAlign w:val="center"/>
          </w:tcPr>
          <w:p w14:paraId="71592FA1" w14:textId="77777777" w:rsidR="00332093" w:rsidRPr="007D2770" w:rsidRDefault="00332093" w:rsidP="00332093">
            <w:pPr>
              <w:rPr>
                <w:rFonts w:cs="Calibri"/>
                <w:sz w:val="16"/>
                <w:szCs w:val="16"/>
              </w:rPr>
            </w:pPr>
            <w:r w:rsidRPr="007D2770">
              <w:rPr>
                <w:rFonts w:cs="Calibri"/>
                <w:sz w:val="16"/>
                <w:szCs w:val="16"/>
              </w:rPr>
              <w:t>&lt;jmyslin2&gt; added MD's in interface Requirement for Temperature</w:t>
            </w:r>
          </w:p>
        </w:tc>
      </w:tr>
      <w:tr w:rsidR="00332093" w14:paraId="1188BBE3" w14:textId="77777777" w:rsidTr="00332093">
        <w:trPr>
          <w:jc w:val="center"/>
        </w:trPr>
        <w:tc>
          <w:tcPr>
            <w:tcW w:w="1755" w:type="dxa"/>
            <w:tcBorders>
              <w:top w:val="nil"/>
              <w:left w:val="single" w:sz="4" w:space="0" w:color="auto"/>
              <w:bottom w:val="nil"/>
              <w:right w:val="single" w:sz="4" w:space="0" w:color="auto"/>
            </w:tcBorders>
          </w:tcPr>
          <w:p w14:paraId="6136E96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2A49878" w14:textId="77777777" w:rsidR="00332093" w:rsidRPr="007D2770" w:rsidRDefault="00332093" w:rsidP="00332093">
            <w:pPr>
              <w:rPr>
                <w:rFonts w:cs="Arial"/>
                <w:sz w:val="16"/>
                <w:szCs w:val="16"/>
              </w:rPr>
            </w:pPr>
            <w:r w:rsidRPr="007D2770">
              <w:rPr>
                <w:rFonts w:cs="Arial"/>
                <w:sz w:val="16"/>
                <w:szCs w:val="16"/>
              </w:rPr>
              <w:t>VSv2-FUN-REQ-025223/C-Ambient Lighting- Set Color (</w:t>
            </w:r>
            <w:proofErr w:type="spellStart"/>
            <w:r w:rsidRPr="007D2770">
              <w:rPr>
                <w:rFonts w:cs="Arial"/>
                <w:sz w:val="16"/>
                <w:szCs w:val="16"/>
              </w:rPr>
              <w:t>TcSE</w:t>
            </w:r>
            <w:proofErr w:type="spellEnd"/>
            <w:r w:rsidRPr="007D2770">
              <w:rPr>
                <w:rFonts w:cs="Arial"/>
                <w:sz w:val="16"/>
                <w:szCs w:val="16"/>
              </w:rPr>
              <w:t xml:space="preserve"> ROIN-292314-1)</w:t>
            </w:r>
          </w:p>
        </w:tc>
        <w:tc>
          <w:tcPr>
            <w:tcW w:w="4627" w:type="dxa"/>
            <w:tcBorders>
              <w:top w:val="single" w:sz="6" w:space="0" w:color="auto"/>
              <w:left w:val="single" w:sz="4" w:space="0" w:color="auto"/>
              <w:bottom w:val="single" w:sz="6" w:space="0" w:color="auto"/>
              <w:right w:val="single" w:sz="6" w:space="0" w:color="auto"/>
            </w:tcBorders>
            <w:vAlign w:val="center"/>
          </w:tcPr>
          <w:p w14:paraId="4F79DFBA" w14:textId="77777777" w:rsidR="00332093" w:rsidRPr="007D2770" w:rsidRDefault="00332093" w:rsidP="00332093">
            <w:pPr>
              <w:rPr>
                <w:rFonts w:cs="Calibri"/>
                <w:sz w:val="16"/>
                <w:szCs w:val="16"/>
              </w:rPr>
            </w:pPr>
            <w:r w:rsidRPr="007D2770">
              <w:rPr>
                <w:rFonts w:cs="Calibri"/>
                <w:sz w:val="16"/>
                <w:szCs w:val="16"/>
              </w:rPr>
              <w:t>&lt;jmyslin2&gt; added MD's, no content change</w:t>
            </w:r>
          </w:p>
        </w:tc>
      </w:tr>
      <w:tr w:rsidR="00332093" w14:paraId="5FFE7BD6" w14:textId="77777777" w:rsidTr="00332093">
        <w:trPr>
          <w:jc w:val="center"/>
        </w:trPr>
        <w:tc>
          <w:tcPr>
            <w:tcW w:w="1755" w:type="dxa"/>
            <w:tcBorders>
              <w:top w:val="nil"/>
              <w:left w:val="single" w:sz="4" w:space="0" w:color="auto"/>
              <w:bottom w:val="nil"/>
              <w:right w:val="single" w:sz="4" w:space="0" w:color="auto"/>
            </w:tcBorders>
          </w:tcPr>
          <w:p w14:paraId="459CBAB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8B41B15" w14:textId="77777777" w:rsidR="00332093" w:rsidRPr="007D2770" w:rsidRDefault="00332093" w:rsidP="00332093">
            <w:pPr>
              <w:rPr>
                <w:rFonts w:cs="Arial"/>
                <w:sz w:val="16"/>
                <w:szCs w:val="16"/>
              </w:rPr>
            </w:pPr>
            <w:r w:rsidRPr="007D2770">
              <w:rPr>
                <w:rFonts w:cs="Arial"/>
                <w:sz w:val="16"/>
                <w:szCs w:val="16"/>
              </w:rPr>
              <w:t>VSv2-FUN-REQ-025228/C-Ambient Lighting- Set Intensity (</w:t>
            </w:r>
            <w:proofErr w:type="spellStart"/>
            <w:r w:rsidRPr="007D2770">
              <w:rPr>
                <w:rFonts w:cs="Arial"/>
                <w:sz w:val="16"/>
                <w:szCs w:val="16"/>
              </w:rPr>
              <w:t>TcSE</w:t>
            </w:r>
            <w:proofErr w:type="spellEnd"/>
            <w:r w:rsidRPr="007D2770">
              <w:rPr>
                <w:rFonts w:cs="Arial"/>
                <w:sz w:val="16"/>
                <w:szCs w:val="16"/>
              </w:rPr>
              <w:t xml:space="preserve"> ROIN-292320-1)</w:t>
            </w:r>
          </w:p>
        </w:tc>
        <w:tc>
          <w:tcPr>
            <w:tcW w:w="4627" w:type="dxa"/>
            <w:tcBorders>
              <w:top w:val="single" w:sz="6" w:space="0" w:color="auto"/>
              <w:left w:val="single" w:sz="4" w:space="0" w:color="auto"/>
              <w:bottom w:val="single" w:sz="6" w:space="0" w:color="auto"/>
              <w:right w:val="single" w:sz="6" w:space="0" w:color="auto"/>
            </w:tcBorders>
            <w:vAlign w:val="center"/>
          </w:tcPr>
          <w:p w14:paraId="207FC03C" w14:textId="77777777" w:rsidR="00332093" w:rsidRPr="007D2770" w:rsidRDefault="00332093" w:rsidP="00332093">
            <w:pPr>
              <w:rPr>
                <w:rFonts w:cs="Calibri"/>
                <w:sz w:val="16"/>
                <w:szCs w:val="16"/>
              </w:rPr>
            </w:pPr>
            <w:r w:rsidRPr="007D2770">
              <w:rPr>
                <w:rFonts w:cs="Calibri"/>
                <w:sz w:val="16"/>
                <w:szCs w:val="16"/>
              </w:rPr>
              <w:t>&lt;jmyslin2&gt; added MD's, no content change</w:t>
            </w:r>
          </w:p>
        </w:tc>
      </w:tr>
      <w:tr w:rsidR="00332093" w14:paraId="60F891DF" w14:textId="77777777" w:rsidTr="00332093">
        <w:trPr>
          <w:jc w:val="center"/>
        </w:trPr>
        <w:tc>
          <w:tcPr>
            <w:tcW w:w="1755" w:type="dxa"/>
            <w:tcBorders>
              <w:top w:val="nil"/>
              <w:left w:val="single" w:sz="4" w:space="0" w:color="auto"/>
              <w:bottom w:val="nil"/>
              <w:right w:val="single" w:sz="4" w:space="0" w:color="auto"/>
            </w:tcBorders>
          </w:tcPr>
          <w:p w14:paraId="40E1A9D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C3E7D6B" w14:textId="77777777" w:rsidR="00332093" w:rsidRPr="007D2770" w:rsidRDefault="00332093" w:rsidP="00332093">
            <w:pPr>
              <w:rPr>
                <w:rFonts w:cs="Arial"/>
                <w:sz w:val="16"/>
                <w:szCs w:val="16"/>
              </w:rPr>
            </w:pPr>
            <w:r w:rsidRPr="007D2770">
              <w:rPr>
                <w:rFonts w:cs="Arial"/>
                <w:sz w:val="16"/>
                <w:szCs w:val="16"/>
              </w:rPr>
              <w:t>VS-FUN-REQ-025233/C-Touch Panel Beeps Settings (</w:t>
            </w:r>
            <w:proofErr w:type="spellStart"/>
            <w:r w:rsidRPr="007D2770">
              <w:rPr>
                <w:rFonts w:cs="Arial"/>
                <w:sz w:val="16"/>
                <w:szCs w:val="16"/>
              </w:rPr>
              <w:t>TcSE</w:t>
            </w:r>
            <w:proofErr w:type="spellEnd"/>
            <w:r w:rsidRPr="007D2770">
              <w:rPr>
                <w:rFonts w:cs="Arial"/>
                <w:sz w:val="16"/>
                <w:szCs w:val="16"/>
              </w:rPr>
              <w:t xml:space="preserve"> ROIN-292335-1)</w:t>
            </w:r>
          </w:p>
        </w:tc>
        <w:tc>
          <w:tcPr>
            <w:tcW w:w="4627" w:type="dxa"/>
            <w:tcBorders>
              <w:top w:val="single" w:sz="6" w:space="0" w:color="auto"/>
              <w:left w:val="single" w:sz="4" w:space="0" w:color="auto"/>
              <w:bottom w:val="single" w:sz="6" w:space="0" w:color="auto"/>
              <w:right w:val="single" w:sz="6" w:space="0" w:color="auto"/>
            </w:tcBorders>
            <w:vAlign w:val="center"/>
          </w:tcPr>
          <w:p w14:paraId="745E4E8E" w14:textId="77777777" w:rsidR="00332093" w:rsidRPr="007D2770" w:rsidRDefault="00332093" w:rsidP="00332093">
            <w:pPr>
              <w:rPr>
                <w:rFonts w:cs="Calibri"/>
                <w:sz w:val="16"/>
                <w:szCs w:val="16"/>
              </w:rPr>
            </w:pPr>
            <w:r w:rsidRPr="007D2770">
              <w:rPr>
                <w:rFonts w:cs="Calibri"/>
                <w:sz w:val="16"/>
                <w:szCs w:val="16"/>
              </w:rPr>
              <w:t>&lt;jmyslin2&gt; added MD's, no content change</w:t>
            </w:r>
          </w:p>
        </w:tc>
      </w:tr>
      <w:tr w:rsidR="00332093" w14:paraId="4323A2F1" w14:textId="77777777" w:rsidTr="00332093">
        <w:trPr>
          <w:jc w:val="center"/>
        </w:trPr>
        <w:tc>
          <w:tcPr>
            <w:tcW w:w="1755" w:type="dxa"/>
            <w:tcBorders>
              <w:top w:val="nil"/>
              <w:left w:val="single" w:sz="4" w:space="0" w:color="auto"/>
              <w:bottom w:val="nil"/>
              <w:right w:val="single" w:sz="4" w:space="0" w:color="auto"/>
            </w:tcBorders>
          </w:tcPr>
          <w:p w14:paraId="3B01149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380CDDC" w14:textId="77777777" w:rsidR="00332093" w:rsidRPr="007D2770" w:rsidRDefault="00332093" w:rsidP="00332093">
            <w:pPr>
              <w:rPr>
                <w:rFonts w:cs="Arial"/>
                <w:sz w:val="16"/>
                <w:szCs w:val="16"/>
              </w:rPr>
            </w:pPr>
            <w:r w:rsidRPr="007D2770">
              <w:rPr>
                <w:rFonts w:cs="Arial"/>
                <w:sz w:val="16"/>
                <w:szCs w:val="16"/>
              </w:rPr>
              <w:t xml:space="preserve">VS-FUN-REQ-025239/C-Set </w:t>
            </w:r>
            <w:proofErr w:type="gramStart"/>
            <w:r w:rsidRPr="007D2770">
              <w:rPr>
                <w:rFonts w:cs="Arial"/>
                <w:sz w:val="16"/>
                <w:szCs w:val="16"/>
              </w:rPr>
              <w:t>12/24 hour</w:t>
            </w:r>
            <w:proofErr w:type="gramEnd"/>
            <w:r w:rsidRPr="007D2770">
              <w:rPr>
                <w:rFonts w:cs="Arial"/>
                <w:sz w:val="16"/>
                <w:szCs w:val="16"/>
              </w:rPr>
              <w:t xml:space="preserve"> mode setting (</w:t>
            </w:r>
            <w:proofErr w:type="spellStart"/>
            <w:r w:rsidRPr="007D2770">
              <w:rPr>
                <w:rFonts w:cs="Arial"/>
                <w:sz w:val="16"/>
                <w:szCs w:val="16"/>
              </w:rPr>
              <w:t>TcSE</w:t>
            </w:r>
            <w:proofErr w:type="spellEnd"/>
            <w:r w:rsidRPr="007D2770">
              <w:rPr>
                <w:rFonts w:cs="Arial"/>
                <w:sz w:val="16"/>
                <w:szCs w:val="16"/>
              </w:rPr>
              <w:t xml:space="preserve"> ROIN-292339-1)</w:t>
            </w:r>
          </w:p>
        </w:tc>
        <w:tc>
          <w:tcPr>
            <w:tcW w:w="4627" w:type="dxa"/>
            <w:tcBorders>
              <w:top w:val="single" w:sz="6" w:space="0" w:color="auto"/>
              <w:left w:val="single" w:sz="4" w:space="0" w:color="auto"/>
              <w:bottom w:val="single" w:sz="6" w:space="0" w:color="auto"/>
              <w:right w:val="single" w:sz="6" w:space="0" w:color="auto"/>
            </w:tcBorders>
            <w:vAlign w:val="center"/>
          </w:tcPr>
          <w:p w14:paraId="6F66504E" w14:textId="77777777" w:rsidR="00332093" w:rsidRPr="007D2770" w:rsidRDefault="00332093" w:rsidP="00332093">
            <w:pPr>
              <w:rPr>
                <w:rFonts w:cs="Calibri"/>
                <w:sz w:val="16"/>
                <w:szCs w:val="16"/>
              </w:rPr>
            </w:pPr>
            <w:r w:rsidRPr="007D2770">
              <w:rPr>
                <w:rFonts w:cs="Calibri"/>
                <w:sz w:val="16"/>
                <w:szCs w:val="16"/>
              </w:rPr>
              <w:t>&lt;jmyslin2&gt; added MD, no content change</w:t>
            </w:r>
          </w:p>
        </w:tc>
      </w:tr>
      <w:tr w:rsidR="00332093" w14:paraId="5F0FB69B" w14:textId="77777777" w:rsidTr="00332093">
        <w:trPr>
          <w:jc w:val="center"/>
        </w:trPr>
        <w:tc>
          <w:tcPr>
            <w:tcW w:w="1755" w:type="dxa"/>
            <w:tcBorders>
              <w:top w:val="nil"/>
              <w:left w:val="single" w:sz="4" w:space="0" w:color="auto"/>
              <w:bottom w:val="nil"/>
              <w:right w:val="single" w:sz="4" w:space="0" w:color="auto"/>
            </w:tcBorders>
          </w:tcPr>
          <w:p w14:paraId="492ED2E3"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45D386A" w14:textId="77777777" w:rsidR="00332093" w:rsidRPr="007D2770" w:rsidRDefault="00332093" w:rsidP="00332093">
            <w:pPr>
              <w:rPr>
                <w:rFonts w:cs="Arial"/>
                <w:sz w:val="16"/>
                <w:szCs w:val="16"/>
              </w:rPr>
            </w:pPr>
            <w:r w:rsidRPr="007D2770">
              <w:rPr>
                <w:rFonts w:cs="Arial"/>
                <w:sz w:val="16"/>
                <w:szCs w:val="16"/>
              </w:rPr>
              <w:t>VS-FUN-REQ-025246/E-Charge Port Light Ring (</w:t>
            </w:r>
            <w:proofErr w:type="spellStart"/>
            <w:r w:rsidRPr="007D2770">
              <w:rPr>
                <w:rFonts w:cs="Arial"/>
                <w:sz w:val="16"/>
                <w:szCs w:val="16"/>
              </w:rPr>
              <w:t>TcSE</w:t>
            </w:r>
            <w:proofErr w:type="spellEnd"/>
            <w:r w:rsidRPr="007D2770">
              <w:rPr>
                <w:rFonts w:cs="Arial"/>
                <w:sz w:val="16"/>
                <w:szCs w:val="16"/>
              </w:rPr>
              <w:t xml:space="preserve"> ROIN-292385-1)</w:t>
            </w:r>
          </w:p>
        </w:tc>
        <w:tc>
          <w:tcPr>
            <w:tcW w:w="4627" w:type="dxa"/>
            <w:tcBorders>
              <w:top w:val="single" w:sz="6" w:space="0" w:color="auto"/>
              <w:left w:val="single" w:sz="4" w:space="0" w:color="auto"/>
              <w:bottom w:val="single" w:sz="6" w:space="0" w:color="auto"/>
              <w:right w:val="single" w:sz="6" w:space="0" w:color="auto"/>
            </w:tcBorders>
            <w:vAlign w:val="center"/>
          </w:tcPr>
          <w:p w14:paraId="274A0E34" w14:textId="77777777" w:rsidR="00332093" w:rsidRPr="007D2770" w:rsidRDefault="00332093" w:rsidP="00332093">
            <w:pPr>
              <w:rPr>
                <w:rFonts w:cs="Calibri"/>
                <w:sz w:val="16"/>
                <w:szCs w:val="16"/>
              </w:rPr>
            </w:pPr>
            <w:r w:rsidRPr="007D2770">
              <w:rPr>
                <w:rFonts w:cs="Calibri"/>
                <w:sz w:val="16"/>
                <w:szCs w:val="16"/>
              </w:rPr>
              <w:t>&lt;jmyslin2&gt;moved MD, no content change</w:t>
            </w:r>
          </w:p>
        </w:tc>
      </w:tr>
      <w:tr w:rsidR="00332093" w14:paraId="60A478D0" w14:textId="77777777" w:rsidTr="00332093">
        <w:trPr>
          <w:jc w:val="center"/>
        </w:trPr>
        <w:tc>
          <w:tcPr>
            <w:tcW w:w="1755" w:type="dxa"/>
            <w:tcBorders>
              <w:top w:val="nil"/>
              <w:left w:val="single" w:sz="4" w:space="0" w:color="auto"/>
              <w:bottom w:val="nil"/>
              <w:right w:val="single" w:sz="4" w:space="0" w:color="auto"/>
            </w:tcBorders>
          </w:tcPr>
          <w:p w14:paraId="78DD50B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D6E78B6" w14:textId="77777777" w:rsidR="00332093" w:rsidRPr="007D2770" w:rsidRDefault="00332093" w:rsidP="00332093">
            <w:pPr>
              <w:rPr>
                <w:rFonts w:cs="Arial"/>
                <w:sz w:val="16"/>
                <w:szCs w:val="16"/>
              </w:rPr>
            </w:pPr>
            <w:r w:rsidRPr="007D2770">
              <w:rPr>
                <w:rFonts w:cs="Arial"/>
                <w:sz w:val="16"/>
                <w:szCs w:val="16"/>
              </w:rPr>
              <w:t>VSv2-FUN-REQ-131582/B-Charge Cord Unlock</w:t>
            </w:r>
          </w:p>
        </w:tc>
        <w:tc>
          <w:tcPr>
            <w:tcW w:w="4627" w:type="dxa"/>
            <w:tcBorders>
              <w:top w:val="single" w:sz="6" w:space="0" w:color="auto"/>
              <w:left w:val="single" w:sz="4" w:space="0" w:color="auto"/>
              <w:bottom w:val="single" w:sz="6" w:space="0" w:color="auto"/>
              <w:right w:val="single" w:sz="6" w:space="0" w:color="auto"/>
            </w:tcBorders>
            <w:vAlign w:val="center"/>
          </w:tcPr>
          <w:p w14:paraId="7219BE3F" w14:textId="77777777" w:rsidR="00332093" w:rsidRPr="007D2770" w:rsidRDefault="00332093" w:rsidP="00332093">
            <w:pPr>
              <w:rPr>
                <w:rFonts w:cs="Calibri"/>
                <w:sz w:val="16"/>
                <w:szCs w:val="16"/>
              </w:rPr>
            </w:pPr>
            <w:r w:rsidRPr="007D2770">
              <w:rPr>
                <w:rFonts w:cs="Calibri"/>
                <w:sz w:val="16"/>
                <w:szCs w:val="16"/>
              </w:rPr>
              <w:t> </w:t>
            </w:r>
            <w:r>
              <w:rPr>
                <w:rFonts w:cs="Calibri"/>
                <w:sz w:val="16"/>
                <w:szCs w:val="16"/>
              </w:rPr>
              <w:t>&lt;jmyslin2&gt; Charge Cord Unlock</w:t>
            </w:r>
          </w:p>
        </w:tc>
      </w:tr>
      <w:tr w:rsidR="00332093" w14:paraId="67EFC35E" w14:textId="77777777" w:rsidTr="00332093">
        <w:trPr>
          <w:jc w:val="center"/>
        </w:trPr>
        <w:tc>
          <w:tcPr>
            <w:tcW w:w="1755" w:type="dxa"/>
            <w:tcBorders>
              <w:top w:val="nil"/>
              <w:left w:val="single" w:sz="4" w:space="0" w:color="auto"/>
              <w:bottom w:val="nil"/>
              <w:right w:val="single" w:sz="4" w:space="0" w:color="auto"/>
            </w:tcBorders>
          </w:tcPr>
          <w:p w14:paraId="20BB9C3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8644C28" w14:textId="77777777" w:rsidR="00332093" w:rsidRPr="007D2770" w:rsidRDefault="00332093" w:rsidP="00332093">
            <w:pPr>
              <w:rPr>
                <w:rFonts w:cs="Arial"/>
                <w:sz w:val="16"/>
                <w:szCs w:val="16"/>
              </w:rPr>
            </w:pPr>
            <w:r w:rsidRPr="007D2770">
              <w:rPr>
                <w:rFonts w:cs="Arial"/>
                <w:sz w:val="16"/>
                <w:szCs w:val="16"/>
              </w:rPr>
              <w:t>VS-SD-REQ-132666/B-Unlock Charge Port from Infotainment HMI</w:t>
            </w:r>
          </w:p>
        </w:tc>
        <w:tc>
          <w:tcPr>
            <w:tcW w:w="4627" w:type="dxa"/>
            <w:tcBorders>
              <w:top w:val="single" w:sz="6" w:space="0" w:color="auto"/>
              <w:left w:val="single" w:sz="4" w:space="0" w:color="auto"/>
              <w:bottom w:val="single" w:sz="6" w:space="0" w:color="auto"/>
              <w:right w:val="single" w:sz="6" w:space="0" w:color="auto"/>
            </w:tcBorders>
            <w:vAlign w:val="center"/>
          </w:tcPr>
          <w:p w14:paraId="1ACA8F7F" w14:textId="77777777" w:rsidR="00332093" w:rsidRPr="007D2770" w:rsidRDefault="00332093" w:rsidP="00332093">
            <w:pPr>
              <w:rPr>
                <w:rFonts w:cs="Calibri"/>
                <w:sz w:val="16"/>
                <w:szCs w:val="16"/>
              </w:rPr>
            </w:pPr>
            <w:r w:rsidRPr="007D2770">
              <w:rPr>
                <w:rFonts w:cs="Calibri"/>
                <w:sz w:val="16"/>
                <w:szCs w:val="16"/>
              </w:rPr>
              <w:t>&lt;jmyslin2&gt; updated sequence diagram to use the correct name for the request signal.  No content change</w:t>
            </w:r>
          </w:p>
        </w:tc>
      </w:tr>
      <w:tr w:rsidR="00332093" w14:paraId="7071D0D3" w14:textId="77777777" w:rsidTr="00332093">
        <w:trPr>
          <w:jc w:val="center"/>
        </w:trPr>
        <w:tc>
          <w:tcPr>
            <w:tcW w:w="1755" w:type="dxa"/>
            <w:tcBorders>
              <w:top w:val="nil"/>
              <w:left w:val="single" w:sz="4" w:space="0" w:color="auto"/>
              <w:bottom w:val="nil"/>
              <w:right w:val="single" w:sz="4" w:space="0" w:color="auto"/>
            </w:tcBorders>
          </w:tcPr>
          <w:p w14:paraId="7426CAE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F4222DC" w14:textId="77777777" w:rsidR="00332093" w:rsidRPr="007D2770" w:rsidRDefault="00332093" w:rsidP="00332093">
            <w:pPr>
              <w:rPr>
                <w:rFonts w:cs="Arial"/>
                <w:sz w:val="16"/>
                <w:szCs w:val="16"/>
              </w:rPr>
            </w:pPr>
            <w:r w:rsidRPr="007D2770">
              <w:rPr>
                <w:rFonts w:cs="Arial"/>
                <w:sz w:val="16"/>
                <w:szCs w:val="16"/>
              </w:rPr>
              <w:t>VS-FUN-REQ-023435/C-Edit Keypad Code (</w:t>
            </w:r>
            <w:proofErr w:type="spellStart"/>
            <w:r w:rsidRPr="007D2770">
              <w:rPr>
                <w:rFonts w:cs="Arial"/>
                <w:sz w:val="16"/>
                <w:szCs w:val="16"/>
              </w:rPr>
              <w:t>TcSE</w:t>
            </w:r>
            <w:proofErr w:type="spellEnd"/>
            <w:r w:rsidRPr="007D2770">
              <w:rPr>
                <w:rFonts w:cs="Arial"/>
                <w:sz w:val="16"/>
                <w:szCs w:val="16"/>
              </w:rPr>
              <w:t xml:space="preserve"> ROIN-284424-1)</w:t>
            </w:r>
          </w:p>
        </w:tc>
        <w:tc>
          <w:tcPr>
            <w:tcW w:w="4627" w:type="dxa"/>
            <w:tcBorders>
              <w:top w:val="single" w:sz="6" w:space="0" w:color="auto"/>
              <w:left w:val="single" w:sz="4" w:space="0" w:color="auto"/>
              <w:bottom w:val="single" w:sz="6" w:space="0" w:color="auto"/>
              <w:right w:val="single" w:sz="6" w:space="0" w:color="auto"/>
            </w:tcBorders>
            <w:vAlign w:val="center"/>
          </w:tcPr>
          <w:p w14:paraId="774014FB" w14:textId="77777777" w:rsidR="00332093" w:rsidRPr="007D2770" w:rsidRDefault="00332093" w:rsidP="00332093">
            <w:pPr>
              <w:rPr>
                <w:rFonts w:cs="Calibri"/>
                <w:sz w:val="16"/>
                <w:szCs w:val="16"/>
              </w:rPr>
            </w:pPr>
            <w:r w:rsidRPr="007D2770">
              <w:rPr>
                <w:rFonts w:cs="Calibri"/>
                <w:sz w:val="16"/>
                <w:szCs w:val="16"/>
              </w:rPr>
              <w:t>&lt;jmyslin2&gt; Added MD, no content change</w:t>
            </w:r>
          </w:p>
        </w:tc>
      </w:tr>
      <w:tr w:rsidR="00332093" w14:paraId="20E14346" w14:textId="77777777" w:rsidTr="00332093">
        <w:trPr>
          <w:jc w:val="center"/>
        </w:trPr>
        <w:tc>
          <w:tcPr>
            <w:tcW w:w="1755" w:type="dxa"/>
            <w:tcBorders>
              <w:top w:val="nil"/>
              <w:left w:val="single" w:sz="4" w:space="0" w:color="auto"/>
              <w:bottom w:val="nil"/>
              <w:right w:val="single" w:sz="4" w:space="0" w:color="auto"/>
            </w:tcBorders>
          </w:tcPr>
          <w:p w14:paraId="5965215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7BDF096" w14:textId="77777777" w:rsidR="00332093" w:rsidRPr="007D2770" w:rsidRDefault="00332093" w:rsidP="00332093">
            <w:pPr>
              <w:rPr>
                <w:rFonts w:cs="Arial"/>
                <w:sz w:val="16"/>
                <w:szCs w:val="16"/>
              </w:rPr>
            </w:pPr>
            <w:r w:rsidRPr="007D2770">
              <w:rPr>
                <w:rFonts w:cs="Arial"/>
                <w:sz w:val="16"/>
                <w:szCs w:val="16"/>
              </w:rPr>
              <w:t>VSv2-FUN-REQ-331323/A-Edit Keypad Code - Variant 2</w:t>
            </w:r>
          </w:p>
        </w:tc>
        <w:tc>
          <w:tcPr>
            <w:tcW w:w="4627" w:type="dxa"/>
            <w:tcBorders>
              <w:top w:val="single" w:sz="6" w:space="0" w:color="auto"/>
              <w:left w:val="single" w:sz="4" w:space="0" w:color="auto"/>
              <w:bottom w:val="single" w:sz="6" w:space="0" w:color="auto"/>
              <w:right w:val="single" w:sz="6" w:space="0" w:color="auto"/>
            </w:tcBorders>
            <w:vAlign w:val="center"/>
          </w:tcPr>
          <w:p w14:paraId="6CC3715F" w14:textId="77777777" w:rsidR="00332093" w:rsidRPr="007D2770" w:rsidRDefault="00332093" w:rsidP="00332093">
            <w:pPr>
              <w:rPr>
                <w:rFonts w:cs="Calibri"/>
                <w:sz w:val="16"/>
                <w:szCs w:val="16"/>
              </w:rPr>
            </w:pPr>
            <w:r w:rsidRPr="007D2770">
              <w:rPr>
                <w:rFonts w:cs="Calibri"/>
                <w:sz w:val="16"/>
                <w:szCs w:val="16"/>
              </w:rPr>
              <w:t xml:space="preserve">&lt;jmyslin2&gt;Updated </w:t>
            </w:r>
            <w:proofErr w:type="spellStart"/>
            <w:r w:rsidRPr="007D2770">
              <w:rPr>
                <w:rFonts w:cs="Calibri"/>
                <w:sz w:val="16"/>
                <w:szCs w:val="16"/>
              </w:rPr>
              <w:t>KeyPad</w:t>
            </w:r>
            <w:proofErr w:type="spellEnd"/>
            <w:r w:rsidRPr="007D2770">
              <w:rPr>
                <w:rFonts w:cs="Calibri"/>
                <w:sz w:val="16"/>
                <w:szCs w:val="16"/>
              </w:rPr>
              <w:t xml:space="preserve"> interface.   Needed for 7 </w:t>
            </w:r>
            <w:proofErr w:type="gramStart"/>
            <w:r w:rsidRPr="007D2770">
              <w:rPr>
                <w:rFonts w:cs="Calibri"/>
                <w:sz w:val="16"/>
                <w:szCs w:val="16"/>
              </w:rPr>
              <w:t>button</w:t>
            </w:r>
            <w:proofErr w:type="gramEnd"/>
            <w:r w:rsidRPr="007D2770">
              <w:rPr>
                <w:rFonts w:cs="Calibri"/>
                <w:sz w:val="16"/>
                <w:szCs w:val="16"/>
              </w:rPr>
              <w:t xml:space="preserve"> press keypads and supports 5 digit keypad</w:t>
            </w:r>
          </w:p>
        </w:tc>
      </w:tr>
      <w:tr w:rsidR="00332093" w14:paraId="208E1493" w14:textId="77777777" w:rsidTr="00332093">
        <w:trPr>
          <w:jc w:val="center"/>
        </w:trPr>
        <w:tc>
          <w:tcPr>
            <w:tcW w:w="1755" w:type="dxa"/>
            <w:tcBorders>
              <w:top w:val="nil"/>
              <w:left w:val="single" w:sz="4" w:space="0" w:color="auto"/>
              <w:bottom w:val="nil"/>
              <w:right w:val="single" w:sz="4" w:space="0" w:color="auto"/>
            </w:tcBorders>
          </w:tcPr>
          <w:p w14:paraId="7CDE8E5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107D5D6" w14:textId="77777777" w:rsidR="00332093" w:rsidRPr="007D2770" w:rsidRDefault="00332093" w:rsidP="00332093">
            <w:pPr>
              <w:rPr>
                <w:rFonts w:cs="Arial"/>
                <w:sz w:val="16"/>
                <w:szCs w:val="16"/>
              </w:rPr>
            </w:pPr>
            <w:r w:rsidRPr="007D2770">
              <w:rPr>
                <w:rFonts w:cs="Arial"/>
                <w:sz w:val="16"/>
                <w:szCs w:val="16"/>
              </w:rPr>
              <w:t>MD-REQ-331324/A-CntrStk2_D_RqAssoc</w:t>
            </w:r>
          </w:p>
        </w:tc>
        <w:tc>
          <w:tcPr>
            <w:tcW w:w="4627" w:type="dxa"/>
            <w:tcBorders>
              <w:top w:val="single" w:sz="6" w:space="0" w:color="auto"/>
              <w:left w:val="single" w:sz="4" w:space="0" w:color="auto"/>
              <w:bottom w:val="single" w:sz="6" w:space="0" w:color="auto"/>
              <w:right w:val="single" w:sz="6" w:space="0" w:color="auto"/>
            </w:tcBorders>
            <w:vAlign w:val="center"/>
          </w:tcPr>
          <w:p w14:paraId="24A31CA1" w14:textId="77777777" w:rsidR="00332093" w:rsidRPr="007D2770" w:rsidRDefault="00332093" w:rsidP="00332093">
            <w:pPr>
              <w:rPr>
                <w:rFonts w:cs="Calibri"/>
                <w:sz w:val="16"/>
                <w:szCs w:val="16"/>
              </w:rPr>
            </w:pPr>
            <w:r w:rsidRPr="007D2770">
              <w:rPr>
                <w:rFonts w:cs="Calibri"/>
                <w:sz w:val="16"/>
                <w:szCs w:val="16"/>
              </w:rPr>
              <w:t>&lt;jmyslin2&gt; added clarifications.  No content change</w:t>
            </w:r>
          </w:p>
        </w:tc>
      </w:tr>
      <w:tr w:rsidR="00332093" w14:paraId="51A81A0F" w14:textId="77777777" w:rsidTr="00332093">
        <w:trPr>
          <w:jc w:val="center"/>
        </w:trPr>
        <w:tc>
          <w:tcPr>
            <w:tcW w:w="1755" w:type="dxa"/>
            <w:tcBorders>
              <w:top w:val="nil"/>
              <w:left w:val="single" w:sz="4" w:space="0" w:color="auto"/>
              <w:bottom w:val="nil"/>
              <w:right w:val="single" w:sz="4" w:space="0" w:color="auto"/>
            </w:tcBorders>
          </w:tcPr>
          <w:p w14:paraId="05B8005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EF1DCE2" w14:textId="77777777" w:rsidR="00332093" w:rsidRPr="007D2770" w:rsidRDefault="00332093" w:rsidP="00332093">
            <w:pPr>
              <w:rPr>
                <w:rFonts w:cs="Arial"/>
                <w:sz w:val="16"/>
                <w:szCs w:val="16"/>
              </w:rPr>
            </w:pPr>
            <w:r w:rsidRPr="007D2770">
              <w:rPr>
                <w:rFonts w:cs="Arial"/>
                <w:sz w:val="16"/>
                <w:szCs w:val="16"/>
              </w:rPr>
              <w:t>MD-REQ-330676/A-</w:t>
            </w:r>
            <w:proofErr w:type="spellStart"/>
            <w:r w:rsidRPr="007D2770">
              <w:rPr>
                <w:rFonts w:cs="Arial"/>
                <w:sz w:val="16"/>
                <w:szCs w:val="16"/>
              </w:rPr>
              <w:t>KeyPadCodeDgtX_D_Stat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1FB3D967" w14:textId="77777777" w:rsidR="00332093" w:rsidRPr="007D2770" w:rsidRDefault="00332093" w:rsidP="00332093">
            <w:pPr>
              <w:rPr>
                <w:rFonts w:cs="Calibri"/>
                <w:sz w:val="16"/>
                <w:szCs w:val="16"/>
              </w:rPr>
            </w:pPr>
            <w:r w:rsidRPr="007D2770">
              <w:rPr>
                <w:rFonts w:cs="Calibri"/>
                <w:sz w:val="16"/>
                <w:szCs w:val="16"/>
              </w:rPr>
              <w:t xml:space="preserve">&lt;jmyslin2&gt; New requirement, supports 7 </w:t>
            </w:r>
            <w:proofErr w:type="gramStart"/>
            <w:r w:rsidRPr="007D2770">
              <w:rPr>
                <w:rFonts w:cs="Calibri"/>
                <w:sz w:val="16"/>
                <w:szCs w:val="16"/>
              </w:rPr>
              <w:t>button</w:t>
            </w:r>
            <w:proofErr w:type="gramEnd"/>
            <w:r w:rsidRPr="007D2770">
              <w:rPr>
                <w:rFonts w:cs="Calibri"/>
                <w:sz w:val="16"/>
                <w:szCs w:val="16"/>
              </w:rPr>
              <w:t xml:space="preserve"> press keypad</w:t>
            </w:r>
          </w:p>
        </w:tc>
      </w:tr>
      <w:tr w:rsidR="00332093" w14:paraId="14D273EB" w14:textId="77777777" w:rsidTr="00332093">
        <w:trPr>
          <w:jc w:val="center"/>
        </w:trPr>
        <w:tc>
          <w:tcPr>
            <w:tcW w:w="1755" w:type="dxa"/>
            <w:tcBorders>
              <w:top w:val="nil"/>
              <w:left w:val="single" w:sz="4" w:space="0" w:color="auto"/>
              <w:bottom w:val="nil"/>
              <w:right w:val="single" w:sz="4" w:space="0" w:color="auto"/>
            </w:tcBorders>
          </w:tcPr>
          <w:p w14:paraId="38FCA2E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F01DED1" w14:textId="77777777" w:rsidR="00332093" w:rsidRPr="007D2770" w:rsidRDefault="00332093" w:rsidP="00332093">
            <w:pPr>
              <w:rPr>
                <w:rFonts w:cs="Arial"/>
                <w:sz w:val="16"/>
                <w:szCs w:val="16"/>
              </w:rPr>
            </w:pPr>
            <w:r w:rsidRPr="007D2770">
              <w:rPr>
                <w:rFonts w:cs="Arial"/>
                <w:sz w:val="16"/>
                <w:szCs w:val="16"/>
              </w:rPr>
              <w:t>VS-UC-REQ-331327/A-Set Keypad Code for Current User</w:t>
            </w:r>
          </w:p>
        </w:tc>
        <w:tc>
          <w:tcPr>
            <w:tcW w:w="4627" w:type="dxa"/>
            <w:tcBorders>
              <w:top w:val="single" w:sz="6" w:space="0" w:color="auto"/>
              <w:left w:val="single" w:sz="4" w:space="0" w:color="auto"/>
              <w:bottom w:val="single" w:sz="6" w:space="0" w:color="auto"/>
              <w:right w:val="single" w:sz="6" w:space="0" w:color="auto"/>
            </w:tcBorders>
            <w:vAlign w:val="center"/>
          </w:tcPr>
          <w:p w14:paraId="15CDD78A" w14:textId="77777777" w:rsidR="00332093" w:rsidRPr="007D2770" w:rsidRDefault="00332093" w:rsidP="00332093">
            <w:pPr>
              <w:rPr>
                <w:rFonts w:cs="Calibri"/>
                <w:sz w:val="16"/>
                <w:szCs w:val="16"/>
              </w:rPr>
            </w:pPr>
            <w:r w:rsidRPr="007D2770">
              <w:rPr>
                <w:rFonts w:cs="Calibri"/>
                <w:sz w:val="16"/>
                <w:szCs w:val="16"/>
              </w:rPr>
              <w:t>&lt;jmyslin2&gt; New use case for Keypad variant 2</w:t>
            </w:r>
          </w:p>
        </w:tc>
      </w:tr>
      <w:tr w:rsidR="00332093" w14:paraId="50ED3741" w14:textId="77777777" w:rsidTr="00332093">
        <w:trPr>
          <w:jc w:val="center"/>
        </w:trPr>
        <w:tc>
          <w:tcPr>
            <w:tcW w:w="1755" w:type="dxa"/>
            <w:tcBorders>
              <w:top w:val="nil"/>
              <w:left w:val="single" w:sz="4" w:space="0" w:color="auto"/>
              <w:bottom w:val="nil"/>
              <w:right w:val="single" w:sz="4" w:space="0" w:color="auto"/>
            </w:tcBorders>
          </w:tcPr>
          <w:p w14:paraId="68B5CD5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193940B" w14:textId="77777777" w:rsidR="00332093" w:rsidRPr="007D2770" w:rsidRDefault="00332093" w:rsidP="00332093">
            <w:pPr>
              <w:rPr>
                <w:rFonts w:cs="Arial"/>
                <w:sz w:val="16"/>
                <w:szCs w:val="16"/>
              </w:rPr>
            </w:pPr>
            <w:r w:rsidRPr="007D2770">
              <w:rPr>
                <w:rFonts w:cs="Arial"/>
                <w:sz w:val="16"/>
                <w:szCs w:val="16"/>
              </w:rPr>
              <w:t>VS-UC-REQ-331328/A-Erase Keypad Code from Current User</w:t>
            </w:r>
          </w:p>
        </w:tc>
        <w:tc>
          <w:tcPr>
            <w:tcW w:w="4627" w:type="dxa"/>
            <w:tcBorders>
              <w:top w:val="single" w:sz="6" w:space="0" w:color="auto"/>
              <w:left w:val="single" w:sz="4" w:space="0" w:color="auto"/>
              <w:bottom w:val="single" w:sz="6" w:space="0" w:color="auto"/>
              <w:right w:val="single" w:sz="6" w:space="0" w:color="auto"/>
            </w:tcBorders>
            <w:vAlign w:val="center"/>
          </w:tcPr>
          <w:p w14:paraId="35A33321" w14:textId="77777777" w:rsidR="00332093" w:rsidRPr="007D2770" w:rsidRDefault="00332093" w:rsidP="00332093">
            <w:pPr>
              <w:rPr>
                <w:rFonts w:cs="Calibri"/>
                <w:sz w:val="16"/>
                <w:szCs w:val="16"/>
              </w:rPr>
            </w:pPr>
            <w:r w:rsidRPr="007D2770">
              <w:rPr>
                <w:rFonts w:cs="Calibri"/>
                <w:sz w:val="16"/>
                <w:szCs w:val="16"/>
              </w:rPr>
              <w:t>&lt;jmyslin2&gt; New use case for Keypad variant 2</w:t>
            </w:r>
          </w:p>
        </w:tc>
      </w:tr>
      <w:tr w:rsidR="00332093" w14:paraId="4BB2A1FC" w14:textId="77777777" w:rsidTr="00332093">
        <w:trPr>
          <w:jc w:val="center"/>
        </w:trPr>
        <w:tc>
          <w:tcPr>
            <w:tcW w:w="1755" w:type="dxa"/>
            <w:tcBorders>
              <w:top w:val="nil"/>
              <w:left w:val="single" w:sz="4" w:space="0" w:color="auto"/>
              <w:bottom w:val="nil"/>
              <w:right w:val="single" w:sz="4" w:space="0" w:color="auto"/>
            </w:tcBorders>
          </w:tcPr>
          <w:p w14:paraId="376D904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144E191" w14:textId="77777777" w:rsidR="00332093" w:rsidRPr="007D2770" w:rsidRDefault="00332093" w:rsidP="00332093">
            <w:pPr>
              <w:rPr>
                <w:rFonts w:cs="Arial"/>
                <w:sz w:val="16"/>
                <w:szCs w:val="16"/>
              </w:rPr>
            </w:pPr>
            <w:r w:rsidRPr="007D2770">
              <w:rPr>
                <w:rFonts w:cs="Arial"/>
                <w:sz w:val="16"/>
                <w:szCs w:val="16"/>
              </w:rPr>
              <w:t>VS-UC-REQ-331329/A-Invalid Keypad Code Entry</w:t>
            </w:r>
          </w:p>
        </w:tc>
        <w:tc>
          <w:tcPr>
            <w:tcW w:w="4627" w:type="dxa"/>
            <w:tcBorders>
              <w:top w:val="single" w:sz="6" w:space="0" w:color="auto"/>
              <w:left w:val="single" w:sz="4" w:space="0" w:color="auto"/>
              <w:bottom w:val="single" w:sz="6" w:space="0" w:color="auto"/>
              <w:right w:val="single" w:sz="6" w:space="0" w:color="auto"/>
            </w:tcBorders>
            <w:vAlign w:val="center"/>
          </w:tcPr>
          <w:p w14:paraId="4A8E2F1F" w14:textId="77777777" w:rsidR="00332093" w:rsidRPr="007D2770" w:rsidRDefault="00332093" w:rsidP="00332093">
            <w:pPr>
              <w:rPr>
                <w:rFonts w:cs="Calibri"/>
                <w:sz w:val="16"/>
                <w:szCs w:val="16"/>
              </w:rPr>
            </w:pPr>
            <w:r w:rsidRPr="007D2770">
              <w:rPr>
                <w:rFonts w:cs="Calibri"/>
                <w:sz w:val="16"/>
                <w:szCs w:val="16"/>
              </w:rPr>
              <w:t>&lt;jmyslin2&gt; New use case for Keypad variant 2</w:t>
            </w:r>
          </w:p>
        </w:tc>
      </w:tr>
      <w:tr w:rsidR="00332093" w14:paraId="7BF4553F" w14:textId="77777777" w:rsidTr="00332093">
        <w:trPr>
          <w:jc w:val="center"/>
        </w:trPr>
        <w:tc>
          <w:tcPr>
            <w:tcW w:w="1755" w:type="dxa"/>
            <w:tcBorders>
              <w:top w:val="nil"/>
              <w:left w:val="single" w:sz="4" w:space="0" w:color="auto"/>
              <w:bottom w:val="nil"/>
              <w:right w:val="single" w:sz="4" w:space="0" w:color="auto"/>
            </w:tcBorders>
          </w:tcPr>
          <w:p w14:paraId="1EFD312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253F252" w14:textId="77777777" w:rsidR="00332093" w:rsidRPr="007D2770" w:rsidRDefault="00332093" w:rsidP="00332093">
            <w:pPr>
              <w:rPr>
                <w:rFonts w:cs="Arial"/>
                <w:sz w:val="16"/>
                <w:szCs w:val="16"/>
              </w:rPr>
            </w:pPr>
            <w:r w:rsidRPr="007D2770">
              <w:rPr>
                <w:rFonts w:cs="Arial"/>
                <w:sz w:val="16"/>
                <w:szCs w:val="16"/>
              </w:rPr>
              <w:t>VS-UC-REQ-331330/A-Invalid Duplicate Keypad Code Entry</w:t>
            </w:r>
          </w:p>
        </w:tc>
        <w:tc>
          <w:tcPr>
            <w:tcW w:w="4627" w:type="dxa"/>
            <w:tcBorders>
              <w:top w:val="single" w:sz="6" w:space="0" w:color="auto"/>
              <w:left w:val="single" w:sz="4" w:space="0" w:color="auto"/>
              <w:bottom w:val="single" w:sz="6" w:space="0" w:color="auto"/>
              <w:right w:val="single" w:sz="6" w:space="0" w:color="auto"/>
            </w:tcBorders>
            <w:vAlign w:val="center"/>
          </w:tcPr>
          <w:p w14:paraId="19841A5E" w14:textId="77777777" w:rsidR="00332093" w:rsidRPr="007D2770" w:rsidRDefault="00332093" w:rsidP="00332093">
            <w:pPr>
              <w:rPr>
                <w:rFonts w:cs="Calibri"/>
                <w:sz w:val="16"/>
                <w:szCs w:val="16"/>
              </w:rPr>
            </w:pPr>
            <w:r w:rsidRPr="007D2770">
              <w:rPr>
                <w:rFonts w:cs="Calibri"/>
                <w:sz w:val="16"/>
                <w:szCs w:val="16"/>
              </w:rPr>
              <w:t>&lt;jmyslin2&gt; New use case for Keypad variant 2</w:t>
            </w:r>
          </w:p>
        </w:tc>
      </w:tr>
      <w:tr w:rsidR="00332093" w14:paraId="35961485" w14:textId="77777777" w:rsidTr="00332093">
        <w:trPr>
          <w:jc w:val="center"/>
        </w:trPr>
        <w:tc>
          <w:tcPr>
            <w:tcW w:w="1755" w:type="dxa"/>
            <w:tcBorders>
              <w:top w:val="nil"/>
              <w:left w:val="single" w:sz="4" w:space="0" w:color="auto"/>
              <w:bottom w:val="nil"/>
              <w:right w:val="single" w:sz="4" w:space="0" w:color="auto"/>
            </w:tcBorders>
          </w:tcPr>
          <w:p w14:paraId="67774E9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70DF41B" w14:textId="77777777" w:rsidR="00332093" w:rsidRPr="007D2770" w:rsidRDefault="00332093" w:rsidP="00332093">
            <w:pPr>
              <w:rPr>
                <w:rFonts w:cs="Arial"/>
                <w:sz w:val="16"/>
                <w:szCs w:val="16"/>
              </w:rPr>
            </w:pPr>
            <w:r w:rsidRPr="007D2770">
              <w:rPr>
                <w:rFonts w:cs="Arial"/>
                <w:sz w:val="16"/>
                <w:szCs w:val="16"/>
              </w:rPr>
              <w:t>VS-UC-REQ-331331/A-Cancel Keypad Set Process</w:t>
            </w:r>
          </w:p>
        </w:tc>
        <w:tc>
          <w:tcPr>
            <w:tcW w:w="4627" w:type="dxa"/>
            <w:tcBorders>
              <w:top w:val="single" w:sz="6" w:space="0" w:color="auto"/>
              <w:left w:val="single" w:sz="4" w:space="0" w:color="auto"/>
              <w:bottom w:val="single" w:sz="6" w:space="0" w:color="auto"/>
              <w:right w:val="single" w:sz="6" w:space="0" w:color="auto"/>
            </w:tcBorders>
            <w:vAlign w:val="center"/>
          </w:tcPr>
          <w:p w14:paraId="1D5A8B13" w14:textId="77777777" w:rsidR="00332093" w:rsidRPr="007D2770" w:rsidRDefault="00332093" w:rsidP="00332093">
            <w:pPr>
              <w:rPr>
                <w:rFonts w:cs="Calibri"/>
                <w:sz w:val="16"/>
                <w:szCs w:val="16"/>
              </w:rPr>
            </w:pPr>
            <w:r w:rsidRPr="007D2770">
              <w:rPr>
                <w:rFonts w:cs="Calibri"/>
                <w:sz w:val="16"/>
                <w:szCs w:val="16"/>
              </w:rPr>
              <w:t>&lt;jmyslin2&gt; New use case for Keypad variant 2</w:t>
            </w:r>
          </w:p>
        </w:tc>
      </w:tr>
      <w:tr w:rsidR="00332093" w14:paraId="1BAE42E9" w14:textId="77777777" w:rsidTr="00332093">
        <w:trPr>
          <w:jc w:val="center"/>
        </w:trPr>
        <w:tc>
          <w:tcPr>
            <w:tcW w:w="1755" w:type="dxa"/>
            <w:tcBorders>
              <w:top w:val="nil"/>
              <w:left w:val="single" w:sz="4" w:space="0" w:color="auto"/>
              <w:bottom w:val="nil"/>
              <w:right w:val="single" w:sz="4" w:space="0" w:color="auto"/>
            </w:tcBorders>
          </w:tcPr>
          <w:p w14:paraId="599E0A2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EF78FB2" w14:textId="77777777" w:rsidR="00332093" w:rsidRPr="007D2770" w:rsidRDefault="00332093" w:rsidP="00332093">
            <w:pPr>
              <w:rPr>
                <w:rFonts w:cs="Arial"/>
                <w:sz w:val="16"/>
                <w:szCs w:val="16"/>
              </w:rPr>
            </w:pPr>
            <w:r w:rsidRPr="007D2770">
              <w:rPr>
                <w:rFonts w:cs="Arial"/>
                <w:sz w:val="16"/>
                <w:szCs w:val="16"/>
              </w:rPr>
              <w:t>VS-SR-REQ-331337/A-Keypad Client supporting both Variant 1 and Variant 2 request signals at the same time</w:t>
            </w:r>
          </w:p>
        </w:tc>
        <w:tc>
          <w:tcPr>
            <w:tcW w:w="4627" w:type="dxa"/>
            <w:tcBorders>
              <w:top w:val="single" w:sz="6" w:space="0" w:color="auto"/>
              <w:left w:val="single" w:sz="4" w:space="0" w:color="auto"/>
              <w:bottom w:val="single" w:sz="6" w:space="0" w:color="auto"/>
              <w:right w:val="single" w:sz="6" w:space="0" w:color="auto"/>
            </w:tcBorders>
            <w:vAlign w:val="center"/>
          </w:tcPr>
          <w:p w14:paraId="1A50753C" w14:textId="77777777" w:rsidR="00332093" w:rsidRPr="007D2770" w:rsidRDefault="00332093" w:rsidP="00332093">
            <w:pPr>
              <w:rPr>
                <w:rFonts w:cs="Calibri"/>
                <w:sz w:val="16"/>
                <w:szCs w:val="16"/>
              </w:rPr>
            </w:pPr>
            <w:r w:rsidRPr="007D2770">
              <w:rPr>
                <w:rFonts w:cs="Calibri"/>
                <w:sz w:val="16"/>
                <w:szCs w:val="16"/>
              </w:rPr>
              <w:t>&lt;jmyslin2&gt; new keypad requirement</w:t>
            </w:r>
          </w:p>
        </w:tc>
      </w:tr>
      <w:tr w:rsidR="00332093" w14:paraId="0B0047C4" w14:textId="77777777" w:rsidTr="00332093">
        <w:trPr>
          <w:jc w:val="center"/>
        </w:trPr>
        <w:tc>
          <w:tcPr>
            <w:tcW w:w="1755" w:type="dxa"/>
            <w:tcBorders>
              <w:top w:val="nil"/>
              <w:left w:val="single" w:sz="4" w:space="0" w:color="auto"/>
              <w:bottom w:val="nil"/>
              <w:right w:val="single" w:sz="4" w:space="0" w:color="auto"/>
            </w:tcBorders>
          </w:tcPr>
          <w:p w14:paraId="07499C6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E018790" w14:textId="77777777" w:rsidR="00332093" w:rsidRPr="007D2770" w:rsidRDefault="00332093" w:rsidP="00332093">
            <w:pPr>
              <w:rPr>
                <w:rFonts w:cs="Arial"/>
                <w:sz w:val="16"/>
                <w:szCs w:val="16"/>
              </w:rPr>
            </w:pPr>
            <w:r w:rsidRPr="007D2770">
              <w:rPr>
                <w:rFonts w:cs="Arial"/>
                <w:sz w:val="16"/>
                <w:szCs w:val="16"/>
              </w:rPr>
              <w:t>VS-SR-REQ-331338/A-Number of digits in Keycode</w:t>
            </w:r>
          </w:p>
        </w:tc>
        <w:tc>
          <w:tcPr>
            <w:tcW w:w="4627" w:type="dxa"/>
            <w:tcBorders>
              <w:top w:val="single" w:sz="6" w:space="0" w:color="auto"/>
              <w:left w:val="single" w:sz="4" w:space="0" w:color="auto"/>
              <w:bottom w:val="single" w:sz="6" w:space="0" w:color="auto"/>
              <w:right w:val="single" w:sz="6" w:space="0" w:color="auto"/>
            </w:tcBorders>
            <w:vAlign w:val="center"/>
          </w:tcPr>
          <w:p w14:paraId="0BBA73FC" w14:textId="77777777" w:rsidR="00332093" w:rsidRPr="007D2770" w:rsidRDefault="00332093" w:rsidP="00332093">
            <w:pPr>
              <w:rPr>
                <w:rFonts w:cs="Calibri"/>
                <w:sz w:val="16"/>
                <w:szCs w:val="16"/>
              </w:rPr>
            </w:pPr>
            <w:r w:rsidRPr="007D2770">
              <w:rPr>
                <w:rFonts w:cs="Calibri"/>
                <w:sz w:val="16"/>
                <w:szCs w:val="16"/>
              </w:rPr>
              <w:t>&lt;jmyslin2&gt; New requirement for Keypad Variant 2</w:t>
            </w:r>
          </w:p>
        </w:tc>
      </w:tr>
      <w:tr w:rsidR="00332093" w14:paraId="65E8B990" w14:textId="77777777" w:rsidTr="00332093">
        <w:trPr>
          <w:jc w:val="center"/>
        </w:trPr>
        <w:tc>
          <w:tcPr>
            <w:tcW w:w="1755" w:type="dxa"/>
            <w:tcBorders>
              <w:top w:val="nil"/>
              <w:left w:val="single" w:sz="4" w:space="0" w:color="auto"/>
              <w:bottom w:val="nil"/>
              <w:right w:val="single" w:sz="4" w:space="0" w:color="auto"/>
            </w:tcBorders>
          </w:tcPr>
          <w:p w14:paraId="24CDED0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B0B7360" w14:textId="77777777" w:rsidR="00332093" w:rsidRPr="007D2770" w:rsidRDefault="00332093" w:rsidP="00332093">
            <w:pPr>
              <w:rPr>
                <w:rFonts w:cs="Arial"/>
                <w:sz w:val="16"/>
                <w:szCs w:val="16"/>
              </w:rPr>
            </w:pPr>
            <w:r w:rsidRPr="007D2770">
              <w:rPr>
                <w:rFonts w:cs="Arial"/>
                <w:sz w:val="16"/>
                <w:szCs w:val="16"/>
              </w:rPr>
              <w:t>VS-SD-REQ-331333/A-Set Keypad Code for current user</w:t>
            </w:r>
          </w:p>
        </w:tc>
        <w:tc>
          <w:tcPr>
            <w:tcW w:w="4627" w:type="dxa"/>
            <w:tcBorders>
              <w:top w:val="single" w:sz="6" w:space="0" w:color="auto"/>
              <w:left w:val="single" w:sz="4" w:space="0" w:color="auto"/>
              <w:bottom w:val="single" w:sz="6" w:space="0" w:color="auto"/>
              <w:right w:val="single" w:sz="6" w:space="0" w:color="auto"/>
            </w:tcBorders>
            <w:vAlign w:val="center"/>
          </w:tcPr>
          <w:p w14:paraId="5155DC14" w14:textId="77777777" w:rsidR="00332093" w:rsidRPr="007D2770" w:rsidRDefault="00332093" w:rsidP="00332093">
            <w:pPr>
              <w:rPr>
                <w:rFonts w:cs="Calibri"/>
                <w:sz w:val="16"/>
                <w:szCs w:val="16"/>
              </w:rPr>
            </w:pPr>
            <w:r w:rsidRPr="007D2770">
              <w:rPr>
                <w:rFonts w:cs="Calibri"/>
                <w:sz w:val="16"/>
                <w:szCs w:val="16"/>
              </w:rPr>
              <w:t>&lt;jmyslin2&gt; New sequence diagram for Keypad variant 2</w:t>
            </w:r>
          </w:p>
        </w:tc>
      </w:tr>
      <w:tr w:rsidR="00332093" w14:paraId="36C98811" w14:textId="77777777" w:rsidTr="00332093">
        <w:trPr>
          <w:jc w:val="center"/>
        </w:trPr>
        <w:tc>
          <w:tcPr>
            <w:tcW w:w="1755" w:type="dxa"/>
            <w:tcBorders>
              <w:top w:val="nil"/>
              <w:left w:val="single" w:sz="4" w:space="0" w:color="auto"/>
              <w:bottom w:val="nil"/>
              <w:right w:val="single" w:sz="4" w:space="0" w:color="auto"/>
            </w:tcBorders>
          </w:tcPr>
          <w:p w14:paraId="2C23C26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2E58AE8" w14:textId="77777777" w:rsidR="00332093" w:rsidRPr="007D2770" w:rsidRDefault="00332093" w:rsidP="00332093">
            <w:pPr>
              <w:rPr>
                <w:rFonts w:cs="Arial"/>
                <w:sz w:val="16"/>
                <w:szCs w:val="16"/>
              </w:rPr>
            </w:pPr>
            <w:r w:rsidRPr="007D2770">
              <w:rPr>
                <w:rFonts w:cs="Arial"/>
                <w:sz w:val="16"/>
                <w:szCs w:val="16"/>
              </w:rPr>
              <w:t>VS-SD-REQ-331334/A-Erase Keypad Code from current user</w:t>
            </w:r>
          </w:p>
        </w:tc>
        <w:tc>
          <w:tcPr>
            <w:tcW w:w="4627" w:type="dxa"/>
            <w:tcBorders>
              <w:top w:val="single" w:sz="6" w:space="0" w:color="auto"/>
              <w:left w:val="single" w:sz="4" w:space="0" w:color="auto"/>
              <w:bottom w:val="single" w:sz="6" w:space="0" w:color="auto"/>
              <w:right w:val="single" w:sz="6" w:space="0" w:color="auto"/>
            </w:tcBorders>
            <w:vAlign w:val="center"/>
          </w:tcPr>
          <w:p w14:paraId="6B0EEDE6" w14:textId="77777777" w:rsidR="00332093" w:rsidRPr="007D2770" w:rsidRDefault="00332093" w:rsidP="00332093">
            <w:pPr>
              <w:rPr>
                <w:rFonts w:cs="Calibri"/>
                <w:sz w:val="16"/>
                <w:szCs w:val="16"/>
              </w:rPr>
            </w:pPr>
            <w:r w:rsidRPr="007D2770">
              <w:rPr>
                <w:rFonts w:cs="Calibri"/>
                <w:sz w:val="16"/>
                <w:szCs w:val="16"/>
              </w:rPr>
              <w:t>&lt;jmyslin2&gt; New sequence diagram for Keypad variant 2</w:t>
            </w:r>
          </w:p>
        </w:tc>
      </w:tr>
      <w:tr w:rsidR="00332093" w14:paraId="1FD2044C" w14:textId="77777777" w:rsidTr="00332093">
        <w:trPr>
          <w:jc w:val="center"/>
        </w:trPr>
        <w:tc>
          <w:tcPr>
            <w:tcW w:w="1755" w:type="dxa"/>
            <w:tcBorders>
              <w:top w:val="nil"/>
              <w:left w:val="single" w:sz="4" w:space="0" w:color="auto"/>
              <w:bottom w:val="nil"/>
              <w:right w:val="single" w:sz="4" w:space="0" w:color="auto"/>
            </w:tcBorders>
          </w:tcPr>
          <w:p w14:paraId="6C75C33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CCF53BF" w14:textId="77777777" w:rsidR="00332093" w:rsidRPr="007D2770" w:rsidRDefault="00332093" w:rsidP="00332093">
            <w:pPr>
              <w:rPr>
                <w:rFonts w:cs="Arial"/>
                <w:sz w:val="16"/>
                <w:szCs w:val="16"/>
              </w:rPr>
            </w:pPr>
            <w:r w:rsidRPr="007D2770">
              <w:rPr>
                <w:rFonts w:cs="Arial"/>
                <w:sz w:val="16"/>
                <w:szCs w:val="16"/>
              </w:rPr>
              <w:t>VS-SD-REQ-331335/A-Cancel Keypad Code Edit</w:t>
            </w:r>
          </w:p>
        </w:tc>
        <w:tc>
          <w:tcPr>
            <w:tcW w:w="4627" w:type="dxa"/>
            <w:tcBorders>
              <w:top w:val="single" w:sz="6" w:space="0" w:color="auto"/>
              <w:left w:val="single" w:sz="4" w:space="0" w:color="auto"/>
              <w:bottom w:val="single" w:sz="6" w:space="0" w:color="auto"/>
              <w:right w:val="single" w:sz="6" w:space="0" w:color="auto"/>
            </w:tcBorders>
            <w:vAlign w:val="center"/>
          </w:tcPr>
          <w:p w14:paraId="38CCB1E9" w14:textId="77777777" w:rsidR="00332093" w:rsidRPr="007D2770" w:rsidRDefault="00332093" w:rsidP="00332093">
            <w:pPr>
              <w:rPr>
                <w:rFonts w:cs="Calibri"/>
                <w:sz w:val="16"/>
                <w:szCs w:val="16"/>
              </w:rPr>
            </w:pPr>
            <w:r w:rsidRPr="007D2770">
              <w:rPr>
                <w:rFonts w:cs="Calibri"/>
                <w:sz w:val="16"/>
                <w:szCs w:val="16"/>
              </w:rPr>
              <w:t>&lt;jmyslin2&gt; New sequence diagram for Keypad variant 2</w:t>
            </w:r>
          </w:p>
        </w:tc>
      </w:tr>
      <w:tr w:rsidR="00332093" w14:paraId="1EC967FE" w14:textId="77777777" w:rsidTr="00332093">
        <w:trPr>
          <w:jc w:val="center"/>
        </w:trPr>
        <w:tc>
          <w:tcPr>
            <w:tcW w:w="1755" w:type="dxa"/>
            <w:tcBorders>
              <w:top w:val="nil"/>
              <w:left w:val="single" w:sz="4" w:space="0" w:color="auto"/>
              <w:bottom w:val="nil"/>
              <w:right w:val="single" w:sz="4" w:space="0" w:color="auto"/>
            </w:tcBorders>
          </w:tcPr>
          <w:p w14:paraId="56FBAA7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FC8067B" w14:textId="77777777" w:rsidR="00332093" w:rsidRPr="007D2770" w:rsidRDefault="00332093" w:rsidP="00332093">
            <w:pPr>
              <w:rPr>
                <w:rFonts w:cs="Arial"/>
                <w:sz w:val="16"/>
                <w:szCs w:val="16"/>
              </w:rPr>
            </w:pPr>
            <w:r w:rsidRPr="007D2770">
              <w:rPr>
                <w:rFonts w:cs="Arial"/>
                <w:sz w:val="16"/>
                <w:szCs w:val="16"/>
              </w:rPr>
              <w:t>VS-FUN-REQ-025341/D-Master Reset to Factory Defaults - APIM (</w:t>
            </w:r>
            <w:proofErr w:type="spellStart"/>
            <w:r w:rsidRPr="007D2770">
              <w:rPr>
                <w:rFonts w:cs="Arial"/>
                <w:sz w:val="16"/>
                <w:szCs w:val="16"/>
              </w:rPr>
              <w:t>TcSE</w:t>
            </w:r>
            <w:proofErr w:type="spellEnd"/>
            <w:r w:rsidRPr="007D2770">
              <w:rPr>
                <w:rFonts w:cs="Arial"/>
                <w:sz w:val="16"/>
                <w:szCs w:val="16"/>
              </w:rPr>
              <w:t xml:space="preserve"> ROIN-296290-1)</w:t>
            </w:r>
          </w:p>
        </w:tc>
        <w:tc>
          <w:tcPr>
            <w:tcW w:w="4627" w:type="dxa"/>
            <w:tcBorders>
              <w:top w:val="single" w:sz="6" w:space="0" w:color="auto"/>
              <w:left w:val="single" w:sz="4" w:space="0" w:color="auto"/>
              <w:bottom w:val="single" w:sz="6" w:space="0" w:color="auto"/>
              <w:right w:val="single" w:sz="6" w:space="0" w:color="auto"/>
            </w:tcBorders>
            <w:vAlign w:val="center"/>
          </w:tcPr>
          <w:p w14:paraId="07AD4F57" w14:textId="77777777" w:rsidR="00332093" w:rsidRPr="007D2770" w:rsidRDefault="00332093" w:rsidP="00332093">
            <w:pPr>
              <w:rPr>
                <w:rFonts w:cs="Calibri"/>
                <w:sz w:val="16"/>
                <w:szCs w:val="16"/>
              </w:rPr>
            </w:pPr>
            <w:r w:rsidRPr="007D2770">
              <w:rPr>
                <w:rFonts w:cs="Calibri"/>
                <w:sz w:val="16"/>
                <w:szCs w:val="16"/>
              </w:rPr>
              <w:t>&lt;jmyslin2&gt; added MD's, no content change</w:t>
            </w:r>
          </w:p>
        </w:tc>
      </w:tr>
      <w:tr w:rsidR="00332093" w14:paraId="082666FF" w14:textId="77777777" w:rsidTr="00332093">
        <w:trPr>
          <w:jc w:val="center"/>
        </w:trPr>
        <w:tc>
          <w:tcPr>
            <w:tcW w:w="1755" w:type="dxa"/>
            <w:tcBorders>
              <w:top w:val="nil"/>
              <w:left w:val="single" w:sz="4" w:space="0" w:color="auto"/>
              <w:bottom w:val="nil"/>
              <w:right w:val="single" w:sz="4" w:space="0" w:color="auto"/>
            </w:tcBorders>
          </w:tcPr>
          <w:p w14:paraId="2FA7354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CB3622C" w14:textId="77777777" w:rsidR="00332093" w:rsidRPr="007D2770" w:rsidRDefault="00332093" w:rsidP="00332093">
            <w:pPr>
              <w:rPr>
                <w:rFonts w:cs="Arial"/>
                <w:sz w:val="16"/>
                <w:szCs w:val="16"/>
              </w:rPr>
            </w:pPr>
            <w:r w:rsidRPr="007D2770">
              <w:rPr>
                <w:rFonts w:cs="Arial"/>
                <w:sz w:val="16"/>
                <w:szCs w:val="16"/>
              </w:rPr>
              <w:t>VS-FUN-REQ-096818/D-Set Valet Mode</w:t>
            </w:r>
          </w:p>
        </w:tc>
        <w:tc>
          <w:tcPr>
            <w:tcW w:w="4627" w:type="dxa"/>
            <w:tcBorders>
              <w:top w:val="single" w:sz="6" w:space="0" w:color="auto"/>
              <w:left w:val="single" w:sz="4" w:space="0" w:color="auto"/>
              <w:bottom w:val="single" w:sz="6" w:space="0" w:color="auto"/>
              <w:right w:val="single" w:sz="6" w:space="0" w:color="auto"/>
            </w:tcBorders>
            <w:vAlign w:val="center"/>
          </w:tcPr>
          <w:p w14:paraId="48C9FE1C" w14:textId="77777777" w:rsidR="00332093" w:rsidRPr="007D2770" w:rsidRDefault="00332093" w:rsidP="00332093">
            <w:pPr>
              <w:rPr>
                <w:rFonts w:cs="Calibri"/>
                <w:sz w:val="16"/>
                <w:szCs w:val="16"/>
              </w:rPr>
            </w:pPr>
            <w:r w:rsidRPr="007D2770">
              <w:rPr>
                <w:rFonts w:cs="Calibri"/>
                <w:sz w:val="16"/>
                <w:szCs w:val="16"/>
              </w:rPr>
              <w:t>&lt;jmyslin2&gt; added MD's, no content change</w:t>
            </w:r>
          </w:p>
        </w:tc>
      </w:tr>
      <w:tr w:rsidR="00332093" w14:paraId="7C680776" w14:textId="77777777" w:rsidTr="00332093">
        <w:trPr>
          <w:jc w:val="center"/>
        </w:trPr>
        <w:tc>
          <w:tcPr>
            <w:tcW w:w="1755" w:type="dxa"/>
            <w:tcBorders>
              <w:top w:val="nil"/>
              <w:left w:val="single" w:sz="4" w:space="0" w:color="auto"/>
              <w:bottom w:val="single" w:sz="4" w:space="0" w:color="auto"/>
              <w:right w:val="single" w:sz="4" w:space="0" w:color="auto"/>
            </w:tcBorders>
          </w:tcPr>
          <w:p w14:paraId="4449EA8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2B7F99D" w14:textId="77777777" w:rsidR="00332093" w:rsidRPr="007D2770" w:rsidRDefault="00332093" w:rsidP="00332093">
            <w:pPr>
              <w:rPr>
                <w:rFonts w:cs="Arial"/>
                <w:sz w:val="16"/>
                <w:szCs w:val="16"/>
              </w:rPr>
            </w:pPr>
            <w:r w:rsidRPr="007D2770">
              <w:rPr>
                <w:rFonts w:cs="Arial"/>
                <w:sz w:val="16"/>
                <w:szCs w:val="16"/>
              </w:rPr>
              <w:t>STR-076408/B-Appendix: Reference Documents (</w:t>
            </w:r>
            <w:proofErr w:type="spellStart"/>
            <w:r w:rsidRPr="007D2770">
              <w:rPr>
                <w:rFonts w:cs="Arial"/>
                <w:sz w:val="16"/>
                <w:szCs w:val="16"/>
              </w:rPr>
              <w:t>TcSE</w:t>
            </w:r>
            <w:proofErr w:type="spellEnd"/>
            <w:r w:rsidRPr="007D2770">
              <w:rPr>
                <w:rFonts w:cs="Arial"/>
                <w:sz w:val="16"/>
                <w:szCs w:val="16"/>
              </w:rPr>
              <w:t xml:space="preserve"> ROIN-293422)</w:t>
            </w:r>
          </w:p>
        </w:tc>
        <w:tc>
          <w:tcPr>
            <w:tcW w:w="4627" w:type="dxa"/>
            <w:tcBorders>
              <w:top w:val="single" w:sz="6" w:space="0" w:color="auto"/>
              <w:left w:val="single" w:sz="4" w:space="0" w:color="auto"/>
              <w:bottom w:val="single" w:sz="6" w:space="0" w:color="auto"/>
              <w:right w:val="single" w:sz="6" w:space="0" w:color="auto"/>
            </w:tcBorders>
            <w:vAlign w:val="center"/>
          </w:tcPr>
          <w:p w14:paraId="46EFE66F" w14:textId="77777777" w:rsidR="00332093" w:rsidRPr="007D2770" w:rsidRDefault="00332093" w:rsidP="00332093">
            <w:pPr>
              <w:rPr>
                <w:rFonts w:cs="Calibri"/>
                <w:sz w:val="16"/>
                <w:szCs w:val="16"/>
              </w:rPr>
            </w:pPr>
            <w:r w:rsidRPr="007D2770">
              <w:rPr>
                <w:rFonts w:cs="Calibri"/>
                <w:sz w:val="16"/>
                <w:szCs w:val="16"/>
              </w:rPr>
              <w:t>&lt;jmyslin2&gt; added reference specs.  No content change</w:t>
            </w:r>
          </w:p>
        </w:tc>
      </w:tr>
      <w:tr w:rsidR="00332093" w:rsidRPr="002C70C7" w14:paraId="5BE76DBC"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3DF34396"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3874A5F0"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6E0EB6DC"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458A0B7C" w14:textId="77777777" w:rsidR="00332093" w:rsidRPr="002C70C7" w:rsidRDefault="00332093" w:rsidP="00332093">
            <w:pPr>
              <w:rPr>
                <w:rFonts w:asciiTheme="minorHAnsi" w:hAnsiTheme="minorHAnsi" w:cstheme="minorHAnsi"/>
                <w:sz w:val="16"/>
                <w:szCs w:val="16"/>
              </w:rPr>
            </w:pPr>
          </w:p>
        </w:tc>
      </w:tr>
      <w:tr w:rsidR="00332093" w:rsidRPr="00C77FDB" w14:paraId="2E19AB49"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5869AF65" w14:textId="77777777" w:rsidR="00332093" w:rsidRPr="00C77FDB" w:rsidRDefault="00332093" w:rsidP="00332093">
            <w:pPr>
              <w:rPr>
                <w:rFonts w:cstheme="minorHAnsi"/>
                <w:b/>
                <w:sz w:val="16"/>
                <w:szCs w:val="16"/>
              </w:rPr>
            </w:pPr>
            <w:r>
              <w:rPr>
                <w:rFonts w:cstheme="minorHAnsi"/>
                <w:b/>
                <w:sz w:val="16"/>
                <w:szCs w:val="16"/>
              </w:rPr>
              <w:t>February 1, 2019</w:t>
            </w:r>
          </w:p>
        </w:tc>
        <w:tc>
          <w:tcPr>
            <w:tcW w:w="1047" w:type="dxa"/>
            <w:tcBorders>
              <w:top w:val="single" w:sz="6" w:space="0" w:color="auto"/>
              <w:left w:val="single" w:sz="6" w:space="0" w:color="auto"/>
              <w:bottom w:val="single" w:sz="4" w:space="0" w:color="auto"/>
              <w:right w:val="single" w:sz="6" w:space="0" w:color="auto"/>
            </w:tcBorders>
          </w:tcPr>
          <w:p w14:paraId="697A9752" w14:textId="77777777" w:rsidR="00332093" w:rsidRPr="00C77FDB" w:rsidRDefault="00332093" w:rsidP="00332093">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.17</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1F0C18A1" w14:textId="77777777" w:rsidR="00332093" w:rsidRPr="00C77FDB" w:rsidRDefault="00332093" w:rsidP="00332093">
            <w:pPr>
              <w:rPr>
                <w:rFonts w:cstheme="minorHAnsi"/>
                <w:b/>
                <w:sz w:val="16"/>
                <w:szCs w:val="16"/>
              </w:rPr>
            </w:pPr>
          </w:p>
        </w:tc>
      </w:tr>
      <w:tr w:rsidR="00332093" w:rsidRPr="007D2770" w14:paraId="7F7F9C96" w14:textId="77777777" w:rsidTr="00332093">
        <w:trPr>
          <w:jc w:val="center"/>
        </w:trPr>
        <w:tc>
          <w:tcPr>
            <w:tcW w:w="1755" w:type="dxa"/>
            <w:tcBorders>
              <w:top w:val="single" w:sz="4" w:space="0" w:color="auto"/>
              <w:left w:val="single" w:sz="4" w:space="0" w:color="auto"/>
              <w:bottom w:val="nil"/>
              <w:right w:val="single" w:sz="4" w:space="0" w:color="auto"/>
            </w:tcBorders>
          </w:tcPr>
          <w:p w14:paraId="29CCDE5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37AB31B" w14:textId="77777777" w:rsidR="00332093" w:rsidRPr="007B2655" w:rsidRDefault="00332093" w:rsidP="00332093">
            <w:pPr>
              <w:rPr>
                <w:rFonts w:cs="Arial"/>
                <w:sz w:val="16"/>
                <w:szCs w:val="16"/>
              </w:rPr>
            </w:pPr>
            <w:r w:rsidRPr="007B2655">
              <w:rPr>
                <w:rFonts w:cs="Arial"/>
                <w:sz w:val="16"/>
                <w:szCs w:val="16"/>
              </w:rPr>
              <w:t>STR-180687/E-Interface Requirements</w:t>
            </w:r>
          </w:p>
        </w:tc>
        <w:tc>
          <w:tcPr>
            <w:tcW w:w="4627" w:type="dxa"/>
            <w:tcBorders>
              <w:top w:val="single" w:sz="6" w:space="0" w:color="auto"/>
              <w:left w:val="single" w:sz="4" w:space="0" w:color="auto"/>
              <w:bottom w:val="single" w:sz="6" w:space="0" w:color="auto"/>
              <w:right w:val="single" w:sz="6" w:space="0" w:color="auto"/>
            </w:tcBorders>
            <w:vAlign w:val="center"/>
          </w:tcPr>
          <w:p w14:paraId="0535E42F" w14:textId="77777777" w:rsidR="00332093" w:rsidRPr="007B2655" w:rsidRDefault="00332093" w:rsidP="00332093">
            <w:pPr>
              <w:rPr>
                <w:rFonts w:cs="Calibri"/>
                <w:sz w:val="16"/>
                <w:szCs w:val="16"/>
              </w:rPr>
            </w:pPr>
            <w:r w:rsidRPr="007B2655">
              <w:rPr>
                <w:rFonts w:cs="Calibri"/>
                <w:sz w:val="16"/>
                <w:szCs w:val="16"/>
              </w:rPr>
              <w:t>&lt;jmyslin2&gt; added MD's for new functions</w:t>
            </w:r>
          </w:p>
        </w:tc>
      </w:tr>
      <w:tr w:rsidR="00332093" w:rsidRPr="007D2770" w14:paraId="53C26A68" w14:textId="77777777" w:rsidTr="00332093">
        <w:trPr>
          <w:jc w:val="center"/>
        </w:trPr>
        <w:tc>
          <w:tcPr>
            <w:tcW w:w="1755" w:type="dxa"/>
            <w:tcBorders>
              <w:top w:val="nil"/>
              <w:left w:val="single" w:sz="4" w:space="0" w:color="auto"/>
              <w:bottom w:val="nil"/>
              <w:right w:val="single" w:sz="4" w:space="0" w:color="auto"/>
            </w:tcBorders>
          </w:tcPr>
          <w:p w14:paraId="5DA72B9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13F23ED" w14:textId="77777777" w:rsidR="00332093" w:rsidRPr="007B2655" w:rsidRDefault="00332093" w:rsidP="00332093">
            <w:pPr>
              <w:rPr>
                <w:rFonts w:cs="Arial"/>
                <w:sz w:val="16"/>
                <w:szCs w:val="16"/>
              </w:rPr>
            </w:pPr>
            <w:r w:rsidRPr="007B2655">
              <w:rPr>
                <w:rFonts w:cs="Arial"/>
                <w:sz w:val="16"/>
                <w:szCs w:val="16"/>
              </w:rPr>
              <w:t>MD-REQ-338982/A-LongTermReset_B2_Rq</w:t>
            </w:r>
          </w:p>
        </w:tc>
        <w:tc>
          <w:tcPr>
            <w:tcW w:w="4627" w:type="dxa"/>
            <w:tcBorders>
              <w:top w:val="single" w:sz="6" w:space="0" w:color="auto"/>
              <w:left w:val="single" w:sz="4" w:space="0" w:color="auto"/>
              <w:bottom w:val="single" w:sz="6" w:space="0" w:color="auto"/>
              <w:right w:val="single" w:sz="6" w:space="0" w:color="auto"/>
            </w:tcBorders>
            <w:vAlign w:val="center"/>
          </w:tcPr>
          <w:p w14:paraId="1E523B87" w14:textId="77777777" w:rsidR="00332093" w:rsidRPr="007B2655" w:rsidRDefault="00332093" w:rsidP="00332093">
            <w:pPr>
              <w:rPr>
                <w:rFonts w:cs="Calibri"/>
                <w:sz w:val="16"/>
                <w:szCs w:val="16"/>
              </w:rPr>
            </w:pPr>
            <w:r w:rsidRPr="007B2655">
              <w:rPr>
                <w:rFonts w:cs="Calibri"/>
                <w:sz w:val="16"/>
                <w:szCs w:val="16"/>
              </w:rPr>
              <w:t xml:space="preserve">&lt;jmyslin2&gt; </w:t>
            </w:r>
            <w:proofErr w:type="gramStart"/>
            <w:r w:rsidRPr="007B2655">
              <w:rPr>
                <w:rFonts w:cs="Calibri"/>
                <w:sz w:val="16"/>
                <w:szCs w:val="16"/>
              </w:rPr>
              <w:t>New  MD</w:t>
            </w:r>
            <w:proofErr w:type="gramEnd"/>
            <w:r w:rsidRPr="007B2655">
              <w:rPr>
                <w:rFonts w:cs="Calibri"/>
                <w:sz w:val="16"/>
                <w:szCs w:val="16"/>
              </w:rPr>
              <w:t xml:space="preserve"> for Long Term Reset setting</w:t>
            </w:r>
          </w:p>
        </w:tc>
      </w:tr>
      <w:tr w:rsidR="00332093" w:rsidRPr="007D2770" w14:paraId="14D3DEC0" w14:textId="77777777" w:rsidTr="00332093">
        <w:trPr>
          <w:jc w:val="center"/>
        </w:trPr>
        <w:tc>
          <w:tcPr>
            <w:tcW w:w="1755" w:type="dxa"/>
            <w:tcBorders>
              <w:top w:val="nil"/>
              <w:left w:val="single" w:sz="4" w:space="0" w:color="auto"/>
              <w:bottom w:val="nil"/>
              <w:right w:val="single" w:sz="4" w:space="0" w:color="auto"/>
            </w:tcBorders>
          </w:tcPr>
          <w:p w14:paraId="6478F2B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F05507F" w14:textId="77777777" w:rsidR="00332093" w:rsidRPr="007B2655" w:rsidRDefault="00332093" w:rsidP="00332093">
            <w:pPr>
              <w:rPr>
                <w:rFonts w:cs="Arial"/>
                <w:sz w:val="16"/>
                <w:szCs w:val="16"/>
              </w:rPr>
            </w:pPr>
            <w:r w:rsidRPr="007B2655">
              <w:rPr>
                <w:rFonts w:cs="Arial"/>
                <w:sz w:val="16"/>
                <w:szCs w:val="16"/>
              </w:rPr>
              <w:t>MD-REQ-341180/A-</w:t>
            </w:r>
            <w:proofErr w:type="spellStart"/>
            <w:r w:rsidRPr="007B2655">
              <w:rPr>
                <w:rFonts w:cs="Arial"/>
                <w:sz w:val="16"/>
                <w:szCs w:val="16"/>
              </w:rPr>
              <w:t>BattTracLoThres_D_Stat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59EDDA13" w14:textId="77777777" w:rsidR="00332093" w:rsidRPr="007B2655" w:rsidRDefault="00332093" w:rsidP="00332093">
            <w:pPr>
              <w:rPr>
                <w:rFonts w:cs="Calibri"/>
                <w:sz w:val="16"/>
                <w:szCs w:val="16"/>
              </w:rPr>
            </w:pPr>
            <w:r w:rsidRPr="007B2655">
              <w:rPr>
                <w:rFonts w:cs="Calibri"/>
                <w:sz w:val="16"/>
                <w:szCs w:val="16"/>
              </w:rPr>
              <w:t xml:space="preserve">&lt;jmyslin2&gt; </w:t>
            </w:r>
            <w:proofErr w:type="gramStart"/>
            <w:r w:rsidRPr="007B2655">
              <w:rPr>
                <w:rFonts w:cs="Calibri"/>
                <w:sz w:val="16"/>
                <w:szCs w:val="16"/>
              </w:rPr>
              <w:t>New  MD</w:t>
            </w:r>
            <w:proofErr w:type="gramEnd"/>
            <w:r w:rsidRPr="007B2655">
              <w:rPr>
                <w:rFonts w:cs="Calibri"/>
                <w:sz w:val="16"/>
                <w:szCs w:val="16"/>
              </w:rPr>
              <w:t xml:space="preserve"> for Low Battery Alert status signal</w:t>
            </w:r>
          </w:p>
        </w:tc>
      </w:tr>
      <w:tr w:rsidR="00332093" w:rsidRPr="007D2770" w14:paraId="16D7324C" w14:textId="77777777" w:rsidTr="00332093">
        <w:trPr>
          <w:jc w:val="center"/>
        </w:trPr>
        <w:tc>
          <w:tcPr>
            <w:tcW w:w="1755" w:type="dxa"/>
            <w:tcBorders>
              <w:top w:val="nil"/>
              <w:left w:val="single" w:sz="4" w:space="0" w:color="auto"/>
              <w:bottom w:val="nil"/>
              <w:right w:val="single" w:sz="4" w:space="0" w:color="auto"/>
            </w:tcBorders>
          </w:tcPr>
          <w:p w14:paraId="1F15290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9D454CE" w14:textId="77777777" w:rsidR="00332093" w:rsidRPr="007B2655" w:rsidRDefault="00332093" w:rsidP="00332093">
            <w:pPr>
              <w:rPr>
                <w:rFonts w:cs="Arial"/>
                <w:sz w:val="16"/>
                <w:szCs w:val="16"/>
              </w:rPr>
            </w:pPr>
            <w:r w:rsidRPr="007B2655">
              <w:rPr>
                <w:rFonts w:cs="Arial"/>
                <w:sz w:val="16"/>
                <w:szCs w:val="16"/>
              </w:rPr>
              <w:t>MD-REQ-341183/A-</w:t>
            </w:r>
            <w:proofErr w:type="spellStart"/>
            <w:r w:rsidRPr="007B2655">
              <w:rPr>
                <w:rFonts w:cs="Arial"/>
                <w:sz w:val="16"/>
                <w:szCs w:val="16"/>
              </w:rPr>
              <w:t>BattTracLoThres_D_Rq</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31C61317" w14:textId="77777777" w:rsidR="00332093" w:rsidRPr="007B2655" w:rsidRDefault="00332093" w:rsidP="00332093">
            <w:pPr>
              <w:rPr>
                <w:rFonts w:cs="Calibri"/>
                <w:sz w:val="16"/>
                <w:szCs w:val="16"/>
              </w:rPr>
            </w:pPr>
            <w:r w:rsidRPr="007B2655">
              <w:rPr>
                <w:rFonts w:cs="Calibri"/>
                <w:sz w:val="16"/>
                <w:szCs w:val="16"/>
              </w:rPr>
              <w:t xml:space="preserve">&lt;jmyslin2&gt; </w:t>
            </w:r>
            <w:proofErr w:type="gramStart"/>
            <w:r w:rsidRPr="007B2655">
              <w:rPr>
                <w:rFonts w:cs="Calibri"/>
                <w:sz w:val="16"/>
                <w:szCs w:val="16"/>
              </w:rPr>
              <w:t>New  MD</w:t>
            </w:r>
            <w:proofErr w:type="gramEnd"/>
            <w:r w:rsidRPr="007B2655">
              <w:rPr>
                <w:rFonts w:cs="Calibri"/>
                <w:sz w:val="16"/>
                <w:szCs w:val="16"/>
              </w:rPr>
              <w:t xml:space="preserve"> for Low Battery Alert request signal</w:t>
            </w:r>
          </w:p>
        </w:tc>
      </w:tr>
      <w:tr w:rsidR="00332093" w:rsidRPr="007D2770" w14:paraId="3B542017" w14:textId="77777777" w:rsidTr="00332093">
        <w:trPr>
          <w:jc w:val="center"/>
        </w:trPr>
        <w:tc>
          <w:tcPr>
            <w:tcW w:w="1755" w:type="dxa"/>
            <w:tcBorders>
              <w:top w:val="nil"/>
              <w:left w:val="single" w:sz="4" w:space="0" w:color="auto"/>
              <w:bottom w:val="nil"/>
              <w:right w:val="single" w:sz="4" w:space="0" w:color="auto"/>
            </w:tcBorders>
          </w:tcPr>
          <w:p w14:paraId="58B15863"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698B272" w14:textId="77777777" w:rsidR="00332093" w:rsidRPr="007B2655" w:rsidRDefault="00332093" w:rsidP="00332093">
            <w:pPr>
              <w:rPr>
                <w:rFonts w:cs="Arial"/>
                <w:sz w:val="16"/>
                <w:szCs w:val="16"/>
              </w:rPr>
            </w:pPr>
            <w:r w:rsidRPr="007B2655">
              <w:rPr>
                <w:rFonts w:cs="Arial"/>
                <w:sz w:val="16"/>
                <w:szCs w:val="16"/>
              </w:rPr>
              <w:t>MD-REQ-341190/A-</w:t>
            </w:r>
            <w:proofErr w:type="spellStart"/>
            <w:r w:rsidRPr="007B2655">
              <w:rPr>
                <w:rFonts w:cs="Arial"/>
                <w:sz w:val="16"/>
                <w:szCs w:val="16"/>
              </w:rPr>
              <w:t>SpeedoMajorUnit_D_Confg</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4B028925" w14:textId="77777777" w:rsidR="00332093" w:rsidRPr="007B2655" w:rsidRDefault="00332093" w:rsidP="00332093">
            <w:pPr>
              <w:rPr>
                <w:rFonts w:cs="Calibri"/>
                <w:sz w:val="16"/>
                <w:szCs w:val="16"/>
              </w:rPr>
            </w:pPr>
            <w:r w:rsidRPr="007B2655">
              <w:rPr>
                <w:rFonts w:cs="Calibri"/>
                <w:sz w:val="16"/>
                <w:szCs w:val="16"/>
              </w:rPr>
              <w:t xml:space="preserve">&lt;jmyslin2&gt; </w:t>
            </w:r>
            <w:proofErr w:type="gramStart"/>
            <w:r w:rsidRPr="007B2655">
              <w:rPr>
                <w:rFonts w:cs="Calibri"/>
                <w:sz w:val="16"/>
                <w:szCs w:val="16"/>
              </w:rPr>
              <w:t>New  MD</w:t>
            </w:r>
            <w:proofErr w:type="gramEnd"/>
            <w:r w:rsidRPr="007B2655">
              <w:rPr>
                <w:rFonts w:cs="Calibri"/>
                <w:sz w:val="16"/>
                <w:szCs w:val="16"/>
              </w:rPr>
              <w:t xml:space="preserve"> for Low Battery Alert status signal</w:t>
            </w:r>
          </w:p>
        </w:tc>
      </w:tr>
      <w:tr w:rsidR="00332093" w:rsidRPr="007D2770" w14:paraId="149B614C" w14:textId="77777777" w:rsidTr="00332093">
        <w:trPr>
          <w:jc w:val="center"/>
        </w:trPr>
        <w:tc>
          <w:tcPr>
            <w:tcW w:w="1755" w:type="dxa"/>
            <w:tcBorders>
              <w:top w:val="nil"/>
              <w:left w:val="single" w:sz="4" w:space="0" w:color="auto"/>
              <w:bottom w:val="nil"/>
              <w:right w:val="single" w:sz="4" w:space="0" w:color="auto"/>
            </w:tcBorders>
          </w:tcPr>
          <w:p w14:paraId="255FEF6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C70A646" w14:textId="77777777" w:rsidR="00332093" w:rsidRPr="007B2655" w:rsidRDefault="00332093" w:rsidP="00332093">
            <w:pPr>
              <w:rPr>
                <w:rFonts w:cs="Arial"/>
                <w:sz w:val="16"/>
                <w:szCs w:val="16"/>
              </w:rPr>
            </w:pPr>
            <w:r w:rsidRPr="007B2655">
              <w:rPr>
                <w:rFonts w:cs="Arial"/>
                <w:sz w:val="16"/>
                <w:szCs w:val="16"/>
              </w:rPr>
              <w:t>MD-REQ-339666/A-</w:t>
            </w:r>
            <w:proofErr w:type="spellStart"/>
            <w:r w:rsidRPr="007B2655">
              <w:rPr>
                <w:rFonts w:cs="Arial"/>
                <w:sz w:val="16"/>
                <w:szCs w:val="16"/>
              </w:rPr>
              <w:t>PrplSnd_D_Rq</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38A7B36E" w14:textId="77777777" w:rsidR="00332093" w:rsidRPr="007B2655" w:rsidRDefault="00332093" w:rsidP="00332093">
            <w:pPr>
              <w:rPr>
                <w:rFonts w:cs="Calibri"/>
                <w:sz w:val="16"/>
                <w:szCs w:val="16"/>
              </w:rPr>
            </w:pPr>
            <w:r w:rsidRPr="007B2655">
              <w:rPr>
                <w:rFonts w:cs="Calibri"/>
                <w:sz w:val="16"/>
                <w:szCs w:val="16"/>
              </w:rPr>
              <w:t xml:space="preserve">&lt;jmyslin2&gt; </w:t>
            </w:r>
            <w:proofErr w:type="gramStart"/>
            <w:r w:rsidRPr="007B2655">
              <w:rPr>
                <w:rFonts w:cs="Calibri"/>
                <w:sz w:val="16"/>
                <w:szCs w:val="16"/>
              </w:rPr>
              <w:t>New  MD</w:t>
            </w:r>
            <w:proofErr w:type="gramEnd"/>
            <w:r w:rsidRPr="007B2655">
              <w:rPr>
                <w:rFonts w:cs="Calibri"/>
                <w:sz w:val="16"/>
                <w:szCs w:val="16"/>
              </w:rPr>
              <w:t xml:space="preserve"> for Propulsion Sound request setting</w:t>
            </w:r>
          </w:p>
        </w:tc>
      </w:tr>
      <w:tr w:rsidR="00332093" w:rsidRPr="007D2770" w14:paraId="3B540734" w14:textId="77777777" w:rsidTr="00332093">
        <w:trPr>
          <w:jc w:val="center"/>
        </w:trPr>
        <w:tc>
          <w:tcPr>
            <w:tcW w:w="1755" w:type="dxa"/>
            <w:tcBorders>
              <w:top w:val="nil"/>
              <w:left w:val="single" w:sz="4" w:space="0" w:color="auto"/>
              <w:bottom w:val="nil"/>
              <w:right w:val="single" w:sz="4" w:space="0" w:color="auto"/>
            </w:tcBorders>
          </w:tcPr>
          <w:p w14:paraId="27F06E63"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DC79445" w14:textId="77777777" w:rsidR="00332093" w:rsidRPr="007B2655" w:rsidRDefault="00332093" w:rsidP="00332093">
            <w:pPr>
              <w:rPr>
                <w:rFonts w:cs="Arial"/>
                <w:sz w:val="16"/>
                <w:szCs w:val="16"/>
              </w:rPr>
            </w:pPr>
            <w:r w:rsidRPr="007B2655">
              <w:rPr>
                <w:rFonts w:cs="Arial"/>
                <w:sz w:val="16"/>
                <w:szCs w:val="16"/>
              </w:rPr>
              <w:t>MD-REQ-339747/A-</w:t>
            </w:r>
            <w:proofErr w:type="spellStart"/>
            <w:r w:rsidRPr="007B2655">
              <w:rPr>
                <w:rFonts w:cs="Arial"/>
                <w:sz w:val="16"/>
                <w:szCs w:val="16"/>
              </w:rPr>
              <w:t>PrplSnd_D_Stat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7C8FFFC4" w14:textId="77777777" w:rsidR="00332093" w:rsidRPr="007B2655" w:rsidRDefault="00332093" w:rsidP="00332093">
            <w:pPr>
              <w:rPr>
                <w:rFonts w:cs="Calibri"/>
                <w:sz w:val="16"/>
                <w:szCs w:val="16"/>
              </w:rPr>
            </w:pPr>
            <w:r w:rsidRPr="007B2655">
              <w:rPr>
                <w:rFonts w:cs="Calibri"/>
                <w:sz w:val="16"/>
                <w:szCs w:val="16"/>
              </w:rPr>
              <w:t xml:space="preserve">&lt;jmyslin2&gt; </w:t>
            </w:r>
            <w:proofErr w:type="gramStart"/>
            <w:r w:rsidRPr="007B2655">
              <w:rPr>
                <w:rFonts w:cs="Calibri"/>
                <w:sz w:val="16"/>
                <w:szCs w:val="16"/>
              </w:rPr>
              <w:t>New  MD</w:t>
            </w:r>
            <w:proofErr w:type="gramEnd"/>
            <w:r w:rsidRPr="007B2655">
              <w:rPr>
                <w:rFonts w:cs="Calibri"/>
                <w:sz w:val="16"/>
                <w:szCs w:val="16"/>
              </w:rPr>
              <w:t xml:space="preserve"> for Propulsion Sound status signal</w:t>
            </w:r>
          </w:p>
        </w:tc>
      </w:tr>
      <w:tr w:rsidR="00332093" w:rsidRPr="007D2770" w14:paraId="4964456C" w14:textId="77777777" w:rsidTr="00332093">
        <w:trPr>
          <w:jc w:val="center"/>
        </w:trPr>
        <w:tc>
          <w:tcPr>
            <w:tcW w:w="1755" w:type="dxa"/>
            <w:tcBorders>
              <w:top w:val="nil"/>
              <w:left w:val="single" w:sz="4" w:space="0" w:color="auto"/>
              <w:bottom w:val="nil"/>
              <w:right w:val="single" w:sz="4" w:space="0" w:color="auto"/>
            </w:tcBorders>
          </w:tcPr>
          <w:p w14:paraId="21A5194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5C69167" w14:textId="77777777" w:rsidR="00332093" w:rsidRPr="007B2655" w:rsidRDefault="00332093" w:rsidP="00332093">
            <w:pPr>
              <w:rPr>
                <w:rFonts w:cs="Arial"/>
                <w:sz w:val="16"/>
                <w:szCs w:val="16"/>
              </w:rPr>
            </w:pPr>
            <w:r w:rsidRPr="007B2655">
              <w:rPr>
                <w:rFonts w:cs="Arial"/>
                <w:sz w:val="16"/>
                <w:szCs w:val="16"/>
              </w:rPr>
              <w:t>MD-REQ-339730/A-</w:t>
            </w:r>
            <w:proofErr w:type="spellStart"/>
            <w:r w:rsidRPr="007B2655">
              <w:rPr>
                <w:rFonts w:cs="Arial"/>
                <w:sz w:val="16"/>
                <w:szCs w:val="16"/>
              </w:rPr>
              <w:t>LghtAmbDrvMde_D_Rq</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3DC4FE80" w14:textId="77777777" w:rsidR="00332093" w:rsidRPr="007B2655" w:rsidRDefault="00332093" w:rsidP="00332093">
            <w:pPr>
              <w:rPr>
                <w:rFonts w:cs="Calibri"/>
                <w:sz w:val="16"/>
                <w:szCs w:val="16"/>
              </w:rPr>
            </w:pPr>
            <w:r w:rsidRPr="007B2655">
              <w:rPr>
                <w:rFonts w:cs="Calibri"/>
                <w:sz w:val="16"/>
                <w:szCs w:val="16"/>
              </w:rPr>
              <w:t xml:space="preserve">&lt;jmyslin2&gt; </w:t>
            </w:r>
            <w:proofErr w:type="gramStart"/>
            <w:r w:rsidRPr="007B2655">
              <w:rPr>
                <w:rFonts w:cs="Calibri"/>
                <w:sz w:val="16"/>
                <w:szCs w:val="16"/>
              </w:rPr>
              <w:t>New  MD</w:t>
            </w:r>
            <w:proofErr w:type="gramEnd"/>
            <w:r w:rsidRPr="007B2655">
              <w:rPr>
                <w:rFonts w:cs="Calibri"/>
                <w:sz w:val="16"/>
                <w:szCs w:val="16"/>
              </w:rPr>
              <w:t xml:space="preserve"> for Ambient Lighting Auto/Manual Drive Mode request</w:t>
            </w:r>
          </w:p>
        </w:tc>
      </w:tr>
      <w:tr w:rsidR="00332093" w:rsidRPr="007D2770" w14:paraId="705927D0" w14:textId="77777777" w:rsidTr="00332093">
        <w:trPr>
          <w:jc w:val="center"/>
        </w:trPr>
        <w:tc>
          <w:tcPr>
            <w:tcW w:w="1755" w:type="dxa"/>
            <w:tcBorders>
              <w:top w:val="nil"/>
              <w:left w:val="single" w:sz="4" w:space="0" w:color="auto"/>
              <w:bottom w:val="nil"/>
              <w:right w:val="single" w:sz="4" w:space="0" w:color="auto"/>
            </w:tcBorders>
          </w:tcPr>
          <w:p w14:paraId="26C820A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69A1131" w14:textId="77777777" w:rsidR="00332093" w:rsidRPr="007B2655" w:rsidRDefault="00332093" w:rsidP="00332093">
            <w:pPr>
              <w:rPr>
                <w:rFonts w:cs="Arial"/>
                <w:sz w:val="16"/>
                <w:szCs w:val="16"/>
              </w:rPr>
            </w:pPr>
            <w:r w:rsidRPr="007B2655">
              <w:rPr>
                <w:rFonts w:cs="Arial"/>
                <w:sz w:val="16"/>
                <w:szCs w:val="16"/>
              </w:rPr>
              <w:t>MD-REQ-340538/A-</w:t>
            </w:r>
            <w:proofErr w:type="spellStart"/>
            <w:r w:rsidRPr="007B2655">
              <w:rPr>
                <w:rFonts w:cs="Arial"/>
                <w:sz w:val="16"/>
                <w:szCs w:val="16"/>
              </w:rPr>
              <w:t>LghtAmbDrvMde_B_Stat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3F92732C" w14:textId="77777777" w:rsidR="00332093" w:rsidRPr="007B2655" w:rsidRDefault="00332093" w:rsidP="00332093">
            <w:pPr>
              <w:rPr>
                <w:rFonts w:cs="Calibri"/>
                <w:sz w:val="16"/>
                <w:szCs w:val="16"/>
              </w:rPr>
            </w:pPr>
            <w:r w:rsidRPr="007B2655">
              <w:rPr>
                <w:rFonts w:cs="Calibri"/>
                <w:sz w:val="16"/>
                <w:szCs w:val="16"/>
              </w:rPr>
              <w:t xml:space="preserve">&lt;jmyslin2&gt; </w:t>
            </w:r>
            <w:proofErr w:type="gramStart"/>
            <w:r w:rsidRPr="007B2655">
              <w:rPr>
                <w:rFonts w:cs="Calibri"/>
                <w:sz w:val="16"/>
                <w:szCs w:val="16"/>
              </w:rPr>
              <w:t>New  MD</w:t>
            </w:r>
            <w:proofErr w:type="gramEnd"/>
            <w:r w:rsidRPr="007B2655">
              <w:rPr>
                <w:rFonts w:cs="Calibri"/>
                <w:sz w:val="16"/>
                <w:szCs w:val="16"/>
              </w:rPr>
              <w:t xml:space="preserve"> for Ambient Lighting Auto/Manual Drive Mode status</w:t>
            </w:r>
          </w:p>
        </w:tc>
      </w:tr>
      <w:tr w:rsidR="00332093" w:rsidRPr="007D2770" w14:paraId="18900917" w14:textId="77777777" w:rsidTr="00332093">
        <w:trPr>
          <w:jc w:val="center"/>
        </w:trPr>
        <w:tc>
          <w:tcPr>
            <w:tcW w:w="1755" w:type="dxa"/>
            <w:tcBorders>
              <w:top w:val="nil"/>
              <w:left w:val="single" w:sz="4" w:space="0" w:color="auto"/>
              <w:bottom w:val="nil"/>
              <w:right w:val="single" w:sz="4" w:space="0" w:color="auto"/>
            </w:tcBorders>
          </w:tcPr>
          <w:p w14:paraId="275945A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6D30C70" w14:textId="77777777" w:rsidR="00332093" w:rsidRPr="007B2655" w:rsidRDefault="00332093" w:rsidP="00332093">
            <w:pPr>
              <w:rPr>
                <w:rFonts w:cs="Arial"/>
                <w:sz w:val="16"/>
                <w:szCs w:val="16"/>
              </w:rPr>
            </w:pPr>
            <w:r w:rsidRPr="007B2655">
              <w:rPr>
                <w:rFonts w:cs="Arial"/>
                <w:sz w:val="16"/>
                <w:szCs w:val="16"/>
              </w:rPr>
              <w:t>VS-IIR-REQ-276699/F-Logical to Physical CAN signal mapping - Vehicle Settings</w:t>
            </w:r>
          </w:p>
        </w:tc>
        <w:tc>
          <w:tcPr>
            <w:tcW w:w="4627" w:type="dxa"/>
            <w:tcBorders>
              <w:top w:val="single" w:sz="6" w:space="0" w:color="auto"/>
              <w:left w:val="single" w:sz="4" w:space="0" w:color="auto"/>
              <w:bottom w:val="single" w:sz="6" w:space="0" w:color="auto"/>
              <w:right w:val="single" w:sz="6" w:space="0" w:color="auto"/>
            </w:tcBorders>
            <w:vAlign w:val="center"/>
          </w:tcPr>
          <w:p w14:paraId="0990F191" w14:textId="77777777" w:rsidR="00332093" w:rsidRPr="007B2655" w:rsidRDefault="00332093" w:rsidP="00332093">
            <w:pPr>
              <w:rPr>
                <w:rFonts w:cs="Calibri"/>
                <w:sz w:val="16"/>
                <w:szCs w:val="16"/>
              </w:rPr>
            </w:pPr>
            <w:r w:rsidRPr="007B2655">
              <w:rPr>
                <w:rFonts w:cs="Calibri"/>
                <w:sz w:val="16"/>
                <w:szCs w:val="16"/>
              </w:rPr>
              <w:t>&lt;jmyslin2&gt; added new signals</w:t>
            </w:r>
          </w:p>
        </w:tc>
      </w:tr>
      <w:tr w:rsidR="00332093" w:rsidRPr="007D2770" w14:paraId="0D29852D" w14:textId="77777777" w:rsidTr="00332093">
        <w:trPr>
          <w:jc w:val="center"/>
        </w:trPr>
        <w:tc>
          <w:tcPr>
            <w:tcW w:w="1755" w:type="dxa"/>
            <w:tcBorders>
              <w:top w:val="nil"/>
              <w:left w:val="single" w:sz="4" w:space="0" w:color="auto"/>
              <w:bottom w:val="nil"/>
              <w:right w:val="single" w:sz="4" w:space="0" w:color="auto"/>
            </w:tcBorders>
          </w:tcPr>
          <w:p w14:paraId="68B980C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F8E7929" w14:textId="77777777" w:rsidR="00332093" w:rsidRPr="007B2655" w:rsidRDefault="00332093" w:rsidP="00332093">
            <w:pPr>
              <w:rPr>
                <w:rFonts w:cs="Arial"/>
                <w:sz w:val="16"/>
                <w:szCs w:val="16"/>
              </w:rPr>
            </w:pPr>
            <w:r w:rsidRPr="007B2655">
              <w:rPr>
                <w:rFonts w:cs="Arial"/>
                <w:sz w:val="16"/>
                <w:szCs w:val="16"/>
              </w:rPr>
              <w:t>VS-FUN-REQ-334503/A-Drive History Reset</w:t>
            </w:r>
          </w:p>
        </w:tc>
        <w:tc>
          <w:tcPr>
            <w:tcW w:w="4627" w:type="dxa"/>
            <w:tcBorders>
              <w:top w:val="single" w:sz="6" w:space="0" w:color="auto"/>
              <w:left w:val="single" w:sz="4" w:space="0" w:color="auto"/>
              <w:bottom w:val="single" w:sz="6" w:space="0" w:color="auto"/>
              <w:right w:val="single" w:sz="6" w:space="0" w:color="auto"/>
            </w:tcBorders>
            <w:vAlign w:val="center"/>
          </w:tcPr>
          <w:p w14:paraId="07CAE115" w14:textId="77777777" w:rsidR="00332093" w:rsidRPr="007B2655" w:rsidRDefault="00332093" w:rsidP="00332093">
            <w:pPr>
              <w:rPr>
                <w:rFonts w:cs="Calibri"/>
                <w:sz w:val="16"/>
                <w:szCs w:val="16"/>
              </w:rPr>
            </w:pPr>
            <w:r w:rsidRPr="007B2655">
              <w:rPr>
                <w:rFonts w:cs="Calibri"/>
                <w:sz w:val="16"/>
                <w:szCs w:val="16"/>
              </w:rPr>
              <w:t>&lt;jmyslin2&gt; New Function for Drive History setting</w:t>
            </w:r>
          </w:p>
        </w:tc>
      </w:tr>
      <w:tr w:rsidR="00332093" w:rsidRPr="007D2770" w14:paraId="198E965A" w14:textId="77777777" w:rsidTr="00332093">
        <w:trPr>
          <w:jc w:val="center"/>
        </w:trPr>
        <w:tc>
          <w:tcPr>
            <w:tcW w:w="1755" w:type="dxa"/>
            <w:tcBorders>
              <w:top w:val="nil"/>
              <w:left w:val="single" w:sz="4" w:space="0" w:color="auto"/>
              <w:bottom w:val="nil"/>
              <w:right w:val="single" w:sz="4" w:space="0" w:color="auto"/>
            </w:tcBorders>
          </w:tcPr>
          <w:p w14:paraId="0CE6B8B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A48DBC9" w14:textId="77777777" w:rsidR="00332093" w:rsidRPr="007B2655" w:rsidRDefault="00332093" w:rsidP="00332093">
            <w:pPr>
              <w:rPr>
                <w:rFonts w:cs="Arial"/>
                <w:sz w:val="16"/>
                <w:szCs w:val="16"/>
              </w:rPr>
            </w:pPr>
            <w:r w:rsidRPr="007B2655">
              <w:rPr>
                <w:rFonts w:cs="Arial"/>
                <w:sz w:val="16"/>
                <w:szCs w:val="16"/>
              </w:rPr>
              <w:t>VS-CLD-REQ-339750/A-Drive History Client</w:t>
            </w:r>
          </w:p>
        </w:tc>
        <w:tc>
          <w:tcPr>
            <w:tcW w:w="4627" w:type="dxa"/>
            <w:tcBorders>
              <w:top w:val="single" w:sz="6" w:space="0" w:color="auto"/>
              <w:left w:val="single" w:sz="4" w:space="0" w:color="auto"/>
              <w:bottom w:val="single" w:sz="6" w:space="0" w:color="auto"/>
              <w:right w:val="single" w:sz="6" w:space="0" w:color="auto"/>
            </w:tcBorders>
            <w:vAlign w:val="center"/>
          </w:tcPr>
          <w:p w14:paraId="2824744E" w14:textId="77777777" w:rsidR="00332093" w:rsidRPr="007B2655" w:rsidRDefault="00332093" w:rsidP="00332093">
            <w:pPr>
              <w:rPr>
                <w:rFonts w:cs="Calibri"/>
                <w:sz w:val="16"/>
                <w:szCs w:val="16"/>
              </w:rPr>
            </w:pPr>
            <w:r w:rsidRPr="007B2655">
              <w:rPr>
                <w:rFonts w:cs="Calibri"/>
                <w:sz w:val="16"/>
                <w:szCs w:val="16"/>
              </w:rPr>
              <w:t>&lt;jmyslin2&gt; New Class Description for Drive History Client</w:t>
            </w:r>
          </w:p>
        </w:tc>
      </w:tr>
      <w:tr w:rsidR="00332093" w:rsidRPr="007D2770" w14:paraId="3E391519" w14:textId="77777777" w:rsidTr="00332093">
        <w:trPr>
          <w:jc w:val="center"/>
        </w:trPr>
        <w:tc>
          <w:tcPr>
            <w:tcW w:w="1755" w:type="dxa"/>
            <w:tcBorders>
              <w:top w:val="nil"/>
              <w:left w:val="single" w:sz="4" w:space="0" w:color="auto"/>
              <w:bottom w:val="nil"/>
              <w:right w:val="single" w:sz="4" w:space="0" w:color="auto"/>
            </w:tcBorders>
          </w:tcPr>
          <w:p w14:paraId="0E2AAF2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68DFDFA" w14:textId="77777777" w:rsidR="00332093" w:rsidRPr="007B2655" w:rsidRDefault="00332093" w:rsidP="00332093">
            <w:pPr>
              <w:rPr>
                <w:rFonts w:cs="Arial"/>
                <w:sz w:val="16"/>
                <w:szCs w:val="16"/>
              </w:rPr>
            </w:pPr>
            <w:r w:rsidRPr="007B2655">
              <w:rPr>
                <w:rFonts w:cs="Arial"/>
                <w:sz w:val="16"/>
                <w:szCs w:val="16"/>
              </w:rPr>
              <w:t>VS-CLD-REQ-342947/A-Drive History Server</w:t>
            </w:r>
          </w:p>
        </w:tc>
        <w:tc>
          <w:tcPr>
            <w:tcW w:w="4627" w:type="dxa"/>
            <w:tcBorders>
              <w:top w:val="single" w:sz="6" w:space="0" w:color="auto"/>
              <w:left w:val="single" w:sz="4" w:space="0" w:color="auto"/>
              <w:bottom w:val="single" w:sz="6" w:space="0" w:color="auto"/>
              <w:right w:val="single" w:sz="6" w:space="0" w:color="auto"/>
            </w:tcBorders>
            <w:vAlign w:val="center"/>
          </w:tcPr>
          <w:p w14:paraId="605529FF" w14:textId="77777777" w:rsidR="00332093" w:rsidRPr="007B2655" w:rsidRDefault="00332093" w:rsidP="00332093">
            <w:pPr>
              <w:rPr>
                <w:rFonts w:cs="Calibri"/>
                <w:sz w:val="16"/>
                <w:szCs w:val="16"/>
              </w:rPr>
            </w:pPr>
            <w:r w:rsidRPr="007B2655">
              <w:rPr>
                <w:rFonts w:cs="Calibri"/>
                <w:sz w:val="16"/>
                <w:szCs w:val="16"/>
              </w:rPr>
              <w:t>&lt;jmyslin2&gt; New class description for Drive History Server</w:t>
            </w:r>
          </w:p>
        </w:tc>
      </w:tr>
      <w:tr w:rsidR="00332093" w:rsidRPr="007D2770" w14:paraId="20FBD305" w14:textId="77777777" w:rsidTr="00332093">
        <w:trPr>
          <w:jc w:val="center"/>
        </w:trPr>
        <w:tc>
          <w:tcPr>
            <w:tcW w:w="1755" w:type="dxa"/>
            <w:tcBorders>
              <w:top w:val="nil"/>
              <w:left w:val="single" w:sz="4" w:space="0" w:color="auto"/>
              <w:bottom w:val="nil"/>
              <w:right w:val="single" w:sz="4" w:space="0" w:color="auto"/>
            </w:tcBorders>
          </w:tcPr>
          <w:p w14:paraId="2EEB246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DE0E987" w14:textId="77777777" w:rsidR="00332093" w:rsidRPr="007B2655" w:rsidRDefault="00332093" w:rsidP="00332093">
            <w:pPr>
              <w:rPr>
                <w:rFonts w:cs="Arial"/>
                <w:sz w:val="16"/>
                <w:szCs w:val="16"/>
              </w:rPr>
            </w:pPr>
            <w:r w:rsidRPr="007B2655">
              <w:rPr>
                <w:rFonts w:cs="Arial"/>
                <w:sz w:val="16"/>
                <w:szCs w:val="16"/>
              </w:rPr>
              <w:t>VS-SR-REQ-334504/A-Drive History Reset</w:t>
            </w:r>
          </w:p>
        </w:tc>
        <w:tc>
          <w:tcPr>
            <w:tcW w:w="4627" w:type="dxa"/>
            <w:tcBorders>
              <w:top w:val="single" w:sz="6" w:space="0" w:color="auto"/>
              <w:left w:val="single" w:sz="4" w:space="0" w:color="auto"/>
              <w:bottom w:val="single" w:sz="6" w:space="0" w:color="auto"/>
              <w:right w:val="single" w:sz="6" w:space="0" w:color="auto"/>
            </w:tcBorders>
            <w:vAlign w:val="center"/>
          </w:tcPr>
          <w:p w14:paraId="086B8C8E" w14:textId="77777777" w:rsidR="00332093" w:rsidRPr="007B2655" w:rsidRDefault="00332093" w:rsidP="00332093">
            <w:pPr>
              <w:rPr>
                <w:rFonts w:cs="Calibri"/>
                <w:sz w:val="16"/>
                <w:szCs w:val="16"/>
              </w:rPr>
            </w:pPr>
            <w:r w:rsidRPr="007B2655">
              <w:rPr>
                <w:rFonts w:cs="Calibri"/>
                <w:sz w:val="16"/>
                <w:szCs w:val="16"/>
              </w:rPr>
              <w:t>&lt;jmyslin2&gt; New requirement for Drive History</w:t>
            </w:r>
          </w:p>
        </w:tc>
      </w:tr>
      <w:tr w:rsidR="00332093" w:rsidRPr="007D2770" w14:paraId="658BC4B4" w14:textId="77777777" w:rsidTr="00332093">
        <w:trPr>
          <w:jc w:val="center"/>
        </w:trPr>
        <w:tc>
          <w:tcPr>
            <w:tcW w:w="1755" w:type="dxa"/>
            <w:tcBorders>
              <w:top w:val="nil"/>
              <w:left w:val="single" w:sz="4" w:space="0" w:color="auto"/>
              <w:bottom w:val="nil"/>
              <w:right w:val="single" w:sz="4" w:space="0" w:color="auto"/>
            </w:tcBorders>
          </w:tcPr>
          <w:p w14:paraId="77DB197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B6CE258" w14:textId="77777777" w:rsidR="00332093" w:rsidRPr="007B2655" w:rsidRDefault="00332093" w:rsidP="00332093">
            <w:pPr>
              <w:rPr>
                <w:rFonts w:cs="Arial"/>
                <w:sz w:val="16"/>
                <w:szCs w:val="16"/>
              </w:rPr>
            </w:pPr>
            <w:r w:rsidRPr="007B2655">
              <w:rPr>
                <w:rFonts w:cs="Arial"/>
                <w:sz w:val="16"/>
                <w:szCs w:val="16"/>
              </w:rPr>
              <w:t>VS-CLD-REQ-341184/A-Low Battery Alert Client</w:t>
            </w:r>
          </w:p>
        </w:tc>
        <w:tc>
          <w:tcPr>
            <w:tcW w:w="4627" w:type="dxa"/>
            <w:tcBorders>
              <w:top w:val="single" w:sz="6" w:space="0" w:color="auto"/>
              <w:left w:val="single" w:sz="4" w:space="0" w:color="auto"/>
              <w:bottom w:val="single" w:sz="6" w:space="0" w:color="auto"/>
              <w:right w:val="single" w:sz="6" w:space="0" w:color="auto"/>
            </w:tcBorders>
            <w:vAlign w:val="center"/>
          </w:tcPr>
          <w:p w14:paraId="0B34040B" w14:textId="77777777" w:rsidR="00332093" w:rsidRPr="007B2655" w:rsidRDefault="00332093" w:rsidP="00332093">
            <w:pPr>
              <w:rPr>
                <w:rFonts w:cs="Calibri"/>
                <w:sz w:val="16"/>
                <w:szCs w:val="16"/>
              </w:rPr>
            </w:pPr>
            <w:r w:rsidRPr="007B2655">
              <w:rPr>
                <w:rFonts w:cs="Calibri"/>
                <w:sz w:val="16"/>
                <w:szCs w:val="16"/>
              </w:rPr>
              <w:t>&lt;jmyslin2&gt; New class description for Low Battery Alert Client</w:t>
            </w:r>
          </w:p>
        </w:tc>
      </w:tr>
      <w:tr w:rsidR="00332093" w:rsidRPr="007D2770" w14:paraId="03404F51" w14:textId="77777777" w:rsidTr="00332093">
        <w:trPr>
          <w:jc w:val="center"/>
        </w:trPr>
        <w:tc>
          <w:tcPr>
            <w:tcW w:w="1755" w:type="dxa"/>
            <w:tcBorders>
              <w:top w:val="nil"/>
              <w:left w:val="single" w:sz="4" w:space="0" w:color="auto"/>
              <w:bottom w:val="nil"/>
              <w:right w:val="single" w:sz="4" w:space="0" w:color="auto"/>
            </w:tcBorders>
          </w:tcPr>
          <w:p w14:paraId="3E061BC3"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B63D0AC" w14:textId="77777777" w:rsidR="00332093" w:rsidRPr="007B2655" w:rsidRDefault="00332093" w:rsidP="00332093">
            <w:pPr>
              <w:rPr>
                <w:rFonts w:cs="Arial"/>
                <w:sz w:val="16"/>
                <w:szCs w:val="16"/>
              </w:rPr>
            </w:pPr>
            <w:r w:rsidRPr="007B2655">
              <w:rPr>
                <w:rFonts w:cs="Arial"/>
                <w:sz w:val="16"/>
                <w:szCs w:val="16"/>
              </w:rPr>
              <w:t>VS-CLD-REQ-341185/A-Low Battery Alert Server</w:t>
            </w:r>
          </w:p>
        </w:tc>
        <w:tc>
          <w:tcPr>
            <w:tcW w:w="4627" w:type="dxa"/>
            <w:tcBorders>
              <w:top w:val="single" w:sz="6" w:space="0" w:color="auto"/>
              <w:left w:val="single" w:sz="4" w:space="0" w:color="auto"/>
              <w:bottom w:val="single" w:sz="6" w:space="0" w:color="auto"/>
              <w:right w:val="single" w:sz="6" w:space="0" w:color="auto"/>
            </w:tcBorders>
            <w:vAlign w:val="center"/>
          </w:tcPr>
          <w:p w14:paraId="0F491F3E" w14:textId="77777777" w:rsidR="00332093" w:rsidRPr="007B2655" w:rsidRDefault="00332093" w:rsidP="00332093">
            <w:pPr>
              <w:rPr>
                <w:rFonts w:cs="Calibri"/>
                <w:sz w:val="16"/>
                <w:szCs w:val="16"/>
              </w:rPr>
            </w:pPr>
            <w:r w:rsidRPr="007B2655">
              <w:rPr>
                <w:rFonts w:cs="Calibri"/>
                <w:sz w:val="16"/>
                <w:szCs w:val="16"/>
              </w:rPr>
              <w:t>&lt;jmyslin2&gt; new class description for low battery alert server</w:t>
            </w:r>
          </w:p>
        </w:tc>
      </w:tr>
      <w:tr w:rsidR="00332093" w:rsidRPr="007D2770" w14:paraId="37638779" w14:textId="77777777" w:rsidTr="00332093">
        <w:trPr>
          <w:jc w:val="center"/>
        </w:trPr>
        <w:tc>
          <w:tcPr>
            <w:tcW w:w="1755" w:type="dxa"/>
            <w:tcBorders>
              <w:top w:val="nil"/>
              <w:left w:val="single" w:sz="4" w:space="0" w:color="auto"/>
              <w:bottom w:val="nil"/>
              <w:right w:val="single" w:sz="4" w:space="0" w:color="auto"/>
            </w:tcBorders>
          </w:tcPr>
          <w:p w14:paraId="552F75F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8CD96FF" w14:textId="77777777" w:rsidR="00332093" w:rsidRPr="007B2655" w:rsidRDefault="00332093" w:rsidP="00332093">
            <w:pPr>
              <w:rPr>
                <w:rFonts w:cs="Arial"/>
                <w:sz w:val="16"/>
                <w:szCs w:val="16"/>
              </w:rPr>
            </w:pPr>
            <w:r w:rsidRPr="007B2655">
              <w:rPr>
                <w:rFonts w:cs="Arial"/>
                <w:sz w:val="16"/>
                <w:szCs w:val="16"/>
              </w:rPr>
              <w:t>VS-REQ-341338/A-Low Battery Alert Server functional requirement</w:t>
            </w:r>
          </w:p>
        </w:tc>
        <w:tc>
          <w:tcPr>
            <w:tcW w:w="4627" w:type="dxa"/>
            <w:tcBorders>
              <w:top w:val="single" w:sz="6" w:space="0" w:color="auto"/>
              <w:left w:val="single" w:sz="4" w:space="0" w:color="auto"/>
              <w:bottom w:val="single" w:sz="6" w:space="0" w:color="auto"/>
              <w:right w:val="single" w:sz="6" w:space="0" w:color="auto"/>
            </w:tcBorders>
            <w:vAlign w:val="center"/>
          </w:tcPr>
          <w:p w14:paraId="22266E55" w14:textId="77777777" w:rsidR="00332093" w:rsidRPr="007B2655" w:rsidRDefault="00332093" w:rsidP="00332093">
            <w:pPr>
              <w:rPr>
                <w:rFonts w:cs="Calibri"/>
                <w:sz w:val="16"/>
                <w:szCs w:val="16"/>
              </w:rPr>
            </w:pPr>
            <w:r w:rsidRPr="007B2655">
              <w:rPr>
                <w:rFonts w:cs="Calibri"/>
                <w:sz w:val="16"/>
                <w:szCs w:val="16"/>
              </w:rPr>
              <w:t>&lt;jmyslin2&gt; New Low Battery Alert Server requirement</w:t>
            </w:r>
          </w:p>
        </w:tc>
      </w:tr>
      <w:tr w:rsidR="00332093" w:rsidRPr="007D2770" w14:paraId="493D6379" w14:textId="77777777" w:rsidTr="00332093">
        <w:trPr>
          <w:jc w:val="center"/>
        </w:trPr>
        <w:tc>
          <w:tcPr>
            <w:tcW w:w="1755" w:type="dxa"/>
            <w:tcBorders>
              <w:top w:val="nil"/>
              <w:left w:val="single" w:sz="4" w:space="0" w:color="auto"/>
              <w:bottom w:val="nil"/>
              <w:right w:val="single" w:sz="4" w:space="0" w:color="auto"/>
            </w:tcBorders>
          </w:tcPr>
          <w:p w14:paraId="00510993"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FE8ECFF" w14:textId="77777777" w:rsidR="00332093" w:rsidRPr="007B2655" w:rsidRDefault="00332093" w:rsidP="00332093">
            <w:pPr>
              <w:rPr>
                <w:rFonts w:cs="Arial"/>
                <w:sz w:val="16"/>
                <w:szCs w:val="16"/>
              </w:rPr>
            </w:pPr>
            <w:r w:rsidRPr="007B2655">
              <w:rPr>
                <w:rFonts w:cs="Arial"/>
                <w:sz w:val="16"/>
                <w:szCs w:val="16"/>
              </w:rPr>
              <w:t>VS-REQ-341290/A-Low Battery Alert Client functional requirement</w:t>
            </w:r>
          </w:p>
        </w:tc>
        <w:tc>
          <w:tcPr>
            <w:tcW w:w="4627" w:type="dxa"/>
            <w:tcBorders>
              <w:top w:val="single" w:sz="6" w:space="0" w:color="auto"/>
              <w:left w:val="single" w:sz="4" w:space="0" w:color="auto"/>
              <w:bottom w:val="single" w:sz="6" w:space="0" w:color="auto"/>
              <w:right w:val="single" w:sz="6" w:space="0" w:color="auto"/>
            </w:tcBorders>
            <w:vAlign w:val="center"/>
          </w:tcPr>
          <w:p w14:paraId="65D8CD00" w14:textId="77777777" w:rsidR="00332093" w:rsidRPr="007B2655" w:rsidRDefault="00332093" w:rsidP="00332093">
            <w:pPr>
              <w:rPr>
                <w:rFonts w:cs="Calibri"/>
                <w:sz w:val="16"/>
                <w:szCs w:val="16"/>
              </w:rPr>
            </w:pPr>
            <w:r w:rsidRPr="007B2655">
              <w:rPr>
                <w:rFonts w:cs="Calibri"/>
                <w:sz w:val="16"/>
                <w:szCs w:val="16"/>
              </w:rPr>
              <w:t>&lt;jmyslin2&gt; New Low Battery Alert Client functional requirement</w:t>
            </w:r>
          </w:p>
        </w:tc>
      </w:tr>
      <w:tr w:rsidR="00332093" w:rsidRPr="007D2770" w14:paraId="45943524" w14:textId="77777777" w:rsidTr="00332093">
        <w:trPr>
          <w:jc w:val="center"/>
        </w:trPr>
        <w:tc>
          <w:tcPr>
            <w:tcW w:w="1755" w:type="dxa"/>
            <w:tcBorders>
              <w:top w:val="nil"/>
              <w:left w:val="single" w:sz="4" w:space="0" w:color="auto"/>
              <w:bottom w:val="nil"/>
              <w:right w:val="single" w:sz="4" w:space="0" w:color="auto"/>
            </w:tcBorders>
          </w:tcPr>
          <w:p w14:paraId="531DF71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F9C2669" w14:textId="77777777" w:rsidR="00332093" w:rsidRPr="007B2655" w:rsidRDefault="00332093" w:rsidP="00332093">
            <w:pPr>
              <w:rPr>
                <w:rFonts w:cs="Arial"/>
                <w:sz w:val="16"/>
                <w:szCs w:val="16"/>
              </w:rPr>
            </w:pPr>
            <w:r w:rsidRPr="007B2655">
              <w:rPr>
                <w:rFonts w:cs="Arial"/>
                <w:sz w:val="16"/>
                <w:szCs w:val="16"/>
              </w:rPr>
              <w:t>VS-HMI-REQ-342159/A-HMI display options for Low Battery Alert - Low Battery Alert Client</w:t>
            </w:r>
          </w:p>
        </w:tc>
        <w:tc>
          <w:tcPr>
            <w:tcW w:w="4627" w:type="dxa"/>
            <w:tcBorders>
              <w:top w:val="single" w:sz="6" w:space="0" w:color="auto"/>
              <w:left w:val="single" w:sz="4" w:space="0" w:color="auto"/>
              <w:bottom w:val="single" w:sz="6" w:space="0" w:color="auto"/>
              <w:right w:val="single" w:sz="6" w:space="0" w:color="auto"/>
            </w:tcBorders>
            <w:vAlign w:val="center"/>
          </w:tcPr>
          <w:p w14:paraId="647A5ED0" w14:textId="77777777" w:rsidR="00332093" w:rsidRPr="007B2655" w:rsidRDefault="00332093" w:rsidP="00332093">
            <w:pPr>
              <w:rPr>
                <w:rFonts w:cs="Calibri"/>
                <w:sz w:val="16"/>
                <w:szCs w:val="16"/>
              </w:rPr>
            </w:pPr>
            <w:r w:rsidRPr="007B2655">
              <w:rPr>
                <w:rFonts w:cs="Calibri"/>
                <w:sz w:val="16"/>
                <w:szCs w:val="16"/>
              </w:rPr>
              <w:t>&lt;jmyslin2&gt; HMI requirement for display options</w:t>
            </w:r>
          </w:p>
        </w:tc>
      </w:tr>
      <w:tr w:rsidR="00332093" w:rsidRPr="007D2770" w14:paraId="31CF8CC2" w14:textId="77777777" w:rsidTr="00332093">
        <w:trPr>
          <w:jc w:val="center"/>
        </w:trPr>
        <w:tc>
          <w:tcPr>
            <w:tcW w:w="1755" w:type="dxa"/>
            <w:tcBorders>
              <w:top w:val="nil"/>
              <w:left w:val="single" w:sz="4" w:space="0" w:color="auto"/>
              <w:bottom w:val="nil"/>
              <w:right w:val="single" w:sz="4" w:space="0" w:color="auto"/>
            </w:tcBorders>
          </w:tcPr>
          <w:p w14:paraId="61C78F4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FD07188" w14:textId="77777777" w:rsidR="00332093" w:rsidRPr="007B2655" w:rsidRDefault="00332093" w:rsidP="00332093">
            <w:pPr>
              <w:rPr>
                <w:rFonts w:cs="Arial"/>
                <w:sz w:val="16"/>
                <w:szCs w:val="16"/>
              </w:rPr>
            </w:pPr>
            <w:r w:rsidRPr="007B2655">
              <w:rPr>
                <w:rFonts w:cs="Arial"/>
                <w:sz w:val="16"/>
                <w:szCs w:val="16"/>
              </w:rPr>
              <w:t>VS-SR-REQ-341887/A-Selecting a Low Battery Alert Setting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3AA046F9" w14:textId="77777777" w:rsidR="00332093" w:rsidRPr="007B2655" w:rsidRDefault="00332093" w:rsidP="00332093">
            <w:pPr>
              <w:rPr>
                <w:rFonts w:cs="Calibri"/>
                <w:sz w:val="16"/>
                <w:szCs w:val="16"/>
              </w:rPr>
            </w:pPr>
            <w:r w:rsidRPr="007B2655">
              <w:rPr>
                <w:rFonts w:cs="Calibri"/>
                <w:sz w:val="16"/>
                <w:szCs w:val="16"/>
              </w:rPr>
              <w:t>&lt;jmyslin2&gt; New requirement for setting Low Battery Alert via the HMI</w:t>
            </w:r>
          </w:p>
        </w:tc>
      </w:tr>
      <w:tr w:rsidR="00332093" w:rsidRPr="007D2770" w14:paraId="23D4C100" w14:textId="77777777" w:rsidTr="00332093">
        <w:trPr>
          <w:jc w:val="center"/>
        </w:trPr>
        <w:tc>
          <w:tcPr>
            <w:tcW w:w="1755" w:type="dxa"/>
            <w:tcBorders>
              <w:top w:val="nil"/>
              <w:left w:val="single" w:sz="4" w:space="0" w:color="auto"/>
              <w:bottom w:val="nil"/>
              <w:right w:val="single" w:sz="4" w:space="0" w:color="auto"/>
            </w:tcBorders>
          </w:tcPr>
          <w:p w14:paraId="0257C13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B9B8961" w14:textId="77777777" w:rsidR="00332093" w:rsidRPr="007B2655" w:rsidRDefault="00332093" w:rsidP="00332093">
            <w:pPr>
              <w:rPr>
                <w:rFonts w:cs="Arial"/>
                <w:sz w:val="16"/>
                <w:szCs w:val="16"/>
              </w:rPr>
            </w:pPr>
            <w:r w:rsidRPr="007B2655">
              <w:rPr>
                <w:rFonts w:cs="Arial"/>
                <w:sz w:val="16"/>
                <w:szCs w:val="16"/>
              </w:rPr>
              <w:t>VS-SR-REQ-341178/A-Mapping Table - Speedometer Major Units</w:t>
            </w:r>
          </w:p>
        </w:tc>
        <w:tc>
          <w:tcPr>
            <w:tcW w:w="4627" w:type="dxa"/>
            <w:tcBorders>
              <w:top w:val="single" w:sz="6" w:space="0" w:color="auto"/>
              <w:left w:val="single" w:sz="4" w:space="0" w:color="auto"/>
              <w:bottom w:val="single" w:sz="6" w:space="0" w:color="auto"/>
              <w:right w:val="single" w:sz="6" w:space="0" w:color="auto"/>
            </w:tcBorders>
            <w:vAlign w:val="center"/>
          </w:tcPr>
          <w:p w14:paraId="18F255DD" w14:textId="77777777" w:rsidR="00332093" w:rsidRPr="007B2655" w:rsidRDefault="00332093" w:rsidP="00332093">
            <w:pPr>
              <w:rPr>
                <w:rFonts w:cs="Calibri"/>
                <w:sz w:val="16"/>
                <w:szCs w:val="16"/>
              </w:rPr>
            </w:pPr>
            <w:r w:rsidRPr="007B2655">
              <w:rPr>
                <w:rFonts w:cs="Calibri"/>
                <w:sz w:val="16"/>
                <w:szCs w:val="16"/>
              </w:rPr>
              <w:t>&lt;jmyslin2&gt; Added requirement for Cluster speedometer major units</w:t>
            </w:r>
          </w:p>
        </w:tc>
      </w:tr>
      <w:tr w:rsidR="00332093" w:rsidRPr="007D2770" w14:paraId="62268D01" w14:textId="77777777" w:rsidTr="00332093">
        <w:trPr>
          <w:jc w:val="center"/>
        </w:trPr>
        <w:tc>
          <w:tcPr>
            <w:tcW w:w="1755" w:type="dxa"/>
            <w:tcBorders>
              <w:top w:val="nil"/>
              <w:left w:val="single" w:sz="4" w:space="0" w:color="auto"/>
              <w:bottom w:val="nil"/>
              <w:right w:val="single" w:sz="4" w:space="0" w:color="auto"/>
            </w:tcBorders>
          </w:tcPr>
          <w:p w14:paraId="33FCDBF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68E7636" w14:textId="77777777" w:rsidR="00332093" w:rsidRPr="007B2655" w:rsidRDefault="00332093" w:rsidP="00332093">
            <w:pPr>
              <w:rPr>
                <w:rFonts w:cs="Arial"/>
                <w:sz w:val="16"/>
                <w:szCs w:val="16"/>
              </w:rPr>
            </w:pPr>
            <w:r w:rsidRPr="007B2655">
              <w:rPr>
                <w:rFonts w:cs="Arial"/>
                <w:sz w:val="16"/>
                <w:szCs w:val="16"/>
              </w:rPr>
              <w:t>VS-SD-REQ-341844/A-Low Battery Alert Setting Selection</w:t>
            </w:r>
          </w:p>
        </w:tc>
        <w:tc>
          <w:tcPr>
            <w:tcW w:w="4627" w:type="dxa"/>
            <w:tcBorders>
              <w:top w:val="single" w:sz="6" w:space="0" w:color="auto"/>
              <w:left w:val="single" w:sz="4" w:space="0" w:color="auto"/>
              <w:bottom w:val="single" w:sz="6" w:space="0" w:color="auto"/>
              <w:right w:val="single" w:sz="6" w:space="0" w:color="auto"/>
            </w:tcBorders>
            <w:vAlign w:val="center"/>
          </w:tcPr>
          <w:p w14:paraId="225997F0" w14:textId="77777777" w:rsidR="00332093" w:rsidRPr="007B2655" w:rsidRDefault="00332093" w:rsidP="00332093">
            <w:pPr>
              <w:rPr>
                <w:rFonts w:cs="Calibri"/>
                <w:sz w:val="16"/>
                <w:szCs w:val="16"/>
              </w:rPr>
            </w:pPr>
            <w:r w:rsidRPr="007B2655">
              <w:rPr>
                <w:rFonts w:cs="Calibri"/>
                <w:sz w:val="16"/>
                <w:szCs w:val="16"/>
              </w:rPr>
              <w:t>&lt;jmyslin2&gt; new sequence diagram for selecting a Low Battery Alert setting</w:t>
            </w:r>
          </w:p>
        </w:tc>
      </w:tr>
      <w:tr w:rsidR="00332093" w:rsidRPr="007D2770" w14:paraId="45642685" w14:textId="77777777" w:rsidTr="00332093">
        <w:trPr>
          <w:jc w:val="center"/>
        </w:trPr>
        <w:tc>
          <w:tcPr>
            <w:tcW w:w="1755" w:type="dxa"/>
            <w:tcBorders>
              <w:top w:val="nil"/>
              <w:left w:val="single" w:sz="4" w:space="0" w:color="auto"/>
              <w:bottom w:val="nil"/>
              <w:right w:val="single" w:sz="4" w:space="0" w:color="auto"/>
            </w:tcBorders>
          </w:tcPr>
          <w:p w14:paraId="7BFC4FC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98C8AA3" w14:textId="77777777" w:rsidR="00332093" w:rsidRPr="007B2655" w:rsidRDefault="00332093" w:rsidP="00332093">
            <w:pPr>
              <w:rPr>
                <w:rFonts w:cs="Arial"/>
                <w:sz w:val="16"/>
                <w:szCs w:val="16"/>
              </w:rPr>
            </w:pPr>
            <w:r w:rsidRPr="007B2655">
              <w:rPr>
                <w:rFonts w:cs="Arial"/>
                <w:sz w:val="16"/>
                <w:szCs w:val="16"/>
              </w:rPr>
              <w:t>VS-FUN-REQ-339665/A-Propulsion Sound</w:t>
            </w:r>
          </w:p>
        </w:tc>
        <w:tc>
          <w:tcPr>
            <w:tcW w:w="4627" w:type="dxa"/>
            <w:tcBorders>
              <w:top w:val="single" w:sz="6" w:space="0" w:color="auto"/>
              <w:left w:val="single" w:sz="4" w:space="0" w:color="auto"/>
              <w:bottom w:val="single" w:sz="6" w:space="0" w:color="auto"/>
              <w:right w:val="single" w:sz="6" w:space="0" w:color="auto"/>
            </w:tcBorders>
            <w:vAlign w:val="center"/>
          </w:tcPr>
          <w:p w14:paraId="3FAF5BDE" w14:textId="77777777" w:rsidR="00332093" w:rsidRPr="007B2655" w:rsidRDefault="00332093" w:rsidP="00332093">
            <w:pPr>
              <w:rPr>
                <w:rFonts w:cs="Calibri"/>
                <w:sz w:val="16"/>
                <w:szCs w:val="16"/>
              </w:rPr>
            </w:pPr>
            <w:r w:rsidRPr="007B2655">
              <w:rPr>
                <w:rFonts w:cs="Calibri"/>
                <w:sz w:val="16"/>
                <w:szCs w:val="16"/>
              </w:rPr>
              <w:t>&lt;jmyslin2&gt; New Function for propulsion sound setting</w:t>
            </w:r>
          </w:p>
        </w:tc>
      </w:tr>
      <w:tr w:rsidR="00332093" w:rsidRPr="007D2770" w14:paraId="531C7F6E" w14:textId="77777777" w:rsidTr="00332093">
        <w:trPr>
          <w:jc w:val="center"/>
        </w:trPr>
        <w:tc>
          <w:tcPr>
            <w:tcW w:w="1755" w:type="dxa"/>
            <w:tcBorders>
              <w:top w:val="nil"/>
              <w:left w:val="single" w:sz="4" w:space="0" w:color="auto"/>
              <w:bottom w:val="nil"/>
              <w:right w:val="single" w:sz="4" w:space="0" w:color="auto"/>
            </w:tcBorders>
          </w:tcPr>
          <w:p w14:paraId="2E26921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8C01530" w14:textId="77777777" w:rsidR="00332093" w:rsidRPr="007B2655" w:rsidRDefault="00332093" w:rsidP="00332093">
            <w:pPr>
              <w:rPr>
                <w:rFonts w:cs="Arial"/>
                <w:sz w:val="16"/>
                <w:szCs w:val="16"/>
              </w:rPr>
            </w:pPr>
            <w:r w:rsidRPr="007B2655">
              <w:rPr>
                <w:rFonts w:cs="Arial"/>
                <w:sz w:val="16"/>
                <w:szCs w:val="16"/>
              </w:rPr>
              <w:t>VS-CLD-REQ-339751/A-Propulsion Sound Client</w:t>
            </w:r>
          </w:p>
        </w:tc>
        <w:tc>
          <w:tcPr>
            <w:tcW w:w="4627" w:type="dxa"/>
            <w:tcBorders>
              <w:top w:val="single" w:sz="6" w:space="0" w:color="auto"/>
              <w:left w:val="single" w:sz="4" w:space="0" w:color="auto"/>
              <w:bottom w:val="single" w:sz="6" w:space="0" w:color="auto"/>
              <w:right w:val="single" w:sz="6" w:space="0" w:color="auto"/>
            </w:tcBorders>
            <w:vAlign w:val="center"/>
          </w:tcPr>
          <w:p w14:paraId="1BF9A430" w14:textId="77777777" w:rsidR="00332093" w:rsidRPr="007B2655" w:rsidRDefault="00332093" w:rsidP="00332093">
            <w:pPr>
              <w:rPr>
                <w:rFonts w:cs="Calibri"/>
                <w:sz w:val="16"/>
                <w:szCs w:val="16"/>
              </w:rPr>
            </w:pPr>
            <w:r w:rsidRPr="007B2655">
              <w:rPr>
                <w:rFonts w:cs="Calibri"/>
                <w:sz w:val="16"/>
                <w:szCs w:val="16"/>
              </w:rPr>
              <w:t>&lt;jmyslin2&gt; New class description for propulsion sound client</w:t>
            </w:r>
          </w:p>
        </w:tc>
      </w:tr>
      <w:tr w:rsidR="00332093" w:rsidRPr="007D2770" w14:paraId="32225CD7" w14:textId="77777777" w:rsidTr="00332093">
        <w:trPr>
          <w:jc w:val="center"/>
        </w:trPr>
        <w:tc>
          <w:tcPr>
            <w:tcW w:w="1755" w:type="dxa"/>
            <w:tcBorders>
              <w:top w:val="nil"/>
              <w:left w:val="single" w:sz="4" w:space="0" w:color="auto"/>
              <w:bottom w:val="nil"/>
              <w:right w:val="single" w:sz="4" w:space="0" w:color="auto"/>
            </w:tcBorders>
          </w:tcPr>
          <w:p w14:paraId="07518F6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EF83B16" w14:textId="77777777" w:rsidR="00332093" w:rsidRPr="007B2655" w:rsidRDefault="00332093" w:rsidP="00332093">
            <w:pPr>
              <w:rPr>
                <w:rFonts w:cs="Arial"/>
                <w:sz w:val="16"/>
                <w:szCs w:val="16"/>
              </w:rPr>
            </w:pPr>
            <w:r w:rsidRPr="007B2655">
              <w:rPr>
                <w:rFonts w:cs="Arial"/>
                <w:sz w:val="16"/>
                <w:szCs w:val="16"/>
              </w:rPr>
              <w:t>VS-CLD-REQ-339752/A-Propulsion Mode Server</w:t>
            </w:r>
          </w:p>
        </w:tc>
        <w:tc>
          <w:tcPr>
            <w:tcW w:w="4627" w:type="dxa"/>
            <w:tcBorders>
              <w:top w:val="single" w:sz="6" w:space="0" w:color="auto"/>
              <w:left w:val="single" w:sz="4" w:space="0" w:color="auto"/>
              <w:bottom w:val="single" w:sz="6" w:space="0" w:color="auto"/>
              <w:right w:val="single" w:sz="6" w:space="0" w:color="auto"/>
            </w:tcBorders>
            <w:vAlign w:val="center"/>
          </w:tcPr>
          <w:p w14:paraId="73FFA9CF" w14:textId="77777777" w:rsidR="00332093" w:rsidRPr="007B2655" w:rsidRDefault="00332093" w:rsidP="00332093">
            <w:pPr>
              <w:rPr>
                <w:rFonts w:cs="Calibri"/>
                <w:sz w:val="16"/>
                <w:szCs w:val="16"/>
              </w:rPr>
            </w:pPr>
            <w:r w:rsidRPr="007B2655">
              <w:rPr>
                <w:rFonts w:cs="Calibri"/>
                <w:sz w:val="16"/>
                <w:szCs w:val="16"/>
              </w:rPr>
              <w:t>&lt;jmyslin2&gt; new class description for the propulsion mode server</w:t>
            </w:r>
          </w:p>
        </w:tc>
      </w:tr>
      <w:tr w:rsidR="00332093" w:rsidRPr="007D2770" w14:paraId="6682B825" w14:textId="77777777" w:rsidTr="00332093">
        <w:trPr>
          <w:jc w:val="center"/>
        </w:trPr>
        <w:tc>
          <w:tcPr>
            <w:tcW w:w="1755" w:type="dxa"/>
            <w:tcBorders>
              <w:top w:val="nil"/>
              <w:left w:val="single" w:sz="4" w:space="0" w:color="auto"/>
              <w:bottom w:val="nil"/>
              <w:right w:val="single" w:sz="4" w:space="0" w:color="auto"/>
            </w:tcBorders>
          </w:tcPr>
          <w:p w14:paraId="6B507AA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97E0448" w14:textId="77777777" w:rsidR="00332093" w:rsidRPr="007B2655" w:rsidRDefault="00332093" w:rsidP="00332093">
            <w:pPr>
              <w:rPr>
                <w:rFonts w:cs="Arial"/>
                <w:sz w:val="16"/>
                <w:szCs w:val="16"/>
              </w:rPr>
            </w:pPr>
            <w:r w:rsidRPr="007B2655">
              <w:rPr>
                <w:rFonts w:cs="Arial"/>
                <w:sz w:val="16"/>
                <w:szCs w:val="16"/>
              </w:rPr>
              <w:t>VS-UC-REQ-340217/A-User Enables Propulsion Sound Setting</w:t>
            </w:r>
          </w:p>
        </w:tc>
        <w:tc>
          <w:tcPr>
            <w:tcW w:w="4627" w:type="dxa"/>
            <w:tcBorders>
              <w:top w:val="single" w:sz="6" w:space="0" w:color="auto"/>
              <w:left w:val="single" w:sz="4" w:space="0" w:color="auto"/>
              <w:bottom w:val="single" w:sz="6" w:space="0" w:color="auto"/>
              <w:right w:val="single" w:sz="6" w:space="0" w:color="auto"/>
            </w:tcBorders>
            <w:vAlign w:val="center"/>
          </w:tcPr>
          <w:p w14:paraId="4276E6D8" w14:textId="77777777" w:rsidR="00332093" w:rsidRPr="007B2655" w:rsidRDefault="00332093" w:rsidP="00332093">
            <w:pPr>
              <w:rPr>
                <w:rFonts w:cs="Calibri"/>
                <w:sz w:val="16"/>
                <w:szCs w:val="16"/>
              </w:rPr>
            </w:pPr>
            <w:r w:rsidRPr="007B2655">
              <w:rPr>
                <w:rFonts w:cs="Calibri"/>
                <w:sz w:val="16"/>
                <w:szCs w:val="16"/>
              </w:rPr>
              <w:t>&lt;jmyslin2&gt; new use case for enabling propulsion sound</w:t>
            </w:r>
          </w:p>
        </w:tc>
      </w:tr>
      <w:tr w:rsidR="00332093" w:rsidRPr="007D2770" w14:paraId="6382FD87" w14:textId="77777777" w:rsidTr="00332093">
        <w:trPr>
          <w:jc w:val="center"/>
        </w:trPr>
        <w:tc>
          <w:tcPr>
            <w:tcW w:w="1755" w:type="dxa"/>
            <w:tcBorders>
              <w:top w:val="nil"/>
              <w:left w:val="single" w:sz="4" w:space="0" w:color="auto"/>
              <w:bottom w:val="nil"/>
              <w:right w:val="single" w:sz="4" w:space="0" w:color="auto"/>
            </w:tcBorders>
          </w:tcPr>
          <w:p w14:paraId="3FDF4ED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4DF6690" w14:textId="77777777" w:rsidR="00332093" w:rsidRPr="007B2655" w:rsidRDefault="00332093" w:rsidP="00332093">
            <w:pPr>
              <w:rPr>
                <w:rFonts w:cs="Arial"/>
                <w:sz w:val="16"/>
                <w:szCs w:val="16"/>
              </w:rPr>
            </w:pPr>
            <w:r w:rsidRPr="007B2655">
              <w:rPr>
                <w:rFonts w:cs="Arial"/>
                <w:sz w:val="16"/>
                <w:szCs w:val="16"/>
              </w:rPr>
              <w:t>VS-UC-REQ-340218/A-User Disables Propulsion Sound Setting</w:t>
            </w:r>
          </w:p>
        </w:tc>
        <w:tc>
          <w:tcPr>
            <w:tcW w:w="4627" w:type="dxa"/>
            <w:tcBorders>
              <w:top w:val="single" w:sz="6" w:space="0" w:color="auto"/>
              <w:left w:val="single" w:sz="4" w:space="0" w:color="auto"/>
              <w:bottom w:val="single" w:sz="6" w:space="0" w:color="auto"/>
              <w:right w:val="single" w:sz="6" w:space="0" w:color="auto"/>
            </w:tcBorders>
            <w:vAlign w:val="center"/>
          </w:tcPr>
          <w:p w14:paraId="396E9CD2" w14:textId="77777777" w:rsidR="00332093" w:rsidRPr="007B2655" w:rsidRDefault="00332093" w:rsidP="00332093">
            <w:pPr>
              <w:rPr>
                <w:rFonts w:cs="Calibri"/>
                <w:sz w:val="16"/>
                <w:szCs w:val="16"/>
              </w:rPr>
            </w:pPr>
            <w:r w:rsidRPr="007B2655">
              <w:rPr>
                <w:rFonts w:cs="Calibri"/>
                <w:sz w:val="16"/>
                <w:szCs w:val="16"/>
              </w:rPr>
              <w:t>&lt;jmyslin2&gt; use case for disabling propulsion sound</w:t>
            </w:r>
          </w:p>
        </w:tc>
      </w:tr>
      <w:tr w:rsidR="00332093" w:rsidRPr="007D2770" w14:paraId="4A1E53B0" w14:textId="77777777" w:rsidTr="00332093">
        <w:trPr>
          <w:jc w:val="center"/>
        </w:trPr>
        <w:tc>
          <w:tcPr>
            <w:tcW w:w="1755" w:type="dxa"/>
            <w:tcBorders>
              <w:top w:val="nil"/>
              <w:left w:val="single" w:sz="4" w:space="0" w:color="auto"/>
              <w:bottom w:val="nil"/>
              <w:right w:val="single" w:sz="4" w:space="0" w:color="auto"/>
            </w:tcBorders>
          </w:tcPr>
          <w:p w14:paraId="33450AB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AB822A8" w14:textId="77777777" w:rsidR="00332093" w:rsidRPr="007B2655" w:rsidRDefault="00332093" w:rsidP="00332093">
            <w:pPr>
              <w:rPr>
                <w:rFonts w:cs="Arial"/>
                <w:sz w:val="16"/>
                <w:szCs w:val="16"/>
              </w:rPr>
            </w:pPr>
            <w:r w:rsidRPr="007B2655">
              <w:rPr>
                <w:rFonts w:cs="Arial"/>
                <w:sz w:val="16"/>
                <w:szCs w:val="16"/>
              </w:rPr>
              <w:t>VS-SR-REQ-339667/A-Propulsion Sound Client requesting change to propulsion sound</w:t>
            </w:r>
          </w:p>
        </w:tc>
        <w:tc>
          <w:tcPr>
            <w:tcW w:w="4627" w:type="dxa"/>
            <w:tcBorders>
              <w:top w:val="single" w:sz="6" w:space="0" w:color="auto"/>
              <w:left w:val="single" w:sz="4" w:space="0" w:color="auto"/>
              <w:bottom w:val="single" w:sz="6" w:space="0" w:color="auto"/>
              <w:right w:val="single" w:sz="6" w:space="0" w:color="auto"/>
            </w:tcBorders>
            <w:vAlign w:val="center"/>
          </w:tcPr>
          <w:p w14:paraId="051678A0" w14:textId="77777777" w:rsidR="00332093" w:rsidRPr="007B2655" w:rsidRDefault="00332093" w:rsidP="00332093">
            <w:pPr>
              <w:rPr>
                <w:rFonts w:cs="Calibri"/>
                <w:sz w:val="16"/>
                <w:szCs w:val="16"/>
              </w:rPr>
            </w:pPr>
            <w:r w:rsidRPr="007B2655">
              <w:rPr>
                <w:rFonts w:cs="Calibri"/>
                <w:sz w:val="16"/>
                <w:szCs w:val="16"/>
              </w:rPr>
              <w:t>&lt;jmyslin2&gt; New requirement for Propulsion Sound</w:t>
            </w:r>
          </w:p>
        </w:tc>
      </w:tr>
      <w:tr w:rsidR="00332093" w:rsidRPr="007D2770" w14:paraId="1F6A40CC" w14:textId="77777777" w:rsidTr="00332093">
        <w:trPr>
          <w:jc w:val="center"/>
        </w:trPr>
        <w:tc>
          <w:tcPr>
            <w:tcW w:w="1755" w:type="dxa"/>
            <w:tcBorders>
              <w:top w:val="nil"/>
              <w:left w:val="single" w:sz="4" w:space="0" w:color="auto"/>
              <w:bottom w:val="nil"/>
              <w:right w:val="single" w:sz="4" w:space="0" w:color="auto"/>
            </w:tcBorders>
          </w:tcPr>
          <w:p w14:paraId="087D5E4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C97A83B" w14:textId="77777777" w:rsidR="00332093" w:rsidRPr="007B2655" w:rsidRDefault="00332093" w:rsidP="00332093">
            <w:pPr>
              <w:rPr>
                <w:rFonts w:cs="Arial"/>
                <w:sz w:val="16"/>
                <w:szCs w:val="16"/>
              </w:rPr>
            </w:pPr>
            <w:r w:rsidRPr="007B2655">
              <w:rPr>
                <w:rFonts w:cs="Arial"/>
                <w:sz w:val="16"/>
                <w:szCs w:val="16"/>
              </w:rPr>
              <w:t>VS-TMR-REQ-339748/A-</w:t>
            </w:r>
            <w:proofErr w:type="spellStart"/>
            <w:r w:rsidRPr="007B2655">
              <w:rPr>
                <w:rFonts w:cs="Arial"/>
                <w:sz w:val="16"/>
                <w:szCs w:val="16"/>
              </w:rPr>
              <w:t>T_PrplSnd_Rsp</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711DCDBA" w14:textId="77777777" w:rsidR="00332093" w:rsidRPr="007B2655" w:rsidRDefault="00332093" w:rsidP="00332093">
            <w:pPr>
              <w:rPr>
                <w:rFonts w:cs="Calibri"/>
                <w:sz w:val="16"/>
                <w:szCs w:val="16"/>
              </w:rPr>
            </w:pPr>
            <w:r w:rsidRPr="007B2655">
              <w:rPr>
                <w:rFonts w:cs="Calibri"/>
                <w:sz w:val="16"/>
                <w:szCs w:val="16"/>
              </w:rPr>
              <w:t>&lt;jmyslin2&gt; added timing for propulsion sound setting request and response</w:t>
            </w:r>
          </w:p>
        </w:tc>
      </w:tr>
      <w:tr w:rsidR="00332093" w:rsidRPr="007D2770" w14:paraId="55DD8C78" w14:textId="77777777" w:rsidTr="00332093">
        <w:trPr>
          <w:jc w:val="center"/>
        </w:trPr>
        <w:tc>
          <w:tcPr>
            <w:tcW w:w="1755" w:type="dxa"/>
            <w:tcBorders>
              <w:top w:val="nil"/>
              <w:left w:val="single" w:sz="4" w:space="0" w:color="auto"/>
              <w:bottom w:val="nil"/>
              <w:right w:val="single" w:sz="4" w:space="0" w:color="auto"/>
            </w:tcBorders>
          </w:tcPr>
          <w:p w14:paraId="4A449F0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596F131" w14:textId="77777777" w:rsidR="00332093" w:rsidRPr="007B2655" w:rsidRDefault="00332093" w:rsidP="00332093">
            <w:pPr>
              <w:rPr>
                <w:rFonts w:cs="Arial"/>
                <w:sz w:val="16"/>
                <w:szCs w:val="16"/>
              </w:rPr>
            </w:pPr>
            <w:r w:rsidRPr="007B2655">
              <w:rPr>
                <w:rFonts w:cs="Arial"/>
                <w:sz w:val="16"/>
                <w:szCs w:val="16"/>
              </w:rPr>
              <w:t>VS-SD-REQ-340180/A-Propulsion Sound set to Enabled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4AAFD079" w14:textId="77777777" w:rsidR="00332093" w:rsidRPr="007B2655" w:rsidRDefault="00332093" w:rsidP="00332093">
            <w:pPr>
              <w:rPr>
                <w:rFonts w:cs="Calibri"/>
                <w:sz w:val="16"/>
                <w:szCs w:val="16"/>
              </w:rPr>
            </w:pPr>
            <w:r w:rsidRPr="007B2655">
              <w:rPr>
                <w:rFonts w:cs="Calibri"/>
                <w:sz w:val="16"/>
                <w:szCs w:val="16"/>
              </w:rPr>
              <w:t>&lt;jmyslin2&gt; Propulsion Sound Enabled sequence diagram</w:t>
            </w:r>
          </w:p>
        </w:tc>
      </w:tr>
      <w:tr w:rsidR="00332093" w:rsidRPr="007D2770" w14:paraId="189A16A5" w14:textId="77777777" w:rsidTr="00332093">
        <w:trPr>
          <w:jc w:val="center"/>
        </w:trPr>
        <w:tc>
          <w:tcPr>
            <w:tcW w:w="1755" w:type="dxa"/>
            <w:tcBorders>
              <w:top w:val="nil"/>
              <w:left w:val="single" w:sz="4" w:space="0" w:color="auto"/>
              <w:bottom w:val="nil"/>
              <w:right w:val="single" w:sz="4" w:space="0" w:color="auto"/>
            </w:tcBorders>
          </w:tcPr>
          <w:p w14:paraId="2F62C19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AAAA50F" w14:textId="77777777" w:rsidR="00332093" w:rsidRPr="007B2655" w:rsidRDefault="00332093" w:rsidP="00332093">
            <w:pPr>
              <w:rPr>
                <w:rFonts w:cs="Arial"/>
                <w:sz w:val="16"/>
                <w:szCs w:val="16"/>
              </w:rPr>
            </w:pPr>
            <w:r w:rsidRPr="007B2655">
              <w:rPr>
                <w:rFonts w:cs="Arial"/>
                <w:sz w:val="16"/>
                <w:szCs w:val="16"/>
              </w:rPr>
              <w:t>VS-SD-REQ-340184/A-Propulsion Sound set to Disabled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7F8B2868" w14:textId="77777777" w:rsidR="00332093" w:rsidRPr="007B2655" w:rsidRDefault="00332093" w:rsidP="00332093">
            <w:pPr>
              <w:rPr>
                <w:rFonts w:cs="Calibri"/>
                <w:sz w:val="16"/>
                <w:szCs w:val="16"/>
              </w:rPr>
            </w:pPr>
            <w:r w:rsidRPr="007B2655">
              <w:rPr>
                <w:rFonts w:cs="Calibri"/>
                <w:sz w:val="16"/>
                <w:szCs w:val="16"/>
              </w:rPr>
              <w:t>jmyslin2: New Propulsion Sound Disabled sequence diagram</w:t>
            </w:r>
          </w:p>
        </w:tc>
      </w:tr>
      <w:tr w:rsidR="00332093" w:rsidRPr="007D2770" w14:paraId="0F710B7B" w14:textId="77777777" w:rsidTr="00332093">
        <w:trPr>
          <w:jc w:val="center"/>
        </w:trPr>
        <w:tc>
          <w:tcPr>
            <w:tcW w:w="1755" w:type="dxa"/>
            <w:tcBorders>
              <w:top w:val="nil"/>
              <w:left w:val="single" w:sz="4" w:space="0" w:color="auto"/>
              <w:bottom w:val="nil"/>
              <w:right w:val="single" w:sz="4" w:space="0" w:color="auto"/>
            </w:tcBorders>
          </w:tcPr>
          <w:p w14:paraId="6A636AF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30B7A53" w14:textId="77777777" w:rsidR="00332093" w:rsidRPr="007B2655" w:rsidRDefault="00332093" w:rsidP="00332093">
            <w:pPr>
              <w:rPr>
                <w:rFonts w:cs="Arial"/>
                <w:sz w:val="16"/>
                <w:szCs w:val="16"/>
              </w:rPr>
            </w:pPr>
            <w:r w:rsidRPr="007B2655">
              <w:rPr>
                <w:rFonts w:cs="Arial"/>
                <w:sz w:val="16"/>
                <w:szCs w:val="16"/>
              </w:rPr>
              <w:t>VS-FUN-REQ-339729/A-Drive Mode Auto/Manual Ambient Lighting setting</w:t>
            </w:r>
          </w:p>
        </w:tc>
        <w:tc>
          <w:tcPr>
            <w:tcW w:w="4627" w:type="dxa"/>
            <w:tcBorders>
              <w:top w:val="single" w:sz="6" w:space="0" w:color="auto"/>
              <w:left w:val="single" w:sz="4" w:space="0" w:color="auto"/>
              <w:bottom w:val="single" w:sz="6" w:space="0" w:color="auto"/>
              <w:right w:val="single" w:sz="6" w:space="0" w:color="auto"/>
            </w:tcBorders>
            <w:vAlign w:val="center"/>
          </w:tcPr>
          <w:p w14:paraId="6A60678A" w14:textId="77777777" w:rsidR="00332093" w:rsidRPr="007B2655" w:rsidRDefault="00332093" w:rsidP="00332093">
            <w:pPr>
              <w:rPr>
                <w:rFonts w:cs="Calibri"/>
                <w:sz w:val="16"/>
                <w:szCs w:val="16"/>
              </w:rPr>
            </w:pPr>
            <w:r w:rsidRPr="007B2655">
              <w:rPr>
                <w:rFonts w:cs="Calibri"/>
                <w:sz w:val="16"/>
                <w:szCs w:val="16"/>
              </w:rPr>
              <w:t>&lt;jmyslin2&gt; New Function for Drive Mode Auto/Manual Ambient Lighting setting</w:t>
            </w:r>
          </w:p>
        </w:tc>
      </w:tr>
      <w:tr w:rsidR="00332093" w:rsidRPr="007D2770" w14:paraId="4CE702C4" w14:textId="77777777" w:rsidTr="00332093">
        <w:trPr>
          <w:jc w:val="center"/>
        </w:trPr>
        <w:tc>
          <w:tcPr>
            <w:tcW w:w="1755" w:type="dxa"/>
            <w:tcBorders>
              <w:top w:val="nil"/>
              <w:left w:val="single" w:sz="4" w:space="0" w:color="auto"/>
              <w:bottom w:val="nil"/>
              <w:right w:val="single" w:sz="4" w:space="0" w:color="auto"/>
            </w:tcBorders>
          </w:tcPr>
          <w:p w14:paraId="7ED218D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D0FE1EC" w14:textId="77777777" w:rsidR="00332093" w:rsidRPr="007B2655" w:rsidRDefault="00332093" w:rsidP="00332093">
            <w:pPr>
              <w:rPr>
                <w:rFonts w:cs="Arial"/>
                <w:sz w:val="16"/>
                <w:szCs w:val="16"/>
              </w:rPr>
            </w:pPr>
            <w:r w:rsidRPr="007B2655">
              <w:rPr>
                <w:rFonts w:cs="Arial"/>
                <w:sz w:val="16"/>
                <w:szCs w:val="16"/>
              </w:rPr>
              <w:t>VS-CLD-REQ-340540/A-Ambient Lighting Drive Mode Client</w:t>
            </w:r>
          </w:p>
        </w:tc>
        <w:tc>
          <w:tcPr>
            <w:tcW w:w="4627" w:type="dxa"/>
            <w:tcBorders>
              <w:top w:val="single" w:sz="6" w:space="0" w:color="auto"/>
              <w:left w:val="single" w:sz="4" w:space="0" w:color="auto"/>
              <w:bottom w:val="single" w:sz="6" w:space="0" w:color="auto"/>
              <w:right w:val="single" w:sz="6" w:space="0" w:color="auto"/>
            </w:tcBorders>
            <w:vAlign w:val="center"/>
          </w:tcPr>
          <w:p w14:paraId="455AF147" w14:textId="77777777" w:rsidR="00332093" w:rsidRPr="007B2655" w:rsidRDefault="00332093" w:rsidP="00332093">
            <w:pPr>
              <w:rPr>
                <w:rFonts w:cs="Calibri"/>
                <w:sz w:val="16"/>
                <w:szCs w:val="16"/>
              </w:rPr>
            </w:pPr>
            <w:r w:rsidRPr="007B2655">
              <w:rPr>
                <w:rFonts w:cs="Calibri"/>
                <w:sz w:val="16"/>
                <w:szCs w:val="16"/>
              </w:rPr>
              <w:t>&lt;jmyslin2&gt; New class description for Ambient Lighting Drive Mode Client</w:t>
            </w:r>
          </w:p>
        </w:tc>
      </w:tr>
      <w:tr w:rsidR="00332093" w:rsidRPr="007D2770" w14:paraId="7B82D535" w14:textId="77777777" w:rsidTr="00332093">
        <w:trPr>
          <w:jc w:val="center"/>
        </w:trPr>
        <w:tc>
          <w:tcPr>
            <w:tcW w:w="1755" w:type="dxa"/>
            <w:tcBorders>
              <w:top w:val="nil"/>
              <w:left w:val="single" w:sz="4" w:space="0" w:color="auto"/>
              <w:bottom w:val="nil"/>
              <w:right w:val="single" w:sz="4" w:space="0" w:color="auto"/>
            </w:tcBorders>
          </w:tcPr>
          <w:p w14:paraId="5561E81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812118D" w14:textId="77777777" w:rsidR="00332093" w:rsidRPr="007B2655" w:rsidRDefault="00332093" w:rsidP="00332093">
            <w:pPr>
              <w:rPr>
                <w:rFonts w:cs="Arial"/>
                <w:sz w:val="16"/>
                <w:szCs w:val="16"/>
              </w:rPr>
            </w:pPr>
            <w:r w:rsidRPr="007B2655">
              <w:rPr>
                <w:rFonts w:cs="Arial"/>
                <w:sz w:val="16"/>
                <w:szCs w:val="16"/>
              </w:rPr>
              <w:t>VS-CLD-REQ-340542/A-Ambient Lighting Drive Mode Server</w:t>
            </w:r>
          </w:p>
        </w:tc>
        <w:tc>
          <w:tcPr>
            <w:tcW w:w="4627" w:type="dxa"/>
            <w:tcBorders>
              <w:top w:val="single" w:sz="6" w:space="0" w:color="auto"/>
              <w:left w:val="single" w:sz="4" w:space="0" w:color="auto"/>
              <w:bottom w:val="single" w:sz="6" w:space="0" w:color="auto"/>
              <w:right w:val="single" w:sz="6" w:space="0" w:color="auto"/>
            </w:tcBorders>
            <w:vAlign w:val="center"/>
          </w:tcPr>
          <w:p w14:paraId="58381B79" w14:textId="77777777" w:rsidR="00332093" w:rsidRPr="007B2655" w:rsidRDefault="00332093" w:rsidP="00332093">
            <w:pPr>
              <w:rPr>
                <w:rFonts w:cs="Calibri"/>
                <w:sz w:val="16"/>
                <w:szCs w:val="16"/>
              </w:rPr>
            </w:pPr>
            <w:r w:rsidRPr="007B2655">
              <w:rPr>
                <w:rFonts w:cs="Calibri"/>
                <w:sz w:val="16"/>
                <w:szCs w:val="16"/>
              </w:rPr>
              <w:t>&lt;jmyslin2&gt; New Ambient Lighting Drive Mode Server class description</w:t>
            </w:r>
          </w:p>
        </w:tc>
      </w:tr>
      <w:tr w:rsidR="00332093" w:rsidRPr="007D2770" w14:paraId="7CCF4D6C" w14:textId="77777777" w:rsidTr="00332093">
        <w:trPr>
          <w:jc w:val="center"/>
        </w:trPr>
        <w:tc>
          <w:tcPr>
            <w:tcW w:w="1755" w:type="dxa"/>
            <w:tcBorders>
              <w:top w:val="nil"/>
              <w:left w:val="single" w:sz="4" w:space="0" w:color="auto"/>
              <w:bottom w:val="nil"/>
              <w:right w:val="single" w:sz="4" w:space="0" w:color="auto"/>
            </w:tcBorders>
          </w:tcPr>
          <w:p w14:paraId="653A53C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9ADE1ED" w14:textId="77777777" w:rsidR="00332093" w:rsidRPr="007B2655" w:rsidRDefault="00332093" w:rsidP="00332093">
            <w:pPr>
              <w:rPr>
                <w:rFonts w:cs="Arial"/>
                <w:sz w:val="16"/>
                <w:szCs w:val="16"/>
              </w:rPr>
            </w:pPr>
            <w:r w:rsidRPr="007B2655">
              <w:rPr>
                <w:rFonts w:cs="Arial"/>
                <w:sz w:val="16"/>
                <w:szCs w:val="16"/>
              </w:rPr>
              <w:t>VS-UC-REQ-340546/A-User Enables Auto Ambient Lighting via HMI Setting</w:t>
            </w:r>
          </w:p>
        </w:tc>
        <w:tc>
          <w:tcPr>
            <w:tcW w:w="4627" w:type="dxa"/>
            <w:tcBorders>
              <w:top w:val="single" w:sz="6" w:space="0" w:color="auto"/>
              <w:left w:val="single" w:sz="4" w:space="0" w:color="auto"/>
              <w:bottom w:val="single" w:sz="6" w:space="0" w:color="auto"/>
              <w:right w:val="single" w:sz="6" w:space="0" w:color="auto"/>
            </w:tcBorders>
            <w:vAlign w:val="center"/>
          </w:tcPr>
          <w:p w14:paraId="6EC0FDA3" w14:textId="77777777" w:rsidR="00332093" w:rsidRPr="007B2655" w:rsidRDefault="00332093" w:rsidP="00332093">
            <w:pPr>
              <w:rPr>
                <w:rFonts w:cs="Calibri"/>
                <w:sz w:val="16"/>
                <w:szCs w:val="16"/>
              </w:rPr>
            </w:pPr>
            <w:r w:rsidRPr="007B2655">
              <w:rPr>
                <w:rFonts w:cs="Calibri"/>
                <w:sz w:val="16"/>
                <w:szCs w:val="16"/>
              </w:rPr>
              <w:t>&lt;jmyslin2&gt; New use case for the user enabling Auto Ambient Lighting via the HMI setting</w:t>
            </w:r>
          </w:p>
        </w:tc>
      </w:tr>
      <w:tr w:rsidR="00332093" w:rsidRPr="007D2770" w14:paraId="526CAEDE" w14:textId="77777777" w:rsidTr="00332093">
        <w:trPr>
          <w:jc w:val="center"/>
        </w:trPr>
        <w:tc>
          <w:tcPr>
            <w:tcW w:w="1755" w:type="dxa"/>
            <w:tcBorders>
              <w:top w:val="nil"/>
              <w:left w:val="single" w:sz="4" w:space="0" w:color="auto"/>
              <w:bottom w:val="nil"/>
              <w:right w:val="single" w:sz="4" w:space="0" w:color="auto"/>
            </w:tcBorders>
          </w:tcPr>
          <w:p w14:paraId="37DA2823"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742A2F4" w14:textId="77777777" w:rsidR="00332093" w:rsidRPr="007B2655" w:rsidRDefault="00332093" w:rsidP="00332093">
            <w:pPr>
              <w:rPr>
                <w:rFonts w:cs="Arial"/>
                <w:sz w:val="16"/>
                <w:szCs w:val="16"/>
              </w:rPr>
            </w:pPr>
            <w:r w:rsidRPr="007B2655">
              <w:rPr>
                <w:rFonts w:cs="Arial"/>
                <w:sz w:val="16"/>
                <w:szCs w:val="16"/>
              </w:rPr>
              <w:t>VS-UC-REQ-340547/A-User Disables Auto Ambient Lighting via HMI Setting</w:t>
            </w:r>
          </w:p>
        </w:tc>
        <w:tc>
          <w:tcPr>
            <w:tcW w:w="4627" w:type="dxa"/>
            <w:tcBorders>
              <w:top w:val="single" w:sz="6" w:space="0" w:color="auto"/>
              <w:left w:val="single" w:sz="4" w:space="0" w:color="auto"/>
              <w:bottom w:val="single" w:sz="6" w:space="0" w:color="auto"/>
              <w:right w:val="single" w:sz="6" w:space="0" w:color="auto"/>
            </w:tcBorders>
            <w:vAlign w:val="center"/>
          </w:tcPr>
          <w:p w14:paraId="6272351E" w14:textId="77777777" w:rsidR="00332093" w:rsidRPr="007B2655" w:rsidRDefault="00332093" w:rsidP="00332093">
            <w:pPr>
              <w:rPr>
                <w:rFonts w:cs="Calibri"/>
                <w:sz w:val="16"/>
                <w:szCs w:val="16"/>
              </w:rPr>
            </w:pPr>
            <w:r w:rsidRPr="007B2655">
              <w:rPr>
                <w:rFonts w:cs="Calibri"/>
                <w:sz w:val="16"/>
                <w:szCs w:val="16"/>
              </w:rPr>
              <w:t>&lt;jmyslin2&gt; New use case for user disabling Auto Ambient Lighting via the HMI setting</w:t>
            </w:r>
          </w:p>
        </w:tc>
      </w:tr>
      <w:tr w:rsidR="00332093" w:rsidRPr="007D2770" w14:paraId="38261B0E" w14:textId="77777777" w:rsidTr="00332093">
        <w:trPr>
          <w:jc w:val="center"/>
        </w:trPr>
        <w:tc>
          <w:tcPr>
            <w:tcW w:w="1755" w:type="dxa"/>
            <w:tcBorders>
              <w:top w:val="nil"/>
              <w:left w:val="single" w:sz="4" w:space="0" w:color="auto"/>
              <w:bottom w:val="nil"/>
              <w:right w:val="single" w:sz="4" w:space="0" w:color="auto"/>
            </w:tcBorders>
          </w:tcPr>
          <w:p w14:paraId="2E7D54D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92D7070" w14:textId="77777777" w:rsidR="00332093" w:rsidRPr="007B2655" w:rsidRDefault="00332093" w:rsidP="00332093">
            <w:pPr>
              <w:rPr>
                <w:rFonts w:cs="Arial"/>
                <w:sz w:val="16"/>
                <w:szCs w:val="16"/>
              </w:rPr>
            </w:pPr>
            <w:r w:rsidRPr="007B2655">
              <w:rPr>
                <w:rFonts w:cs="Arial"/>
                <w:sz w:val="16"/>
                <w:szCs w:val="16"/>
              </w:rPr>
              <w:t>VS-UC-REQ-340548/A-User changes color while in Auto Ambient Lighting</w:t>
            </w:r>
          </w:p>
        </w:tc>
        <w:tc>
          <w:tcPr>
            <w:tcW w:w="4627" w:type="dxa"/>
            <w:tcBorders>
              <w:top w:val="single" w:sz="6" w:space="0" w:color="auto"/>
              <w:left w:val="single" w:sz="4" w:space="0" w:color="auto"/>
              <w:bottom w:val="single" w:sz="6" w:space="0" w:color="auto"/>
              <w:right w:val="single" w:sz="6" w:space="0" w:color="auto"/>
            </w:tcBorders>
            <w:vAlign w:val="center"/>
          </w:tcPr>
          <w:p w14:paraId="7F3F3D78" w14:textId="77777777" w:rsidR="00332093" w:rsidRPr="007B2655" w:rsidRDefault="00332093" w:rsidP="00332093">
            <w:pPr>
              <w:rPr>
                <w:rFonts w:cs="Calibri"/>
                <w:sz w:val="16"/>
                <w:szCs w:val="16"/>
              </w:rPr>
            </w:pPr>
            <w:r w:rsidRPr="007B2655">
              <w:rPr>
                <w:rFonts w:cs="Calibri"/>
                <w:sz w:val="16"/>
                <w:szCs w:val="16"/>
              </w:rPr>
              <w:t>&lt;jmyslin2&gt; New use case for the user changing color while in Auto Ambient Lighting</w:t>
            </w:r>
          </w:p>
        </w:tc>
      </w:tr>
      <w:tr w:rsidR="00332093" w:rsidRPr="007D2770" w14:paraId="15655F7B" w14:textId="77777777" w:rsidTr="00332093">
        <w:trPr>
          <w:jc w:val="center"/>
        </w:trPr>
        <w:tc>
          <w:tcPr>
            <w:tcW w:w="1755" w:type="dxa"/>
            <w:tcBorders>
              <w:top w:val="nil"/>
              <w:left w:val="single" w:sz="4" w:space="0" w:color="auto"/>
              <w:bottom w:val="nil"/>
              <w:right w:val="single" w:sz="4" w:space="0" w:color="auto"/>
            </w:tcBorders>
          </w:tcPr>
          <w:p w14:paraId="28E8C8A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5672722" w14:textId="77777777" w:rsidR="00332093" w:rsidRPr="007B2655" w:rsidRDefault="00332093" w:rsidP="00332093">
            <w:pPr>
              <w:rPr>
                <w:rFonts w:cs="Arial"/>
                <w:sz w:val="16"/>
                <w:szCs w:val="16"/>
              </w:rPr>
            </w:pPr>
            <w:r w:rsidRPr="007B2655">
              <w:rPr>
                <w:rFonts w:cs="Arial"/>
                <w:sz w:val="16"/>
                <w:szCs w:val="16"/>
              </w:rPr>
              <w:t>VS-UC-REQ-340551/A-User changes color while in Manual Ambient Lighting</w:t>
            </w:r>
          </w:p>
        </w:tc>
        <w:tc>
          <w:tcPr>
            <w:tcW w:w="4627" w:type="dxa"/>
            <w:tcBorders>
              <w:top w:val="single" w:sz="6" w:space="0" w:color="auto"/>
              <w:left w:val="single" w:sz="4" w:space="0" w:color="auto"/>
              <w:bottom w:val="single" w:sz="6" w:space="0" w:color="auto"/>
              <w:right w:val="single" w:sz="6" w:space="0" w:color="auto"/>
            </w:tcBorders>
            <w:vAlign w:val="center"/>
          </w:tcPr>
          <w:p w14:paraId="6155031D" w14:textId="77777777" w:rsidR="00332093" w:rsidRPr="007B2655" w:rsidRDefault="00332093" w:rsidP="00332093">
            <w:pPr>
              <w:rPr>
                <w:rFonts w:cs="Calibri"/>
                <w:sz w:val="16"/>
                <w:szCs w:val="16"/>
              </w:rPr>
            </w:pPr>
            <w:r w:rsidRPr="007B2655">
              <w:rPr>
                <w:rFonts w:cs="Calibri"/>
                <w:sz w:val="16"/>
                <w:szCs w:val="16"/>
              </w:rPr>
              <w:t>&lt;jmyslins2&gt; New use case for when the user changes color while in manual ambient lighting</w:t>
            </w:r>
          </w:p>
        </w:tc>
      </w:tr>
      <w:tr w:rsidR="00332093" w:rsidRPr="007D2770" w14:paraId="57E303ED" w14:textId="77777777" w:rsidTr="00332093">
        <w:trPr>
          <w:jc w:val="center"/>
        </w:trPr>
        <w:tc>
          <w:tcPr>
            <w:tcW w:w="1755" w:type="dxa"/>
            <w:tcBorders>
              <w:top w:val="nil"/>
              <w:left w:val="single" w:sz="4" w:space="0" w:color="auto"/>
              <w:bottom w:val="nil"/>
              <w:right w:val="single" w:sz="4" w:space="0" w:color="auto"/>
            </w:tcBorders>
          </w:tcPr>
          <w:p w14:paraId="6D0CB36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B4B0EFF" w14:textId="77777777" w:rsidR="00332093" w:rsidRPr="007B2655" w:rsidRDefault="00332093" w:rsidP="00332093">
            <w:pPr>
              <w:rPr>
                <w:rFonts w:cs="Arial"/>
                <w:sz w:val="16"/>
                <w:szCs w:val="16"/>
              </w:rPr>
            </w:pPr>
            <w:r w:rsidRPr="007B2655">
              <w:rPr>
                <w:rFonts w:cs="Arial"/>
                <w:sz w:val="16"/>
                <w:szCs w:val="16"/>
              </w:rPr>
              <w:t>VS-UC-REQ-340569/A-Drive Mode change while in Auto Ambient Lighting mode</w:t>
            </w:r>
          </w:p>
        </w:tc>
        <w:tc>
          <w:tcPr>
            <w:tcW w:w="4627" w:type="dxa"/>
            <w:tcBorders>
              <w:top w:val="single" w:sz="6" w:space="0" w:color="auto"/>
              <w:left w:val="single" w:sz="4" w:space="0" w:color="auto"/>
              <w:bottom w:val="single" w:sz="6" w:space="0" w:color="auto"/>
              <w:right w:val="single" w:sz="6" w:space="0" w:color="auto"/>
            </w:tcBorders>
            <w:vAlign w:val="center"/>
          </w:tcPr>
          <w:p w14:paraId="298B164B" w14:textId="77777777" w:rsidR="00332093" w:rsidRPr="007B2655" w:rsidRDefault="00332093" w:rsidP="00332093">
            <w:pPr>
              <w:rPr>
                <w:rFonts w:cs="Calibri"/>
                <w:sz w:val="16"/>
                <w:szCs w:val="16"/>
              </w:rPr>
            </w:pPr>
            <w:r w:rsidRPr="007B2655">
              <w:rPr>
                <w:rFonts w:cs="Calibri"/>
                <w:sz w:val="16"/>
                <w:szCs w:val="16"/>
              </w:rPr>
              <w:t>New use case for Drive Mode change while in Auto Ambient Lighting mode</w:t>
            </w:r>
          </w:p>
        </w:tc>
      </w:tr>
      <w:tr w:rsidR="00332093" w:rsidRPr="007D2770" w14:paraId="0E13B82A" w14:textId="77777777" w:rsidTr="00332093">
        <w:trPr>
          <w:jc w:val="center"/>
        </w:trPr>
        <w:tc>
          <w:tcPr>
            <w:tcW w:w="1755" w:type="dxa"/>
            <w:tcBorders>
              <w:top w:val="nil"/>
              <w:left w:val="single" w:sz="4" w:space="0" w:color="auto"/>
              <w:bottom w:val="nil"/>
              <w:right w:val="single" w:sz="4" w:space="0" w:color="auto"/>
            </w:tcBorders>
          </w:tcPr>
          <w:p w14:paraId="3B1A7C4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21EA031" w14:textId="77777777" w:rsidR="00332093" w:rsidRPr="007B2655" w:rsidRDefault="00332093" w:rsidP="00332093">
            <w:pPr>
              <w:rPr>
                <w:rFonts w:cs="Arial"/>
                <w:sz w:val="16"/>
                <w:szCs w:val="16"/>
              </w:rPr>
            </w:pPr>
            <w:r w:rsidRPr="007B2655">
              <w:rPr>
                <w:rFonts w:cs="Arial"/>
                <w:sz w:val="16"/>
                <w:szCs w:val="16"/>
              </w:rPr>
              <w:t>VS-SR-REQ-341024/A-Ambient Lighting Strategy required to be used when supporting Automatic/Manual Ambient Lighting Drive Mode</w:t>
            </w:r>
          </w:p>
        </w:tc>
        <w:tc>
          <w:tcPr>
            <w:tcW w:w="4627" w:type="dxa"/>
            <w:tcBorders>
              <w:top w:val="single" w:sz="6" w:space="0" w:color="auto"/>
              <w:left w:val="single" w:sz="4" w:space="0" w:color="auto"/>
              <w:bottom w:val="single" w:sz="6" w:space="0" w:color="auto"/>
              <w:right w:val="single" w:sz="6" w:space="0" w:color="auto"/>
            </w:tcBorders>
            <w:vAlign w:val="center"/>
          </w:tcPr>
          <w:p w14:paraId="6BF41698" w14:textId="77777777" w:rsidR="00332093" w:rsidRPr="007B2655" w:rsidRDefault="00332093" w:rsidP="00332093">
            <w:pPr>
              <w:rPr>
                <w:rFonts w:cs="Calibri"/>
                <w:sz w:val="16"/>
                <w:szCs w:val="16"/>
              </w:rPr>
            </w:pPr>
            <w:r w:rsidRPr="007B2655">
              <w:rPr>
                <w:rFonts w:cs="Calibri"/>
                <w:sz w:val="16"/>
                <w:szCs w:val="16"/>
              </w:rPr>
              <w:t>&lt;jmyslin2&gt; New requirement for supporting Ambient Lighting strategy variant 2 when supporting the Auto/Manual Ambient Lighting setting</w:t>
            </w:r>
          </w:p>
        </w:tc>
      </w:tr>
      <w:tr w:rsidR="00332093" w:rsidRPr="007D2770" w14:paraId="79028602" w14:textId="77777777" w:rsidTr="00332093">
        <w:trPr>
          <w:jc w:val="center"/>
        </w:trPr>
        <w:tc>
          <w:tcPr>
            <w:tcW w:w="1755" w:type="dxa"/>
            <w:tcBorders>
              <w:top w:val="nil"/>
              <w:left w:val="single" w:sz="4" w:space="0" w:color="auto"/>
              <w:bottom w:val="nil"/>
              <w:right w:val="single" w:sz="4" w:space="0" w:color="auto"/>
            </w:tcBorders>
          </w:tcPr>
          <w:p w14:paraId="258CDFE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8756C31" w14:textId="77777777" w:rsidR="00332093" w:rsidRPr="007B2655" w:rsidRDefault="00332093" w:rsidP="00332093">
            <w:pPr>
              <w:rPr>
                <w:rFonts w:cs="Arial"/>
                <w:sz w:val="16"/>
                <w:szCs w:val="16"/>
              </w:rPr>
            </w:pPr>
            <w:r w:rsidRPr="007B2655">
              <w:rPr>
                <w:rFonts w:cs="Arial"/>
                <w:sz w:val="16"/>
                <w:szCs w:val="16"/>
              </w:rPr>
              <w:t>VS-REQ-341020/A-Ambient Lighting Drive Mode Server functional requirement</w:t>
            </w:r>
          </w:p>
        </w:tc>
        <w:tc>
          <w:tcPr>
            <w:tcW w:w="4627" w:type="dxa"/>
            <w:tcBorders>
              <w:top w:val="single" w:sz="6" w:space="0" w:color="auto"/>
              <w:left w:val="single" w:sz="4" w:space="0" w:color="auto"/>
              <w:bottom w:val="single" w:sz="6" w:space="0" w:color="auto"/>
              <w:right w:val="single" w:sz="6" w:space="0" w:color="auto"/>
            </w:tcBorders>
            <w:vAlign w:val="center"/>
          </w:tcPr>
          <w:p w14:paraId="3BC46925" w14:textId="77777777" w:rsidR="00332093" w:rsidRPr="007B2655" w:rsidRDefault="00332093" w:rsidP="00332093">
            <w:pPr>
              <w:rPr>
                <w:rFonts w:cs="Calibri"/>
                <w:sz w:val="16"/>
                <w:szCs w:val="16"/>
              </w:rPr>
            </w:pPr>
            <w:r w:rsidRPr="007B2655">
              <w:rPr>
                <w:rFonts w:cs="Calibri"/>
                <w:sz w:val="16"/>
                <w:szCs w:val="16"/>
              </w:rPr>
              <w:t>&lt;jmyslin2&gt; New requirement for Ambient Lighting Drive Mode Servers supporting Auto/Manual mode</w:t>
            </w:r>
          </w:p>
        </w:tc>
      </w:tr>
      <w:tr w:rsidR="00332093" w:rsidRPr="007D2770" w14:paraId="12838136" w14:textId="77777777" w:rsidTr="00332093">
        <w:trPr>
          <w:jc w:val="center"/>
        </w:trPr>
        <w:tc>
          <w:tcPr>
            <w:tcW w:w="1755" w:type="dxa"/>
            <w:tcBorders>
              <w:top w:val="nil"/>
              <w:left w:val="single" w:sz="4" w:space="0" w:color="auto"/>
              <w:bottom w:val="nil"/>
              <w:right w:val="single" w:sz="4" w:space="0" w:color="auto"/>
            </w:tcBorders>
          </w:tcPr>
          <w:p w14:paraId="70DBE53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EF4B3B6" w14:textId="77777777" w:rsidR="00332093" w:rsidRPr="007B2655" w:rsidRDefault="00332093" w:rsidP="00332093">
            <w:pPr>
              <w:rPr>
                <w:rFonts w:cs="Arial"/>
                <w:sz w:val="16"/>
                <w:szCs w:val="16"/>
              </w:rPr>
            </w:pPr>
            <w:r w:rsidRPr="007B2655">
              <w:rPr>
                <w:rFonts w:cs="Arial"/>
                <w:sz w:val="16"/>
                <w:szCs w:val="16"/>
              </w:rPr>
              <w:t>VS-REQ-341017/A-Ambient Lighting Drive Mode Client functional requirement</w:t>
            </w:r>
          </w:p>
        </w:tc>
        <w:tc>
          <w:tcPr>
            <w:tcW w:w="4627" w:type="dxa"/>
            <w:tcBorders>
              <w:top w:val="single" w:sz="6" w:space="0" w:color="auto"/>
              <w:left w:val="single" w:sz="4" w:space="0" w:color="auto"/>
              <w:bottom w:val="single" w:sz="6" w:space="0" w:color="auto"/>
              <w:right w:val="single" w:sz="6" w:space="0" w:color="auto"/>
            </w:tcBorders>
            <w:vAlign w:val="center"/>
          </w:tcPr>
          <w:p w14:paraId="4C9F3365" w14:textId="77777777" w:rsidR="00332093" w:rsidRPr="007B2655" w:rsidRDefault="00332093" w:rsidP="00332093">
            <w:pPr>
              <w:rPr>
                <w:rFonts w:cs="Calibri"/>
                <w:sz w:val="16"/>
                <w:szCs w:val="16"/>
              </w:rPr>
            </w:pPr>
            <w:r w:rsidRPr="007B2655">
              <w:rPr>
                <w:rFonts w:cs="Calibri"/>
                <w:sz w:val="16"/>
                <w:szCs w:val="16"/>
              </w:rPr>
              <w:t>&lt;jmyslin2&gt; new requirement for Ambient Lighting Drive Mode Client</w:t>
            </w:r>
          </w:p>
        </w:tc>
      </w:tr>
      <w:tr w:rsidR="00332093" w:rsidRPr="007D2770" w14:paraId="4F24544A" w14:textId="77777777" w:rsidTr="00332093">
        <w:trPr>
          <w:jc w:val="center"/>
        </w:trPr>
        <w:tc>
          <w:tcPr>
            <w:tcW w:w="1755" w:type="dxa"/>
            <w:tcBorders>
              <w:top w:val="nil"/>
              <w:left w:val="single" w:sz="4" w:space="0" w:color="auto"/>
              <w:bottom w:val="nil"/>
              <w:right w:val="single" w:sz="4" w:space="0" w:color="auto"/>
            </w:tcBorders>
          </w:tcPr>
          <w:p w14:paraId="5A00AE1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723680B" w14:textId="77777777" w:rsidR="00332093" w:rsidRPr="007B2655" w:rsidRDefault="00332093" w:rsidP="00332093">
            <w:pPr>
              <w:rPr>
                <w:rFonts w:cs="Arial"/>
                <w:sz w:val="16"/>
                <w:szCs w:val="16"/>
              </w:rPr>
            </w:pPr>
            <w:r w:rsidRPr="007B2655">
              <w:rPr>
                <w:rFonts w:cs="Arial"/>
                <w:sz w:val="16"/>
                <w:szCs w:val="16"/>
              </w:rPr>
              <w:t>VS-SR-REQ-341018/A-Enabling/Disabling Ambient Lighting Auto/Manual setting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545B56F8" w14:textId="77777777" w:rsidR="00332093" w:rsidRPr="007B2655" w:rsidRDefault="00332093" w:rsidP="00332093">
            <w:pPr>
              <w:rPr>
                <w:rFonts w:cs="Calibri"/>
                <w:sz w:val="16"/>
                <w:szCs w:val="16"/>
              </w:rPr>
            </w:pPr>
            <w:r w:rsidRPr="007B2655">
              <w:rPr>
                <w:rFonts w:cs="Calibri"/>
                <w:sz w:val="16"/>
                <w:szCs w:val="16"/>
              </w:rPr>
              <w:t>&lt;jmyslin2&gt; New requirement for Enable / Disabling Ambient Lightings Auto/Manual setting</w:t>
            </w:r>
          </w:p>
        </w:tc>
      </w:tr>
      <w:tr w:rsidR="00332093" w:rsidRPr="007D2770" w14:paraId="48C36939" w14:textId="77777777" w:rsidTr="00332093">
        <w:trPr>
          <w:jc w:val="center"/>
        </w:trPr>
        <w:tc>
          <w:tcPr>
            <w:tcW w:w="1755" w:type="dxa"/>
            <w:tcBorders>
              <w:top w:val="nil"/>
              <w:left w:val="single" w:sz="4" w:space="0" w:color="auto"/>
              <w:bottom w:val="nil"/>
              <w:right w:val="single" w:sz="4" w:space="0" w:color="auto"/>
            </w:tcBorders>
          </w:tcPr>
          <w:p w14:paraId="3FC27FD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3AE1BBE" w14:textId="77777777" w:rsidR="00332093" w:rsidRPr="007B2655" w:rsidRDefault="00332093" w:rsidP="00332093">
            <w:pPr>
              <w:rPr>
                <w:rFonts w:cs="Arial"/>
                <w:sz w:val="16"/>
                <w:szCs w:val="16"/>
              </w:rPr>
            </w:pPr>
            <w:r w:rsidRPr="007B2655">
              <w:rPr>
                <w:rFonts w:cs="Arial"/>
                <w:sz w:val="16"/>
                <w:szCs w:val="16"/>
              </w:rPr>
              <w:t>VS-TMR-REQ-340545/A-</w:t>
            </w:r>
            <w:proofErr w:type="spellStart"/>
            <w:r w:rsidRPr="007B2655">
              <w:rPr>
                <w:rFonts w:cs="Arial"/>
                <w:sz w:val="16"/>
                <w:szCs w:val="16"/>
              </w:rPr>
              <w:t>T_LghtAmbDrvMde_Rsp</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696AFEF2" w14:textId="77777777" w:rsidR="00332093" w:rsidRPr="007B2655" w:rsidRDefault="00332093" w:rsidP="00332093">
            <w:pPr>
              <w:rPr>
                <w:rFonts w:cs="Calibri"/>
                <w:sz w:val="16"/>
                <w:szCs w:val="16"/>
              </w:rPr>
            </w:pPr>
            <w:r w:rsidRPr="007B2655">
              <w:rPr>
                <w:rFonts w:cs="Calibri"/>
                <w:sz w:val="16"/>
                <w:szCs w:val="16"/>
              </w:rPr>
              <w:t>&lt;jmyslin2&gt; added timing for ambient lighting drive mode setting request and response</w:t>
            </w:r>
          </w:p>
        </w:tc>
      </w:tr>
      <w:tr w:rsidR="00332093" w:rsidRPr="007D2770" w14:paraId="7978D033" w14:textId="77777777" w:rsidTr="00332093">
        <w:trPr>
          <w:jc w:val="center"/>
        </w:trPr>
        <w:tc>
          <w:tcPr>
            <w:tcW w:w="1755" w:type="dxa"/>
            <w:tcBorders>
              <w:top w:val="nil"/>
              <w:left w:val="single" w:sz="4" w:space="0" w:color="auto"/>
              <w:bottom w:val="nil"/>
              <w:right w:val="single" w:sz="4" w:space="0" w:color="auto"/>
            </w:tcBorders>
          </w:tcPr>
          <w:p w14:paraId="0BA88B5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BF68E6D" w14:textId="77777777" w:rsidR="00332093" w:rsidRPr="007B2655" w:rsidRDefault="00332093" w:rsidP="00332093">
            <w:pPr>
              <w:rPr>
                <w:rFonts w:cs="Arial"/>
                <w:sz w:val="16"/>
                <w:szCs w:val="16"/>
              </w:rPr>
            </w:pPr>
            <w:r w:rsidRPr="007B2655">
              <w:rPr>
                <w:rFonts w:cs="Arial"/>
                <w:sz w:val="16"/>
                <w:szCs w:val="16"/>
              </w:rPr>
              <w:t>VS-SD-REQ-341028/A-Ambient Lighting Drive Mode set to Automatic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1CC2D52D" w14:textId="77777777" w:rsidR="00332093" w:rsidRPr="007B2655" w:rsidRDefault="00332093" w:rsidP="00332093">
            <w:pPr>
              <w:rPr>
                <w:rFonts w:cs="Calibri"/>
                <w:sz w:val="16"/>
                <w:szCs w:val="16"/>
              </w:rPr>
            </w:pPr>
            <w:r w:rsidRPr="007B2655">
              <w:rPr>
                <w:rFonts w:cs="Calibri"/>
                <w:sz w:val="16"/>
                <w:szCs w:val="16"/>
              </w:rPr>
              <w:t>&lt;jmyslin2&gt; New sequence diagram for Ambient Lighting Drive Mode set to Manual via the HMI</w:t>
            </w:r>
          </w:p>
        </w:tc>
      </w:tr>
      <w:tr w:rsidR="00332093" w:rsidRPr="007D2770" w14:paraId="7AF449EF" w14:textId="77777777" w:rsidTr="00332093">
        <w:trPr>
          <w:jc w:val="center"/>
        </w:trPr>
        <w:tc>
          <w:tcPr>
            <w:tcW w:w="1755" w:type="dxa"/>
            <w:tcBorders>
              <w:top w:val="nil"/>
              <w:left w:val="single" w:sz="4" w:space="0" w:color="auto"/>
              <w:bottom w:val="nil"/>
              <w:right w:val="single" w:sz="4" w:space="0" w:color="auto"/>
            </w:tcBorders>
          </w:tcPr>
          <w:p w14:paraId="2AD81ED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0246172" w14:textId="77777777" w:rsidR="00332093" w:rsidRPr="007B2655" w:rsidRDefault="00332093" w:rsidP="00332093">
            <w:pPr>
              <w:rPr>
                <w:rFonts w:cs="Arial"/>
                <w:sz w:val="16"/>
                <w:szCs w:val="16"/>
              </w:rPr>
            </w:pPr>
            <w:r w:rsidRPr="007B2655">
              <w:rPr>
                <w:rFonts w:cs="Arial"/>
                <w:sz w:val="16"/>
                <w:szCs w:val="16"/>
              </w:rPr>
              <w:t>VS-SD-REQ-341027/A-Ambient Lighting Drive Mode set to Manual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4EBB1A7F" w14:textId="77777777" w:rsidR="00332093" w:rsidRPr="007B2655" w:rsidRDefault="00332093" w:rsidP="00332093">
            <w:pPr>
              <w:rPr>
                <w:rFonts w:cs="Calibri"/>
                <w:sz w:val="16"/>
                <w:szCs w:val="16"/>
              </w:rPr>
            </w:pPr>
            <w:r w:rsidRPr="007B2655">
              <w:rPr>
                <w:rFonts w:cs="Calibri"/>
                <w:sz w:val="16"/>
                <w:szCs w:val="16"/>
              </w:rPr>
              <w:t>&lt;jmyslin2&gt; New sequence diagram for setting Ambient Lighting Drive Mode to Manual</w:t>
            </w:r>
          </w:p>
        </w:tc>
      </w:tr>
      <w:tr w:rsidR="00332093" w:rsidRPr="007D2770" w14:paraId="43A5B85B" w14:textId="77777777" w:rsidTr="00332093">
        <w:trPr>
          <w:jc w:val="center"/>
        </w:trPr>
        <w:tc>
          <w:tcPr>
            <w:tcW w:w="1755" w:type="dxa"/>
            <w:tcBorders>
              <w:top w:val="nil"/>
              <w:left w:val="single" w:sz="4" w:space="0" w:color="auto"/>
              <w:bottom w:val="single" w:sz="4" w:space="0" w:color="auto"/>
              <w:right w:val="single" w:sz="4" w:space="0" w:color="auto"/>
            </w:tcBorders>
          </w:tcPr>
          <w:p w14:paraId="08C540D3"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254A0D1" w14:textId="77777777" w:rsidR="00332093" w:rsidRPr="007B2655" w:rsidRDefault="00332093" w:rsidP="00332093">
            <w:pPr>
              <w:rPr>
                <w:rFonts w:cs="Arial"/>
                <w:sz w:val="16"/>
                <w:szCs w:val="16"/>
              </w:rPr>
            </w:pPr>
            <w:r w:rsidRPr="007B2655">
              <w:rPr>
                <w:rFonts w:cs="Arial"/>
                <w:sz w:val="16"/>
                <w:szCs w:val="16"/>
              </w:rPr>
              <w:t>VS-SD-REQ-341050/A-User changes ambient lighting color while in auto mode</w:t>
            </w:r>
          </w:p>
        </w:tc>
        <w:tc>
          <w:tcPr>
            <w:tcW w:w="4627" w:type="dxa"/>
            <w:tcBorders>
              <w:top w:val="single" w:sz="6" w:space="0" w:color="auto"/>
              <w:left w:val="single" w:sz="4" w:space="0" w:color="auto"/>
              <w:bottom w:val="single" w:sz="6" w:space="0" w:color="auto"/>
              <w:right w:val="single" w:sz="6" w:space="0" w:color="auto"/>
            </w:tcBorders>
            <w:vAlign w:val="center"/>
          </w:tcPr>
          <w:p w14:paraId="53AA3450" w14:textId="77777777" w:rsidR="00332093" w:rsidRPr="007B2655" w:rsidRDefault="00332093" w:rsidP="00332093">
            <w:pPr>
              <w:rPr>
                <w:rFonts w:cs="Calibri"/>
                <w:sz w:val="16"/>
                <w:szCs w:val="16"/>
              </w:rPr>
            </w:pPr>
            <w:r w:rsidRPr="007B2655">
              <w:rPr>
                <w:rFonts w:cs="Calibri"/>
                <w:sz w:val="16"/>
                <w:szCs w:val="16"/>
              </w:rPr>
              <w:t>&lt;jmyslin2&gt; New sequence diagram for user changing color in auto mode</w:t>
            </w:r>
          </w:p>
        </w:tc>
      </w:tr>
      <w:tr w:rsidR="00332093" w:rsidRPr="002C70C7" w14:paraId="4578BE0B"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479E45FD"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1DEFC6F7"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12B0B339"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1FD83BBE" w14:textId="77777777" w:rsidR="00332093" w:rsidRPr="002C70C7" w:rsidRDefault="00332093" w:rsidP="00332093">
            <w:pPr>
              <w:rPr>
                <w:rFonts w:asciiTheme="minorHAnsi" w:hAnsiTheme="minorHAnsi" w:cstheme="minorHAnsi"/>
                <w:sz w:val="16"/>
                <w:szCs w:val="16"/>
              </w:rPr>
            </w:pPr>
          </w:p>
        </w:tc>
      </w:tr>
      <w:tr w:rsidR="00332093" w:rsidRPr="00C77FDB" w14:paraId="7DFF974D"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441F738D" w14:textId="77777777" w:rsidR="00332093" w:rsidRPr="00C77FDB" w:rsidRDefault="00332093" w:rsidP="00332093">
            <w:pPr>
              <w:rPr>
                <w:rFonts w:cstheme="minorHAnsi"/>
                <w:b/>
                <w:sz w:val="16"/>
                <w:szCs w:val="16"/>
              </w:rPr>
            </w:pPr>
            <w:r>
              <w:rPr>
                <w:rFonts w:cstheme="minorHAnsi"/>
                <w:b/>
                <w:sz w:val="16"/>
                <w:szCs w:val="16"/>
              </w:rPr>
              <w:t>May 20, 2019</w:t>
            </w:r>
          </w:p>
        </w:tc>
        <w:tc>
          <w:tcPr>
            <w:tcW w:w="1047" w:type="dxa"/>
            <w:tcBorders>
              <w:top w:val="single" w:sz="6" w:space="0" w:color="auto"/>
              <w:left w:val="single" w:sz="6" w:space="0" w:color="auto"/>
              <w:bottom w:val="single" w:sz="4" w:space="0" w:color="auto"/>
              <w:right w:val="single" w:sz="6" w:space="0" w:color="auto"/>
            </w:tcBorders>
          </w:tcPr>
          <w:p w14:paraId="05A0D3F9" w14:textId="77777777" w:rsidR="00332093" w:rsidRPr="00C77FDB" w:rsidRDefault="00332093" w:rsidP="00332093">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.18</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05F0B294" w14:textId="77777777" w:rsidR="00332093" w:rsidRPr="00C77FDB" w:rsidRDefault="00332093" w:rsidP="00332093">
            <w:pPr>
              <w:rPr>
                <w:rFonts w:cstheme="minorHAnsi"/>
                <w:b/>
                <w:sz w:val="16"/>
                <w:szCs w:val="16"/>
              </w:rPr>
            </w:pPr>
          </w:p>
        </w:tc>
      </w:tr>
      <w:tr w:rsidR="00332093" w:rsidRPr="007B2655" w14:paraId="3F28CA9D" w14:textId="77777777" w:rsidTr="00332093">
        <w:trPr>
          <w:jc w:val="center"/>
        </w:trPr>
        <w:tc>
          <w:tcPr>
            <w:tcW w:w="1755" w:type="dxa"/>
            <w:tcBorders>
              <w:top w:val="single" w:sz="4" w:space="0" w:color="auto"/>
              <w:left w:val="single" w:sz="4" w:space="0" w:color="auto"/>
              <w:bottom w:val="nil"/>
              <w:right w:val="single" w:sz="4" w:space="0" w:color="auto"/>
            </w:tcBorders>
          </w:tcPr>
          <w:p w14:paraId="515C666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0D03F06" w14:textId="77777777" w:rsidR="00332093" w:rsidRPr="004D32C3" w:rsidRDefault="00332093" w:rsidP="00332093">
            <w:pPr>
              <w:rPr>
                <w:rFonts w:cs="Arial"/>
                <w:sz w:val="16"/>
                <w:szCs w:val="16"/>
              </w:rPr>
            </w:pPr>
            <w:r w:rsidRPr="004D32C3">
              <w:rPr>
                <w:rFonts w:cs="Arial"/>
                <w:sz w:val="16"/>
                <w:szCs w:val="16"/>
              </w:rPr>
              <w:t>VS-IIR-REQ-276699/G-Logical to Physical CAN signal mapping - Vehicle Settings</w:t>
            </w:r>
          </w:p>
        </w:tc>
        <w:tc>
          <w:tcPr>
            <w:tcW w:w="4627" w:type="dxa"/>
            <w:tcBorders>
              <w:top w:val="single" w:sz="6" w:space="0" w:color="auto"/>
              <w:left w:val="single" w:sz="4" w:space="0" w:color="auto"/>
              <w:bottom w:val="single" w:sz="6" w:space="0" w:color="auto"/>
              <w:right w:val="single" w:sz="6" w:space="0" w:color="auto"/>
            </w:tcBorders>
            <w:vAlign w:val="center"/>
          </w:tcPr>
          <w:p w14:paraId="300EB454" w14:textId="77777777" w:rsidR="00332093" w:rsidRPr="004D32C3" w:rsidRDefault="00332093" w:rsidP="00332093">
            <w:pPr>
              <w:rPr>
                <w:rFonts w:cs="Calibri"/>
                <w:sz w:val="16"/>
                <w:szCs w:val="16"/>
              </w:rPr>
            </w:pPr>
            <w:r w:rsidRPr="004D32C3">
              <w:rPr>
                <w:rFonts w:cs="Calibri"/>
                <w:sz w:val="16"/>
                <w:szCs w:val="16"/>
              </w:rPr>
              <w:t xml:space="preserve">&lt;jmyslin2&gt; added </w:t>
            </w:r>
            <w:proofErr w:type="spellStart"/>
            <w:r w:rsidRPr="004D32C3">
              <w:rPr>
                <w:rFonts w:cs="Calibri"/>
                <w:sz w:val="16"/>
                <w:szCs w:val="16"/>
              </w:rPr>
              <w:t>LongTermReset_B_RqMnu</w:t>
            </w:r>
            <w:proofErr w:type="spellEnd"/>
          </w:p>
        </w:tc>
      </w:tr>
      <w:tr w:rsidR="00332093" w:rsidRPr="007B2655" w14:paraId="014CEC07" w14:textId="77777777" w:rsidTr="00332093">
        <w:trPr>
          <w:jc w:val="center"/>
        </w:trPr>
        <w:tc>
          <w:tcPr>
            <w:tcW w:w="1755" w:type="dxa"/>
            <w:tcBorders>
              <w:top w:val="nil"/>
              <w:left w:val="single" w:sz="4" w:space="0" w:color="auto"/>
              <w:bottom w:val="nil"/>
              <w:right w:val="single" w:sz="4" w:space="0" w:color="auto"/>
            </w:tcBorders>
          </w:tcPr>
          <w:p w14:paraId="1AF1C98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8CDB189" w14:textId="77777777" w:rsidR="00332093" w:rsidRPr="004D32C3" w:rsidRDefault="00332093" w:rsidP="00332093">
            <w:pPr>
              <w:rPr>
                <w:rFonts w:cs="Arial"/>
                <w:sz w:val="16"/>
                <w:szCs w:val="16"/>
              </w:rPr>
            </w:pPr>
            <w:r w:rsidRPr="004D32C3">
              <w:rPr>
                <w:rFonts w:cs="Arial"/>
                <w:sz w:val="16"/>
                <w:szCs w:val="16"/>
              </w:rPr>
              <w:t>MD-REQ-025450/M-</w:t>
            </w:r>
            <w:proofErr w:type="spellStart"/>
            <w:r w:rsidRPr="004D32C3">
              <w:rPr>
                <w:rFonts w:cs="Arial"/>
                <w:sz w:val="16"/>
                <w:szCs w:val="16"/>
              </w:rPr>
              <w:t>Disp_LangSel.St</w:t>
            </w:r>
            <w:proofErr w:type="spellEnd"/>
            <w:r w:rsidRPr="004D32C3">
              <w:rPr>
                <w:rFonts w:cs="Arial"/>
                <w:sz w:val="16"/>
                <w:szCs w:val="16"/>
              </w:rPr>
              <w:t xml:space="preserve"> (</w:t>
            </w:r>
            <w:proofErr w:type="spellStart"/>
            <w:r w:rsidRPr="004D32C3">
              <w:rPr>
                <w:rFonts w:cs="Arial"/>
                <w:sz w:val="16"/>
                <w:szCs w:val="16"/>
              </w:rPr>
              <w:t>TcSE</w:t>
            </w:r>
            <w:proofErr w:type="spellEnd"/>
            <w:r w:rsidRPr="004D32C3">
              <w:rPr>
                <w:rFonts w:cs="Arial"/>
                <w:sz w:val="16"/>
                <w:szCs w:val="16"/>
              </w:rPr>
              <w:t xml:space="preserve"> ROIN-297360)</w:t>
            </w:r>
          </w:p>
        </w:tc>
        <w:tc>
          <w:tcPr>
            <w:tcW w:w="4627" w:type="dxa"/>
            <w:tcBorders>
              <w:top w:val="single" w:sz="6" w:space="0" w:color="auto"/>
              <w:left w:val="single" w:sz="4" w:space="0" w:color="auto"/>
              <w:bottom w:val="single" w:sz="6" w:space="0" w:color="auto"/>
              <w:right w:val="single" w:sz="6" w:space="0" w:color="auto"/>
            </w:tcBorders>
            <w:vAlign w:val="center"/>
          </w:tcPr>
          <w:p w14:paraId="1620BF05" w14:textId="77777777" w:rsidR="00332093" w:rsidRPr="004D32C3" w:rsidRDefault="00332093" w:rsidP="00332093">
            <w:pPr>
              <w:rPr>
                <w:rFonts w:cs="Calibri"/>
                <w:sz w:val="16"/>
                <w:szCs w:val="16"/>
              </w:rPr>
            </w:pPr>
            <w:proofErr w:type="spellStart"/>
            <w:r w:rsidRPr="004D32C3">
              <w:rPr>
                <w:rFonts w:cs="Calibri"/>
                <w:sz w:val="16"/>
                <w:szCs w:val="16"/>
              </w:rPr>
              <w:t>asimukhi</w:t>
            </w:r>
            <w:proofErr w:type="spellEnd"/>
            <w:r w:rsidRPr="004D32C3">
              <w:rPr>
                <w:rFonts w:cs="Calibri"/>
                <w:sz w:val="16"/>
                <w:szCs w:val="16"/>
              </w:rPr>
              <w:t xml:space="preserve">: revised to update the Logical-Physical Mapping </w:t>
            </w:r>
            <w:proofErr w:type="spellStart"/>
            <w:r w:rsidRPr="004D32C3">
              <w:rPr>
                <w:rFonts w:cs="Calibri"/>
                <w:sz w:val="16"/>
                <w:szCs w:val="16"/>
              </w:rPr>
              <w:t>Attachement</w:t>
            </w:r>
            <w:proofErr w:type="spellEnd"/>
            <w:r w:rsidRPr="004D32C3">
              <w:rPr>
                <w:rFonts w:cs="Calibri"/>
                <w:sz w:val="16"/>
                <w:szCs w:val="16"/>
              </w:rPr>
              <w:t xml:space="preserve"> I</w:t>
            </w:r>
          </w:p>
        </w:tc>
      </w:tr>
      <w:tr w:rsidR="00332093" w:rsidRPr="007B2655" w14:paraId="1518F3E5" w14:textId="77777777" w:rsidTr="00332093">
        <w:trPr>
          <w:jc w:val="center"/>
        </w:trPr>
        <w:tc>
          <w:tcPr>
            <w:tcW w:w="1755" w:type="dxa"/>
            <w:tcBorders>
              <w:top w:val="nil"/>
              <w:left w:val="single" w:sz="4" w:space="0" w:color="auto"/>
              <w:bottom w:val="nil"/>
              <w:right w:val="single" w:sz="4" w:space="0" w:color="auto"/>
            </w:tcBorders>
          </w:tcPr>
          <w:p w14:paraId="7F07676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A17210E" w14:textId="77777777" w:rsidR="00332093" w:rsidRPr="004D32C3" w:rsidRDefault="00332093" w:rsidP="00332093">
            <w:pPr>
              <w:rPr>
                <w:rFonts w:cs="Arial"/>
                <w:sz w:val="16"/>
                <w:szCs w:val="16"/>
              </w:rPr>
            </w:pPr>
            <w:r w:rsidRPr="004D32C3">
              <w:rPr>
                <w:rFonts w:cs="Arial"/>
                <w:sz w:val="16"/>
                <w:szCs w:val="16"/>
              </w:rPr>
              <w:t>MD-REQ-338982/B-</w:t>
            </w:r>
            <w:proofErr w:type="spellStart"/>
            <w:r w:rsidRPr="004D32C3">
              <w:rPr>
                <w:rFonts w:cs="Arial"/>
                <w:sz w:val="16"/>
                <w:szCs w:val="16"/>
              </w:rPr>
              <w:t>LongTermReset_B_RqMnu</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445BE97B" w14:textId="77777777" w:rsidR="00332093" w:rsidRPr="004D32C3" w:rsidRDefault="00332093" w:rsidP="00332093">
            <w:pPr>
              <w:rPr>
                <w:rFonts w:cs="Calibri"/>
                <w:sz w:val="16"/>
                <w:szCs w:val="16"/>
              </w:rPr>
            </w:pPr>
            <w:r w:rsidRPr="004D32C3">
              <w:rPr>
                <w:rFonts w:cs="Calibri"/>
                <w:sz w:val="16"/>
                <w:szCs w:val="16"/>
              </w:rPr>
              <w:t>&lt;jmyslin2&gt; updated name.  No content change</w:t>
            </w:r>
          </w:p>
        </w:tc>
      </w:tr>
      <w:tr w:rsidR="00332093" w:rsidRPr="007B2655" w14:paraId="186C6534" w14:textId="77777777" w:rsidTr="00332093">
        <w:trPr>
          <w:jc w:val="center"/>
        </w:trPr>
        <w:tc>
          <w:tcPr>
            <w:tcW w:w="1755" w:type="dxa"/>
            <w:tcBorders>
              <w:top w:val="nil"/>
              <w:left w:val="single" w:sz="4" w:space="0" w:color="auto"/>
              <w:bottom w:val="nil"/>
              <w:right w:val="single" w:sz="4" w:space="0" w:color="auto"/>
            </w:tcBorders>
          </w:tcPr>
          <w:p w14:paraId="7951545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01E21CB" w14:textId="77777777" w:rsidR="00332093" w:rsidRPr="004D32C3" w:rsidRDefault="00332093" w:rsidP="00332093">
            <w:pPr>
              <w:rPr>
                <w:rFonts w:cs="Arial"/>
                <w:sz w:val="16"/>
                <w:szCs w:val="16"/>
              </w:rPr>
            </w:pPr>
            <w:r w:rsidRPr="004D32C3">
              <w:rPr>
                <w:rFonts w:cs="Arial"/>
                <w:sz w:val="16"/>
                <w:szCs w:val="16"/>
              </w:rPr>
              <w:t>MD-REQ-341180/B-</w:t>
            </w:r>
            <w:proofErr w:type="spellStart"/>
            <w:r w:rsidRPr="004D32C3">
              <w:rPr>
                <w:rFonts w:cs="Arial"/>
                <w:sz w:val="16"/>
                <w:szCs w:val="16"/>
              </w:rPr>
              <w:t>BattTracLoThres_D_Stat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5F03309A" w14:textId="77777777" w:rsidR="00332093" w:rsidRPr="004D32C3" w:rsidRDefault="00332093" w:rsidP="00332093">
            <w:pPr>
              <w:rPr>
                <w:rFonts w:cs="Calibri"/>
                <w:sz w:val="16"/>
                <w:szCs w:val="16"/>
              </w:rPr>
            </w:pPr>
            <w:r w:rsidRPr="004D32C3">
              <w:rPr>
                <w:rFonts w:cs="Calibri"/>
                <w:sz w:val="16"/>
                <w:szCs w:val="16"/>
              </w:rPr>
              <w:t>&lt;jmyslin2&gt; Clarification only.  KPH to Km/h</w:t>
            </w:r>
          </w:p>
        </w:tc>
      </w:tr>
      <w:tr w:rsidR="00332093" w:rsidRPr="007B2655" w14:paraId="305C0854" w14:textId="77777777" w:rsidTr="00332093">
        <w:trPr>
          <w:jc w:val="center"/>
        </w:trPr>
        <w:tc>
          <w:tcPr>
            <w:tcW w:w="1755" w:type="dxa"/>
            <w:tcBorders>
              <w:top w:val="nil"/>
              <w:left w:val="single" w:sz="4" w:space="0" w:color="auto"/>
              <w:bottom w:val="nil"/>
              <w:right w:val="single" w:sz="4" w:space="0" w:color="auto"/>
            </w:tcBorders>
          </w:tcPr>
          <w:p w14:paraId="11734CE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F5987DF" w14:textId="77777777" w:rsidR="00332093" w:rsidRPr="004D32C3" w:rsidRDefault="00332093" w:rsidP="00332093">
            <w:pPr>
              <w:rPr>
                <w:rFonts w:cs="Arial"/>
                <w:sz w:val="16"/>
                <w:szCs w:val="16"/>
              </w:rPr>
            </w:pPr>
            <w:r w:rsidRPr="004D32C3">
              <w:rPr>
                <w:rFonts w:cs="Arial"/>
                <w:sz w:val="16"/>
                <w:szCs w:val="16"/>
              </w:rPr>
              <w:t>MD-REQ-341183/B-</w:t>
            </w:r>
            <w:proofErr w:type="spellStart"/>
            <w:r w:rsidRPr="004D32C3">
              <w:rPr>
                <w:rFonts w:cs="Arial"/>
                <w:sz w:val="16"/>
                <w:szCs w:val="16"/>
              </w:rPr>
              <w:t>BattTracLoThres_D_Rq</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78BE1C99" w14:textId="77777777" w:rsidR="00332093" w:rsidRPr="004D32C3" w:rsidRDefault="00332093" w:rsidP="00332093">
            <w:pPr>
              <w:rPr>
                <w:rFonts w:cs="Calibri"/>
                <w:sz w:val="16"/>
                <w:szCs w:val="16"/>
              </w:rPr>
            </w:pPr>
            <w:r w:rsidRPr="004D32C3">
              <w:rPr>
                <w:rFonts w:cs="Calibri"/>
                <w:sz w:val="16"/>
                <w:szCs w:val="16"/>
              </w:rPr>
              <w:t>&lt;jmyslin2&gt; Clarification only.  KPH to Km/h</w:t>
            </w:r>
          </w:p>
        </w:tc>
      </w:tr>
      <w:tr w:rsidR="00332093" w:rsidRPr="007B2655" w14:paraId="1DB9D63A" w14:textId="77777777" w:rsidTr="00332093">
        <w:trPr>
          <w:jc w:val="center"/>
        </w:trPr>
        <w:tc>
          <w:tcPr>
            <w:tcW w:w="1755" w:type="dxa"/>
            <w:tcBorders>
              <w:top w:val="nil"/>
              <w:left w:val="single" w:sz="4" w:space="0" w:color="auto"/>
              <w:bottom w:val="nil"/>
              <w:right w:val="single" w:sz="4" w:space="0" w:color="auto"/>
            </w:tcBorders>
          </w:tcPr>
          <w:p w14:paraId="55B843F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9148FE9" w14:textId="77777777" w:rsidR="00332093" w:rsidRPr="004D32C3" w:rsidRDefault="00332093" w:rsidP="00332093">
            <w:pPr>
              <w:rPr>
                <w:rFonts w:cs="Arial"/>
                <w:sz w:val="16"/>
                <w:szCs w:val="16"/>
              </w:rPr>
            </w:pPr>
            <w:r w:rsidRPr="004D32C3">
              <w:rPr>
                <w:rFonts w:cs="Arial"/>
                <w:sz w:val="16"/>
                <w:szCs w:val="16"/>
              </w:rPr>
              <w:t>MD-REQ-347056/A-</w:t>
            </w:r>
            <w:proofErr w:type="spellStart"/>
            <w:r w:rsidRPr="004D32C3">
              <w:rPr>
                <w:rFonts w:cs="Arial"/>
                <w:sz w:val="16"/>
                <w:szCs w:val="16"/>
              </w:rPr>
              <w:t>EcoIdl_D_Rq</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44E19910" w14:textId="77777777" w:rsidR="00332093" w:rsidRPr="004D32C3" w:rsidRDefault="00332093" w:rsidP="00332093">
            <w:pPr>
              <w:rPr>
                <w:rFonts w:cs="Calibri"/>
                <w:sz w:val="16"/>
                <w:szCs w:val="16"/>
              </w:rPr>
            </w:pPr>
            <w:r w:rsidRPr="004D32C3">
              <w:rPr>
                <w:rFonts w:cs="Calibri"/>
                <w:sz w:val="16"/>
                <w:szCs w:val="16"/>
              </w:rPr>
              <w:t xml:space="preserve">&lt;jmyslin2&gt; </w:t>
            </w:r>
            <w:proofErr w:type="gramStart"/>
            <w:r w:rsidRPr="004D32C3">
              <w:rPr>
                <w:rFonts w:cs="Calibri"/>
                <w:sz w:val="16"/>
                <w:szCs w:val="16"/>
              </w:rPr>
              <w:t>New  MD</w:t>
            </w:r>
            <w:proofErr w:type="gramEnd"/>
            <w:r w:rsidRPr="004D32C3">
              <w:rPr>
                <w:rFonts w:cs="Calibri"/>
                <w:sz w:val="16"/>
                <w:szCs w:val="16"/>
              </w:rPr>
              <w:t xml:space="preserve"> for Eco-Idle signal request</w:t>
            </w:r>
          </w:p>
        </w:tc>
      </w:tr>
      <w:tr w:rsidR="00332093" w:rsidRPr="007B2655" w14:paraId="45318687" w14:textId="77777777" w:rsidTr="00332093">
        <w:trPr>
          <w:jc w:val="center"/>
        </w:trPr>
        <w:tc>
          <w:tcPr>
            <w:tcW w:w="1755" w:type="dxa"/>
            <w:tcBorders>
              <w:top w:val="nil"/>
              <w:left w:val="single" w:sz="4" w:space="0" w:color="auto"/>
              <w:bottom w:val="nil"/>
              <w:right w:val="single" w:sz="4" w:space="0" w:color="auto"/>
            </w:tcBorders>
          </w:tcPr>
          <w:p w14:paraId="7D5C399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61B7EB3" w14:textId="77777777" w:rsidR="00332093" w:rsidRPr="004D32C3" w:rsidRDefault="00332093" w:rsidP="00332093">
            <w:pPr>
              <w:rPr>
                <w:rFonts w:cs="Arial"/>
                <w:sz w:val="16"/>
                <w:szCs w:val="16"/>
              </w:rPr>
            </w:pPr>
            <w:r w:rsidRPr="004D32C3">
              <w:rPr>
                <w:rFonts w:cs="Arial"/>
                <w:sz w:val="16"/>
                <w:szCs w:val="16"/>
              </w:rPr>
              <w:t>MD-REQ-347057/A-</w:t>
            </w:r>
            <w:proofErr w:type="spellStart"/>
            <w:r w:rsidRPr="004D32C3">
              <w:rPr>
                <w:rFonts w:cs="Arial"/>
                <w:sz w:val="16"/>
                <w:szCs w:val="16"/>
              </w:rPr>
              <w:t>EcoIdl_D_Stat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77D86F44" w14:textId="77777777" w:rsidR="00332093" w:rsidRPr="004D32C3" w:rsidRDefault="00332093" w:rsidP="00332093">
            <w:pPr>
              <w:rPr>
                <w:rFonts w:cs="Calibri"/>
                <w:sz w:val="16"/>
                <w:szCs w:val="16"/>
              </w:rPr>
            </w:pPr>
            <w:r w:rsidRPr="004D32C3">
              <w:rPr>
                <w:rFonts w:cs="Calibri"/>
                <w:sz w:val="16"/>
                <w:szCs w:val="16"/>
              </w:rPr>
              <w:t xml:space="preserve">&lt;jmyslin2&gt; </w:t>
            </w:r>
            <w:proofErr w:type="gramStart"/>
            <w:r w:rsidRPr="004D32C3">
              <w:rPr>
                <w:rFonts w:cs="Calibri"/>
                <w:sz w:val="16"/>
                <w:szCs w:val="16"/>
              </w:rPr>
              <w:t>New  MD</w:t>
            </w:r>
            <w:proofErr w:type="gramEnd"/>
            <w:r w:rsidRPr="004D32C3">
              <w:rPr>
                <w:rFonts w:cs="Calibri"/>
                <w:sz w:val="16"/>
                <w:szCs w:val="16"/>
              </w:rPr>
              <w:t xml:space="preserve"> for Eco-Idle status signal</w:t>
            </w:r>
          </w:p>
        </w:tc>
      </w:tr>
      <w:tr w:rsidR="00332093" w:rsidRPr="007B2655" w14:paraId="2969696D" w14:textId="77777777" w:rsidTr="00332093">
        <w:trPr>
          <w:jc w:val="center"/>
        </w:trPr>
        <w:tc>
          <w:tcPr>
            <w:tcW w:w="1755" w:type="dxa"/>
            <w:tcBorders>
              <w:top w:val="nil"/>
              <w:left w:val="single" w:sz="4" w:space="0" w:color="auto"/>
              <w:bottom w:val="nil"/>
              <w:right w:val="single" w:sz="4" w:space="0" w:color="auto"/>
            </w:tcBorders>
          </w:tcPr>
          <w:p w14:paraId="1802C89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DD59FF2" w14:textId="77777777" w:rsidR="00332093" w:rsidRPr="004D32C3" w:rsidRDefault="00332093" w:rsidP="00332093">
            <w:pPr>
              <w:rPr>
                <w:rFonts w:cs="Arial"/>
                <w:sz w:val="16"/>
                <w:szCs w:val="16"/>
              </w:rPr>
            </w:pPr>
            <w:r w:rsidRPr="004D32C3">
              <w:rPr>
                <w:rFonts w:cs="Arial"/>
                <w:sz w:val="16"/>
                <w:szCs w:val="16"/>
              </w:rPr>
              <w:t>VS-CLD-REQ-347054/A-Eco-Idle Client</w:t>
            </w:r>
          </w:p>
        </w:tc>
        <w:tc>
          <w:tcPr>
            <w:tcW w:w="4627" w:type="dxa"/>
            <w:tcBorders>
              <w:top w:val="single" w:sz="6" w:space="0" w:color="auto"/>
              <w:left w:val="single" w:sz="4" w:space="0" w:color="auto"/>
              <w:bottom w:val="single" w:sz="6" w:space="0" w:color="auto"/>
              <w:right w:val="single" w:sz="6" w:space="0" w:color="auto"/>
            </w:tcBorders>
            <w:vAlign w:val="center"/>
          </w:tcPr>
          <w:p w14:paraId="4765DA02" w14:textId="77777777" w:rsidR="00332093" w:rsidRPr="004D32C3" w:rsidRDefault="00332093" w:rsidP="00332093">
            <w:pPr>
              <w:rPr>
                <w:rFonts w:cs="Calibri"/>
                <w:sz w:val="16"/>
                <w:szCs w:val="16"/>
              </w:rPr>
            </w:pPr>
            <w:r w:rsidRPr="004D32C3">
              <w:rPr>
                <w:rFonts w:cs="Calibri"/>
                <w:sz w:val="16"/>
                <w:szCs w:val="16"/>
              </w:rPr>
              <w:t>&lt;jmyslin2&gt; New Class Description for Eco-Idle Client</w:t>
            </w:r>
          </w:p>
        </w:tc>
      </w:tr>
      <w:tr w:rsidR="00332093" w:rsidRPr="007B2655" w14:paraId="17F53E2E" w14:textId="77777777" w:rsidTr="00332093">
        <w:trPr>
          <w:jc w:val="center"/>
        </w:trPr>
        <w:tc>
          <w:tcPr>
            <w:tcW w:w="1755" w:type="dxa"/>
            <w:tcBorders>
              <w:top w:val="nil"/>
              <w:left w:val="single" w:sz="4" w:space="0" w:color="auto"/>
              <w:bottom w:val="nil"/>
              <w:right w:val="single" w:sz="4" w:space="0" w:color="auto"/>
            </w:tcBorders>
          </w:tcPr>
          <w:p w14:paraId="4BFE474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500351E" w14:textId="77777777" w:rsidR="00332093" w:rsidRPr="004D32C3" w:rsidRDefault="00332093" w:rsidP="00332093">
            <w:pPr>
              <w:rPr>
                <w:rFonts w:cs="Arial"/>
                <w:sz w:val="16"/>
                <w:szCs w:val="16"/>
              </w:rPr>
            </w:pPr>
            <w:r w:rsidRPr="004D32C3">
              <w:rPr>
                <w:rFonts w:cs="Arial"/>
                <w:sz w:val="16"/>
                <w:szCs w:val="16"/>
              </w:rPr>
              <w:t>VS-CLD-REQ-347055/A-Eco-Idle Server</w:t>
            </w:r>
          </w:p>
        </w:tc>
        <w:tc>
          <w:tcPr>
            <w:tcW w:w="4627" w:type="dxa"/>
            <w:tcBorders>
              <w:top w:val="single" w:sz="6" w:space="0" w:color="auto"/>
              <w:left w:val="single" w:sz="4" w:space="0" w:color="auto"/>
              <w:bottom w:val="single" w:sz="6" w:space="0" w:color="auto"/>
              <w:right w:val="single" w:sz="6" w:space="0" w:color="auto"/>
            </w:tcBorders>
            <w:vAlign w:val="center"/>
          </w:tcPr>
          <w:p w14:paraId="2402BC0F" w14:textId="77777777" w:rsidR="00332093" w:rsidRPr="004D32C3" w:rsidRDefault="00332093" w:rsidP="00332093">
            <w:pPr>
              <w:rPr>
                <w:rFonts w:cs="Calibri"/>
                <w:sz w:val="16"/>
                <w:szCs w:val="16"/>
              </w:rPr>
            </w:pPr>
            <w:r w:rsidRPr="004D32C3">
              <w:rPr>
                <w:rFonts w:cs="Calibri"/>
                <w:sz w:val="16"/>
                <w:szCs w:val="16"/>
              </w:rPr>
              <w:t>&lt;jmyslin2&gt; New Class description for Eco-Idle Server</w:t>
            </w:r>
          </w:p>
        </w:tc>
      </w:tr>
      <w:tr w:rsidR="00332093" w:rsidRPr="007B2655" w14:paraId="25B59FA6" w14:textId="77777777" w:rsidTr="00332093">
        <w:trPr>
          <w:jc w:val="center"/>
        </w:trPr>
        <w:tc>
          <w:tcPr>
            <w:tcW w:w="1755" w:type="dxa"/>
            <w:tcBorders>
              <w:top w:val="nil"/>
              <w:left w:val="single" w:sz="4" w:space="0" w:color="auto"/>
              <w:bottom w:val="nil"/>
              <w:right w:val="single" w:sz="4" w:space="0" w:color="auto"/>
            </w:tcBorders>
          </w:tcPr>
          <w:p w14:paraId="365F1D1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9EACB0C" w14:textId="77777777" w:rsidR="00332093" w:rsidRPr="004D32C3" w:rsidRDefault="00332093" w:rsidP="00332093">
            <w:pPr>
              <w:rPr>
                <w:rFonts w:cs="Arial"/>
                <w:sz w:val="16"/>
                <w:szCs w:val="16"/>
              </w:rPr>
            </w:pPr>
            <w:r w:rsidRPr="004D32C3">
              <w:rPr>
                <w:rFonts w:cs="Arial"/>
                <w:sz w:val="16"/>
                <w:szCs w:val="16"/>
              </w:rPr>
              <w:t>ENMEM-REQ-105569/E-Driver Profiles Deleted During Master Reset</w:t>
            </w:r>
          </w:p>
        </w:tc>
        <w:tc>
          <w:tcPr>
            <w:tcW w:w="4627" w:type="dxa"/>
            <w:tcBorders>
              <w:top w:val="single" w:sz="6" w:space="0" w:color="auto"/>
              <w:left w:val="single" w:sz="4" w:space="0" w:color="auto"/>
              <w:bottom w:val="single" w:sz="6" w:space="0" w:color="auto"/>
              <w:right w:val="single" w:sz="6" w:space="0" w:color="auto"/>
            </w:tcBorders>
            <w:vAlign w:val="center"/>
          </w:tcPr>
          <w:p w14:paraId="3F7C7C34" w14:textId="77777777" w:rsidR="00332093" w:rsidRPr="004D32C3" w:rsidRDefault="00332093" w:rsidP="00332093">
            <w:pPr>
              <w:rPr>
                <w:rFonts w:cs="Calibri"/>
                <w:sz w:val="16"/>
                <w:szCs w:val="16"/>
              </w:rPr>
            </w:pPr>
            <w:r w:rsidRPr="004D32C3">
              <w:rPr>
                <w:rFonts w:cs="Calibri"/>
                <w:sz w:val="16"/>
                <w:szCs w:val="16"/>
              </w:rPr>
              <w:t>MBORREL4: Updated for DSM Decouple</w:t>
            </w:r>
          </w:p>
        </w:tc>
      </w:tr>
      <w:tr w:rsidR="00332093" w:rsidRPr="007B2655" w14:paraId="1965043D" w14:textId="77777777" w:rsidTr="00332093">
        <w:trPr>
          <w:jc w:val="center"/>
        </w:trPr>
        <w:tc>
          <w:tcPr>
            <w:tcW w:w="1755" w:type="dxa"/>
            <w:tcBorders>
              <w:top w:val="nil"/>
              <w:left w:val="single" w:sz="4" w:space="0" w:color="auto"/>
              <w:bottom w:val="nil"/>
              <w:right w:val="single" w:sz="4" w:space="0" w:color="auto"/>
            </w:tcBorders>
          </w:tcPr>
          <w:p w14:paraId="43BA651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0C50FA0" w14:textId="77777777" w:rsidR="00332093" w:rsidRPr="004D32C3" w:rsidRDefault="00332093" w:rsidP="00332093">
            <w:pPr>
              <w:rPr>
                <w:rFonts w:cs="Arial"/>
                <w:sz w:val="16"/>
                <w:szCs w:val="16"/>
              </w:rPr>
            </w:pPr>
            <w:r w:rsidRPr="004D32C3">
              <w:rPr>
                <w:rFonts w:cs="Arial"/>
                <w:sz w:val="16"/>
                <w:szCs w:val="16"/>
              </w:rPr>
              <w:t>VS-SR-REQ-334504/B-Drive History Reset</w:t>
            </w:r>
          </w:p>
        </w:tc>
        <w:tc>
          <w:tcPr>
            <w:tcW w:w="4627" w:type="dxa"/>
            <w:tcBorders>
              <w:top w:val="single" w:sz="6" w:space="0" w:color="auto"/>
              <w:left w:val="single" w:sz="4" w:space="0" w:color="auto"/>
              <w:bottom w:val="single" w:sz="6" w:space="0" w:color="auto"/>
              <w:right w:val="single" w:sz="6" w:space="0" w:color="auto"/>
            </w:tcBorders>
            <w:vAlign w:val="center"/>
          </w:tcPr>
          <w:p w14:paraId="02F55907" w14:textId="77777777" w:rsidR="00332093" w:rsidRPr="004D32C3" w:rsidRDefault="00332093" w:rsidP="00332093">
            <w:pPr>
              <w:rPr>
                <w:rFonts w:cs="Calibri"/>
                <w:sz w:val="16"/>
                <w:szCs w:val="16"/>
              </w:rPr>
            </w:pPr>
            <w:r w:rsidRPr="004D32C3">
              <w:rPr>
                <w:rFonts w:cs="Calibri"/>
                <w:sz w:val="16"/>
                <w:szCs w:val="16"/>
              </w:rPr>
              <w:t>&lt;jmyslin2&gt; updated signal name only.  No content change</w:t>
            </w:r>
          </w:p>
        </w:tc>
      </w:tr>
      <w:tr w:rsidR="00332093" w:rsidRPr="007B2655" w14:paraId="14240490" w14:textId="77777777" w:rsidTr="00332093">
        <w:trPr>
          <w:jc w:val="center"/>
        </w:trPr>
        <w:tc>
          <w:tcPr>
            <w:tcW w:w="1755" w:type="dxa"/>
            <w:tcBorders>
              <w:top w:val="nil"/>
              <w:left w:val="single" w:sz="4" w:space="0" w:color="auto"/>
              <w:bottom w:val="nil"/>
              <w:right w:val="single" w:sz="4" w:space="0" w:color="auto"/>
            </w:tcBorders>
          </w:tcPr>
          <w:p w14:paraId="53604F7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0D52E4C" w14:textId="77777777" w:rsidR="00332093" w:rsidRPr="004D32C3" w:rsidRDefault="00332093" w:rsidP="00332093">
            <w:pPr>
              <w:rPr>
                <w:rFonts w:cs="Arial"/>
                <w:sz w:val="16"/>
                <w:szCs w:val="16"/>
              </w:rPr>
            </w:pPr>
            <w:r w:rsidRPr="004D32C3">
              <w:rPr>
                <w:rFonts w:cs="Arial"/>
                <w:sz w:val="16"/>
                <w:szCs w:val="16"/>
              </w:rPr>
              <w:t>VS-SR-REQ-341178/B-Mapping Table - Speedometer Major Units</w:t>
            </w:r>
          </w:p>
        </w:tc>
        <w:tc>
          <w:tcPr>
            <w:tcW w:w="4627" w:type="dxa"/>
            <w:tcBorders>
              <w:top w:val="single" w:sz="6" w:space="0" w:color="auto"/>
              <w:left w:val="single" w:sz="4" w:space="0" w:color="auto"/>
              <w:bottom w:val="single" w:sz="6" w:space="0" w:color="auto"/>
              <w:right w:val="single" w:sz="6" w:space="0" w:color="auto"/>
            </w:tcBorders>
            <w:vAlign w:val="center"/>
          </w:tcPr>
          <w:p w14:paraId="7D5DD792" w14:textId="77777777" w:rsidR="00332093" w:rsidRPr="004D32C3" w:rsidRDefault="00332093" w:rsidP="00332093">
            <w:pPr>
              <w:rPr>
                <w:rFonts w:cs="Calibri"/>
                <w:sz w:val="16"/>
                <w:szCs w:val="16"/>
              </w:rPr>
            </w:pPr>
            <w:r w:rsidRPr="004D32C3">
              <w:rPr>
                <w:rFonts w:cs="Calibri"/>
                <w:sz w:val="16"/>
                <w:szCs w:val="16"/>
              </w:rPr>
              <w:t>&lt;jmyslin2&gt; Clarification only.  Changed KPH to Km/h</w:t>
            </w:r>
          </w:p>
        </w:tc>
      </w:tr>
      <w:tr w:rsidR="00332093" w:rsidRPr="007B2655" w14:paraId="694831C0" w14:textId="77777777" w:rsidTr="00332093">
        <w:trPr>
          <w:jc w:val="center"/>
        </w:trPr>
        <w:tc>
          <w:tcPr>
            <w:tcW w:w="1755" w:type="dxa"/>
            <w:tcBorders>
              <w:top w:val="nil"/>
              <w:left w:val="single" w:sz="4" w:space="0" w:color="auto"/>
              <w:bottom w:val="nil"/>
              <w:right w:val="single" w:sz="4" w:space="0" w:color="auto"/>
            </w:tcBorders>
          </w:tcPr>
          <w:p w14:paraId="44CFB9F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01F0928" w14:textId="77777777" w:rsidR="00332093" w:rsidRPr="004D32C3" w:rsidRDefault="00332093" w:rsidP="00332093">
            <w:pPr>
              <w:rPr>
                <w:rFonts w:cs="Arial"/>
                <w:sz w:val="16"/>
                <w:szCs w:val="16"/>
              </w:rPr>
            </w:pPr>
            <w:r w:rsidRPr="004D32C3">
              <w:rPr>
                <w:rFonts w:cs="Arial"/>
                <w:sz w:val="16"/>
                <w:szCs w:val="16"/>
              </w:rPr>
              <w:t>VS-FUN-REQ-347046/A-Eco-Idle</w:t>
            </w:r>
          </w:p>
        </w:tc>
        <w:tc>
          <w:tcPr>
            <w:tcW w:w="4627" w:type="dxa"/>
            <w:tcBorders>
              <w:top w:val="single" w:sz="6" w:space="0" w:color="auto"/>
              <w:left w:val="single" w:sz="4" w:space="0" w:color="auto"/>
              <w:bottom w:val="single" w:sz="6" w:space="0" w:color="auto"/>
              <w:right w:val="single" w:sz="6" w:space="0" w:color="auto"/>
            </w:tcBorders>
            <w:vAlign w:val="center"/>
          </w:tcPr>
          <w:p w14:paraId="71AF3319" w14:textId="77777777" w:rsidR="00332093" w:rsidRPr="004D32C3" w:rsidRDefault="00332093" w:rsidP="00332093">
            <w:pPr>
              <w:rPr>
                <w:rFonts w:cs="Calibri"/>
                <w:sz w:val="16"/>
                <w:szCs w:val="16"/>
              </w:rPr>
            </w:pPr>
            <w:r w:rsidRPr="004D32C3">
              <w:rPr>
                <w:rFonts w:cs="Calibri"/>
                <w:sz w:val="16"/>
                <w:szCs w:val="16"/>
              </w:rPr>
              <w:t>&lt;jmyslin2&gt; New function for Eco-Idle</w:t>
            </w:r>
          </w:p>
        </w:tc>
      </w:tr>
      <w:tr w:rsidR="00332093" w:rsidRPr="007B2655" w14:paraId="5962DC64" w14:textId="77777777" w:rsidTr="00332093">
        <w:trPr>
          <w:jc w:val="center"/>
        </w:trPr>
        <w:tc>
          <w:tcPr>
            <w:tcW w:w="1755" w:type="dxa"/>
            <w:tcBorders>
              <w:top w:val="nil"/>
              <w:left w:val="single" w:sz="4" w:space="0" w:color="auto"/>
              <w:bottom w:val="nil"/>
              <w:right w:val="single" w:sz="4" w:space="0" w:color="auto"/>
            </w:tcBorders>
          </w:tcPr>
          <w:p w14:paraId="11A993B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1942B05" w14:textId="77777777" w:rsidR="00332093" w:rsidRPr="004D32C3" w:rsidRDefault="00332093" w:rsidP="00332093">
            <w:pPr>
              <w:rPr>
                <w:rFonts w:cs="Arial"/>
                <w:sz w:val="16"/>
                <w:szCs w:val="16"/>
              </w:rPr>
            </w:pPr>
            <w:r w:rsidRPr="004D32C3">
              <w:rPr>
                <w:rFonts w:cs="Arial"/>
                <w:sz w:val="16"/>
                <w:szCs w:val="16"/>
              </w:rPr>
              <w:t>VS-UC-REQ-347814/A-User Enables Eco-Idle Setting</w:t>
            </w:r>
          </w:p>
        </w:tc>
        <w:tc>
          <w:tcPr>
            <w:tcW w:w="4627" w:type="dxa"/>
            <w:tcBorders>
              <w:top w:val="single" w:sz="6" w:space="0" w:color="auto"/>
              <w:left w:val="single" w:sz="4" w:space="0" w:color="auto"/>
              <w:bottom w:val="single" w:sz="6" w:space="0" w:color="auto"/>
              <w:right w:val="single" w:sz="6" w:space="0" w:color="auto"/>
            </w:tcBorders>
            <w:vAlign w:val="center"/>
          </w:tcPr>
          <w:p w14:paraId="1C43355C" w14:textId="77777777" w:rsidR="00332093" w:rsidRPr="004D32C3" w:rsidRDefault="00332093" w:rsidP="00332093">
            <w:pPr>
              <w:rPr>
                <w:rFonts w:cs="Calibri"/>
                <w:sz w:val="16"/>
                <w:szCs w:val="16"/>
              </w:rPr>
            </w:pPr>
            <w:r w:rsidRPr="004D32C3">
              <w:rPr>
                <w:rFonts w:cs="Calibri"/>
                <w:sz w:val="16"/>
                <w:szCs w:val="16"/>
              </w:rPr>
              <w:t>&lt;jmyslin2&gt; new Eco-Idle use case</w:t>
            </w:r>
          </w:p>
        </w:tc>
      </w:tr>
      <w:tr w:rsidR="00332093" w:rsidRPr="007B2655" w14:paraId="1DCF48A8" w14:textId="77777777" w:rsidTr="00332093">
        <w:trPr>
          <w:jc w:val="center"/>
        </w:trPr>
        <w:tc>
          <w:tcPr>
            <w:tcW w:w="1755" w:type="dxa"/>
            <w:tcBorders>
              <w:top w:val="nil"/>
              <w:left w:val="single" w:sz="4" w:space="0" w:color="auto"/>
              <w:bottom w:val="nil"/>
              <w:right w:val="single" w:sz="4" w:space="0" w:color="auto"/>
            </w:tcBorders>
          </w:tcPr>
          <w:p w14:paraId="40ADDD9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91ACDF5" w14:textId="77777777" w:rsidR="00332093" w:rsidRPr="004D32C3" w:rsidRDefault="00332093" w:rsidP="00332093">
            <w:pPr>
              <w:rPr>
                <w:rFonts w:cs="Arial"/>
                <w:sz w:val="16"/>
                <w:szCs w:val="16"/>
              </w:rPr>
            </w:pPr>
            <w:r w:rsidRPr="004D32C3">
              <w:rPr>
                <w:rFonts w:cs="Arial"/>
                <w:sz w:val="16"/>
                <w:szCs w:val="16"/>
              </w:rPr>
              <w:t>VS-UC-REQ-347815/A-User Disables Eco-Idle Setting</w:t>
            </w:r>
          </w:p>
        </w:tc>
        <w:tc>
          <w:tcPr>
            <w:tcW w:w="4627" w:type="dxa"/>
            <w:tcBorders>
              <w:top w:val="single" w:sz="6" w:space="0" w:color="auto"/>
              <w:left w:val="single" w:sz="4" w:space="0" w:color="auto"/>
              <w:bottom w:val="single" w:sz="6" w:space="0" w:color="auto"/>
              <w:right w:val="single" w:sz="6" w:space="0" w:color="auto"/>
            </w:tcBorders>
            <w:vAlign w:val="center"/>
          </w:tcPr>
          <w:p w14:paraId="445C239E" w14:textId="77777777" w:rsidR="00332093" w:rsidRPr="004D32C3" w:rsidRDefault="00332093" w:rsidP="00332093">
            <w:pPr>
              <w:rPr>
                <w:rFonts w:cs="Calibri"/>
                <w:sz w:val="16"/>
                <w:szCs w:val="16"/>
              </w:rPr>
            </w:pPr>
            <w:r w:rsidRPr="004D32C3">
              <w:rPr>
                <w:rFonts w:cs="Calibri"/>
                <w:sz w:val="16"/>
                <w:szCs w:val="16"/>
              </w:rPr>
              <w:t>&lt;jmyslin2&gt; New Eco-Idle use case</w:t>
            </w:r>
          </w:p>
        </w:tc>
      </w:tr>
      <w:tr w:rsidR="00332093" w:rsidRPr="007B2655" w14:paraId="100599CB" w14:textId="77777777" w:rsidTr="00332093">
        <w:trPr>
          <w:jc w:val="center"/>
        </w:trPr>
        <w:tc>
          <w:tcPr>
            <w:tcW w:w="1755" w:type="dxa"/>
            <w:tcBorders>
              <w:top w:val="nil"/>
              <w:left w:val="single" w:sz="4" w:space="0" w:color="auto"/>
              <w:bottom w:val="nil"/>
              <w:right w:val="single" w:sz="4" w:space="0" w:color="auto"/>
            </w:tcBorders>
          </w:tcPr>
          <w:p w14:paraId="342309D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F3DF292" w14:textId="77777777" w:rsidR="00332093" w:rsidRPr="004D32C3" w:rsidRDefault="00332093" w:rsidP="00332093">
            <w:pPr>
              <w:rPr>
                <w:rFonts w:cs="Arial"/>
                <w:sz w:val="16"/>
                <w:szCs w:val="16"/>
              </w:rPr>
            </w:pPr>
            <w:r w:rsidRPr="004D32C3">
              <w:rPr>
                <w:rFonts w:cs="Arial"/>
                <w:sz w:val="16"/>
                <w:szCs w:val="16"/>
              </w:rPr>
              <w:t>VS-SR-REQ-347812/A-Eco-Idle Setting change</w:t>
            </w:r>
          </w:p>
        </w:tc>
        <w:tc>
          <w:tcPr>
            <w:tcW w:w="4627" w:type="dxa"/>
            <w:tcBorders>
              <w:top w:val="single" w:sz="6" w:space="0" w:color="auto"/>
              <w:left w:val="single" w:sz="4" w:space="0" w:color="auto"/>
              <w:bottom w:val="single" w:sz="6" w:space="0" w:color="auto"/>
              <w:right w:val="single" w:sz="6" w:space="0" w:color="auto"/>
            </w:tcBorders>
            <w:vAlign w:val="center"/>
          </w:tcPr>
          <w:p w14:paraId="468FA6FA" w14:textId="77777777" w:rsidR="00332093" w:rsidRPr="004D32C3" w:rsidRDefault="00332093" w:rsidP="00332093">
            <w:pPr>
              <w:rPr>
                <w:rFonts w:cs="Calibri"/>
                <w:sz w:val="16"/>
                <w:szCs w:val="16"/>
              </w:rPr>
            </w:pPr>
            <w:r w:rsidRPr="004D32C3">
              <w:rPr>
                <w:rFonts w:cs="Calibri"/>
                <w:sz w:val="16"/>
                <w:szCs w:val="16"/>
              </w:rPr>
              <w:t>&lt;jmyslin2&gt; new requirement for Eco-Idle setting</w:t>
            </w:r>
          </w:p>
        </w:tc>
      </w:tr>
      <w:tr w:rsidR="00332093" w:rsidRPr="007B2655" w14:paraId="4A8A26AF" w14:textId="77777777" w:rsidTr="00332093">
        <w:trPr>
          <w:jc w:val="center"/>
        </w:trPr>
        <w:tc>
          <w:tcPr>
            <w:tcW w:w="1755" w:type="dxa"/>
            <w:tcBorders>
              <w:top w:val="nil"/>
              <w:left w:val="single" w:sz="4" w:space="0" w:color="auto"/>
              <w:bottom w:val="nil"/>
              <w:right w:val="single" w:sz="4" w:space="0" w:color="auto"/>
            </w:tcBorders>
          </w:tcPr>
          <w:p w14:paraId="41E9B37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D9701AC" w14:textId="77777777" w:rsidR="00332093" w:rsidRPr="004D32C3" w:rsidRDefault="00332093" w:rsidP="00332093">
            <w:pPr>
              <w:rPr>
                <w:rFonts w:cs="Arial"/>
                <w:sz w:val="16"/>
                <w:szCs w:val="16"/>
              </w:rPr>
            </w:pPr>
            <w:r w:rsidRPr="004D32C3">
              <w:rPr>
                <w:rFonts w:cs="Arial"/>
                <w:sz w:val="16"/>
                <w:szCs w:val="16"/>
              </w:rPr>
              <w:t>VS-TMR-REQ-347813/A-</w:t>
            </w:r>
            <w:proofErr w:type="spellStart"/>
            <w:r w:rsidRPr="004D32C3">
              <w:rPr>
                <w:rFonts w:cs="Arial"/>
                <w:sz w:val="16"/>
                <w:szCs w:val="16"/>
              </w:rPr>
              <w:t>T_EcoIdle_Rsp</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6527FFB8" w14:textId="77777777" w:rsidR="00332093" w:rsidRPr="004D32C3" w:rsidRDefault="00332093" w:rsidP="00332093">
            <w:pPr>
              <w:rPr>
                <w:rFonts w:cs="Calibri"/>
                <w:sz w:val="16"/>
                <w:szCs w:val="16"/>
              </w:rPr>
            </w:pPr>
            <w:r w:rsidRPr="004D32C3">
              <w:rPr>
                <w:rFonts w:cs="Calibri"/>
                <w:sz w:val="16"/>
                <w:szCs w:val="16"/>
              </w:rPr>
              <w:t>&lt;jmyslin2&gt; New Eco-Idle timing requirement</w:t>
            </w:r>
          </w:p>
        </w:tc>
      </w:tr>
      <w:tr w:rsidR="00332093" w:rsidRPr="007B2655" w14:paraId="2F9CCBDA" w14:textId="77777777" w:rsidTr="00332093">
        <w:trPr>
          <w:jc w:val="center"/>
        </w:trPr>
        <w:tc>
          <w:tcPr>
            <w:tcW w:w="1755" w:type="dxa"/>
            <w:tcBorders>
              <w:top w:val="nil"/>
              <w:left w:val="single" w:sz="4" w:space="0" w:color="auto"/>
              <w:bottom w:val="nil"/>
              <w:right w:val="single" w:sz="4" w:space="0" w:color="auto"/>
            </w:tcBorders>
          </w:tcPr>
          <w:p w14:paraId="30FAF68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6D10CB6" w14:textId="77777777" w:rsidR="00332093" w:rsidRPr="004D32C3" w:rsidRDefault="00332093" w:rsidP="00332093">
            <w:pPr>
              <w:rPr>
                <w:rFonts w:cs="Arial"/>
                <w:sz w:val="16"/>
                <w:szCs w:val="16"/>
              </w:rPr>
            </w:pPr>
            <w:r w:rsidRPr="004D32C3">
              <w:rPr>
                <w:rFonts w:cs="Arial"/>
                <w:sz w:val="16"/>
                <w:szCs w:val="16"/>
              </w:rPr>
              <w:t>VS-SD-REQ-347816/A-Eco-Idle set to Enabled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3CE17045" w14:textId="77777777" w:rsidR="00332093" w:rsidRPr="004D32C3" w:rsidRDefault="00332093" w:rsidP="00332093">
            <w:pPr>
              <w:rPr>
                <w:rFonts w:cs="Calibri"/>
                <w:sz w:val="16"/>
                <w:szCs w:val="16"/>
              </w:rPr>
            </w:pPr>
            <w:r w:rsidRPr="004D32C3">
              <w:rPr>
                <w:rFonts w:cs="Calibri"/>
                <w:sz w:val="16"/>
                <w:szCs w:val="16"/>
              </w:rPr>
              <w:t>&lt;jmyslin2&gt; New Eco-Idle sequence diagram</w:t>
            </w:r>
          </w:p>
        </w:tc>
      </w:tr>
      <w:tr w:rsidR="00332093" w:rsidRPr="007B2655" w14:paraId="2858DD6B" w14:textId="77777777" w:rsidTr="00332093">
        <w:trPr>
          <w:jc w:val="center"/>
        </w:trPr>
        <w:tc>
          <w:tcPr>
            <w:tcW w:w="1755" w:type="dxa"/>
            <w:tcBorders>
              <w:top w:val="nil"/>
              <w:left w:val="single" w:sz="4" w:space="0" w:color="auto"/>
              <w:bottom w:val="single" w:sz="4" w:space="0" w:color="auto"/>
              <w:right w:val="single" w:sz="4" w:space="0" w:color="auto"/>
            </w:tcBorders>
          </w:tcPr>
          <w:p w14:paraId="2D453A4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3DA2FC1" w14:textId="77777777" w:rsidR="00332093" w:rsidRPr="004D32C3" w:rsidRDefault="00332093" w:rsidP="00332093">
            <w:pPr>
              <w:rPr>
                <w:rFonts w:cs="Arial"/>
                <w:sz w:val="16"/>
                <w:szCs w:val="16"/>
              </w:rPr>
            </w:pPr>
            <w:r w:rsidRPr="004D32C3">
              <w:rPr>
                <w:rFonts w:cs="Arial"/>
                <w:sz w:val="16"/>
                <w:szCs w:val="16"/>
              </w:rPr>
              <w:t>VS-SD-REQ-347817/A-Eco-Idle set to Disabled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7466D727" w14:textId="77777777" w:rsidR="00332093" w:rsidRPr="004D32C3" w:rsidRDefault="00332093" w:rsidP="00332093">
            <w:pPr>
              <w:rPr>
                <w:rFonts w:cs="Calibri"/>
                <w:sz w:val="16"/>
                <w:szCs w:val="16"/>
              </w:rPr>
            </w:pPr>
            <w:r w:rsidRPr="004D32C3">
              <w:rPr>
                <w:rFonts w:cs="Calibri"/>
                <w:sz w:val="16"/>
                <w:szCs w:val="16"/>
              </w:rPr>
              <w:t>&lt;jmyslin2&gt; New Eco-Idle sequence diagram</w:t>
            </w:r>
          </w:p>
        </w:tc>
      </w:tr>
      <w:tr w:rsidR="00332093" w:rsidRPr="002C70C7" w14:paraId="20C4F6E3"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74331B39"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67A8533D"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3F8E3CFA"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4EC61949" w14:textId="77777777" w:rsidR="00332093" w:rsidRPr="002C70C7" w:rsidRDefault="00332093" w:rsidP="00332093">
            <w:pPr>
              <w:rPr>
                <w:rFonts w:asciiTheme="minorHAnsi" w:hAnsiTheme="minorHAnsi" w:cstheme="minorHAnsi"/>
                <w:sz w:val="16"/>
                <w:szCs w:val="16"/>
              </w:rPr>
            </w:pPr>
          </w:p>
        </w:tc>
      </w:tr>
      <w:tr w:rsidR="00332093" w:rsidRPr="00C77FDB" w14:paraId="71B4D6AB"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3F40357C" w14:textId="77777777" w:rsidR="00332093" w:rsidRPr="00C77FDB" w:rsidRDefault="00332093" w:rsidP="00332093">
            <w:pPr>
              <w:rPr>
                <w:rFonts w:cstheme="minorHAnsi"/>
                <w:b/>
                <w:sz w:val="16"/>
                <w:szCs w:val="16"/>
              </w:rPr>
            </w:pPr>
            <w:r>
              <w:rPr>
                <w:rFonts w:cstheme="minorHAnsi"/>
                <w:b/>
                <w:sz w:val="16"/>
                <w:szCs w:val="16"/>
              </w:rPr>
              <w:t>October 30, 2019</w:t>
            </w:r>
          </w:p>
        </w:tc>
        <w:tc>
          <w:tcPr>
            <w:tcW w:w="1047" w:type="dxa"/>
            <w:tcBorders>
              <w:top w:val="single" w:sz="6" w:space="0" w:color="auto"/>
              <w:left w:val="single" w:sz="6" w:space="0" w:color="auto"/>
              <w:bottom w:val="single" w:sz="4" w:space="0" w:color="auto"/>
              <w:right w:val="single" w:sz="6" w:space="0" w:color="auto"/>
            </w:tcBorders>
          </w:tcPr>
          <w:p w14:paraId="1D50B9C7" w14:textId="77777777" w:rsidR="00332093" w:rsidRPr="00C77FDB" w:rsidRDefault="00332093" w:rsidP="00332093">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.19</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3CF3D811" w14:textId="77777777" w:rsidR="00332093" w:rsidRPr="00C77FDB" w:rsidRDefault="00332093" w:rsidP="00332093">
            <w:pPr>
              <w:rPr>
                <w:rFonts w:cstheme="minorHAnsi"/>
                <w:b/>
                <w:sz w:val="16"/>
                <w:szCs w:val="16"/>
              </w:rPr>
            </w:pPr>
          </w:p>
        </w:tc>
      </w:tr>
      <w:tr w:rsidR="00332093" w:rsidRPr="004D32C3" w14:paraId="533EB9CD" w14:textId="77777777" w:rsidTr="00332093">
        <w:trPr>
          <w:jc w:val="center"/>
        </w:trPr>
        <w:tc>
          <w:tcPr>
            <w:tcW w:w="1755" w:type="dxa"/>
            <w:tcBorders>
              <w:top w:val="single" w:sz="4" w:space="0" w:color="auto"/>
              <w:left w:val="single" w:sz="4" w:space="0" w:color="auto"/>
              <w:bottom w:val="nil"/>
              <w:right w:val="single" w:sz="4" w:space="0" w:color="auto"/>
            </w:tcBorders>
          </w:tcPr>
          <w:p w14:paraId="419C5DC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6C748BB" w14:textId="77777777" w:rsidR="00332093" w:rsidRPr="007D0723" w:rsidRDefault="00332093" w:rsidP="00332093">
            <w:pPr>
              <w:rPr>
                <w:rFonts w:cs="Arial"/>
                <w:sz w:val="16"/>
                <w:szCs w:val="16"/>
              </w:rPr>
            </w:pPr>
            <w:r w:rsidRPr="007D0723">
              <w:rPr>
                <w:rFonts w:cs="Arial"/>
                <w:sz w:val="16"/>
                <w:szCs w:val="16"/>
              </w:rPr>
              <w:t>VS-IIR-REQ-276699/H-Logical to Physical CAN signal mapping - Vehicle Settings</w:t>
            </w:r>
          </w:p>
        </w:tc>
        <w:tc>
          <w:tcPr>
            <w:tcW w:w="4627" w:type="dxa"/>
            <w:tcBorders>
              <w:top w:val="single" w:sz="6" w:space="0" w:color="auto"/>
              <w:left w:val="single" w:sz="4" w:space="0" w:color="auto"/>
              <w:bottom w:val="single" w:sz="6" w:space="0" w:color="auto"/>
              <w:right w:val="single" w:sz="6" w:space="0" w:color="auto"/>
            </w:tcBorders>
            <w:vAlign w:val="center"/>
          </w:tcPr>
          <w:p w14:paraId="463DFDCF" w14:textId="77777777" w:rsidR="00332093" w:rsidRPr="007D0723" w:rsidRDefault="00332093" w:rsidP="00332093">
            <w:pPr>
              <w:rPr>
                <w:rFonts w:cs="Calibri"/>
                <w:sz w:val="16"/>
                <w:szCs w:val="16"/>
              </w:rPr>
            </w:pPr>
            <w:r w:rsidRPr="007D0723">
              <w:rPr>
                <w:rFonts w:cs="Calibri"/>
                <w:sz w:val="16"/>
                <w:szCs w:val="16"/>
              </w:rPr>
              <w:t>&lt;jmyslin2&gt; added Eco-Idle signal mapping</w:t>
            </w:r>
          </w:p>
        </w:tc>
      </w:tr>
      <w:tr w:rsidR="00332093" w:rsidRPr="004D32C3" w14:paraId="63F1CCC0" w14:textId="77777777" w:rsidTr="00332093">
        <w:trPr>
          <w:jc w:val="center"/>
        </w:trPr>
        <w:tc>
          <w:tcPr>
            <w:tcW w:w="1755" w:type="dxa"/>
            <w:tcBorders>
              <w:top w:val="nil"/>
              <w:left w:val="single" w:sz="4" w:space="0" w:color="auto"/>
              <w:bottom w:val="nil"/>
              <w:right w:val="single" w:sz="4" w:space="0" w:color="auto"/>
            </w:tcBorders>
          </w:tcPr>
          <w:p w14:paraId="286AD1E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5026780" w14:textId="77777777" w:rsidR="00332093" w:rsidRPr="007D0723" w:rsidRDefault="00332093" w:rsidP="00332093">
            <w:pPr>
              <w:rPr>
                <w:rFonts w:cs="Arial"/>
                <w:sz w:val="16"/>
                <w:szCs w:val="16"/>
              </w:rPr>
            </w:pPr>
            <w:r w:rsidRPr="007D0723">
              <w:rPr>
                <w:rFonts w:cs="Arial"/>
                <w:sz w:val="16"/>
                <w:szCs w:val="16"/>
              </w:rPr>
              <w:t>MD-REQ-365621/A-</w:t>
            </w:r>
            <w:proofErr w:type="spellStart"/>
            <w:r w:rsidRPr="007D0723">
              <w:rPr>
                <w:rFonts w:cs="Arial"/>
                <w:sz w:val="16"/>
                <w:szCs w:val="16"/>
              </w:rPr>
              <w:t>EngExhMdeHrEnbl_D_Rq</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68496D45" w14:textId="77777777" w:rsidR="00332093" w:rsidRPr="007D0723" w:rsidRDefault="00332093" w:rsidP="00332093">
            <w:pPr>
              <w:rPr>
                <w:rFonts w:cs="Calibri"/>
                <w:sz w:val="16"/>
                <w:szCs w:val="16"/>
              </w:rPr>
            </w:pPr>
            <w:r w:rsidRPr="007D0723">
              <w:rPr>
                <w:rFonts w:cs="Calibri"/>
                <w:sz w:val="16"/>
                <w:szCs w:val="16"/>
              </w:rPr>
              <w:t>&lt;jmyslin2&gt; New quiet time MD</w:t>
            </w:r>
          </w:p>
        </w:tc>
      </w:tr>
      <w:tr w:rsidR="00332093" w:rsidRPr="004D32C3" w14:paraId="6DD67520" w14:textId="77777777" w:rsidTr="00332093">
        <w:trPr>
          <w:jc w:val="center"/>
        </w:trPr>
        <w:tc>
          <w:tcPr>
            <w:tcW w:w="1755" w:type="dxa"/>
            <w:tcBorders>
              <w:top w:val="nil"/>
              <w:left w:val="single" w:sz="4" w:space="0" w:color="auto"/>
              <w:bottom w:val="nil"/>
              <w:right w:val="single" w:sz="4" w:space="0" w:color="auto"/>
            </w:tcBorders>
          </w:tcPr>
          <w:p w14:paraId="4E48D60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B4813E0" w14:textId="77777777" w:rsidR="00332093" w:rsidRPr="007D0723" w:rsidRDefault="00332093" w:rsidP="00332093">
            <w:pPr>
              <w:rPr>
                <w:rFonts w:cs="Arial"/>
                <w:sz w:val="16"/>
                <w:szCs w:val="16"/>
              </w:rPr>
            </w:pPr>
            <w:r w:rsidRPr="007D0723">
              <w:rPr>
                <w:rFonts w:cs="Arial"/>
                <w:sz w:val="16"/>
                <w:szCs w:val="16"/>
              </w:rPr>
              <w:t>MD-REQ-365620/A-</w:t>
            </w:r>
            <w:proofErr w:type="spellStart"/>
            <w:r w:rsidRPr="007D0723">
              <w:rPr>
                <w:rFonts w:cs="Arial"/>
                <w:sz w:val="16"/>
                <w:szCs w:val="16"/>
              </w:rPr>
              <w:t>EngExhMdeHrEnbl_D_Stat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772F54D5" w14:textId="77777777" w:rsidR="00332093" w:rsidRPr="007D0723" w:rsidRDefault="00332093" w:rsidP="00332093">
            <w:pPr>
              <w:rPr>
                <w:rFonts w:cs="Calibri"/>
                <w:sz w:val="16"/>
                <w:szCs w:val="16"/>
              </w:rPr>
            </w:pPr>
            <w:r w:rsidRPr="007D0723">
              <w:rPr>
                <w:rFonts w:cs="Calibri"/>
                <w:sz w:val="16"/>
                <w:szCs w:val="16"/>
              </w:rPr>
              <w:t>&lt;jmyslin2&gt; New quiet time MD</w:t>
            </w:r>
          </w:p>
        </w:tc>
      </w:tr>
      <w:tr w:rsidR="00332093" w:rsidRPr="004D32C3" w14:paraId="247B55BE" w14:textId="77777777" w:rsidTr="00332093">
        <w:trPr>
          <w:jc w:val="center"/>
        </w:trPr>
        <w:tc>
          <w:tcPr>
            <w:tcW w:w="1755" w:type="dxa"/>
            <w:tcBorders>
              <w:top w:val="nil"/>
              <w:left w:val="single" w:sz="4" w:space="0" w:color="auto"/>
              <w:bottom w:val="nil"/>
              <w:right w:val="single" w:sz="4" w:space="0" w:color="auto"/>
            </w:tcBorders>
          </w:tcPr>
          <w:p w14:paraId="57582F4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D1BA5B7" w14:textId="77777777" w:rsidR="00332093" w:rsidRPr="007D0723" w:rsidRDefault="00332093" w:rsidP="00332093">
            <w:pPr>
              <w:rPr>
                <w:rFonts w:cs="Arial"/>
                <w:sz w:val="16"/>
                <w:szCs w:val="16"/>
              </w:rPr>
            </w:pPr>
            <w:r w:rsidRPr="007D0723">
              <w:rPr>
                <w:rFonts w:cs="Arial"/>
                <w:sz w:val="16"/>
                <w:szCs w:val="16"/>
              </w:rPr>
              <w:t>MD-REQ-365623/A-</w:t>
            </w:r>
            <w:proofErr w:type="spellStart"/>
            <w:r w:rsidRPr="007D0723">
              <w:rPr>
                <w:rFonts w:cs="Arial"/>
                <w:sz w:val="16"/>
                <w:szCs w:val="16"/>
              </w:rPr>
              <w:t>EngExhMdeHrStrt_D_Rq</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58B14A46" w14:textId="77777777" w:rsidR="00332093" w:rsidRPr="007D0723" w:rsidRDefault="00332093" w:rsidP="00332093">
            <w:pPr>
              <w:rPr>
                <w:rFonts w:cs="Calibri"/>
                <w:sz w:val="16"/>
                <w:szCs w:val="16"/>
              </w:rPr>
            </w:pPr>
            <w:r w:rsidRPr="007D0723">
              <w:rPr>
                <w:rFonts w:cs="Calibri"/>
                <w:sz w:val="16"/>
                <w:szCs w:val="16"/>
              </w:rPr>
              <w:t>&lt;jmyslin2&gt; New quiet time MD</w:t>
            </w:r>
          </w:p>
        </w:tc>
      </w:tr>
      <w:tr w:rsidR="00332093" w:rsidRPr="004D32C3" w14:paraId="16D88340" w14:textId="77777777" w:rsidTr="00332093">
        <w:trPr>
          <w:jc w:val="center"/>
        </w:trPr>
        <w:tc>
          <w:tcPr>
            <w:tcW w:w="1755" w:type="dxa"/>
            <w:tcBorders>
              <w:top w:val="nil"/>
              <w:left w:val="single" w:sz="4" w:space="0" w:color="auto"/>
              <w:bottom w:val="nil"/>
              <w:right w:val="single" w:sz="4" w:space="0" w:color="auto"/>
            </w:tcBorders>
          </w:tcPr>
          <w:p w14:paraId="2A952C9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7DCA381" w14:textId="77777777" w:rsidR="00332093" w:rsidRPr="007D0723" w:rsidRDefault="00332093" w:rsidP="00332093">
            <w:pPr>
              <w:rPr>
                <w:rFonts w:cs="Arial"/>
                <w:sz w:val="16"/>
                <w:szCs w:val="16"/>
              </w:rPr>
            </w:pPr>
            <w:r w:rsidRPr="007D0723">
              <w:rPr>
                <w:rFonts w:cs="Arial"/>
                <w:sz w:val="16"/>
                <w:szCs w:val="16"/>
              </w:rPr>
              <w:t>MD-REQ-365626/A-</w:t>
            </w:r>
            <w:proofErr w:type="spellStart"/>
            <w:r w:rsidRPr="007D0723">
              <w:rPr>
                <w:rFonts w:cs="Arial"/>
                <w:sz w:val="16"/>
                <w:szCs w:val="16"/>
              </w:rPr>
              <w:t>EngExhMdeHrStrt_D_Stat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26794F00" w14:textId="77777777" w:rsidR="00332093" w:rsidRPr="007D0723" w:rsidRDefault="00332093" w:rsidP="00332093">
            <w:pPr>
              <w:rPr>
                <w:rFonts w:cs="Calibri"/>
                <w:sz w:val="16"/>
                <w:szCs w:val="16"/>
              </w:rPr>
            </w:pPr>
            <w:r w:rsidRPr="007D0723">
              <w:rPr>
                <w:rFonts w:cs="Calibri"/>
                <w:sz w:val="16"/>
                <w:szCs w:val="16"/>
              </w:rPr>
              <w:t>&lt;jmyslin2&gt; New Quiet Time MD</w:t>
            </w:r>
          </w:p>
        </w:tc>
      </w:tr>
      <w:tr w:rsidR="00332093" w:rsidRPr="004D32C3" w14:paraId="45BE1BFE" w14:textId="77777777" w:rsidTr="00332093">
        <w:trPr>
          <w:jc w:val="center"/>
        </w:trPr>
        <w:tc>
          <w:tcPr>
            <w:tcW w:w="1755" w:type="dxa"/>
            <w:tcBorders>
              <w:top w:val="nil"/>
              <w:left w:val="single" w:sz="4" w:space="0" w:color="auto"/>
              <w:bottom w:val="nil"/>
              <w:right w:val="single" w:sz="4" w:space="0" w:color="auto"/>
            </w:tcBorders>
          </w:tcPr>
          <w:p w14:paraId="0B2FF65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A09EAAD" w14:textId="77777777" w:rsidR="00332093" w:rsidRPr="007D0723" w:rsidRDefault="00332093" w:rsidP="00332093">
            <w:pPr>
              <w:rPr>
                <w:rFonts w:cs="Arial"/>
                <w:sz w:val="16"/>
                <w:szCs w:val="16"/>
              </w:rPr>
            </w:pPr>
            <w:r w:rsidRPr="007D0723">
              <w:rPr>
                <w:rFonts w:cs="Arial"/>
                <w:sz w:val="16"/>
                <w:szCs w:val="16"/>
              </w:rPr>
              <w:t>MD-REQ-365627/A-</w:t>
            </w:r>
            <w:proofErr w:type="spellStart"/>
            <w:r w:rsidRPr="007D0723">
              <w:rPr>
                <w:rFonts w:cs="Arial"/>
                <w:sz w:val="16"/>
                <w:szCs w:val="16"/>
              </w:rPr>
              <w:t>EngExhMdeHrEnd_D_Rq</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797CD9D8" w14:textId="77777777" w:rsidR="00332093" w:rsidRPr="007D0723" w:rsidRDefault="00332093" w:rsidP="00332093">
            <w:pPr>
              <w:rPr>
                <w:rFonts w:cs="Calibri"/>
                <w:sz w:val="16"/>
                <w:szCs w:val="16"/>
              </w:rPr>
            </w:pPr>
            <w:r w:rsidRPr="007D0723">
              <w:rPr>
                <w:rFonts w:cs="Calibri"/>
                <w:sz w:val="16"/>
                <w:szCs w:val="16"/>
              </w:rPr>
              <w:t>&lt;jmyslin2&gt; New Quiet Time End MD request signal</w:t>
            </w:r>
          </w:p>
        </w:tc>
      </w:tr>
      <w:tr w:rsidR="00332093" w:rsidRPr="004D32C3" w14:paraId="57A929B8" w14:textId="77777777" w:rsidTr="00332093">
        <w:trPr>
          <w:jc w:val="center"/>
        </w:trPr>
        <w:tc>
          <w:tcPr>
            <w:tcW w:w="1755" w:type="dxa"/>
            <w:tcBorders>
              <w:top w:val="nil"/>
              <w:left w:val="single" w:sz="4" w:space="0" w:color="auto"/>
              <w:bottom w:val="nil"/>
              <w:right w:val="single" w:sz="4" w:space="0" w:color="auto"/>
            </w:tcBorders>
          </w:tcPr>
          <w:p w14:paraId="2944C81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EBD4557" w14:textId="77777777" w:rsidR="00332093" w:rsidRPr="007D0723" w:rsidRDefault="00332093" w:rsidP="00332093">
            <w:pPr>
              <w:rPr>
                <w:rFonts w:cs="Arial"/>
                <w:sz w:val="16"/>
                <w:szCs w:val="16"/>
              </w:rPr>
            </w:pPr>
            <w:r w:rsidRPr="007D0723">
              <w:rPr>
                <w:rFonts w:cs="Arial"/>
                <w:sz w:val="16"/>
                <w:szCs w:val="16"/>
              </w:rPr>
              <w:t>MD-REQ-365628/A-</w:t>
            </w:r>
            <w:proofErr w:type="spellStart"/>
            <w:r w:rsidRPr="007D0723">
              <w:rPr>
                <w:rFonts w:cs="Arial"/>
                <w:sz w:val="16"/>
                <w:szCs w:val="16"/>
              </w:rPr>
              <w:t>EngExhMdeHrEnd_D_Stat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4E1A07C7" w14:textId="77777777" w:rsidR="00332093" w:rsidRPr="007D0723" w:rsidRDefault="00332093" w:rsidP="00332093">
            <w:pPr>
              <w:rPr>
                <w:rFonts w:cs="Calibri"/>
                <w:sz w:val="16"/>
                <w:szCs w:val="16"/>
              </w:rPr>
            </w:pPr>
            <w:r w:rsidRPr="007D0723">
              <w:rPr>
                <w:rFonts w:cs="Calibri"/>
                <w:sz w:val="16"/>
                <w:szCs w:val="16"/>
              </w:rPr>
              <w:t>&lt;jmyslin2&gt; New Quiet Time End MD status signal</w:t>
            </w:r>
          </w:p>
        </w:tc>
      </w:tr>
      <w:tr w:rsidR="00332093" w:rsidRPr="004D32C3" w14:paraId="49726868" w14:textId="77777777" w:rsidTr="00332093">
        <w:trPr>
          <w:jc w:val="center"/>
        </w:trPr>
        <w:tc>
          <w:tcPr>
            <w:tcW w:w="1755" w:type="dxa"/>
            <w:tcBorders>
              <w:top w:val="nil"/>
              <w:left w:val="single" w:sz="4" w:space="0" w:color="auto"/>
              <w:bottom w:val="nil"/>
              <w:right w:val="single" w:sz="4" w:space="0" w:color="auto"/>
            </w:tcBorders>
          </w:tcPr>
          <w:p w14:paraId="0FB25C2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886E624" w14:textId="77777777" w:rsidR="00332093" w:rsidRPr="007D0723" w:rsidRDefault="00332093" w:rsidP="00332093">
            <w:pPr>
              <w:rPr>
                <w:rFonts w:cs="Arial"/>
                <w:sz w:val="16"/>
                <w:szCs w:val="16"/>
              </w:rPr>
            </w:pPr>
            <w:r w:rsidRPr="007D0723">
              <w:rPr>
                <w:rFonts w:cs="Arial"/>
                <w:sz w:val="16"/>
                <w:szCs w:val="16"/>
              </w:rPr>
              <w:t>VS-CLD-REQ-339752/B-Propulsion Sound Server</w:t>
            </w:r>
          </w:p>
        </w:tc>
        <w:tc>
          <w:tcPr>
            <w:tcW w:w="4627" w:type="dxa"/>
            <w:tcBorders>
              <w:top w:val="single" w:sz="6" w:space="0" w:color="auto"/>
              <w:left w:val="single" w:sz="4" w:space="0" w:color="auto"/>
              <w:bottom w:val="single" w:sz="6" w:space="0" w:color="auto"/>
              <w:right w:val="single" w:sz="6" w:space="0" w:color="auto"/>
            </w:tcBorders>
            <w:vAlign w:val="center"/>
          </w:tcPr>
          <w:p w14:paraId="7A37CAF7" w14:textId="77777777" w:rsidR="00332093" w:rsidRPr="007D0723" w:rsidRDefault="00332093" w:rsidP="00332093">
            <w:pPr>
              <w:rPr>
                <w:rFonts w:cs="Calibri"/>
                <w:sz w:val="16"/>
                <w:szCs w:val="16"/>
              </w:rPr>
            </w:pPr>
            <w:r w:rsidRPr="007D0723">
              <w:rPr>
                <w:rFonts w:cs="Calibri"/>
                <w:sz w:val="16"/>
                <w:szCs w:val="16"/>
              </w:rPr>
              <w:t>&lt;jmyslin2&gt; corrected typo in title name.  Changed name from Propulsion Mode Server to Propulsion Sound Server.  No content change, clarification only.</w:t>
            </w:r>
          </w:p>
        </w:tc>
      </w:tr>
      <w:tr w:rsidR="00332093" w:rsidRPr="004D32C3" w14:paraId="15D87300" w14:textId="77777777" w:rsidTr="00332093">
        <w:trPr>
          <w:jc w:val="center"/>
        </w:trPr>
        <w:tc>
          <w:tcPr>
            <w:tcW w:w="1755" w:type="dxa"/>
            <w:tcBorders>
              <w:top w:val="nil"/>
              <w:left w:val="single" w:sz="4" w:space="0" w:color="auto"/>
              <w:bottom w:val="nil"/>
              <w:right w:val="single" w:sz="4" w:space="0" w:color="auto"/>
            </w:tcBorders>
          </w:tcPr>
          <w:p w14:paraId="451C2F3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54CAEEB" w14:textId="77777777" w:rsidR="00332093" w:rsidRPr="007D0723" w:rsidRDefault="00332093" w:rsidP="00332093">
            <w:pPr>
              <w:rPr>
                <w:rFonts w:cs="Arial"/>
                <w:sz w:val="16"/>
                <w:szCs w:val="16"/>
              </w:rPr>
            </w:pPr>
            <w:r w:rsidRPr="007D0723">
              <w:rPr>
                <w:rFonts w:cs="Arial"/>
                <w:sz w:val="16"/>
                <w:szCs w:val="16"/>
              </w:rPr>
              <w:t>VS-CLD-REQ-362990/A-Quiet Time Client</w:t>
            </w:r>
          </w:p>
        </w:tc>
        <w:tc>
          <w:tcPr>
            <w:tcW w:w="4627" w:type="dxa"/>
            <w:tcBorders>
              <w:top w:val="single" w:sz="6" w:space="0" w:color="auto"/>
              <w:left w:val="single" w:sz="4" w:space="0" w:color="auto"/>
              <w:bottom w:val="single" w:sz="6" w:space="0" w:color="auto"/>
              <w:right w:val="single" w:sz="6" w:space="0" w:color="auto"/>
            </w:tcBorders>
            <w:vAlign w:val="center"/>
          </w:tcPr>
          <w:p w14:paraId="49DF47F6" w14:textId="77777777" w:rsidR="00332093" w:rsidRPr="007D0723" w:rsidRDefault="00332093" w:rsidP="00332093">
            <w:pPr>
              <w:rPr>
                <w:rFonts w:cs="Calibri"/>
                <w:sz w:val="16"/>
                <w:szCs w:val="16"/>
              </w:rPr>
            </w:pPr>
            <w:r w:rsidRPr="007D0723">
              <w:rPr>
                <w:rFonts w:cs="Calibri"/>
                <w:sz w:val="16"/>
                <w:szCs w:val="16"/>
              </w:rPr>
              <w:t>&lt;jmyslin2&gt; New class description for Quiet Time Client</w:t>
            </w:r>
          </w:p>
        </w:tc>
      </w:tr>
      <w:tr w:rsidR="00332093" w:rsidRPr="004D32C3" w14:paraId="2A0F2710" w14:textId="77777777" w:rsidTr="00332093">
        <w:trPr>
          <w:jc w:val="center"/>
        </w:trPr>
        <w:tc>
          <w:tcPr>
            <w:tcW w:w="1755" w:type="dxa"/>
            <w:tcBorders>
              <w:top w:val="nil"/>
              <w:left w:val="single" w:sz="4" w:space="0" w:color="auto"/>
              <w:bottom w:val="nil"/>
              <w:right w:val="single" w:sz="4" w:space="0" w:color="auto"/>
            </w:tcBorders>
          </w:tcPr>
          <w:p w14:paraId="2BC0772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1A8F1B0" w14:textId="77777777" w:rsidR="00332093" w:rsidRPr="007D0723" w:rsidRDefault="00332093" w:rsidP="00332093">
            <w:pPr>
              <w:rPr>
                <w:rFonts w:cs="Arial"/>
                <w:sz w:val="16"/>
                <w:szCs w:val="16"/>
              </w:rPr>
            </w:pPr>
            <w:r w:rsidRPr="007D0723">
              <w:rPr>
                <w:rFonts w:cs="Arial"/>
                <w:sz w:val="16"/>
                <w:szCs w:val="16"/>
              </w:rPr>
              <w:t>VS-CLD-REQ-362991/A-Quiet Time Server</w:t>
            </w:r>
          </w:p>
        </w:tc>
        <w:tc>
          <w:tcPr>
            <w:tcW w:w="4627" w:type="dxa"/>
            <w:tcBorders>
              <w:top w:val="single" w:sz="6" w:space="0" w:color="auto"/>
              <w:left w:val="single" w:sz="4" w:space="0" w:color="auto"/>
              <w:bottom w:val="single" w:sz="6" w:space="0" w:color="auto"/>
              <w:right w:val="single" w:sz="6" w:space="0" w:color="auto"/>
            </w:tcBorders>
            <w:vAlign w:val="center"/>
          </w:tcPr>
          <w:p w14:paraId="194C957A" w14:textId="77777777" w:rsidR="00332093" w:rsidRPr="007D0723" w:rsidRDefault="00332093" w:rsidP="00332093">
            <w:pPr>
              <w:rPr>
                <w:rFonts w:cs="Calibri"/>
                <w:sz w:val="16"/>
                <w:szCs w:val="16"/>
              </w:rPr>
            </w:pPr>
            <w:r w:rsidRPr="007D0723">
              <w:rPr>
                <w:rFonts w:cs="Calibri"/>
                <w:sz w:val="16"/>
                <w:szCs w:val="16"/>
              </w:rPr>
              <w:t>&lt;jmyslin2&gt; New Class Description for the Quiet Time Server</w:t>
            </w:r>
          </w:p>
        </w:tc>
      </w:tr>
      <w:tr w:rsidR="00332093" w:rsidRPr="004D32C3" w14:paraId="36D426DF" w14:textId="77777777" w:rsidTr="00332093">
        <w:trPr>
          <w:jc w:val="center"/>
        </w:trPr>
        <w:tc>
          <w:tcPr>
            <w:tcW w:w="1755" w:type="dxa"/>
            <w:tcBorders>
              <w:top w:val="nil"/>
              <w:left w:val="single" w:sz="4" w:space="0" w:color="auto"/>
              <w:bottom w:val="nil"/>
              <w:right w:val="single" w:sz="4" w:space="0" w:color="auto"/>
            </w:tcBorders>
          </w:tcPr>
          <w:p w14:paraId="225A5E1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FD77010" w14:textId="77777777" w:rsidR="00332093" w:rsidRPr="007D0723" w:rsidRDefault="00332093" w:rsidP="00332093">
            <w:pPr>
              <w:rPr>
                <w:rFonts w:cs="Arial"/>
                <w:sz w:val="16"/>
                <w:szCs w:val="16"/>
              </w:rPr>
            </w:pPr>
            <w:r w:rsidRPr="007D0723">
              <w:rPr>
                <w:rFonts w:cs="Arial"/>
                <w:sz w:val="16"/>
                <w:szCs w:val="16"/>
              </w:rPr>
              <w:t>STR-076407/F-Functional Definition (</w:t>
            </w:r>
            <w:proofErr w:type="spellStart"/>
            <w:r w:rsidRPr="007D0723">
              <w:rPr>
                <w:rFonts w:cs="Arial"/>
                <w:sz w:val="16"/>
                <w:szCs w:val="16"/>
              </w:rPr>
              <w:t>TcSE</w:t>
            </w:r>
            <w:proofErr w:type="spellEnd"/>
            <w:r w:rsidRPr="007D0723">
              <w:rPr>
                <w:rFonts w:cs="Arial"/>
                <w:sz w:val="16"/>
                <w:szCs w:val="16"/>
              </w:rPr>
              <w:t xml:space="preserve"> ROIN-293395)</w:t>
            </w:r>
          </w:p>
        </w:tc>
        <w:tc>
          <w:tcPr>
            <w:tcW w:w="4627" w:type="dxa"/>
            <w:tcBorders>
              <w:top w:val="single" w:sz="6" w:space="0" w:color="auto"/>
              <w:left w:val="single" w:sz="4" w:space="0" w:color="auto"/>
              <w:bottom w:val="single" w:sz="6" w:space="0" w:color="auto"/>
              <w:right w:val="single" w:sz="6" w:space="0" w:color="auto"/>
            </w:tcBorders>
            <w:vAlign w:val="center"/>
          </w:tcPr>
          <w:p w14:paraId="06F3175E" w14:textId="77777777" w:rsidR="00332093" w:rsidRPr="007D0723" w:rsidRDefault="00332093" w:rsidP="00332093">
            <w:pPr>
              <w:rPr>
                <w:rFonts w:cs="Calibri"/>
                <w:sz w:val="16"/>
                <w:szCs w:val="16"/>
              </w:rPr>
            </w:pPr>
            <w:r w:rsidRPr="007D0723">
              <w:rPr>
                <w:rFonts w:cs="Calibri"/>
                <w:sz w:val="16"/>
                <w:szCs w:val="16"/>
              </w:rPr>
              <w:t>&lt;jmyslin2&gt; added new Quiet Time for exhaust mode function</w:t>
            </w:r>
          </w:p>
        </w:tc>
      </w:tr>
      <w:tr w:rsidR="00332093" w:rsidRPr="004D32C3" w14:paraId="691BD264" w14:textId="77777777" w:rsidTr="00332093">
        <w:trPr>
          <w:jc w:val="center"/>
        </w:trPr>
        <w:tc>
          <w:tcPr>
            <w:tcW w:w="1755" w:type="dxa"/>
            <w:tcBorders>
              <w:top w:val="nil"/>
              <w:left w:val="single" w:sz="4" w:space="0" w:color="auto"/>
              <w:bottom w:val="nil"/>
              <w:right w:val="single" w:sz="4" w:space="0" w:color="auto"/>
            </w:tcBorders>
          </w:tcPr>
          <w:p w14:paraId="03E41BE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10FD738" w14:textId="77777777" w:rsidR="00332093" w:rsidRPr="007D0723" w:rsidRDefault="00332093" w:rsidP="00332093">
            <w:pPr>
              <w:rPr>
                <w:rFonts w:cs="Arial"/>
                <w:sz w:val="16"/>
                <w:szCs w:val="16"/>
              </w:rPr>
            </w:pPr>
            <w:r w:rsidRPr="007D0723">
              <w:rPr>
                <w:rFonts w:cs="Arial"/>
                <w:sz w:val="16"/>
                <w:szCs w:val="16"/>
              </w:rPr>
              <w:t>VS-FUN-REQ-362897/A-Quiet Time for Exhaust Mode</w:t>
            </w:r>
          </w:p>
        </w:tc>
        <w:tc>
          <w:tcPr>
            <w:tcW w:w="4627" w:type="dxa"/>
            <w:tcBorders>
              <w:top w:val="single" w:sz="6" w:space="0" w:color="auto"/>
              <w:left w:val="single" w:sz="4" w:space="0" w:color="auto"/>
              <w:bottom w:val="single" w:sz="6" w:space="0" w:color="auto"/>
              <w:right w:val="single" w:sz="6" w:space="0" w:color="auto"/>
            </w:tcBorders>
            <w:vAlign w:val="center"/>
          </w:tcPr>
          <w:p w14:paraId="37C058CF" w14:textId="77777777" w:rsidR="00332093" w:rsidRPr="007D0723" w:rsidRDefault="00332093" w:rsidP="00332093">
            <w:pPr>
              <w:rPr>
                <w:rFonts w:cs="Calibri"/>
                <w:sz w:val="16"/>
                <w:szCs w:val="16"/>
              </w:rPr>
            </w:pPr>
            <w:r w:rsidRPr="007D0723">
              <w:rPr>
                <w:rFonts w:cs="Calibri"/>
                <w:sz w:val="16"/>
                <w:szCs w:val="16"/>
              </w:rPr>
              <w:t>&lt;jmyslin2&gt; New Quiet Time function</w:t>
            </w:r>
          </w:p>
        </w:tc>
      </w:tr>
      <w:tr w:rsidR="00332093" w:rsidRPr="004D32C3" w14:paraId="5EE29ADA" w14:textId="77777777" w:rsidTr="00332093">
        <w:trPr>
          <w:jc w:val="center"/>
        </w:trPr>
        <w:tc>
          <w:tcPr>
            <w:tcW w:w="1755" w:type="dxa"/>
            <w:tcBorders>
              <w:top w:val="nil"/>
              <w:left w:val="single" w:sz="4" w:space="0" w:color="auto"/>
              <w:bottom w:val="nil"/>
              <w:right w:val="single" w:sz="4" w:space="0" w:color="auto"/>
            </w:tcBorders>
          </w:tcPr>
          <w:p w14:paraId="6B63345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7DB2081" w14:textId="77777777" w:rsidR="00332093" w:rsidRPr="007D0723" w:rsidRDefault="00332093" w:rsidP="00332093">
            <w:pPr>
              <w:rPr>
                <w:rFonts w:cs="Arial"/>
                <w:sz w:val="16"/>
                <w:szCs w:val="16"/>
              </w:rPr>
            </w:pPr>
            <w:r w:rsidRPr="007D0723">
              <w:rPr>
                <w:rFonts w:cs="Arial"/>
                <w:sz w:val="16"/>
                <w:szCs w:val="16"/>
              </w:rPr>
              <w:t>VS-UC-REQ-365616/A-User Enabled Quiet Time Setting</w:t>
            </w:r>
          </w:p>
        </w:tc>
        <w:tc>
          <w:tcPr>
            <w:tcW w:w="4627" w:type="dxa"/>
            <w:tcBorders>
              <w:top w:val="single" w:sz="6" w:space="0" w:color="auto"/>
              <w:left w:val="single" w:sz="4" w:space="0" w:color="auto"/>
              <w:bottom w:val="single" w:sz="6" w:space="0" w:color="auto"/>
              <w:right w:val="single" w:sz="6" w:space="0" w:color="auto"/>
            </w:tcBorders>
            <w:vAlign w:val="center"/>
          </w:tcPr>
          <w:p w14:paraId="0C7AD24D" w14:textId="77777777" w:rsidR="00332093" w:rsidRPr="007D0723" w:rsidRDefault="00332093" w:rsidP="00332093">
            <w:pPr>
              <w:rPr>
                <w:rFonts w:cs="Calibri"/>
                <w:sz w:val="16"/>
                <w:szCs w:val="16"/>
              </w:rPr>
            </w:pPr>
            <w:r w:rsidRPr="007D0723">
              <w:rPr>
                <w:rFonts w:cs="Calibri"/>
                <w:sz w:val="16"/>
                <w:szCs w:val="16"/>
              </w:rPr>
              <w:t>&lt;jmyslin2&gt; New Quiet Time use case</w:t>
            </w:r>
          </w:p>
        </w:tc>
      </w:tr>
      <w:tr w:rsidR="00332093" w:rsidRPr="004D32C3" w14:paraId="605E0D3A" w14:textId="77777777" w:rsidTr="00332093">
        <w:trPr>
          <w:jc w:val="center"/>
        </w:trPr>
        <w:tc>
          <w:tcPr>
            <w:tcW w:w="1755" w:type="dxa"/>
            <w:tcBorders>
              <w:top w:val="nil"/>
              <w:left w:val="single" w:sz="4" w:space="0" w:color="auto"/>
              <w:bottom w:val="nil"/>
              <w:right w:val="single" w:sz="4" w:space="0" w:color="auto"/>
            </w:tcBorders>
          </w:tcPr>
          <w:p w14:paraId="365B96F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2BAEED9" w14:textId="77777777" w:rsidR="00332093" w:rsidRPr="007D0723" w:rsidRDefault="00332093" w:rsidP="00332093">
            <w:pPr>
              <w:rPr>
                <w:rFonts w:cs="Arial"/>
                <w:sz w:val="16"/>
                <w:szCs w:val="16"/>
              </w:rPr>
            </w:pPr>
            <w:r w:rsidRPr="007D0723">
              <w:rPr>
                <w:rFonts w:cs="Arial"/>
                <w:sz w:val="16"/>
                <w:szCs w:val="16"/>
              </w:rPr>
              <w:t>VS-UC-REQ-365617/A-User Disabled Quiet Time Setting</w:t>
            </w:r>
          </w:p>
        </w:tc>
        <w:tc>
          <w:tcPr>
            <w:tcW w:w="4627" w:type="dxa"/>
            <w:tcBorders>
              <w:top w:val="single" w:sz="6" w:space="0" w:color="auto"/>
              <w:left w:val="single" w:sz="4" w:space="0" w:color="auto"/>
              <w:bottom w:val="single" w:sz="6" w:space="0" w:color="auto"/>
              <w:right w:val="single" w:sz="6" w:space="0" w:color="auto"/>
            </w:tcBorders>
            <w:vAlign w:val="center"/>
          </w:tcPr>
          <w:p w14:paraId="0869DD5E" w14:textId="77777777" w:rsidR="00332093" w:rsidRPr="007D0723" w:rsidRDefault="00332093" w:rsidP="00332093">
            <w:pPr>
              <w:rPr>
                <w:rFonts w:cs="Calibri"/>
                <w:sz w:val="16"/>
                <w:szCs w:val="16"/>
              </w:rPr>
            </w:pPr>
            <w:r w:rsidRPr="007D0723">
              <w:rPr>
                <w:rFonts w:cs="Calibri"/>
                <w:sz w:val="16"/>
                <w:szCs w:val="16"/>
              </w:rPr>
              <w:t>&lt;jmyslin2&gt; New use case for disabling quiet time</w:t>
            </w:r>
          </w:p>
        </w:tc>
      </w:tr>
      <w:tr w:rsidR="00332093" w:rsidRPr="004D32C3" w14:paraId="6D6350C1" w14:textId="77777777" w:rsidTr="00332093">
        <w:trPr>
          <w:jc w:val="center"/>
        </w:trPr>
        <w:tc>
          <w:tcPr>
            <w:tcW w:w="1755" w:type="dxa"/>
            <w:tcBorders>
              <w:top w:val="nil"/>
              <w:left w:val="single" w:sz="4" w:space="0" w:color="auto"/>
              <w:bottom w:val="nil"/>
              <w:right w:val="single" w:sz="4" w:space="0" w:color="auto"/>
            </w:tcBorders>
          </w:tcPr>
          <w:p w14:paraId="132E5F1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503845E" w14:textId="77777777" w:rsidR="00332093" w:rsidRPr="007D0723" w:rsidRDefault="00332093" w:rsidP="00332093">
            <w:pPr>
              <w:rPr>
                <w:rFonts w:cs="Arial"/>
                <w:sz w:val="16"/>
                <w:szCs w:val="16"/>
              </w:rPr>
            </w:pPr>
            <w:r w:rsidRPr="007D0723">
              <w:rPr>
                <w:rFonts w:cs="Arial"/>
                <w:sz w:val="16"/>
                <w:szCs w:val="16"/>
              </w:rPr>
              <w:t>VS-UC-REQ-365618/A-User changes Quiet Time start and end times</w:t>
            </w:r>
          </w:p>
        </w:tc>
        <w:tc>
          <w:tcPr>
            <w:tcW w:w="4627" w:type="dxa"/>
            <w:tcBorders>
              <w:top w:val="single" w:sz="6" w:space="0" w:color="auto"/>
              <w:left w:val="single" w:sz="4" w:space="0" w:color="auto"/>
              <w:bottom w:val="single" w:sz="6" w:space="0" w:color="auto"/>
              <w:right w:val="single" w:sz="6" w:space="0" w:color="auto"/>
            </w:tcBorders>
            <w:vAlign w:val="center"/>
          </w:tcPr>
          <w:p w14:paraId="22FA0A21" w14:textId="77777777" w:rsidR="00332093" w:rsidRPr="007D0723" w:rsidRDefault="00332093" w:rsidP="00332093">
            <w:pPr>
              <w:rPr>
                <w:rFonts w:cs="Calibri"/>
                <w:sz w:val="16"/>
                <w:szCs w:val="16"/>
              </w:rPr>
            </w:pPr>
            <w:r w:rsidRPr="007D0723">
              <w:rPr>
                <w:rFonts w:cs="Calibri"/>
                <w:sz w:val="16"/>
                <w:szCs w:val="16"/>
              </w:rPr>
              <w:t>&lt;jmyslin2&gt; New use case Quiet Time start and end times</w:t>
            </w:r>
          </w:p>
        </w:tc>
      </w:tr>
      <w:tr w:rsidR="00332093" w:rsidRPr="004D32C3" w14:paraId="44F7AD63" w14:textId="77777777" w:rsidTr="00332093">
        <w:trPr>
          <w:jc w:val="center"/>
        </w:trPr>
        <w:tc>
          <w:tcPr>
            <w:tcW w:w="1755" w:type="dxa"/>
            <w:tcBorders>
              <w:top w:val="nil"/>
              <w:left w:val="single" w:sz="4" w:space="0" w:color="auto"/>
              <w:bottom w:val="nil"/>
              <w:right w:val="single" w:sz="4" w:space="0" w:color="auto"/>
            </w:tcBorders>
          </w:tcPr>
          <w:p w14:paraId="161DE1D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36ECEE7" w14:textId="77777777" w:rsidR="00332093" w:rsidRPr="007D0723" w:rsidRDefault="00332093" w:rsidP="00332093">
            <w:pPr>
              <w:rPr>
                <w:rFonts w:cs="Arial"/>
                <w:sz w:val="16"/>
                <w:szCs w:val="16"/>
              </w:rPr>
            </w:pPr>
            <w:r w:rsidRPr="007D0723">
              <w:rPr>
                <w:rFonts w:cs="Arial"/>
                <w:sz w:val="16"/>
                <w:szCs w:val="16"/>
              </w:rPr>
              <w:t>VS-SR-REQ-365809/A-Quiet Time Enable/Disable Setting change</w:t>
            </w:r>
          </w:p>
        </w:tc>
        <w:tc>
          <w:tcPr>
            <w:tcW w:w="4627" w:type="dxa"/>
            <w:tcBorders>
              <w:top w:val="single" w:sz="6" w:space="0" w:color="auto"/>
              <w:left w:val="single" w:sz="4" w:space="0" w:color="auto"/>
              <w:bottom w:val="single" w:sz="6" w:space="0" w:color="auto"/>
              <w:right w:val="single" w:sz="6" w:space="0" w:color="auto"/>
            </w:tcBorders>
            <w:vAlign w:val="center"/>
          </w:tcPr>
          <w:p w14:paraId="1D0431D0" w14:textId="77777777" w:rsidR="00332093" w:rsidRPr="007D0723" w:rsidRDefault="00332093" w:rsidP="00332093">
            <w:pPr>
              <w:rPr>
                <w:rFonts w:cs="Calibri"/>
                <w:sz w:val="16"/>
                <w:szCs w:val="16"/>
              </w:rPr>
            </w:pPr>
            <w:r w:rsidRPr="007D0723">
              <w:rPr>
                <w:rFonts w:cs="Calibri"/>
                <w:sz w:val="16"/>
                <w:szCs w:val="16"/>
              </w:rPr>
              <w:t>&lt;jmyslin2&gt; New Quiet Time setting requirement</w:t>
            </w:r>
          </w:p>
        </w:tc>
      </w:tr>
      <w:tr w:rsidR="00332093" w:rsidRPr="004D32C3" w14:paraId="0251CD61" w14:textId="77777777" w:rsidTr="00332093">
        <w:trPr>
          <w:jc w:val="center"/>
        </w:trPr>
        <w:tc>
          <w:tcPr>
            <w:tcW w:w="1755" w:type="dxa"/>
            <w:tcBorders>
              <w:top w:val="nil"/>
              <w:left w:val="single" w:sz="4" w:space="0" w:color="auto"/>
              <w:bottom w:val="nil"/>
              <w:right w:val="single" w:sz="4" w:space="0" w:color="auto"/>
            </w:tcBorders>
          </w:tcPr>
          <w:p w14:paraId="6CC38AF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4B774C2" w14:textId="77777777" w:rsidR="00332093" w:rsidRPr="007D0723" w:rsidRDefault="00332093" w:rsidP="00332093">
            <w:pPr>
              <w:rPr>
                <w:rFonts w:cs="Arial"/>
                <w:sz w:val="16"/>
                <w:szCs w:val="16"/>
              </w:rPr>
            </w:pPr>
            <w:r w:rsidRPr="007D0723">
              <w:rPr>
                <w:rFonts w:cs="Arial"/>
                <w:sz w:val="16"/>
                <w:szCs w:val="16"/>
              </w:rPr>
              <w:t>VS-SR-REQ-365811/A-Quiet Time Start and End time Setting change</w:t>
            </w:r>
          </w:p>
        </w:tc>
        <w:tc>
          <w:tcPr>
            <w:tcW w:w="4627" w:type="dxa"/>
            <w:tcBorders>
              <w:top w:val="single" w:sz="6" w:space="0" w:color="auto"/>
              <w:left w:val="single" w:sz="4" w:space="0" w:color="auto"/>
              <w:bottom w:val="single" w:sz="6" w:space="0" w:color="auto"/>
              <w:right w:val="single" w:sz="6" w:space="0" w:color="auto"/>
            </w:tcBorders>
            <w:vAlign w:val="center"/>
          </w:tcPr>
          <w:p w14:paraId="2D070B86" w14:textId="77777777" w:rsidR="00332093" w:rsidRPr="007D0723" w:rsidRDefault="00332093" w:rsidP="00332093">
            <w:pPr>
              <w:rPr>
                <w:rFonts w:cs="Calibri"/>
                <w:sz w:val="16"/>
                <w:szCs w:val="16"/>
              </w:rPr>
            </w:pPr>
            <w:r w:rsidRPr="007D0723">
              <w:rPr>
                <w:rFonts w:cs="Calibri"/>
                <w:sz w:val="16"/>
                <w:szCs w:val="16"/>
              </w:rPr>
              <w:t>&lt;jmyslin2&gt; New Quiet Time start and end time setting change requirement</w:t>
            </w:r>
          </w:p>
        </w:tc>
      </w:tr>
      <w:tr w:rsidR="00332093" w:rsidRPr="004D32C3" w14:paraId="4ED14A47" w14:textId="77777777" w:rsidTr="00332093">
        <w:trPr>
          <w:jc w:val="center"/>
        </w:trPr>
        <w:tc>
          <w:tcPr>
            <w:tcW w:w="1755" w:type="dxa"/>
            <w:tcBorders>
              <w:top w:val="nil"/>
              <w:left w:val="single" w:sz="4" w:space="0" w:color="auto"/>
              <w:bottom w:val="nil"/>
              <w:right w:val="single" w:sz="4" w:space="0" w:color="auto"/>
            </w:tcBorders>
          </w:tcPr>
          <w:p w14:paraId="1740B07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7BEC836" w14:textId="77777777" w:rsidR="00332093" w:rsidRPr="007D0723" w:rsidRDefault="00332093" w:rsidP="00332093">
            <w:pPr>
              <w:rPr>
                <w:rFonts w:cs="Arial"/>
                <w:sz w:val="16"/>
                <w:szCs w:val="16"/>
              </w:rPr>
            </w:pPr>
            <w:r w:rsidRPr="007D0723">
              <w:rPr>
                <w:rFonts w:cs="Arial"/>
                <w:sz w:val="16"/>
                <w:szCs w:val="16"/>
              </w:rPr>
              <w:t>VS-TMR-REQ-365810/A-</w:t>
            </w:r>
            <w:proofErr w:type="spellStart"/>
            <w:r w:rsidRPr="007D0723">
              <w:rPr>
                <w:rFonts w:cs="Arial"/>
                <w:sz w:val="16"/>
                <w:szCs w:val="16"/>
              </w:rPr>
              <w:t>T_QuietTime_Rsp</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5D137736" w14:textId="77777777" w:rsidR="00332093" w:rsidRPr="007D0723" w:rsidRDefault="00332093" w:rsidP="00332093">
            <w:pPr>
              <w:rPr>
                <w:rFonts w:cs="Calibri"/>
                <w:sz w:val="16"/>
                <w:szCs w:val="16"/>
              </w:rPr>
            </w:pPr>
            <w:r w:rsidRPr="007D0723">
              <w:rPr>
                <w:rFonts w:cs="Calibri"/>
                <w:sz w:val="16"/>
                <w:szCs w:val="16"/>
              </w:rPr>
              <w:t>&lt;jmyslin2&gt; New Quiet Time timing requirement</w:t>
            </w:r>
          </w:p>
        </w:tc>
      </w:tr>
      <w:tr w:rsidR="00332093" w:rsidRPr="004D32C3" w14:paraId="312B8214" w14:textId="77777777" w:rsidTr="00332093">
        <w:trPr>
          <w:jc w:val="center"/>
        </w:trPr>
        <w:tc>
          <w:tcPr>
            <w:tcW w:w="1755" w:type="dxa"/>
            <w:tcBorders>
              <w:top w:val="nil"/>
              <w:left w:val="single" w:sz="4" w:space="0" w:color="auto"/>
              <w:bottom w:val="nil"/>
              <w:right w:val="single" w:sz="4" w:space="0" w:color="auto"/>
            </w:tcBorders>
          </w:tcPr>
          <w:p w14:paraId="4E1B62B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BA67639" w14:textId="77777777" w:rsidR="00332093" w:rsidRPr="007D0723" w:rsidRDefault="00332093" w:rsidP="00332093">
            <w:pPr>
              <w:rPr>
                <w:rFonts w:cs="Arial"/>
                <w:sz w:val="16"/>
                <w:szCs w:val="16"/>
              </w:rPr>
            </w:pPr>
            <w:r w:rsidRPr="007D0723">
              <w:rPr>
                <w:rFonts w:cs="Arial"/>
                <w:sz w:val="16"/>
                <w:szCs w:val="16"/>
              </w:rPr>
              <w:t>VS-SR-REQ-365642/A-HMI Speed Limited</w:t>
            </w:r>
          </w:p>
        </w:tc>
        <w:tc>
          <w:tcPr>
            <w:tcW w:w="4627" w:type="dxa"/>
            <w:tcBorders>
              <w:top w:val="single" w:sz="6" w:space="0" w:color="auto"/>
              <w:left w:val="single" w:sz="4" w:space="0" w:color="auto"/>
              <w:bottom w:val="single" w:sz="6" w:space="0" w:color="auto"/>
              <w:right w:val="single" w:sz="6" w:space="0" w:color="auto"/>
            </w:tcBorders>
            <w:vAlign w:val="center"/>
          </w:tcPr>
          <w:p w14:paraId="0C123297" w14:textId="77777777" w:rsidR="00332093" w:rsidRPr="007D0723" w:rsidRDefault="00332093" w:rsidP="00332093">
            <w:pPr>
              <w:rPr>
                <w:rFonts w:cs="Calibri"/>
                <w:sz w:val="16"/>
                <w:szCs w:val="16"/>
              </w:rPr>
            </w:pPr>
            <w:r w:rsidRPr="007D0723">
              <w:rPr>
                <w:rFonts w:cs="Calibri"/>
                <w:sz w:val="16"/>
                <w:szCs w:val="16"/>
              </w:rPr>
              <w:t>&lt;jmyslin2&gt; New Quiet Time speed limited requirement</w:t>
            </w:r>
          </w:p>
        </w:tc>
      </w:tr>
      <w:tr w:rsidR="00332093" w:rsidRPr="004D32C3" w14:paraId="7D379569" w14:textId="77777777" w:rsidTr="00332093">
        <w:trPr>
          <w:jc w:val="center"/>
        </w:trPr>
        <w:tc>
          <w:tcPr>
            <w:tcW w:w="1755" w:type="dxa"/>
            <w:tcBorders>
              <w:top w:val="nil"/>
              <w:left w:val="single" w:sz="4" w:space="0" w:color="auto"/>
              <w:bottom w:val="nil"/>
              <w:right w:val="single" w:sz="4" w:space="0" w:color="auto"/>
            </w:tcBorders>
          </w:tcPr>
          <w:p w14:paraId="6D2A0E1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16B2D26" w14:textId="77777777" w:rsidR="00332093" w:rsidRPr="007D0723" w:rsidRDefault="00332093" w:rsidP="00332093">
            <w:pPr>
              <w:rPr>
                <w:rFonts w:cs="Arial"/>
                <w:sz w:val="16"/>
                <w:szCs w:val="16"/>
              </w:rPr>
            </w:pPr>
            <w:r w:rsidRPr="007D0723">
              <w:rPr>
                <w:rFonts w:cs="Arial"/>
                <w:sz w:val="16"/>
                <w:szCs w:val="16"/>
              </w:rPr>
              <w:t>VS-SD-REQ-365814/A-Quiet Time set to Enabled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07AFC57A" w14:textId="77777777" w:rsidR="00332093" w:rsidRPr="007D0723" w:rsidRDefault="00332093" w:rsidP="00332093">
            <w:pPr>
              <w:rPr>
                <w:rFonts w:cs="Calibri"/>
                <w:sz w:val="16"/>
                <w:szCs w:val="16"/>
              </w:rPr>
            </w:pPr>
            <w:r w:rsidRPr="007D0723">
              <w:rPr>
                <w:rFonts w:cs="Calibri"/>
                <w:sz w:val="16"/>
                <w:szCs w:val="16"/>
              </w:rPr>
              <w:t>&lt;jmyslin2&gt; New sequence diagram for setting Quiet Time to Enabled</w:t>
            </w:r>
          </w:p>
        </w:tc>
      </w:tr>
      <w:tr w:rsidR="00332093" w:rsidRPr="004D32C3" w14:paraId="2DC0CAA4" w14:textId="77777777" w:rsidTr="00332093">
        <w:trPr>
          <w:jc w:val="center"/>
        </w:trPr>
        <w:tc>
          <w:tcPr>
            <w:tcW w:w="1755" w:type="dxa"/>
            <w:tcBorders>
              <w:top w:val="nil"/>
              <w:left w:val="single" w:sz="4" w:space="0" w:color="auto"/>
              <w:bottom w:val="nil"/>
              <w:right w:val="single" w:sz="4" w:space="0" w:color="auto"/>
            </w:tcBorders>
          </w:tcPr>
          <w:p w14:paraId="586BDC6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CF382BC" w14:textId="77777777" w:rsidR="00332093" w:rsidRPr="007D0723" w:rsidRDefault="00332093" w:rsidP="00332093">
            <w:pPr>
              <w:rPr>
                <w:rFonts w:cs="Arial"/>
                <w:sz w:val="16"/>
                <w:szCs w:val="16"/>
              </w:rPr>
            </w:pPr>
            <w:r w:rsidRPr="007D0723">
              <w:rPr>
                <w:rFonts w:cs="Arial"/>
                <w:sz w:val="16"/>
                <w:szCs w:val="16"/>
              </w:rPr>
              <w:t>VS-SD-REQ-365815/A-Quiet Time set to Disabled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64EB30EC" w14:textId="77777777" w:rsidR="00332093" w:rsidRPr="007D0723" w:rsidRDefault="00332093" w:rsidP="00332093">
            <w:pPr>
              <w:rPr>
                <w:rFonts w:cs="Calibri"/>
                <w:sz w:val="16"/>
                <w:szCs w:val="16"/>
              </w:rPr>
            </w:pPr>
            <w:r w:rsidRPr="007D0723">
              <w:rPr>
                <w:rFonts w:cs="Calibri"/>
                <w:sz w:val="16"/>
                <w:szCs w:val="16"/>
              </w:rPr>
              <w:t>&lt;jmyslin2&gt; New sequence diagram for setting Quiet Time to Disabled</w:t>
            </w:r>
          </w:p>
        </w:tc>
      </w:tr>
      <w:tr w:rsidR="00332093" w:rsidRPr="004D32C3" w14:paraId="1FF2FB67" w14:textId="77777777" w:rsidTr="00332093">
        <w:trPr>
          <w:jc w:val="center"/>
        </w:trPr>
        <w:tc>
          <w:tcPr>
            <w:tcW w:w="1755" w:type="dxa"/>
            <w:tcBorders>
              <w:top w:val="nil"/>
              <w:left w:val="single" w:sz="4" w:space="0" w:color="auto"/>
              <w:bottom w:val="nil"/>
              <w:right w:val="single" w:sz="4" w:space="0" w:color="auto"/>
            </w:tcBorders>
          </w:tcPr>
          <w:p w14:paraId="582AC78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C363B1E" w14:textId="77777777" w:rsidR="00332093" w:rsidRPr="007D0723" w:rsidRDefault="00332093" w:rsidP="00332093">
            <w:pPr>
              <w:rPr>
                <w:rFonts w:cs="Arial"/>
                <w:sz w:val="16"/>
                <w:szCs w:val="16"/>
              </w:rPr>
            </w:pPr>
            <w:r w:rsidRPr="007D0723">
              <w:rPr>
                <w:rFonts w:cs="Arial"/>
                <w:sz w:val="16"/>
                <w:szCs w:val="16"/>
              </w:rPr>
              <w:t>VS-SD-REQ-365816/A-Quiet Start Time set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4786F85E" w14:textId="77777777" w:rsidR="00332093" w:rsidRPr="007D0723" w:rsidRDefault="00332093" w:rsidP="00332093">
            <w:pPr>
              <w:rPr>
                <w:rFonts w:cs="Calibri"/>
                <w:sz w:val="16"/>
                <w:szCs w:val="16"/>
              </w:rPr>
            </w:pPr>
            <w:r w:rsidRPr="007D0723">
              <w:rPr>
                <w:rFonts w:cs="Calibri"/>
                <w:sz w:val="16"/>
                <w:szCs w:val="16"/>
              </w:rPr>
              <w:t>&lt;jmyslin2&gt; New sequence diagram to set the Quiet Time Start Time via the HMI</w:t>
            </w:r>
          </w:p>
        </w:tc>
      </w:tr>
      <w:tr w:rsidR="00332093" w:rsidRPr="004D32C3" w14:paraId="5A874942" w14:textId="77777777" w:rsidTr="00332093">
        <w:trPr>
          <w:jc w:val="center"/>
        </w:trPr>
        <w:tc>
          <w:tcPr>
            <w:tcW w:w="1755" w:type="dxa"/>
            <w:tcBorders>
              <w:top w:val="nil"/>
              <w:left w:val="single" w:sz="4" w:space="0" w:color="auto"/>
              <w:bottom w:val="single" w:sz="4" w:space="0" w:color="auto"/>
              <w:right w:val="single" w:sz="4" w:space="0" w:color="auto"/>
            </w:tcBorders>
          </w:tcPr>
          <w:p w14:paraId="47A35C4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1191DE3" w14:textId="77777777" w:rsidR="00332093" w:rsidRPr="007D0723" w:rsidRDefault="00332093" w:rsidP="00332093">
            <w:pPr>
              <w:rPr>
                <w:rFonts w:cs="Arial"/>
                <w:sz w:val="16"/>
                <w:szCs w:val="16"/>
              </w:rPr>
            </w:pPr>
            <w:r w:rsidRPr="007D0723">
              <w:rPr>
                <w:rFonts w:cs="Arial"/>
                <w:sz w:val="16"/>
                <w:szCs w:val="16"/>
              </w:rPr>
              <w:t>VS-SD-REQ-365820/A-Quiet End Time set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1B9C697B" w14:textId="77777777" w:rsidR="00332093" w:rsidRPr="007D0723" w:rsidRDefault="00332093" w:rsidP="00332093">
            <w:pPr>
              <w:rPr>
                <w:rFonts w:cs="Calibri"/>
                <w:sz w:val="16"/>
                <w:szCs w:val="16"/>
              </w:rPr>
            </w:pPr>
            <w:r w:rsidRPr="007D0723">
              <w:rPr>
                <w:rFonts w:cs="Calibri"/>
                <w:sz w:val="16"/>
                <w:szCs w:val="16"/>
              </w:rPr>
              <w:t>&lt;jmyslin2&gt; New sequence diagram to set the End Time via the HMI</w:t>
            </w:r>
          </w:p>
        </w:tc>
      </w:tr>
      <w:tr w:rsidR="00332093" w:rsidRPr="002C70C7" w14:paraId="36E84358"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13123DF3"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3DDF4601"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398D6D14"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019E7482" w14:textId="77777777" w:rsidR="00332093" w:rsidRPr="002C70C7" w:rsidRDefault="00332093" w:rsidP="00332093">
            <w:pPr>
              <w:rPr>
                <w:rFonts w:asciiTheme="minorHAnsi" w:hAnsiTheme="minorHAnsi" w:cstheme="minorHAnsi"/>
                <w:sz w:val="16"/>
                <w:szCs w:val="16"/>
              </w:rPr>
            </w:pPr>
          </w:p>
        </w:tc>
      </w:tr>
      <w:tr w:rsidR="00332093" w:rsidRPr="00C77FDB" w14:paraId="170F1248"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076C4F94" w14:textId="77777777" w:rsidR="00332093" w:rsidRPr="00C77FDB" w:rsidRDefault="00332093" w:rsidP="00332093">
            <w:pPr>
              <w:rPr>
                <w:rFonts w:cstheme="minorHAnsi"/>
                <w:b/>
                <w:sz w:val="16"/>
                <w:szCs w:val="16"/>
              </w:rPr>
            </w:pPr>
            <w:r>
              <w:rPr>
                <w:rFonts w:cstheme="minorHAnsi"/>
                <w:b/>
                <w:sz w:val="16"/>
                <w:szCs w:val="16"/>
              </w:rPr>
              <w:t>January 10, 2020</w:t>
            </w:r>
          </w:p>
        </w:tc>
        <w:tc>
          <w:tcPr>
            <w:tcW w:w="1047" w:type="dxa"/>
            <w:tcBorders>
              <w:top w:val="single" w:sz="6" w:space="0" w:color="auto"/>
              <w:left w:val="single" w:sz="6" w:space="0" w:color="auto"/>
              <w:bottom w:val="single" w:sz="4" w:space="0" w:color="auto"/>
              <w:right w:val="single" w:sz="6" w:space="0" w:color="auto"/>
            </w:tcBorders>
          </w:tcPr>
          <w:p w14:paraId="6135A014" w14:textId="77777777" w:rsidR="00332093" w:rsidRPr="00C77FDB" w:rsidRDefault="00332093" w:rsidP="00332093">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.20</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614B0BC3" w14:textId="77777777" w:rsidR="00332093" w:rsidRPr="00C77FDB" w:rsidRDefault="00332093" w:rsidP="00332093">
            <w:pPr>
              <w:rPr>
                <w:rFonts w:cstheme="minorHAnsi"/>
                <w:b/>
                <w:sz w:val="16"/>
                <w:szCs w:val="16"/>
              </w:rPr>
            </w:pPr>
          </w:p>
        </w:tc>
      </w:tr>
      <w:tr w:rsidR="00332093" w:rsidRPr="007D0723" w14:paraId="15857AB5" w14:textId="77777777" w:rsidTr="00332093">
        <w:trPr>
          <w:jc w:val="center"/>
        </w:trPr>
        <w:tc>
          <w:tcPr>
            <w:tcW w:w="1755" w:type="dxa"/>
            <w:tcBorders>
              <w:top w:val="single" w:sz="4" w:space="0" w:color="auto"/>
              <w:left w:val="single" w:sz="4" w:space="0" w:color="auto"/>
              <w:bottom w:val="nil"/>
              <w:right w:val="single" w:sz="4" w:space="0" w:color="auto"/>
            </w:tcBorders>
          </w:tcPr>
          <w:p w14:paraId="383D10D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9BC339E" w14:textId="77777777" w:rsidR="00332093" w:rsidRPr="00377BDF" w:rsidRDefault="00332093" w:rsidP="00332093">
            <w:pPr>
              <w:rPr>
                <w:rFonts w:cs="Arial"/>
                <w:sz w:val="16"/>
                <w:szCs w:val="16"/>
              </w:rPr>
            </w:pPr>
            <w:r w:rsidRPr="00377BDF">
              <w:rPr>
                <w:rFonts w:cs="Arial"/>
                <w:sz w:val="16"/>
                <w:szCs w:val="16"/>
              </w:rPr>
              <w:t>MD-REQ-339747/B-</w:t>
            </w:r>
            <w:proofErr w:type="spellStart"/>
            <w:r w:rsidRPr="00377BDF">
              <w:rPr>
                <w:rFonts w:cs="Arial"/>
                <w:sz w:val="16"/>
                <w:szCs w:val="16"/>
              </w:rPr>
              <w:t>PrplSnd_D_Stat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6415059E" w14:textId="77777777" w:rsidR="00332093" w:rsidRPr="00377BDF" w:rsidRDefault="00332093" w:rsidP="00332093">
            <w:pPr>
              <w:rPr>
                <w:rFonts w:cs="Calibri"/>
                <w:sz w:val="16"/>
                <w:szCs w:val="16"/>
              </w:rPr>
            </w:pPr>
            <w:r w:rsidRPr="00377BDF">
              <w:rPr>
                <w:rFonts w:cs="Calibri"/>
                <w:sz w:val="16"/>
                <w:szCs w:val="16"/>
              </w:rPr>
              <w:t>jmyslin2:  updated MD to include Faulty state</w:t>
            </w:r>
          </w:p>
        </w:tc>
      </w:tr>
      <w:tr w:rsidR="00332093" w:rsidRPr="007D0723" w14:paraId="1FD4E13D" w14:textId="77777777" w:rsidTr="00332093">
        <w:trPr>
          <w:jc w:val="center"/>
        </w:trPr>
        <w:tc>
          <w:tcPr>
            <w:tcW w:w="1755" w:type="dxa"/>
            <w:tcBorders>
              <w:top w:val="nil"/>
              <w:left w:val="single" w:sz="4" w:space="0" w:color="auto"/>
              <w:bottom w:val="nil"/>
              <w:right w:val="single" w:sz="4" w:space="0" w:color="auto"/>
            </w:tcBorders>
          </w:tcPr>
          <w:p w14:paraId="3CC1325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AB52379" w14:textId="77777777" w:rsidR="00332093" w:rsidRPr="00377BDF" w:rsidRDefault="00332093" w:rsidP="00332093">
            <w:pPr>
              <w:rPr>
                <w:rFonts w:cs="Arial"/>
                <w:sz w:val="16"/>
                <w:szCs w:val="16"/>
              </w:rPr>
            </w:pPr>
            <w:r w:rsidRPr="00377BDF">
              <w:rPr>
                <w:rFonts w:cs="Arial"/>
                <w:sz w:val="16"/>
                <w:szCs w:val="16"/>
              </w:rPr>
              <w:t>VS-FUN-REQ-025341/E-Master Reset to Factory Defaults - APIM (</w:t>
            </w:r>
            <w:proofErr w:type="spellStart"/>
            <w:r w:rsidRPr="00377BDF">
              <w:rPr>
                <w:rFonts w:cs="Arial"/>
                <w:sz w:val="16"/>
                <w:szCs w:val="16"/>
              </w:rPr>
              <w:t>TcSE</w:t>
            </w:r>
            <w:proofErr w:type="spellEnd"/>
            <w:r w:rsidRPr="00377BDF">
              <w:rPr>
                <w:rFonts w:cs="Arial"/>
                <w:sz w:val="16"/>
                <w:szCs w:val="16"/>
              </w:rPr>
              <w:t xml:space="preserve"> ROIN-296290-1)</w:t>
            </w:r>
          </w:p>
        </w:tc>
        <w:tc>
          <w:tcPr>
            <w:tcW w:w="4627" w:type="dxa"/>
            <w:tcBorders>
              <w:top w:val="single" w:sz="6" w:space="0" w:color="auto"/>
              <w:left w:val="single" w:sz="4" w:space="0" w:color="auto"/>
              <w:bottom w:val="single" w:sz="6" w:space="0" w:color="auto"/>
              <w:right w:val="single" w:sz="6" w:space="0" w:color="auto"/>
            </w:tcBorders>
            <w:vAlign w:val="center"/>
          </w:tcPr>
          <w:p w14:paraId="721EBA10" w14:textId="77777777" w:rsidR="00332093" w:rsidRPr="00377BDF" w:rsidRDefault="00332093" w:rsidP="00332093">
            <w:pPr>
              <w:rPr>
                <w:rFonts w:cs="Calibri"/>
                <w:sz w:val="16"/>
                <w:szCs w:val="16"/>
              </w:rPr>
            </w:pPr>
            <w:r w:rsidRPr="00377BDF">
              <w:rPr>
                <w:rFonts w:cs="Calibri"/>
                <w:sz w:val="16"/>
                <w:szCs w:val="16"/>
              </w:rPr>
              <w:t xml:space="preserve">&lt;jmyslin2&gt; added a requirement for Master Reset when a </w:t>
            </w:r>
            <w:proofErr w:type="spellStart"/>
            <w:r w:rsidRPr="00377BDF">
              <w:rPr>
                <w:rFonts w:cs="Calibri"/>
                <w:sz w:val="16"/>
                <w:szCs w:val="16"/>
              </w:rPr>
              <w:t>MyKey</w:t>
            </w:r>
            <w:proofErr w:type="spellEnd"/>
            <w:r w:rsidRPr="00377BDF">
              <w:rPr>
                <w:rFonts w:cs="Calibri"/>
                <w:sz w:val="16"/>
                <w:szCs w:val="16"/>
              </w:rPr>
              <w:t xml:space="preserve"> is used</w:t>
            </w:r>
          </w:p>
        </w:tc>
      </w:tr>
      <w:tr w:rsidR="00332093" w:rsidRPr="007D0723" w14:paraId="53C8F5FE" w14:textId="77777777" w:rsidTr="00332093">
        <w:trPr>
          <w:jc w:val="center"/>
        </w:trPr>
        <w:tc>
          <w:tcPr>
            <w:tcW w:w="1755" w:type="dxa"/>
            <w:tcBorders>
              <w:top w:val="nil"/>
              <w:left w:val="single" w:sz="4" w:space="0" w:color="auto"/>
              <w:bottom w:val="nil"/>
              <w:right w:val="single" w:sz="4" w:space="0" w:color="auto"/>
            </w:tcBorders>
          </w:tcPr>
          <w:p w14:paraId="44D1AA8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A875D20" w14:textId="77777777" w:rsidR="00332093" w:rsidRPr="00377BDF" w:rsidRDefault="00332093" w:rsidP="00332093">
            <w:pPr>
              <w:rPr>
                <w:rFonts w:cs="Arial"/>
                <w:sz w:val="16"/>
                <w:szCs w:val="16"/>
              </w:rPr>
            </w:pPr>
            <w:r w:rsidRPr="00377BDF">
              <w:rPr>
                <w:rFonts w:cs="Arial"/>
                <w:sz w:val="16"/>
                <w:szCs w:val="16"/>
              </w:rPr>
              <w:t xml:space="preserve">VS-SR-REQ-362537/A-Master Reset Setting when </w:t>
            </w:r>
            <w:proofErr w:type="spellStart"/>
            <w:r w:rsidRPr="00377BDF">
              <w:rPr>
                <w:rFonts w:cs="Arial"/>
                <w:sz w:val="16"/>
                <w:szCs w:val="16"/>
              </w:rPr>
              <w:t>MyKey</w:t>
            </w:r>
            <w:proofErr w:type="spellEnd"/>
            <w:r w:rsidRPr="00377BDF">
              <w:rPr>
                <w:rFonts w:cs="Arial"/>
                <w:sz w:val="16"/>
                <w:szCs w:val="16"/>
              </w:rPr>
              <w:t xml:space="preserve"> is active</w:t>
            </w:r>
          </w:p>
        </w:tc>
        <w:tc>
          <w:tcPr>
            <w:tcW w:w="4627" w:type="dxa"/>
            <w:tcBorders>
              <w:top w:val="single" w:sz="6" w:space="0" w:color="auto"/>
              <w:left w:val="single" w:sz="4" w:space="0" w:color="auto"/>
              <w:bottom w:val="single" w:sz="6" w:space="0" w:color="auto"/>
              <w:right w:val="single" w:sz="6" w:space="0" w:color="auto"/>
            </w:tcBorders>
            <w:vAlign w:val="center"/>
          </w:tcPr>
          <w:p w14:paraId="760C5FED" w14:textId="77777777" w:rsidR="00332093" w:rsidRPr="00377BDF" w:rsidRDefault="00332093" w:rsidP="00332093">
            <w:pPr>
              <w:rPr>
                <w:rFonts w:cs="Calibri"/>
                <w:sz w:val="16"/>
                <w:szCs w:val="16"/>
              </w:rPr>
            </w:pPr>
            <w:r w:rsidRPr="00377BDF">
              <w:rPr>
                <w:rFonts w:cs="Calibri"/>
                <w:sz w:val="16"/>
                <w:szCs w:val="16"/>
              </w:rPr>
              <w:t xml:space="preserve">&lt;jmyslin2&gt; New master reset requirement when </w:t>
            </w:r>
            <w:proofErr w:type="spellStart"/>
            <w:r w:rsidRPr="00377BDF">
              <w:rPr>
                <w:rFonts w:cs="Calibri"/>
                <w:sz w:val="16"/>
                <w:szCs w:val="16"/>
              </w:rPr>
              <w:t>MyKey</w:t>
            </w:r>
            <w:proofErr w:type="spellEnd"/>
            <w:r w:rsidRPr="00377BDF">
              <w:rPr>
                <w:rFonts w:cs="Calibri"/>
                <w:sz w:val="16"/>
                <w:szCs w:val="16"/>
              </w:rPr>
              <w:t xml:space="preserve"> is active</w:t>
            </w:r>
          </w:p>
        </w:tc>
      </w:tr>
      <w:tr w:rsidR="00332093" w:rsidRPr="007D0723" w14:paraId="3660E966" w14:textId="77777777" w:rsidTr="00332093">
        <w:trPr>
          <w:jc w:val="center"/>
        </w:trPr>
        <w:tc>
          <w:tcPr>
            <w:tcW w:w="1755" w:type="dxa"/>
            <w:tcBorders>
              <w:top w:val="nil"/>
              <w:left w:val="single" w:sz="4" w:space="0" w:color="auto"/>
              <w:bottom w:val="single" w:sz="4" w:space="0" w:color="auto"/>
              <w:right w:val="single" w:sz="4" w:space="0" w:color="auto"/>
            </w:tcBorders>
          </w:tcPr>
          <w:p w14:paraId="5F91E48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AF89496" w14:textId="77777777" w:rsidR="00332093" w:rsidRPr="00377BDF" w:rsidRDefault="00332093" w:rsidP="00332093">
            <w:pPr>
              <w:rPr>
                <w:rFonts w:cs="Arial"/>
                <w:sz w:val="16"/>
                <w:szCs w:val="16"/>
              </w:rPr>
            </w:pPr>
            <w:r w:rsidRPr="00377BDF">
              <w:rPr>
                <w:rFonts w:cs="Arial"/>
                <w:sz w:val="16"/>
                <w:szCs w:val="16"/>
              </w:rPr>
              <w:t>VS-SR-REQ-372580/A-Propulsion Sound Faulty state</w:t>
            </w:r>
          </w:p>
        </w:tc>
        <w:tc>
          <w:tcPr>
            <w:tcW w:w="4627" w:type="dxa"/>
            <w:tcBorders>
              <w:top w:val="single" w:sz="6" w:space="0" w:color="auto"/>
              <w:left w:val="single" w:sz="4" w:space="0" w:color="auto"/>
              <w:bottom w:val="single" w:sz="6" w:space="0" w:color="auto"/>
              <w:right w:val="single" w:sz="6" w:space="0" w:color="auto"/>
            </w:tcBorders>
            <w:vAlign w:val="center"/>
          </w:tcPr>
          <w:p w14:paraId="2D692944" w14:textId="77777777" w:rsidR="00332093" w:rsidRPr="00377BDF" w:rsidRDefault="00332093" w:rsidP="00332093">
            <w:pPr>
              <w:rPr>
                <w:rFonts w:cs="Calibri"/>
                <w:sz w:val="16"/>
                <w:szCs w:val="16"/>
              </w:rPr>
            </w:pPr>
            <w:r w:rsidRPr="00377BDF">
              <w:rPr>
                <w:rFonts w:cs="Calibri"/>
                <w:sz w:val="16"/>
                <w:szCs w:val="16"/>
              </w:rPr>
              <w:t>jmyslin2 - New requirement for Faulty state</w:t>
            </w:r>
          </w:p>
        </w:tc>
      </w:tr>
      <w:tr w:rsidR="00332093" w:rsidRPr="002C70C7" w14:paraId="4FBC5E5C"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3EE6C3C6"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35F154FA"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0655D0B1"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2533CFEC" w14:textId="77777777" w:rsidR="00332093" w:rsidRPr="002C70C7" w:rsidRDefault="00332093" w:rsidP="00332093">
            <w:pPr>
              <w:rPr>
                <w:rFonts w:asciiTheme="minorHAnsi" w:hAnsiTheme="minorHAnsi" w:cstheme="minorHAnsi"/>
                <w:sz w:val="16"/>
                <w:szCs w:val="16"/>
              </w:rPr>
            </w:pPr>
          </w:p>
        </w:tc>
      </w:tr>
      <w:tr w:rsidR="00332093" w:rsidRPr="00C77FDB" w14:paraId="337F5490"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087CD028" w14:textId="77777777" w:rsidR="00332093" w:rsidRPr="00C77FDB" w:rsidRDefault="00332093" w:rsidP="00332093">
            <w:pPr>
              <w:rPr>
                <w:rFonts w:cstheme="minorHAnsi"/>
                <w:b/>
                <w:sz w:val="16"/>
                <w:szCs w:val="16"/>
              </w:rPr>
            </w:pPr>
            <w:r>
              <w:rPr>
                <w:rFonts w:cstheme="minorHAnsi"/>
                <w:b/>
                <w:sz w:val="16"/>
                <w:szCs w:val="16"/>
              </w:rPr>
              <w:t>February 14, 2020</w:t>
            </w:r>
          </w:p>
        </w:tc>
        <w:tc>
          <w:tcPr>
            <w:tcW w:w="1047" w:type="dxa"/>
            <w:tcBorders>
              <w:top w:val="single" w:sz="6" w:space="0" w:color="auto"/>
              <w:left w:val="single" w:sz="6" w:space="0" w:color="auto"/>
              <w:bottom w:val="single" w:sz="4" w:space="0" w:color="auto"/>
              <w:right w:val="single" w:sz="6" w:space="0" w:color="auto"/>
            </w:tcBorders>
          </w:tcPr>
          <w:p w14:paraId="374A551D" w14:textId="77777777" w:rsidR="00332093" w:rsidRPr="00C77FDB" w:rsidRDefault="00332093" w:rsidP="00332093">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.21</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39B0176C" w14:textId="77777777" w:rsidR="00332093" w:rsidRPr="00C77FDB" w:rsidRDefault="00332093" w:rsidP="00332093">
            <w:pPr>
              <w:rPr>
                <w:rFonts w:cstheme="minorHAnsi"/>
                <w:b/>
                <w:sz w:val="16"/>
                <w:szCs w:val="16"/>
              </w:rPr>
            </w:pPr>
          </w:p>
        </w:tc>
      </w:tr>
      <w:tr w:rsidR="00332093" w:rsidRPr="007D0723" w14:paraId="646A81D3" w14:textId="77777777" w:rsidTr="00332093">
        <w:trPr>
          <w:jc w:val="center"/>
        </w:trPr>
        <w:tc>
          <w:tcPr>
            <w:tcW w:w="1755" w:type="dxa"/>
            <w:tcBorders>
              <w:top w:val="single" w:sz="4" w:space="0" w:color="auto"/>
              <w:left w:val="single" w:sz="4" w:space="0" w:color="auto"/>
              <w:bottom w:val="nil"/>
              <w:right w:val="single" w:sz="4" w:space="0" w:color="auto"/>
            </w:tcBorders>
          </w:tcPr>
          <w:p w14:paraId="36DBF95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FF9876D" w14:textId="77777777" w:rsidR="00332093" w:rsidRPr="00757988" w:rsidRDefault="00332093" w:rsidP="00332093">
            <w:pPr>
              <w:rPr>
                <w:rFonts w:cs="Arial"/>
                <w:sz w:val="16"/>
                <w:szCs w:val="16"/>
              </w:rPr>
            </w:pPr>
            <w:r w:rsidRPr="00757988">
              <w:rPr>
                <w:rFonts w:cs="Arial"/>
                <w:sz w:val="16"/>
                <w:szCs w:val="16"/>
              </w:rPr>
              <w:t>VS-IIR-REQ-276699/I-Logical to Physical CAN signal mapping - Vehicle Settings</w:t>
            </w:r>
          </w:p>
        </w:tc>
        <w:tc>
          <w:tcPr>
            <w:tcW w:w="4627" w:type="dxa"/>
            <w:tcBorders>
              <w:top w:val="single" w:sz="6" w:space="0" w:color="auto"/>
              <w:left w:val="single" w:sz="4" w:space="0" w:color="auto"/>
              <w:bottom w:val="single" w:sz="6" w:space="0" w:color="auto"/>
              <w:right w:val="single" w:sz="6" w:space="0" w:color="auto"/>
            </w:tcBorders>
            <w:vAlign w:val="center"/>
          </w:tcPr>
          <w:p w14:paraId="12CD2E00" w14:textId="77777777" w:rsidR="00332093" w:rsidRPr="00757988" w:rsidRDefault="00332093" w:rsidP="00332093">
            <w:pPr>
              <w:rPr>
                <w:rFonts w:cs="Calibri"/>
                <w:sz w:val="16"/>
                <w:szCs w:val="16"/>
              </w:rPr>
            </w:pPr>
            <w:r w:rsidRPr="00757988">
              <w:rPr>
                <w:rFonts w:cs="Calibri"/>
                <w:sz w:val="16"/>
                <w:szCs w:val="16"/>
              </w:rPr>
              <w:t>jmyslin2: added Trail Turn Assist signals</w:t>
            </w:r>
          </w:p>
        </w:tc>
      </w:tr>
      <w:tr w:rsidR="00332093" w:rsidRPr="007D0723" w14:paraId="3215EC39" w14:textId="77777777" w:rsidTr="00332093">
        <w:trPr>
          <w:jc w:val="center"/>
        </w:trPr>
        <w:tc>
          <w:tcPr>
            <w:tcW w:w="1755" w:type="dxa"/>
            <w:tcBorders>
              <w:top w:val="nil"/>
              <w:left w:val="single" w:sz="4" w:space="0" w:color="auto"/>
              <w:bottom w:val="nil"/>
              <w:right w:val="single" w:sz="4" w:space="0" w:color="auto"/>
            </w:tcBorders>
          </w:tcPr>
          <w:p w14:paraId="650374F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0AADE21" w14:textId="77777777" w:rsidR="00332093" w:rsidRPr="00757988" w:rsidRDefault="00332093" w:rsidP="00332093">
            <w:pPr>
              <w:rPr>
                <w:rFonts w:cs="Arial"/>
                <w:sz w:val="16"/>
                <w:szCs w:val="16"/>
              </w:rPr>
            </w:pPr>
            <w:r w:rsidRPr="00757988">
              <w:rPr>
                <w:rFonts w:cs="Arial"/>
                <w:sz w:val="16"/>
                <w:szCs w:val="16"/>
              </w:rPr>
              <w:t>MD-REQ-132658/C-</w:t>
            </w:r>
            <w:proofErr w:type="spellStart"/>
            <w:r w:rsidRPr="00757988">
              <w:rPr>
                <w:rFonts w:cs="Arial"/>
                <w:sz w:val="16"/>
                <w:szCs w:val="16"/>
              </w:rPr>
              <w:t>ChrgCrdLck_D_Stat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46186CE2" w14:textId="77777777" w:rsidR="00332093" w:rsidRPr="00757988" w:rsidRDefault="00332093" w:rsidP="00332093">
            <w:pPr>
              <w:rPr>
                <w:rFonts w:cs="Calibri"/>
                <w:sz w:val="16"/>
                <w:szCs w:val="16"/>
              </w:rPr>
            </w:pPr>
            <w:r w:rsidRPr="00757988">
              <w:rPr>
                <w:rFonts w:cs="Calibri"/>
                <w:sz w:val="16"/>
                <w:szCs w:val="16"/>
              </w:rPr>
              <w:t>jmyslin2: added clarification to the requirement</w:t>
            </w:r>
          </w:p>
        </w:tc>
      </w:tr>
      <w:tr w:rsidR="00332093" w:rsidRPr="007D0723" w14:paraId="3D4FC672" w14:textId="77777777" w:rsidTr="00332093">
        <w:trPr>
          <w:jc w:val="center"/>
        </w:trPr>
        <w:tc>
          <w:tcPr>
            <w:tcW w:w="1755" w:type="dxa"/>
            <w:tcBorders>
              <w:top w:val="nil"/>
              <w:left w:val="single" w:sz="4" w:space="0" w:color="auto"/>
              <w:bottom w:val="nil"/>
              <w:right w:val="single" w:sz="4" w:space="0" w:color="auto"/>
            </w:tcBorders>
          </w:tcPr>
          <w:p w14:paraId="0E14238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5A4675C" w14:textId="77777777" w:rsidR="00332093" w:rsidRPr="00757988" w:rsidRDefault="00332093" w:rsidP="00332093">
            <w:pPr>
              <w:rPr>
                <w:rFonts w:cs="Arial"/>
                <w:sz w:val="16"/>
                <w:szCs w:val="16"/>
              </w:rPr>
            </w:pPr>
            <w:r w:rsidRPr="00757988">
              <w:rPr>
                <w:rFonts w:cs="Arial"/>
                <w:sz w:val="16"/>
                <w:szCs w:val="16"/>
              </w:rPr>
              <w:t>MD-REQ-375908/A-</w:t>
            </w:r>
            <w:proofErr w:type="spellStart"/>
            <w:r w:rsidRPr="00757988">
              <w:rPr>
                <w:rFonts w:cs="Arial"/>
                <w:sz w:val="16"/>
                <w:szCs w:val="16"/>
              </w:rPr>
              <w:t>TurnAsstSwtch_D_Stat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7F1E026B" w14:textId="77777777" w:rsidR="00332093" w:rsidRPr="00757988" w:rsidRDefault="00332093" w:rsidP="00332093">
            <w:pPr>
              <w:rPr>
                <w:rFonts w:cs="Calibri"/>
                <w:sz w:val="16"/>
                <w:szCs w:val="16"/>
              </w:rPr>
            </w:pPr>
            <w:r w:rsidRPr="00757988">
              <w:rPr>
                <w:rFonts w:cs="Calibri"/>
                <w:sz w:val="16"/>
                <w:szCs w:val="16"/>
              </w:rPr>
              <w:t>jmyslin2: New MD for the Trail Turn Assist feature</w:t>
            </w:r>
          </w:p>
        </w:tc>
      </w:tr>
      <w:tr w:rsidR="00332093" w:rsidRPr="007D0723" w14:paraId="241511D1" w14:textId="77777777" w:rsidTr="00332093">
        <w:trPr>
          <w:jc w:val="center"/>
        </w:trPr>
        <w:tc>
          <w:tcPr>
            <w:tcW w:w="1755" w:type="dxa"/>
            <w:tcBorders>
              <w:top w:val="nil"/>
              <w:left w:val="single" w:sz="4" w:space="0" w:color="auto"/>
              <w:bottom w:val="nil"/>
              <w:right w:val="single" w:sz="4" w:space="0" w:color="auto"/>
            </w:tcBorders>
          </w:tcPr>
          <w:p w14:paraId="387CDBC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9075AE0" w14:textId="77777777" w:rsidR="00332093" w:rsidRPr="00757988" w:rsidRDefault="00332093" w:rsidP="00332093">
            <w:pPr>
              <w:rPr>
                <w:rFonts w:cs="Arial"/>
                <w:sz w:val="16"/>
                <w:szCs w:val="16"/>
              </w:rPr>
            </w:pPr>
            <w:r w:rsidRPr="00757988">
              <w:rPr>
                <w:rFonts w:cs="Arial"/>
                <w:sz w:val="16"/>
                <w:szCs w:val="16"/>
              </w:rPr>
              <w:t>MD-REQ-375918/A-</w:t>
            </w:r>
            <w:proofErr w:type="spellStart"/>
            <w:r w:rsidRPr="00757988">
              <w:rPr>
                <w:rFonts w:cs="Arial"/>
                <w:sz w:val="16"/>
                <w:szCs w:val="16"/>
              </w:rPr>
              <w:t>OrtaSwtchLamp_B_Rq</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1A35FC19" w14:textId="77777777" w:rsidR="00332093" w:rsidRPr="00757988" w:rsidRDefault="00332093" w:rsidP="00332093">
            <w:pPr>
              <w:rPr>
                <w:rFonts w:cs="Calibri"/>
                <w:sz w:val="16"/>
                <w:szCs w:val="16"/>
              </w:rPr>
            </w:pPr>
            <w:r w:rsidRPr="00757988">
              <w:rPr>
                <w:rFonts w:cs="Calibri"/>
                <w:sz w:val="16"/>
                <w:szCs w:val="16"/>
              </w:rPr>
              <w:t>jmyslin2:  New MD for the Trail Turn Assist feature</w:t>
            </w:r>
          </w:p>
        </w:tc>
      </w:tr>
      <w:tr w:rsidR="00332093" w:rsidRPr="007D0723" w14:paraId="30BBE047" w14:textId="77777777" w:rsidTr="00332093">
        <w:trPr>
          <w:jc w:val="center"/>
        </w:trPr>
        <w:tc>
          <w:tcPr>
            <w:tcW w:w="1755" w:type="dxa"/>
            <w:tcBorders>
              <w:top w:val="nil"/>
              <w:left w:val="single" w:sz="4" w:space="0" w:color="auto"/>
              <w:bottom w:val="nil"/>
              <w:right w:val="single" w:sz="4" w:space="0" w:color="auto"/>
            </w:tcBorders>
          </w:tcPr>
          <w:p w14:paraId="5759446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6A14C0E" w14:textId="77777777" w:rsidR="00332093" w:rsidRPr="00757988" w:rsidRDefault="00332093" w:rsidP="00332093">
            <w:pPr>
              <w:rPr>
                <w:rFonts w:cs="Arial"/>
                <w:sz w:val="16"/>
                <w:szCs w:val="16"/>
              </w:rPr>
            </w:pPr>
            <w:r w:rsidRPr="00757988">
              <w:rPr>
                <w:rFonts w:cs="Arial"/>
                <w:sz w:val="16"/>
                <w:szCs w:val="16"/>
              </w:rPr>
              <w:t>VS-CLD-REQ-375893/A-Trail Turn Assist Client</w:t>
            </w:r>
          </w:p>
        </w:tc>
        <w:tc>
          <w:tcPr>
            <w:tcW w:w="4627" w:type="dxa"/>
            <w:tcBorders>
              <w:top w:val="single" w:sz="6" w:space="0" w:color="auto"/>
              <w:left w:val="single" w:sz="4" w:space="0" w:color="auto"/>
              <w:bottom w:val="single" w:sz="6" w:space="0" w:color="auto"/>
              <w:right w:val="single" w:sz="6" w:space="0" w:color="auto"/>
            </w:tcBorders>
            <w:vAlign w:val="center"/>
          </w:tcPr>
          <w:p w14:paraId="44EF7081" w14:textId="77777777" w:rsidR="00332093" w:rsidRPr="00757988" w:rsidRDefault="00332093" w:rsidP="00332093">
            <w:pPr>
              <w:rPr>
                <w:rFonts w:cs="Calibri"/>
                <w:sz w:val="16"/>
                <w:szCs w:val="16"/>
              </w:rPr>
            </w:pPr>
            <w:r w:rsidRPr="00757988">
              <w:rPr>
                <w:rFonts w:cs="Calibri"/>
                <w:sz w:val="16"/>
                <w:szCs w:val="16"/>
              </w:rPr>
              <w:t>jmyslin2: added new Trail Turn Assist class description</w:t>
            </w:r>
          </w:p>
        </w:tc>
      </w:tr>
      <w:tr w:rsidR="00332093" w:rsidRPr="007D0723" w14:paraId="1C013667" w14:textId="77777777" w:rsidTr="00332093">
        <w:trPr>
          <w:jc w:val="center"/>
        </w:trPr>
        <w:tc>
          <w:tcPr>
            <w:tcW w:w="1755" w:type="dxa"/>
            <w:tcBorders>
              <w:top w:val="nil"/>
              <w:left w:val="single" w:sz="4" w:space="0" w:color="auto"/>
              <w:bottom w:val="nil"/>
              <w:right w:val="single" w:sz="4" w:space="0" w:color="auto"/>
            </w:tcBorders>
          </w:tcPr>
          <w:p w14:paraId="3297CE5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4D3FBE9" w14:textId="77777777" w:rsidR="00332093" w:rsidRPr="00757988" w:rsidRDefault="00332093" w:rsidP="00332093">
            <w:pPr>
              <w:rPr>
                <w:rFonts w:cs="Arial"/>
                <w:sz w:val="16"/>
                <w:szCs w:val="16"/>
              </w:rPr>
            </w:pPr>
            <w:r w:rsidRPr="00757988">
              <w:rPr>
                <w:rFonts w:cs="Arial"/>
                <w:sz w:val="16"/>
                <w:szCs w:val="16"/>
              </w:rPr>
              <w:t>VS-CLD-REQ-375896/A-Trail Turn Assist Server</w:t>
            </w:r>
          </w:p>
        </w:tc>
        <w:tc>
          <w:tcPr>
            <w:tcW w:w="4627" w:type="dxa"/>
            <w:tcBorders>
              <w:top w:val="single" w:sz="6" w:space="0" w:color="auto"/>
              <w:left w:val="single" w:sz="4" w:space="0" w:color="auto"/>
              <w:bottom w:val="single" w:sz="6" w:space="0" w:color="auto"/>
              <w:right w:val="single" w:sz="6" w:space="0" w:color="auto"/>
            </w:tcBorders>
            <w:vAlign w:val="center"/>
          </w:tcPr>
          <w:p w14:paraId="5373C95F" w14:textId="77777777" w:rsidR="00332093" w:rsidRPr="00757988" w:rsidRDefault="00332093" w:rsidP="00332093">
            <w:pPr>
              <w:rPr>
                <w:rFonts w:cs="Calibri"/>
                <w:sz w:val="16"/>
                <w:szCs w:val="16"/>
              </w:rPr>
            </w:pPr>
            <w:r w:rsidRPr="00757988">
              <w:rPr>
                <w:rFonts w:cs="Calibri"/>
                <w:sz w:val="16"/>
                <w:szCs w:val="16"/>
              </w:rPr>
              <w:t>jmyslin2: New Trail Turn Server class description</w:t>
            </w:r>
          </w:p>
        </w:tc>
      </w:tr>
      <w:tr w:rsidR="00332093" w:rsidRPr="007D0723" w14:paraId="50524D1F" w14:textId="77777777" w:rsidTr="00332093">
        <w:trPr>
          <w:jc w:val="center"/>
        </w:trPr>
        <w:tc>
          <w:tcPr>
            <w:tcW w:w="1755" w:type="dxa"/>
            <w:tcBorders>
              <w:top w:val="nil"/>
              <w:left w:val="single" w:sz="4" w:space="0" w:color="auto"/>
              <w:bottom w:val="nil"/>
              <w:right w:val="single" w:sz="4" w:space="0" w:color="auto"/>
            </w:tcBorders>
          </w:tcPr>
          <w:p w14:paraId="7590CEA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F55CB11" w14:textId="77777777" w:rsidR="00332093" w:rsidRPr="00757988" w:rsidRDefault="00332093" w:rsidP="00332093">
            <w:pPr>
              <w:rPr>
                <w:rFonts w:cs="Arial"/>
                <w:sz w:val="16"/>
                <w:szCs w:val="16"/>
              </w:rPr>
            </w:pPr>
            <w:r w:rsidRPr="00757988">
              <w:rPr>
                <w:rFonts w:cs="Arial"/>
                <w:sz w:val="16"/>
                <w:szCs w:val="16"/>
              </w:rPr>
              <w:t>STR-076407/G-Functional Definition (</w:t>
            </w:r>
            <w:proofErr w:type="spellStart"/>
            <w:r w:rsidRPr="00757988">
              <w:rPr>
                <w:rFonts w:cs="Arial"/>
                <w:sz w:val="16"/>
                <w:szCs w:val="16"/>
              </w:rPr>
              <w:t>TcSE</w:t>
            </w:r>
            <w:proofErr w:type="spellEnd"/>
            <w:r w:rsidRPr="00757988">
              <w:rPr>
                <w:rFonts w:cs="Arial"/>
                <w:sz w:val="16"/>
                <w:szCs w:val="16"/>
              </w:rPr>
              <w:t xml:space="preserve"> ROIN-293395)</w:t>
            </w:r>
          </w:p>
        </w:tc>
        <w:tc>
          <w:tcPr>
            <w:tcW w:w="4627" w:type="dxa"/>
            <w:tcBorders>
              <w:top w:val="single" w:sz="6" w:space="0" w:color="auto"/>
              <w:left w:val="single" w:sz="4" w:space="0" w:color="auto"/>
              <w:bottom w:val="single" w:sz="6" w:space="0" w:color="auto"/>
              <w:right w:val="single" w:sz="6" w:space="0" w:color="auto"/>
            </w:tcBorders>
            <w:vAlign w:val="center"/>
          </w:tcPr>
          <w:p w14:paraId="295C2DB5" w14:textId="77777777" w:rsidR="00332093" w:rsidRPr="00757988" w:rsidRDefault="00332093" w:rsidP="00332093">
            <w:pPr>
              <w:rPr>
                <w:rFonts w:cs="Calibri"/>
                <w:sz w:val="16"/>
                <w:szCs w:val="16"/>
              </w:rPr>
            </w:pPr>
            <w:r w:rsidRPr="00757988">
              <w:rPr>
                <w:rFonts w:cs="Calibri"/>
                <w:sz w:val="16"/>
                <w:szCs w:val="16"/>
              </w:rPr>
              <w:t>jmyslin2: added Trail Turn Assist function</w:t>
            </w:r>
          </w:p>
        </w:tc>
      </w:tr>
      <w:tr w:rsidR="00332093" w:rsidRPr="007D0723" w14:paraId="4DE7893E" w14:textId="77777777" w:rsidTr="00332093">
        <w:trPr>
          <w:jc w:val="center"/>
        </w:trPr>
        <w:tc>
          <w:tcPr>
            <w:tcW w:w="1755" w:type="dxa"/>
            <w:tcBorders>
              <w:top w:val="nil"/>
              <w:left w:val="single" w:sz="4" w:space="0" w:color="auto"/>
              <w:bottom w:val="nil"/>
              <w:right w:val="single" w:sz="4" w:space="0" w:color="auto"/>
            </w:tcBorders>
          </w:tcPr>
          <w:p w14:paraId="00658C5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2C56C33" w14:textId="77777777" w:rsidR="00332093" w:rsidRPr="00757988" w:rsidRDefault="00332093" w:rsidP="00332093">
            <w:pPr>
              <w:rPr>
                <w:rFonts w:cs="Arial"/>
                <w:sz w:val="16"/>
                <w:szCs w:val="16"/>
              </w:rPr>
            </w:pPr>
            <w:r w:rsidRPr="00757988">
              <w:rPr>
                <w:rFonts w:cs="Arial"/>
                <w:sz w:val="16"/>
                <w:szCs w:val="16"/>
              </w:rPr>
              <w:t>VS-FUN-REQ-375892/A-Trail Turn Assist</w:t>
            </w:r>
          </w:p>
        </w:tc>
        <w:tc>
          <w:tcPr>
            <w:tcW w:w="4627" w:type="dxa"/>
            <w:tcBorders>
              <w:top w:val="single" w:sz="6" w:space="0" w:color="auto"/>
              <w:left w:val="single" w:sz="4" w:space="0" w:color="auto"/>
              <w:bottom w:val="single" w:sz="6" w:space="0" w:color="auto"/>
              <w:right w:val="single" w:sz="6" w:space="0" w:color="auto"/>
            </w:tcBorders>
            <w:vAlign w:val="center"/>
          </w:tcPr>
          <w:p w14:paraId="7AD4B9C4" w14:textId="77777777" w:rsidR="00332093" w:rsidRPr="00757988" w:rsidRDefault="00332093" w:rsidP="00332093">
            <w:pPr>
              <w:rPr>
                <w:rFonts w:cs="Calibri"/>
                <w:sz w:val="16"/>
                <w:szCs w:val="16"/>
              </w:rPr>
            </w:pPr>
            <w:r w:rsidRPr="00757988">
              <w:rPr>
                <w:rFonts w:cs="Calibri"/>
                <w:sz w:val="16"/>
                <w:szCs w:val="16"/>
              </w:rPr>
              <w:t>jmyslin2: New Trail Turn Assist function</w:t>
            </w:r>
          </w:p>
        </w:tc>
      </w:tr>
      <w:tr w:rsidR="00332093" w:rsidRPr="007D0723" w14:paraId="13159608" w14:textId="77777777" w:rsidTr="00332093">
        <w:trPr>
          <w:jc w:val="center"/>
        </w:trPr>
        <w:tc>
          <w:tcPr>
            <w:tcW w:w="1755" w:type="dxa"/>
            <w:tcBorders>
              <w:top w:val="nil"/>
              <w:left w:val="single" w:sz="4" w:space="0" w:color="auto"/>
              <w:bottom w:val="nil"/>
              <w:right w:val="single" w:sz="4" w:space="0" w:color="auto"/>
            </w:tcBorders>
          </w:tcPr>
          <w:p w14:paraId="4688DED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BDAF891" w14:textId="77777777" w:rsidR="00332093" w:rsidRPr="00757988" w:rsidRDefault="00332093" w:rsidP="00332093">
            <w:pPr>
              <w:rPr>
                <w:rFonts w:cs="Arial"/>
                <w:sz w:val="16"/>
                <w:szCs w:val="16"/>
              </w:rPr>
            </w:pPr>
            <w:r w:rsidRPr="00757988">
              <w:rPr>
                <w:rFonts w:cs="Arial"/>
                <w:sz w:val="16"/>
                <w:szCs w:val="16"/>
              </w:rPr>
              <w:t>STR-718722/A-Overview</w:t>
            </w:r>
          </w:p>
        </w:tc>
        <w:tc>
          <w:tcPr>
            <w:tcW w:w="4627" w:type="dxa"/>
            <w:tcBorders>
              <w:top w:val="single" w:sz="6" w:space="0" w:color="auto"/>
              <w:left w:val="single" w:sz="4" w:space="0" w:color="auto"/>
              <w:bottom w:val="single" w:sz="6" w:space="0" w:color="auto"/>
              <w:right w:val="single" w:sz="6" w:space="0" w:color="auto"/>
            </w:tcBorders>
            <w:vAlign w:val="center"/>
          </w:tcPr>
          <w:p w14:paraId="6A7E8733" w14:textId="77777777" w:rsidR="00332093" w:rsidRPr="00757988" w:rsidRDefault="00332093" w:rsidP="00332093">
            <w:pPr>
              <w:rPr>
                <w:rFonts w:cs="Calibri"/>
                <w:sz w:val="16"/>
                <w:szCs w:val="16"/>
              </w:rPr>
            </w:pPr>
            <w:r w:rsidRPr="00757988">
              <w:rPr>
                <w:rFonts w:cs="Calibri"/>
                <w:sz w:val="16"/>
                <w:szCs w:val="16"/>
              </w:rPr>
              <w:t>jmyslin2: provide an overview of the Trail Turn Assist feature</w:t>
            </w:r>
          </w:p>
        </w:tc>
      </w:tr>
      <w:tr w:rsidR="00332093" w:rsidRPr="007D0723" w14:paraId="6A1C73CC" w14:textId="77777777" w:rsidTr="00332093">
        <w:trPr>
          <w:jc w:val="center"/>
        </w:trPr>
        <w:tc>
          <w:tcPr>
            <w:tcW w:w="1755" w:type="dxa"/>
            <w:tcBorders>
              <w:top w:val="nil"/>
              <w:left w:val="single" w:sz="4" w:space="0" w:color="auto"/>
              <w:bottom w:val="nil"/>
              <w:right w:val="single" w:sz="4" w:space="0" w:color="auto"/>
            </w:tcBorders>
          </w:tcPr>
          <w:p w14:paraId="3E2976F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7C5B533" w14:textId="77777777" w:rsidR="00332093" w:rsidRPr="00757988" w:rsidRDefault="00332093" w:rsidP="00332093">
            <w:pPr>
              <w:rPr>
                <w:rFonts w:cs="Arial"/>
                <w:sz w:val="16"/>
                <w:szCs w:val="16"/>
              </w:rPr>
            </w:pPr>
            <w:r w:rsidRPr="00757988">
              <w:rPr>
                <w:rFonts w:cs="Arial"/>
                <w:sz w:val="16"/>
                <w:szCs w:val="16"/>
              </w:rPr>
              <w:t>STR-718724/A-Physical Mapping of Classes</w:t>
            </w:r>
          </w:p>
        </w:tc>
        <w:tc>
          <w:tcPr>
            <w:tcW w:w="4627" w:type="dxa"/>
            <w:tcBorders>
              <w:top w:val="single" w:sz="6" w:space="0" w:color="auto"/>
              <w:left w:val="single" w:sz="4" w:space="0" w:color="auto"/>
              <w:bottom w:val="single" w:sz="6" w:space="0" w:color="auto"/>
              <w:right w:val="single" w:sz="6" w:space="0" w:color="auto"/>
            </w:tcBorders>
            <w:vAlign w:val="center"/>
          </w:tcPr>
          <w:p w14:paraId="56C54CB4" w14:textId="77777777" w:rsidR="00332093" w:rsidRPr="00757988" w:rsidRDefault="00332093" w:rsidP="00332093">
            <w:pPr>
              <w:rPr>
                <w:rFonts w:cs="Calibri"/>
                <w:sz w:val="16"/>
                <w:szCs w:val="16"/>
              </w:rPr>
            </w:pPr>
            <w:r w:rsidRPr="00757988">
              <w:rPr>
                <w:rFonts w:cs="Calibri"/>
                <w:sz w:val="16"/>
                <w:szCs w:val="16"/>
              </w:rPr>
              <w:t>jmyslin2: mapping of physical classes</w:t>
            </w:r>
          </w:p>
        </w:tc>
      </w:tr>
      <w:tr w:rsidR="00332093" w:rsidRPr="007D0723" w14:paraId="537F2C60" w14:textId="77777777" w:rsidTr="00332093">
        <w:trPr>
          <w:jc w:val="center"/>
        </w:trPr>
        <w:tc>
          <w:tcPr>
            <w:tcW w:w="1755" w:type="dxa"/>
            <w:tcBorders>
              <w:top w:val="nil"/>
              <w:left w:val="single" w:sz="4" w:space="0" w:color="auto"/>
              <w:bottom w:val="nil"/>
              <w:right w:val="single" w:sz="4" w:space="0" w:color="auto"/>
            </w:tcBorders>
          </w:tcPr>
          <w:p w14:paraId="6093543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F12AC88" w14:textId="77777777" w:rsidR="00332093" w:rsidRPr="00757988" w:rsidRDefault="00332093" w:rsidP="00332093">
            <w:pPr>
              <w:rPr>
                <w:rFonts w:cs="Arial"/>
                <w:sz w:val="16"/>
                <w:szCs w:val="16"/>
              </w:rPr>
            </w:pPr>
            <w:r w:rsidRPr="00757988">
              <w:rPr>
                <w:rFonts w:cs="Arial"/>
                <w:sz w:val="16"/>
                <w:szCs w:val="16"/>
              </w:rPr>
              <w:t>VS-UC-REQ-375924/A-User Enables Trail Turn Assist</w:t>
            </w:r>
          </w:p>
        </w:tc>
        <w:tc>
          <w:tcPr>
            <w:tcW w:w="4627" w:type="dxa"/>
            <w:tcBorders>
              <w:top w:val="single" w:sz="6" w:space="0" w:color="auto"/>
              <w:left w:val="single" w:sz="4" w:space="0" w:color="auto"/>
              <w:bottom w:val="single" w:sz="6" w:space="0" w:color="auto"/>
              <w:right w:val="single" w:sz="6" w:space="0" w:color="auto"/>
            </w:tcBorders>
            <w:vAlign w:val="center"/>
          </w:tcPr>
          <w:p w14:paraId="5A719C1F" w14:textId="77777777" w:rsidR="00332093" w:rsidRPr="00757988" w:rsidRDefault="00332093" w:rsidP="00332093">
            <w:pPr>
              <w:rPr>
                <w:rFonts w:cs="Calibri"/>
                <w:sz w:val="16"/>
                <w:szCs w:val="16"/>
              </w:rPr>
            </w:pPr>
            <w:r w:rsidRPr="00757988">
              <w:rPr>
                <w:rFonts w:cs="Calibri"/>
                <w:sz w:val="16"/>
                <w:szCs w:val="16"/>
              </w:rPr>
              <w:t>jmyslin2: new Trail Turn Assist Use Case</w:t>
            </w:r>
          </w:p>
        </w:tc>
      </w:tr>
      <w:tr w:rsidR="00332093" w:rsidRPr="007D0723" w14:paraId="466C4232" w14:textId="77777777" w:rsidTr="00332093">
        <w:trPr>
          <w:jc w:val="center"/>
        </w:trPr>
        <w:tc>
          <w:tcPr>
            <w:tcW w:w="1755" w:type="dxa"/>
            <w:tcBorders>
              <w:top w:val="nil"/>
              <w:left w:val="single" w:sz="4" w:space="0" w:color="auto"/>
              <w:bottom w:val="nil"/>
              <w:right w:val="single" w:sz="4" w:space="0" w:color="auto"/>
            </w:tcBorders>
          </w:tcPr>
          <w:p w14:paraId="50D633E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4929E6E" w14:textId="77777777" w:rsidR="00332093" w:rsidRPr="00757988" w:rsidRDefault="00332093" w:rsidP="00332093">
            <w:pPr>
              <w:rPr>
                <w:rFonts w:cs="Arial"/>
                <w:sz w:val="16"/>
                <w:szCs w:val="16"/>
              </w:rPr>
            </w:pPr>
            <w:r w:rsidRPr="00757988">
              <w:rPr>
                <w:rFonts w:cs="Arial"/>
                <w:sz w:val="16"/>
                <w:szCs w:val="16"/>
              </w:rPr>
              <w:t>VS-UC-REQ-375925/A-User Disables Trail Turn Assist</w:t>
            </w:r>
          </w:p>
        </w:tc>
        <w:tc>
          <w:tcPr>
            <w:tcW w:w="4627" w:type="dxa"/>
            <w:tcBorders>
              <w:top w:val="single" w:sz="6" w:space="0" w:color="auto"/>
              <w:left w:val="single" w:sz="4" w:space="0" w:color="auto"/>
              <w:bottom w:val="single" w:sz="6" w:space="0" w:color="auto"/>
              <w:right w:val="single" w:sz="6" w:space="0" w:color="auto"/>
            </w:tcBorders>
            <w:vAlign w:val="center"/>
          </w:tcPr>
          <w:p w14:paraId="47D4B68E" w14:textId="77777777" w:rsidR="00332093" w:rsidRPr="00757988" w:rsidRDefault="00332093" w:rsidP="00332093">
            <w:pPr>
              <w:rPr>
                <w:rFonts w:cs="Calibri"/>
                <w:sz w:val="16"/>
                <w:szCs w:val="16"/>
              </w:rPr>
            </w:pPr>
            <w:r w:rsidRPr="00757988">
              <w:rPr>
                <w:rFonts w:cs="Calibri"/>
                <w:sz w:val="16"/>
                <w:szCs w:val="16"/>
              </w:rPr>
              <w:t>jmyslin2: new Use Case for Trail Turn Assist</w:t>
            </w:r>
          </w:p>
        </w:tc>
      </w:tr>
      <w:tr w:rsidR="00332093" w:rsidRPr="007D0723" w14:paraId="7D981269" w14:textId="77777777" w:rsidTr="00332093">
        <w:trPr>
          <w:jc w:val="center"/>
        </w:trPr>
        <w:tc>
          <w:tcPr>
            <w:tcW w:w="1755" w:type="dxa"/>
            <w:tcBorders>
              <w:top w:val="nil"/>
              <w:left w:val="single" w:sz="4" w:space="0" w:color="auto"/>
              <w:bottom w:val="nil"/>
              <w:right w:val="single" w:sz="4" w:space="0" w:color="auto"/>
            </w:tcBorders>
          </w:tcPr>
          <w:p w14:paraId="4234657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F262068" w14:textId="77777777" w:rsidR="00332093" w:rsidRPr="00757988" w:rsidRDefault="00332093" w:rsidP="00332093">
            <w:pPr>
              <w:rPr>
                <w:rFonts w:cs="Arial"/>
                <w:sz w:val="16"/>
                <w:szCs w:val="16"/>
              </w:rPr>
            </w:pPr>
            <w:r w:rsidRPr="00757988">
              <w:rPr>
                <w:rFonts w:cs="Arial"/>
                <w:sz w:val="16"/>
                <w:szCs w:val="16"/>
              </w:rPr>
              <w:t>VS-SR-REQ-375934/A-Trail Turn Assist Setting Soft Button Pressed / Not Pressed Handling</w:t>
            </w:r>
          </w:p>
        </w:tc>
        <w:tc>
          <w:tcPr>
            <w:tcW w:w="4627" w:type="dxa"/>
            <w:tcBorders>
              <w:top w:val="single" w:sz="6" w:space="0" w:color="auto"/>
              <w:left w:val="single" w:sz="4" w:space="0" w:color="auto"/>
              <w:bottom w:val="single" w:sz="6" w:space="0" w:color="auto"/>
              <w:right w:val="single" w:sz="6" w:space="0" w:color="auto"/>
            </w:tcBorders>
            <w:vAlign w:val="center"/>
          </w:tcPr>
          <w:p w14:paraId="24B6383C" w14:textId="77777777" w:rsidR="00332093" w:rsidRPr="00757988" w:rsidRDefault="00332093" w:rsidP="00332093">
            <w:pPr>
              <w:rPr>
                <w:rFonts w:cs="Calibri"/>
                <w:sz w:val="16"/>
                <w:szCs w:val="16"/>
              </w:rPr>
            </w:pPr>
            <w:r w:rsidRPr="00757988">
              <w:rPr>
                <w:rFonts w:cs="Calibri"/>
                <w:sz w:val="16"/>
                <w:szCs w:val="16"/>
              </w:rPr>
              <w:t>jmyslin2: new Trailer Turn Assist requirement</w:t>
            </w:r>
          </w:p>
        </w:tc>
      </w:tr>
      <w:tr w:rsidR="00332093" w:rsidRPr="007D0723" w14:paraId="5995ADDD" w14:textId="77777777" w:rsidTr="00332093">
        <w:trPr>
          <w:jc w:val="center"/>
        </w:trPr>
        <w:tc>
          <w:tcPr>
            <w:tcW w:w="1755" w:type="dxa"/>
            <w:tcBorders>
              <w:top w:val="nil"/>
              <w:left w:val="single" w:sz="4" w:space="0" w:color="auto"/>
              <w:bottom w:val="nil"/>
              <w:right w:val="single" w:sz="4" w:space="0" w:color="auto"/>
            </w:tcBorders>
          </w:tcPr>
          <w:p w14:paraId="4E074453"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7D4F980" w14:textId="77777777" w:rsidR="00332093" w:rsidRPr="00757988" w:rsidRDefault="00332093" w:rsidP="00332093">
            <w:pPr>
              <w:rPr>
                <w:rFonts w:cs="Arial"/>
                <w:sz w:val="16"/>
                <w:szCs w:val="16"/>
              </w:rPr>
            </w:pPr>
            <w:r w:rsidRPr="00757988">
              <w:rPr>
                <w:rFonts w:cs="Arial"/>
                <w:sz w:val="16"/>
                <w:szCs w:val="16"/>
              </w:rPr>
              <w:t>VS-SR-REQ-375946/A-Trail Turn Assist Settings Change</w:t>
            </w:r>
          </w:p>
        </w:tc>
        <w:tc>
          <w:tcPr>
            <w:tcW w:w="4627" w:type="dxa"/>
            <w:tcBorders>
              <w:top w:val="single" w:sz="6" w:space="0" w:color="auto"/>
              <w:left w:val="single" w:sz="4" w:space="0" w:color="auto"/>
              <w:bottom w:val="single" w:sz="6" w:space="0" w:color="auto"/>
              <w:right w:val="single" w:sz="6" w:space="0" w:color="auto"/>
            </w:tcBorders>
            <w:vAlign w:val="center"/>
          </w:tcPr>
          <w:p w14:paraId="107452B5" w14:textId="77777777" w:rsidR="00332093" w:rsidRPr="00757988" w:rsidRDefault="00332093" w:rsidP="00332093">
            <w:pPr>
              <w:rPr>
                <w:rFonts w:cs="Calibri"/>
                <w:sz w:val="16"/>
                <w:szCs w:val="16"/>
              </w:rPr>
            </w:pPr>
            <w:r w:rsidRPr="00757988">
              <w:rPr>
                <w:rFonts w:cs="Calibri"/>
                <w:sz w:val="16"/>
                <w:szCs w:val="16"/>
              </w:rPr>
              <w:t xml:space="preserve">jmyslin2: new Trail Turn Assist </w:t>
            </w:r>
            <w:proofErr w:type="spellStart"/>
            <w:r w:rsidRPr="00757988">
              <w:rPr>
                <w:rFonts w:cs="Calibri"/>
                <w:sz w:val="16"/>
                <w:szCs w:val="16"/>
              </w:rPr>
              <w:t>requrement</w:t>
            </w:r>
            <w:proofErr w:type="spellEnd"/>
          </w:p>
        </w:tc>
      </w:tr>
      <w:tr w:rsidR="00332093" w:rsidRPr="007D0723" w14:paraId="02172CC9" w14:textId="77777777" w:rsidTr="00332093">
        <w:trPr>
          <w:jc w:val="center"/>
        </w:trPr>
        <w:tc>
          <w:tcPr>
            <w:tcW w:w="1755" w:type="dxa"/>
            <w:tcBorders>
              <w:top w:val="nil"/>
              <w:left w:val="single" w:sz="4" w:space="0" w:color="auto"/>
              <w:bottom w:val="nil"/>
              <w:right w:val="single" w:sz="4" w:space="0" w:color="auto"/>
            </w:tcBorders>
          </w:tcPr>
          <w:p w14:paraId="5E3BD56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87662ED" w14:textId="77777777" w:rsidR="00332093" w:rsidRPr="00757988" w:rsidRDefault="00332093" w:rsidP="00332093">
            <w:pPr>
              <w:rPr>
                <w:rFonts w:cs="Arial"/>
                <w:sz w:val="16"/>
                <w:szCs w:val="16"/>
              </w:rPr>
            </w:pPr>
            <w:r w:rsidRPr="00757988">
              <w:rPr>
                <w:rFonts w:cs="Arial"/>
                <w:sz w:val="16"/>
                <w:szCs w:val="16"/>
              </w:rPr>
              <w:t>VS-TMR-REQ-375949/A-</w:t>
            </w:r>
            <w:proofErr w:type="spellStart"/>
            <w:r w:rsidRPr="00757988">
              <w:rPr>
                <w:rFonts w:cs="Arial"/>
                <w:sz w:val="16"/>
                <w:szCs w:val="16"/>
              </w:rPr>
              <w:t>T_TrailTurnAssist_Rsp</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30BDF2C5" w14:textId="77777777" w:rsidR="00332093" w:rsidRPr="00757988" w:rsidRDefault="00332093" w:rsidP="00332093">
            <w:pPr>
              <w:rPr>
                <w:rFonts w:cs="Calibri"/>
                <w:sz w:val="16"/>
                <w:szCs w:val="16"/>
              </w:rPr>
            </w:pPr>
            <w:r w:rsidRPr="00757988">
              <w:rPr>
                <w:rFonts w:cs="Calibri"/>
                <w:sz w:val="16"/>
                <w:szCs w:val="16"/>
              </w:rPr>
              <w:t>jmyslin2: new Trail Turn Assist timing requirement</w:t>
            </w:r>
          </w:p>
        </w:tc>
      </w:tr>
      <w:tr w:rsidR="00332093" w:rsidRPr="007D0723" w14:paraId="74512E04" w14:textId="77777777" w:rsidTr="00332093">
        <w:trPr>
          <w:jc w:val="center"/>
        </w:trPr>
        <w:tc>
          <w:tcPr>
            <w:tcW w:w="1755" w:type="dxa"/>
            <w:tcBorders>
              <w:top w:val="nil"/>
              <w:left w:val="single" w:sz="4" w:space="0" w:color="auto"/>
              <w:bottom w:val="nil"/>
              <w:right w:val="single" w:sz="4" w:space="0" w:color="auto"/>
            </w:tcBorders>
          </w:tcPr>
          <w:p w14:paraId="4E1DDDD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AD4F54C" w14:textId="77777777" w:rsidR="00332093" w:rsidRPr="00757988" w:rsidRDefault="00332093" w:rsidP="00332093">
            <w:pPr>
              <w:rPr>
                <w:rFonts w:cs="Arial"/>
                <w:sz w:val="16"/>
                <w:szCs w:val="16"/>
              </w:rPr>
            </w:pPr>
            <w:r w:rsidRPr="00757988">
              <w:rPr>
                <w:rFonts w:cs="Arial"/>
                <w:sz w:val="16"/>
                <w:szCs w:val="16"/>
              </w:rPr>
              <w:t xml:space="preserve">VS-SR-REQ-375947/A-Conditions for setting </w:t>
            </w:r>
            <w:proofErr w:type="spellStart"/>
            <w:r w:rsidRPr="00757988">
              <w:rPr>
                <w:rFonts w:cs="Arial"/>
                <w:sz w:val="16"/>
                <w:szCs w:val="16"/>
              </w:rPr>
              <w:t>TurnAsstSwtch_D_Stat</w:t>
            </w:r>
            <w:proofErr w:type="spellEnd"/>
            <w:r w:rsidRPr="00757988">
              <w:rPr>
                <w:rFonts w:cs="Arial"/>
                <w:sz w:val="16"/>
                <w:szCs w:val="16"/>
              </w:rPr>
              <w:t xml:space="preserve"> signal to Faulty</w:t>
            </w:r>
          </w:p>
        </w:tc>
        <w:tc>
          <w:tcPr>
            <w:tcW w:w="4627" w:type="dxa"/>
            <w:tcBorders>
              <w:top w:val="single" w:sz="6" w:space="0" w:color="auto"/>
              <w:left w:val="single" w:sz="4" w:space="0" w:color="auto"/>
              <w:bottom w:val="single" w:sz="6" w:space="0" w:color="auto"/>
              <w:right w:val="single" w:sz="6" w:space="0" w:color="auto"/>
            </w:tcBorders>
            <w:vAlign w:val="center"/>
          </w:tcPr>
          <w:p w14:paraId="06D3542E" w14:textId="77777777" w:rsidR="00332093" w:rsidRPr="00757988" w:rsidRDefault="00332093" w:rsidP="00332093">
            <w:pPr>
              <w:rPr>
                <w:rFonts w:cs="Calibri"/>
                <w:sz w:val="16"/>
                <w:szCs w:val="16"/>
              </w:rPr>
            </w:pPr>
            <w:r w:rsidRPr="00757988">
              <w:rPr>
                <w:rFonts w:cs="Calibri"/>
                <w:sz w:val="16"/>
                <w:szCs w:val="16"/>
              </w:rPr>
              <w:t>jmyslin2: New Trail Turn Assist requirement</w:t>
            </w:r>
          </w:p>
        </w:tc>
      </w:tr>
      <w:tr w:rsidR="00332093" w:rsidRPr="007D0723" w14:paraId="006BDBB6" w14:textId="77777777" w:rsidTr="00332093">
        <w:trPr>
          <w:jc w:val="center"/>
        </w:trPr>
        <w:tc>
          <w:tcPr>
            <w:tcW w:w="1755" w:type="dxa"/>
            <w:tcBorders>
              <w:top w:val="nil"/>
              <w:left w:val="single" w:sz="4" w:space="0" w:color="auto"/>
              <w:bottom w:val="nil"/>
              <w:right w:val="single" w:sz="4" w:space="0" w:color="auto"/>
            </w:tcBorders>
          </w:tcPr>
          <w:p w14:paraId="695F505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899908B" w14:textId="77777777" w:rsidR="00332093" w:rsidRPr="00757988" w:rsidRDefault="00332093" w:rsidP="00332093">
            <w:pPr>
              <w:rPr>
                <w:rFonts w:cs="Arial"/>
                <w:sz w:val="16"/>
                <w:szCs w:val="16"/>
              </w:rPr>
            </w:pPr>
            <w:r w:rsidRPr="00757988">
              <w:rPr>
                <w:rFonts w:cs="Arial"/>
                <w:sz w:val="16"/>
                <w:szCs w:val="16"/>
              </w:rPr>
              <w:t>VS-SD-REQ-375951/A-Trail Turn Assist set to Enabled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064AD8CD" w14:textId="77777777" w:rsidR="00332093" w:rsidRPr="00757988" w:rsidRDefault="00332093" w:rsidP="00332093">
            <w:pPr>
              <w:rPr>
                <w:rFonts w:cs="Calibri"/>
                <w:sz w:val="16"/>
                <w:szCs w:val="16"/>
              </w:rPr>
            </w:pPr>
            <w:r w:rsidRPr="00757988">
              <w:rPr>
                <w:rFonts w:cs="Calibri"/>
                <w:sz w:val="16"/>
                <w:szCs w:val="16"/>
              </w:rPr>
              <w:t>jmyslin2: new sequence diagram for the Trail Turn Assist feature</w:t>
            </w:r>
          </w:p>
        </w:tc>
      </w:tr>
      <w:tr w:rsidR="00332093" w:rsidRPr="007D0723" w14:paraId="499B6EB5" w14:textId="77777777" w:rsidTr="00332093">
        <w:trPr>
          <w:jc w:val="center"/>
        </w:trPr>
        <w:tc>
          <w:tcPr>
            <w:tcW w:w="1755" w:type="dxa"/>
            <w:tcBorders>
              <w:top w:val="nil"/>
              <w:left w:val="single" w:sz="4" w:space="0" w:color="auto"/>
              <w:bottom w:val="single" w:sz="4" w:space="0" w:color="auto"/>
              <w:right w:val="single" w:sz="4" w:space="0" w:color="auto"/>
            </w:tcBorders>
          </w:tcPr>
          <w:p w14:paraId="44D8812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0E06DB2" w14:textId="77777777" w:rsidR="00332093" w:rsidRPr="00757988" w:rsidRDefault="00332093" w:rsidP="00332093">
            <w:pPr>
              <w:rPr>
                <w:rFonts w:cs="Arial"/>
                <w:sz w:val="16"/>
                <w:szCs w:val="16"/>
              </w:rPr>
            </w:pPr>
            <w:r w:rsidRPr="00757988">
              <w:rPr>
                <w:rFonts w:cs="Arial"/>
                <w:sz w:val="16"/>
                <w:szCs w:val="16"/>
              </w:rPr>
              <w:t>VS-SD-REQ-375952/A-Trail Turn Assist set to Disabled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7CDD1C81" w14:textId="77777777" w:rsidR="00332093" w:rsidRPr="00757988" w:rsidRDefault="00332093" w:rsidP="00332093">
            <w:pPr>
              <w:rPr>
                <w:rFonts w:cs="Calibri"/>
                <w:sz w:val="16"/>
                <w:szCs w:val="16"/>
              </w:rPr>
            </w:pPr>
            <w:r w:rsidRPr="00757988">
              <w:rPr>
                <w:rFonts w:cs="Calibri"/>
                <w:sz w:val="16"/>
                <w:szCs w:val="16"/>
              </w:rPr>
              <w:t>jmyslin2: new Trail Turn Assist sequence diagram</w:t>
            </w:r>
          </w:p>
        </w:tc>
      </w:tr>
      <w:tr w:rsidR="00332093" w:rsidRPr="002C70C7" w14:paraId="5F99682F"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6AF2FAAE"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0687D8C1"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24931B30"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3A86C752" w14:textId="77777777" w:rsidR="00332093" w:rsidRPr="002C70C7" w:rsidRDefault="00332093" w:rsidP="00332093">
            <w:pPr>
              <w:rPr>
                <w:rFonts w:asciiTheme="minorHAnsi" w:hAnsiTheme="minorHAnsi" w:cstheme="minorHAnsi"/>
                <w:sz w:val="16"/>
                <w:szCs w:val="16"/>
              </w:rPr>
            </w:pPr>
          </w:p>
        </w:tc>
      </w:tr>
      <w:tr w:rsidR="00332093" w:rsidRPr="00C77FDB" w14:paraId="6AB20D67"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1B3EB349" w14:textId="77777777" w:rsidR="00332093" w:rsidRPr="00C77FDB" w:rsidRDefault="00332093" w:rsidP="00332093">
            <w:pPr>
              <w:rPr>
                <w:rFonts w:cstheme="minorHAnsi"/>
                <w:b/>
                <w:sz w:val="16"/>
                <w:szCs w:val="16"/>
              </w:rPr>
            </w:pPr>
            <w:r>
              <w:rPr>
                <w:rFonts w:cstheme="minorHAnsi"/>
                <w:b/>
                <w:sz w:val="16"/>
                <w:szCs w:val="16"/>
              </w:rPr>
              <w:t>February 25, 2020</w:t>
            </w:r>
          </w:p>
        </w:tc>
        <w:tc>
          <w:tcPr>
            <w:tcW w:w="1047" w:type="dxa"/>
            <w:tcBorders>
              <w:top w:val="single" w:sz="6" w:space="0" w:color="auto"/>
              <w:left w:val="single" w:sz="6" w:space="0" w:color="auto"/>
              <w:bottom w:val="single" w:sz="4" w:space="0" w:color="auto"/>
              <w:right w:val="single" w:sz="6" w:space="0" w:color="auto"/>
            </w:tcBorders>
          </w:tcPr>
          <w:p w14:paraId="4F70B3B0" w14:textId="77777777" w:rsidR="00332093" w:rsidRPr="00C77FDB" w:rsidRDefault="00332093" w:rsidP="00332093">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.22</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31AA3B4F" w14:textId="77777777" w:rsidR="00332093" w:rsidRPr="00C77FDB" w:rsidRDefault="00332093" w:rsidP="00332093">
            <w:pPr>
              <w:rPr>
                <w:rFonts w:cstheme="minorHAnsi"/>
                <w:b/>
                <w:sz w:val="16"/>
                <w:szCs w:val="16"/>
              </w:rPr>
            </w:pPr>
          </w:p>
        </w:tc>
      </w:tr>
      <w:tr w:rsidR="00332093" w:rsidRPr="00757988" w14:paraId="48A4FD11" w14:textId="77777777" w:rsidTr="00332093">
        <w:trPr>
          <w:jc w:val="center"/>
        </w:trPr>
        <w:tc>
          <w:tcPr>
            <w:tcW w:w="1755" w:type="dxa"/>
            <w:tcBorders>
              <w:top w:val="single" w:sz="4" w:space="0" w:color="auto"/>
              <w:left w:val="single" w:sz="4" w:space="0" w:color="auto"/>
              <w:bottom w:val="nil"/>
              <w:right w:val="single" w:sz="4" w:space="0" w:color="auto"/>
            </w:tcBorders>
          </w:tcPr>
          <w:p w14:paraId="4BB9221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85E18B0" w14:textId="77777777" w:rsidR="00332093" w:rsidRPr="00334A6D" w:rsidRDefault="00332093" w:rsidP="00332093">
            <w:pPr>
              <w:rPr>
                <w:rFonts w:cs="Arial"/>
                <w:sz w:val="16"/>
                <w:szCs w:val="16"/>
              </w:rPr>
            </w:pPr>
            <w:r w:rsidRPr="00334A6D">
              <w:rPr>
                <w:rFonts w:cs="Arial"/>
                <w:sz w:val="16"/>
                <w:szCs w:val="16"/>
              </w:rPr>
              <w:t>VS-IIR-REQ-276699/J-Logical to Physical CAN signal mapping - Vehicle Settings</w:t>
            </w:r>
          </w:p>
        </w:tc>
        <w:tc>
          <w:tcPr>
            <w:tcW w:w="4627" w:type="dxa"/>
            <w:tcBorders>
              <w:top w:val="single" w:sz="6" w:space="0" w:color="auto"/>
              <w:left w:val="single" w:sz="4" w:space="0" w:color="auto"/>
              <w:bottom w:val="single" w:sz="6" w:space="0" w:color="auto"/>
              <w:right w:val="single" w:sz="6" w:space="0" w:color="auto"/>
            </w:tcBorders>
            <w:vAlign w:val="center"/>
          </w:tcPr>
          <w:p w14:paraId="6CE5D839" w14:textId="77777777" w:rsidR="00332093" w:rsidRPr="00334A6D" w:rsidRDefault="00332093" w:rsidP="00332093">
            <w:pPr>
              <w:rPr>
                <w:rFonts w:cs="Calibri"/>
                <w:sz w:val="16"/>
                <w:szCs w:val="16"/>
              </w:rPr>
            </w:pPr>
            <w:r w:rsidRPr="00334A6D">
              <w:rPr>
                <w:rFonts w:cs="Calibri"/>
                <w:sz w:val="16"/>
                <w:szCs w:val="16"/>
              </w:rPr>
              <w:t>jmyslin2:  added clear exit assist signals</w:t>
            </w:r>
          </w:p>
        </w:tc>
      </w:tr>
      <w:tr w:rsidR="00332093" w:rsidRPr="00757988" w14:paraId="7B221F57" w14:textId="77777777" w:rsidTr="00332093">
        <w:trPr>
          <w:jc w:val="center"/>
        </w:trPr>
        <w:tc>
          <w:tcPr>
            <w:tcW w:w="1755" w:type="dxa"/>
            <w:tcBorders>
              <w:top w:val="nil"/>
              <w:left w:val="single" w:sz="4" w:space="0" w:color="auto"/>
              <w:bottom w:val="nil"/>
              <w:right w:val="single" w:sz="4" w:space="0" w:color="auto"/>
            </w:tcBorders>
          </w:tcPr>
          <w:p w14:paraId="7C8D407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1EF7737" w14:textId="77777777" w:rsidR="00332093" w:rsidRPr="00334A6D" w:rsidRDefault="00332093" w:rsidP="00332093">
            <w:pPr>
              <w:rPr>
                <w:rFonts w:cs="Arial"/>
                <w:sz w:val="16"/>
                <w:szCs w:val="16"/>
              </w:rPr>
            </w:pPr>
            <w:r w:rsidRPr="00334A6D">
              <w:rPr>
                <w:rFonts w:cs="Arial"/>
                <w:sz w:val="16"/>
                <w:szCs w:val="16"/>
              </w:rPr>
              <w:t>MD-REQ-354255/A-</w:t>
            </w:r>
            <w:proofErr w:type="spellStart"/>
            <w:r w:rsidRPr="00334A6D">
              <w:rPr>
                <w:rFonts w:cs="Arial"/>
                <w:sz w:val="16"/>
                <w:szCs w:val="16"/>
              </w:rPr>
              <w:t>ClrExitAsstEnbl_D_RqMnu</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6ABD4C39" w14:textId="77777777" w:rsidR="00332093" w:rsidRPr="00334A6D" w:rsidRDefault="00332093" w:rsidP="00332093">
            <w:pPr>
              <w:rPr>
                <w:rFonts w:cs="Calibri"/>
                <w:sz w:val="16"/>
                <w:szCs w:val="16"/>
              </w:rPr>
            </w:pPr>
            <w:r w:rsidRPr="00334A6D">
              <w:rPr>
                <w:rFonts w:cs="Calibri"/>
                <w:sz w:val="16"/>
                <w:szCs w:val="16"/>
              </w:rPr>
              <w:t>&lt;jmyslin2&gt; New MD for Clear Exit Assist</w:t>
            </w:r>
          </w:p>
        </w:tc>
      </w:tr>
      <w:tr w:rsidR="00332093" w:rsidRPr="00757988" w14:paraId="5F4F438A" w14:textId="77777777" w:rsidTr="00332093">
        <w:trPr>
          <w:jc w:val="center"/>
        </w:trPr>
        <w:tc>
          <w:tcPr>
            <w:tcW w:w="1755" w:type="dxa"/>
            <w:tcBorders>
              <w:top w:val="nil"/>
              <w:left w:val="single" w:sz="4" w:space="0" w:color="auto"/>
              <w:bottom w:val="nil"/>
              <w:right w:val="single" w:sz="4" w:space="0" w:color="auto"/>
            </w:tcBorders>
          </w:tcPr>
          <w:p w14:paraId="67193760"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D6E57EF" w14:textId="77777777" w:rsidR="00332093" w:rsidRPr="00334A6D" w:rsidRDefault="00332093" w:rsidP="00332093">
            <w:pPr>
              <w:rPr>
                <w:rFonts w:cs="Arial"/>
                <w:sz w:val="16"/>
                <w:szCs w:val="16"/>
              </w:rPr>
            </w:pPr>
            <w:r w:rsidRPr="00334A6D">
              <w:rPr>
                <w:rFonts w:cs="Arial"/>
                <w:sz w:val="16"/>
                <w:szCs w:val="16"/>
              </w:rPr>
              <w:t>MD-REQ-354256/A-</w:t>
            </w:r>
            <w:proofErr w:type="spellStart"/>
            <w:r w:rsidRPr="00334A6D">
              <w:rPr>
                <w:rFonts w:cs="Arial"/>
                <w:sz w:val="16"/>
                <w:szCs w:val="16"/>
              </w:rPr>
              <w:t>ClrExitAsst_D_Stat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1D30418B" w14:textId="77777777" w:rsidR="00332093" w:rsidRPr="00334A6D" w:rsidRDefault="00332093" w:rsidP="00332093">
            <w:pPr>
              <w:rPr>
                <w:rFonts w:cs="Calibri"/>
                <w:sz w:val="16"/>
                <w:szCs w:val="16"/>
              </w:rPr>
            </w:pPr>
            <w:r w:rsidRPr="00334A6D">
              <w:rPr>
                <w:rFonts w:cs="Calibri"/>
                <w:sz w:val="16"/>
                <w:szCs w:val="16"/>
              </w:rPr>
              <w:t>&lt;jmyslin2&gt; New MD for Clear Exit Assist</w:t>
            </w:r>
          </w:p>
        </w:tc>
      </w:tr>
      <w:tr w:rsidR="00332093" w:rsidRPr="00757988" w14:paraId="4BCBCB67" w14:textId="77777777" w:rsidTr="00332093">
        <w:trPr>
          <w:jc w:val="center"/>
        </w:trPr>
        <w:tc>
          <w:tcPr>
            <w:tcW w:w="1755" w:type="dxa"/>
            <w:tcBorders>
              <w:top w:val="nil"/>
              <w:left w:val="single" w:sz="4" w:space="0" w:color="auto"/>
              <w:bottom w:val="nil"/>
              <w:right w:val="single" w:sz="4" w:space="0" w:color="auto"/>
            </w:tcBorders>
          </w:tcPr>
          <w:p w14:paraId="7EDF015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C442CC5" w14:textId="77777777" w:rsidR="00332093" w:rsidRPr="00334A6D" w:rsidRDefault="00332093" w:rsidP="00332093">
            <w:pPr>
              <w:rPr>
                <w:rFonts w:cs="Arial"/>
                <w:sz w:val="16"/>
                <w:szCs w:val="16"/>
              </w:rPr>
            </w:pPr>
            <w:r w:rsidRPr="00334A6D">
              <w:rPr>
                <w:rFonts w:cs="Arial"/>
                <w:sz w:val="16"/>
                <w:szCs w:val="16"/>
              </w:rPr>
              <w:t>MD-REQ-359587/A-ClrExitAsstMsgTxt2_D_Rq</w:t>
            </w:r>
          </w:p>
        </w:tc>
        <w:tc>
          <w:tcPr>
            <w:tcW w:w="4627" w:type="dxa"/>
            <w:tcBorders>
              <w:top w:val="single" w:sz="6" w:space="0" w:color="auto"/>
              <w:left w:val="single" w:sz="4" w:space="0" w:color="auto"/>
              <w:bottom w:val="single" w:sz="6" w:space="0" w:color="auto"/>
              <w:right w:val="single" w:sz="6" w:space="0" w:color="auto"/>
            </w:tcBorders>
            <w:vAlign w:val="center"/>
          </w:tcPr>
          <w:p w14:paraId="6E764F44" w14:textId="77777777" w:rsidR="00332093" w:rsidRPr="00334A6D" w:rsidRDefault="00332093" w:rsidP="00332093">
            <w:pPr>
              <w:rPr>
                <w:rFonts w:cs="Calibri"/>
                <w:sz w:val="16"/>
                <w:szCs w:val="16"/>
              </w:rPr>
            </w:pPr>
            <w:r w:rsidRPr="00334A6D">
              <w:rPr>
                <w:rFonts w:cs="Calibri"/>
                <w:sz w:val="16"/>
                <w:szCs w:val="16"/>
              </w:rPr>
              <w:t>jmyslin2:  New MD for Clear Exit Assist</w:t>
            </w:r>
          </w:p>
        </w:tc>
      </w:tr>
      <w:tr w:rsidR="00332093" w:rsidRPr="00757988" w14:paraId="44089D71" w14:textId="77777777" w:rsidTr="00332093">
        <w:trPr>
          <w:jc w:val="center"/>
        </w:trPr>
        <w:tc>
          <w:tcPr>
            <w:tcW w:w="1755" w:type="dxa"/>
            <w:tcBorders>
              <w:top w:val="nil"/>
              <w:left w:val="single" w:sz="4" w:space="0" w:color="auto"/>
              <w:bottom w:val="nil"/>
              <w:right w:val="single" w:sz="4" w:space="0" w:color="auto"/>
            </w:tcBorders>
          </w:tcPr>
          <w:p w14:paraId="6447173E"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65383C9" w14:textId="77777777" w:rsidR="00332093" w:rsidRPr="00334A6D" w:rsidRDefault="00332093" w:rsidP="00332093">
            <w:pPr>
              <w:rPr>
                <w:rFonts w:cs="Arial"/>
                <w:sz w:val="16"/>
                <w:szCs w:val="16"/>
              </w:rPr>
            </w:pPr>
            <w:r w:rsidRPr="00334A6D">
              <w:rPr>
                <w:rFonts w:cs="Arial"/>
                <w:sz w:val="16"/>
                <w:szCs w:val="16"/>
              </w:rPr>
              <w:t>MD-REQ-359588/A-</w:t>
            </w:r>
            <w:proofErr w:type="spellStart"/>
            <w:r w:rsidRPr="00334A6D">
              <w:rPr>
                <w:rFonts w:cs="Arial"/>
                <w:sz w:val="16"/>
                <w:szCs w:val="16"/>
              </w:rPr>
              <w:t>ClrExitAsstActv_B_Rq</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1CF37CD4" w14:textId="77777777" w:rsidR="00332093" w:rsidRPr="00334A6D" w:rsidRDefault="00332093" w:rsidP="00332093">
            <w:pPr>
              <w:rPr>
                <w:rFonts w:cs="Calibri"/>
                <w:sz w:val="16"/>
                <w:szCs w:val="16"/>
              </w:rPr>
            </w:pPr>
            <w:r w:rsidRPr="00334A6D">
              <w:rPr>
                <w:rFonts w:cs="Calibri"/>
                <w:sz w:val="16"/>
                <w:szCs w:val="16"/>
              </w:rPr>
              <w:t>jmyslin2:  New MD for Clear Exit Assist</w:t>
            </w:r>
          </w:p>
        </w:tc>
      </w:tr>
      <w:tr w:rsidR="00332093" w:rsidRPr="00757988" w14:paraId="568F5171" w14:textId="77777777" w:rsidTr="00332093">
        <w:trPr>
          <w:jc w:val="center"/>
        </w:trPr>
        <w:tc>
          <w:tcPr>
            <w:tcW w:w="1755" w:type="dxa"/>
            <w:tcBorders>
              <w:top w:val="nil"/>
              <w:left w:val="single" w:sz="4" w:space="0" w:color="auto"/>
              <w:bottom w:val="nil"/>
              <w:right w:val="single" w:sz="4" w:space="0" w:color="auto"/>
            </w:tcBorders>
          </w:tcPr>
          <w:p w14:paraId="198CDC6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BEF5765" w14:textId="77777777" w:rsidR="00332093" w:rsidRPr="00334A6D" w:rsidRDefault="00332093" w:rsidP="00332093">
            <w:pPr>
              <w:rPr>
                <w:rFonts w:cs="Arial"/>
                <w:sz w:val="16"/>
                <w:szCs w:val="16"/>
              </w:rPr>
            </w:pPr>
            <w:r w:rsidRPr="00334A6D">
              <w:rPr>
                <w:rFonts w:cs="Arial"/>
                <w:sz w:val="16"/>
                <w:szCs w:val="16"/>
              </w:rPr>
              <w:t>VS-CLD-REQ-359585/A-Clear Exit Assist Warning Client</w:t>
            </w:r>
          </w:p>
        </w:tc>
        <w:tc>
          <w:tcPr>
            <w:tcW w:w="4627" w:type="dxa"/>
            <w:tcBorders>
              <w:top w:val="single" w:sz="6" w:space="0" w:color="auto"/>
              <w:left w:val="single" w:sz="4" w:space="0" w:color="auto"/>
              <w:bottom w:val="single" w:sz="6" w:space="0" w:color="auto"/>
              <w:right w:val="single" w:sz="6" w:space="0" w:color="auto"/>
            </w:tcBorders>
            <w:vAlign w:val="center"/>
          </w:tcPr>
          <w:p w14:paraId="37F89595" w14:textId="77777777" w:rsidR="00332093" w:rsidRPr="00334A6D" w:rsidRDefault="00332093" w:rsidP="00332093">
            <w:pPr>
              <w:rPr>
                <w:rFonts w:cs="Calibri"/>
                <w:sz w:val="16"/>
                <w:szCs w:val="16"/>
              </w:rPr>
            </w:pPr>
            <w:r w:rsidRPr="00334A6D">
              <w:rPr>
                <w:rFonts w:cs="Calibri"/>
                <w:sz w:val="16"/>
                <w:szCs w:val="16"/>
              </w:rPr>
              <w:t>&lt;jmyslin2&gt; New class description for Clear Exit Assist</w:t>
            </w:r>
          </w:p>
        </w:tc>
      </w:tr>
      <w:tr w:rsidR="00332093" w:rsidRPr="00757988" w14:paraId="69D55257" w14:textId="77777777" w:rsidTr="00332093">
        <w:trPr>
          <w:jc w:val="center"/>
        </w:trPr>
        <w:tc>
          <w:tcPr>
            <w:tcW w:w="1755" w:type="dxa"/>
            <w:tcBorders>
              <w:top w:val="nil"/>
              <w:left w:val="single" w:sz="4" w:space="0" w:color="auto"/>
              <w:bottom w:val="nil"/>
              <w:right w:val="single" w:sz="4" w:space="0" w:color="auto"/>
            </w:tcBorders>
          </w:tcPr>
          <w:p w14:paraId="53342D7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3C24BFD" w14:textId="77777777" w:rsidR="00332093" w:rsidRPr="00334A6D" w:rsidRDefault="00332093" w:rsidP="00332093">
            <w:pPr>
              <w:rPr>
                <w:rFonts w:cs="Arial"/>
                <w:sz w:val="16"/>
                <w:szCs w:val="16"/>
              </w:rPr>
            </w:pPr>
            <w:r w:rsidRPr="00334A6D">
              <w:rPr>
                <w:rFonts w:cs="Arial"/>
                <w:sz w:val="16"/>
                <w:szCs w:val="16"/>
              </w:rPr>
              <w:t>VS-CLD-REQ-359586/A-Clear Exit Assist Warning Server</w:t>
            </w:r>
          </w:p>
        </w:tc>
        <w:tc>
          <w:tcPr>
            <w:tcW w:w="4627" w:type="dxa"/>
            <w:tcBorders>
              <w:top w:val="single" w:sz="6" w:space="0" w:color="auto"/>
              <w:left w:val="single" w:sz="4" w:space="0" w:color="auto"/>
              <w:bottom w:val="single" w:sz="6" w:space="0" w:color="auto"/>
              <w:right w:val="single" w:sz="6" w:space="0" w:color="auto"/>
            </w:tcBorders>
            <w:vAlign w:val="center"/>
          </w:tcPr>
          <w:p w14:paraId="1FE9DD23" w14:textId="77777777" w:rsidR="00332093" w:rsidRPr="00334A6D" w:rsidRDefault="00332093" w:rsidP="00332093">
            <w:pPr>
              <w:rPr>
                <w:rFonts w:cs="Calibri"/>
                <w:sz w:val="16"/>
                <w:szCs w:val="16"/>
              </w:rPr>
            </w:pPr>
            <w:r w:rsidRPr="00334A6D">
              <w:rPr>
                <w:rFonts w:cs="Calibri"/>
                <w:sz w:val="16"/>
                <w:szCs w:val="16"/>
              </w:rPr>
              <w:t>&lt;jmyslin2&gt; New Class Description for Clear Exit Assist</w:t>
            </w:r>
          </w:p>
        </w:tc>
      </w:tr>
      <w:tr w:rsidR="00332093" w:rsidRPr="00757988" w14:paraId="68FE4DB8" w14:textId="77777777" w:rsidTr="00332093">
        <w:trPr>
          <w:jc w:val="center"/>
        </w:trPr>
        <w:tc>
          <w:tcPr>
            <w:tcW w:w="1755" w:type="dxa"/>
            <w:tcBorders>
              <w:top w:val="nil"/>
              <w:left w:val="single" w:sz="4" w:space="0" w:color="auto"/>
              <w:bottom w:val="nil"/>
              <w:right w:val="single" w:sz="4" w:space="0" w:color="auto"/>
            </w:tcBorders>
          </w:tcPr>
          <w:p w14:paraId="37C4D083"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4800390" w14:textId="77777777" w:rsidR="00332093" w:rsidRPr="00334A6D" w:rsidRDefault="00332093" w:rsidP="00332093">
            <w:pPr>
              <w:rPr>
                <w:rFonts w:cs="Arial"/>
                <w:sz w:val="16"/>
                <w:szCs w:val="16"/>
              </w:rPr>
            </w:pPr>
            <w:r w:rsidRPr="00334A6D">
              <w:rPr>
                <w:rFonts w:cs="Arial"/>
                <w:sz w:val="16"/>
                <w:szCs w:val="16"/>
              </w:rPr>
              <w:t>STR-076407/H-Functional Definition (</w:t>
            </w:r>
            <w:proofErr w:type="spellStart"/>
            <w:r w:rsidRPr="00334A6D">
              <w:rPr>
                <w:rFonts w:cs="Arial"/>
                <w:sz w:val="16"/>
                <w:szCs w:val="16"/>
              </w:rPr>
              <w:t>TcSE</w:t>
            </w:r>
            <w:proofErr w:type="spellEnd"/>
            <w:r w:rsidRPr="00334A6D">
              <w:rPr>
                <w:rFonts w:cs="Arial"/>
                <w:sz w:val="16"/>
                <w:szCs w:val="16"/>
              </w:rPr>
              <w:t xml:space="preserve"> ROIN-293395)</w:t>
            </w:r>
          </w:p>
        </w:tc>
        <w:tc>
          <w:tcPr>
            <w:tcW w:w="4627" w:type="dxa"/>
            <w:tcBorders>
              <w:top w:val="single" w:sz="6" w:space="0" w:color="auto"/>
              <w:left w:val="single" w:sz="4" w:space="0" w:color="auto"/>
              <w:bottom w:val="single" w:sz="6" w:space="0" w:color="auto"/>
              <w:right w:val="single" w:sz="6" w:space="0" w:color="auto"/>
            </w:tcBorders>
            <w:vAlign w:val="center"/>
          </w:tcPr>
          <w:p w14:paraId="0E157A37" w14:textId="77777777" w:rsidR="00332093" w:rsidRPr="00334A6D" w:rsidRDefault="00332093" w:rsidP="00332093">
            <w:pPr>
              <w:rPr>
                <w:rFonts w:cs="Calibri"/>
                <w:sz w:val="16"/>
                <w:szCs w:val="16"/>
              </w:rPr>
            </w:pPr>
            <w:r w:rsidRPr="00334A6D">
              <w:rPr>
                <w:rFonts w:cs="Calibri"/>
                <w:sz w:val="16"/>
                <w:szCs w:val="16"/>
              </w:rPr>
              <w:t>jmyslin2: added clear exit assist functions</w:t>
            </w:r>
          </w:p>
        </w:tc>
      </w:tr>
      <w:tr w:rsidR="00332093" w:rsidRPr="00757988" w14:paraId="52467583" w14:textId="77777777" w:rsidTr="00332093">
        <w:trPr>
          <w:jc w:val="center"/>
        </w:trPr>
        <w:tc>
          <w:tcPr>
            <w:tcW w:w="1755" w:type="dxa"/>
            <w:tcBorders>
              <w:top w:val="nil"/>
              <w:left w:val="single" w:sz="4" w:space="0" w:color="auto"/>
              <w:bottom w:val="nil"/>
              <w:right w:val="single" w:sz="4" w:space="0" w:color="auto"/>
            </w:tcBorders>
          </w:tcPr>
          <w:p w14:paraId="7EF87F7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E3E8FC3" w14:textId="77777777" w:rsidR="00332093" w:rsidRPr="00334A6D" w:rsidRDefault="00332093" w:rsidP="00332093">
            <w:pPr>
              <w:rPr>
                <w:rFonts w:cs="Arial"/>
                <w:sz w:val="16"/>
                <w:szCs w:val="16"/>
              </w:rPr>
            </w:pPr>
            <w:r w:rsidRPr="00334A6D">
              <w:rPr>
                <w:rFonts w:cs="Arial"/>
                <w:sz w:val="16"/>
                <w:szCs w:val="16"/>
              </w:rPr>
              <w:t>STR-731065/A-Clear Exit Assist</w:t>
            </w:r>
          </w:p>
        </w:tc>
        <w:tc>
          <w:tcPr>
            <w:tcW w:w="4627" w:type="dxa"/>
            <w:tcBorders>
              <w:top w:val="single" w:sz="6" w:space="0" w:color="auto"/>
              <w:left w:val="single" w:sz="4" w:space="0" w:color="auto"/>
              <w:bottom w:val="single" w:sz="6" w:space="0" w:color="auto"/>
              <w:right w:val="single" w:sz="6" w:space="0" w:color="auto"/>
            </w:tcBorders>
            <w:vAlign w:val="center"/>
          </w:tcPr>
          <w:p w14:paraId="611DE0D0" w14:textId="77777777" w:rsidR="00332093" w:rsidRPr="00334A6D" w:rsidRDefault="00332093" w:rsidP="00332093">
            <w:pPr>
              <w:rPr>
                <w:rFonts w:cs="Calibri"/>
                <w:sz w:val="16"/>
                <w:szCs w:val="16"/>
              </w:rPr>
            </w:pPr>
            <w:r w:rsidRPr="00334A6D">
              <w:rPr>
                <w:rFonts w:cs="Calibri"/>
                <w:sz w:val="16"/>
                <w:szCs w:val="16"/>
              </w:rPr>
              <w:t>jmyslin2: added Clear Exit Assist functions</w:t>
            </w:r>
          </w:p>
        </w:tc>
      </w:tr>
      <w:tr w:rsidR="00332093" w:rsidRPr="00757988" w14:paraId="380E691F" w14:textId="77777777" w:rsidTr="00332093">
        <w:trPr>
          <w:jc w:val="center"/>
        </w:trPr>
        <w:tc>
          <w:tcPr>
            <w:tcW w:w="1755" w:type="dxa"/>
            <w:tcBorders>
              <w:top w:val="nil"/>
              <w:left w:val="single" w:sz="4" w:space="0" w:color="auto"/>
              <w:bottom w:val="nil"/>
              <w:right w:val="single" w:sz="4" w:space="0" w:color="auto"/>
            </w:tcBorders>
          </w:tcPr>
          <w:p w14:paraId="7416F64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FF3243D" w14:textId="77777777" w:rsidR="00332093" w:rsidRPr="00334A6D" w:rsidRDefault="00332093" w:rsidP="00332093">
            <w:pPr>
              <w:rPr>
                <w:rFonts w:cs="Arial"/>
                <w:sz w:val="16"/>
                <w:szCs w:val="16"/>
              </w:rPr>
            </w:pPr>
            <w:r w:rsidRPr="00334A6D">
              <w:rPr>
                <w:rFonts w:cs="Arial"/>
                <w:sz w:val="16"/>
                <w:szCs w:val="16"/>
              </w:rPr>
              <w:t>VS-FUN-REQ-354248/A-Clear Exit Assist Setting</w:t>
            </w:r>
          </w:p>
        </w:tc>
        <w:tc>
          <w:tcPr>
            <w:tcW w:w="4627" w:type="dxa"/>
            <w:tcBorders>
              <w:top w:val="single" w:sz="6" w:space="0" w:color="auto"/>
              <w:left w:val="single" w:sz="4" w:space="0" w:color="auto"/>
              <w:bottom w:val="single" w:sz="6" w:space="0" w:color="auto"/>
              <w:right w:val="single" w:sz="6" w:space="0" w:color="auto"/>
            </w:tcBorders>
            <w:vAlign w:val="center"/>
          </w:tcPr>
          <w:p w14:paraId="1DC20A36" w14:textId="77777777" w:rsidR="00332093" w:rsidRPr="00334A6D" w:rsidRDefault="00332093" w:rsidP="00332093">
            <w:pPr>
              <w:rPr>
                <w:rFonts w:cs="Calibri"/>
                <w:sz w:val="16"/>
                <w:szCs w:val="16"/>
              </w:rPr>
            </w:pPr>
            <w:r w:rsidRPr="00334A6D">
              <w:rPr>
                <w:rFonts w:cs="Calibri"/>
                <w:sz w:val="16"/>
                <w:szCs w:val="16"/>
              </w:rPr>
              <w:t>&lt;jmyslin2&gt; New function for clear exit assist</w:t>
            </w:r>
          </w:p>
        </w:tc>
      </w:tr>
      <w:tr w:rsidR="00332093" w:rsidRPr="00757988" w14:paraId="41B370BC" w14:textId="77777777" w:rsidTr="00332093">
        <w:trPr>
          <w:jc w:val="center"/>
        </w:trPr>
        <w:tc>
          <w:tcPr>
            <w:tcW w:w="1755" w:type="dxa"/>
            <w:tcBorders>
              <w:top w:val="nil"/>
              <w:left w:val="single" w:sz="4" w:space="0" w:color="auto"/>
              <w:bottom w:val="nil"/>
              <w:right w:val="single" w:sz="4" w:space="0" w:color="auto"/>
            </w:tcBorders>
          </w:tcPr>
          <w:p w14:paraId="1BE3AA3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8070084" w14:textId="77777777" w:rsidR="00332093" w:rsidRPr="00334A6D" w:rsidRDefault="00332093" w:rsidP="00332093">
            <w:pPr>
              <w:rPr>
                <w:rFonts w:cs="Arial"/>
                <w:sz w:val="16"/>
                <w:szCs w:val="16"/>
              </w:rPr>
            </w:pPr>
            <w:r w:rsidRPr="00334A6D">
              <w:rPr>
                <w:rFonts w:cs="Arial"/>
                <w:sz w:val="16"/>
                <w:szCs w:val="16"/>
              </w:rPr>
              <w:t>VS-SR-REQ-354328/A-Clear Exit Assist Setting change</w:t>
            </w:r>
          </w:p>
        </w:tc>
        <w:tc>
          <w:tcPr>
            <w:tcW w:w="4627" w:type="dxa"/>
            <w:tcBorders>
              <w:top w:val="single" w:sz="6" w:space="0" w:color="auto"/>
              <w:left w:val="single" w:sz="4" w:space="0" w:color="auto"/>
              <w:bottom w:val="single" w:sz="6" w:space="0" w:color="auto"/>
              <w:right w:val="single" w:sz="6" w:space="0" w:color="auto"/>
            </w:tcBorders>
            <w:vAlign w:val="center"/>
          </w:tcPr>
          <w:p w14:paraId="0FAB8253" w14:textId="77777777" w:rsidR="00332093" w:rsidRPr="00334A6D" w:rsidRDefault="00332093" w:rsidP="00332093">
            <w:pPr>
              <w:rPr>
                <w:rFonts w:cs="Calibri"/>
                <w:sz w:val="16"/>
                <w:szCs w:val="16"/>
              </w:rPr>
            </w:pPr>
            <w:r w:rsidRPr="00334A6D">
              <w:rPr>
                <w:rFonts w:cs="Calibri"/>
                <w:sz w:val="16"/>
                <w:szCs w:val="16"/>
              </w:rPr>
              <w:t>&lt;jmyslin2&gt; New requirement for Clear Exit Assist</w:t>
            </w:r>
          </w:p>
        </w:tc>
      </w:tr>
      <w:tr w:rsidR="00332093" w:rsidRPr="00757988" w14:paraId="25460D3C" w14:textId="77777777" w:rsidTr="00332093">
        <w:trPr>
          <w:jc w:val="center"/>
        </w:trPr>
        <w:tc>
          <w:tcPr>
            <w:tcW w:w="1755" w:type="dxa"/>
            <w:tcBorders>
              <w:top w:val="nil"/>
              <w:left w:val="single" w:sz="4" w:space="0" w:color="auto"/>
              <w:bottom w:val="nil"/>
              <w:right w:val="single" w:sz="4" w:space="0" w:color="auto"/>
            </w:tcBorders>
          </w:tcPr>
          <w:p w14:paraId="1BF8BA2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00B6768" w14:textId="77777777" w:rsidR="00332093" w:rsidRPr="00334A6D" w:rsidRDefault="00332093" w:rsidP="00332093">
            <w:pPr>
              <w:rPr>
                <w:rFonts w:cs="Arial"/>
                <w:sz w:val="16"/>
                <w:szCs w:val="16"/>
              </w:rPr>
            </w:pPr>
            <w:r w:rsidRPr="00334A6D">
              <w:rPr>
                <w:rFonts w:cs="Arial"/>
                <w:sz w:val="16"/>
                <w:szCs w:val="16"/>
              </w:rPr>
              <w:t>VS-FUN-REQ-359558/A-Clear Exit Assist Warning</w:t>
            </w:r>
          </w:p>
        </w:tc>
        <w:tc>
          <w:tcPr>
            <w:tcW w:w="4627" w:type="dxa"/>
            <w:tcBorders>
              <w:top w:val="single" w:sz="6" w:space="0" w:color="auto"/>
              <w:left w:val="single" w:sz="4" w:space="0" w:color="auto"/>
              <w:bottom w:val="single" w:sz="6" w:space="0" w:color="auto"/>
              <w:right w:val="single" w:sz="6" w:space="0" w:color="auto"/>
            </w:tcBorders>
            <w:vAlign w:val="center"/>
          </w:tcPr>
          <w:p w14:paraId="408ABB73" w14:textId="77777777" w:rsidR="00332093" w:rsidRPr="00334A6D" w:rsidRDefault="00332093" w:rsidP="00332093">
            <w:pPr>
              <w:rPr>
                <w:rFonts w:cs="Calibri"/>
                <w:sz w:val="16"/>
                <w:szCs w:val="16"/>
              </w:rPr>
            </w:pPr>
            <w:r w:rsidRPr="00334A6D">
              <w:rPr>
                <w:rFonts w:cs="Calibri"/>
                <w:sz w:val="16"/>
                <w:szCs w:val="16"/>
              </w:rPr>
              <w:t>&lt;jmyslin2&gt; New Clear Exit Assist Warning function created</w:t>
            </w:r>
          </w:p>
        </w:tc>
      </w:tr>
      <w:tr w:rsidR="00332093" w:rsidRPr="00757988" w14:paraId="675A651F" w14:textId="77777777" w:rsidTr="00332093">
        <w:trPr>
          <w:jc w:val="center"/>
        </w:trPr>
        <w:tc>
          <w:tcPr>
            <w:tcW w:w="1755" w:type="dxa"/>
            <w:tcBorders>
              <w:top w:val="nil"/>
              <w:left w:val="single" w:sz="4" w:space="0" w:color="auto"/>
              <w:bottom w:val="nil"/>
              <w:right w:val="single" w:sz="4" w:space="0" w:color="auto"/>
            </w:tcBorders>
          </w:tcPr>
          <w:p w14:paraId="0B768434"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CBA645A" w14:textId="77777777" w:rsidR="00332093" w:rsidRPr="00334A6D" w:rsidRDefault="00332093" w:rsidP="00332093">
            <w:pPr>
              <w:rPr>
                <w:rFonts w:cs="Arial"/>
                <w:sz w:val="16"/>
                <w:szCs w:val="16"/>
              </w:rPr>
            </w:pPr>
            <w:r w:rsidRPr="00334A6D">
              <w:rPr>
                <w:rFonts w:cs="Arial"/>
                <w:sz w:val="16"/>
                <w:szCs w:val="16"/>
              </w:rPr>
              <w:t>PWRMAN-CLD-REQ-359656/A-Infotainment System Master</w:t>
            </w:r>
          </w:p>
        </w:tc>
        <w:tc>
          <w:tcPr>
            <w:tcW w:w="4627" w:type="dxa"/>
            <w:tcBorders>
              <w:top w:val="single" w:sz="6" w:space="0" w:color="auto"/>
              <w:left w:val="single" w:sz="4" w:space="0" w:color="auto"/>
              <w:bottom w:val="single" w:sz="6" w:space="0" w:color="auto"/>
              <w:right w:val="single" w:sz="6" w:space="0" w:color="auto"/>
            </w:tcBorders>
            <w:vAlign w:val="center"/>
          </w:tcPr>
          <w:p w14:paraId="75A8CA00" w14:textId="77777777" w:rsidR="00332093" w:rsidRPr="00334A6D" w:rsidRDefault="00332093" w:rsidP="00332093">
            <w:pPr>
              <w:rPr>
                <w:rFonts w:cs="Calibri"/>
                <w:sz w:val="16"/>
                <w:szCs w:val="16"/>
              </w:rPr>
            </w:pPr>
            <w:r w:rsidRPr="00334A6D">
              <w:rPr>
                <w:rFonts w:cs="Calibri"/>
                <w:sz w:val="16"/>
                <w:szCs w:val="16"/>
              </w:rPr>
              <w:t>&lt;jmyslin2&gt; New Class Description</w:t>
            </w:r>
          </w:p>
        </w:tc>
      </w:tr>
      <w:tr w:rsidR="00332093" w:rsidRPr="00757988" w14:paraId="283AD6F3" w14:textId="77777777" w:rsidTr="00332093">
        <w:trPr>
          <w:jc w:val="center"/>
        </w:trPr>
        <w:tc>
          <w:tcPr>
            <w:tcW w:w="1755" w:type="dxa"/>
            <w:tcBorders>
              <w:top w:val="nil"/>
              <w:left w:val="single" w:sz="4" w:space="0" w:color="auto"/>
              <w:bottom w:val="nil"/>
              <w:right w:val="single" w:sz="4" w:space="0" w:color="auto"/>
            </w:tcBorders>
          </w:tcPr>
          <w:p w14:paraId="11E651A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BD7ED2E" w14:textId="77777777" w:rsidR="00332093" w:rsidRPr="00334A6D" w:rsidRDefault="00332093" w:rsidP="00332093">
            <w:pPr>
              <w:rPr>
                <w:rFonts w:cs="Arial"/>
                <w:sz w:val="16"/>
                <w:szCs w:val="16"/>
              </w:rPr>
            </w:pPr>
            <w:r w:rsidRPr="00334A6D">
              <w:rPr>
                <w:rFonts w:cs="Arial"/>
                <w:sz w:val="16"/>
                <w:szCs w:val="16"/>
              </w:rPr>
              <w:t>VS-SR-REQ-359973/A-Clear Exit Assist warning HMI</w:t>
            </w:r>
          </w:p>
        </w:tc>
        <w:tc>
          <w:tcPr>
            <w:tcW w:w="4627" w:type="dxa"/>
            <w:tcBorders>
              <w:top w:val="single" w:sz="6" w:space="0" w:color="auto"/>
              <w:left w:val="single" w:sz="4" w:space="0" w:color="auto"/>
              <w:bottom w:val="single" w:sz="6" w:space="0" w:color="auto"/>
              <w:right w:val="single" w:sz="6" w:space="0" w:color="auto"/>
            </w:tcBorders>
            <w:vAlign w:val="center"/>
          </w:tcPr>
          <w:p w14:paraId="35B2D24E" w14:textId="77777777" w:rsidR="00332093" w:rsidRPr="00334A6D" w:rsidRDefault="00332093" w:rsidP="00332093">
            <w:pPr>
              <w:rPr>
                <w:rFonts w:cs="Calibri"/>
                <w:sz w:val="16"/>
                <w:szCs w:val="16"/>
              </w:rPr>
            </w:pPr>
            <w:r w:rsidRPr="00334A6D">
              <w:rPr>
                <w:rFonts w:cs="Calibri"/>
                <w:sz w:val="16"/>
                <w:szCs w:val="16"/>
              </w:rPr>
              <w:t>&lt;jmyslin2&gt; New Clear Exit Assist requirement</w:t>
            </w:r>
          </w:p>
        </w:tc>
      </w:tr>
      <w:tr w:rsidR="00332093" w:rsidRPr="00757988" w14:paraId="6D1E82E7" w14:textId="77777777" w:rsidTr="00332093">
        <w:trPr>
          <w:jc w:val="center"/>
        </w:trPr>
        <w:tc>
          <w:tcPr>
            <w:tcW w:w="1755" w:type="dxa"/>
            <w:tcBorders>
              <w:top w:val="nil"/>
              <w:left w:val="single" w:sz="4" w:space="0" w:color="auto"/>
              <w:bottom w:val="nil"/>
              <w:right w:val="single" w:sz="4" w:space="0" w:color="auto"/>
            </w:tcBorders>
          </w:tcPr>
          <w:p w14:paraId="7454EF3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96AAB28" w14:textId="77777777" w:rsidR="00332093" w:rsidRPr="00334A6D" w:rsidRDefault="00332093" w:rsidP="00332093">
            <w:pPr>
              <w:rPr>
                <w:rFonts w:cs="Arial"/>
                <w:sz w:val="16"/>
                <w:szCs w:val="16"/>
              </w:rPr>
            </w:pPr>
            <w:r w:rsidRPr="00334A6D">
              <w:rPr>
                <w:rFonts w:cs="Arial"/>
                <w:sz w:val="16"/>
                <w:szCs w:val="16"/>
              </w:rPr>
              <w:t xml:space="preserve">PWRMAN-SR-REQ-359648/A-Clear Exit Assist Power </w:t>
            </w:r>
            <w:proofErr w:type="spellStart"/>
            <w:r w:rsidRPr="00334A6D">
              <w:rPr>
                <w:rFonts w:cs="Arial"/>
                <w:sz w:val="16"/>
                <w:szCs w:val="16"/>
              </w:rPr>
              <w:t>Moding</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0C352022" w14:textId="77777777" w:rsidR="00332093" w:rsidRPr="00334A6D" w:rsidRDefault="00332093" w:rsidP="00332093">
            <w:pPr>
              <w:rPr>
                <w:rFonts w:cs="Calibri"/>
                <w:sz w:val="16"/>
                <w:szCs w:val="16"/>
              </w:rPr>
            </w:pPr>
            <w:r w:rsidRPr="00334A6D">
              <w:rPr>
                <w:rFonts w:cs="Calibri"/>
                <w:sz w:val="16"/>
                <w:szCs w:val="16"/>
              </w:rPr>
              <w:t>&lt;jmyslin2&gt; New clear exit assist power mode requirement</w:t>
            </w:r>
          </w:p>
        </w:tc>
      </w:tr>
      <w:tr w:rsidR="00332093" w:rsidRPr="00757988" w14:paraId="0E1C9436" w14:textId="77777777" w:rsidTr="00332093">
        <w:trPr>
          <w:jc w:val="center"/>
        </w:trPr>
        <w:tc>
          <w:tcPr>
            <w:tcW w:w="1755" w:type="dxa"/>
            <w:tcBorders>
              <w:top w:val="nil"/>
              <w:left w:val="single" w:sz="4" w:space="0" w:color="auto"/>
              <w:bottom w:val="single" w:sz="4" w:space="0" w:color="auto"/>
              <w:right w:val="single" w:sz="4" w:space="0" w:color="auto"/>
            </w:tcBorders>
          </w:tcPr>
          <w:p w14:paraId="4690CDD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C3620CD" w14:textId="77777777" w:rsidR="00332093" w:rsidRPr="00334A6D" w:rsidRDefault="00332093" w:rsidP="00332093">
            <w:pPr>
              <w:rPr>
                <w:rFonts w:cs="Arial"/>
                <w:sz w:val="16"/>
                <w:szCs w:val="16"/>
              </w:rPr>
            </w:pPr>
            <w:r w:rsidRPr="00334A6D">
              <w:rPr>
                <w:rFonts w:cs="Arial"/>
                <w:sz w:val="16"/>
                <w:szCs w:val="16"/>
              </w:rPr>
              <w:t>PWRMAN-SR-REQ-359676/A-</w:t>
            </w:r>
            <w:proofErr w:type="spellStart"/>
            <w:r w:rsidRPr="00334A6D">
              <w:rPr>
                <w:rFonts w:cs="Arial"/>
                <w:sz w:val="16"/>
                <w:szCs w:val="16"/>
              </w:rPr>
              <w:t>MMInactive</w:t>
            </w:r>
            <w:proofErr w:type="spellEnd"/>
            <w:r w:rsidRPr="00334A6D">
              <w:rPr>
                <w:rFonts w:cs="Arial"/>
                <w:sz w:val="16"/>
                <w:szCs w:val="16"/>
              </w:rPr>
              <w:t xml:space="preserve"> </w:t>
            </w:r>
            <w:proofErr w:type="spellStart"/>
            <w:r w:rsidRPr="00334A6D">
              <w:rPr>
                <w:rFonts w:cs="Arial"/>
                <w:sz w:val="16"/>
                <w:szCs w:val="16"/>
              </w:rPr>
              <w:t>Sleep_Standby</w:t>
            </w:r>
            <w:proofErr w:type="spellEnd"/>
            <w:r w:rsidRPr="00334A6D">
              <w:rPr>
                <w:rFonts w:cs="Arial"/>
                <w:sz w:val="16"/>
                <w:szCs w:val="16"/>
              </w:rPr>
              <w:t xml:space="preserve"> Clear Exit Assist Power Mode Diagram</w:t>
            </w:r>
          </w:p>
        </w:tc>
        <w:tc>
          <w:tcPr>
            <w:tcW w:w="4627" w:type="dxa"/>
            <w:tcBorders>
              <w:top w:val="single" w:sz="6" w:space="0" w:color="auto"/>
              <w:left w:val="single" w:sz="4" w:space="0" w:color="auto"/>
              <w:bottom w:val="single" w:sz="6" w:space="0" w:color="auto"/>
              <w:right w:val="single" w:sz="6" w:space="0" w:color="auto"/>
            </w:tcBorders>
            <w:vAlign w:val="center"/>
          </w:tcPr>
          <w:p w14:paraId="039534F0" w14:textId="77777777" w:rsidR="00332093" w:rsidRPr="00334A6D" w:rsidRDefault="00332093" w:rsidP="00332093">
            <w:pPr>
              <w:rPr>
                <w:rFonts w:cs="Calibri"/>
                <w:sz w:val="16"/>
                <w:szCs w:val="16"/>
              </w:rPr>
            </w:pPr>
            <w:r w:rsidRPr="00334A6D">
              <w:rPr>
                <w:rFonts w:cs="Calibri"/>
                <w:sz w:val="16"/>
                <w:szCs w:val="16"/>
              </w:rPr>
              <w:t>&lt;jmyslin2&gt; New Clear Exit Assist power mode requirement</w:t>
            </w:r>
          </w:p>
        </w:tc>
      </w:tr>
      <w:tr w:rsidR="00332093" w:rsidRPr="002C70C7" w14:paraId="63F2A181"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796E97DB" w14:textId="77777777" w:rsidR="00332093" w:rsidRPr="002C70C7" w:rsidRDefault="00332093" w:rsidP="0033209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22C4AE43" w14:textId="77777777" w:rsidR="00332093" w:rsidRPr="002C70C7" w:rsidRDefault="00332093" w:rsidP="00332093">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6E5E03FF" w14:textId="77777777" w:rsidR="00332093" w:rsidRPr="002C70C7" w:rsidRDefault="00332093" w:rsidP="00332093">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27CC4EAA" w14:textId="77777777" w:rsidR="00332093" w:rsidRPr="002C70C7" w:rsidRDefault="00332093" w:rsidP="00332093">
            <w:pPr>
              <w:rPr>
                <w:rFonts w:asciiTheme="minorHAnsi" w:hAnsiTheme="minorHAnsi" w:cstheme="minorHAnsi"/>
                <w:sz w:val="16"/>
                <w:szCs w:val="16"/>
              </w:rPr>
            </w:pPr>
          </w:p>
        </w:tc>
      </w:tr>
      <w:tr w:rsidR="00332093" w:rsidRPr="00C77FDB" w14:paraId="677557B3"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tcPr>
          <w:p w14:paraId="6E2AB238" w14:textId="77777777" w:rsidR="00332093" w:rsidRPr="00C77FDB" w:rsidRDefault="00332093" w:rsidP="00332093">
            <w:pPr>
              <w:rPr>
                <w:rFonts w:cstheme="minorHAnsi"/>
                <w:b/>
                <w:sz w:val="16"/>
                <w:szCs w:val="16"/>
              </w:rPr>
            </w:pPr>
            <w:r>
              <w:rPr>
                <w:rFonts w:cstheme="minorHAnsi"/>
                <w:b/>
                <w:sz w:val="16"/>
                <w:szCs w:val="16"/>
              </w:rPr>
              <w:t>March 19, 2020</w:t>
            </w:r>
          </w:p>
        </w:tc>
        <w:tc>
          <w:tcPr>
            <w:tcW w:w="1047" w:type="dxa"/>
            <w:tcBorders>
              <w:top w:val="single" w:sz="6" w:space="0" w:color="auto"/>
              <w:left w:val="single" w:sz="6" w:space="0" w:color="auto"/>
              <w:bottom w:val="single" w:sz="4" w:space="0" w:color="auto"/>
              <w:right w:val="single" w:sz="6" w:space="0" w:color="auto"/>
            </w:tcBorders>
          </w:tcPr>
          <w:p w14:paraId="7703FECF" w14:textId="77777777" w:rsidR="00332093" w:rsidRPr="00C77FDB" w:rsidRDefault="00332093" w:rsidP="00332093">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.23</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6F533DC3" w14:textId="77777777" w:rsidR="00332093" w:rsidRPr="00C77FDB" w:rsidRDefault="00332093" w:rsidP="00332093">
            <w:pPr>
              <w:rPr>
                <w:rFonts w:cstheme="minorHAnsi"/>
                <w:b/>
                <w:sz w:val="16"/>
                <w:szCs w:val="16"/>
              </w:rPr>
            </w:pPr>
          </w:p>
        </w:tc>
      </w:tr>
      <w:tr w:rsidR="00332093" w:rsidRPr="00334A6D" w14:paraId="1113FDF6" w14:textId="77777777" w:rsidTr="00332093">
        <w:trPr>
          <w:jc w:val="center"/>
        </w:trPr>
        <w:tc>
          <w:tcPr>
            <w:tcW w:w="1755" w:type="dxa"/>
            <w:tcBorders>
              <w:top w:val="single" w:sz="4" w:space="0" w:color="auto"/>
              <w:left w:val="single" w:sz="4" w:space="0" w:color="auto"/>
              <w:bottom w:val="nil"/>
              <w:right w:val="single" w:sz="4" w:space="0" w:color="auto"/>
            </w:tcBorders>
          </w:tcPr>
          <w:p w14:paraId="1BB2639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5A37179" w14:textId="77777777" w:rsidR="00332093" w:rsidRPr="00BA349C" w:rsidRDefault="00332093" w:rsidP="00332093">
            <w:pPr>
              <w:rPr>
                <w:rFonts w:cs="Arial"/>
                <w:sz w:val="16"/>
                <w:szCs w:val="16"/>
              </w:rPr>
            </w:pPr>
            <w:r w:rsidRPr="00BA349C">
              <w:rPr>
                <w:rFonts w:cs="Arial"/>
                <w:sz w:val="16"/>
                <w:szCs w:val="16"/>
              </w:rPr>
              <w:t>VS-CLD-REQ-354250/A-Clear Exit Assist Settings Client</w:t>
            </w:r>
          </w:p>
        </w:tc>
        <w:tc>
          <w:tcPr>
            <w:tcW w:w="4627" w:type="dxa"/>
            <w:tcBorders>
              <w:top w:val="single" w:sz="6" w:space="0" w:color="auto"/>
              <w:left w:val="single" w:sz="4" w:space="0" w:color="auto"/>
              <w:bottom w:val="single" w:sz="6" w:space="0" w:color="auto"/>
              <w:right w:val="single" w:sz="6" w:space="0" w:color="auto"/>
            </w:tcBorders>
            <w:vAlign w:val="center"/>
          </w:tcPr>
          <w:p w14:paraId="0A44EBBA" w14:textId="77777777" w:rsidR="00332093" w:rsidRPr="00BA349C" w:rsidRDefault="00332093" w:rsidP="00332093">
            <w:pPr>
              <w:rPr>
                <w:rFonts w:cs="Calibri"/>
                <w:sz w:val="16"/>
                <w:szCs w:val="16"/>
              </w:rPr>
            </w:pPr>
            <w:r w:rsidRPr="00BA349C">
              <w:rPr>
                <w:rFonts w:cs="Calibri"/>
                <w:sz w:val="16"/>
                <w:szCs w:val="16"/>
              </w:rPr>
              <w:t>&lt;jmyslin2&gt; New class description</w:t>
            </w:r>
          </w:p>
        </w:tc>
      </w:tr>
      <w:tr w:rsidR="00332093" w:rsidRPr="00334A6D" w14:paraId="1D65822B" w14:textId="77777777" w:rsidTr="00332093">
        <w:trPr>
          <w:jc w:val="center"/>
        </w:trPr>
        <w:tc>
          <w:tcPr>
            <w:tcW w:w="1755" w:type="dxa"/>
            <w:tcBorders>
              <w:top w:val="nil"/>
              <w:left w:val="single" w:sz="4" w:space="0" w:color="auto"/>
              <w:bottom w:val="nil"/>
              <w:right w:val="single" w:sz="4" w:space="0" w:color="auto"/>
            </w:tcBorders>
          </w:tcPr>
          <w:p w14:paraId="4702937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8E038E9" w14:textId="77777777" w:rsidR="00332093" w:rsidRPr="00BA349C" w:rsidRDefault="00332093" w:rsidP="00332093">
            <w:pPr>
              <w:rPr>
                <w:rFonts w:cs="Arial"/>
                <w:sz w:val="16"/>
                <w:szCs w:val="16"/>
              </w:rPr>
            </w:pPr>
            <w:r w:rsidRPr="00BA349C">
              <w:rPr>
                <w:rFonts w:cs="Arial"/>
                <w:sz w:val="16"/>
                <w:szCs w:val="16"/>
              </w:rPr>
              <w:t>VS-CLD-REQ-354251/A-Clear Exit Assist Settings Server</w:t>
            </w:r>
          </w:p>
        </w:tc>
        <w:tc>
          <w:tcPr>
            <w:tcW w:w="4627" w:type="dxa"/>
            <w:tcBorders>
              <w:top w:val="single" w:sz="6" w:space="0" w:color="auto"/>
              <w:left w:val="single" w:sz="4" w:space="0" w:color="auto"/>
              <w:bottom w:val="single" w:sz="6" w:space="0" w:color="auto"/>
              <w:right w:val="single" w:sz="6" w:space="0" w:color="auto"/>
            </w:tcBorders>
            <w:vAlign w:val="center"/>
          </w:tcPr>
          <w:p w14:paraId="5CF42613" w14:textId="77777777" w:rsidR="00332093" w:rsidRPr="00BA349C" w:rsidRDefault="00332093" w:rsidP="00332093">
            <w:pPr>
              <w:rPr>
                <w:rFonts w:cs="Calibri"/>
                <w:sz w:val="16"/>
                <w:szCs w:val="16"/>
              </w:rPr>
            </w:pPr>
            <w:r w:rsidRPr="00BA349C">
              <w:rPr>
                <w:rFonts w:cs="Calibri"/>
                <w:sz w:val="16"/>
                <w:szCs w:val="16"/>
              </w:rPr>
              <w:t>&lt;jmyslin2&gt; New class description</w:t>
            </w:r>
          </w:p>
        </w:tc>
      </w:tr>
      <w:tr w:rsidR="00332093" w:rsidRPr="00334A6D" w14:paraId="3BAED7D4" w14:textId="77777777" w:rsidTr="00332093">
        <w:trPr>
          <w:jc w:val="center"/>
        </w:trPr>
        <w:tc>
          <w:tcPr>
            <w:tcW w:w="1755" w:type="dxa"/>
            <w:tcBorders>
              <w:top w:val="nil"/>
              <w:left w:val="single" w:sz="4" w:space="0" w:color="auto"/>
              <w:bottom w:val="nil"/>
              <w:right w:val="single" w:sz="4" w:space="0" w:color="auto"/>
            </w:tcBorders>
          </w:tcPr>
          <w:p w14:paraId="5A3F683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D8EC3FA" w14:textId="77777777" w:rsidR="00332093" w:rsidRPr="00BA349C" w:rsidRDefault="00332093" w:rsidP="00332093">
            <w:pPr>
              <w:rPr>
                <w:rFonts w:cs="Arial"/>
                <w:sz w:val="16"/>
                <w:szCs w:val="16"/>
              </w:rPr>
            </w:pPr>
            <w:r w:rsidRPr="00BA349C">
              <w:rPr>
                <w:rFonts w:cs="Arial"/>
                <w:sz w:val="16"/>
                <w:szCs w:val="16"/>
              </w:rPr>
              <w:t>VS-UC-REQ-354326/A-User Enables Clear Exit Assist Setting</w:t>
            </w:r>
          </w:p>
        </w:tc>
        <w:tc>
          <w:tcPr>
            <w:tcW w:w="4627" w:type="dxa"/>
            <w:tcBorders>
              <w:top w:val="single" w:sz="6" w:space="0" w:color="auto"/>
              <w:left w:val="single" w:sz="4" w:space="0" w:color="auto"/>
              <w:bottom w:val="single" w:sz="6" w:space="0" w:color="auto"/>
              <w:right w:val="single" w:sz="6" w:space="0" w:color="auto"/>
            </w:tcBorders>
            <w:vAlign w:val="center"/>
          </w:tcPr>
          <w:p w14:paraId="79012329" w14:textId="77777777" w:rsidR="00332093" w:rsidRPr="00BA349C" w:rsidRDefault="00332093" w:rsidP="00332093">
            <w:pPr>
              <w:rPr>
                <w:rFonts w:cs="Calibri"/>
                <w:sz w:val="16"/>
                <w:szCs w:val="16"/>
              </w:rPr>
            </w:pPr>
            <w:r w:rsidRPr="00BA349C">
              <w:rPr>
                <w:rFonts w:cs="Calibri"/>
                <w:sz w:val="16"/>
                <w:szCs w:val="16"/>
              </w:rPr>
              <w:t>&lt;jmyslin2&gt; New use case Clear Exist Assist setting</w:t>
            </w:r>
          </w:p>
        </w:tc>
      </w:tr>
      <w:tr w:rsidR="00332093" w:rsidRPr="00334A6D" w14:paraId="290CBA8F" w14:textId="77777777" w:rsidTr="00332093">
        <w:trPr>
          <w:jc w:val="center"/>
        </w:trPr>
        <w:tc>
          <w:tcPr>
            <w:tcW w:w="1755" w:type="dxa"/>
            <w:tcBorders>
              <w:top w:val="nil"/>
              <w:left w:val="single" w:sz="4" w:space="0" w:color="auto"/>
              <w:bottom w:val="nil"/>
              <w:right w:val="single" w:sz="4" w:space="0" w:color="auto"/>
            </w:tcBorders>
          </w:tcPr>
          <w:p w14:paraId="3D9AA44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09CFD79" w14:textId="77777777" w:rsidR="00332093" w:rsidRPr="00BA349C" w:rsidRDefault="00332093" w:rsidP="00332093">
            <w:pPr>
              <w:rPr>
                <w:rFonts w:cs="Arial"/>
                <w:sz w:val="16"/>
                <w:szCs w:val="16"/>
              </w:rPr>
            </w:pPr>
            <w:r w:rsidRPr="00BA349C">
              <w:rPr>
                <w:rFonts w:cs="Arial"/>
                <w:sz w:val="16"/>
                <w:szCs w:val="16"/>
              </w:rPr>
              <w:t>VS-UC-REQ-354327/A-User Disables Clear Exit Assist Setting</w:t>
            </w:r>
          </w:p>
        </w:tc>
        <w:tc>
          <w:tcPr>
            <w:tcW w:w="4627" w:type="dxa"/>
            <w:tcBorders>
              <w:top w:val="single" w:sz="6" w:space="0" w:color="auto"/>
              <w:left w:val="single" w:sz="4" w:space="0" w:color="auto"/>
              <w:bottom w:val="single" w:sz="6" w:space="0" w:color="auto"/>
              <w:right w:val="single" w:sz="6" w:space="0" w:color="auto"/>
            </w:tcBorders>
            <w:vAlign w:val="center"/>
          </w:tcPr>
          <w:p w14:paraId="51B50850" w14:textId="77777777" w:rsidR="00332093" w:rsidRPr="00BA349C" w:rsidRDefault="00332093" w:rsidP="00332093">
            <w:pPr>
              <w:rPr>
                <w:rFonts w:cs="Calibri"/>
                <w:sz w:val="16"/>
                <w:szCs w:val="16"/>
              </w:rPr>
            </w:pPr>
            <w:r w:rsidRPr="00BA349C">
              <w:rPr>
                <w:rFonts w:cs="Calibri"/>
                <w:sz w:val="16"/>
                <w:szCs w:val="16"/>
              </w:rPr>
              <w:t>&lt;jmyslin2&gt; New Clear Exit Assist use case</w:t>
            </w:r>
          </w:p>
        </w:tc>
      </w:tr>
      <w:tr w:rsidR="00332093" w:rsidRPr="00334A6D" w14:paraId="3C7A4F09" w14:textId="77777777" w:rsidTr="00332093">
        <w:trPr>
          <w:jc w:val="center"/>
        </w:trPr>
        <w:tc>
          <w:tcPr>
            <w:tcW w:w="1755" w:type="dxa"/>
            <w:tcBorders>
              <w:top w:val="nil"/>
              <w:left w:val="single" w:sz="4" w:space="0" w:color="auto"/>
              <w:bottom w:val="nil"/>
              <w:right w:val="single" w:sz="4" w:space="0" w:color="auto"/>
            </w:tcBorders>
          </w:tcPr>
          <w:p w14:paraId="685DBD1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F2BFD95" w14:textId="77777777" w:rsidR="00332093" w:rsidRPr="00BA349C" w:rsidRDefault="00332093" w:rsidP="00332093">
            <w:pPr>
              <w:rPr>
                <w:rFonts w:cs="Arial"/>
                <w:sz w:val="16"/>
                <w:szCs w:val="16"/>
              </w:rPr>
            </w:pPr>
            <w:r w:rsidRPr="00BA349C">
              <w:rPr>
                <w:rFonts w:cs="Arial"/>
                <w:sz w:val="16"/>
                <w:szCs w:val="16"/>
              </w:rPr>
              <w:t>VS-TMR-REQ-354329/A-</w:t>
            </w:r>
            <w:proofErr w:type="spellStart"/>
            <w:r w:rsidRPr="00BA349C">
              <w:rPr>
                <w:rFonts w:cs="Arial"/>
                <w:sz w:val="16"/>
                <w:szCs w:val="16"/>
              </w:rPr>
              <w:t>T_ClrExitAsst_Rsp</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05AC425B" w14:textId="77777777" w:rsidR="00332093" w:rsidRPr="00BA349C" w:rsidRDefault="00332093" w:rsidP="00332093">
            <w:pPr>
              <w:rPr>
                <w:rFonts w:cs="Calibri"/>
                <w:sz w:val="16"/>
                <w:szCs w:val="16"/>
              </w:rPr>
            </w:pPr>
            <w:r w:rsidRPr="00BA349C">
              <w:rPr>
                <w:rFonts w:cs="Calibri"/>
                <w:sz w:val="16"/>
                <w:szCs w:val="16"/>
              </w:rPr>
              <w:t>&lt;Jmyslin2&gt; New clear exit assist timing requirement</w:t>
            </w:r>
          </w:p>
        </w:tc>
      </w:tr>
      <w:tr w:rsidR="00332093" w:rsidRPr="00334A6D" w14:paraId="5FA65A2A" w14:textId="77777777" w:rsidTr="00332093">
        <w:trPr>
          <w:jc w:val="center"/>
        </w:trPr>
        <w:tc>
          <w:tcPr>
            <w:tcW w:w="1755" w:type="dxa"/>
            <w:tcBorders>
              <w:top w:val="nil"/>
              <w:left w:val="single" w:sz="4" w:space="0" w:color="auto"/>
              <w:bottom w:val="nil"/>
              <w:right w:val="single" w:sz="4" w:space="0" w:color="auto"/>
            </w:tcBorders>
          </w:tcPr>
          <w:p w14:paraId="3B36EC0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509A7A1" w14:textId="77777777" w:rsidR="00332093" w:rsidRPr="00BA349C" w:rsidRDefault="00332093" w:rsidP="00332093">
            <w:pPr>
              <w:rPr>
                <w:rFonts w:cs="Arial"/>
                <w:sz w:val="16"/>
                <w:szCs w:val="16"/>
              </w:rPr>
            </w:pPr>
            <w:r w:rsidRPr="00BA349C">
              <w:rPr>
                <w:rFonts w:cs="Arial"/>
                <w:sz w:val="16"/>
                <w:szCs w:val="16"/>
              </w:rPr>
              <w:t>VS-SR-REQ-354254/A-</w:t>
            </w:r>
            <w:proofErr w:type="spellStart"/>
            <w:r w:rsidRPr="00BA349C">
              <w:rPr>
                <w:rFonts w:cs="Arial"/>
                <w:sz w:val="16"/>
                <w:szCs w:val="16"/>
              </w:rPr>
              <w:t>MyKey</w:t>
            </w:r>
            <w:proofErr w:type="spellEnd"/>
            <w:r w:rsidRPr="00BA349C">
              <w:rPr>
                <w:rFonts w:cs="Arial"/>
                <w:sz w:val="16"/>
                <w:szCs w:val="16"/>
              </w:rPr>
              <w:t xml:space="preserve"> settings</w:t>
            </w:r>
          </w:p>
        </w:tc>
        <w:tc>
          <w:tcPr>
            <w:tcW w:w="4627" w:type="dxa"/>
            <w:tcBorders>
              <w:top w:val="single" w:sz="6" w:space="0" w:color="auto"/>
              <w:left w:val="single" w:sz="4" w:space="0" w:color="auto"/>
              <w:bottom w:val="single" w:sz="6" w:space="0" w:color="auto"/>
              <w:right w:val="single" w:sz="6" w:space="0" w:color="auto"/>
            </w:tcBorders>
            <w:vAlign w:val="center"/>
          </w:tcPr>
          <w:p w14:paraId="1E709239" w14:textId="77777777" w:rsidR="00332093" w:rsidRPr="00BA349C" w:rsidRDefault="00332093" w:rsidP="00332093">
            <w:pPr>
              <w:rPr>
                <w:rFonts w:cs="Calibri"/>
                <w:sz w:val="16"/>
                <w:szCs w:val="16"/>
              </w:rPr>
            </w:pPr>
            <w:r w:rsidRPr="00BA349C">
              <w:rPr>
                <w:rFonts w:cs="Calibri"/>
                <w:sz w:val="16"/>
                <w:szCs w:val="16"/>
              </w:rPr>
              <w:t xml:space="preserve">&lt;jmyslin2&gt; New </w:t>
            </w:r>
            <w:proofErr w:type="spellStart"/>
            <w:r w:rsidRPr="00BA349C">
              <w:rPr>
                <w:rFonts w:cs="Calibri"/>
                <w:sz w:val="16"/>
                <w:szCs w:val="16"/>
              </w:rPr>
              <w:t>MyKey</w:t>
            </w:r>
            <w:proofErr w:type="spellEnd"/>
            <w:r w:rsidRPr="00BA349C">
              <w:rPr>
                <w:rFonts w:cs="Calibri"/>
                <w:sz w:val="16"/>
                <w:szCs w:val="16"/>
              </w:rPr>
              <w:t xml:space="preserve"> requirement for Clear Exit Assist</w:t>
            </w:r>
          </w:p>
        </w:tc>
      </w:tr>
      <w:tr w:rsidR="00332093" w:rsidRPr="00334A6D" w14:paraId="5A4A0EA0" w14:textId="77777777" w:rsidTr="00332093">
        <w:trPr>
          <w:jc w:val="center"/>
        </w:trPr>
        <w:tc>
          <w:tcPr>
            <w:tcW w:w="1755" w:type="dxa"/>
            <w:tcBorders>
              <w:top w:val="nil"/>
              <w:left w:val="single" w:sz="4" w:space="0" w:color="auto"/>
              <w:bottom w:val="nil"/>
              <w:right w:val="single" w:sz="4" w:space="0" w:color="auto"/>
            </w:tcBorders>
          </w:tcPr>
          <w:p w14:paraId="0BDDE5B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AC23289" w14:textId="77777777" w:rsidR="00332093" w:rsidRPr="00BA349C" w:rsidRDefault="00332093" w:rsidP="00332093">
            <w:pPr>
              <w:rPr>
                <w:rFonts w:cs="Arial"/>
                <w:sz w:val="16"/>
                <w:szCs w:val="16"/>
              </w:rPr>
            </w:pPr>
            <w:r w:rsidRPr="00BA349C">
              <w:rPr>
                <w:rFonts w:cs="Arial"/>
                <w:sz w:val="16"/>
                <w:szCs w:val="16"/>
              </w:rPr>
              <w:t>VS-SD-REQ-354580/A-Clear Exit Assist set to Enabled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67198D2E" w14:textId="77777777" w:rsidR="00332093" w:rsidRPr="00BA349C" w:rsidRDefault="00332093" w:rsidP="00332093">
            <w:pPr>
              <w:rPr>
                <w:rFonts w:cs="Calibri"/>
                <w:sz w:val="16"/>
                <w:szCs w:val="16"/>
              </w:rPr>
            </w:pPr>
            <w:r w:rsidRPr="00BA349C">
              <w:rPr>
                <w:rFonts w:cs="Calibri"/>
                <w:sz w:val="16"/>
                <w:szCs w:val="16"/>
              </w:rPr>
              <w:t>&lt;jmyslin2&gt; New Sequence Diagram for Clear Exit Assist</w:t>
            </w:r>
          </w:p>
        </w:tc>
      </w:tr>
      <w:tr w:rsidR="00332093" w:rsidRPr="00334A6D" w14:paraId="02F44177" w14:textId="77777777" w:rsidTr="00332093">
        <w:trPr>
          <w:jc w:val="center"/>
        </w:trPr>
        <w:tc>
          <w:tcPr>
            <w:tcW w:w="1755" w:type="dxa"/>
            <w:tcBorders>
              <w:top w:val="nil"/>
              <w:left w:val="single" w:sz="4" w:space="0" w:color="auto"/>
              <w:bottom w:val="nil"/>
              <w:right w:val="single" w:sz="4" w:space="0" w:color="auto"/>
            </w:tcBorders>
          </w:tcPr>
          <w:p w14:paraId="6620060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59569E7" w14:textId="77777777" w:rsidR="00332093" w:rsidRPr="00BA349C" w:rsidRDefault="00332093" w:rsidP="00332093">
            <w:pPr>
              <w:rPr>
                <w:rFonts w:cs="Arial"/>
                <w:sz w:val="16"/>
                <w:szCs w:val="16"/>
              </w:rPr>
            </w:pPr>
            <w:r w:rsidRPr="00BA349C">
              <w:rPr>
                <w:rFonts w:cs="Arial"/>
                <w:sz w:val="16"/>
                <w:szCs w:val="16"/>
              </w:rPr>
              <w:t>VS-SD-REQ-354581/A-Clear Exit Assist set to Disabled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000CB7CF" w14:textId="77777777" w:rsidR="00332093" w:rsidRPr="00BA349C" w:rsidRDefault="00332093" w:rsidP="00332093">
            <w:pPr>
              <w:rPr>
                <w:rFonts w:cs="Calibri"/>
                <w:sz w:val="16"/>
                <w:szCs w:val="16"/>
              </w:rPr>
            </w:pPr>
            <w:r w:rsidRPr="00BA349C">
              <w:rPr>
                <w:rFonts w:cs="Calibri"/>
                <w:sz w:val="16"/>
                <w:szCs w:val="16"/>
              </w:rPr>
              <w:t>&lt;jmyslin2&gt; New Sequence Diagram for Clear Exit Assist</w:t>
            </w:r>
          </w:p>
        </w:tc>
      </w:tr>
      <w:tr w:rsidR="00332093" w:rsidRPr="00334A6D" w14:paraId="13DDD02E" w14:textId="77777777" w:rsidTr="00332093">
        <w:trPr>
          <w:jc w:val="center"/>
        </w:trPr>
        <w:tc>
          <w:tcPr>
            <w:tcW w:w="1755" w:type="dxa"/>
            <w:tcBorders>
              <w:top w:val="nil"/>
              <w:left w:val="single" w:sz="4" w:space="0" w:color="auto"/>
              <w:bottom w:val="nil"/>
              <w:right w:val="single" w:sz="4" w:space="0" w:color="auto"/>
            </w:tcBorders>
          </w:tcPr>
          <w:p w14:paraId="6F802DB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367023F" w14:textId="77777777" w:rsidR="00332093" w:rsidRPr="00BA349C" w:rsidRDefault="00332093" w:rsidP="00332093">
            <w:pPr>
              <w:rPr>
                <w:rFonts w:cs="Arial"/>
                <w:sz w:val="16"/>
                <w:szCs w:val="16"/>
              </w:rPr>
            </w:pPr>
            <w:r w:rsidRPr="00BA349C">
              <w:rPr>
                <w:rFonts w:cs="Arial"/>
                <w:sz w:val="16"/>
                <w:szCs w:val="16"/>
              </w:rPr>
              <w:t>VS-UC-REQ-362233/A-Activate Clear Exit Assist HMI Warning while the ignition is in Run/Acc</w:t>
            </w:r>
          </w:p>
        </w:tc>
        <w:tc>
          <w:tcPr>
            <w:tcW w:w="4627" w:type="dxa"/>
            <w:tcBorders>
              <w:top w:val="single" w:sz="6" w:space="0" w:color="auto"/>
              <w:left w:val="single" w:sz="4" w:space="0" w:color="auto"/>
              <w:bottom w:val="single" w:sz="6" w:space="0" w:color="auto"/>
              <w:right w:val="single" w:sz="6" w:space="0" w:color="auto"/>
            </w:tcBorders>
            <w:vAlign w:val="center"/>
          </w:tcPr>
          <w:p w14:paraId="41CDEBDA" w14:textId="77777777" w:rsidR="00332093" w:rsidRPr="00BA349C" w:rsidRDefault="00332093" w:rsidP="00332093">
            <w:pPr>
              <w:rPr>
                <w:rFonts w:cs="Calibri"/>
                <w:sz w:val="16"/>
                <w:szCs w:val="16"/>
              </w:rPr>
            </w:pPr>
            <w:r w:rsidRPr="00BA349C">
              <w:rPr>
                <w:rFonts w:cs="Calibri"/>
                <w:sz w:val="16"/>
                <w:szCs w:val="16"/>
              </w:rPr>
              <w:t>&lt;jmyslin2&gt; New Clear Exit Assist warning use case</w:t>
            </w:r>
          </w:p>
        </w:tc>
      </w:tr>
      <w:tr w:rsidR="00332093" w:rsidRPr="00334A6D" w14:paraId="205C2844" w14:textId="77777777" w:rsidTr="00332093">
        <w:trPr>
          <w:jc w:val="center"/>
        </w:trPr>
        <w:tc>
          <w:tcPr>
            <w:tcW w:w="1755" w:type="dxa"/>
            <w:tcBorders>
              <w:top w:val="nil"/>
              <w:left w:val="single" w:sz="4" w:space="0" w:color="auto"/>
              <w:bottom w:val="nil"/>
              <w:right w:val="single" w:sz="4" w:space="0" w:color="auto"/>
            </w:tcBorders>
          </w:tcPr>
          <w:p w14:paraId="3F884137"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93A9FEA" w14:textId="77777777" w:rsidR="00332093" w:rsidRPr="00BA349C" w:rsidRDefault="00332093" w:rsidP="00332093">
            <w:pPr>
              <w:rPr>
                <w:rFonts w:cs="Arial"/>
                <w:sz w:val="16"/>
                <w:szCs w:val="16"/>
              </w:rPr>
            </w:pPr>
            <w:r w:rsidRPr="00BA349C">
              <w:rPr>
                <w:rFonts w:cs="Arial"/>
                <w:sz w:val="16"/>
                <w:szCs w:val="16"/>
              </w:rPr>
              <w:t>VS-UC-REQ-362289/A-Second Clear Exit Assist HMI Warning while the ignition is in Run/Acc</w:t>
            </w:r>
          </w:p>
        </w:tc>
        <w:tc>
          <w:tcPr>
            <w:tcW w:w="4627" w:type="dxa"/>
            <w:tcBorders>
              <w:top w:val="single" w:sz="6" w:space="0" w:color="auto"/>
              <w:left w:val="single" w:sz="4" w:space="0" w:color="auto"/>
              <w:bottom w:val="single" w:sz="6" w:space="0" w:color="auto"/>
              <w:right w:val="single" w:sz="6" w:space="0" w:color="auto"/>
            </w:tcBorders>
            <w:vAlign w:val="center"/>
          </w:tcPr>
          <w:p w14:paraId="0915B20C" w14:textId="77777777" w:rsidR="00332093" w:rsidRPr="00BA349C" w:rsidRDefault="00332093" w:rsidP="00332093">
            <w:pPr>
              <w:rPr>
                <w:rFonts w:cs="Calibri"/>
                <w:sz w:val="16"/>
                <w:szCs w:val="16"/>
              </w:rPr>
            </w:pPr>
            <w:r w:rsidRPr="00BA349C">
              <w:rPr>
                <w:rFonts w:cs="Calibri"/>
                <w:sz w:val="16"/>
                <w:szCs w:val="16"/>
              </w:rPr>
              <w:t>&lt;jmyslin2&gt; New Clear Exit Assist Warning use case</w:t>
            </w:r>
          </w:p>
        </w:tc>
      </w:tr>
      <w:tr w:rsidR="00332093" w:rsidRPr="00334A6D" w14:paraId="4AF5E5A9" w14:textId="77777777" w:rsidTr="00332093">
        <w:trPr>
          <w:jc w:val="center"/>
        </w:trPr>
        <w:tc>
          <w:tcPr>
            <w:tcW w:w="1755" w:type="dxa"/>
            <w:tcBorders>
              <w:top w:val="nil"/>
              <w:left w:val="single" w:sz="4" w:space="0" w:color="auto"/>
              <w:bottom w:val="nil"/>
              <w:right w:val="single" w:sz="4" w:space="0" w:color="auto"/>
            </w:tcBorders>
          </w:tcPr>
          <w:p w14:paraId="0A816B22"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1F7B432" w14:textId="77777777" w:rsidR="00332093" w:rsidRPr="00BA349C" w:rsidRDefault="00332093" w:rsidP="00332093">
            <w:pPr>
              <w:rPr>
                <w:rFonts w:cs="Arial"/>
                <w:sz w:val="16"/>
                <w:szCs w:val="16"/>
              </w:rPr>
            </w:pPr>
            <w:r w:rsidRPr="00BA349C">
              <w:rPr>
                <w:rFonts w:cs="Arial"/>
                <w:sz w:val="16"/>
                <w:szCs w:val="16"/>
              </w:rPr>
              <w:t>VS-UC-REQ-362287/A-Activate Clear Exit Assist HMI Warning when in Delayed Accessory</w:t>
            </w:r>
          </w:p>
        </w:tc>
        <w:tc>
          <w:tcPr>
            <w:tcW w:w="4627" w:type="dxa"/>
            <w:tcBorders>
              <w:top w:val="single" w:sz="6" w:space="0" w:color="auto"/>
              <w:left w:val="single" w:sz="4" w:space="0" w:color="auto"/>
              <w:bottom w:val="single" w:sz="6" w:space="0" w:color="auto"/>
              <w:right w:val="single" w:sz="6" w:space="0" w:color="auto"/>
            </w:tcBorders>
            <w:vAlign w:val="center"/>
          </w:tcPr>
          <w:p w14:paraId="36C8A886" w14:textId="77777777" w:rsidR="00332093" w:rsidRPr="00BA349C" w:rsidRDefault="00332093" w:rsidP="00332093">
            <w:pPr>
              <w:rPr>
                <w:rFonts w:cs="Calibri"/>
                <w:sz w:val="16"/>
                <w:szCs w:val="16"/>
              </w:rPr>
            </w:pPr>
            <w:r w:rsidRPr="00BA349C">
              <w:rPr>
                <w:rFonts w:cs="Calibri"/>
                <w:sz w:val="16"/>
                <w:szCs w:val="16"/>
              </w:rPr>
              <w:t>&lt;jmyslin2&gt; New Clear Exit Assist Warning use case</w:t>
            </w:r>
          </w:p>
        </w:tc>
      </w:tr>
      <w:tr w:rsidR="00332093" w:rsidRPr="00334A6D" w14:paraId="0114CA43" w14:textId="77777777" w:rsidTr="00332093">
        <w:trPr>
          <w:jc w:val="center"/>
        </w:trPr>
        <w:tc>
          <w:tcPr>
            <w:tcW w:w="1755" w:type="dxa"/>
            <w:tcBorders>
              <w:top w:val="nil"/>
              <w:left w:val="single" w:sz="4" w:space="0" w:color="auto"/>
              <w:bottom w:val="nil"/>
              <w:right w:val="single" w:sz="4" w:space="0" w:color="auto"/>
            </w:tcBorders>
          </w:tcPr>
          <w:p w14:paraId="56785B1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24B3AE6" w14:textId="77777777" w:rsidR="00332093" w:rsidRPr="00BA349C" w:rsidRDefault="00332093" w:rsidP="00332093">
            <w:pPr>
              <w:rPr>
                <w:rFonts w:cs="Arial"/>
                <w:sz w:val="16"/>
                <w:szCs w:val="16"/>
              </w:rPr>
            </w:pPr>
            <w:r w:rsidRPr="00BA349C">
              <w:rPr>
                <w:rFonts w:cs="Arial"/>
                <w:sz w:val="16"/>
                <w:szCs w:val="16"/>
              </w:rPr>
              <w:t>VS-UC-REQ-362259/A-Activate Clear Exit Assist HMI Warning when exiting the vehicle causing DA to end and CEA timer has not expired</w:t>
            </w:r>
          </w:p>
        </w:tc>
        <w:tc>
          <w:tcPr>
            <w:tcW w:w="4627" w:type="dxa"/>
            <w:tcBorders>
              <w:top w:val="single" w:sz="6" w:space="0" w:color="auto"/>
              <w:left w:val="single" w:sz="4" w:space="0" w:color="auto"/>
              <w:bottom w:val="single" w:sz="6" w:space="0" w:color="auto"/>
              <w:right w:val="single" w:sz="6" w:space="0" w:color="auto"/>
            </w:tcBorders>
            <w:vAlign w:val="center"/>
          </w:tcPr>
          <w:p w14:paraId="7B1F7692" w14:textId="77777777" w:rsidR="00332093" w:rsidRPr="00BA349C" w:rsidRDefault="00332093" w:rsidP="00332093">
            <w:pPr>
              <w:rPr>
                <w:rFonts w:cs="Calibri"/>
                <w:sz w:val="16"/>
                <w:szCs w:val="16"/>
              </w:rPr>
            </w:pPr>
            <w:r w:rsidRPr="00BA349C">
              <w:rPr>
                <w:rFonts w:cs="Calibri"/>
                <w:sz w:val="16"/>
                <w:szCs w:val="16"/>
              </w:rPr>
              <w:t>&lt;jmyslin2&gt; New Clear Exit Assist warning use case</w:t>
            </w:r>
          </w:p>
        </w:tc>
      </w:tr>
      <w:tr w:rsidR="00332093" w:rsidRPr="00334A6D" w14:paraId="08A3EA27" w14:textId="77777777" w:rsidTr="00332093">
        <w:trPr>
          <w:jc w:val="center"/>
        </w:trPr>
        <w:tc>
          <w:tcPr>
            <w:tcW w:w="1755" w:type="dxa"/>
            <w:tcBorders>
              <w:top w:val="nil"/>
              <w:left w:val="single" w:sz="4" w:space="0" w:color="auto"/>
              <w:bottom w:val="nil"/>
              <w:right w:val="single" w:sz="4" w:space="0" w:color="auto"/>
            </w:tcBorders>
          </w:tcPr>
          <w:p w14:paraId="15A00C56"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8060839" w14:textId="77777777" w:rsidR="00332093" w:rsidRPr="00BA349C" w:rsidRDefault="00332093" w:rsidP="00332093">
            <w:pPr>
              <w:rPr>
                <w:rFonts w:cs="Arial"/>
                <w:sz w:val="16"/>
                <w:szCs w:val="16"/>
              </w:rPr>
            </w:pPr>
            <w:r w:rsidRPr="00BA349C">
              <w:rPr>
                <w:rFonts w:cs="Arial"/>
                <w:sz w:val="16"/>
                <w:szCs w:val="16"/>
              </w:rPr>
              <w:t>VS-UC-REQ-362293/A-No Clear Exit Assist HMI Warning when exiting the vehicle and CEA timer expired</w:t>
            </w:r>
          </w:p>
        </w:tc>
        <w:tc>
          <w:tcPr>
            <w:tcW w:w="4627" w:type="dxa"/>
            <w:tcBorders>
              <w:top w:val="single" w:sz="6" w:space="0" w:color="auto"/>
              <w:left w:val="single" w:sz="4" w:space="0" w:color="auto"/>
              <w:bottom w:val="single" w:sz="6" w:space="0" w:color="auto"/>
              <w:right w:val="single" w:sz="6" w:space="0" w:color="auto"/>
            </w:tcBorders>
            <w:vAlign w:val="center"/>
          </w:tcPr>
          <w:p w14:paraId="5A7654E6" w14:textId="77777777" w:rsidR="00332093" w:rsidRPr="00BA349C" w:rsidRDefault="00332093" w:rsidP="00332093">
            <w:pPr>
              <w:rPr>
                <w:rFonts w:cs="Calibri"/>
                <w:sz w:val="16"/>
                <w:szCs w:val="16"/>
              </w:rPr>
            </w:pPr>
            <w:r w:rsidRPr="00BA349C">
              <w:rPr>
                <w:rFonts w:cs="Calibri"/>
                <w:sz w:val="16"/>
                <w:szCs w:val="16"/>
              </w:rPr>
              <w:t>&lt;jmyslin2&gt; New Clear Exit Assist Warning use case</w:t>
            </w:r>
          </w:p>
        </w:tc>
      </w:tr>
      <w:tr w:rsidR="00332093" w:rsidRPr="00334A6D" w14:paraId="1C1A325F" w14:textId="77777777" w:rsidTr="00332093">
        <w:trPr>
          <w:jc w:val="center"/>
        </w:trPr>
        <w:tc>
          <w:tcPr>
            <w:tcW w:w="1755" w:type="dxa"/>
            <w:tcBorders>
              <w:top w:val="nil"/>
              <w:left w:val="single" w:sz="4" w:space="0" w:color="auto"/>
              <w:bottom w:val="nil"/>
              <w:right w:val="single" w:sz="4" w:space="0" w:color="auto"/>
            </w:tcBorders>
          </w:tcPr>
          <w:p w14:paraId="135A918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48E3DE4" w14:textId="77777777" w:rsidR="00332093" w:rsidRPr="00BA349C" w:rsidRDefault="00332093" w:rsidP="00332093">
            <w:pPr>
              <w:rPr>
                <w:rFonts w:cs="Arial"/>
                <w:sz w:val="16"/>
                <w:szCs w:val="16"/>
              </w:rPr>
            </w:pPr>
            <w:r w:rsidRPr="00BA349C">
              <w:rPr>
                <w:rFonts w:cs="Arial"/>
                <w:sz w:val="16"/>
                <w:szCs w:val="16"/>
              </w:rPr>
              <w:t>VS-UC-REQ-362296/A-Activate Clear Exit Assist HMI Warning when entering and exiting the vehicle when the CEA timer has not expired</w:t>
            </w:r>
          </w:p>
        </w:tc>
        <w:tc>
          <w:tcPr>
            <w:tcW w:w="4627" w:type="dxa"/>
            <w:tcBorders>
              <w:top w:val="single" w:sz="6" w:space="0" w:color="auto"/>
              <w:left w:val="single" w:sz="4" w:space="0" w:color="auto"/>
              <w:bottom w:val="single" w:sz="6" w:space="0" w:color="auto"/>
              <w:right w:val="single" w:sz="6" w:space="0" w:color="auto"/>
            </w:tcBorders>
            <w:vAlign w:val="center"/>
          </w:tcPr>
          <w:p w14:paraId="2FE916BE" w14:textId="77777777" w:rsidR="00332093" w:rsidRPr="00BA349C" w:rsidRDefault="00332093" w:rsidP="00332093">
            <w:pPr>
              <w:rPr>
                <w:rFonts w:cs="Calibri"/>
                <w:sz w:val="16"/>
                <w:szCs w:val="16"/>
              </w:rPr>
            </w:pPr>
            <w:r w:rsidRPr="00BA349C">
              <w:rPr>
                <w:rFonts w:cs="Calibri"/>
                <w:sz w:val="16"/>
                <w:szCs w:val="16"/>
              </w:rPr>
              <w:t>&lt;jmyslin2&gt; New Clear Exit Assist Warning use case</w:t>
            </w:r>
          </w:p>
        </w:tc>
      </w:tr>
      <w:tr w:rsidR="00332093" w:rsidRPr="00334A6D" w14:paraId="60C2D6F1" w14:textId="77777777" w:rsidTr="00332093">
        <w:trPr>
          <w:jc w:val="center"/>
        </w:trPr>
        <w:tc>
          <w:tcPr>
            <w:tcW w:w="1755" w:type="dxa"/>
            <w:tcBorders>
              <w:top w:val="nil"/>
              <w:left w:val="single" w:sz="4" w:space="0" w:color="auto"/>
              <w:bottom w:val="nil"/>
              <w:right w:val="single" w:sz="4" w:space="0" w:color="auto"/>
            </w:tcBorders>
          </w:tcPr>
          <w:p w14:paraId="340B149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821D9E5" w14:textId="77777777" w:rsidR="00332093" w:rsidRPr="00BA349C" w:rsidRDefault="00332093" w:rsidP="00332093">
            <w:pPr>
              <w:rPr>
                <w:rFonts w:cs="Arial"/>
                <w:sz w:val="16"/>
                <w:szCs w:val="16"/>
              </w:rPr>
            </w:pPr>
            <w:r w:rsidRPr="00BA349C">
              <w:rPr>
                <w:rFonts w:cs="Arial"/>
                <w:sz w:val="16"/>
                <w:szCs w:val="16"/>
              </w:rPr>
              <w:t>VS-UC-REQ-362295/A-No Clear Exit Assist HMI Warning when entering and exiting vehicle with CEA timer expired</w:t>
            </w:r>
          </w:p>
        </w:tc>
        <w:tc>
          <w:tcPr>
            <w:tcW w:w="4627" w:type="dxa"/>
            <w:tcBorders>
              <w:top w:val="single" w:sz="6" w:space="0" w:color="auto"/>
              <w:left w:val="single" w:sz="4" w:space="0" w:color="auto"/>
              <w:bottom w:val="single" w:sz="6" w:space="0" w:color="auto"/>
              <w:right w:val="single" w:sz="6" w:space="0" w:color="auto"/>
            </w:tcBorders>
            <w:vAlign w:val="center"/>
          </w:tcPr>
          <w:p w14:paraId="35B0F564" w14:textId="77777777" w:rsidR="00332093" w:rsidRPr="00BA349C" w:rsidRDefault="00332093" w:rsidP="00332093">
            <w:pPr>
              <w:rPr>
                <w:rFonts w:cs="Calibri"/>
                <w:sz w:val="16"/>
                <w:szCs w:val="16"/>
              </w:rPr>
            </w:pPr>
            <w:r w:rsidRPr="00BA349C">
              <w:rPr>
                <w:rFonts w:cs="Calibri"/>
                <w:sz w:val="16"/>
                <w:szCs w:val="16"/>
              </w:rPr>
              <w:t>&lt;jmyslin2&gt; New Clear Exit Assist Warning use case</w:t>
            </w:r>
          </w:p>
        </w:tc>
      </w:tr>
      <w:tr w:rsidR="00332093" w:rsidRPr="00334A6D" w14:paraId="72F5BFB2" w14:textId="77777777" w:rsidTr="00332093">
        <w:trPr>
          <w:jc w:val="center"/>
        </w:trPr>
        <w:tc>
          <w:tcPr>
            <w:tcW w:w="1755" w:type="dxa"/>
            <w:tcBorders>
              <w:top w:val="nil"/>
              <w:left w:val="single" w:sz="4" w:space="0" w:color="auto"/>
              <w:bottom w:val="nil"/>
              <w:right w:val="single" w:sz="4" w:space="0" w:color="auto"/>
            </w:tcBorders>
          </w:tcPr>
          <w:p w14:paraId="2DBCBEA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CEBFEF7" w14:textId="77777777" w:rsidR="00332093" w:rsidRPr="00BA349C" w:rsidRDefault="00332093" w:rsidP="00332093">
            <w:pPr>
              <w:rPr>
                <w:rFonts w:cs="Arial"/>
                <w:sz w:val="16"/>
                <w:szCs w:val="16"/>
              </w:rPr>
            </w:pPr>
            <w:r w:rsidRPr="00BA349C">
              <w:rPr>
                <w:rFonts w:cs="Arial"/>
                <w:sz w:val="16"/>
                <w:szCs w:val="16"/>
              </w:rPr>
              <w:t>VS-SD-REQ-361333/A-Clear Exist Assist HMI Warning Event</w:t>
            </w:r>
          </w:p>
        </w:tc>
        <w:tc>
          <w:tcPr>
            <w:tcW w:w="4627" w:type="dxa"/>
            <w:tcBorders>
              <w:top w:val="single" w:sz="6" w:space="0" w:color="auto"/>
              <w:left w:val="single" w:sz="4" w:space="0" w:color="auto"/>
              <w:bottom w:val="single" w:sz="6" w:space="0" w:color="auto"/>
              <w:right w:val="single" w:sz="6" w:space="0" w:color="auto"/>
            </w:tcBorders>
            <w:vAlign w:val="center"/>
          </w:tcPr>
          <w:p w14:paraId="44A116D5" w14:textId="77777777" w:rsidR="00332093" w:rsidRPr="00BA349C" w:rsidRDefault="00332093" w:rsidP="00332093">
            <w:pPr>
              <w:rPr>
                <w:rFonts w:cs="Calibri"/>
                <w:sz w:val="16"/>
                <w:szCs w:val="16"/>
              </w:rPr>
            </w:pPr>
            <w:r w:rsidRPr="00BA349C">
              <w:rPr>
                <w:rFonts w:cs="Calibri"/>
                <w:sz w:val="16"/>
                <w:szCs w:val="16"/>
              </w:rPr>
              <w:t>&lt;jmyslin2&gt; added Clear Exit Assist HMI warning sequence diagram</w:t>
            </w:r>
          </w:p>
        </w:tc>
      </w:tr>
      <w:tr w:rsidR="00332093" w:rsidRPr="00334A6D" w14:paraId="564316F7" w14:textId="77777777" w:rsidTr="00332093">
        <w:trPr>
          <w:jc w:val="center"/>
        </w:trPr>
        <w:tc>
          <w:tcPr>
            <w:tcW w:w="1755" w:type="dxa"/>
            <w:tcBorders>
              <w:top w:val="nil"/>
              <w:left w:val="single" w:sz="4" w:space="0" w:color="auto"/>
              <w:bottom w:val="nil"/>
              <w:right w:val="single" w:sz="4" w:space="0" w:color="auto"/>
            </w:tcBorders>
          </w:tcPr>
          <w:p w14:paraId="58C7F318"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9C5BB0F" w14:textId="77777777" w:rsidR="00332093" w:rsidRPr="00BA349C" w:rsidRDefault="00332093" w:rsidP="00332093">
            <w:pPr>
              <w:rPr>
                <w:rFonts w:cs="Arial"/>
                <w:sz w:val="16"/>
                <w:szCs w:val="16"/>
              </w:rPr>
            </w:pPr>
            <w:r w:rsidRPr="00BA349C">
              <w:rPr>
                <w:rFonts w:cs="Arial"/>
                <w:sz w:val="16"/>
                <w:szCs w:val="16"/>
              </w:rPr>
              <w:t>MD-REQ-383981/A-</w:t>
            </w:r>
            <w:proofErr w:type="spellStart"/>
            <w:r w:rsidRPr="00BA349C">
              <w:rPr>
                <w:rFonts w:cs="Arial"/>
                <w:sz w:val="16"/>
                <w:szCs w:val="16"/>
              </w:rPr>
              <w:t>TjaLaneBiasEnbl_D_RqMnu</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01A5F20A" w14:textId="77777777" w:rsidR="00332093" w:rsidRPr="00BA349C" w:rsidRDefault="00332093" w:rsidP="00332093">
            <w:pPr>
              <w:rPr>
                <w:rFonts w:cs="Calibri"/>
                <w:sz w:val="16"/>
                <w:szCs w:val="16"/>
              </w:rPr>
            </w:pPr>
            <w:r w:rsidRPr="00BA349C">
              <w:rPr>
                <w:rFonts w:cs="Calibri"/>
                <w:sz w:val="16"/>
                <w:szCs w:val="16"/>
              </w:rPr>
              <w:t>jmyslin2:  New MD for the Lane Biasing</w:t>
            </w:r>
          </w:p>
        </w:tc>
      </w:tr>
      <w:tr w:rsidR="00332093" w:rsidRPr="00334A6D" w14:paraId="27E5A393" w14:textId="77777777" w:rsidTr="00332093">
        <w:trPr>
          <w:jc w:val="center"/>
        </w:trPr>
        <w:tc>
          <w:tcPr>
            <w:tcW w:w="1755" w:type="dxa"/>
            <w:tcBorders>
              <w:top w:val="nil"/>
              <w:left w:val="single" w:sz="4" w:space="0" w:color="auto"/>
              <w:bottom w:val="nil"/>
              <w:right w:val="single" w:sz="4" w:space="0" w:color="auto"/>
            </w:tcBorders>
          </w:tcPr>
          <w:p w14:paraId="66D4D773"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E5A344B" w14:textId="77777777" w:rsidR="00332093" w:rsidRPr="00BA349C" w:rsidRDefault="00332093" w:rsidP="00332093">
            <w:pPr>
              <w:rPr>
                <w:rFonts w:cs="Arial"/>
                <w:sz w:val="16"/>
                <w:szCs w:val="16"/>
              </w:rPr>
            </w:pPr>
            <w:r w:rsidRPr="00BA349C">
              <w:rPr>
                <w:rFonts w:cs="Arial"/>
                <w:sz w:val="16"/>
                <w:szCs w:val="16"/>
              </w:rPr>
              <w:t>MD-REQ-383982/A-</w:t>
            </w:r>
            <w:proofErr w:type="spellStart"/>
            <w:r w:rsidRPr="00BA349C">
              <w:rPr>
                <w:rFonts w:cs="Arial"/>
                <w:sz w:val="16"/>
                <w:szCs w:val="16"/>
              </w:rPr>
              <w:t>TjaLaneBiasEnbl_D_Stat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3594C8BC" w14:textId="77777777" w:rsidR="00332093" w:rsidRPr="00BA349C" w:rsidRDefault="00332093" w:rsidP="00332093">
            <w:pPr>
              <w:rPr>
                <w:rFonts w:cs="Calibri"/>
                <w:sz w:val="16"/>
                <w:szCs w:val="16"/>
              </w:rPr>
            </w:pPr>
            <w:r w:rsidRPr="00BA349C">
              <w:rPr>
                <w:rFonts w:cs="Calibri"/>
                <w:sz w:val="16"/>
                <w:szCs w:val="16"/>
              </w:rPr>
              <w:t>jmyslin2:  New MD for the Lane Biasing</w:t>
            </w:r>
          </w:p>
        </w:tc>
      </w:tr>
      <w:tr w:rsidR="00332093" w:rsidRPr="00334A6D" w14:paraId="1330EF3F" w14:textId="77777777" w:rsidTr="00332093">
        <w:trPr>
          <w:jc w:val="center"/>
        </w:trPr>
        <w:tc>
          <w:tcPr>
            <w:tcW w:w="1755" w:type="dxa"/>
            <w:tcBorders>
              <w:top w:val="nil"/>
              <w:left w:val="single" w:sz="4" w:space="0" w:color="auto"/>
              <w:bottom w:val="nil"/>
              <w:right w:val="single" w:sz="4" w:space="0" w:color="auto"/>
            </w:tcBorders>
          </w:tcPr>
          <w:p w14:paraId="2FC0F89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90ECAC6" w14:textId="77777777" w:rsidR="00332093" w:rsidRPr="00BA349C" w:rsidRDefault="00332093" w:rsidP="00332093">
            <w:pPr>
              <w:rPr>
                <w:rFonts w:cs="Arial"/>
                <w:sz w:val="16"/>
                <w:szCs w:val="16"/>
              </w:rPr>
            </w:pPr>
            <w:r w:rsidRPr="00BA349C">
              <w:rPr>
                <w:rFonts w:cs="Arial"/>
                <w:sz w:val="16"/>
                <w:szCs w:val="16"/>
              </w:rPr>
              <w:t>VS-CLD-REQ-383974/A-Lane Biasing Settings Client</w:t>
            </w:r>
          </w:p>
        </w:tc>
        <w:tc>
          <w:tcPr>
            <w:tcW w:w="4627" w:type="dxa"/>
            <w:tcBorders>
              <w:top w:val="single" w:sz="6" w:space="0" w:color="auto"/>
              <w:left w:val="single" w:sz="4" w:space="0" w:color="auto"/>
              <w:bottom w:val="single" w:sz="6" w:space="0" w:color="auto"/>
              <w:right w:val="single" w:sz="6" w:space="0" w:color="auto"/>
            </w:tcBorders>
            <w:vAlign w:val="center"/>
          </w:tcPr>
          <w:p w14:paraId="6785CDB1" w14:textId="77777777" w:rsidR="00332093" w:rsidRPr="00BA349C" w:rsidRDefault="00332093" w:rsidP="00332093">
            <w:pPr>
              <w:rPr>
                <w:rFonts w:cs="Calibri"/>
                <w:sz w:val="16"/>
                <w:szCs w:val="16"/>
              </w:rPr>
            </w:pPr>
            <w:r w:rsidRPr="00BA349C">
              <w:rPr>
                <w:rFonts w:cs="Calibri"/>
                <w:sz w:val="16"/>
                <w:szCs w:val="16"/>
              </w:rPr>
              <w:t>jmyslin2: new Lane Biasing class description</w:t>
            </w:r>
          </w:p>
        </w:tc>
      </w:tr>
      <w:tr w:rsidR="00332093" w:rsidRPr="00334A6D" w14:paraId="2C6B3EF2" w14:textId="77777777" w:rsidTr="00332093">
        <w:trPr>
          <w:jc w:val="center"/>
        </w:trPr>
        <w:tc>
          <w:tcPr>
            <w:tcW w:w="1755" w:type="dxa"/>
            <w:tcBorders>
              <w:top w:val="nil"/>
              <w:left w:val="single" w:sz="4" w:space="0" w:color="auto"/>
              <w:bottom w:val="nil"/>
              <w:right w:val="single" w:sz="4" w:space="0" w:color="auto"/>
            </w:tcBorders>
          </w:tcPr>
          <w:p w14:paraId="57570599"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07EA3E3" w14:textId="77777777" w:rsidR="00332093" w:rsidRPr="00BA349C" w:rsidRDefault="00332093" w:rsidP="00332093">
            <w:pPr>
              <w:rPr>
                <w:rFonts w:cs="Arial"/>
                <w:sz w:val="16"/>
                <w:szCs w:val="16"/>
              </w:rPr>
            </w:pPr>
            <w:r w:rsidRPr="00BA349C">
              <w:rPr>
                <w:rFonts w:cs="Arial"/>
                <w:sz w:val="16"/>
                <w:szCs w:val="16"/>
              </w:rPr>
              <w:t>VS-CLD-REQ-383975/A-Lane Biasing Settings Server</w:t>
            </w:r>
          </w:p>
        </w:tc>
        <w:tc>
          <w:tcPr>
            <w:tcW w:w="4627" w:type="dxa"/>
            <w:tcBorders>
              <w:top w:val="single" w:sz="6" w:space="0" w:color="auto"/>
              <w:left w:val="single" w:sz="4" w:space="0" w:color="auto"/>
              <w:bottom w:val="single" w:sz="6" w:space="0" w:color="auto"/>
              <w:right w:val="single" w:sz="6" w:space="0" w:color="auto"/>
            </w:tcBorders>
            <w:vAlign w:val="center"/>
          </w:tcPr>
          <w:p w14:paraId="5562051E" w14:textId="77777777" w:rsidR="00332093" w:rsidRPr="00BA349C" w:rsidRDefault="00332093" w:rsidP="00332093">
            <w:pPr>
              <w:rPr>
                <w:rFonts w:cs="Calibri"/>
                <w:sz w:val="16"/>
                <w:szCs w:val="16"/>
              </w:rPr>
            </w:pPr>
            <w:r w:rsidRPr="00BA349C">
              <w:rPr>
                <w:rFonts w:cs="Calibri"/>
                <w:sz w:val="16"/>
                <w:szCs w:val="16"/>
              </w:rPr>
              <w:t>jmyslin2: new Lane Biasing class description</w:t>
            </w:r>
          </w:p>
        </w:tc>
      </w:tr>
      <w:tr w:rsidR="00332093" w:rsidRPr="00334A6D" w14:paraId="238A826D" w14:textId="77777777" w:rsidTr="00332093">
        <w:trPr>
          <w:jc w:val="center"/>
        </w:trPr>
        <w:tc>
          <w:tcPr>
            <w:tcW w:w="1755" w:type="dxa"/>
            <w:tcBorders>
              <w:top w:val="nil"/>
              <w:left w:val="single" w:sz="4" w:space="0" w:color="auto"/>
              <w:bottom w:val="nil"/>
              <w:right w:val="single" w:sz="4" w:space="0" w:color="auto"/>
            </w:tcBorders>
          </w:tcPr>
          <w:p w14:paraId="295A84BC"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0A2EA54" w14:textId="77777777" w:rsidR="00332093" w:rsidRPr="00BA349C" w:rsidRDefault="00332093" w:rsidP="00332093">
            <w:pPr>
              <w:rPr>
                <w:rFonts w:cs="Arial"/>
                <w:sz w:val="16"/>
                <w:szCs w:val="16"/>
              </w:rPr>
            </w:pPr>
            <w:r w:rsidRPr="00BA349C">
              <w:rPr>
                <w:rFonts w:cs="Arial"/>
                <w:sz w:val="16"/>
                <w:szCs w:val="16"/>
              </w:rPr>
              <w:t>STR-076407/I-Functional Definition (</w:t>
            </w:r>
            <w:proofErr w:type="spellStart"/>
            <w:r w:rsidRPr="00BA349C">
              <w:rPr>
                <w:rFonts w:cs="Arial"/>
                <w:sz w:val="16"/>
                <w:szCs w:val="16"/>
              </w:rPr>
              <w:t>TcSE</w:t>
            </w:r>
            <w:proofErr w:type="spellEnd"/>
            <w:r w:rsidRPr="00BA349C">
              <w:rPr>
                <w:rFonts w:cs="Arial"/>
                <w:sz w:val="16"/>
                <w:szCs w:val="16"/>
              </w:rPr>
              <w:t xml:space="preserve"> ROIN-293395)</w:t>
            </w:r>
          </w:p>
        </w:tc>
        <w:tc>
          <w:tcPr>
            <w:tcW w:w="4627" w:type="dxa"/>
            <w:tcBorders>
              <w:top w:val="single" w:sz="6" w:space="0" w:color="auto"/>
              <w:left w:val="single" w:sz="4" w:space="0" w:color="auto"/>
              <w:bottom w:val="single" w:sz="6" w:space="0" w:color="auto"/>
              <w:right w:val="single" w:sz="6" w:space="0" w:color="auto"/>
            </w:tcBorders>
            <w:vAlign w:val="center"/>
          </w:tcPr>
          <w:p w14:paraId="55045DAC" w14:textId="77777777" w:rsidR="00332093" w:rsidRPr="00BA349C" w:rsidRDefault="00332093" w:rsidP="00332093">
            <w:pPr>
              <w:rPr>
                <w:rFonts w:cs="Calibri"/>
                <w:sz w:val="16"/>
                <w:szCs w:val="16"/>
              </w:rPr>
            </w:pPr>
            <w:r w:rsidRPr="00BA349C">
              <w:rPr>
                <w:rFonts w:cs="Calibri"/>
                <w:sz w:val="16"/>
                <w:szCs w:val="16"/>
              </w:rPr>
              <w:t>jmyslin2:  added Lane Biasing setting</w:t>
            </w:r>
          </w:p>
        </w:tc>
      </w:tr>
      <w:tr w:rsidR="00332093" w:rsidRPr="00334A6D" w14:paraId="1D0E8527" w14:textId="77777777" w:rsidTr="00332093">
        <w:trPr>
          <w:jc w:val="center"/>
        </w:trPr>
        <w:tc>
          <w:tcPr>
            <w:tcW w:w="1755" w:type="dxa"/>
            <w:tcBorders>
              <w:top w:val="nil"/>
              <w:left w:val="single" w:sz="4" w:space="0" w:color="auto"/>
              <w:bottom w:val="nil"/>
              <w:right w:val="single" w:sz="4" w:space="0" w:color="auto"/>
            </w:tcBorders>
          </w:tcPr>
          <w:p w14:paraId="13BA5B81"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F551769" w14:textId="77777777" w:rsidR="00332093" w:rsidRPr="00BA349C" w:rsidRDefault="00332093" w:rsidP="00332093">
            <w:pPr>
              <w:rPr>
                <w:rFonts w:cs="Arial"/>
                <w:sz w:val="16"/>
                <w:szCs w:val="16"/>
              </w:rPr>
            </w:pPr>
            <w:r w:rsidRPr="00BA349C">
              <w:rPr>
                <w:rFonts w:cs="Arial"/>
                <w:sz w:val="16"/>
                <w:szCs w:val="16"/>
              </w:rPr>
              <w:t>VS-FUN-REQ-383899/A-Lane Biasing Setting (Highway Assist)</w:t>
            </w:r>
          </w:p>
        </w:tc>
        <w:tc>
          <w:tcPr>
            <w:tcW w:w="4627" w:type="dxa"/>
            <w:tcBorders>
              <w:top w:val="single" w:sz="6" w:space="0" w:color="auto"/>
              <w:left w:val="single" w:sz="4" w:space="0" w:color="auto"/>
              <w:bottom w:val="single" w:sz="6" w:space="0" w:color="auto"/>
              <w:right w:val="single" w:sz="6" w:space="0" w:color="auto"/>
            </w:tcBorders>
            <w:vAlign w:val="center"/>
          </w:tcPr>
          <w:p w14:paraId="2E701626" w14:textId="77777777" w:rsidR="00332093" w:rsidRPr="00BA349C" w:rsidRDefault="00332093" w:rsidP="00332093">
            <w:pPr>
              <w:rPr>
                <w:rFonts w:cs="Calibri"/>
                <w:sz w:val="16"/>
                <w:szCs w:val="16"/>
              </w:rPr>
            </w:pPr>
            <w:r w:rsidRPr="00BA349C">
              <w:rPr>
                <w:rFonts w:cs="Calibri"/>
                <w:sz w:val="16"/>
                <w:szCs w:val="16"/>
              </w:rPr>
              <w:t>jmyslin2:  new Lane Biasing function</w:t>
            </w:r>
          </w:p>
        </w:tc>
      </w:tr>
      <w:tr w:rsidR="00332093" w:rsidRPr="00334A6D" w14:paraId="24019744" w14:textId="77777777" w:rsidTr="00332093">
        <w:trPr>
          <w:jc w:val="center"/>
        </w:trPr>
        <w:tc>
          <w:tcPr>
            <w:tcW w:w="1755" w:type="dxa"/>
            <w:tcBorders>
              <w:top w:val="nil"/>
              <w:left w:val="single" w:sz="4" w:space="0" w:color="auto"/>
              <w:bottom w:val="nil"/>
              <w:right w:val="single" w:sz="4" w:space="0" w:color="auto"/>
            </w:tcBorders>
          </w:tcPr>
          <w:p w14:paraId="5116D85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4779EFB" w14:textId="77777777" w:rsidR="00332093" w:rsidRPr="00BA349C" w:rsidRDefault="00332093" w:rsidP="00332093">
            <w:pPr>
              <w:rPr>
                <w:rFonts w:cs="Arial"/>
                <w:sz w:val="16"/>
                <w:szCs w:val="16"/>
              </w:rPr>
            </w:pPr>
            <w:r w:rsidRPr="00BA349C">
              <w:rPr>
                <w:rFonts w:cs="Arial"/>
                <w:sz w:val="16"/>
                <w:szCs w:val="16"/>
              </w:rPr>
              <w:t>STR-742173/A-Physical Mapping of Classes</w:t>
            </w:r>
          </w:p>
        </w:tc>
        <w:tc>
          <w:tcPr>
            <w:tcW w:w="4627" w:type="dxa"/>
            <w:tcBorders>
              <w:top w:val="single" w:sz="6" w:space="0" w:color="auto"/>
              <w:left w:val="single" w:sz="4" w:space="0" w:color="auto"/>
              <w:bottom w:val="single" w:sz="6" w:space="0" w:color="auto"/>
              <w:right w:val="single" w:sz="6" w:space="0" w:color="auto"/>
            </w:tcBorders>
            <w:vAlign w:val="center"/>
          </w:tcPr>
          <w:p w14:paraId="2C1B07A9" w14:textId="77777777" w:rsidR="00332093" w:rsidRPr="00BA349C" w:rsidRDefault="00332093" w:rsidP="00332093">
            <w:pPr>
              <w:rPr>
                <w:rFonts w:cs="Calibri"/>
                <w:sz w:val="16"/>
                <w:szCs w:val="16"/>
              </w:rPr>
            </w:pPr>
            <w:r w:rsidRPr="00BA349C">
              <w:rPr>
                <w:rFonts w:cs="Calibri"/>
                <w:sz w:val="16"/>
                <w:szCs w:val="16"/>
              </w:rPr>
              <w:t>jmyslin2: mapping of physical classes</w:t>
            </w:r>
          </w:p>
        </w:tc>
      </w:tr>
      <w:tr w:rsidR="00332093" w:rsidRPr="00334A6D" w14:paraId="17EC9146" w14:textId="77777777" w:rsidTr="00332093">
        <w:trPr>
          <w:jc w:val="center"/>
        </w:trPr>
        <w:tc>
          <w:tcPr>
            <w:tcW w:w="1755" w:type="dxa"/>
            <w:tcBorders>
              <w:top w:val="nil"/>
              <w:left w:val="single" w:sz="4" w:space="0" w:color="auto"/>
              <w:bottom w:val="nil"/>
              <w:right w:val="single" w:sz="4" w:space="0" w:color="auto"/>
            </w:tcBorders>
          </w:tcPr>
          <w:p w14:paraId="6C14E05F"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7F08017" w14:textId="77777777" w:rsidR="00332093" w:rsidRPr="00BA349C" w:rsidRDefault="00332093" w:rsidP="00332093">
            <w:pPr>
              <w:rPr>
                <w:rFonts w:cs="Arial"/>
                <w:sz w:val="16"/>
                <w:szCs w:val="16"/>
              </w:rPr>
            </w:pPr>
            <w:r w:rsidRPr="00BA349C">
              <w:rPr>
                <w:rFonts w:cs="Arial"/>
                <w:sz w:val="16"/>
                <w:szCs w:val="16"/>
              </w:rPr>
              <w:t>VS-UC-REQ-383983/A-User Enables Lane Biasing Setting</w:t>
            </w:r>
          </w:p>
        </w:tc>
        <w:tc>
          <w:tcPr>
            <w:tcW w:w="4627" w:type="dxa"/>
            <w:tcBorders>
              <w:top w:val="single" w:sz="6" w:space="0" w:color="auto"/>
              <w:left w:val="single" w:sz="4" w:space="0" w:color="auto"/>
              <w:bottom w:val="single" w:sz="6" w:space="0" w:color="auto"/>
              <w:right w:val="single" w:sz="6" w:space="0" w:color="auto"/>
            </w:tcBorders>
            <w:vAlign w:val="center"/>
          </w:tcPr>
          <w:p w14:paraId="606EDBA1" w14:textId="77777777" w:rsidR="00332093" w:rsidRPr="00BA349C" w:rsidRDefault="00332093" w:rsidP="00332093">
            <w:pPr>
              <w:rPr>
                <w:rFonts w:cs="Calibri"/>
                <w:sz w:val="16"/>
                <w:szCs w:val="16"/>
              </w:rPr>
            </w:pPr>
            <w:r w:rsidRPr="00BA349C">
              <w:rPr>
                <w:rFonts w:cs="Calibri"/>
                <w:sz w:val="16"/>
                <w:szCs w:val="16"/>
              </w:rPr>
              <w:t>jmyslin2: new Lane Biasing use case</w:t>
            </w:r>
          </w:p>
        </w:tc>
      </w:tr>
      <w:tr w:rsidR="00332093" w:rsidRPr="00334A6D" w14:paraId="46CA6564" w14:textId="77777777" w:rsidTr="00332093">
        <w:trPr>
          <w:jc w:val="center"/>
        </w:trPr>
        <w:tc>
          <w:tcPr>
            <w:tcW w:w="1755" w:type="dxa"/>
            <w:tcBorders>
              <w:top w:val="nil"/>
              <w:left w:val="single" w:sz="4" w:space="0" w:color="auto"/>
              <w:bottom w:val="nil"/>
              <w:right w:val="single" w:sz="4" w:space="0" w:color="auto"/>
            </w:tcBorders>
          </w:tcPr>
          <w:p w14:paraId="698DDF7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02C33C3E" w14:textId="77777777" w:rsidR="00332093" w:rsidRPr="00BA349C" w:rsidRDefault="00332093" w:rsidP="00332093">
            <w:pPr>
              <w:rPr>
                <w:rFonts w:cs="Arial"/>
                <w:sz w:val="16"/>
                <w:szCs w:val="16"/>
              </w:rPr>
            </w:pPr>
            <w:r w:rsidRPr="00BA349C">
              <w:rPr>
                <w:rFonts w:cs="Arial"/>
                <w:sz w:val="16"/>
                <w:szCs w:val="16"/>
              </w:rPr>
              <w:t>VS-UC-REQ-383987/A-User Disables Lane Biasing Setting</w:t>
            </w:r>
          </w:p>
        </w:tc>
        <w:tc>
          <w:tcPr>
            <w:tcW w:w="4627" w:type="dxa"/>
            <w:tcBorders>
              <w:top w:val="single" w:sz="6" w:space="0" w:color="auto"/>
              <w:left w:val="single" w:sz="4" w:space="0" w:color="auto"/>
              <w:bottom w:val="single" w:sz="6" w:space="0" w:color="auto"/>
              <w:right w:val="single" w:sz="6" w:space="0" w:color="auto"/>
            </w:tcBorders>
            <w:vAlign w:val="center"/>
          </w:tcPr>
          <w:p w14:paraId="16EABFBD" w14:textId="77777777" w:rsidR="00332093" w:rsidRPr="00BA349C" w:rsidRDefault="00332093" w:rsidP="00332093">
            <w:pPr>
              <w:rPr>
                <w:rFonts w:cs="Calibri"/>
                <w:sz w:val="16"/>
                <w:szCs w:val="16"/>
              </w:rPr>
            </w:pPr>
            <w:r w:rsidRPr="00BA349C">
              <w:rPr>
                <w:rFonts w:cs="Calibri"/>
                <w:sz w:val="16"/>
                <w:szCs w:val="16"/>
              </w:rPr>
              <w:t>jmyslin2: New use case for Lane Biasing</w:t>
            </w:r>
          </w:p>
        </w:tc>
      </w:tr>
      <w:tr w:rsidR="00332093" w:rsidRPr="00334A6D" w14:paraId="02DB5727" w14:textId="77777777" w:rsidTr="00332093">
        <w:trPr>
          <w:jc w:val="center"/>
        </w:trPr>
        <w:tc>
          <w:tcPr>
            <w:tcW w:w="1755" w:type="dxa"/>
            <w:tcBorders>
              <w:top w:val="nil"/>
              <w:left w:val="single" w:sz="4" w:space="0" w:color="auto"/>
              <w:bottom w:val="nil"/>
              <w:right w:val="single" w:sz="4" w:space="0" w:color="auto"/>
            </w:tcBorders>
          </w:tcPr>
          <w:p w14:paraId="5DA092DB"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42EBA1E" w14:textId="77777777" w:rsidR="00332093" w:rsidRPr="00BA349C" w:rsidRDefault="00332093" w:rsidP="00332093">
            <w:pPr>
              <w:rPr>
                <w:rFonts w:cs="Arial"/>
                <w:sz w:val="16"/>
                <w:szCs w:val="16"/>
              </w:rPr>
            </w:pPr>
            <w:r w:rsidRPr="00BA349C">
              <w:rPr>
                <w:rFonts w:cs="Arial"/>
                <w:sz w:val="16"/>
                <w:szCs w:val="16"/>
              </w:rPr>
              <w:t>VS-SR-REQ-384253/A-Lane Biasing Setting change</w:t>
            </w:r>
          </w:p>
        </w:tc>
        <w:tc>
          <w:tcPr>
            <w:tcW w:w="4627" w:type="dxa"/>
            <w:tcBorders>
              <w:top w:val="single" w:sz="6" w:space="0" w:color="auto"/>
              <w:left w:val="single" w:sz="4" w:space="0" w:color="auto"/>
              <w:bottom w:val="single" w:sz="6" w:space="0" w:color="auto"/>
              <w:right w:val="single" w:sz="6" w:space="0" w:color="auto"/>
            </w:tcBorders>
            <w:vAlign w:val="center"/>
          </w:tcPr>
          <w:p w14:paraId="3FA6F394" w14:textId="77777777" w:rsidR="00332093" w:rsidRPr="00BA349C" w:rsidRDefault="00332093" w:rsidP="00332093">
            <w:pPr>
              <w:rPr>
                <w:rFonts w:cs="Calibri"/>
                <w:sz w:val="16"/>
                <w:szCs w:val="16"/>
              </w:rPr>
            </w:pPr>
            <w:r w:rsidRPr="00BA349C">
              <w:rPr>
                <w:rFonts w:cs="Calibri"/>
                <w:sz w:val="16"/>
                <w:szCs w:val="16"/>
              </w:rPr>
              <w:t>jmyslin2: new Lane Biasing requirement</w:t>
            </w:r>
          </w:p>
        </w:tc>
      </w:tr>
      <w:tr w:rsidR="00332093" w:rsidRPr="00334A6D" w14:paraId="51F2389A" w14:textId="77777777" w:rsidTr="00332093">
        <w:trPr>
          <w:jc w:val="center"/>
        </w:trPr>
        <w:tc>
          <w:tcPr>
            <w:tcW w:w="1755" w:type="dxa"/>
            <w:tcBorders>
              <w:top w:val="nil"/>
              <w:left w:val="single" w:sz="4" w:space="0" w:color="auto"/>
              <w:bottom w:val="nil"/>
              <w:right w:val="single" w:sz="4" w:space="0" w:color="auto"/>
            </w:tcBorders>
          </w:tcPr>
          <w:p w14:paraId="33AB133D"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50DDB1C" w14:textId="77777777" w:rsidR="00332093" w:rsidRPr="00BA349C" w:rsidRDefault="00332093" w:rsidP="00332093">
            <w:pPr>
              <w:rPr>
                <w:rFonts w:cs="Arial"/>
                <w:sz w:val="16"/>
                <w:szCs w:val="16"/>
              </w:rPr>
            </w:pPr>
            <w:r w:rsidRPr="00BA349C">
              <w:rPr>
                <w:rFonts w:cs="Arial"/>
                <w:sz w:val="16"/>
                <w:szCs w:val="16"/>
              </w:rPr>
              <w:t>VS-TMR-REQ-384254/A-</w:t>
            </w:r>
            <w:proofErr w:type="spellStart"/>
            <w:r w:rsidRPr="00BA349C">
              <w:rPr>
                <w:rFonts w:cs="Arial"/>
                <w:sz w:val="16"/>
                <w:szCs w:val="16"/>
              </w:rPr>
              <w:t>T_LaneBias_Rsp</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3F9BAABF" w14:textId="77777777" w:rsidR="00332093" w:rsidRPr="00BA349C" w:rsidRDefault="00332093" w:rsidP="00332093">
            <w:pPr>
              <w:rPr>
                <w:rFonts w:cs="Calibri"/>
                <w:sz w:val="16"/>
                <w:szCs w:val="16"/>
              </w:rPr>
            </w:pPr>
            <w:r w:rsidRPr="00BA349C">
              <w:rPr>
                <w:rFonts w:cs="Calibri"/>
                <w:sz w:val="16"/>
                <w:szCs w:val="16"/>
              </w:rPr>
              <w:t>Jmyslin2:  New Lane Biasing timing requirement</w:t>
            </w:r>
          </w:p>
        </w:tc>
      </w:tr>
      <w:tr w:rsidR="00332093" w:rsidRPr="00334A6D" w14:paraId="092D8D23" w14:textId="77777777" w:rsidTr="00332093">
        <w:trPr>
          <w:jc w:val="center"/>
        </w:trPr>
        <w:tc>
          <w:tcPr>
            <w:tcW w:w="1755" w:type="dxa"/>
            <w:tcBorders>
              <w:top w:val="nil"/>
              <w:left w:val="single" w:sz="4" w:space="0" w:color="auto"/>
              <w:bottom w:val="nil"/>
              <w:right w:val="single" w:sz="4" w:space="0" w:color="auto"/>
            </w:tcBorders>
          </w:tcPr>
          <w:p w14:paraId="54725645"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164653D" w14:textId="77777777" w:rsidR="00332093" w:rsidRPr="00BA349C" w:rsidRDefault="00332093" w:rsidP="00332093">
            <w:pPr>
              <w:rPr>
                <w:rFonts w:cs="Arial"/>
                <w:sz w:val="16"/>
                <w:szCs w:val="16"/>
              </w:rPr>
            </w:pPr>
            <w:r w:rsidRPr="00BA349C">
              <w:rPr>
                <w:rFonts w:cs="Arial"/>
                <w:sz w:val="16"/>
                <w:szCs w:val="16"/>
              </w:rPr>
              <w:t>VS-REQ-384257/A-Lane Biasing set to Enabled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438CBCA3" w14:textId="77777777" w:rsidR="00332093" w:rsidRPr="00BA349C" w:rsidRDefault="00332093" w:rsidP="00332093">
            <w:pPr>
              <w:rPr>
                <w:rFonts w:cs="Calibri"/>
                <w:sz w:val="16"/>
                <w:szCs w:val="16"/>
              </w:rPr>
            </w:pPr>
            <w:r w:rsidRPr="00BA349C">
              <w:rPr>
                <w:rFonts w:cs="Calibri"/>
                <w:sz w:val="16"/>
                <w:szCs w:val="16"/>
              </w:rPr>
              <w:t>jmyslin2: New Lane Biasing Sequence Diagram</w:t>
            </w:r>
          </w:p>
        </w:tc>
      </w:tr>
      <w:tr w:rsidR="00332093" w:rsidRPr="00334A6D" w14:paraId="21D188FB" w14:textId="77777777" w:rsidTr="00332093">
        <w:trPr>
          <w:jc w:val="center"/>
        </w:trPr>
        <w:tc>
          <w:tcPr>
            <w:tcW w:w="1755" w:type="dxa"/>
            <w:tcBorders>
              <w:top w:val="nil"/>
              <w:left w:val="single" w:sz="4" w:space="0" w:color="auto"/>
              <w:bottom w:val="single" w:sz="4" w:space="0" w:color="auto"/>
              <w:right w:val="single" w:sz="4" w:space="0" w:color="auto"/>
            </w:tcBorders>
          </w:tcPr>
          <w:p w14:paraId="338C3BFA" w14:textId="77777777" w:rsidR="00332093" w:rsidRPr="002C70C7"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5E5AB81" w14:textId="77777777" w:rsidR="00332093" w:rsidRPr="00BA349C" w:rsidRDefault="00332093" w:rsidP="00332093">
            <w:pPr>
              <w:rPr>
                <w:rFonts w:cs="Arial"/>
                <w:sz w:val="16"/>
                <w:szCs w:val="16"/>
              </w:rPr>
            </w:pPr>
            <w:r w:rsidRPr="00BA349C">
              <w:rPr>
                <w:rFonts w:cs="Arial"/>
                <w:sz w:val="16"/>
                <w:szCs w:val="16"/>
              </w:rPr>
              <w:t>VS-REQ-384276/A-Lane Biasing set to Disabled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76F14ADA" w14:textId="77777777" w:rsidR="00332093" w:rsidRPr="00BA349C" w:rsidRDefault="00332093" w:rsidP="00332093">
            <w:pPr>
              <w:rPr>
                <w:rFonts w:cs="Calibri"/>
                <w:sz w:val="16"/>
                <w:szCs w:val="16"/>
              </w:rPr>
            </w:pPr>
            <w:r w:rsidRPr="00BA349C">
              <w:rPr>
                <w:rFonts w:cs="Calibri"/>
                <w:sz w:val="16"/>
                <w:szCs w:val="16"/>
              </w:rPr>
              <w:t>jmyslin2: new lane biasing sequence diagram</w:t>
            </w:r>
          </w:p>
        </w:tc>
      </w:tr>
      <w:tr w:rsidR="00332093" w14:paraId="3E822CBC"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7E80BB5A" w14:textId="77777777" w:rsidR="00332093" w:rsidRDefault="00332093">
            <w:pPr>
              <w:spacing w:line="276" w:lineRule="auto"/>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2BA0786A" w14:textId="77777777" w:rsidR="00332093" w:rsidRDefault="00332093">
            <w:pPr>
              <w:spacing w:line="276" w:lineRule="auto"/>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463832C7" w14:textId="77777777" w:rsidR="00332093" w:rsidRDefault="00332093">
            <w:pPr>
              <w:spacing w:line="276" w:lineRule="auto"/>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7500E5F0" w14:textId="77777777" w:rsidR="00332093" w:rsidRDefault="00332093">
            <w:pPr>
              <w:spacing w:line="276" w:lineRule="auto"/>
              <w:rPr>
                <w:rFonts w:asciiTheme="minorHAnsi" w:hAnsiTheme="minorHAnsi" w:cstheme="minorHAnsi"/>
                <w:sz w:val="16"/>
                <w:szCs w:val="16"/>
              </w:rPr>
            </w:pPr>
          </w:p>
        </w:tc>
      </w:tr>
      <w:tr w:rsidR="00332093" w14:paraId="29149FF2"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14:paraId="22FB0E93" w14:textId="77777777" w:rsidR="00332093" w:rsidRDefault="00332093">
            <w:pPr>
              <w:spacing w:line="276" w:lineRule="auto"/>
              <w:rPr>
                <w:rFonts w:cstheme="minorHAnsi"/>
                <w:b/>
                <w:sz w:val="16"/>
                <w:szCs w:val="16"/>
              </w:rPr>
            </w:pPr>
            <w:r>
              <w:rPr>
                <w:rFonts w:cstheme="minorHAnsi"/>
                <w:b/>
                <w:sz w:val="16"/>
                <w:szCs w:val="16"/>
              </w:rPr>
              <w:t>November 2, 2020</w:t>
            </w:r>
          </w:p>
        </w:tc>
        <w:tc>
          <w:tcPr>
            <w:tcW w:w="1047" w:type="dxa"/>
            <w:tcBorders>
              <w:top w:val="single" w:sz="6" w:space="0" w:color="auto"/>
              <w:left w:val="single" w:sz="6" w:space="0" w:color="auto"/>
              <w:bottom w:val="single" w:sz="4" w:space="0" w:color="auto"/>
              <w:right w:val="single" w:sz="6" w:space="0" w:color="auto"/>
            </w:tcBorders>
            <w:hideMark/>
          </w:tcPr>
          <w:p w14:paraId="146AF4EC" w14:textId="77777777" w:rsidR="00332093" w:rsidRDefault="00332093">
            <w:pPr>
              <w:spacing w:line="276" w:lineRule="auto"/>
              <w:jc w:val="center"/>
              <w:rPr>
                <w:rFonts w:cstheme="minorHAnsi"/>
                <w:b/>
                <w:sz w:val="16"/>
                <w:szCs w:val="16"/>
                <w:lang w:val="fr-FR"/>
              </w:rPr>
            </w:pPr>
            <w:r>
              <w:rPr>
                <w:rFonts w:cstheme="minorHAnsi"/>
                <w:b/>
                <w:sz w:val="16"/>
                <w:szCs w:val="16"/>
                <w:lang w:val="fr-FR"/>
              </w:rPr>
              <w:t>1.24</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6642BB34" w14:textId="77777777" w:rsidR="00332093" w:rsidRDefault="00332093">
            <w:pPr>
              <w:spacing w:line="276" w:lineRule="auto"/>
              <w:rPr>
                <w:rFonts w:cstheme="minorHAnsi"/>
                <w:b/>
                <w:sz w:val="16"/>
                <w:szCs w:val="16"/>
              </w:rPr>
            </w:pPr>
          </w:p>
        </w:tc>
      </w:tr>
      <w:tr w:rsidR="00332093" w14:paraId="06DA4884" w14:textId="77777777" w:rsidTr="00332093">
        <w:trPr>
          <w:jc w:val="center"/>
        </w:trPr>
        <w:tc>
          <w:tcPr>
            <w:tcW w:w="1755" w:type="dxa"/>
            <w:tcBorders>
              <w:top w:val="single" w:sz="4" w:space="0" w:color="auto"/>
              <w:left w:val="single" w:sz="4" w:space="0" w:color="auto"/>
              <w:bottom w:val="nil"/>
              <w:right w:val="single" w:sz="4" w:space="0" w:color="auto"/>
            </w:tcBorders>
          </w:tcPr>
          <w:p w14:paraId="1748C987" w14:textId="77777777" w:rsidR="00332093" w:rsidRDefault="00332093">
            <w:pPr>
              <w:spacing w:line="276" w:lineRule="auto"/>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hideMark/>
          </w:tcPr>
          <w:p w14:paraId="5E6805E0" w14:textId="77777777" w:rsidR="00332093" w:rsidRDefault="00332093">
            <w:pPr>
              <w:spacing w:line="276" w:lineRule="auto"/>
              <w:rPr>
                <w:rFonts w:cs="Arial"/>
                <w:sz w:val="16"/>
                <w:szCs w:val="16"/>
              </w:rPr>
            </w:pPr>
            <w:r>
              <w:rPr>
                <w:rFonts w:cs="Arial"/>
                <w:sz w:val="16"/>
                <w:szCs w:val="16"/>
              </w:rPr>
              <w:t>VS-IIR-REQ-276699/K-Logical to Physical CAN signal mapping - Vehicle Settings</w:t>
            </w:r>
          </w:p>
        </w:tc>
        <w:tc>
          <w:tcPr>
            <w:tcW w:w="4627" w:type="dxa"/>
            <w:tcBorders>
              <w:top w:val="single" w:sz="6" w:space="0" w:color="auto"/>
              <w:left w:val="single" w:sz="4" w:space="0" w:color="auto"/>
              <w:bottom w:val="single" w:sz="6" w:space="0" w:color="auto"/>
              <w:right w:val="single" w:sz="6" w:space="0" w:color="auto"/>
            </w:tcBorders>
            <w:vAlign w:val="center"/>
            <w:hideMark/>
          </w:tcPr>
          <w:p w14:paraId="57B6474D" w14:textId="77777777" w:rsidR="00332093" w:rsidRDefault="00332093">
            <w:pPr>
              <w:spacing w:line="276" w:lineRule="auto"/>
              <w:rPr>
                <w:rFonts w:cs="Calibri"/>
                <w:sz w:val="16"/>
                <w:szCs w:val="16"/>
              </w:rPr>
            </w:pPr>
            <w:r>
              <w:rPr>
                <w:rFonts w:cs="Calibri"/>
                <w:sz w:val="16"/>
                <w:szCs w:val="16"/>
              </w:rPr>
              <w:t>jmyslin2:  added Lane Biasing signals, auto-config lighting signals</w:t>
            </w:r>
          </w:p>
        </w:tc>
      </w:tr>
      <w:tr w:rsidR="00332093" w14:paraId="24CAC614" w14:textId="77777777" w:rsidTr="00332093">
        <w:trPr>
          <w:jc w:val="center"/>
        </w:trPr>
        <w:tc>
          <w:tcPr>
            <w:tcW w:w="1755" w:type="dxa"/>
            <w:tcBorders>
              <w:top w:val="nil"/>
              <w:left w:val="single" w:sz="4" w:space="0" w:color="auto"/>
              <w:bottom w:val="nil"/>
              <w:right w:val="single" w:sz="4" w:space="0" w:color="auto"/>
            </w:tcBorders>
          </w:tcPr>
          <w:p w14:paraId="7F1CA6DF" w14:textId="77777777" w:rsidR="00332093" w:rsidRDefault="00332093">
            <w:pPr>
              <w:spacing w:line="276" w:lineRule="auto"/>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hideMark/>
          </w:tcPr>
          <w:p w14:paraId="093ABEB0" w14:textId="77777777" w:rsidR="00332093" w:rsidRDefault="00332093">
            <w:pPr>
              <w:spacing w:line="276" w:lineRule="auto"/>
              <w:rPr>
                <w:rFonts w:cs="Arial"/>
                <w:sz w:val="16"/>
                <w:szCs w:val="16"/>
              </w:rPr>
            </w:pPr>
            <w:r>
              <w:rPr>
                <w:rFonts w:cs="Arial"/>
                <w:sz w:val="16"/>
                <w:szCs w:val="16"/>
              </w:rPr>
              <w:t>MD-REQ-025377/O-</w:t>
            </w:r>
            <w:proofErr w:type="spellStart"/>
            <w:r>
              <w:rPr>
                <w:rFonts w:cs="Arial"/>
                <w:sz w:val="16"/>
                <w:szCs w:val="16"/>
              </w:rPr>
              <w:t>Disp_LangSel.Rq</w:t>
            </w:r>
            <w:proofErr w:type="spellEnd"/>
            <w:r>
              <w:rPr>
                <w:rFonts w:cs="Arial"/>
                <w:sz w:val="16"/>
                <w:szCs w:val="16"/>
              </w:rPr>
              <w:t xml:space="preserve"> (</w:t>
            </w:r>
            <w:proofErr w:type="spellStart"/>
            <w:r>
              <w:rPr>
                <w:rFonts w:cs="Arial"/>
                <w:sz w:val="16"/>
                <w:szCs w:val="16"/>
              </w:rPr>
              <w:t>TcSE</w:t>
            </w:r>
            <w:proofErr w:type="spellEnd"/>
            <w:r>
              <w:rPr>
                <w:rFonts w:cs="Arial"/>
                <w:sz w:val="16"/>
                <w:szCs w:val="16"/>
              </w:rPr>
              <w:t xml:space="preserve"> ROIN-297357)</w:t>
            </w:r>
          </w:p>
        </w:tc>
        <w:tc>
          <w:tcPr>
            <w:tcW w:w="4627" w:type="dxa"/>
            <w:tcBorders>
              <w:top w:val="single" w:sz="6" w:space="0" w:color="auto"/>
              <w:left w:val="single" w:sz="4" w:space="0" w:color="auto"/>
              <w:bottom w:val="single" w:sz="6" w:space="0" w:color="auto"/>
              <w:right w:val="single" w:sz="6" w:space="0" w:color="auto"/>
            </w:tcBorders>
            <w:vAlign w:val="center"/>
            <w:hideMark/>
          </w:tcPr>
          <w:p w14:paraId="2DB21B37" w14:textId="77777777" w:rsidR="00332093" w:rsidRDefault="00332093">
            <w:pPr>
              <w:spacing w:line="276" w:lineRule="auto"/>
              <w:rPr>
                <w:rFonts w:cs="Calibri"/>
                <w:sz w:val="16"/>
                <w:szCs w:val="16"/>
              </w:rPr>
            </w:pPr>
            <w:r>
              <w:rPr>
                <w:rFonts w:cs="Calibri"/>
                <w:sz w:val="16"/>
                <w:szCs w:val="16"/>
              </w:rPr>
              <w:t>jmyslin2:  Added Ukrainian</w:t>
            </w:r>
          </w:p>
        </w:tc>
      </w:tr>
      <w:tr w:rsidR="00332093" w14:paraId="6F8999E4" w14:textId="77777777" w:rsidTr="00332093">
        <w:trPr>
          <w:jc w:val="center"/>
        </w:trPr>
        <w:tc>
          <w:tcPr>
            <w:tcW w:w="1755" w:type="dxa"/>
            <w:tcBorders>
              <w:top w:val="nil"/>
              <w:left w:val="single" w:sz="4" w:space="0" w:color="auto"/>
              <w:bottom w:val="nil"/>
              <w:right w:val="single" w:sz="4" w:space="0" w:color="auto"/>
            </w:tcBorders>
          </w:tcPr>
          <w:p w14:paraId="121DB07B" w14:textId="77777777" w:rsidR="00332093" w:rsidRDefault="00332093">
            <w:pPr>
              <w:spacing w:line="276" w:lineRule="auto"/>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hideMark/>
          </w:tcPr>
          <w:p w14:paraId="18080F8A" w14:textId="77777777" w:rsidR="00332093" w:rsidRDefault="00332093">
            <w:pPr>
              <w:spacing w:line="276" w:lineRule="auto"/>
              <w:rPr>
                <w:rFonts w:cs="Arial"/>
                <w:sz w:val="16"/>
                <w:szCs w:val="16"/>
              </w:rPr>
            </w:pPr>
            <w:r>
              <w:rPr>
                <w:rFonts w:cs="Arial"/>
                <w:sz w:val="16"/>
                <w:szCs w:val="16"/>
              </w:rPr>
              <w:t>MD-REQ-025450/N-</w:t>
            </w:r>
            <w:proofErr w:type="spellStart"/>
            <w:r>
              <w:rPr>
                <w:rFonts w:cs="Arial"/>
                <w:sz w:val="16"/>
                <w:szCs w:val="16"/>
              </w:rPr>
              <w:t>Disp_LangSel.St</w:t>
            </w:r>
            <w:proofErr w:type="spellEnd"/>
            <w:r>
              <w:rPr>
                <w:rFonts w:cs="Arial"/>
                <w:sz w:val="16"/>
                <w:szCs w:val="16"/>
              </w:rPr>
              <w:t xml:space="preserve"> (</w:t>
            </w:r>
            <w:proofErr w:type="spellStart"/>
            <w:r>
              <w:rPr>
                <w:rFonts w:cs="Arial"/>
                <w:sz w:val="16"/>
                <w:szCs w:val="16"/>
              </w:rPr>
              <w:t>TcSE</w:t>
            </w:r>
            <w:proofErr w:type="spellEnd"/>
            <w:r>
              <w:rPr>
                <w:rFonts w:cs="Arial"/>
                <w:sz w:val="16"/>
                <w:szCs w:val="16"/>
              </w:rPr>
              <w:t xml:space="preserve"> ROIN-297360)</w:t>
            </w:r>
          </w:p>
        </w:tc>
        <w:tc>
          <w:tcPr>
            <w:tcW w:w="4627" w:type="dxa"/>
            <w:tcBorders>
              <w:top w:val="single" w:sz="6" w:space="0" w:color="auto"/>
              <w:left w:val="single" w:sz="4" w:space="0" w:color="auto"/>
              <w:bottom w:val="single" w:sz="6" w:space="0" w:color="auto"/>
              <w:right w:val="single" w:sz="6" w:space="0" w:color="auto"/>
            </w:tcBorders>
            <w:vAlign w:val="center"/>
            <w:hideMark/>
          </w:tcPr>
          <w:p w14:paraId="0848E519" w14:textId="77777777" w:rsidR="00332093" w:rsidRDefault="00332093">
            <w:pPr>
              <w:spacing w:line="276" w:lineRule="auto"/>
              <w:rPr>
                <w:rFonts w:cs="Calibri"/>
                <w:sz w:val="16"/>
                <w:szCs w:val="16"/>
              </w:rPr>
            </w:pPr>
            <w:r>
              <w:rPr>
                <w:rFonts w:cs="Calibri"/>
                <w:sz w:val="16"/>
                <w:szCs w:val="16"/>
              </w:rPr>
              <w:t>jmyslin2:  added Ukrainian</w:t>
            </w:r>
          </w:p>
        </w:tc>
      </w:tr>
      <w:tr w:rsidR="00332093" w14:paraId="491B42BC" w14:textId="77777777" w:rsidTr="00332093">
        <w:trPr>
          <w:jc w:val="center"/>
        </w:trPr>
        <w:tc>
          <w:tcPr>
            <w:tcW w:w="1755" w:type="dxa"/>
            <w:tcBorders>
              <w:top w:val="nil"/>
              <w:left w:val="single" w:sz="4" w:space="0" w:color="auto"/>
              <w:bottom w:val="nil"/>
              <w:right w:val="single" w:sz="4" w:space="0" w:color="auto"/>
            </w:tcBorders>
          </w:tcPr>
          <w:p w14:paraId="0CE1A74F" w14:textId="77777777" w:rsidR="00332093" w:rsidRDefault="00332093">
            <w:pPr>
              <w:spacing w:line="276" w:lineRule="auto"/>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hideMark/>
          </w:tcPr>
          <w:p w14:paraId="47DC2F55" w14:textId="77777777" w:rsidR="00332093" w:rsidRDefault="00332093">
            <w:pPr>
              <w:spacing w:line="276" w:lineRule="auto"/>
              <w:rPr>
                <w:rFonts w:cs="Arial"/>
                <w:sz w:val="16"/>
                <w:szCs w:val="16"/>
              </w:rPr>
            </w:pPr>
            <w:r>
              <w:rPr>
                <w:rFonts w:cs="Arial"/>
                <w:sz w:val="16"/>
                <w:szCs w:val="16"/>
              </w:rPr>
              <w:t>MD-REQ-399907/A-</w:t>
            </w:r>
            <w:proofErr w:type="spellStart"/>
            <w:r>
              <w:rPr>
                <w:rFonts w:cs="Arial"/>
                <w:sz w:val="16"/>
                <w:szCs w:val="16"/>
              </w:rPr>
              <w:t>IaccCrvVCtlEnbl_D_Rq</w:t>
            </w:r>
            <w:proofErr w:type="spellEnd"/>
          </w:p>
        </w:tc>
        <w:tc>
          <w:tcPr>
            <w:tcW w:w="4627" w:type="dxa"/>
            <w:tcBorders>
              <w:top w:val="single" w:sz="6" w:space="0" w:color="auto"/>
              <w:left w:val="single" w:sz="4" w:space="0" w:color="auto"/>
              <w:bottom w:val="single" w:sz="6" w:space="0" w:color="auto"/>
              <w:right w:val="single" w:sz="6" w:space="0" w:color="auto"/>
            </w:tcBorders>
            <w:vAlign w:val="center"/>
            <w:hideMark/>
          </w:tcPr>
          <w:p w14:paraId="65109B1B" w14:textId="77777777" w:rsidR="00332093" w:rsidRDefault="00332093">
            <w:pPr>
              <w:spacing w:line="276" w:lineRule="auto"/>
              <w:rPr>
                <w:rFonts w:cs="Calibri"/>
                <w:sz w:val="16"/>
                <w:szCs w:val="16"/>
              </w:rPr>
            </w:pPr>
            <w:r>
              <w:rPr>
                <w:rFonts w:cs="Calibri"/>
                <w:sz w:val="16"/>
                <w:szCs w:val="16"/>
              </w:rPr>
              <w:t>jmyslin2:  New Curve Speed Control MD</w:t>
            </w:r>
          </w:p>
        </w:tc>
      </w:tr>
      <w:tr w:rsidR="00332093" w14:paraId="17973D98" w14:textId="77777777" w:rsidTr="00332093">
        <w:trPr>
          <w:jc w:val="center"/>
        </w:trPr>
        <w:tc>
          <w:tcPr>
            <w:tcW w:w="1755" w:type="dxa"/>
            <w:tcBorders>
              <w:top w:val="nil"/>
              <w:left w:val="single" w:sz="4" w:space="0" w:color="auto"/>
              <w:bottom w:val="nil"/>
              <w:right w:val="single" w:sz="4" w:space="0" w:color="auto"/>
            </w:tcBorders>
          </w:tcPr>
          <w:p w14:paraId="35DBFDAA" w14:textId="77777777" w:rsidR="00332093" w:rsidRDefault="00332093">
            <w:pPr>
              <w:spacing w:line="276" w:lineRule="auto"/>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hideMark/>
          </w:tcPr>
          <w:p w14:paraId="539F34A7" w14:textId="77777777" w:rsidR="00332093" w:rsidRDefault="00332093">
            <w:pPr>
              <w:spacing w:line="276" w:lineRule="auto"/>
              <w:rPr>
                <w:rFonts w:cs="Arial"/>
                <w:sz w:val="16"/>
                <w:szCs w:val="16"/>
              </w:rPr>
            </w:pPr>
            <w:r>
              <w:rPr>
                <w:rFonts w:cs="Arial"/>
                <w:sz w:val="16"/>
                <w:szCs w:val="16"/>
              </w:rPr>
              <w:t>MD-REQ-399906/A-</w:t>
            </w:r>
            <w:proofErr w:type="spellStart"/>
            <w:r>
              <w:rPr>
                <w:rFonts w:cs="Arial"/>
                <w:sz w:val="16"/>
                <w:szCs w:val="16"/>
              </w:rPr>
              <w:t>IaccCrvVCtlEnbl_D_Stat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hideMark/>
          </w:tcPr>
          <w:p w14:paraId="1DB3D8F7" w14:textId="77777777" w:rsidR="00332093" w:rsidRDefault="00332093">
            <w:pPr>
              <w:spacing w:line="276" w:lineRule="auto"/>
              <w:rPr>
                <w:rFonts w:cs="Calibri"/>
                <w:sz w:val="16"/>
                <w:szCs w:val="16"/>
              </w:rPr>
            </w:pPr>
            <w:r>
              <w:rPr>
                <w:rFonts w:cs="Calibri"/>
                <w:sz w:val="16"/>
                <w:szCs w:val="16"/>
              </w:rPr>
              <w:t>jmyslin2:  New Curve Speed Control MD</w:t>
            </w:r>
          </w:p>
        </w:tc>
      </w:tr>
      <w:tr w:rsidR="00332093" w14:paraId="2881B2D1" w14:textId="77777777" w:rsidTr="00332093">
        <w:trPr>
          <w:jc w:val="center"/>
        </w:trPr>
        <w:tc>
          <w:tcPr>
            <w:tcW w:w="1755" w:type="dxa"/>
            <w:tcBorders>
              <w:top w:val="nil"/>
              <w:left w:val="single" w:sz="4" w:space="0" w:color="auto"/>
              <w:bottom w:val="nil"/>
              <w:right w:val="single" w:sz="4" w:space="0" w:color="auto"/>
            </w:tcBorders>
          </w:tcPr>
          <w:p w14:paraId="2022BD19" w14:textId="77777777" w:rsidR="00332093" w:rsidRDefault="00332093">
            <w:pPr>
              <w:spacing w:line="276" w:lineRule="auto"/>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hideMark/>
          </w:tcPr>
          <w:p w14:paraId="6FBD297E" w14:textId="77777777" w:rsidR="00332093" w:rsidRDefault="00332093">
            <w:pPr>
              <w:spacing w:line="276" w:lineRule="auto"/>
              <w:rPr>
                <w:rFonts w:cs="Arial"/>
                <w:sz w:val="16"/>
                <w:szCs w:val="16"/>
              </w:rPr>
            </w:pPr>
            <w:r>
              <w:rPr>
                <w:rFonts w:cs="Arial"/>
                <w:sz w:val="16"/>
                <w:szCs w:val="16"/>
              </w:rPr>
              <w:t>VS-CLD-REQ-392418/A-Curve Speed Control Settings Client</w:t>
            </w:r>
          </w:p>
        </w:tc>
        <w:tc>
          <w:tcPr>
            <w:tcW w:w="4627" w:type="dxa"/>
            <w:tcBorders>
              <w:top w:val="single" w:sz="6" w:space="0" w:color="auto"/>
              <w:left w:val="single" w:sz="4" w:space="0" w:color="auto"/>
              <w:bottom w:val="single" w:sz="6" w:space="0" w:color="auto"/>
              <w:right w:val="single" w:sz="6" w:space="0" w:color="auto"/>
            </w:tcBorders>
            <w:vAlign w:val="center"/>
            <w:hideMark/>
          </w:tcPr>
          <w:p w14:paraId="46EDB691" w14:textId="77777777" w:rsidR="00332093" w:rsidRDefault="00332093">
            <w:pPr>
              <w:spacing w:line="276" w:lineRule="auto"/>
              <w:rPr>
                <w:rFonts w:cs="Calibri"/>
                <w:sz w:val="16"/>
                <w:szCs w:val="16"/>
              </w:rPr>
            </w:pPr>
            <w:r>
              <w:rPr>
                <w:rFonts w:cs="Calibri"/>
                <w:sz w:val="16"/>
                <w:szCs w:val="16"/>
              </w:rPr>
              <w:t>jmyslin2: New Class Description</w:t>
            </w:r>
          </w:p>
        </w:tc>
      </w:tr>
      <w:tr w:rsidR="00332093" w14:paraId="6E0D85F0" w14:textId="77777777" w:rsidTr="00332093">
        <w:trPr>
          <w:jc w:val="center"/>
        </w:trPr>
        <w:tc>
          <w:tcPr>
            <w:tcW w:w="1755" w:type="dxa"/>
            <w:tcBorders>
              <w:top w:val="nil"/>
              <w:left w:val="single" w:sz="4" w:space="0" w:color="auto"/>
              <w:bottom w:val="nil"/>
              <w:right w:val="single" w:sz="4" w:space="0" w:color="auto"/>
            </w:tcBorders>
          </w:tcPr>
          <w:p w14:paraId="12B5C31C" w14:textId="77777777" w:rsidR="00332093" w:rsidRDefault="00332093">
            <w:pPr>
              <w:spacing w:line="276" w:lineRule="auto"/>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hideMark/>
          </w:tcPr>
          <w:p w14:paraId="620AD213" w14:textId="77777777" w:rsidR="00332093" w:rsidRDefault="00332093">
            <w:pPr>
              <w:spacing w:line="276" w:lineRule="auto"/>
              <w:rPr>
                <w:rFonts w:cs="Arial"/>
                <w:sz w:val="16"/>
                <w:szCs w:val="16"/>
              </w:rPr>
            </w:pPr>
            <w:r>
              <w:rPr>
                <w:rFonts w:cs="Arial"/>
                <w:sz w:val="16"/>
                <w:szCs w:val="16"/>
              </w:rPr>
              <w:t>VS-CLD-REQ-392419/A-Curve Speed Control Settings Server</w:t>
            </w:r>
          </w:p>
        </w:tc>
        <w:tc>
          <w:tcPr>
            <w:tcW w:w="4627" w:type="dxa"/>
            <w:tcBorders>
              <w:top w:val="single" w:sz="6" w:space="0" w:color="auto"/>
              <w:left w:val="single" w:sz="4" w:space="0" w:color="auto"/>
              <w:bottom w:val="single" w:sz="6" w:space="0" w:color="auto"/>
              <w:right w:val="single" w:sz="6" w:space="0" w:color="auto"/>
            </w:tcBorders>
            <w:vAlign w:val="center"/>
            <w:hideMark/>
          </w:tcPr>
          <w:p w14:paraId="542A18FD" w14:textId="77777777" w:rsidR="00332093" w:rsidRDefault="00332093">
            <w:pPr>
              <w:spacing w:line="276" w:lineRule="auto"/>
              <w:rPr>
                <w:rFonts w:cs="Calibri"/>
                <w:sz w:val="16"/>
                <w:szCs w:val="16"/>
              </w:rPr>
            </w:pPr>
            <w:r>
              <w:rPr>
                <w:rFonts w:cs="Calibri"/>
                <w:sz w:val="16"/>
                <w:szCs w:val="16"/>
              </w:rPr>
              <w:t>jmyslin2: new Class Description</w:t>
            </w:r>
          </w:p>
        </w:tc>
      </w:tr>
      <w:tr w:rsidR="00332093" w14:paraId="201FD46A" w14:textId="77777777" w:rsidTr="00332093">
        <w:trPr>
          <w:jc w:val="center"/>
        </w:trPr>
        <w:tc>
          <w:tcPr>
            <w:tcW w:w="1755" w:type="dxa"/>
            <w:tcBorders>
              <w:top w:val="nil"/>
              <w:left w:val="single" w:sz="4" w:space="0" w:color="auto"/>
              <w:bottom w:val="nil"/>
              <w:right w:val="single" w:sz="4" w:space="0" w:color="auto"/>
            </w:tcBorders>
          </w:tcPr>
          <w:p w14:paraId="17D834D6" w14:textId="77777777" w:rsidR="00332093" w:rsidRDefault="00332093">
            <w:pPr>
              <w:spacing w:line="276" w:lineRule="auto"/>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hideMark/>
          </w:tcPr>
          <w:p w14:paraId="5C6FB7E7" w14:textId="77777777" w:rsidR="00332093" w:rsidRDefault="00332093">
            <w:pPr>
              <w:spacing w:line="276" w:lineRule="auto"/>
              <w:rPr>
                <w:rFonts w:cs="Arial"/>
                <w:sz w:val="16"/>
                <w:szCs w:val="16"/>
              </w:rPr>
            </w:pPr>
            <w:r>
              <w:rPr>
                <w:rFonts w:cs="Arial"/>
                <w:sz w:val="16"/>
                <w:szCs w:val="16"/>
              </w:rPr>
              <w:t>VS-SR-REQ-331337/B-Keypad Client supporting both Variant 1 and Variant 2 request signals at the same time</w:t>
            </w:r>
          </w:p>
        </w:tc>
        <w:tc>
          <w:tcPr>
            <w:tcW w:w="4627" w:type="dxa"/>
            <w:tcBorders>
              <w:top w:val="single" w:sz="6" w:space="0" w:color="auto"/>
              <w:left w:val="single" w:sz="4" w:space="0" w:color="auto"/>
              <w:bottom w:val="single" w:sz="6" w:space="0" w:color="auto"/>
              <w:right w:val="single" w:sz="6" w:space="0" w:color="auto"/>
            </w:tcBorders>
            <w:vAlign w:val="center"/>
            <w:hideMark/>
          </w:tcPr>
          <w:p w14:paraId="44EF01AB" w14:textId="77777777" w:rsidR="00332093" w:rsidRDefault="00332093">
            <w:pPr>
              <w:spacing w:line="276" w:lineRule="auto"/>
              <w:rPr>
                <w:rFonts w:cs="Calibri"/>
                <w:sz w:val="16"/>
                <w:szCs w:val="16"/>
              </w:rPr>
            </w:pPr>
            <w:r>
              <w:rPr>
                <w:rFonts w:cs="Calibri"/>
                <w:sz w:val="16"/>
                <w:szCs w:val="16"/>
              </w:rPr>
              <w:t>jmyslin2:  Updated requirement for what to do when the new keypad signal values are set (</w:t>
            </w:r>
            <w:proofErr w:type="spellStart"/>
            <w:r>
              <w:rPr>
                <w:rFonts w:cs="Calibri"/>
                <w:sz w:val="16"/>
                <w:szCs w:val="16"/>
              </w:rPr>
              <w:t>ex set</w:t>
            </w:r>
            <w:proofErr w:type="spellEnd"/>
            <w:r>
              <w:rPr>
                <w:rFonts w:cs="Calibri"/>
                <w:sz w:val="16"/>
                <w:szCs w:val="16"/>
              </w:rPr>
              <w:t xml:space="preserve"> back to Null)</w:t>
            </w:r>
          </w:p>
        </w:tc>
      </w:tr>
      <w:tr w:rsidR="00332093" w14:paraId="32333B60" w14:textId="77777777" w:rsidTr="00332093">
        <w:trPr>
          <w:jc w:val="center"/>
        </w:trPr>
        <w:tc>
          <w:tcPr>
            <w:tcW w:w="1755" w:type="dxa"/>
            <w:tcBorders>
              <w:top w:val="nil"/>
              <w:left w:val="single" w:sz="4" w:space="0" w:color="auto"/>
              <w:bottom w:val="nil"/>
              <w:right w:val="single" w:sz="4" w:space="0" w:color="auto"/>
            </w:tcBorders>
          </w:tcPr>
          <w:p w14:paraId="0024B171" w14:textId="77777777" w:rsidR="00332093" w:rsidRDefault="00332093">
            <w:pPr>
              <w:spacing w:line="276" w:lineRule="auto"/>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hideMark/>
          </w:tcPr>
          <w:p w14:paraId="1AB7E1BE" w14:textId="77777777" w:rsidR="00332093" w:rsidRDefault="00332093">
            <w:pPr>
              <w:spacing w:line="276" w:lineRule="auto"/>
              <w:rPr>
                <w:rFonts w:cs="Arial"/>
                <w:sz w:val="16"/>
                <w:szCs w:val="16"/>
              </w:rPr>
            </w:pPr>
            <w:r>
              <w:rPr>
                <w:rFonts w:cs="Arial"/>
                <w:sz w:val="16"/>
                <w:szCs w:val="16"/>
              </w:rPr>
              <w:t>VS-FUN-REQ-392197/A-Curve Speed Control - Intelligent Adaptive Cruise Control</w:t>
            </w:r>
          </w:p>
        </w:tc>
        <w:tc>
          <w:tcPr>
            <w:tcW w:w="4627" w:type="dxa"/>
            <w:tcBorders>
              <w:top w:val="single" w:sz="6" w:space="0" w:color="auto"/>
              <w:left w:val="single" w:sz="4" w:space="0" w:color="auto"/>
              <w:bottom w:val="single" w:sz="6" w:space="0" w:color="auto"/>
              <w:right w:val="single" w:sz="6" w:space="0" w:color="auto"/>
            </w:tcBorders>
            <w:vAlign w:val="center"/>
            <w:hideMark/>
          </w:tcPr>
          <w:p w14:paraId="1B5BF784" w14:textId="77777777" w:rsidR="00332093" w:rsidRDefault="00332093">
            <w:pPr>
              <w:spacing w:line="276" w:lineRule="auto"/>
              <w:rPr>
                <w:rFonts w:cs="Calibri"/>
                <w:sz w:val="16"/>
                <w:szCs w:val="16"/>
              </w:rPr>
            </w:pPr>
            <w:r>
              <w:rPr>
                <w:rFonts w:cs="Calibri"/>
                <w:sz w:val="16"/>
                <w:szCs w:val="16"/>
              </w:rPr>
              <w:t>jmyslin2:  new function curve speed control</w:t>
            </w:r>
          </w:p>
        </w:tc>
      </w:tr>
      <w:tr w:rsidR="00332093" w14:paraId="414466BA" w14:textId="77777777" w:rsidTr="00332093">
        <w:trPr>
          <w:jc w:val="center"/>
        </w:trPr>
        <w:tc>
          <w:tcPr>
            <w:tcW w:w="1755" w:type="dxa"/>
            <w:tcBorders>
              <w:top w:val="nil"/>
              <w:left w:val="single" w:sz="4" w:space="0" w:color="auto"/>
              <w:bottom w:val="nil"/>
              <w:right w:val="single" w:sz="4" w:space="0" w:color="auto"/>
            </w:tcBorders>
          </w:tcPr>
          <w:p w14:paraId="7279A318" w14:textId="77777777" w:rsidR="00332093" w:rsidRDefault="00332093">
            <w:pPr>
              <w:spacing w:line="276" w:lineRule="auto"/>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hideMark/>
          </w:tcPr>
          <w:p w14:paraId="3F72CC06" w14:textId="77777777" w:rsidR="00332093" w:rsidRDefault="00332093">
            <w:pPr>
              <w:spacing w:line="276" w:lineRule="auto"/>
              <w:rPr>
                <w:rFonts w:cs="Arial"/>
                <w:sz w:val="16"/>
                <w:szCs w:val="16"/>
              </w:rPr>
            </w:pPr>
            <w:r>
              <w:rPr>
                <w:rFonts w:cs="Arial"/>
                <w:sz w:val="16"/>
                <w:szCs w:val="16"/>
              </w:rPr>
              <w:t>VS-UC-REQ-399909/A-User Enables Curve Speed Control Setting</w:t>
            </w:r>
          </w:p>
        </w:tc>
        <w:tc>
          <w:tcPr>
            <w:tcW w:w="4627" w:type="dxa"/>
            <w:tcBorders>
              <w:top w:val="single" w:sz="6" w:space="0" w:color="auto"/>
              <w:left w:val="single" w:sz="4" w:space="0" w:color="auto"/>
              <w:bottom w:val="single" w:sz="6" w:space="0" w:color="auto"/>
              <w:right w:val="single" w:sz="6" w:space="0" w:color="auto"/>
            </w:tcBorders>
            <w:vAlign w:val="center"/>
            <w:hideMark/>
          </w:tcPr>
          <w:p w14:paraId="3209E935" w14:textId="77777777" w:rsidR="00332093" w:rsidRDefault="00332093">
            <w:pPr>
              <w:spacing w:line="276" w:lineRule="auto"/>
              <w:rPr>
                <w:rFonts w:cs="Calibri"/>
                <w:sz w:val="16"/>
                <w:szCs w:val="16"/>
              </w:rPr>
            </w:pPr>
            <w:r>
              <w:rPr>
                <w:rFonts w:cs="Calibri"/>
                <w:sz w:val="16"/>
                <w:szCs w:val="16"/>
              </w:rPr>
              <w:t>jmyslin2:  New Curve Speed Control Use Case</w:t>
            </w:r>
          </w:p>
        </w:tc>
      </w:tr>
      <w:tr w:rsidR="00332093" w14:paraId="04C4512C" w14:textId="77777777" w:rsidTr="00332093">
        <w:trPr>
          <w:jc w:val="center"/>
        </w:trPr>
        <w:tc>
          <w:tcPr>
            <w:tcW w:w="1755" w:type="dxa"/>
            <w:tcBorders>
              <w:top w:val="nil"/>
              <w:left w:val="single" w:sz="4" w:space="0" w:color="auto"/>
              <w:bottom w:val="nil"/>
              <w:right w:val="single" w:sz="4" w:space="0" w:color="auto"/>
            </w:tcBorders>
          </w:tcPr>
          <w:p w14:paraId="7825CA8E" w14:textId="77777777" w:rsidR="00332093" w:rsidRDefault="00332093">
            <w:pPr>
              <w:spacing w:line="276" w:lineRule="auto"/>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hideMark/>
          </w:tcPr>
          <w:p w14:paraId="5CD89362" w14:textId="77777777" w:rsidR="00332093" w:rsidRDefault="00332093">
            <w:pPr>
              <w:spacing w:line="276" w:lineRule="auto"/>
              <w:rPr>
                <w:rFonts w:cs="Arial"/>
                <w:sz w:val="16"/>
                <w:szCs w:val="16"/>
              </w:rPr>
            </w:pPr>
            <w:r>
              <w:rPr>
                <w:rFonts w:cs="Arial"/>
                <w:sz w:val="16"/>
                <w:szCs w:val="16"/>
              </w:rPr>
              <w:t>VS-UC-REQ-399910/A-User Disables Curve Speed Control Setting</w:t>
            </w:r>
          </w:p>
        </w:tc>
        <w:tc>
          <w:tcPr>
            <w:tcW w:w="4627" w:type="dxa"/>
            <w:tcBorders>
              <w:top w:val="single" w:sz="6" w:space="0" w:color="auto"/>
              <w:left w:val="single" w:sz="4" w:space="0" w:color="auto"/>
              <w:bottom w:val="single" w:sz="6" w:space="0" w:color="auto"/>
              <w:right w:val="single" w:sz="6" w:space="0" w:color="auto"/>
            </w:tcBorders>
            <w:vAlign w:val="center"/>
            <w:hideMark/>
          </w:tcPr>
          <w:p w14:paraId="7B9B02B8" w14:textId="77777777" w:rsidR="00332093" w:rsidRDefault="00332093">
            <w:pPr>
              <w:spacing w:line="276" w:lineRule="auto"/>
              <w:rPr>
                <w:rFonts w:cs="Calibri"/>
                <w:sz w:val="16"/>
                <w:szCs w:val="16"/>
              </w:rPr>
            </w:pPr>
            <w:r>
              <w:rPr>
                <w:rFonts w:cs="Calibri"/>
                <w:sz w:val="16"/>
                <w:szCs w:val="16"/>
              </w:rPr>
              <w:t>jmyslin2:  new Curve Speed Control use case</w:t>
            </w:r>
          </w:p>
        </w:tc>
      </w:tr>
      <w:tr w:rsidR="00332093" w14:paraId="3A43AEF0" w14:textId="77777777" w:rsidTr="00332093">
        <w:trPr>
          <w:jc w:val="center"/>
        </w:trPr>
        <w:tc>
          <w:tcPr>
            <w:tcW w:w="1755" w:type="dxa"/>
            <w:tcBorders>
              <w:top w:val="nil"/>
              <w:left w:val="single" w:sz="4" w:space="0" w:color="auto"/>
              <w:bottom w:val="nil"/>
              <w:right w:val="single" w:sz="4" w:space="0" w:color="auto"/>
            </w:tcBorders>
          </w:tcPr>
          <w:p w14:paraId="7A6AB011" w14:textId="77777777" w:rsidR="00332093" w:rsidRDefault="00332093">
            <w:pPr>
              <w:spacing w:line="276" w:lineRule="auto"/>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hideMark/>
          </w:tcPr>
          <w:p w14:paraId="69F16705" w14:textId="77777777" w:rsidR="00332093" w:rsidRDefault="00332093">
            <w:pPr>
              <w:spacing w:line="276" w:lineRule="auto"/>
              <w:rPr>
                <w:rFonts w:cs="Arial"/>
                <w:sz w:val="16"/>
                <w:szCs w:val="16"/>
              </w:rPr>
            </w:pPr>
            <w:r>
              <w:rPr>
                <w:rFonts w:cs="Arial"/>
                <w:sz w:val="16"/>
                <w:szCs w:val="16"/>
              </w:rPr>
              <w:t>VS-SR-REQ-400065/A-Curve Speed Control Setting change</w:t>
            </w:r>
          </w:p>
        </w:tc>
        <w:tc>
          <w:tcPr>
            <w:tcW w:w="4627" w:type="dxa"/>
            <w:tcBorders>
              <w:top w:val="single" w:sz="6" w:space="0" w:color="auto"/>
              <w:left w:val="single" w:sz="4" w:space="0" w:color="auto"/>
              <w:bottom w:val="single" w:sz="6" w:space="0" w:color="auto"/>
              <w:right w:val="single" w:sz="6" w:space="0" w:color="auto"/>
            </w:tcBorders>
            <w:vAlign w:val="center"/>
            <w:hideMark/>
          </w:tcPr>
          <w:p w14:paraId="6D0A2BEA" w14:textId="77777777" w:rsidR="00332093" w:rsidRDefault="00332093">
            <w:pPr>
              <w:spacing w:line="276" w:lineRule="auto"/>
              <w:rPr>
                <w:rFonts w:cs="Calibri"/>
                <w:sz w:val="16"/>
                <w:szCs w:val="16"/>
              </w:rPr>
            </w:pPr>
            <w:r>
              <w:rPr>
                <w:rFonts w:cs="Calibri"/>
                <w:sz w:val="16"/>
                <w:szCs w:val="16"/>
              </w:rPr>
              <w:t>jmyslin2: new Curve Speed Control setting</w:t>
            </w:r>
          </w:p>
        </w:tc>
      </w:tr>
      <w:tr w:rsidR="00332093" w14:paraId="352737EB" w14:textId="77777777" w:rsidTr="00332093">
        <w:trPr>
          <w:jc w:val="center"/>
        </w:trPr>
        <w:tc>
          <w:tcPr>
            <w:tcW w:w="1755" w:type="dxa"/>
            <w:tcBorders>
              <w:top w:val="nil"/>
              <w:left w:val="single" w:sz="4" w:space="0" w:color="auto"/>
              <w:bottom w:val="nil"/>
              <w:right w:val="single" w:sz="4" w:space="0" w:color="auto"/>
            </w:tcBorders>
          </w:tcPr>
          <w:p w14:paraId="519AFBA3" w14:textId="77777777" w:rsidR="00332093" w:rsidRDefault="00332093">
            <w:pPr>
              <w:spacing w:line="276" w:lineRule="auto"/>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hideMark/>
          </w:tcPr>
          <w:p w14:paraId="41B47CDF" w14:textId="77777777" w:rsidR="00332093" w:rsidRDefault="00332093">
            <w:pPr>
              <w:spacing w:line="276" w:lineRule="auto"/>
              <w:rPr>
                <w:rFonts w:cs="Arial"/>
                <w:sz w:val="16"/>
                <w:szCs w:val="16"/>
              </w:rPr>
            </w:pPr>
            <w:r>
              <w:rPr>
                <w:rFonts w:cs="Arial"/>
                <w:sz w:val="16"/>
                <w:szCs w:val="16"/>
              </w:rPr>
              <w:t>VS-TMR-REQ-400066/A-</w:t>
            </w:r>
            <w:proofErr w:type="spellStart"/>
            <w:r>
              <w:rPr>
                <w:rFonts w:cs="Arial"/>
                <w:sz w:val="16"/>
                <w:szCs w:val="16"/>
              </w:rPr>
              <w:t>T_CurveSpeedControl_Rsp</w:t>
            </w:r>
            <w:proofErr w:type="spellEnd"/>
          </w:p>
        </w:tc>
        <w:tc>
          <w:tcPr>
            <w:tcW w:w="4627" w:type="dxa"/>
            <w:tcBorders>
              <w:top w:val="single" w:sz="6" w:space="0" w:color="auto"/>
              <w:left w:val="single" w:sz="4" w:space="0" w:color="auto"/>
              <w:bottom w:val="single" w:sz="6" w:space="0" w:color="auto"/>
              <w:right w:val="single" w:sz="6" w:space="0" w:color="auto"/>
            </w:tcBorders>
            <w:vAlign w:val="center"/>
            <w:hideMark/>
          </w:tcPr>
          <w:p w14:paraId="44275CFD" w14:textId="77777777" w:rsidR="00332093" w:rsidRDefault="00332093">
            <w:pPr>
              <w:spacing w:line="276" w:lineRule="auto"/>
              <w:rPr>
                <w:rFonts w:cs="Calibri"/>
                <w:sz w:val="16"/>
                <w:szCs w:val="16"/>
              </w:rPr>
            </w:pPr>
            <w:r>
              <w:rPr>
                <w:rFonts w:cs="Calibri"/>
                <w:sz w:val="16"/>
                <w:szCs w:val="16"/>
              </w:rPr>
              <w:t>jmyslin2:  new Curve Speed Control timing requirement</w:t>
            </w:r>
          </w:p>
        </w:tc>
      </w:tr>
      <w:tr w:rsidR="00332093" w14:paraId="74043DAA" w14:textId="77777777" w:rsidTr="00332093">
        <w:trPr>
          <w:jc w:val="center"/>
        </w:trPr>
        <w:tc>
          <w:tcPr>
            <w:tcW w:w="1755" w:type="dxa"/>
            <w:tcBorders>
              <w:top w:val="nil"/>
              <w:left w:val="single" w:sz="4" w:space="0" w:color="auto"/>
              <w:bottom w:val="nil"/>
              <w:right w:val="single" w:sz="4" w:space="0" w:color="auto"/>
            </w:tcBorders>
          </w:tcPr>
          <w:p w14:paraId="3C98FC53" w14:textId="77777777" w:rsidR="00332093" w:rsidRDefault="00332093">
            <w:pPr>
              <w:spacing w:line="276" w:lineRule="auto"/>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hideMark/>
          </w:tcPr>
          <w:p w14:paraId="5414E0B5" w14:textId="77777777" w:rsidR="00332093" w:rsidRDefault="00332093">
            <w:pPr>
              <w:spacing w:line="276" w:lineRule="auto"/>
              <w:rPr>
                <w:rFonts w:cs="Arial"/>
                <w:sz w:val="16"/>
                <w:szCs w:val="16"/>
              </w:rPr>
            </w:pPr>
            <w:r>
              <w:rPr>
                <w:rFonts w:cs="Arial"/>
                <w:sz w:val="16"/>
                <w:szCs w:val="16"/>
              </w:rPr>
              <w:t>VS-SD-REQ-400195/A-Curve Speed Control set to Enabled via the HMI</w:t>
            </w:r>
          </w:p>
        </w:tc>
        <w:tc>
          <w:tcPr>
            <w:tcW w:w="4627" w:type="dxa"/>
            <w:tcBorders>
              <w:top w:val="single" w:sz="6" w:space="0" w:color="auto"/>
              <w:left w:val="single" w:sz="4" w:space="0" w:color="auto"/>
              <w:bottom w:val="single" w:sz="6" w:space="0" w:color="auto"/>
              <w:right w:val="single" w:sz="6" w:space="0" w:color="auto"/>
            </w:tcBorders>
            <w:vAlign w:val="center"/>
            <w:hideMark/>
          </w:tcPr>
          <w:p w14:paraId="3FFD5074" w14:textId="77777777" w:rsidR="00332093" w:rsidRDefault="00332093">
            <w:pPr>
              <w:spacing w:line="276" w:lineRule="auto"/>
              <w:rPr>
                <w:rFonts w:cs="Calibri"/>
                <w:sz w:val="16"/>
                <w:szCs w:val="16"/>
              </w:rPr>
            </w:pPr>
            <w:r>
              <w:rPr>
                <w:rFonts w:cs="Calibri"/>
                <w:sz w:val="16"/>
                <w:szCs w:val="16"/>
              </w:rPr>
              <w:t>jmyslin2:  New Curve Speed Control sequence diagram</w:t>
            </w:r>
          </w:p>
        </w:tc>
      </w:tr>
      <w:tr w:rsidR="00332093" w14:paraId="138E0E08" w14:textId="77777777" w:rsidTr="00332093">
        <w:trPr>
          <w:jc w:val="center"/>
        </w:trPr>
        <w:tc>
          <w:tcPr>
            <w:tcW w:w="1755" w:type="dxa"/>
            <w:tcBorders>
              <w:top w:val="nil"/>
              <w:left w:val="single" w:sz="4" w:space="0" w:color="auto"/>
              <w:bottom w:val="single" w:sz="4" w:space="0" w:color="auto"/>
              <w:right w:val="single" w:sz="4" w:space="0" w:color="auto"/>
            </w:tcBorders>
          </w:tcPr>
          <w:p w14:paraId="61BEA68E" w14:textId="77777777" w:rsidR="00332093" w:rsidRDefault="00332093">
            <w:pPr>
              <w:spacing w:line="276" w:lineRule="auto"/>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hideMark/>
          </w:tcPr>
          <w:p w14:paraId="6A0882E7" w14:textId="77777777" w:rsidR="00332093" w:rsidRDefault="00332093">
            <w:pPr>
              <w:spacing w:line="276" w:lineRule="auto"/>
              <w:rPr>
                <w:rFonts w:cs="Arial"/>
                <w:sz w:val="16"/>
                <w:szCs w:val="16"/>
              </w:rPr>
            </w:pPr>
            <w:r>
              <w:rPr>
                <w:rFonts w:cs="Arial"/>
                <w:sz w:val="16"/>
                <w:szCs w:val="16"/>
              </w:rPr>
              <w:t>VS-SD-REQ-400196/A-Curve Speed Control set to Disabled via the HMI</w:t>
            </w:r>
          </w:p>
        </w:tc>
        <w:tc>
          <w:tcPr>
            <w:tcW w:w="4627" w:type="dxa"/>
            <w:tcBorders>
              <w:top w:val="single" w:sz="6" w:space="0" w:color="auto"/>
              <w:left w:val="single" w:sz="4" w:space="0" w:color="auto"/>
              <w:bottom w:val="single" w:sz="6" w:space="0" w:color="auto"/>
              <w:right w:val="single" w:sz="6" w:space="0" w:color="auto"/>
            </w:tcBorders>
            <w:vAlign w:val="center"/>
            <w:hideMark/>
          </w:tcPr>
          <w:p w14:paraId="6392D8A5" w14:textId="77777777" w:rsidR="00332093" w:rsidRDefault="00332093">
            <w:pPr>
              <w:spacing w:line="276" w:lineRule="auto"/>
              <w:rPr>
                <w:rFonts w:cs="Calibri"/>
                <w:sz w:val="16"/>
                <w:szCs w:val="16"/>
              </w:rPr>
            </w:pPr>
            <w:r>
              <w:rPr>
                <w:rFonts w:cs="Calibri"/>
                <w:sz w:val="16"/>
                <w:szCs w:val="16"/>
              </w:rPr>
              <w:t>jmyslin2:  New Curve Speed Control sequence diagram</w:t>
            </w:r>
          </w:p>
        </w:tc>
      </w:tr>
      <w:tr w:rsidR="00332093" w14:paraId="0E6F945C" w14:textId="77777777" w:rsidTr="0033209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4BBD0573" w14:textId="77777777" w:rsidR="00332093" w:rsidRDefault="00332093" w:rsidP="00332093">
            <w:pPr>
              <w:spacing w:line="276" w:lineRule="auto"/>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14:paraId="2D86DDA0" w14:textId="77777777" w:rsidR="00332093" w:rsidRDefault="00332093" w:rsidP="00332093">
            <w:pPr>
              <w:spacing w:line="276" w:lineRule="auto"/>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14:paraId="29F11C97" w14:textId="77777777" w:rsidR="00332093" w:rsidRDefault="00332093" w:rsidP="00332093">
            <w:pPr>
              <w:spacing w:line="276" w:lineRule="auto"/>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14:paraId="21E2A20D" w14:textId="77777777" w:rsidR="00332093" w:rsidRDefault="00332093" w:rsidP="00332093">
            <w:pPr>
              <w:spacing w:line="276" w:lineRule="auto"/>
              <w:rPr>
                <w:rFonts w:asciiTheme="minorHAnsi" w:hAnsiTheme="minorHAnsi" w:cstheme="minorHAnsi"/>
                <w:sz w:val="16"/>
                <w:szCs w:val="16"/>
              </w:rPr>
            </w:pPr>
          </w:p>
        </w:tc>
      </w:tr>
      <w:tr w:rsidR="00332093" w14:paraId="24D2CB99" w14:textId="77777777" w:rsidTr="00332093">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14:paraId="699B3369" w14:textId="77777777" w:rsidR="00332093" w:rsidRDefault="00332093" w:rsidP="00332093">
            <w:pPr>
              <w:spacing w:line="276" w:lineRule="auto"/>
              <w:rPr>
                <w:rFonts w:cstheme="minorHAnsi"/>
                <w:b/>
                <w:sz w:val="16"/>
                <w:szCs w:val="16"/>
              </w:rPr>
            </w:pPr>
            <w:r>
              <w:rPr>
                <w:rFonts w:cstheme="minorHAnsi"/>
                <w:b/>
                <w:sz w:val="16"/>
                <w:szCs w:val="16"/>
              </w:rPr>
              <w:t>March 4, 2021</w:t>
            </w:r>
          </w:p>
        </w:tc>
        <w:tc>
          <w:tcPr>
            <w:tcW w:w="1047" w:type="dxa"/>
            <w:tcBorders>
              <w:top w:val="single" w:sz="6" w:space="0" w:color="auto"/>
              <w:left w:val="single" w:sz="6" w:space="0" w:color="auto"/>
              <w:bottom w:val="single" w:sz="4" w:space="0" w:color="auto"/>
              <w:right w:val="single" w:sz="6" w:space="0" w:color="auto"/>
            </w:tcBorders>
            <w:hideMark/>
          </w:tcPr>
          <w:p w14:paraId="02102082" w14:textId="77777777" w:rsidR="00332093" w:rsidRDefault="00332093" w:rsidP="00332093">
            <w:pPr>
              <w:spacing w:line="276" w:lineRule="auto"/>
              <w:jc w:val="center"/>
              <w:rPr>
                <w:rFonts w:cstheme="minorHAnsi"/>
                <w:b/>
                <w:sz w:val="16"/>
                <w:szCs w:val="16"/>
                <w:lang w:val="fr-FR"/>
              </w:rPr>
            </w:pPr>
            <w:r>
              <w:rPr>
                <w:rFonts w:cstheme="minorHAnsi"/>
                <w:b/>
                <w:sz w:val="16"/>
                <w:szCs w:val="16"/>
                <w:lang w:val="fr-FR"/>
              </w:rPr>
              <w:t>1.25</w:t>
            </w:r>
          </w:p>
        </w:tc>
        <w:tc>
          <w:tcPr>
            <w:tcW w:w="8117" w:type="dxa"/>
            <w:gridSpan w:val="2"/>
            <w:tcBorders>
              <w:top w:val="single" w:sz="6" w:space="0" w:color="auto"/>
              <w:left w:val="single" w:sz="6" w:space="0" w:color="auto"/>
              <w:bottom w:val="single" w:sz="4" w:space="0" w:color="auto"/>
              <w:right w:val="single" w:sz="6" w:space="0" w:color="auto"/>
            </w:tcBorders>
            <w:vAlign w:val="center"/>
          </w:tcPr>
          <w:p w14:paraId="3FBBDB24" w14:textId="77777777" w:rsidR="00332093" w:rsidRDefault="00332093" w:rsidP="00332093">
            <w:pPr>
              <w:spacing w:line="276" w:lineRule="auto"/>
              <w:rPr>
                <w:rFonts w:cstheme="minorHAnsi"/>
                <w:b/>
                <w:sz w:val="16"/>
                <w:szCs w:val="16"/>
              </w:rPr>
            </w:pPr>
          </w:p>
        </w:tc>
      </w:tr>
      <w:tr w:rsidR="00332093" w14:paraId="6332125D" w14:textId="77777777" w:rsidTr="00332093">
        <w:trPr>
          <w:jc w:val="center"/>
        </w:trPr>
        <w:tc>
          <w:tcPr>
            <w:tcW w:w="1755" w:type="dxa"/>
            <w:tcBorders>
              <w:top w:val="single" w:sz="4" w:space="0" w:color="auto"/>
              <w:left w:val="single" w:sz="4" w:space="0" w:color="auto"/>
              <w:bottom w:val="nil"/>
              <w:right w:val="single" w:sz="4" w:space="0" w:color="auto"/>
            </w:tcBorders>
          </w:tcPr>
          <w:p w14:paraId="45D97D0E" w14:textId="77777777" w:rsidR="00332093"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439F5F12" w14:textId="77777777" w:rsidR="00332093" w:rsidRPr="006D704C" w:rsidRDefault="00332093" w:rsidP="00332093">
            <w:pPr>
              <w:rPr>
                <w:rFonts w:cs="Arial"/>
                <w:sz w:val="16"/>
                <w:szCs w:val="16"/>
              </w:rPr>
            </w:pPr>
            <w:r w:rsidRPr="006D704C">
              <w:rPr>
                <w:rFonts w:cs="Arial"/>
                <w:sz w:val="16"/>
                <w:szCs w:val="16"/>
              </w:rPr>
              <w:t>VS-MD-REQ-406310/A-</w:t>
            </w:r>
            <w:proofErr w:type="spellStart"/>
            <w:r w:rsidRPr="006D704C">
              <w:rPr>
                <w:rFonts w:cs="Arial"/>
                <w:sz w:val="16"/>
                <w:szCs w:val="16"/>
              </w:rPr>
              <w:t>TjaLcEnbl_D_RqMnu</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540F1F56" w14:textId="77777777" w:rsidR="00332093" w:rsidRPr="006D704C" w:rsidRDefault="00332093" w:rsidP="00332093">
            <w:pPr>
              <w:rPr>
                <w:rFonts w:cs="Calibri"/>
                <w:sz w:val="16"/>
                <w:szCs w:val="16"/>
              </w:rPr>
            </w:pPr>
            <w:r w:rsidRPr="006D704C">
              <w:rPr>
                <w:rFonts w:cs="Calibri"/>
                <w:sz w:val="16"/>
                <w:szCs w:val="16"/>
              </w:rPr>
              <w:t>jmyslin2:  New signal for Assisted Lane Change</w:t>
            </w:r>
          </w:p>
        </w:tc>
      </w:tr>
      <w:tr w:rsidR="00332093" w14:paraId="109C18E1" w14:textId="77777777" w:rsidTr="00332093">
        <w:trPr>
          <w:jc w:val="center"/>
        </w:trPr>
        <w:tc>
          <w:tcPr>
            <w:tcW w:w="1755" w:type="dxa"/>
            <w:tcBorders>
              <w:top w:val="nil"/>
              <w:left w:val="single" w:sz="4" w:space="0" w:color="auto"/>
              <w:bottom w:val="nil"/>
              <w:right w:val="single" w:sz="4" w:space="0" w:color="auto"/>
            </w:tcBorders>
          </w:tcPr>
          <w:p w14:paraId="12F757C0" w14:textId="77777777" w:rsidR="00332093"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5EE0BAF" w14:textId="77777777" w:rsidR="00332093" w:rsidRPr="006D704C" w:rsidRDefault="00332093" w:rsidP="00332093">
            <w:pPr>
              <w:rPr>
                <w:rFonts w:cs="Arial"/>
                <w:sz w:val="16"/>
                <w:szCs w:val="16"/>
              </w:rPr>
            </w:pPr>
            <w:r w:rsidRPr="006D704C">
              <w:rPr>
                <w:rFonts w:cs="Arial"/>
                <w:sz w:val="16"/>
                <w:szCs w:val="16"/>
              </w:rPr>
              <w:t>VS-MD-REQ-406311/A-</w:t>
            </w:r>
            <w:proofErr w:type="spellStart"/>
            <w:r w:rsidRPr="006D704C">
              <w:rPr>
                <w:rFonts w:cs="Arial"/>
                <w:sz w:val="16"/>
                <w:szCs w:val="16"/>
              </w:rPr>
              <w:t>TjaLcEnbl_D_Stat</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0843157D" w14:textId="77777777" w:rsidR="00332093" w:rsidRPr="006D704C" w:rsidRDefault="00332093" w:rsidP="00332093">
            <w:pPr>
              <w:rPr>
                <w:rFonts w:cs="Calibri"/>
                <w:sz w:val="16"/>
                <w:szCs w:val="16"/>
              </w:rPr>
            </w:pPr>
            <w:r w:rsidRPr="006D704C">
              <w:rPr>
                <w:rFonts w:cs="Calibri"/>
                <w:sz w:val="16"/>
                <w:szCs w:val="16"/>
              </w:rPr>
              <w:t>jmyslin</w:t>
            </w:r>
            <w:proofErr w:type="gramStart"/>
            <w:r w:rsidRPr="006D704C">
              <w:rPr>
                <w:rFonts w:cs="Calibri"/>
                <w:sz w:val="16"/>
                <w:szCs w:val="16"/>
              </w:rPr>
              <w:t>2:J</w:t>
            </w:r>
            <w:proofErr w:type="gramEnd"/>
            <w:r w:rsidRPr="006D704C">
              <w:rPr>
                <w:rFonts w:cs="Calibri"/>
                <w:sz w:val="16"/>
                <w:szCs w:val="16"/>
              </w:rPr>
              <w:t xml:space="preserve">  New MD for Assisted Lane Change</w:t>
            </w:r>
          </w:p>
        </w:tc>
      </w:tr>
      <w:tr w:rsidR="00332093" w14:paraId="4B66904D" w14:textId="77777777" w:rsidTr="00332093">
        <w:trPr>
          <w:jc w:val="center"/>
        </w:trPr>
        <w:tc>
          <w:tcPr>
            <w:tcW w:w="1755" w:type="dxa"/>
            <w:tcBorders>
              <w:top w:val="nil"/>
              <w:left w:val="single" w:sz="4" w:space="0" w:color="auto"/>
              <w:bottom w:val="nil"/>
              <w:right w:val="single" w:sz="4" w:space="0" w:color="auto"/>
            </w:tcBorders>
          </w:tcPr>
          <w:p w14:paraId="4F73399E" w14:textId="77777777" w:rsidR="00332093"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2763FFD" w14:textId="77777777" w:rsidR="00332093" w:rsidRPr="006D704C" w:rsidRDefault="00332093" w:rsidP="00332093">
            <w:pPr>
              <w:rPr>
                <w:rFonts w:cs="Arial"/>
                <w:sz w:val="16"/>
                <w:szCs w:val="16"/>
              </w:rPr>
            </w:pPr>
            <w:r w:rsidRPr="006D704C">
              <w:rPr>
                <w:rFonts w:cs="Arial"/>
                <w:sz w:val="16"/>
                <w:szCs w:val="16"/>
              </w:rPr>
              <w:t>VS-CLD-REQ-406297/A-Assisted Lane Change Settings Client</w:t>
            </w:r>
          </w:p>
        </w:tc>
        <w:tc>
          <w:tcPr>
            <w:tcW w:w="4627" w:type="dxa"/>
            <w:tcBorders>
              <w:top w:val="single" w:sz="6" w:space="0" w:color="auto"/>
              <w:left w:val="single" w:sz="4" w:space="0" w:color="auto"/>
              <w:bottom w:val="single" w:sz="6" w:space="0" w:color="auto"/>
              <w:right w:val="single" w:sz="6" w:space="0" w:color="auto"/>
            </w:tcBorders>
            <w:vAlign w:val="center"/>
          </w:tcPr>
          <w:p w14:paraId="5D817B5D" w14:textId="77777777" w:rsidR="00332093" w:rsidRPr="006D704C" w:rsidRDefault="00332093" w:rsidP="00332093">
            <w:pPr>
              <w:rPr>
                <w:rFonts w:cs="Calibri"/>
                <w:sz w:val="16"/>
                <w:szCs w:val="16"/>
              </w:rPr>
            </w:pPr>
            <w:r w:rsidRPr="006D704C">
              <w:rPr>
                <w:rFonts w:cs="Calibri"/>
                <w:sz w:val="16"/>
                <w:szCs w:val="16"/>
              </w:rPr>
              <w:t>jmyslin2:  New Assisted Lane Change Settings Client requirement</w:t>
            </w:r>
          </w:p>
        </w:tc>
      </w:tr>
      <w:tr w:rsidR="00332093" w14:paraId="7C0F01EC" w14:textId="77777777" w:rsidTr="00332093">
        <w:trPr>
          <w:jc w:val="center"/>
        </w:trPr>
        <w:tc>
          <w:tcPr>
            <w:tcW w:w="1755" w:type="dxa"/>
            <w:tcBorders>
              <w:top w:val="nil"/>
              <w:left w:val="single" w:sz="4" w:space="0" w:color="auto"/>
              <w:bottom w:val="nil"/>
              <w:right w:val="single" w:sz="4" w:space="0" w:color="auto"/>
            </w:tcBorders>
          </w:tcPr>
          <w:p w14:paraId="38BABAEE" w14:textId="77777777" w:rsidR="00332093"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EA217F2" w14:textId="77777777" w:rsidR="00332093" w:rsidRPr="006D704C" w:rsidRDefault="00332093" w:rsidP="00332093">
            <w:pPr>
              <w:rPr>
                <w:rFonts w:cs="Arial"/>
                <w:sz w:val="16"/>
                <w:szCs w:val="16"/>
              </w:rPr>
            </w:pPr>
            <w:r w:rsidRPr="006D704C">
              <w:rPr>
                <w:rFonts w:cs="Arial"/>
                <w:sz w:val="16"/>
                <w:szCs w:val="16"/>
              </w:rPr>
              <w:t>VS-CLD-REQ-406298/A-Assisted Lane Change Settings Server</w:t>
            </w:r>
          </w:p>
        </w:tc>
        <w:tc>
          <w:tcPr>
            <w:tcW w:w="4627" w:type="dxa"/>
            <w:tcBorders>
              <w:top w:val="single" w:sz="6" w:space="0" w:color="auto"/>
              <w:left w:val="single" w:sz="4" w:space="0" w:color="auto"/>
              <w:bottom w:val="single" w:sz="6" w:space="0" w:color="auto"/>
              <w:right w:val="single" w:sz="6" w:space="0" w:color="auto"/>
            </w:tcBorders>
            <w:vAlign w:val="center"/>
          </w:tcPr>
          <w:p w14:paraId="5B7D96CC" w14:textId="77777777" w:rsidR="00332093" w:rsidRPr="006D704C" w:rsidRDefault="00332093" w:rsidP="00332093">
            <w:pPr>
              <w:rPr>
                <w:rFonts w:cs="Calibri"/>
                <w:sz w:val="16"/>
                <w:szCs w:val="16"/>
              </w:rPr>
            </w:pPr>
            <w:r w:rsidRPr="006D704C">
              <w:rPr>
                <w:rFonts w:cs="Calibri"/>
                <w:sz w:val="16"/>
                <w:szCs w:val="16"/>
              </w:rPr>
              <w:t>jmyslin2: new Assisted Lane Change Settings Server</w:t>
            </w:r>
          </w:p>
        </w:tc>
      </w:tr>
      <w:tr w:rsidR="00332093" w14:paraId="0E1C1CF3" w14:textId="77777777" w:rsidTr="00332093">
        <w:trPr>
          <w:jc w:val="center"/>
        </w:trPr>
        <w:tc>
          <w:tcPr>
            <w:tcW w:w="1755" w:type="dxa"/>
            <w:tcBorders>
              <w:top w:val="nil"/>
              <w:left w:val="single" w:sz="4" w:space="0" w:color="auto"/>
              <w:bottom w:val="nil"/>
              <w:right w:val="single" w:sz="4" w:space="0" w:color="auto"/>
            </w:tcBorders>
          </w:tcPr>
          <w:p w14:paraId="66C9B790" w14:textId="77777777" w:rsidR="00332093"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639400D4" w14:textId="77777777" w:rsidR="00332093" w:rsidRPr="006D704C" w:rsidRDefault="00332093" w:rsidP="00332093">
            <w:pPr>
              <w:rPr>
                <w:rFonts w:cs="Arial"/>
                <w:sz w:val="16"/>
                <w:szCs w:val="16"/>
              </w:rPr>
            </w:pPr>
            <w:r w:rsidRPr="006D704C">
              <w:rPr>
                <w:rFonts w:cs="Arial"/>
                <w:sz w:val="16"/>
                <w:szCs w:val="16"/>
              </w:rPr>
              <w:t>STR-076407/K-Functional Definition (</w:t>
            </w:r>
            <w:proofErr w:type="spellStart"/>
            <w:r w:rsidRPr="006D704C">
              <w:rPr>
                <w:rFonts w:cs="Arial"/>
                <w:sz w:val="16"/>
                <w:szCs w:val="16"/>
              </w:rPr>
              <w:t>TcSE</w:t>
            </w:r>
            <w:proofErr w:type="spellEnd"/>
            <w:r w:rsidRPr="006D704C">
              <w:rPr>
                <w:rFonts w:cs="Arial"/>
                <w:sz w:val="16"/>
                <w:szCs w:val="16"/>
              </w:rPr>
              <w:t xml:space="preserve"> ROIN-293395)</w:t>
            </w:r>
          </w:p>
        </w:tc>
        <w:tc>
          <w:tcPr>
            <w:tcW w:w="4627" w:type="dxa"/>
            <w:tcBorders>
              <w:top w:val="single" w:sz="6" w:space="0" w:color="auto"/>
              <w:left w:val="single" w:sz="4" w:space="0" w:color="auto"/>
              <w:bottom w:val="single" w:sz="6" w:space="0" w:color="auto"/>
              <w:right w:val="single" w:sz="6" w:space="0" w:color="auto"/>
            </w:tcBorders>
            <w:vAlign w:val="center"/>
          </w:tcPr>
          <w:p w14:paraId="3FF0A5F9" w14:textId="77777777" w:rsidR="00332093" w:rsidRPr="006D704C" w:rsidRDefault="00332093" w:rsidP="00332093">
            <w:pPr>
              <w:rPr>
                <w:rFonts w:cs="Calibri"/>
                <w:sz w:val="16"/>
                <w:szCs w:val="16"/>
              </w:rPr>
            </w:pPr>
            <w:r w:rsidRPr="006D704C">
              <w:rPr>
                <w:rFonts w:cs="Calibri"/>
                <w:sz w:val="16"/>
                <w:szCs w:val="16"/>
              </w:rPr>
              <w:t>jmyslin2:  added Assisted Lane Change function</w:t>
            </w:r>
          </w:p>
        </w:tc>
      </w:tr>
      <w:tr w:rsidR="00332093" w14:paraId="3594AE03" w14:textId="77777777" w:rsidTr="00332093">
        <w:trPr>
          <w:jc w:val="center"/>
        </w:trPr>
        <w:tc>
          <w:tcPr>
            <w:tcW w:w="1755" w:type="dxa"/>
            <w:tcBorders>
              <w:top w:val="nil"/>
              <w:left w:val="single" w:sz="4" w:space="0" w:color="auto"/>
              <w:bottom w:val="nil"/>
              <w:right w:val="single" w:sz="4" w:space="0" w:color="auto"/>
            </w:tcBorders>
          </w:tcPr>
          <w:p w14:paraId="678F416F" w14:textId="77777777" w:rsidR="00332093"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DCE3123" w14:textId="77777777" w:rsidR="00332093" w:rsidRPr="006D704C" w:rsidRDefault="00332093" w:rsidP="00332093">
            <w:pPr>
              <w:rPr>
                <w:rFonts w:cs="Arial"/>
                <w:sz w:val="16"/>
                <w:szCs w:val="16"/>
              </w:rPr>
            </w:pPr>
            <w:r w:rsidRPr="006D704C">
              <w:rPr>
                <w:rFonts w:cs="Arial"/>
                <w:sz w:val="16"/>
                <w:szCs w:val="16"/>
              </w:rPr>
              <w:t>VS-FUN-REQ-406293/A-Assisted Lane Change</w:t>
            </w:r>
          </w:p>
        </w:tc>
        <w:tc>
          <w:tcPr>
            <w:tcW w:w="4627" w:type="dxa"/>
            <w:tcBorders>
              <w:top w:val="single" w:sz="6" w:space="0" w:color="auto"/>
              <w:left w:val="single" w:sz="4" w:space="0" w:color="auto"/>
              <w:bottom w:val="single" w:sz="6" w:space="0" w:color="auto"/>
              <w:right w:val="single" w:sz="6" w:space="0" w:color="auto"/>
            </w:tcBorders>
            <w:vAlign w:val="center"/>
          </w:tcPr>
          <w:p w14:paraId="6A40088B" w14:textId="77777777" w:rsidR="00332093" w:rsidRPr="006D704C" w:rsidRDefault="00332093" w:rsidP="00332093">
            <w:pPr>
              <w:rPr>
                <w:rFonts w:cs="Calibri"/>
                <w:sz w:val="16"/>
                <w:szCs w:val="16"/>
              </w:rPr>
            </w:pPr>
            <w:r w:rsidRPr="006D704C">
              <w:rPr>
                <w:rFonts w:cs="Calibri"/>
                <w:sz w:val="16"/>
                <w:szCs w:val="16"/>
              </w:rPr>
              <w:t>jmyslin2: New function for Assisted Lane Change setting</w:t>
            </w:r>
          </w:p>
        </w:tc>
      </w:tr>
      <w:tr w:rsidR="00332093" w14:paraId="5B697D83" w14:textId="77777777" w:rsidTr="00332093">
        <w:trPr>
          <w:jc w:val="center"/>
        </w:trPr>
        <w:tc>
          <w:tcPr>
            <w:tcW w:w="1755" w:type="dxa"/>
            <w:tcBorders>
              <w:top w:val="nil"/>
              <w:left w:val="single" w:sz="4" w:space="0" w:color="auto"/>
              <w:bottom w:val="nil"/>
              <w:right w:val="single" w:sz="4" w:space="0" w:color="auto"/>
            </w:tcBorders>
          </w:tcPr>
          <w:p w14:paraId="23E48A0D" w14:textId="77777777" w:rsidR="00332093"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1190C9DA" w14:textId="77777777" w:rsidR="00332093" w:rsidRPr="006D704C" w:rsidRDefault="00332093" w:rsidP="00332093">
            <w:pPr>
              <w:rPr>
                <w:rFonts w:cs="Arial"/>
                <w:sz w:val="16"/>
                <w:szCs w:val="16"/>
              </w:rPr>
            </w:pPr>
            <w:r w:rsidRPr="006D704C">
              <w:rPr>
                <w:rFonts w:cs="Arial"/>
                <w:sz w:val="16"/>
                <w:szCs w:val="16"/>
              </w:rPr>
              <w:t>VS-UC-REQ-406331/A-User Enables Assisted Lane Change Setting</w:t>
            </w:r>
          </w:p>
        </w:tc>
        <w:tc>
          <w:tcPr>
            <w:tcW w:w="4627" w:type="dxa"/>
            <w:tcBorders>
              <w:top w:val="single" w:sz="6" w:space="0" w:color="auto"/>
              <w:left w:val="single" w:sz="4" w:space="0" w:color="auto"/>
              <w:bottom w:val="single" w:sz="6" w:space="0" w:color="auto"/>
              <w:right w:val="single" w:sz="6" w:space="0" w:color="auto"/>
            </w:tcBorders>
            <w:vAlign w:val="center"/>
          </w:tcPr>
          <w:p w14:paraId="7A9C5B5A" w14:textId="77777777" w:rsidR="00332093" w:rsidRPr="006D704C" w:rsidRDefault="00332093" w:rsidP="00332093">
            <w:pPr>
              <w:rPr>
                <w:rFonts w:cs="Calibri"/>
                <w:sz w:val="16"/>
                <w:szCs w:val="16"/>
              </w:rPr>
            </w:pPr>
            <w:r w:rsidRPr="006D704C">
              <w:rPr>
                <w:rFonts w:cs="Calibri"/>
                <w:sz w:val="16"/>
                <w:szCs w:val="16"/>
              </w:rPr>
              <w:t>jmyslin2:  New Assisted Lane Change use case</w:t>
            </w:r>
          </w:p>
        </w:tc>
      </w:tr>
      <w:tr w:rsidR="00332093" w14:paraId="43399891" w14:textId="77777777" w:rsidTr="00332093">
        <w:trPr>
          <w:jc w:val="center"/>
        </w:trPr>
        <w:tc>
          <w:tcPr>
            <w:tcW w:w="1755" w:type="dxa"/>
            <w:tcBorders>
              <w:top w:val="nil"/>
              <w:left w:val="single" w:sz="4" w:space="0" w:color="auto"/>
              <w:bottom w:val="nil"/>
              <w:right w:val="single" w:sz="4" w:space="0" w:color="auto"/>
            </w:tcBorders>
          </w:tcPr>
          <w:p w14:paraId="7900E121" w14:textId="77777777" w:rsidR="00332093"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31C9A753" w14:textId="77777777" w:rsidR="00332093" w:rsidRPr="006D704C" w:rsidRDefault="00332093" w:rsidP="00332093">
            <w:pPr>
              <w:rPr>
                <w:rFonts w:cs="Arial"/>
                <w:sz w:val="16"/>
                <w:szCs w:val="16"/>
              </w:rPr>
            </w:pPr>
            <w:r w:rsidRPr="006D704C">
              <w:rPr>
                <w:rFonts w:cs="Arial"/>
                <w:sz w:val="16"/>
                <w:szCs w:val="16"/>
              </w:rPr>
              <w:t>VS-UC-REQ-406332/A-User Disables Assisted Lane Change Setting</w:t>
            </w:r>
          </w:p>
        </w:tc>
        <w:tc>
          <w:tcPr>
            <w:tcW w:w="4627" w:type="dxa"/>
            <w:tcBorders>
              <w:top w:val="single" w:sz="6" w:space="0" w:color="auto"/>
              <w:left w:val="single" w:sz="4" w:space="0" w:color="auto"/>
              <w:bottom w:val="single" w:sz="6" w:space="0" w:color="auto"/>
              <w:right w:val="single" w:sz="6" w:space="0" w:color="auto"/>
            </w:tcBorders>
            <w:vAlign w:val="center"/>
          </w:tcPr>
          <w:p w14:paraId="2024EA34" w14:textId="77777777" w:rsidR="00332093" w:rsidRPr="006D704C" w:rsidRDefault="00332093" w:rsidP="00332093">
            <w:pPr>
              <w:rPr>
                <w:rFonts w:cs="Calibri"/>
                <w:sz w:val="16"/>
                <w:szCs w:val="16"/>
              </w:rPr>
            </w:pPr>
            <w:r w:rsidRPr="006D704C">
              <w:rPr>
                <w:rFonts w:cs="Calibri"/>
                <w:sz w:val="16"/>
                <w:szCs w:val="16"/>
              </w:rPr>
              <w:t>jmyslin2:  new Assisted Lane Change setting use case</w:t>
            </w:r>
          </w:p>
        </w:tc>
      </w:tr>
      <w:tr w:rsidR="00332093" w14:paraId="0C9BA9A1" w14:textId="77777777" w:rsidTr="00332093">
        <w:trPr>
          <w:jc w:val="center"/>
        </w:trPr>
        <w:tc>
          <w:tcPr>
            <w:tcW w:w="1755" w:type="dxa"/>
            <w:tcBorders>
              <w:top w:val="nil"/>
              <w:left w:val="single" w:sz="4" w:space="0" w:color="auto"/>
              <w:bottom w:val="nil"/>
              <w:right w:val="single" w:sz="4" w:space="0" w:color="auto"/>
            </w:tcBorders>
          </w:tcPr>
          <w:p w14:paraId="139EDE0D" w14:textId="77777777" w:rsidR="00332093"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0B9575D" w14:textId="77777777" w:rsidR="00332093" w:rsidRPr="006D704C" w:rsidRDefault="00332093" w:rsidP="00332093">
            <w:pPr>
              <w:rPr>
                <w:rFonts w:cs="Arial"/>
                <w:sz w:val="16"/>
                <w:szCs w:val="16"/>
              </w:rPr>
            </w:pPr>
            <w:r w:rsidRPr="006D704C">
              <w:rPr>
                <w:rFonts w:cs="Arial"/>
                <w:sz w:val="16"/>
                <w:szCs w:val="16"/>
              </w:rPr>
              <w:t>VS-SR-REQ-406333/A-Assisted Lane Change setting change</w:t>
            </w:r>
          </w:p>
        </w:tc>
        <w:tc>
          <w:tcPr>
            <w:tcW w:w="4627" w:type="dxa"/>
            <w:tcBorders>
              <w:top w:val="single" w:sz="6" w:space="0" w:color="auto"/>
              <w:left w:val="single" w:sz="4" w:space="0" w:color="auto"/>
              <w:bottom w:val="single" w:sz="6" w:space="0" w:color="auto"/>
              <w:right w:val="single" w:sz="6" w:space="0" w:color="auto"/>
            </w:tcBorders>
            <w:vAlign w:val="center"/>
          </w:tcPr>
          <w:p w14:paraId="71595EED" w14:textId="77777777" w:rsidR="00332093" w:rsidRPr="006D704C" w:rsidRDefault="00332093" w:rsidP="00332093">
            <w:pPr>
              <w:rPr>
                <w:rFonts w:cs="Calibri"/>
                <w:sz w:val="16"/>
                <w:szCs w:val="16"/>
              </w:rPr>
            </w:pPr>
            <w:r w:rsidRPr="006D704C">
              <w:rPr>
                <w:rFonts w:cs="Calibri"/>
                <w:sz w:val="16"/>
                <w:szCs w:val="16"/>
              </w:rPr>
              <w:t>jmyslin2:  new Assisted Lane Change requirement</w:t>
            </w:r>
          </w:p>
        </w:tc>
      </w:tr>
      <w:tr w:rsidR="00332093" w14:paraId="000060A6" w14:textId="77777777" w:rsidTr="00332093">
        <w:trPr>
          <w:jc w:val="center"/>
        </w:trPr>
        <w:tc>
          <w:tcPr>
            <w:tcW w:w="1755" w:type="dxa"/>
            <w:tcBorders>
              <w:top w:val="nil"/>
              <w:left w:val="single" w:sz="4" w:space="0" w:color="auto"/>
              <w:bottom w:val="nil"/>
              <w:right w:val="single" w:sz="4" w:space="0" w:color="auto"/>
            </w:tcBorders>
          </w:tcPr>
          <w:p w14:paraId="4AC73EF5" w14:textId="77777777" w:rsidR="00332093"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58C7230E" w14:textId="77777777" w:rsidR="00332093" w:rsidRPr="006D704C" w:rsidRDefault="00332093" w:rsidP="00332093">
            <w:pPr>
              <w:rPr>
                <w:rFonts w:cs="Arial"/>
                <w:sz w:val="16"/>
                <w:szCs w:val="16"/>
              </w:rPr>
            </w:pPr>
            <w:r w:rsidRPr="006D704C">
              <w:rPr>
                <w:rFonts w:cs="Arial"/>
                <w:sz w:val="16"/>
                <w:szCs w:val="16"/>
              </w:rPr>
              <w:t>VS-TMR-REQ-406334/A-</w:t>
            </w:r>
            <w:proofErr w:type="spellStart"/>
            <w:r w:rsidRPr="006D704C">
              <w:rPr>
                <w:rFonts w:cs="Arial"/>
                <w:sz w:val="16"/>
                <w:szCs w:val="16"/>
              </w:rPr>
              <w:t>T_AssistLaneChange_Rsp</w:t>
            </w:r>
            <w:proofErr w:type="spellEnd"/>
          </w:p>
        </w:tc>
        <w:tc>
          <w:tcPr>
            <w:tcW w:w="4627" w:type="dxa"/>
            <w:tcBorders>
              <w:top w:val="single" w:sz="6" w:space="0" w:color="auto"/>
              <w:left w:val="single" w:sz="4" w:space="0" w:color="auto"/>
              <w:bottom w:val="single" w:sz="6" w:space="0" w:color="auto"/>
              <w:right w:val="single" w:sz="6" w:space="0" w:color="auto"/>
            </w:tcBorders>
            <w:vAlign w:val="center"/>
          </w:tcPr>
          <w:p w14:paraId="6A98B90F" w14:textId="77777777" w:rsidR="00332093" w:rsidRPr="006D704C" w:rsidRDefault="00332093" w:rsidP="00332093">
            <w:pPr>
              <w:rPr>
                <w:rFonts w:cs="Calibri"/>
                <w:sz w:val="16"/>
                <w:szCs w:val="16"/>
              </w:rPr>
            </w:pPr>
            <w:r w:rsidRPr="006D704C">
              <w:rPr>
                <w:rFonts w:cs="Calibri"/>
                <w:sz w:val="16"/>
                <w:szCs w:val="16"/>
              </w:rPr>
              <w:t>jmyslin2:  new Assisted Lane Change timing requirement</w:t>
            </w:r>
          </w:p>
        </w:tc>
      </w:tr>
      <w:tr w:rsidR="00332093" w14:paraId="785304CB" w14:textId="77777777" w:rsidTr="00332093">
        <w:trPr>
          <w:jc w:val="center"/>
        </w:trPr>
        <w:tc>
          <w:tcPr>
            <w:tcW w:w="1755" w:type="dxa"/>
            <w:tcBorders>
              <w:top w:val="nil"/>
              <w:left w:val="single" w:sz="4" w:space="0" w:color="auto"/>
              <w:bottom w:val="nil"/>
              <w:right w:val="single" w:sz="4" w:space="0" w:color="auto"/>
            </w:tcBorders>
          </w:tcPr>
          <w:p w14:paraId="29887EDF" w14:textId="77777777" w:rsidR="00332093"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7477FE30" w14:textId="77777777" w:rsidR="00332093" w:rsidRPr="006D704C" w:rsidRDefault="00332093" w:rsidP="00332093">
            <w:pPr>
              <w:rPr>
                <w:rFonts w:cs="Arial"/>
                <w:sz w:val="16"/>
                <w:szCs w:val="16"/>
              </w:rPr>
            </w:pPr>
            <w:r w:rsidRPr="006D704C">
              <w:rPr>
                <w:rFonts w:cs="Arial"/>
                <w:sz w:val="16"/>
                <w:szCs w:val="16"/>
              </w:rPr>
              <w:t>VS-SD-REQ-406335/A-Assisted Lane Change set to Enabled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3A5F6283" w14:textId="77777777" w:rsidR="00332093" w:rsidRPr="006D704C" w:rsidRDefault="00332093" w:rsidP="00332093">
            <w:pPr>
              <w:rPr>
                <w:rFonts w:cs="Calibri"/>
                <w:sz w:val="16"/>
                <w:szCs w:val="16"/>
              </w:rPr>
            </w:pPr>
            <w:r w:rsidRPr="006D704C">
              <w:rPr>
                <w:rFonts w:cs="Calibri"/>
                <w:sz w:val="16"/>
                <w:szCs w:val="16"/>
              </w:rPr>
              <w:t>jmyslin2:  new Assisted Lane Change sequence diagram</w:t>
            </w:r>
          </w:p>
        </w:tc>
      </w:tr>
      <w:tr w:rsidR="00332093" w14:paraId="3F0D4B96" w14:textId="77777777" w:rsidTr="00332093">
        <w:trPr>
          <w:jc w:val="center"/>
        </w:trPr>
        <w:tc>
          <w:tcPr>
            <w:tcW w:w="1755" w:type="dxa"/>
            <w:tcBorders>
              <w:top w:val="nil"/>
              <w:left w:val="single" w:sz="4" w:space="0" w:color="auto"/>
              <w:bottom w:val="single" w:sz="4" w:space="0" w:color="auto"/>
              <w:right w:val="single" w:sz="4" w:space="0" w:color="auto"/>
            </w:tcBorders>
          </w:tcPr>
          <w:p w14:paraId="23EBCB58" w14:textId="77777777" w:rsidR="00332093" w:rsidRDefault="00332093" w:rsidP="00332093">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14:paraId="27E4C284" w14:textId="77777777" w:rsidR="00332093" w:rsidRPr="006D704C" w:rsidRDefault="00332093" w:rsidP="00332093">
            <w:pPr>
              <w:rPr>
                <w:rFonts w:cs="Arial"/>
                <w:sz w:val="16"/>
                <w:szCs w:val="16"/>
              </w:rPr>
            </w:pPr>
            <w:r w:rsidRPr="006D704C">
              <w:rPr>
                <w:rFonts w:cs="Arial"/>
                <w:sz w:val="16"/>
                <w:szCs w:val="16"/>
              </w:rPr>
              <w:t>VS-SD-REQ-406336/A-Assisted Lane Change set to Disabled via the HMI</w:t>
            </w:r>
          </w:p>
        </w:tc>
        <w:tc>
          <w:tcPr>
            <w:tcW w:w="4627" w:type="dxa"/>
            <w:tcBorders>
              <w:top w:val="single" w:sz="6" w:space="0" w:color="auto"/>
              <w:left w:val="single" w:sz="4" w:space="0" w:color="auto"/>
              <w:bottom w:val="single" w:sz="6" w:space="0" w:color="auto"/>
              <w:right w:val="single" w:sz="6" w:space="0" w:color="auto"/>
            </w:tcBorders>
            <w:vAlign w:val="center"/>
          </w:tcPr>
          <w:p w14:paraId="0E0709BD" w14:textId="77777777" w:rsidR="00332093" w:rsidRPr="006D704C" w:rsidRDefault="00332093" w:rsidP="00332093">
            <w:pPr>
              <w:rPr>
                <w:rFonts w:cs="Calibri"/>
                <w:sz w:val="16"/>
                <w:szCs w:val="16"/>
              </w:rPr>
            </w:pPr>
            <w:r w:rsidRPr="006D704C">
              <w:rPr>
                <w:rFonts w:cs="Calibri"/>
                <w:sz w:val="16"/>
                <w:szCs w:val="16"/>
              </w:rPr>
              <w:t>jmyslin2:  new Assisted Lane Change set to Disabled via the HMI</w:t>
            </w:r>
          </w:p>
        </w:tc>
      </w:tr>
    </w:tbl>
    <w:p w14:paraId="7C198E9B" w14:textId="77777777" w:rsidR="00332093" w:rsidRDefault="00332093">
      <w:pPr>
        <w:rPr>
          <w:rFonts w:cs="Arial"/>
        </w:rPr>
      </w:pPr>
    </w:p>
    <w:p w14:paraId="7B80DDB2" w14:textId="77777777" w:rsidR="00332093" w:rsidRDefault="00332093">
      <w:pPr>
        <w:rPr>
          <w:rFonts w:cs="Arial"/>
        </w:rPr>
      </w:pPr>
    </w:p>
    <w:p w14:paraId="19C5EC94" w14:textId="77777777" w:rsidR="00332093" w:rsidRDefault="00332093">
      <w:pPr>
        <w:jc w:val="center"/>
        <w:rPr>
          <w:rFonts w:cs="Arial"/>
          <w:b/>
          <w:sz w:val="36"/>
          <w:szCs w:val="36"/>
        </w:rPr>
      </w:pPr>
      <w:r>
        <w:rPr>
          <w:b/>
          <w:sz w:val="36"/>
          <w:szCs w:val="36"/>
        </w:rPr>
        <w:br w:type="page"/>
      </w:r>
      <w:r>
        <w:rPr>
          <w:rFonts w:cs="Arial"/>
          <w:b/>
          <w:sz w:val="36"/>
          <w:szCs w:val="36"/>
        </w:rPr>
        <w:lastRenderedPageBreak/>
        <w:t>Table of Contents</w:t>
      </w:r>
    </w:p>
    <w:p w14:paraId="5911A76E" w14:textId="77777777" w:rsidR="00332093" w:rsidRDefault="00332093">
      <w:pPr>
        <w:jc w:val="center"/>
        <w:rPr>
          <w:rFonts w:cs="Arial"/>
          <w:b/>
          <w:sz w:val="36"/>
          <w:szCs w:val="36"/>
        </w:rPr>
      </w:pPr>
    </w:p>
    <w:p w14:paraId="1551139C" w14:textId="77777777" w:rsidR="00332093" w:rsidRDefault="00332093">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65750406" w:history="1">
        <w:r w:rsidRPr="00C6174A">
          <w:rPr>
            <w:rStyle w:val="Hyperlink"/>
            <w:rFonts w:cs="Arial"/>
            <w:bCs/>
            <w:noProof/>
          </w:rPr>
          <w:t>Revision History</w:t>
        </w:r>
        <w:r>
          <w:rPr>
            <w:noProof/>
            <w:webHidden/>
          </w:rPr>
          <w:tab/>
        </w:r>
        <w:r>
          <w:rPr>
            <w:noProof/>
            <w:webHidden/>
          </w:rPr>
          <w:fldChar w:fldCharType="begin"/>
        </w:r>
        <w:r>
          <w:rPr>
            <w:noProof/>
            <w:webHidden/>
          </w:rPr>
          <w:instrText xml:space="preserve"> PAGEREF _Toc65750406 \h </w:instrText>
        </w:r>
        <w:r>
          <w:rPr>
            <w:noProof/>
            <w:webHidden/>
          </w:rPr>
        </w:r>
        <w:r>
          <w:rPr>
            <w:noProof/>
            <w:webHidden/>
          </w:rPr>
          <w:fldChar w:fldCharType="separate"/>
        </w:r>
        <w:r>
          <w:rPr>
            <w:noProof/>
            <w:webHidden/>
          </w:rPr>
          <w:t>2</w:t>
        </w:r>
        <w:r>
          <w:rPr>
            <w:noProof/>
            <w:webHidden/>
          </w:rPr>
          <w:fldChar w:fldCharType="end"/>
        </w:r>
      </w:hyperlink>
    </w:p>
    <w:p w14:paraId="626A09AF" w14:textId="77777777" w:rsidR="00332093" w:rsidRDefault="00154F0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65750407" w:history="1">
        <w:r w:rsidR="00332093" w:rsidRPr="00C6174A">
          <w:rPr>
            <w:rStyle w:val="Hyperlink"/>
            <w:noProof/>
          </w:rPr>
          <w:t>1</w:t>
        </w:r>
        <w:r w:rsidR="00332093">
          <w:rPr>
            <w:rFonts w:asciiTheme="minorHAnsi" w:eastAsiaTheme="minorEastAsia" w:hAnsiTheme="minorHAnsi" w:cstheme="minorBidi"/>
            <w:b w:val="0"/>
            <w:smallCaps w:val="0"/>
            <w:noProof/>
            <w:sz w:val="22"/>
            <w:szCs w:val="22"/>
          </w:rPr>
          <w:tab/>
        </w:r>
        <w:r w:rsidR="00332093" w:rsidRPr="00C6174A">
          <w:rPr>
            <w:rStyle w:val="Hyperlink"/>
            <w:noProof/>
          </w:rPr>
          <w:t>Architectural Design</w:t>
        </w:r>
        <w:r w:rsidR="00332093">
          <w:rPr>
            <w:noProof/>
            <w:webHidden/>
          </w:rPr>
          <w:tab/>
        </w:r>
        <w:r w:rsidR="00332093">
          <w:rPr>
            <w:noProof/>
            <w:webHidden/>
          </w:rPr>
          <w:fldChar w:fldCharType="begin"/>
        </w:r>
        <w:r w:rsidR="00332093">
          <w:rPr>
            <w:noProof/>
            <w:webHidden/>
          </w:rPr>
          <w:instrText xml:space="preserve"> PAGEREF _Toc65750407 \h </w:instrText>
        </w:r>
        <w:r w:rsidR="00332093">
          <w:rPr>
            <w:noProof/>
            <w:webHidden/>
          </w:rPr>
        </w:r>
        <w:r w:rsidR="00332093">
          <w:rPr>
            <w:noProof/>
            <w:webHidden/>
          </w:rPr>
          <w:fldChar w:fldCharType="separate"/>
        </w:r>
        <w:r w:rsidR="00332093">
          <w:rPr>
            <w:noProof/>
            <w:webHidden/>
          </w:rPr>
          <w:t>19</w:t>
        </w:r>
        <w:r w:rsidR="00332093">
          <w:rPr>
            <w:noProof/>
            <w:webHidden/>
          </w:rPr>
          <w:fldChar w:fldCharType="end"/>
        </w:r>
      </w:hyperlink>
    </w:p>
    <w:p w14:paraId="19025964"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08" w:history="1">
        <w:r w:rsidR="00332093" w:rsidRPr="00C6174A">
          <w:rPr>
            <w:rStyle w:val="Hyperlink"/>
            <w:noProof/>
          </w:rPr>
          <w:t>1.1</w:t>
        </w:r>
        <w:r w:rsidR="00332093">
          <w:rPr>
            <w:rFonts w:asciiTheme="minorHAnsi" w:eastAsiaTheme="minorEastAsia" w:hAnsiTheme="minorHAnsi" w:cstheme="minorBidi"/>
            <w:i w:val="0"/>
            <w:noProof/>
            <w:sz w:val="22"/>
            <w:szCs w:val="22"/>
          </w:rPr>
          <w:tab/>
        </w:r>
        <w:r w:rsidR="00332093" w:rsidRPr="00C6174A">
          <w:rPr>
            <w:rStyle w:val="Hyperlink"/>
            <w:noProof/>
          </w:rPr>
          <w:t>Interface Requirements</w:t>
        </w:r>
        <w:r w:rsidR="00332093">
          <w:rPr>
            <w:noProof/>
            <w:webHidden/>
          </w:rPr>
          <w:tab/>
        </w:r>
        <w:r w:rsidR="00332093">
          <w:rPr>
            <w:noProof/>
            <w:webHidden/>
          </w:rPr>
          <w:fldChar w:fldCharType="begin"/>
        </w:r>
        <w:r w:rsidR="00332093">
          <w:rPr>
            <w:noProof/>
            <w:webHidden/>
          </w:rPr>
          <w:instrText xml:space="preserve"> PAGEREF _Toc65750408 \h </w:instrText>
        </w:r>
        <w:r w:rsidR="00332093">
          <w:rPr>
            <w:noProof/>
            <w:webHidden/>
          </w:rPr>
        </w:r>
        <w:r w:rsidR="00332093">
          <w:rPr>
            <w:noProof/>
            <w:webHidden/>
          </w:rPr>
          <w:fldChar w:fldCharType="separate"/>
        </w:r>
        <w:r w:rsidR="00332093">
          <w:rPr>
            <w:noProof/>
            <w:webHidden/>
          </w:rPr>
          <w:t>19</w:t>
        </w:r>
        <w:r w:rsidR="00332093">
          <w:rPr>
            <w:noProof/>
            <w:webHidden/>
          </w:rPr>
          <w:fldChar w:fldCharType="end"/>
        </w:r>
      </w:hyperlink>
    </w:p>
    <w:p w14:paraId="0A2C0A81"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409" w:history="1">
        <w:r w:rsidR="00332093" w:rsidRPr="00C6174A">
          <w:rPr>
            <w:rStyle w:val="Hyperlink"/>
            <w:noProof/>
          </w:rPr>
          <w:t>1.1.1</w:t>
        </w:r>
        <w:r w:rsidR="00332093">
          <w:rPr>
            <w:rFonts w:asciiTheme="minorHAnsi" w:eastAsiaTheme="minorEastAsia" w:hAnsiTheme="minorHAnsi" w:cstheme="minorBidi"/>
            <w:noProof/>
            <w:sz w:val="22"/>
            <w:szCs w:val="22"/>
          </w:rPr>
          <w:tab/>
        </w:r>
        <w:r w:rsidR="00332093" w:rsidRPr="00C6174A">
          <w:rPr>
            <w:rStyle w:val="Hyperlink"/>
            <w:noProof/>
          </w:rPr>
          <w:t>VS-IIR-REQ-276699/K-Logical to Physical CAN signal mapping - Vehicle Settings</w:t>
        </w:r>
        <w:r w:rsidR="00332093">
          <w:rPr>
            <w:noProof/>
            <w:webHidden/>
          </w:rPr>
          <w:tab/>
        </w:r>
        <w:r w:rsidR="00332093">
          <w:rPr>
            <w:noProof/>
            <w:webHidden/>
          </w:rPr>
          <w:fldChar w:fldCharType="begin"/>
        </w:r>
        <w:r w:rsidR="00332093">
          <w:rPr>
            <w:noProof/>
            <w:webHidden/>
          </w:rPr>
          <w:instrText xml:space="preserve"> PAGEREF _Toc65750409 \h </w:instrText>
        </w:r>
        <w:r w:rsidR="00332093">
          <w:rPr>
            <w:noProof/>
            <w:webHidden/>
          </w:rPr>
        </w:r>
        <w:r w:rsidR="00332093">
          <w:rPr>
            <w:noProof/>
            <w:webHidden/>
          </w:rPr>
          <w:fldChar w:fldCharType="separate"/>
        </w:r>
        <w:r w:rsidR="00332093">
          <w:rPr>
            <w:noProof/>
            <w:webHidden/>
          </w:rPr>
          <w:t>19</w:t>
        </w:r>
        <w:r w:rsidR="00332093">
          <w:rPr>
            <w:noProof/>
            <w:webHidden/>
          </w:rPr>
          <w:fldChar w:fldCharType="end"/>
        </w:r>
      </w:hyperlink>
    </w:p>
    <w:p w14:paraId="569B9AAE"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410" w:history="1">
        <w:r w:rsidR="00332093" w:rsidRPr="00C6174A">
          <w:rPr>
            <w:rStyle w:val="Hyperlink"/>
            <w:noProof/>
          </w:rPr>
          <w:t>1.1.2</w:t>
        </w:r>
        <w:r w:rsidR="00332093">
          <w:rPr>
            <w:rFonts w:asciiTheme="minorHAnsi" w:eastAsiaTheme="minorEastAsia" w:hAnsiTheme="minorHAnsi" w:cstheme="minorBidi"/>
            <w:noProof/>
            <w:sz w:val="22"/>
            <w:szCs w:val="22"/>
          </w:rPr>
          <w:tab/>
        </w:r>
        <w:r w:rsidR="00332093" w:rsidRPr="00C6174A">
          <w:rPr>
            <w:rStyle w:val="Hyperlink"/>
            <w:noProof/>
          </w:rPr>
          <w:t>MD-REQ-243934/B-Disp_Miles_Kilometers.St</w:t>
        </w:r>
        <w:r w:rsidR="00332093">
          <w:rPr>
            <w:noProof/>
            <w:webHidden/>
          </w:rPr>
          <w:tab/>
        </w:r>
        <w:r w:rsidR="00332093">
          <w:rPr>
            <w:noProof/>
            <w:webHidden/>
          </w:rPr>
          <w:fldChar w:fldCharType="begin"/>
        </w:r>
        <w:r w:rsidR="00332093">
          <w:rPr>
            <w:noProof/>
            <w:webHidden/>
          </w:rPr>
          <w:instrText xml:space="preserve"> PAGEREF _Toc65750410 \h </w:instrText>
        </w:r>
        <w:r w:rsidR="00332093">
          <w:rPr>
            <w:noProof/>
            <w:webHidden/>
          </w:rPr>
        </w:r>
        <w:r w:rsidR="00332093">
          <w:rPr>
            <w:noProof/>
            <w:webHidden/>
          </w:rPr>
          <w:fldChar w:fldCharType="separate"/>
        </w:r>
        <w:r w:rsidR="00332093">
          <w:rPr>
            <w:noProof/>
            <w:webHidden/>
          </w:rPr>
          <w:t>21</w:t>
        </w:r>
        <w:r w:rsidR="00332093">
          <w:rPr>
            <w:noProof/>
            <w:webHidden/>
          </w:rPr>
          <w:fldChar w:fldCharType="end"/>
        </w:r>
      </w:hyperlink>
    </w:p>
    <w:p w14:paraId="2A89D84F"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411" w:history="1">
        <w:r w:rsidR="00332093" w:rsidRPr="00C6174A">
          <w:rPr>
            <w:rStyle w:val="Hyperlink"/>
            <w:noProof/>
          </w:rPr>
          <w:t>1.1.3</w:t>
        </w:r>
        <w:r w:rsidR="00332093">
          <w:rPr>
            <w:rFonts w:asciiTheme="minorHAnsi" w:eastAsiaTheme="minorEastAsia" w:hAnsiTheme="minorHAnsi" w:cstheme="minorBidi"/>
            <w:noProof/>
            <w:sz w:val="22"/>
            <w:szCs w:val="22"/>
          </w:rPr>
          <w:tab/>
        </w:r>
        <w:r w:rsidR="00332093" w:rsidRPr="00C6174A">
          <w:rPr>
            <w:rStyle w:val="Hyperlink"/>
            <w:noProof/>
          </w:rPr>
          <w:t>MD-REQ-025516/C-DISP_Miles_Kilometers_Rq (TcSE ROIN-273811)</w:t>
        </w:r>
        <w:r w:rsidR="00332093">
          <w:rPr>
            <w:noProof/>
            <w:webHidden/>
          </w:rPr>
          <w:tab/>
        </w:r>
        <w:r w:rsidR="00332093">
          <w:rPr>
            <w:noProof/>
            <w:webHidden/>
          </w:rPr>
          <w:fldChar w:fldCharType="begin"/>
        </w:r>
        <w:r w:rsidR="00332093">
          <w:rPr>
            <w:noProof/>
            <w:webHidden/>
          </w:rPr>
          <w:instrText xml:space="preserve"> PAGEREF _Toc65750411 \h </w:instrText>
        </w:r>
        <w:r w:rsidR="00332093">
          <w:rPr>
            <w:noProof/>
            <w:webHidden/>
          </w:rPr>
        </w:r>
        <w:r w:rsidR="00332093">
          <w:rPr>
            <w:noProof/>
            <w:webHidden/>
          </w:rPr>
          <w:fldChar w:fldCharType="separate"/>
        </w:r>
        <w:r w:rsidR="00332093">
          <w:rPr>
            <w:noProof/>
            <w:webHidden/>
          </w:rPr>
          <w:t>21</w:t>
        </w:r>
        <w:r w:rsidR="00332093">
          <w:rPr>
            <w:noProof/>
            <w:webHidden/>
          </w:rPr>
          <w:fldChar w:fldCharType="end"/>
        </w:r>
      </w:hyperlink>
    </w:p>
    <w:p w14:paraId="053C130A"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412" w:history="1">
        <w:r w:rsidR="00332093" w:rsidRPr="00C6174A">
          <w:rPr>
            <w:rStyle w:val="Hyperlink"/>
            <w:noProof/>
          </w:rPr>
          <w:t>1.1.4</w:t>
        </w:r>
        <w:r w:rsidR="00332093">
          <w:rPr>
            <w:rFonts w:asciiTheme="minorHAnsi" w:eastAsiaTheme="minorEastAsia" w:hAnsiTheme="minorHAnsi" w:cstheme="minorBidi"/>
            <w:noProof/>
            <w:sz w:val="22"/>
            <w:szCs w:val="22"/>
          </w:rPr>
          <w:tab/>
        </w:r>
        <w:r w:rsidR="00332093" w:rsidRPr="00C6174A">
          <w:rPr>
            <w:rStyle w:val="Hyperlink"/>
            <w:noProof/>
          </w:rPr>
          <w:t>MD-REQ-276458/B-Vehicle_Speed.St</w:t>
        </w:r>
        <w:r w:rsidR="00332093">
          <w:rPr>
            <w:noProof/>
            <w:webHidden/>
          </w:rPr>
          <w:tab/>
        </w:r>
        <w:r w:rsidR="00332093">
          <w:rPr>
            <w:noProof/>
            <w:webHidden/>
          </w:rPr>
          <w:fldChar w:fldCharType="begin"/>
        </w:r>
        <w:r w:rsidR="00332093">
          <w:rPr>
            <w:noProof/>
            <w:webHidden/>
          </w:rPr>
          <w:instrText xml:space="preserve"> PAGEREF _Toc65750412 \h </w:instrText>
        </w:r>
        <w:r w:rsidR="00332093">
          <w:rPr>
            <w:noProof/>
            <w:webHidden/>
          </w:rPr>
        </w:r>
        <w:r w:rsidR="00332093">
          <w:rPr>
            <w:noProof/>
            <w:webHidden/>
          </w:rPr>
          <w:fldChar w:fldCharType="separate"/>
        </w:r>
        <w:r w:rsidR="00332093">
          <w:rPr>
            <w:noProof/>
            <w:webHidden/>
          </w:rPr>
          <w:t>21</w:t>
        </w:r>
        <w:r w:rsidR="00332093">
          <w:rPr>
            <w:noProof/>
            <w:webHidden/>
          </w:rPr>
          <w:fldChar w:fldCharType="end"/>
        </w:r>
      </w:hyperlink>
    </w:p>
    <w:p w14:paraId="6CB30CEB"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413" w:history="1">
        <w:r w:rsidR="00332093" w:rsidRPr="00C6174A">
          <w:rPr>
            <w:rStyle w:val="Hyperlink"/>
            <w:noProof/>
          </w:rPr>
          <w:t>1.1.5</w:t>
        </w:r>
        <w:r w:rsidR="00332093">
          <w:rPr>
            <w:rFonts w:asciiTheme="minorHAnsi" w:eastAsiaTheme="minorEastAsia" w:hAnsiTheme="minorHAnsi" w:cstheme="minorBidi"/>
            <w:noProof/>
            <w:sz w:val="22"/>
            <w:szCs w:val="22"/>
          </w:rPr>
          <w:tab/>
        </w:r>
        <w:r w:rsidR="00332093" w:rsidRPr="00C6174A">
          <w:rPr>
            <w:rStyle w:val="Hyperlink"/>
            <w:noProof/>
          </w:rPr>
          <w:t>MD-REQ-276459/A-Vehicle_Speed_QF</w:t>
        </w:r>
        <w:r w:rsidR="00332093">
          <w:rPr>
            <w:noProof/>
            <w:webHidden/>
          </w:rPr>
          <w:tab/>
        </w:r>
        <w:r w:rsidR="00332093">
          <w:rPr>
            <w:noProof/>
            <w:webHidden/>
          </w:rPr>
          <w:fldChar w:fldCharType="begin"/>
        </w:r>
        <w:r w:rsidR="00332093">
          <w:rPr>
            <w:noProof/>
            <w:webHidden/>
          </w:rPr>
          <w:instrText xml:space="preserve"> PAGEREF _Toc65750413 \h </w:instrText>
        </w:r>
        <w:r w:rsidR="00332093">
          <w:rPr>
            <w:noProof/>
            <w:webHidden/>
          </w:rPr>
        </w:r>
        <w:r w:rsidR="00332093">
          <w:rPr>
            <w:noProof/>
            <w:webHidden/>
          </w:rPr>
          <w:fldChar w:fldCharType="separate"/>
        </w:r>
        <w:r w:rsidR="00332093">
          <w:rPr>
            <w:noProof/>
            <w:webHidden/>
          </w:rPr>
          <w:t>21</w:t>
        </w:r>
        <w:r w:rsidR="00332093">
          <w:rPr>
            <w:noProof/>
            <w:webHidden/>
          </w:rPr>
          <w:fldChar w:fldCharType="end"/>
        </w:r>
      </w:hyperlink>
    </w:p>
    <w:p w14:paraId="2C038C9B"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414" w:history="1">
        <w:r w:rsidR="00332093" w:rsidRPr="00C6174A">
          <w:rPr>
            <w:rStyle w:val="Hyperlink"/>
            <w:noProof/>
          </w:rPr>
          <w:t>1.1.6</w:t>
        </w:r>
        <w:r w:rsidR="00332093">
          <w:rPr>
            <w:rFonts w:asciiTheme="minorHAnsi" w:eastAsiaTheme="minorEastAsia" w:hAnsiTheme="minorHAnsi" w:cstheme="minorBidi"/>
            <w:noProof/>
            <w:sz w:val="22"/>
            <w:szCs w:val="22"/>
          </w:rPr>
          <w:tab/>
        </w:r>
        <w:r w:rsidR="00332093" w:rsidRPr="00C6174A">
          <w:rPr>
            <w:rStyle w:val="Hyperlink"/>
            <w:noProof/>
          </w:rPr>
          <w:t>MD-REQ-213361/C-FactoryReset_Rq</w:t>
        </w:r>
        <w:r w:rsidR="00332093">
          <w:rPr>
            <w:noProof/>
            <w:webHidden/>
          </w:rPr>
          <w:tab/>
        </w:r>
        <w:r w:rsidR="00332093">
          <w:rPr>
            <w:noProof/>
            <w:webHidden/>
          </w:rPr>
          <w:fldChar w:fldCharType="begin"/>
        </w:r>
        <w:r w:rsidR="00332093">
          <w:rPr>
            <w:noProof/>
            <w:webHidden/>
          </w:rPr>
          <w:instrText xml:space="preserve"> PAGEREF _Toc65750414 \h </w:instrText>
        </w:r>
        <w:r w:rsidR="00332093">
          <w:rPr>
            <w:noProof/>
            <w:webHidden/>
          </w:rPr>
        </w:r>
        <w:r w:rsidR="00332093">
          <w:rPr>
            <w:noProof/>
            <w:webHidden/>
          </w:rPr>
          <w:fldChar w:fldCharType="separate"/>
        </w:r>
        <w:r w:rsidR="00332093">
          <w:rPr>
            <w:noProof/>
            <w:webHidden/>
          </w:rPr>
          <w:t>22</w:t>
        </w:r>
        <w:r w:rsidR="00332093">
          <w:rPr>
            <w:noProof/>
            <w:webHidden/>
          </w:rPr>
          <w:fldChar w:fldCharType="end"/>
        </w:r>
      </w:hyperlink>
    </w:p>
    <w:p w14:paraId="1F35EC41"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415" w:history="1">
        <w:r w:rsidR="00332093" w:rsidRPr="00C6174A">
          <w:rPr>
            <w:rStyle w:val="Hyperlink"/>
            <w:noProof/>
          </w:rPr>
          <w:t>1.1.7</w:t>
        </w:r>
        <w:r w:rsidR="00332093">
          <w:rPr>
            <w:rFonts w:asciiTheme="minorHAnsi" w:eastAsiaTheme="minorEastAsia" w:hAnsiTheme="minorHAnsi" w:cstheme="minorBidi"/>
            <w:noProof/>
            <w:sz w:val="22"/>
            <w:szCs w:val="22"/>
          </w:rPr>
          <w:tab/>
        </w:r>
        <w:r w:rsidR="00332093" w:rsidRPr="00C6174A">
          <w:rPr>
            <w:rStyle w:val="Hyperlink"/>
            <w:noProof/>
          </w:rPr>
          <w:t>MD-REQ-222036/B-FactoryReset.St</w:t>
        </w:r>
        <w:r w:rsidR="00332093">
          <w:rPr>
            <w:noProof/>
            <w:webHidden/>
          </w:rPr>
          <w:tab/>
        </w:r>
        <w:r w:rsidR="00332093">
          <w:rPr>
            <w:noProof/>
            <w:webHidden/>
          </w:rPr>
          <w:fldChar w:fldCharType="begin"/>
        </w:r>
        <w:r w:rsidR="00332093">
          <w:rPr>
            <w:noProof/>
            <w:webHidden/>
          </w:rPr>
          <w:instrText xml:space="preserve"> PAGEREF _Toc65750415 \h </w:instrText>
        </w:r>
        <w:r w:rsidR="00332093">
          <w:rPr>
            <w:noProof/>
            <w:webHidden/>
          </w:rPr>
        </w:r>
        <w:r w:rsidR="00332093">
          <w:rPr>
            <w:noProof/>
            <w:webHidden/>
          </w:rPr>
          <w:fldChar w:fldCharType="separate"/>
        </w:r>
        <w:r w:rsidR="00332093">
          <w:rPr>
            <w:noProof/>
            <w:webHidden/>
          </w:rPr>
          <w:t>22</w:t>
        </w:r>
        <w:r w:rsidR="00332093">
          <w:rPr>
            <w:noProof/>
            <w:webHidden/>
          </w:rPr>
          <w:fldChar w:fldCharType="end"/>
        </w:r>
      </w:hyperlink>
    </w:p>
    <w:p w14:paraId="72B53A33"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416" w:history="1">
        <w:r w:rsidR="00332093" w:rsidRPr="00C6174A">
          <w:rPr>
            <w:rStyle w:val="Hyperlink"/>
            <w:noProof/>
          </w:rPr>
          <w:t>1.1.8</w:t>
        </w:r>
        <w:r w:rsidR="00332093">
          <w:rPr>
            <w:rFonts w:asciiTheme="minorHAnsi" w:eastAsiaTheme="minorEastAsia" w:hAnsiTheme="minorHAnsi" w:cstheme="minorBidi"/>
            <w:noProof/>
            <w:sz w:val="22"/>
            <w:szCs w:val="22"/>
          </w:rPr>
          <w:tab/>
        </w:r>
        <w:r w:rsidR="00332093" w:rsidRPr="00C6174A">
          <w:rPr>
            <w:rStyle w:val="Hyperlink"/>
            <w:noProof/>
          </w:rPr>
          <w:t>MD-REQ-025377/O-Disp_LangSel.Rq (TcSE ROIN-297357)</w:t>
        </w:r>
        <w:r w:rsidR="00332093">
          <w:rPr>
            <w:noProof/>
            <w:webHidden/>
          </w:rPr>
          <w:tab/>
        </w:r>
        <w:r w:rsidR="00332093">
          <w:rPr>
            <w:noProof/>
            <w:webHidden/>
          </w:rPr>
          <w:fldChar w:fldCharType="begin"/>
        </w:r>
        <w:r w:rsidR="00332093">
          <w:rPr>
            <w:noProof/>
            <w:webHidden/>
          </w:rPr>
          <w:instrText xml:space="preserve"> PAGEREF _Toc65750416 \h </w:instrText>
        </w:r>
        <w:r w:rsidR="00332093">
          <w:rPr>
            <w:noProof/>
            <w:webHidden/>
          </w:rPr>
        </w:r>
        <w:r w:rsidR="00332093">
          <w:rPr>
            <w:noProof/>
            <w:webHidden/>
          </w:rPr>
          <w:fldChar w:fldCharType="separate"/>
        </w:r>
        <w:r w:rsidR="00332093">
          <w:rPr>
            <w:noProof/>
            <w:webHidden/>
          </w:rPr>
          <w:t>22</w:t>
        </w:r>
        <w:r w:rsidR="00332093">
          <w:rPr>
            <w:noProof/>
            <w:webHidden/>
          </w:rPr>
          <w:fldChar w:fldCharType="end"/>
        </w:r>
      </w:hyperlink>
    </w:p>
    <w:p w14:paraId="2D86A666"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417" w:history="1">
        <w:r w:rsidR="00332093" w:rsidRPr="00C6174A">
          <w:rPr>
            <w:rStyle w:val="Hyperlink"/>
            <w:noProof/>
          </w:rPr>
          <w:t>1.1.9</w:t>
        </w:r>
        <w:r w:rsidR="00332093">
          <w:rPr>
            <w:rFonts w:asciiTheme="minorHAnsi" w:eastAsiaTheme="minorEastAsia" w:hAnsiTheme="minorHAnsi" w:cstheme="minorBidi"/>
            <w:noProof/>
            <w:sz w:val="22"/>
            <w:szCs w:val="22"/>
          </w:rPr>
          <w:tab/>
        </w:r>
        <w:r w:rsidR="00332093" w:rsidRPr="00C6174A">
          <w:rPr>
            <w:rStyle w:val="Hyperlink"/>
            <w:noProof/>
          </w:rPr>
          <w:t>MD-REQ-025450/N-Disp_LangSel.St (TcSE ROIN-297360)</w:t>
        </w:r>
        <w:r w:rsidR="00332093">
          <w:rPr>
            <w:noProof/>
            <w:webHidden/>
          </w:rPr>
          <w:tab/>
        </w:r>
        <w:r w:rsidR="00332093">
          <w:rPr>
            <w:noProof/>
            <w:webHidden/>
          </w:rPr>
          <w:fldChar w:fldCharType="begin"/>
        </w:r>
        <w:r w:rsidR="00332093">
          <w:rPr>
            <w:noProof/>
            <w:webHidden/>
          </w:rPr>
          <w:instrText xml:space="preserve"> PAGEREF _Toc65750417 \h </w:instrText>
        </w:r>
        <w:r w:rsidR="00332093">
          <w:rPr>
            <w:noProof/>
            <w:webHidden/>
          </w:rPr>
        </w:r>
        <w:r w:rsidR="00332093">
          <w:rPr>
            <w:noProof/>
            <w:webHidden/>
          </w:rPr>
          <w:fldChar w:fldCharType="separate"/>
        </w:r>
        <w:r w:rsidR="00332093">
          <w:rPr>
            <w:noProof/>
            <w:webHidden/>
          </w:rPr>
          <w:t>24</w:t>
        </w:r>
        <w:r w:rsidR="00332093">
          <w:rPr>
            <w:noProof/>
            <w:webHidden/>
          </w:rPr>
          <w:fldChar w:fldCharType="end"/>
        </w:r>
      </w:hyperlink>
    </w:p>
    <w:p w14:paraId="21AA51E0"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18" w:history="1">
        <w:r w:rsidR="00332093" w:rsidRPr="00C6174A">
          <w:rPr>
            <w:rStyle w:val="Hyperlink"/>
            <w:noProof/>
          </w:rPr>
          <w:t>1.1.10</w:t>
        </w:r>
        <w:r w:rsidR="00332093">
          <w:rPr>
            <w:rFonts w:asciiTheme="minorHAnsi" w:eastAsiaTheme="minorEastAsia" w:hAnsiTheme="minorHAnsi" w:cstheme="minorBidi"/>
            <w:noProof/>
            <w:sz w:val="22"/>
            <w:szCs w:val="22"/>
          </w:rPr>
          <w:tab/>
        </w:r>
        <w:r w:rsidR="00332093" w:rsidRPr="00C6174A">
          <w:rPr>
            <w:rStyle w:val="Hyperlink"/>
            <w:noProof/>
          </w:rPr>
          <w:t>MD-REQ-025452/B-LanguageUpdate.Rsp (TcSE ROIN-297376)</w:t>
        </w:r>
        <w:r w:rsidR="00332093">
          <w:rPr>
            <w:noProof/>
            <w:webHidden/>
          </w:rPr>
          <w:tab/>
        </w:r>
        <w:r w:rsidR="00332093">
          <w:rPr>
            <w:noProof/>
            <w:webHidden/>
          </w:rPr>
          <w:fldChar w:fldCharType="begin"/>
        </w:r>
        <w:r w:rsidR="00332093">
          <w:rPr>
            <w:noProof/>
            <w:webHidden/>
          </w:rPr>
          <w:instrText xml:space="preserve"> PAGEREF _Toc65750418 \h </w:instrText>
        </w:r>
        <w:r w:rsidR="00332093">
          <w:rPr>
            <w:noProof/>
            <w:webHidden/>
          </w:rPr>
        </w:r>
        <w:r w:rsidR="00332093">
          <w:rPr>
            <w:noProof/>
            <w:webHidden/>
          </w:rPr>
          <w:fldChar w:fldCharType="separate"/>
        </w:r>
        <w:r w:rsidR="00332093">
          <w:rPr>
            <w:noProof/>
            <w:webHidden/>
          </w:rPr>
          <w:t>25</w:t>
        </w:r>
        <w:r w:rsidR="00332093">
          <w:rPr>
            <w:noProof/>
            <w:webHidden/>
          </w:rPr>
          <w:fldChar w:fldCharType="end"/>
        </w:r>
      </w:hyperlink>
    </w:p>
    <w:p w14:paraId="1E13C868"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19" w:history="1">
        <w:r w:rsidR="00332093" w:rsidRPr="00C6174A">
          <w:rPr>
            <w:rStyle w:val="Hyperlink"/>
            <w:noProof/>
          </w:rPr>
          <w:t>1.1.11</w:t>
        </w:r>
        <w:r w:rsidR="00332093">
          <w:rPr>
            <w:rFonts w:asciiTheme="minorHAnsi" w:eastAsiaTheme="minorEastAsia" w:hAnsiTheme="minorHAnsi" w:cstheme="minorBidi"/>
            <w:noProof/>
            <w:sz w:val="22"/>
            <w:szCs w:val="22"/>
          </w:rPr>
          <w:tab/>
        </w:r>
        <w:r w:rsidR="00332093" w:rsidRPr="00C6174A">
          <w:rPr>
            <w:rStyle w:val="Hyperlink"/>
            <w:noProof/>
          </w:rPr>
          <w:t>MD-REQ-025379/B-Bezel_Beeps.Rq (TcSE ROIN-297362)</w:t>
        </w:r>
        <w:r w:rsidR="00332093">
          <w:rPr>
            <w:noProof/>
            <w:webHidden/>
          </w:rPr>
          <w:tab/>
        </w:r>
        <w:r w:rsidR="00332093">
          <w:rPr>
            <w:noProof/>
            <w:webHidden/>
          </w:rPr>
          <w:fldChar w:fldCharType="begin"/>
        </w:r>
        <w:r w:rsidR="00332093">
          <w:rPr>
            <w:noProof/>
            <w:webHidden/>
          </w:rPr>
          <w:instrText xml:space="preserve"> PAGEREF _Toc65750419 \h </w:instrText>
        </w:r>
        <w:r w:rsidR="00332093">
          <w:rPr>
            <w:noProof/>
            <w:webHidden/>
          </w:rPr>
        </w:r>
        <w:r w:rsidR="00332093">
          <w:rPr>
            <w:noProof/>
            <w:webHidden/>
          </w:rPr>
          <w:fldChar w:fldCharType="separate"/>
        </w:r>
        <w:r w:rsidR="00332093">
          <w:rPr>
            <w:noProof/>
            <w:webHidden/>
          </w:rPr>
          <w:t>25</w:t>
        </w:r>
        <w:r w:rsidR="00332093">
          <w:rPr>
            <w:noProof/>
            <w:webHidden/>
          </w:rPr>
          <w:fldChar w:fldCharType="end"/>
        </w:r>
      </w:hyperlink>
    </w:p>
    <w:p w14:paraId="77FC02F0"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20" w:history="1">
        <w:r w:rsidR="00332093" w:rsidRPr="00C6174A">
          <w:rPr>
            <w:rStyle w:val="Hyperlink"/>
            <w:noProof/>
          </w:rPr>
          <w:t>1.1.12</w:t>
        </w:r>
        <w:r w:rsidR="00332093">
          <w:rPr>
            <w:rFonts w:asciiTheme="minorHAnsi" w:eastAsiaTheme="minorEastAsia" w:hAnsiTheme="minorHAnsi" w:cstheme="minorBidi"/>
            <w:noProof/>
            <w:sz w:val="22"/>
            <w:szCs w:val="22"/>
          </w:rPr>
          <w:tab/>
        </w:r>
        <w:r w:rsidR="00332093" w:rsidRPr="00C6174A">
          <w:rPr>
            <w:rStyle w:val="Hyperlink"/>
            <w:noProof/>
          </w:rPr>
          <w:t>MD-REQ-025385/B-Bezel_Beeps.St (TcSE ROIN-297423)</w:t>
        </w:r>
        <w:r w:rsidR="00332093">
          <w:rPr>
            <w:noProof/>
            <w:webHidden/>
          </w:rPr>
          <w:tab/>
        </w:r>
        <w:r w:rsidR="00332093">
          <w:rPr>
            <w:noProof/>
            <w:webHidden/>
          </w:rPr>
          <w:fldChar w:fldCharType="begin"/>
        </w:r>
        <w:r w:rsidR="00332093">
          <w:rPr>
            <w:noProof/>
            <w:webHidden/>
          </w:rPr>
          <w:instrText xml:space="preserve"> PAGEREF _Toc65750420 \h </w:instrText>
        </w:r>
        <w:r w:rsidR="00332093">
          <w:rPr>
            <w:noProof/>
            <w:webHidden/>
          </w:rPr>
        </w:r>
        <w:r w:rsidR="00332093">
          <w:rPr>
            <w:noProof/>
            <w:webHidden/>
          </w:rPr>
          <w:fldChar w:fldCharType="separate"/>
        </w:r>
        <w:r w:rsidR="00332093">
          <w:rPr>
            <w:noProof/>
            <w:webHidden/>
          </w:rPr>
          <w:t>26</w:t>
        </w:r>
        <w:r w:rsidR="00332093">
          <w:rPr>
            <w:noProof/>
            <w:webHidden/>
          </w:rPr>
          <w:fldChar w:fldCharType="end"/>
        </w:r>
      </w:hyperlink>
    </w:p>
    <w:p w14:paraId="1A09A421"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21" w:history="1">
        <w:r w:rsidR="00332093" w:rsidRPr="00C6174A">
          <w:rPr>
            <w:rStyle w:val="Hyperlink"/>
            <w:noProof/>
          </w:rPr>
          <w:t>1.1.13</w:t>
        </w:r>
        <w:r w:rsidR="00332093">
          <w:rPr>
            <w:rFonts w:asciiTheme="minorHAnsi" w:eastAsiaTheme="minorEastAsia" w:hAnsiTheme="minorHAnsi" w:cstheme="minorBidi"/>
            <w:noProof/>
            <w:sz w:val="22"/>
            <w:szCs w:val="22"/>
          </w:rPr>
          <w:tab/>
        </w:r>
        <w:r w:rsidR="00332093" w:rsidRPr="00C6174A">
          <w:rPr>
            <w:rStyle w:val="Hyperlink"/>
            <w:noProof/>
          </w:rPr>
          <w:t>MD-REQ-025386/B-Bezel_Beeps_Supported.St (TcSE ROIN-297429)</w:t>
        </w:r>
        <w:r w:rsidR="00332093">
          <w:rPr>
            <w:noProof/>
            <w:webHidden/>
          </w:rPr>
          <w:tab/>
        </w:r>
        <w:r w:rsidR="00332093">
          <w:rPr>
            <w:noProof/>
            <w:webHidden/>
          </w:rPr>
          <w:fldChar w:fldCharType="begin"/>
        </w:r>
        <w:r w:rsidR="00332093">
          <w:rPr>
            <w:noProof/>
            <w:webHidden/>
          </w:rPr>
          <w:instrText xml:space="preserve"> PAGEREF _Toc65750421 \h </w:instrText>
        </w:r>
        <w:r w:rsidR="00332093">
          <w:rPr>
            <w:noProof/>
            <w:webHidden/>
          </w:rPr>
        </w:r>
        <w:r w:rsidR="00332093">
          <w:rPr>
            <w:noProof/>
            <w:webHidden/>
          </w:rPr>
          <w:fldChar w:fldCharType="separate"/>
        </w:r>
        <w:r w:rsidR="00332093">
          <w:rPr>
            <w:noProof/>
            <w:webHidden/>
          </w:rPr>
          <w:t>26</w:t>
        </w:r>
        <w:r w:rsidR="00332093">
          <w:rPr>
            <w:noProof/>
            <w:webHidden/>
          </w:rPr>
          <w:fldChar w:fldCharType="end"/>
        </w:r>
      </w:hyperlink>
    </w:p>
    <w:p w14:paraId="7EEA5209"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22" w:history="1">
        <w:r w:rsidR="00332093" w:rsidRPr="00C6174A">
          <w:rPr>
            <w:rStyle w:val="Hyperlink"/>
            <w:noProof/>
          </w:rPr>
          <w:t>1.1.14</w:t>
        </w:r>
        <w:r w:rsidR="00332093">
          <w:rPr>
            <w:rFonts w:asciiTheme="minorHAnsi" w:eastAsiaTheme="minorEastAsia" w:hAnsiTheme="minorHAnsi" w:cstheme="minorBidi"/>
            <w:noProof/>
            <w:sz w:val="22"/>
            <w:szCs w:val="22"/>
          </w:rPr>
          <w:tab/>
        </w:r>
        <w:r w:rsidR="00332093" w:rsidRPr="00C6174A">
          <w:rPr>
            <w:rStyle w:val="Hyperlink"/>
            <w:noProof/>
          </w:rPr>
          <w:t>MD-REQ-025381/B-TimeAdjust.Rq (TcSE ROIN-297370)</w:t>
        </w:r>
        <w:r w:rsidR="00332093">
          <w:rPr>
            <w:noProof/>
            <w:webHidden/>
          </w:rPr>
          <w:tab/>
        </w:r>
        <w:r w:rsidR="00332093">
          <w:rPr>
            <w:noProof/>
            <w:webHidden/>
          </w:rPr>
          <w:fldChar w:fldCharType="begin"/>
        </w:r>
        <w:r w:rsidR="00332093">
          <w:rPr>
            <w:noProof/>
            <w:webHidden/>
          </w:rPr>
          <w:instrText xml:space="preserve"> PAGEREF _Toc65750422 \h </w:instrText>
        </w:r>
        <w:r w:rsidR="00332093">
          <w:rPr>
            <w:noProof/>
            <w:webHidden/>
          </w:rPr>
        </w:r>
        <w:r w:rsidR="00332093">
          <w:rPr>
            <w:noProof/>
            <w:webHidden/>
          </w:rPr>
          <w:fldChar w:fldCharType="separate"/>
        </w:r>
        <w:r w:rsidR="00332093">
          <w:rPr>
            <w:noProof/>
            <w:webHidden/>
          </w:rPr>
          <w:t>26</w:t>
        </w:r>
        <w:r w:rsidR="00332093">
          <w:rPr>
            <w:noProof/>
            <w:webHidden/>
          </w:rPr>
          <w:fldChar w:fldCharType="end"/>
        </w:r>
      </w:hyperlink>
    </w:p>
    <w:p w14:paraId="7E5A317B"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23" w:history="1">
        <w:r w:rsidR="00332093" w:rsidRPr="00C6174A">
          <w:rPr>
            <w:rStyle w:val="Hyperlink"/>
            <w:noProof/>
          </w:rPr>
          <w:t>1.1.15</w:t>
        </w:r>
        <w:r w:rsidR="00332093">
          <w:rPr>
            <w:rFonts w:asciiTheme="minorHAnsi" w:eastAsiaTheme="minorEastAsia" w:hAnsiTheme="minorHAnsi" w:cstheme="minorBidi"/>
            <w:noProof/>
            <w:sz w:val="22"/>
            <w:szCs w:val="22"/>
          </w:rPr>
          <w:tab/>
        </w:r>
        <w:r w:rsidR="00332093" w:rsidRPr="00C6174A">
          <w:rPr>
            <w:rStyle w:val="Hyperlink"/>
            <w:noProof/>
          </w:rPr>
          <w:t>MD-REQ-025462/B-VehTimeFormat.St (TcSE ROIN-297375)</w:t>
        </w:r>
        <w:r w:rsidR="00332093">
          <w:rPr>
            <w:noProof/>
            <w:webHidden/>
          </w:rPr>
          <w:tab/>
        </w:r>
        <w:r w:rsidR="00332093">
          <w:rPr>
            <w:noProof/>
            <w:webHidden/>
          </w:rPr>
          <w:fldChar w:fldCharType="begin"/>
        </w:r>
        <w:r w:rsidR="00332093">
          <w:rPr>
            <w:noProof/>
            <w:webHidden/>
          </w:rPr>
          <w:instrText xml:space="preserve"> PAGEREF _Toc65750423 \h </w:instrText>
        </w:r>
        <w:r w:rsidR="00332093">
          <w:rPr>
            <w:noProof/>
            <w:webHidden/>
          </w:rPr>
        </w:r>
        <w:r w:rsidR="00332093">
          <w:rPr>
            <w:noProof/>
            <w:webHidden/>
          </w:rPr>
          <w:fldChar w:fldCharType="separate"/>
        </w:r>
        <w:r w:rsidR="00332093">
          <w:rPr>
            <w:noProof/>
            <w:webHidden/>
          </w:rPr>
          <w:t>26</w:t>
        </w:r>
        <w:r w:rsidR="00332093">
          <w:rPr>
            <w:noProof/>
            <w:webHidden/>
          </w:rPr>
          <w:fldChar w:fldCharType="end"/>
        </w:r>
      </w:hyperlink>
    </w:p>
    <w:p w14:paraId="65293298"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24" w:history="1">
        <w:r w:rsidR="00332093" w:rsidRPr="00C6174A">
          <w:rPr>
            <w:rStyle w:val="Hyperlink"/>
            <w:noProof/>
          </w:rPr>
          <w:t>1.1.16</w:t>
        </w:r>
        <w:r w:rsidR="00332093">
          <w:rPr>
            <w:rFonts w:asciiTheme="minorHAnsi" w:eastAsiaTheme="minorEastAsia" w:hAnsiTheme="minorHAnsi" w:cstheme="minorBidi"/>
            <w:noProof/>
            <w:sz w:val="22"/>
            <w:szCs w:val="22"/>
          </w:rPr>
          <w:tab/>
        </w:r>
        <w:r w:rsidR="00332093" w:rsidRPr="00C6174A">
          <w:rPr>
            <w:rStyle w:val="Hyperlink"/>
            <w:noProof/>
          </w:rPr>
          <w:t>MD-REQ-097285/C-ValetMode_St</w:t>
        </w:r>
        <w:r w:rsidR="00332093">
          <w:rPr>
            <w:noProof/>
            <w:webHidden/>
          </w:rPr>
          <w:tab/>
        </w:r>
        <w:r w:rsidR="00332093">
          <w:rPr>
            <w:noProof/>
            <w:webHidden/>
          </w:rPr>
          <w:fldChar w:fldCharType="begin"/>
        </w:r>
        <w:r w:rsidR="00332093">
          <w:rPr>
            <w:noProof/>
            <w:webHidden/>
          </w:rPr>
          <w:instrText xml:space="preserve"> PAGEREF _Toc65750424 \h </w:instrText>
        </w:r>
        <w:r w:rsidR="00332093">
          <w:rPr>
            <w:noProof/>
            <w:webHidden/>
          </w:rPr>
        </w:r>
        <w:r w:rsidR="00332093">
          <w:rPr>
            <w:noProof/>
            <w:webHidden/>
          </w:rPr>
          <w:fldChar w:fldCharType="separate"/>
        </w:r>
        <w:r w:rsidR="00332093">
          <w:rPr>
            <w:noProof/>
            <w:webHidden/>
          </w:rPr>
          <w:t>27</w:t>
        </w:r>
        <w:r w:rsidR="00332093">
          <w:rPr>
            <w:noProof/>
            <w:webHidden/>
          </w:rPr>
          <w:fldChar w:fldCharType="end"/>
        </w:r>
      </w:hyperlink>
    </w:p>
    <w:p w14:paraId="7886D53F"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25" w:history="1">
        <w:r w:rsidR="00332093" w:rsidRPr="00C6174A">
          <w:rPr>
            <w:rStyle w:val="Hyperlink"/>
            <w:noProof/>
          </w:rPr>
          <w:t>1.1.17</w:t>
        </w:r>
        <w:r w:rsidR="00332093">
          <w:rPr>
            <w:rFonts w:asciiTheme="minorHAnsi" w:eastAsiaTheme="minorEastAsia" w:hAnsiTheme="minorHAnsi" w:cstheme="minorBidi"/>
            <w:noProof/>
            <w:sz w:val="22"/>
            <w:szCs w:val="22"/>
          </w:rPr>
          <w:tab/>
        </w:r>
        <w:r w:rsidR="00332093" w:rsidRPr="00C6174A">
          <w:rPr>
            <w:rStyle w:val="Hyperlink"/>
            <w:noProof/>
          </w:rPr>
          <w:t>MD-REQ-025380/B-Disp_Temperature.Rq (TcSE ROIN-297369)</w:t>
        </w:r>
        <w:r w:rsidR="00332093">
          <w:rPr>
            <w:noProof/>
            <w:webHidden/>
          </w:rPr>
          <w:tab/>
        </w:r>
        <w:r w:rsidR="00332093">
          <w:rPr>
            <w:noProof/>
            <w:webHidden/>
          </w:rPr>
          <w:fldChar w:fldCharType="begin"/>
        </w:r>
        <w:r w:rsidR="00332093">
          <w:rPr>
            <w:noProof/>
            <w:webHidden/>
          </w:rPr>
          <w:instrText xml:space="preserve"> PAGEREF _Toc65750425 \h </w:instrText>
        </w:r>
        <w:r w:rsidR="00332093">
          <w:rPr>
            <w:noProof/>
            <w:webHidden/>
          </w:rPr>
        </w:r>
        <w:r w:rsidR="00332093">
          <w:rPr>
            <w:noProof/>
            <w:webHidden/>
          </w:rPr>
          <w:fldChar w:fldCharType="separate"/>
        </w:r>
        <w:r w:rsidR="00332093">
          <w:rPr>
            <w:noProof/>
            <w:webHidden/>
          </w:rPr>
          <w:t>27</w:t>
        </w:r>
        <w:r w:rsidR="00332093">
          <w:rPr>
            <w:noProof/>
            <w:webHidden/>
          </w:rPr>
          <w:fldChar w:fldCharType="end"/>
        </w:r>
      </w:hyperlink>
    </w:p>
    <w:p w14:paraId="67AFBE88"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26" w:history="1">
        <w:r w:rsidR="00332093" w:rsidRPr="00C6174A">
          <w:rPr>
            <w:rStyle w:val="Hyperlink"/>
            <w:noProof/>
          </w:rPr>
          <w:t>1.1.18</w:t>
        </w:r>
        <w:r w:rsidR="00332093">
          <w:rPr>
            <w:rFonts w:asciiTheme="minorHAnsi" w:eastAsiaTheme="minorEastAsia" w:hAnsiTheme="minorHAnsi" w:cstheme="minorBidi"/>
            <w:noProof/>
            <w:sz w:val="22"/>
            <w:szCs w:val="22"/>
          </w:rPr>
          <w:tab/>
        </w:r>
        <w:r w:rsidR="00332093" w:rsidRPr="00C6174A">
          <w:rPr>
            <w:rStyle w:val="Hyperlink"/>
            <w:noProof/>
          </w:rPr>
          <w:t>MD-REQ-025453/B-Disp_Temperature.St (TcSE ROIN-297374)</w:t>
        </w:r>
        <w:r w:rsidR="00332093">
          <w:rPr>
            <w:noProof/>
            <w:webHidden/>
          </w:rPr>
          <w:tab/>
        </w:r>
        <w:r w:rsidR="00332093">
          <w:rPr>
            <w:noProof/>
            <w:webHidden/>
          </w:rPr>
          <w:fldChar w:fldCharType="begin"/>
        </w:r>
        <w:r w:rsidR="00332093">
          <w:rPr>
            <w:noProof/>
            <w:webHidden/>
          </w:rPr>
          <w:instrText xml:space="preserve"> PAGEREF _Toc65750426 \h </w:instrText>
        </w:r>
        <w:r w:rsidR="00332093">
          <w:rPr>
            <w:noProof/>
            <w:webHidden/>
          </w:rPr>
        </w:r>
        <w:r w:rsidR="00332093">
          <w:rPr>
            <w:noProof/>
            <w:webHidden/>
          </w:rPr>
          <w:fldChar w:fldCharType="separate"/>
        </w:r>
        <w:r w:rsidR="00332093">
          <w:rPr>
            <w:noProof/>
            <w:webHidden/>
          </w:rPr>
          <w:t>27</w:t>
        </w:r>
        <w:r w:rsidR="00332093">
          <w:rPr>
            <w:noProof/>
            <w:webHidden/>
          </w:rPr>
          <w:fldChar w:fldCharType="end"/>
        </w:r>
      </w:hyperlink>
    </w:p>
    <w:p w14:paraId="5C2D4FEE"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27" w:history="1">
        <w:r w:rsidR="00332093" w:rsidRPr="00C6174A">
          <w:rPr>
            <w:rStyle w:val="Hyperlink"/>
            <w:noProof/>
          </w:rPr>
          <w:t>1.1.19</w:t>
        </w:r>
        <w:r w:rsidR="00332093">
          <w:rPr>
            <w:rFonts w:asciiTheme="minorHAnsi" w:eastAsiaTheme="minorEastAsia" w:hAnsiTheme="minorHAnsi" w:cstheme="minorBidi"/>
            <w:noProof/>
            <w:sz w:val="22"/>
            <w:szCs w:val="22"/>
          </w:rPr>
          <w:tab/>
        </w:r>
        <w:r w:rsidR="00332093" w:rsidRPr="00C6174A">
          <w:rPr>
            <w:rStyle w:val="Hyperlink"/>
            <w:noProof/>
          </w:rPr>
          <w:t>MD-REQ-025388/C-LightAmbColor_No_Rq (TcSE ROIN-297407)</w:t>
        </w:r>
        <w:r w:rsidR="00332093">
          <w:rPr>
            <w:noProof/>
            <w:webHidden/>
          </w:rPr>
          <w:tab/>
        </w:r>
        <w:r w:rsidR="00332093">
          <w:rPr>
            <w:noProof/>
            <w:webHidden/>
          </w:rPr>
          <w:fldChar w:fldCharType="begin"/>
        </w:r>
        <w:r w:rsidR="00332093">
          <w:rPr>
            <w:noProof/>
            <w:webHidden/>
          </w:rPr>
          <w:instrText xml:space="preserve"> PAGEREF _Toc65750427 \h </w:instrText>
        </w:r>
        <w:r w:rsidR="00332093">
          <w:rPr>
            <w:noProof/>
            <w:webHidden/>
          </w:rPr>
        </w:r>
        <w:r w:rsidR="00332093">
          <w:rPr>
            <w:noProof/>
            <w:webHidden/>
          </w:rPr>
          <w:fldChar w:fldCharType="separate"/>
        </w:r>
        <w:r w:rsidR="00332093">
          <w:rPr>
            <w:noProof/>
            <w:webHidden/>
          </w:rPr>
          <w:t>27</w:t>
        </w:r>
        <w:r w:rsidR="00332093">
          <w:rPr>
            <w:noProof/>
            <w:webHidden/>
          </w:rPr>
          <w:fldChar w:fldCharType="end"/>
        </w:r>
      </w:hyperlink>
    </w:p>
    <w:p w14:paraId="51604636"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28" w:history="1">
        <w:r w:rsidR="00332093" w:rsidRPr="00C6174A">
          <w:rPr>
            <w:rStyle w:val="Hyperlink"/>
            <w:noProof/>
          </w:rPr>
          <w:t>1.1.20</w:t>
        </w:r>
        <w:r w:rsidR="00332093">
          <w:rPr>
            <w:rFonts w:asciiTheme="minorHAnsi" w:eastAsiaTheme="minorEastAsia" w:hAnsiTheme="minorHAnsi" w:cstheme="minorBidi"/>
            <w:noProof/>
            <w:sz w:val="22"/>
            <w:szCs w:val="22"/>
          </w:rPr>
          <w:tab/>
        </w:r>
        <w:r w:rsidR="00332093" w:rsidRPr="00C6174A">
          <w:rPr>
            <w:rStyle w:val="Hyperlink"/>
            <w:noProof/>
          </w:rPr>
          <w:t>MD-REQ-025389/C-LightAmbIntsty_No_Rq (TcSE ROIN-297420)</w:t>
        </w:r>
        <w:r w:rsidR="00332093">
          <w:rPr>
            <w:noProof/>
            <w:webHidden/>
          </w:rPr>
          <w:tab/>
        </w:r>
        <w:r w:rsidR="00332093">
          <w:rPr>
            <w:noProof/>
            <w:webHidden/>
          </w:rPr>
          <w:fldChar w:fldCharType="begin"/>
        </w:r>
        <w:r w:rsidR="00332093">
          <w:rPr>
            <w:noProof/>
            <w:webHidden/>
          </w:rPr>
          <w:instrText xml:space="preserve"> PAGEREF _Toc65750428 \h </w:instrText>
        </w:r>
        <w:r w:rsidR="00332093">
          <w:rPr>
            <w:noProof/>
            <w:webHidden/>
          </w:rPr>
        </w:r>
        <w:r w:rsidR="00332093">
          <w:rPr>
            <w:noProof/>
            <w:webHidden/>
          </w:rPr>
          <w:fldChar w:fldCharType="separate"/>
        </w:r>
        <w:r w:rsidR="00332093">
          <w:rPr>
            <w:noProof/>
            <w:webHidden/>
          </w:rPr>
          <w:t>28</w:t>
        </w:r>
        <w:r w:rsidR="00332093">
          <w:rPr>
            <w:noProof/>
            <w:webHidden/>
          </w:rPr>
          <w:fldChar w:fldCharType="end"/>
        </w:r>
      </w:hyperlink>
    </w:p>
    <w:p w14:paraId="75725CE8"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29" w:history="1">
        <w:r w:rsidR="00332093" w:rsidRPr="00C6174A">
          <w:rPr>
            <w:rStyle w:val="Hyperlink"/>
            <w:noProof/>
          </w:rPr>
          <w:t>1.1.21</w:t>
        </w:r>
        <w:r w:rsidR="00332093">
          <w:rPr>
            <w:rFonts w:asciiTheme="minorHAnsi" w:eastAsiaTheme="minorEastAsia" w:hAnsiTheme="minorHAnsi" w:cstheme="minorBidi"/>
            <w:noProof/>
            <w:sz w:val="22"/>
            <w:szCs w:val="22"/>
          </w:rPr>
          <w:tab/>
        </w:r>
        <w:r w:rsidR="00332093" w:rsidRPr="00C6174A">
          <w:rPr>
            <w:rStyle w:val="Hyperlink"/>
            <w:noProof/>
          </w:rPr>
          <w:t>MD-REQ-025456/D-LightAmbColor_No_Actl (TcSE ROIN-297421)</w:t>
        </w:r>
        <w:r w:rsidR="00332093">
          <w:rPr>
            <w:noProof/>
            <w:webHidden/>
          </w:rPr>
          <w:tab/>
        </w:r>
        <w:r w:rsidR="00332093">
          <w:rPr>
            <w:noProof/>
            <w:webHidden/>
          </w:rPr>
          <w:fldChar w:fldCharType="begin"/>
        </w:r>
        <w:r w:rsidR="00332093">
          <w:rPr>
            <w:noProof/>
            <w:webHidden/>
          </w:rPr>
          <w:instrText xml:space="preserve"> PAGEREF _Toc65750429 \h </w:instrText>
        </w:r>
        <w:r w:rsidR="00332093">
          <w:rPr>
            <w:noProof/>
            <w:webHidden/>
          </w:rPr>
        </w:r>
        <w:r w:rsidR="00332093">
          <w:rPr>
            <w:noProof/>
            <w:webHidden/>
          </w:rPr>
          <w:fldChar w:fldCharType="separate"/>
        </w:r>
        <w:r w:rsidR="00332093">
          <w:rPr>
            <w:noProof/>
            <w:webHidden/>
          </w:rPr>
          <w:t>28</w:t>
        </w:r>
        <w:r w:rsidR="00332093">
          <w:rPr>
            <w:noProof/>
            <w:webHidden/>
          </w:rPr>
          <w:fldChar w:fldCharType="end"/>
        </w:r>
      </w:hyperlink>
    </w:p>
    <w:p w14:paraId="3F632193"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30" w:history="1">
        <w:r w:rsidR="00332093" w:rsidRPr="00C6174A">
          <w:rPr>
            <w:rStyle w:val="Hyperlink"/>
            <w:noProof/>
          </w:rPr>
          <w:t>1.1.22</w:t>
        </w:r>
        <w:r w:rsidR="00332093">
          <w:rPr>
            <w:rFonts w:asciiTheme="minorHAnsi" w:eastAsiaTheme="minorEastAsia" w:hAnsiTheme="minorHAnsi" w:cstheme="minorBidi"/>
            <w:noProof/>
            <w:sz w:val="22"/>
            <w:szCs w:val="22"/>
          </w:rPr>
          <w:tab/>
        </w:r>
        <w:r w:rsidR="00332093" w:rsidRPr="00C6174A">
          <w:rPr>
            <w:rStyle w:val="Hyperlink"/>
            <w:noProof/>
          </w:rPr>
          <w:t>MD-REQ-025457/D-LightAmbIntsty_No_Actl (TcSE ROIN-297422)</w:t>
        </w:r>
        <w:r w:rsidR="00332093">
          <w:rPr>
            <w:noProof/>
            <w:webHidden/>
          </w:rPr>
          <w:tab/>
        </w:r>
        <w:r w:rsidR="00332093">
          <w:rPr>
            <w:noProof/>
            <w:webHidden/>
          </w:rPr>
          <w:fldChar w:fldCharType="begin"/>
        </w:r>
        <w:r w:rsidR="00332093">
          <w:rPr>
            <w:noProof/>
            <w:webHidden/>
          </w:rPr>
          <w:instrText xml:space="preserve"> PAGEREF _Toc65750430 \h </w:instrText>
        </w:r>
        <w:r w:rsidR="00332093">
          <w:rPr>
            <w:noProof/>
            <w:webHidden/>
          </w:rPr>
        </w:r>
        <w:r w:rsidR="00332093">
          <w:rPr>
            <w:noProof/>
            <w:webHidden/>
          </w:rPr>
          <w:fldChar w:fldCharType="separate"/>
        </w:r>
        <w:r w:rsidR="00332093">
          <w:rPr>
            <w:noProof/>
            <w:webHidden/>
          </w:rPr>
          <w:t>28</w:t>
        </w:r>
        <w:r w:rsidR="00332093">
          <w:rPr>
            <w:noProof/>
            <w:webHidden/>
          </w:rPr>
          <w:fldChar w:fldCharType="end"/>
        </w:r>
      </w:hyperlink>
    </w:p>
    <w:p w14:paraId="590BD074"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31" w:history="1">
        <w:r w:rsidR="00332093" w:rsidRPr="00C6174A">
          <w:rPr>
            <w:rStyle w:val="Hyperlink"/>
            <w:noProof/>
          </w:rPr>
          <w:t>1.1.23</w:t>
        </w:r>
        <w:r w:rsidR="00332093">
          <w:rPr>
            <w:rFonts w:asciiTheme="minorHAnsi" w:eastAsiaTheme="minorEastAsia" w:hAnsiTheme="minorHAnsi" w:cstheme="minorBidi"/>
            <w:noProof/>
            <w:sz w:val="22"/>
            <w:szCs w:val="22"/>
          </w:rPr>
          <w:tab/>
        </w:r>
        <w:r w:rsidR="00332093" w:rsidRPr="00C6174A">
          <w:rPr>
            <w:rStyle w:val="Hyperlink"/>
            <w:noProof/>
          </w:rPr>
          <w:t>MD-REQ-192193/C-LightAmbColor_No_Actl - Variant 2</w:t>
        </w:r>
        <w:r w:rsidR="00332093">
          <w:rPr>
            <w:noProof/>
            <w:webHidden/>
          </w:rPr>
          <w:tab/>
        </w:r>
        <w:r w:rsidR="00332093">
          <w:rPr>
            <w:noProof/>
            <w:webHidden/>
          </w:rPr>
          <w:fldChar w:fldCharType="begin"/>
        </w:r>
        <w:r w:rsidR="00332093">
          <w:rPr>
            <w:noProof/>
            <w:webHidden/>
          </w:rPr>
          <w:instrText xml:space="preserve"> PAGEREF _Toc65750431 \h </w:instrText>
        </w:r>
        <w:r w:rsidR="00332093">
          <w:rPr>
            <w:noProof/>
            <w:webHidden/>
          </w:rPr>
        </w:r>
        <w:r w:rsidR="00332093">
          <w:rPr>
            <w:noProof/>
            <w:webHidden/>
          </w:rPr>
          <w:fldChar w:fldCharType="separate"/>
        </w:r>
        <w:r w:rsidR="00332093">
          <w:rPr>
            <w:noProof/>
            <w:webHidden/>
          </w:rPr>
          <w:t>29</w:t>
        </w:r>
        <w:r w:rsidR="00332093">
          <w:rPr>
            <w:noProof/>
            <w:webHidden/>
          </w:rPr>
          <w:fldChar w:fldCharType="end"/>
        </w:r>
      </w:hyperlink>
    </w:p>
    <w:p w14:paraId="3548D9FE"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32" w:history="1">
        <w:r w:rsidR="00332093" w:rsidRPr="00C6174A">
          <w:rPr>
            <w:rStyle w:val="Hyperlink"/>
            <w:noProof/>
          </w:rPr>
          <w:t>1.1.24</w:t>
        </w:r>
        <w:r w:rsidR="00332093">
          <w:rPr>
            <w:rFonts w:asciiTheme="minorHAnsi" w:eastAsiaTheme="minorEastAsia" w:hAnsiTheme="minorHAnsi" w:cstheme="minorBidi"/>
            <w:noProof/>
            <w:sz w:val="22"/>
            <w:szCs w:val="22"/>
          </w:rPr>
          <w:tab/>
        </w:r>
        <w:r w:rsidR="00332093" w:rsidRPr="00C6174A">
          <w:rPr>
            <w:rStyle w:val="Hyperlink"/>
            <w:noProof/>
          </w:rPr>
          <w:t>MD-REQ-192194/C-LightAmbIntsty_No_Actl - Variant 2</w:t>
        </w:r>
        <w:r w:rsidR="00332093">
          <w:rPr>
            <w:noProof/>
            <w:webHidden/>
          </w:rPr>
          <w:tab/>
        </w:r>
        <w:r w:rsidR="00332093">
          <w:rPr>
            <w:noProof/>
            <w:webHidden/>
          </w:rPr>
          <w:fldChar w:fldCharType="begin"/>
        </w:r>
        <w:r w:rsidR="00332093">
          <w:rPr>
            <w:noProof/>
            <w:webHidden/>
          </w:rPr>
          <w:instrText xml:space="preserve"> PAGEREF _Toc65750432 \h </w:instrText>
        </w:r>
        <w:r w:rsidR="00332093">
          <w:rPr>
            <w:noProof/>
            <w:webHidden/>
          </w:rPr>
        </w:r>
        <w:r w:rsidR="00332093">
          <w:rPr>
            <w:noProof/>
            <w:webHidden/>
          </w:rPr>
          <w:fldChar w:fldCharType="separate"/>
        </w:r>
        <w:r w:rsidR="00332093">
          <w:rPr>
            <w:noProof/>
            <w:webHidden/>
          </w:rPr>
          <w:t>29</w:t>
        </w:r>
        <w:r w:rsidR="00332093">
          <w:rPr>
            <w:noProof/>
            <w:webHidden/>
          </w:rPr>
          <w:fldChar w:fldCharType="end"/>
        </w:r>
      </w:hyperlink>
    </w:p>
    <w:p w14:paraId="46DFB5AC"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33" w:history="1">
        <w:r w:rsidR="00332093" w:rsidRPr="00C6174A">
          <w:rPr>
            <w:rStyle w:val="Hyperlink"/>
            <w:noProof/>
          </w:rPr>
          <w:t>1.1.25</w:t>
        </w:r>
        <w:r w:rsidR="00332093">
          <w:rPr>
            <w:rFonts w:asciiTheme="minorHAnsi" w:eastAsiaTheme="minorEastAsia" w:hAnsiTheme="minorHAnsi" w:cstheme="minorBidi"/>
            <w:noProof/>
            <w:sz w:val="22"/>
            <w:szCs w:val="22"/>
          </w:rPr>
          <w:tab/>
        </w:r>
        <w:r w:rsidR="00332093" w:rsidRPr="00C6174A">
          <w:rPr>
            <w:rStyle w:val="Hyperlink"/>
            <w:noProof/>
          </w:rPr>
          <w:t>MD-REQ-192189/B-LightAmbColor_No_Rq - Variant 2</w:t>
        </w:r>
        <w:r w:rsidR="00332093">
          <w:rPr>
            <w:noProof/>
            <w:webHidden/>
          </w:rPr>
          <w:tab/>
        </w:r>
        <w:r w:rsidR="00332093">
          <w:rPr>
            <w:noProof/>
            <w:webHidden/>
          </w:rPr>
          <w:fldChar w:fldCharType="begin"/>
        </w:r>
        <w:r w:rsidR="00332093">
          <w:rPr>
            <w:noProof/>
            <w:webHidden/>
          </w:rPr>
          <w:instrText xml:space="preserve"> PAGEREF _Toc65750433 \h </w:instrText>
        </w:r>
        <w:r w:rsidR="00332093">
          <w:rPr>
            <w:noProof/>
            <w:webHidden/>
          </w:rPr>
        </w:r>
        <w:r w:rsidR="00332093">
          <w:rPr>
            <w:noProof/>
            <w:webHidden/>
          </w:rPr>
          <w:fldChar w:fldCharType="separate"/>
        </w:r>
        <w:r w:rsidR="00332093">
          <w:rPr>
            <w:noProof/>
            <w:webHidden/>
          </w:rPr>
          <w:t>29</w:t>
        </w:r>
        <w:r w:rsidR="00332093">
          <w:rPr>
            <w:noProof/>
            <w:webHidden/>
          </w:rPr>
          <w:fldChar w:fldCharType="end"/>
        </w:r>
      </w:hyperlink>
    </w:p>
    <w:p w14:paraId="0F495D81"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34" w:history="1">
        <w:r w:rsidR="00332093" w:rsidRPr="00C6174A">
          <w:rPr>
            <w:rStyle w:val="Hyperlink"/>
            <w:noProof/>
          </w:rPr>
          <w:t>1.1.26</w:t>
        </w:r>
        <w:r w:rsidR="00332093">
          <w:rPr>
            <w:rFonts w:asciiTheme="minorHAnsi" w:eastAsiaTheme="minorEastAsia" w:hAnsiTheme="minorHAnsi" w:cstheme="minorBidi"/>
            <w:noProof/>
            <w:sz w:val="22"/>
            <w:szCs w:val="22"/>
          </w:rPr>
          <w:tab/>
        </w:r>
        <w:r w:rsidR="00332093" w:rsidRPr="00C6174A">
          <w:rPr>
            <w:rStyle w:val="Hyperlink"/>
            <w:noProof/>
          </w:rPr>
          <w:t>MD-REQ-192190/B-LightAmbIntsty_No_Rq - Variant 2</w:t>
        </w:r>
        <w:r w:rsidR="00332093">
          <w:rPr>
            <w:noProof/>
            <w:webHidden/>
          </w:rPr>
          <w:tab/>
        </w:r>
        <w:r w:rsidR="00332093">
          <w:rPr>
            <w:noProof/>
            <w:webHidden/>
          </w:rPr>
          <w:fldChar w:fldCharType="begin"/>
        </w:r>
        <w:r w:rsidR="00332093">
          <w:rPr>
            <w:noProof/>
            <w:webHidden/>
          </w:rPr>
          <w:instrText xml:space="preserve"> PAGEREF _Toc65750434 \h </w:instrText>
        </w:r>
        <w:r w:rsidR="00332093">
          <w:rPr>
            <w:noProof/>
            <w:webHidden/>
          </w:rPr>
        </w:r>
        <w:r w:rsidR="00332093">
          <w:rPr>
            <w:noProof/>
            <w:webHidden/>
          </w:rPr>
          <w:fldChar w:fldCharType="separate"/>
        </w:r>
        <w:r w:rsidR="00332093">
          <w:rPr>
            <w:noProof/>
            <w:webHidden/>
          </w:rPr>
          <w:t>30</w:t>
        </w:r>
        <w:r w:rsidR="00332093">
          <w:rPr>
            <w:noProof/>
            <w:webHidden/>
          </w:rPr>
          <w:fldChar w:fldCharType="end"/>
        </w:r>
      </w:hyperlink>
    </w:p>
    <w:p w14:paraId="0C94E56C"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35" w:history="1">
        <w:r w:rsidR="00332093" w:rsidRPr="00C6174A">
          <w:rPr>
            <w:rStyle w:val="Hyperlink"/>
            <w:noProof/>
          </w:rPr>
          <w:t>1.1.27</w:t>
        </w:r>
        <w:r w:rsidR="00332093">
          <w:rPr>
            <w:rFonts w:asciiTheme="minorHAnsi" w:eastAsiaTheme="minorEastAsia" w:hAnsiTheme="minorHAnsi" w:cstheme="minorBidi"/>
            <w:noProof/>
            <w:sz w:val="22"/>
            <w:szCs w:val="22"/>
          </w:rPr>
          <w:tab/>
        </w:r>
        <w:r w:rsidR="00332093" w:rsidRPr="00C6174A">
          <w:rPr>
            <w:rStyle w:val="Hyperlink"/>
            <w:noProof/>
          </w:rPr>
          <w:t>MD-REQ-025392/C-ChargePortLightRing_St (TcSE ROIN-270412)</w:t>
        </w:r>
        <w:r w:rsidR="00332093">
          <w:rPr>
            <w:noProof/>
            <w:webHidden/>
          </w:rPr>
          <w:tab/>
        </w:r>
        <w:r w:rsidR="00332093">
          <w:rPr>
            <w:noProof/>
            <w:webHidden/>
          </w:rPr>
          <w:fldChar w:fldCharType="begin"/>
        </w:r>
        <w:r w:rsidR="00332093">
          <w:rPr>
            <w:noProof/>
            <w:webHidden/>
          </w:rPr>
          <w:instrText xml:space="preserve"> PAGEREF _Toc65750435 \h </w:instrText>
        </w:r>
        <w:r w:rsidR="00332093">
          <w:rPr>
            <w:noProof/>
            <w:webHidden/>
          </w:rPr>
        </w:r>
        <w:r w:rsidR="00332093">
          <w:rPr>
            <w:noProof/>
            <w:webHidden/>
          </w:rPr>
          <w:fldChar w:fldCharType="separate"/>
        </w:r>
        <w:r w:rsidR="00332093">
          <w:rPr>
            <w:noProof/>
            <w:webHidden/>
          </w:rPr>
          <w:t>30</w:t>
        </w:r>
        <w:r w:rsidR="00332093">
          <w:rPr>
            <w:noProof/>
            <w:webHidden/>
          </w:rPr>
          <w:fldChar w:fldCharType="end"/>
        </w:r>
      </w:hyperlink>
    </w:p>
    <w:p w14:paraId="4732259E"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36" w:history="1">
        <w:r w:rsidR="00332093" w:rsidRPr="00C6174A">
          <w:rPr>
            <w:rStyle w:val="Hyperlink"/>
            <w:noProof/>
          </w:rPr>
          <w:t>1.1.28</w:t>
        </w:r>
        <w:r w:rsidR="00332093">
          <w:rPr>
            <w:rFonts w:asciiTheme="minorHAnsi" w:eastAsiaTheme="minorEastAsia" w:hAnsiTheme="minorHAnsi" w:cstheme="minorBidi"/>
            <w:noProof/>
            <w:sz w:val="22"/>
            <w:szCs w:val="22"/>
          </w:rPr>
          <w:tab/>
        </w:r>
        <w:r w:rsidR="00332093" w:rsidRPr="00C6174A">
          <w:rPr>
            <w:rStyle w:val="Hyperlink"/>
            <w:noProof/>
          </w:rPr>
          <w:t>MD-REQ-023414/C-CntrStk_D_RqAssoc (TcSE ROIN-284870-1)</w:t>
        </w:r>
        <w:r w:rsidR="00332093">
          <w:rPr>
            <w:noProof/>
            <w:webHidden/>
          </w:rPr>
          <w:tab/>
        </w:r>
        <w:r w:rsidR="00332093">
          <w:rPr>
            <w:noProof/>
            <w:webHidden/>
          </w:rPr>
          <w:fldChar w:fldCharType="begin"/>
        </w:r>
        <w:r w:rsidR="00332093">
          <w:rPr>
            <w:noProof/>
            <w:webHidden/>
          </w:rPr>
          <w:instrText xml:space="preserve"> PAGEREF _Toc65750436 \h </w:instrText>
        </w:r>
        <w:r w:rsidR="00332093">
          <w:rPr>
            <w:noProof/>
            <w:webHidden/>
          </w:rPr>
        </w:r>
        <w:r w:rsidR="00332093">
          <w:rPr>
            <w:noProof/>
            <w:webHidden/>
          </w:rPr>
          <w:fldChar w:fldCharType="separate"/>
        </w:r>
        <w:r w:rsidR="00332093">
          <w:rPr>
            <w:noProof/>
            <w:webHidden/>
          </w:rPr>
          <w:t>30</w:t>
        </w:r>
        <w:r w:rsidR="00332093">
          <w:rPr>
            <w:noProof/>
            <w:webHidden/>
          </w:rPr>
          <w:fldChar w:fldCharType="end"/>
        </w:r>
      </w:hyperlink>
    </w:p>
    <w:p w14:paraId="69D9FFE1"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37" w:history="1">
        <w:r w:rsidR="00332093" w:rsidRPr="00C6174A">
          <w:rPr>
            <w:rStyle w:val="Hyperlink"/>
            <w:noProof/>
          </w:rPr>
          <w:t>1.1.29</w:t>
        </w:r>
        <w:r w:rsidR="00332093">
          <w:rPr>
            <w:rFonts w:asciiTheme="minorHAnsi" w:eastAsiaTheme="minorEastAsia" w:hAnsiTheme="minorHAnsi" w:cstheme="minorBidi"/>
            <w:noProof/>
            <w:sz w:val="22"/>
            <w:szCs w:val="22"/>
          </w:rPr>
          <w:tab/>
        </w:r>
        <w:r w:rsidR="00332093" w:rsidRPr="00C6174A">
          <w:rPr>
            <w:rStyle w:val="Hyperlink"/>
            <w:noProof/>
          </w:rPr>
          <w:t>MD-REQ-023415/B-CntrStkKeycodeActl (TcSE ROIN-284871-1)</w:t>
        </w:r>
        <w:r w:rsidR="00332093">
          <w:rPr>
            <w:noProof/>
            <w:webHidden/>
          </w:rPr>
          <w:tab/>
        </w:r>
        <w:r w:rsidR="00332093">
          <w:rPr>
            <w:noProof/>
            <w:webHidden/>
          </w:rPr>
          <w:fldChar w:fldCharType="begin"/>
        </w:r>
        <w:r w:rsidR="00332093">
          <w:rPr>
            <w:noProof/>
            <w:webHidden/>
          </w:rPr>
          <w:instrText xml:space="preserve"> PAGEREF _Toc65750437 \h </w:instrText>
        </w:r>
        <w:r w:rsidR="00332093">
          <w:rPr>
            <w:noProof/>
            <w:webHidden/>
          </w:rPr>
        </w:r>
        <w:r w:rsidR="00332093">
          <w:rPr>
            <w:noProof/>
            <w:webHidden/>
          </w:rPr>
          <w:fldChar w:fldCharType="separate"/>
        </w:r>
        <w:r w:rsidR="00332093">
          <w:rPr>
            <w:noProof/>
            <w:webHidden/>
          </w:rPr>
          <w:t>31</w:t>
        </w:r>
        <w:r w:rsidR="00332093">
          <w:rPr>
            <w:noProof/>
            <w:webHidden/>
          </w:rPr>
          <w:fldChar w:fldCharType="end"/>
        </w:r>
      </w:hyperlink>
    </w:p>
    <w:p w14:paraId="6B3A40A3"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38" w:history="1">
        <w:r w:rsidR="00332093" w:rsidRPr="00C6174A">
          <w:rPr>
            <w:rStyle w:val="Hyperlink"/>
            <w:noProof/>
          </w:rPr>
          <w:t>1.1.30</w:t>
        </w:r>
        <w:r w:rsidR="00332093">
          <w:rPr>
            <w:rFonts w:asciiTheme="minorHAnsi" w:eastAsiaTheme="minorEastAsia" w:hAnsiTheme="minorHAnsi" w:cstheme="minorBidi"/>
            <w:noProof/>
            <w:sz w:val="22"/>
            <w:szCs w:val="22"/>
          </w:rPr>
          <w:tab/>
        </w:r>
        <w:r w:rsidR="00332093" w:rsidRPr="00C6174A">
          <w:rPr>
            <w:rStyle w:val="Hyperlink"/>
            <w:noProof/>
          </w:rPr>
          <w:t>MD-REQ-023425/B-AssocConfirm_D_Actl (TcSE ROIN-284863-1)</w:t>
        </w:r>
        <w:r w:rsidR="00332093">
          <w:rPr>
            <w:noProof/>
            <w:webHidden/>
          </w:rPr>
          <w:tab/>
        </w:r>
        <w:r w:rsidR="00332093">
          <w:rPr>
            <w:noProof/>
            <w:webHidden/>
          </w:rPr>
          <w:fldChar w:fldCharType="begin"/>
        </w:r>
        <w:r w:rsidR="00332093">
          <w:rPr>
            <w:noProof/>
            <w:webHidden/>
          </w:rPr>
          <w:instrText xml:space="preserve"> PAGEREF _Toc65750438 \h </w:instrText>
        </w:r>
        <w:r w:rsidR="00332093">
          <w:rPr>
            <w:noProof/>
            <w:webHidden/>
          </w:rPr>
        </w:r>
        <w:r w:rsidR="00332093">
          <w:rPr>
            <w:noProof/>
            <w:webHidden/>
          </w:rPr>
          <w:fldChar w:fldCharType="separate"/>
        </w:r>
        <w:r w:rsidR="00332093">
          <w:rPr>
            <w:noProof/>
            <w:webHidden/>
          </w:rPr>
          <w:t>32</w:t>
        </w:r>
        <w:r w:rsidR="00332093">
          <w:rPr>
            <w:noProof/>
            <w:webHidden/>
          </w:rPr>
          <w:fldChar w:fldCharType="end"/>
        </w:r>
      </w:hyperlink>
    </w:p>
    <w:p w14:paraId="34CEAE9E"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39" w:history="1">
        <w:r w:rsidR="00332093" w:rsidRPr="00C6174A">
          <w:rPr>
            <w:rStyle w:val="Hyperlink"/>
            <w:noProof/>
          </w:rPr>
          <w:t>1.1.31</w:t>
        </w:r>
        <w:r w:rsidR="00332093">
          <w:rPr>
            <w:rFonts w:asciiTheme="minorHAnsi" w:eastAsiaTheme="minorEastAsia" w:hAnsiTheme="minorHAnsi" w:cstheme="minorBidi"/>
            <w:noProof/>
            <w:sz w:val="22"/>
            <w:szCs w:val="22"/>
          </w:rPr>
          <w:tab/>
        </w:r>
        <w:r w:rsidR="00332093" w:rsidRPr="00C6174A">
          <w:rPr>
            <w:rStyle w:val="Hyperlink"/>
            <w:noProof/>
          </w:rPr>
          <w:t>MD-REQ-093985/B-ChargePortUnlock_Rq</w:t>
        </w:r>
        <w:r w:rsidR="00332093">
          <w:rPr>
            <w:noProof/>
            <w:webHidden/>
          </w:rPr>
          <w:tab/>
        </w:r>
        <w:r w:rsidR="00332093">
          <w:rPr>
            <w:noProof/>
            <w:webHidden/>
          </w:rPr>
          <w:fldChar w:fldCharType="begin"/>
        </w:r>
        <w:r w:rsidR="00332093">
          <w:rPr>
            <w:noProof/>
            <w:webHidden/>
          </w:rPr>
          <w:instrText xml:space="preserve"> PAGEREF _Toc65750439 \h </w:instrText>
        </w:r>
        <w:r w:rsidR="00332093">
          <w:rPr>
            <w:noProof/>
            <w:webHidden/>
          </w:rPr>
        </w:r>
        <w:r w:rsidR="00332093">
          <w:rPr>
            <w:noProof/>
            <w:webHidden/>
          </w:rPr>
          <w:fldChar w:fldCharType="separate"/>
        </w:r>
        <w:r w:rsidR="00332093">
          <w:rPr>
            <w:noProof/>
            <w:webHidden/>
          </w:rPr>
          <w:t>33</w:t>
        </w:r>
        <w:r w:rsidR="00332093">
          <w:rPr>
            <w:noProof/>
            <w:webHidden/>
          </w:rPr>
          <w:fldChar w:fldCharType="end"/>
        </w:r>
      </w:hyperlink>
    </w:p>
    <w:p w14:paraId="780DB18C"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40" w:history="1">
        <w:r w:rsidR="00332093" w:rsidRPr="00C6174A">
          <w:rPr>
            <w:rStyle w:val="Hyperlink"/>
            <w:noProof/>
          </w:rPr>
          <w:t>1.1.32</w:t>
        </w:r>
        <w:r w:rsidR="00332093">
          <w:rPr>
            <w:rFonts w:asciiTheme="minorHAnsi" w:eastAsiaTheme="minorEastAsia" w:hAnsiTheme="minorHAnsi" w:cstheme="minorBidi"/>
            <w:noProof/>
            <w:sz w:val="22"/>
            <w:szCs w:val="22"/>
          </w:rPr>
          <w:tab/>
        </w:r>
        <w:r w:rsidR="00332093" w:rsidRPr="00C6174A">
          <w:rPr>
            <w:rStyle w:val="Hyperlink"/>
            <w:noProof/>
          </w:rPr>
          <w:t>MD-REQ-132658/C-ChrgCrdLck_D_Stat</w:t>
        </w:r>
        <w:r w:rsidR="00332093">
          <w:rPr>
            <w:noProof/>
            <w:webHidden/>
          </w:rPr>
          <w:tab/>
        </w:r>
        <w:r w:rsidR="00332093">
          <w:rPr>
            <w:noProof/>
            <w:webHidden/>
          </w:rPr>
          <w:fldChar w:fldCharType="begin"/>
        </w:r>
        <w:r w:rsidR="00332093">
          <w:rPr>
            <w:noProof/>
            <w:webHidden/>
          </w:rPr>
          <w:instrText xml:space="preserve"> PAGEREF _Toc65750440 \h </w:instrText>
        </w:r>
        <w:r w:rsidR="00332093">
          <w:rPr>
            <w:noProof/>
            <w:webHidden/>
          </w:rPr>
        </w:r>
        <w:r w:rsidR="00332093">
          <w:rPr>
            <w:noProof/>
            <w:webHidden/>
          </w:rPr>
          <w:fldChar w:fldCharType="separate"/>
        </w:r>
        <w:r w:rsidR="00332093">
          <w:rPr>
            <w:noProof/>
            <w:webHidden/>
          </w:rPr>
          <w:t>33</w:t>
        </w:r>
        <w:r w:rsidR="00332093">
          <w:rPr>
            <w:noProof/>
            <w:webHidden/>
          </w:rPr>
          <w:fldChar w:fldCharType="end"/>
        </w:r>
      </w:hyperlink>
    </w:p>
    <w:p w14:paraId="40613302"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41" w:history="1">
        <w:r w:rsidR="00332093" w:rsidRPr="00C6174A">
          <w:rPr>
            <w:rStyle w:val="Hyperlink"/>
            <w:noProof/>
          </w:rPr>
          <w:t>1.1.33</w:t>
        </w:r>
        <w:r w:rsidR="00332093">
          <w:rPr>
            <w:rFonts w:asciiTheme="minorHAnsi" w:eastAsiaTheme="minorEastAsia" w:hAnsiTheme="minorHAnsi" w:cstheme="minorBidi"/>
            <w:noProof/>
            <w:sz w:val="22"/>
            <w:szCs w:val="22"/>
          </w:rPr>
          <w:tab/>
        </w:r>
        <w:r w:rsidR="00332093" w:rsidRPr="00C6174A">
          <w:rPr>
            <w:rStyle w:val="Hyperlink"/>
            <w:noProof/>
          </w:rPr>
          <w:t>MD-REQ-338982/B-LongTermReset_B_RqMnu</w:t>
        </w:r>
        <w:r w:rsidR="00332093">
          <w:rPr>
            <w:noProof/>
            <w:webHidden/>
          </w:rPr>
          <w:tab/>
        </w:r>
        <w:r w:rsidR="00332093">
          <w:rPr>
            <w:noProof/>
            <w:webHidden/>
          </w:rPr>
          <w:fldChar w:fldCharType="begin"/>
        </w:r>
        <w:r w:rsidR="00332093">
          <w:rPr>
            <w:noProof/>
            <w:webHidden/>
          </w:rPr>
          <w:instrText xml:space="preserve"> PAGEREF _Toc65750441 \h </w:instrText>
        </w:r>
        <w:r w:rsidR="00332093">
          <w:rPr>
            <w:noProof/>
            <w:webHidden/>
          </w:rPr>
        </w:r>
        <w:r w:rsidR="00332093">
          <w:rPr>
            <w:noProof/>
            <w:webHidden/>
          </w:rPr>
          <w:fldChar w:fldCharType="separate"/>
        </w:r>
        <w:r w:rsidR="00332093">
          <w:rPr>
            <w:noProof/>
            <w:webHidden/>
          </w:rPr>
          <w:t>33</w:t>
        </w:r>
        <w:r w:rsidR="00332093">
          <w:rPr>
            <w:noProof/>
            <w:webHidden/>
          </w:rPr>
          <w:fldChar w:fldCharType="end"/>
        </w:r>
      </w:hyperlink>
    </w:p>
    <w:p w14:paraId="6BEEA3F9"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42" w:history="1">
        <w:r w:rsidR="00332093" w:rsidRPr="00C6174A">
          <w:rPr>
            <w:rStyle w:val="Hyperlink"/>
            <w:noProof/>
          </w:rPr>
          <w:t>1.1.34</w:t>
        </w:r>
        <w:r w:rsidR="00332093">
          <w:rPr>
            <w:rFonts w:asciiTheme="minorHAnsi" w:eastAsiaTheme="minorEastAsia" w:hAnsiTheme="minorHAnsi" w:cstheme="minorBidi"/>
            <w:noProof/>
            <w:sz w:val="22"/>
            <w:szCs w:val="22"/>
          </w:rPr>
          <w:tab/>
        </w:r>
        <w:r w:rsidR="00332093" w:rsidRPr="00C6174A">
          <w:rPr>
            <w:rStyle w:val="Hyperlink"/>
            <w:noProof/>
          </w:rPr>
          <w:t>MD-REQ-341180/B-BattTracLoThres_D_Stat</w:t>
        </w:r>
        <w:r w:rsidR="00332093">
          <w:rPr>
            <w:noProof/>
            <w:webHidden/>
          </w:rPr>
          <w:tab/>
        </w:r>
        <w:r w:rsidR="00332093">
          <w:rPr>
            <w:noProof/>
            <w:webHidden/>
          </w:rPr>
          <w:fldChar w:fldCharType="begin"/>
        </w:r>
        <w:r w:rsidR="00332093">
          <w:rPr>
            <w:noProof/>
            <w:webHidden/>
          </w:rPr>
          <w:instrText xml:space="preserve"> PAGEREF _Toc65750442 \h </w:instrText>
        </w:r>
        <w:r w:rsidR="00332093">
          <w:rPr>
            <w:noProof/>
            <w:webHidden/>
          </w:rPr>
        </w:r>
        <w:r w:rsidR="00332093">
          <w:rPr>
            <w:noProof/>
            <w:webHidden/>
          </w:rPr>
          <w:fldChar w:fldCharType="separate"/>
        </w:r>
        <w:r w:rsidR="00332093">
          <w:rPr>
            <w:noProof/>
            <w:webHidden/>
          </w:rPr>
          <w:t>33</w:t>
        </w:r>
        <w:r w:rsidR="00332093">
          <w:rPr>
            <w:noProof/>
            <w:webHidden/>
          </w:rPr>
          <w:fldChar w:fldCharType="end"/>
        </w:r>
      </w:hyperlink>
    </w:p>
    <w:p w14:paraId="3D1575E7"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43" w:history="1">
        <w:r w:rsidR="00332093" w:rsidRPr="00C6174A">
          <w:rPr>
            <w:rStyle w:val="Hyperlink"/>
            <w:noProof/>
          </w:rPr>
          <w:t>1.1.35</w:t>
        </w:r>
        <w:r w:rsidR="00332093">
          <w:rPr>
            <w:rFonts w:asciiTheme="minorHAnsi" w:eastAsiaTheme="minorEastAsia" w:hAnsiTheme="minorHAnsi" w:cstheme="minorBidi"/>
            <w:noProof/>
            <w:sz w:val="22"/>
            <w:szCs w:val="22"/>
          </w:rPr>
          <w:tab/>
        </w:r>
        <w:r w:rsidR="00332093" w:rsidRPr="00C6174A">
          <w:rPr>
            <w:rStyle w:val="Hyperlink"/>
            <w:noProof/>
          </w:rPr>
          <w:t>MD-REQ-341183/B-BattTracLoThres_D_Rq</w:t>
        </w:r>
        <w:r w:rsidR="00332093">
          <w:rPr>
            <w:noProof/>
            <w:webHidden/>
          </w:rPr>
          <w:tab/>
        </w:r>
        <w:r w:rsidR="00332093">
          <w:rPr>
            <w:noProof/>
            <w:webHidden/>
          </w:rPr>
          <w:fldChar w:fldCharType="begin"/>
        </w:r>
        <w:r w:rsidR="00332093">
          <w:rPr>
            <w:noProof/>
            <w:webHidden/>
          </w:rPr>
          <w:instrText xml:space="preserve"> PAGEREF _Toc65750443 \h </w:instrText>
        </w:r>
        <w:r w:rsidR="00332093">
          <w:rPr>
            <w:noProof/>
            <w:webHidden/>
          </w:rPr>
        </w:r>
        <w:r w:rsidR="00332093">
          <w:rPr>
            <w:noProof/>
            <w:webHidden/>
          </w:rPr>
          <w:fldChar w:fldCharType="separate"/>
        </w:r>
        <w:r w:rsidR="00332093">
          <w:rPr>
            <w:noProof/>
            <w:webHidden/>
          </w:rPr>
          <w:t>34</w:t>
        </w:r>
        <w:r w:rsidR="00332093">
          <w:rPr>
            <w:noProof/>
            <w:webHidden/>
          </w:rPr>
          <w:fldChar w:fldCharType="end"/>
        </w:r>
      </w:hyperlink>
    </w:p>
    <w:p w14:paraId="7B58EEDD"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44" w:history="1">
        <w:r w:rsidR="00332093" w:rsidRPr="00C6174A">
          <w:rPr>
            <w:rStyle w:val="Hyperlink"/>
            <w:noProof/>
          </w:rPr>
          <w:t>1.1.36</w:t>
        </w:r>
        <w:r w:rsidR="00332093">
          <w:rPr>
            <w:rFonts w:asciiTheme="minorHAnsi" w:eastAsiaTheme="minorEastAsia" w:hAnsiTheme="minorHAnsi" w:cstheme="minorBidi"/>
            <w:noProof/>
            <w:sz w:val="22"/>
            <w:szCs w:val="22"/>
          </w:rPr>
          <w:tab/>
        </w:r>
        <w:r w:rsidR="00332093" w:rsidRPr="00C6174A">
          <w:rPr>
            <w:rStyle w:val="Hyperlink"/>
            <w:noProof/>
          </w:rPr>
          <w:t>MD-REQ-341190/A-SpeedoMajorUnit_D_Confg</w:t>
        </w:r>
        <w:r w:rsidR="00332093">
          <w:rPr>
            <w:noProof/>
            <w:webHidden/>
          </w:rPr>
          <w:tab/>
        </w:r>
        <w:r w:rsidR="00332093">
          <w:rPr>
            <w:noProof/>
            <w:webHidden/>
          </w:rPr>
          <w:fldChar w:fldCharType="begin"/>
        </w:r>
        <w:r w:rsidR="00332093">
          <w:rPr>
            <w:noProof/>
            <w:webHidden/>
          </w:rPr>
          <w:instrText xml:space="preserve"> PAGEREF _Toc65750444 \h </w:instrText>
        </w:r>
        <w:r w:rsidR="00332093">
          <w:rPr>
            <w:noProof/>
            <w:webHidden/>
          </w:rPr>
        </w:r>
        <w:r w:rsidR="00332093">
          <w:rPr>
            <w:noProof/>
            <w:webHidden/>
          </w:rPr>
          <w:fldChar w:fldCharType="separate"/>
        </w:r>
        <w:r w:rsidR="00332093">
          <w:rPr>
            <w:noProof/>
            <w:webHidden/>
          </w:rPr>
          <w:t>34</w:t>
        </w:r>
        <w:r w:rsidR="00332093">
          <w:rPr>
            <w:noProof/>
            <w:webHidden/>
          </w:rPr>
          <w:fldChar w:fldCharType="end"/>
        </w:r>
      </w:hyperlink>
    </w:p>
    <w:p w14:paraId="1DD08D39"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45" w:history="1">
        <w:r w:rsidR="00332093" w:rsidRPr="00C6174A">
          <w:rPr>
            <w:rStyle w:val="Hyperlink"/>
            <w:noProof/>
          </w:rPr>
          <w:t>1.1.37</w:t>
        </w:r>
        <w:r w:rsidR="00332093">
          <w:rPr>
            <w:rFonts w:asciiTheme="minorHAnsi" w:eastAsiaTheme="minorEastAsia" w:hAnsiTheme="minorHAnsi" w:cstheme="minorBidi"/>
            <w:noProof/>
            <w:sz w:val="22"/>
            <w:szCs w:val="22"/>
          </w:rPr>
          <w:tab/>
        </w:r>
        <w:r w:rsidR="00332093" w:rsidRPr="00C6174A">
          <w:rPr>
            <w:rStyle w:val="Hyperlink"/>
            <w:noProof/>
          </w:rPr>
          <w:t>MD-REQ-339666/A-PrplSnd_D_Rq</w:t>
        </w:r>
        <w:r w:rsidR="00332093">
          <w:rPr>
            <w:noProof/>
            <w:webHidden/>
          </w:rPr>
          <w:tab/>
        </w:r>
        <w:r w:rsidR="00332093">
          <w:rPr>
            <w:noProof/>
            <w:webHidden/>
          </w:rPr>
          <w:fldChar w:fldCharType="begin"/>
        </w:r>
        <w:r w:rsidR="00332093">
          <w:rPr>
            <w:noProof/>
            <w:webHidden/>
          </w:rPr>
          <w:instrText xml:space="preserve"> PAGEREF _Toc65750445 \h </w:instrText>
        </w:r>
        <w:r w:rsidR="00332093">
          <w:rPr>
            <w:noProof/>
            <w:webHidden/>
          </w:rPr>
        </w:r>
        <w:r w:rsidR="00332093">
          <w:rPr>
            <w:noProof/>
            <w:webHidden/>
          </w:rPr>
          <w:fldChar w:fldCharType="separate"/>
        </w:r>
        <w:r w:rsidR="00332093">
          <w:rPr>
            <w:noProof/>
            <w:webHidden/>
          </w:rPr>
          <w:t>34</w:t>
        </w:r>
        <w:r w:rsidR="00332093">
          <w:rPr>
            <w:noProof/>
            <w:webHidden/>
          </w:rPr>
          <w:fldChar w:fldCharType="end"/>
        </w:r>
      </w:hyperlink>
    </w:p>
    <w:p w14:paraId="64C67DC6"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46" w:history="1">
        <w:r w:rsidR="00332093" w:rsidRPr="00C6174A">
          <w:rPr>
            <w:rStyle w:val="Hyperlink"/>
            <w:noProof/>
          </w:rPr>
          <w:t>1.1.38</w:t>
        </w:r>
        <w:r w:rsidR="00332093">
          <w:rPr>
            <w:rFonts w:asciiTheme="minorHAnsi" w:eastAsiaTheme="minorEastAsia" w:hAnsiTheme="minorHAnsi" w:cstheme="minorBidi"/>
            <w:noProof/>
            <w:sz w:val="22"/>
            <w:szCs w:val="22"/>
          </w:rPr>
          <w:tab/>
        </w:r>
        <w:r w:rsidR="00332093" w:rsidRPr="00C6174A">
          <w:rPr>
            <w:rStyle w:val="Hyperlink"/>
            <w:noProof/>
          </w:rPr>
          <w:t>MD-REQ-339747/B-PrplSnd_D_Stat</w:t>
        </w:r>
        <w:r w:rsidR="00332093">
          <w:rPr>
            <w:noProof/>
            <w:webHidden/>
          </w:rPr>
          <w:tab/>
        </w:r>
        <w:r w:rsidR="00332093">
          <w:rPr>
            <w:noProof/>
            <w:webHidden/>
          </w:rPr>
          <w:fldChar w:fldCharType="begin"/>
        </w:r>
        <w:r w:rsidR="00332093">
          <w:rPr>
            <w:noProof/>
            <w:webHidden/>
          </w:rPr>
          <w:instrText xml:space="preserve"> PAGEREF _Toc65750446 \h </w:instrText>
        </w:r>
        <w:r w:rsidR="00332093">
          <w:rPr>
            <w:noProof/>
            <w:webHidden/>
          </w:rPr>
        </w:r>
        <w:r w:rsidR="00332093">
          <w:rPr>
            <w:noProof/>
            <w:webHidden/>
          </w:rPr>
          <w:fldChar w:fldCharType="separate"/>
        </w:r>
        <w:r w:rsidR="00332093">
          <w:rPr>
            <w:noProof/>
            <w:webHidden/>
          </w:rPr>
          <w:t>35</w:t>
        </w:r>
        <w:r w:rsidR="00332093">
          <w:rPr>
            <w:noProof/>
            <w:webHidden/>
          </w:rPr>
          <w:fldChar w:fldCharType="end"/>
        </w:r>
      </w:hyperlink>
    </w:p>
    <w:p w14:paraId="2DD40C5E"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47" w:history="1">
        <w:r w:rsidR="00332093" w:rsidRPr="00C6174A">
          <w:rPr>
            <w:rStyle w:val="Hyperlink"/>
            <w:noProof/>
          </w:rPr>
          <w:t>1.1.39</w:t>
        </w:r>
        <w:r w:rsidR="00332093">
          <w:rPr>
            <w:rFonts w:asciiTheme="minorHAnsi" w:eastAsiaTheme="minorEastAsia" w:hAnsiTheme="minorHAnsi" w:cstheme="minorBidi"/>
            <w:noProof/>
            <w:sz w:val="22"/>
            <w:szCs w:val="22"/>
          </w:rPr>
          <w:tab/>
        </w:r>
        <w:r w:rsidR="00332093" w:rsidRPr="00C6174A">
          <w:rPr>
            <w:rStyle w:val="Hyperlink"/>
            <w:noProof/>
          </w:rPr>
          <w:t>MD-REQ-339730/A-LghtAmbDrvMde_D_Rq</w:t>
        </w:r>
        <w:r w:rsidR="00332093">
          <w:rPr>
            <w:noProof/>
            <w:webHidden/>
          </w:rPr>
          <w:tab/>
        </w:r>
        <w:r w:rsidR="00332093">
          <w:rPr>
            <w:noProof/>
            <w:webHidden/>
          </w:rPr>
          <w:fldChar w:fldCharType="begin"/>
        </w:r>
        <w:r w:rsidR="00332093">
          <w:rPr>
            <w:noProof/>
            <w:webHidden/>
          </w:rPr>
          <w:instrText xml:space="preserve"> PAGEREF _Toc65750447 \h </w:instrText>
        </w:r>
        <w:r w:rsidR="00332093">
          <w:rPr>
            <w:noProof/>
            <w:webHidden/>
          </w:rPr>
        </w:r>
        <w:r w:rsidR="00332093">
          <w:rPr>
            <w:noProof/>
            <w:webHidden/>
          </w:rPr>
          <w:fldChar w:fldCharType="separate"/>
        </w:r>
        <w:r w:rsidR="00332093">
          <w:rPr>
            <w:noProof/>
            <w:webHidden/>
          </w:rPr>
          <w:t>35</w:t>
        </w:r>
        <w:r w:rsidR="00332093">
          <w:rPr>
            <w:noProof/>
            <w:webHidden/>
          </w:rPr>
          <w:fldChar w:fldCharType="end"/>
        </w:r>
      </w:hyperlink>
    </w:p>
    <w:p w14:paraId="3AEB3A28"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48" w:history="1">
        <w:r w:rsidR="00332093" w:rsidRPr="00C6174A">
          <w:rPr>
            <w:rStyle w:val="Hyperlink"/>
            <w:noProof/>
          </w:rPr>
          <w:t>1.1.40</w:t>
        </w:r>
        <w:r w:rsidR="00332093">
          <w:rPr>
            <w:rFonts w:asciiTheme="minorHAnsi" w:eastAsiaTheme="minorEastAsia" w:hAnsiTheme="minorHAnsi" w:cstheme="minorBidi"/>
            <w:noProof/>
            <w:sz w:val="22"/>
            <w:szCs w:val="22"/>
          </w:rPr>
          <w:tab/>
        </w:r>
        <w:r w:rsidR="00332093" w:rsidRPr="00C6174A">
          <w:rPr>
            <w:rStyle w:val="Hyperlink"/>
            <w:noProof/>
          </w:rPr>
          <w:t>MD-REQ-340538/A-LghtAmbDrvMde_B_Stat</w:t>
        </w:r>
        <w:r w:rsidR="00332093">
          <w:rPr>
            <w:noProof/>
            <w:webHidden/>
          </w:rPr>
          <w:tab/>
        </w:r>
        <w:r w:rsidR="00332093">
          <w:rPr>
            <w:noProof/>
            <w:webHidden/>
          </w:rPr>
          <w:fldChar w:fldCharType="begin"/>
        </w:r>
        <w:r w:rsidR="00332093">
          <w:rPr>
            <w:noProof/>
            <w:webHidden/>
          </w:rPr>
          <w:instrText xml:space="preserve"> PAGEREF _Toc65750448 \h </w:instrText>
        </w:r>
        <w:r w:rsidR="00332093">
          <w:rPr>
            <w:noProof/>
            <w:webHidden/>
          </w:rPr>
        </w:r>
        <w:r w:rsidR="00332093">
          <w:rPr>
            <w:noProof/>
            <w:webHidden/>
          </w:rPr>
          <w:fldChar w:fldCharType="separate"/>
        </w:r>
        <w:r w:rsidR="00332093">
          <w:rPr>
            <w:noProof/>
            <w:webHidden/>
          </w:rPr>
          <w:t>35</w:t>
        </w:r>
        <w:r w:rsidR="00332093">
          <w:rPr>
            <w:noProof/>
            <w:webHidden/>
          </w:rPr>
          <w:fldChar w:fldCharType="end"/>
        </w:r>
      </w:hyperlink>
    </w:p>
    <w:p w14:paraId="6D22D95C"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49" w:history="1">
        <w:r w:rsidR="00332093" w:rsidRPr="00C6174A">
          <w:rPr>
            <w:rStyle w:val="Hyperlink"/>
            <w:noProof/>
          </w:rPr>
          <w:t>1.1.41</w:t>
        </w:r>
        <w:r w:rsidR="00332093">
          <w:rPr>
            <w:rFonts w:asciiTheme="minorHAnsi" w:eastAsiaTheme="minorEastAsia" w:hAnsiTheme="minorHAnsi" w:cstheme="minorBidi"/>
            <w:noProof/>
            <w:sz w:val="22"/>
            <w:szCs w:val="22"/>
          </w:rPr>
          <w:tab/>
        </w:r>
        <w:r w:rsidR="00332093" w:rsidRPr="00C6174A">
          <w:rPr>
            <w:rStyle w:val="Hyperlink"/>
            <w:noProof/>
          </w:rPr>
          <w:t>MD-REQ-347056/A-EcoIdl_D_Rq</w:t>
        </w:r>
        <w:r w:rsidR="00332093">
          <w:rPr>
            <w:noProof/>
            <w:webHidden/>
          </w:rPr>
          <w:tab/>
        </w:r>
        <w:r w:rsidR="00332093">
          <w:rPr>
            <w:noProof/>
            <w:webHidden/>
          </w:rPr>
          <w:fldChar w:fldCharType="begin"/>
        </w:r>
        <w:r w:rsidR="00332093">
          <w:rPr>
            <w:noProof/>
            <w:webHidden/>
          </w:rPr>
          <w:instrText xml:space="preserve"> PAGEREF _Toc65750449 \h </w:instrText>
        </w:r>
        <w:r w:rsidR="00332093">
          <w:rPr>
            <w:noProof/>
            <w:webHidden/>
          </w:rPr>
        </w:r>
        <w:r w:rsidR="00332093">
          <w:rPr>
            <w:noProof/>
            <w:webHidden/>
          </w:rPr>
          <w:fldChar w:fldCharType="separate"/>
        </w:r>
        <w:r w:rsidR="00332093">
          <w:rPr>
            <w:noProof/>
            <w:webHidden/>
          </w:rPr>
          <w:t>35</w:t>
        </w:r>
        <w:r w:rsidR="00332093">
          <w:rPr>
            <w:noProof/>
            <w:webHidden/>
          </w:rPr>
          <w:fldChar w:fldCharType="end"/>
        </w:r>
      </w:hyperlink>
    </w:p>
    <w:p w14:paraId="6CF98D8A"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50" w:history="1">
        <w:r w:rsidR="00332093" w:rsidRPr="00C6174A">
          <w:rPr>
            <w:rStyle w:val="Hyperlink"/>
            <w:noProof/>
          </w:rPr>
          <w:t>1.1.42</w:t>
        </w:r>
        <w:r w:rsidR="00332093">
          <w:rPr>
            <w:rFonts w:asciiTheme="minorHAnsi" w:eastAsiaTheme="minorEastAsia" w:hAnsiTheme="minorHAnsi" w:cstheme="minorBidi"/>
            <w:noProof/>
            <w:sz w:val="22"/>
            <w:szCs w:val="22"/>
          </w:rPr>
          <w:tab/>
        </w:r>
        <w:r w:rsidR="00332093" w:rsidRPr="00C6174A">
          <w:rPr>
            <w:rStyle w:val="Hyperlink"/>
            <w:noProof/>
          </w:rPr>
          <w:t>MD-REQ-347057/A-EcoIdl_D_Stat</w:t>
        </w:r>
        <w:r w:rsidR="00332093">
          <w:rPr>
            <w:noProof/>
            <w:webHidden/>
          </w:rPr>
          <w:tab/>
        </w:r>
        <w:r w:rsidR="00332093">
          <w:rPr>
            <w:noProof/>
            <w:webHidden/>
          </w:rPr>
          <w:fldChar w:fldCharType="begin"/>
        </w:r>
        <w:r w:rsidR="00332093">
          <w:rPr>
            <w:noProof/>
            <w:webHidden/>
          </w:rPr>
          <w:instrText xml:space="preserve"> PAGEREF _Toc65750450 \h </w:instrText>
        </w:r>
        <w:r w:rsidR="00332093">
          <w:rPr>
            <w:noProof/>
            <w:webHidden/>
          </w:rPr>
        </w:r>
        <w:r w:rsidR="00332093">
          <w:rPr>
            <w:noProof/>
            <w:webHidden/>
          </w:rPr>
          <w:fldChar w:fldCharType="separate"/>
        </w:r>
        <w:r w:rsidR="00332093">
          <w:rPr>
            <w:noProof/>
            <w:webHidden/>
          </w:rPr>
          <w:t>36</w:t>
        </w:r>
        <w:r w:rsidR="00332093">
          <w:rPr>
            <w:noProof/>
            <w:webHidden/>
          </w:rPr>
          <w:fldChar w:fldCharType="end"/>
        </w:r>
      </w:hyperlink>
    </w:p>
    <w:p w14:paraId="3CB7CF5C"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51" w:history="1">
        <w:r w:rsidR="00332093" w:rsidRPr="00C6174A">
          <w:rPr>
            <w:rStyle w:val="Hyperlink"/>
            <w:noProof/>
          </w:rPr>
          <w:t>1.1.43</w:t>
        </w:r>
        <w:r w:rsidR="00332093">
          <w:rPr>
            <w:rFonts w:asciiTheme="minorHAnsi" w:eastAsiaTheme="minorEastAsia" w:hAnsiTheme="minorHAnsi" w:cstheme="minorBidi"/>
            <w:noProof/>
            <w:sz w:val="22"/>
            <w:szCs w:val="22"/>
          </w:rPr>
          <w:tab/>
        </w:r>
        <w:r w:rsidR="00332093" w:rsidRPr="00C6174A">
          <w:rPr>
            <w:rStyle w:val="Hyperlink"/>
            <w:noProof/>
          </w:rPr>
          <w:t>MD-REQ-365621/A-EngExhMdeHrEnbl_D_Rq</w:t>
        </w:r>
        <w:r w:rsidR="00332093">
          <w:rPr>
            <w:noProof/>
            <w:webHidden/>
          </w:rPr>
          <w:tab/>
        </w:r>
        <w:r w:rsidR="00332093">
          <w:rPr>
            <w:noProof/>
            <w:webHidden/>
          </w:rPr>
          <w:fldChar w:fldCharType="begin"/>
        </w:r>
        <w:r w:rsidR="00332093">
          <w:rPr>
            <w:noProof/>
            <w:webHidden/>
          </w:rPr>
          <w:instrText xml:space="preserve"> PAGEREF _Toc65750451 \h </w:instrText>
        </w:r>
        <w:r w:rsidR="00332093">
          <w:rPr>
            <w:noProof/>
            <w:webHidden/>
          </w:rPr>
        </w:r>
        <w:r w:rsidR="00332093">
          <w:rPr>
            <w:noProof/>
            <w:webHidden/>
          </w:rPr>
          <w:fldChar w:fldCharType="separate"/>
        </w:r>
        <w:r w:rsidR="00332093">
          <w:rPr>
            <w:noProof/>
            <w:webHidden/>
          </w:rPr>
          <w:t>36</w:t>
        </w:r>
        <w:r w:rsidR="00332093">
          <w:rPr>
            <w:noProof/>
            <w:webHidden/>
          </w:rPr>
          <w:fldChar w:fldCharType="end"/>
        </w:r>
      </w:hyperlink>
    </w:p>
    <w:p w14:paraId="729AC95F"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52" w:history="1">
        <w:r w:rsidR="00332093" w:rsidRPr="00C6174A">
          <w:rPr>
            <w:rStyle w:val="Hyperlink"/>
            <w:noProof/>
          </w:rPr>
          <w:t>1.1.44</w:t>
        </w:r>
        <w:r w:rsidR="00332093">
          <w:rPr>
            <w:rFonts w:asciiTheme="minorHAnsi" w:eastAsiaTheme="minorEastAsia" w:hAnsiTheme="minorHAnsi" w:cstheme="minorBidi"/>
            <w:noProof/>
            <w:sz w:val="22"/>
            <w:szCs w:val="22"/>
          </w:rPr>
          <w:tab/>
        </w:r>
        <w:r w:rsidR="00332093" w:rsidRPr="00C6174A">
          <w:rPr>
            <w:rStyle w:val="Hyperlink"/>
            <w:noProof/>
          </w:rPr>
          <w:t>MD-REQ-365620/A-EngExhMdeHrEnbl_D_Stat</w:t>
        </w:r>
        <w:r w:rsidR="00332093">
          <w:rPr>
            <w:noProof/>
            <w:webHidden/>
          </w:rPr>
          <w:tab/>
        </w:r>
        <w:r w:rsidR="00332093">
          <w:rPr>
            <w:noProof/>
            <w:webHidden/>
          </w:rPr>
          <w:fldChar w:fldCharType="begin"/>
        </w:r>
        <w:r w:rsidR="00332093">
          <w:rPr>
            <w:noProof/>
            <w:webHidden/>
          </w:rPr>
          <w:instrText xml:space="preserve"> PAGEREF _Toc65750452 \h </w:instrText>
        </w:r>
        <w:r w:rsidR="00332093">
          <w:rPr>
            <w:noProof/>
            <w:webHidden/>
          </w:rPr>
        </w:r>
        <w:r w:rsidR="00332093">
          <w:rPr>
            <w:noProof/>
            <w:webHidden/>
          </w:rPr>
          <w:fldChar w:fldCharType="separate"/>
        </w:r>
        <w:r w:rsidR="00332093">
          <w:rPr>
            <w:noProof/>
            <w:webHidden/>
          </w:rPr>
          <w:t>36</w:t>
        </w:r>
        <w:r w:rsidR="00332093">
          <w:rPr>
            <w:noProof/>
            <w:webHidden/>
          </w:rPr>
          <w:fldChar w:fldCharType="end"/>
        </w:r>
      </w:hyperlink>
    </w:p>
    <w:p w14:paraId="372C3042"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53" w:history="1">
        <w:r w:rsidR="00332093" w:rsidRPr="00C6174A">
          <w:rPr>
            <w:rStyle w:val="Hyperlink"/>
            <w:noProof/>
          </w:rPr>
          <w:t>1.1.45</w:t>
        </w:r>
        <w:r w:rsidR="00332093">
          <w:rPr>
            <w:rFonts w:asciiTheme="minorHAnsi" w:eastAsiaTheme="minorEastAsia" w:hAnsiTheme="minorHAnsi" w:cstheme="minorBidi"/>
            <w:noProof/>
            <w:sz w:val="22"/>
            <w:szCs w:val="22"/>
          </w:rPr>
          <w:tab/>
        </w:r>
        <w:r w:rsidR="00332093" w:rsidRPr="00C6174A">
          <w:rPr>
            <w:rStyle w:val="Hyperlink"/>
            <w:noProof/>
          </w:rPr>
          <w:t>MD-REQ-365623/A-EngExhMdeHrStrt_D_Rq</w:t>
        </w:r>
        <w:r w:rsidR="00332093">
          <w:rPr>
            <w:noProof/>
            <w:webHidden/>
          </w:rPr>
          <w:tab/>
        </w:r>
        <w:r w:rsidR="00332093">
          <w:rPr>
            <w:noProof/>
            <w:webHidden/>
          </w:rPr>
          <w:fldChar w:fldCharType="begin"/>
        </w:r>
        <w:r w:rsidR="00332093">
          <w:rPr>
            <w:noProof/>
            <w:webHidden/>
          </w:rPr>
          <w:instrText xml:space="preserve"> PAGEREF _Toc65750453 \h </w:instrText>
        </w:r>
        <w:r w:rsidR="00332093">
          <w:rPr>
            <w:noProof/>
            <w:webHidden/>
          </w:rPr>
        </w:r>
        <w:r w:rsidR="00332093">
          <w:rPr>
            <w:noProof/>
            <w:webHidden/>
          </w:rPr>
          <w:fldChar w:fldCharType="separate"/>
        </w:r>
        <w:r w:rsidR="00332093">
          <w:rPr>
            <w:noProof/>
            <w:webHidden/>
          </w:rPr>
          <w:t>36</w:t>
        </w:r>
        <w:r w:rsidR="00332093">
          <w:rPr>
            <w:noProof/>
            <w:webHidden/>
          </w:rPr>
          <w:fldChar w:fldCharType="end"/>
        </w:r>
      </w:hyperlink>
    </w:p>
    <w:p w14:paraId="35441970"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54" w:history="1">
        <w:r w:rsidR="00332093" w:rsidRPr="00C6174A">
          <w:rPr>
            <w:rStyle w:val="Hyperlink"/>
            <w:noProof/>
          </w:rPr>
          <w:t>1.1.46</w:t>
        </w:r>
        <w:r w:rsidR="00332093">
          <w:rPr>
            <w:rFonts w:asciiTheme="minorHAnsi" w:eastAsiaTheme="minorEastAsia" w:hAnsiTheme="minorHAnsi" w:cstheme="minorBidi"/>
            <w:noProof/>
            <w:sz w:val="22"/>
            <w:szCs w:val="22"/>
          </w:rPr>
          <w:tab/>
        </w:r>
        <w:r w:rsidR="00332093" w:rsidRPr="00C6174A">
          <w:rPr>
            <w:rStyle w:val="Hyperlink"/>
            <w:noProof/>
          </w:rPr>
          <w:t>MD-REQ-365626/A-EngExhMdeHrStrt_D_Stat</w:t>
        </w:r>
        <w:r w:rsidR="00332093">
          <w:rPr>
            <w:noProof/>
            <w:webHidden/>
          </w:rPr>
          <w:tab/>
        </w:r>
        <w:r w:rsidR="00332093">
          <w:rPr>
            <w:noProof/>
            <w:webHidden/>
          </w:rPr>
          <w:fldChar w:fldCharType="begin"/>
        </w:r>
        <w:r w:rsidR="00332093">
          <w:rPr>
            <w:noProof/>
            <w:webHidden/>
          </w:rPr>
          <w:instrText xml:space="preserve"> PAGEREF _Toc65750454 \h </w:instrText>
        </w:r>
        <w:r w:rsidR="00332093">
          <w:rPr>
            <w:noProof/>
            <w:webHidden/>
          </w:rPr>
        </w:r>
        <w:r w:rsidR="00332093">
          <w:rPr>
            <w:noProof/>
            <w:webHidden/>
          </w:rPr>
          <w:fldChar w:fldCharType="separate"/>
        </w:r>
        <w:r w:rsidR="00332093">
          <w:rPr>
            <w:noProof/>
            <w:webHidden/>
          </w:rPr>
          <w:t>37</w:t>
        </w:r>
        <w:r w:rsidR="00332093">
          <w:rPr>
            <w:noProof/>
            <w:webHidden/>
          </w:rPr>
          <w:fldChar w:fldCharType="end"/>
        </w:r>
      </w:hyperlink>
    </w:p>
    <w:p w14:paraId="10909FC7"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55" w:history="1">
        <w:r w:rsidR="00332093" w:rsidRPr="00C6174A">
          <w:rPr>
            <w:rStyle w:val="Hyperlink"/>
            <w:noProof/>
          </w:rPr>
          <w:t>1.1.47</w:t>
        </w:r>
        <w:r w:rsidR="00332093">
          <w:rPr>
            <w:rFonts w:asciiTheme="minorHAnsi" w:eastAsiaTheme="minorEastAsia" w:hAnsiTheme="minorHAnsi" w:cstheme="minorBidi"/>
            <w:noProof/>
            <w:sz w:val="22"/>
            <w:szCs w:val="22"/>
          </w:rPr>
          <w:tab/>
        </w:r>
        <w:r w:rsidR="00332093" w:rsidRPr="00C6174A">
          <w:rPr>
            <w:rStyle w:val="Hyperlink"/>
            <w:noProof/>
          </w:rPr>
          <w:t>MD-REQ-365627/A-EngExhMdeHrEnd_D_Rq</w:t>
        </w:r>
        <w:r w:rsidR="00332093">
          <w:rPr>
            <w:noProof/>
            <w:webHidden/>
          </w:rPr>
          <w:tab/>
        </w:r>
        <w:r w:rsidR="00332093">
          <w:rPr>
            <w:noProof/>
            <w:webHidden/>
          </w:rPr>
          <w:fldChar w:fldCharType="begin"/>
        </w:r>
        <w:r w:rsidR="00332093">
          <w:rPr>
            <w:noProof/>
            <w:webHidden/>
          </w:rPr>
          <w:instrText xml:space="preserve"> PAGEREF _Toc65750455 \h </w:instrText>
        </w:r>
        <w:r w:rsidR="00332093">
          <w:rPr>
            <w:noProof/>
            <w:webHidden/>
          </w:rPr>
        </w:r>
        <w:r w:rsidR="00332093">
          <w:rPr>
            <w:noProof/>
            <w:webHidden/>
          </w:rPr>
          <w:fldChar w:fldCharType="separate"/>
        </w:r>
        <w:r w:rsidR="00332093">
          <w:rPr>
            <w:noProof/>
            <w:webHidden/>
          </w:rPr>
          <w:t>37</w:t>
        </w:r>
        <w:r w:rsidR="00332093">
          <w:rPr>
            <w:noProof/>
            <w:webHidden/>
          </w:rPr>
          <w:fldChar w:fldCharType="end"/>
        </w:r>
      </w:hyperlink>
    </w:p>
    <w:p w14:paraId="174E50B7"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56" w:history="1">
        <w:r w:rsidR="00332093" w:rsidRPr="00C6174A">
          <w:rPr>
            <w:rStyle w:val="Hyperlink"/>
            <w:noProof/>
          </w:rPr>
          <w:t>1.1.48</w:t>
        </w:r>
        <w:r w:rsidR="00332093">
          <w:rPr>
            <w:rFonts w:asciiTheme="minorHAnsi" w:eastAsiaTheme="minorEastAsia" w:hAnsiTheme="minorHAnsi" w:cstheme="minorBidi"/>
            <w:noProof/>
            <w:sz w:val="22"/>
            <w:szCs w:val="22"/>
          </w:rPr>
          <w:tab/>
        </w:r>
        <w:r w:rsidR="00332093" w:rsidRPr="00C6174A">
          <w:rPr>
            <w:rStyle w:val="Hyperlink"/>
            <w:noProof/>
          </w:rPr>
          <w:t>MD-REQ-365628/A-EngExhMdeHrEnd_D_Stat</w:t>
        </w:r>
        <w:r w:rsidR="00332093">
          <w:rPr>
            <w:noProof/>
            <w:webHidden/>
          </w:rPr>
          <w:tab/>
        </w:r>
        <w:r w:rsidR="00332093">
          <w:rPr>
            <w:noProof/>
            <w:webHidden/>
          </w:rPr>
          <w:fldChar w:fldCharType="begin"/>
        </w:r>
        <w:r w:rsidR="00332093">
          <w:rPr>
            <w:noProof/>
            <w:webHidden/>
          </w:rPr>
          <w:instrText xml:space="preserve"> PAGEREF _Toc65750456 \h </w:instrText>
        </w:r>
        <w:r w:rsidR="00332093">
          <w:rPr>
            <w:noProof/>
            <w:webHidden/>
          </w:rPr>
        </w:r>
        <w:r w:rsidR="00332093">
          <w:rPr>
            <w:noProof/>
            <w:webHidden/>
          </w:rPr>
          <w:fldChar w:fldCharType="separate"/>
        </w:r>
        <w:r w:rsidR="00332093">
          <w:rPr>
            <w:noProof/>
            <w:webHidden/>
          </w:rPr>
          <w:t>38</w:t>
        </w:r>
        <w:r w:rsidR="00332093">
          <w:rPr>
            <w:noProof/>
            <w:webHidden/>
          </w:rPr>
          <w:fldChar w:fldCharType="end"/>
        </w:r>
      </w:hyperlink>
    </w:p>
    <w:p w14:paraId="327B3188"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57" w:history="1">
        <w:r w:rsidR="00332093" w:rsidRPr="00C6174A">
          <w:rPr>
            <w:rStyle w:val="Hyperlink"/>
            <w:noProof/>
          </w:rPr>
          <w:t>1.1.49</w:t>
        </w:r>
        <w:r w:rsidR="00332093">
          <w:rPr>
            <w:rFonts w:asciiTheme="minorHAnsi" w:eastAsiaTheme="minorEastAsia" w:hAnsiTheme="minorHAnsi" w:cstheme="minorBidi"/>
            <w:noProof/>
            <w:sz w:val="22"/>
            <w:szCs w:val="22"/>
          </w:rPr>
          <w:tab/>
        </w:r>
        <w:r w:rsidR="00332093" w:rsidRPr="00C6174A">
          <w:rPr>
            <w:rStyle w:val="Hyperlink"/>
            <w:noProof/>
          </w:rPr>
          <w:t>MD-REQ-375908/A-TurnAsstSwtch_D_Stat</w:t>
        </w:r>
        <w:r w:rsidR="00332093">
          <w:rPr>
            <w:noProof/>
            <w:webHidden/>
          </w:rPr>
          <w:tab/>
        </w:r>
        <w:r w:rsidR="00332093">
          <w:rPr>
            <w:noProof/>
            <w:webHidden/>
          </w:rPr>
          <w:fldChar w:fldCharType="begin"/>
        </w:r>
        <w:r w:rsidR="00332093">
          <w:rPr>
            <w:noProof/>
            <w:webHidden/>
          </w:rPr>
          <w:instrText xml:space="preserve"> PAGEREF _Toc65750457 \h </w:instrText>
        </w:r>
        <w:r w:rsidR="00332093">
          <w:rPr>
            <w:noProof/>
            <w:webHidden/>
          </w:rPr>
        </w:r>
        <w:r w:rsidR="00332093">
          <w:rPr>
            <w:noProof/>
            <w:webHidden/>
          </w:rPr>
          <w:fldChar w:fldCharType="separate"/>
        </w:r>
        <w:r w:rsidR="00332093">
          <w:rPr>
            <w:noProof/>
            <w:webHidden/>
          </w:rPr>
          <w:t>38</w:t>
        </w:r>
        <w:r w:rsidR="00332093">
          <w:rPr>
            <w:noProof/>
            <w:webHidden/>
          </w:rPr>
          <w:fldChar w:fldCharType="end"/>
        </w:r>
      </w:hyperlink>
    </w:p>
    <w:p w14:paraId="3B27F8F6"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58" w:history="1">
        <w:r w:rsidR="00332093" w:rsidRPr="00C6174A">
          <w:rPr>
            <w:rStyle w:val="Hyperlink"/>
            <w:noProof/>
          </w:rPr>
          <w:t>1.1.50</w:t>
        </w:r>
        <w:r w:rsidR="00332093">
          <w:rPr>
            <w:rFonts w:asciiTheme="minorHAnsi" w:eastAsiaTheme="minorEastAsia" w:hAnsiTheme="minorHAnsi" w:cstheme="minorBidi"/>
            <w:noProof/>
            <w:sz w:val="22"/>
            <w:szCs w:val="22"/>
          </w:rPr>
          <w:tab/>
        </w:r>
        <w:r w:rsidR="00332093" w:rsidRPr="00C6174A">
          <w:rPr>
            <w:rStyle w:val="Hyperlink"/>
            <w:noProof/>
          </w:rPr>
          <w:t>MD-REQ-375918/A-OrtaSwtchLamp_B_Rq</w:t>
        </w:r>
        <w:r w:rsidR="00332093">
          <w:rPr>
            <w:noProof/>
            <w:webHidden/>
          </w:rPr>
          <w:tab/>
        </w:r>
        <w:r w:rsidR="00332093">
          <w:rPr>
            <w:noProof/>
            <w:webHidden/>
          </w:rPr>
          <w:fldChar w:fldCharType="begin"/>
        </w:r>
        <w:r w:rsidR="00332093">
          <w:rPr>
            <w:noProof/>
            <w:webHidden/>
          </w:rPr>
          <w:instrText xml:space="preserve"> PAGEREF _Toc65750458 \h </w:instrText>
        </w:r>
        <w:r w:rsidR="00332093">
          <w:rPr>
            <w:noProof/>
            <w:webHidden/>
          </w:rPr>
        </w:r>
        <w:r w:rsidR="00332093">
          <w:rPr>
            <w:noProof/>
            <w:webHidden/>
          </w:rPr>
          <w:fldChar w:fldCharType="separate"/>
        </w:r>
        <w:r w:rsidR="00332093">
          <w:rPr>
            <w:noProof/>
            <w:webHidden/>
          </w:rPr>
          <w:t>38</w:t>
        </w:r>
        <w:r w:rsidR="00332093">
          <w:rPr>
            <w:noProof/>
            <w:webHidden/>
          </w:rPr>
          <w:fldChar w:fldCharType="end"/>
        </w:r>
      </w:hyperlink>
    </w:p>
    <w:p w14:paraId="0786C4F2"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59" w:history="1">
        <w:r w:rsidR="00332093" w:rsidRPr="00C6174A">
          <w:rPr>
            <w:rStyle w:val="Hyperlink"/>
            <w:noProof/>
          </w:rPr>
          <w:t>1.1.51</w:t>
        </w:r>
        <w:r w:rsidR="00332093">
          <w:rPr>
            <w:rFonts w:asciiTheme="minorHAnsi" w:eastAsiaTheme="minorEastAsia" w:hAnsiTheme="minorHAnsi" w:cstheme="minorBidi"/>
            <w:noProof/>
            <w:sz w:val="22"/>
            <w:szCs w:val="22"/>
          </w:rPr>
          <w:tab/>
        </w:r>
        <w:r w:rsidR="00332093" w:rsidRPr="00C6174A">
          <w:rPr>
            <w:rStyle w:val="Hyperlink"/>
            <w:noProof/>
          </w:rPr>
          <w:t>MD-REQ-354255/A-ClrExitAsstEnbl_D_RqMnu</w:t>
        </w:r>
        <w:r w:rsidR="00332093">
          <w:rPr>
            <w:noProof/>
            <w:webHidden/>
          </w:rPr>
          <w:tab/>
        </w:r>
        <w:r w:rsidR="00332093">
          <w:rPr>
            <w:noProof/>
            <w:webHidden/>
          </w:rPr>
          <w:fldChar w:fldCharType="begin"/>
        </w:r>
        <w:r w:rsidR="00332093">
          <w:rPr>
            <w:noProof/>
            <w:webHidden/>
          </w:rPr>
          <w:instrText xml:space="preserve"> PAGEREF _Toc65750459 \h </w:instrText>
        </w:r>
        <w:r w:rsidR="00332093">
          <w:rPr>
            <w:noProof/>
            <w:webHidden/>
          </w:rPr>
        </w:r>
        <w:r w:rsidR="00332093">
          <w:rPr>
            <w:noProof/>
            <w:webHidden/>
          </w:rPr>
          <w:fldChar w:fldCharType="separate"/>
        </w:r>
        <w:r w:rsidR="00332093">
          <w:rPr>
            <w:noProof/>
            <w:webHidden/>
          </w:rPr>
          <w:t>39</w:t>
        </w:r>
        <w:r w:rsidR="00332093">
          <w:rPr>
            <w:noProof/>
            <w:webHidden/>
          </w:rPr>
          <w:fldChar w:fldCharType="end"/>
        </w:r>
      </w:hyperlink>
    </w:p>
    <w:p w14:paraId="583E27A4"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60" w:history="1">
        <w:r w:rsidR="00332093" w:rsidRPr="00C6174A">
          <w:rPr>
            <w:rStyle w:val="Hyperlink"/>
            <w:noProof/>
          </w:rPr>
          <w:t>1.1.52</w:t>
        </w:r>
        <w:r w:rsidR="00332093">
          <w:rPr>
            <w:rFonts w:asciiTheme="minorHAnsi" w:eastAsiaTheme="minorEastAsia" w:hAnsiTheme="minorHAnsi" w:cstheme="minorBidi"/>
            <w:noProof/>
            <w:sz w:val="22"/>
            <w:szCs w:val="22"/>
          </w:rPr>
          <w:tab/>
        </w:r>
        <w:r w:rsidR="00332093" w:rsidRPr="00C6174A">
          <w:rPr>
            <w:rStyle w:val="Hyperlink"/>
            <w:noProof/>
          </w:rPr>
          <w:t>MD-REQ-354256/A-ClrExitAsst_D_Stat</w:t>
        </w:r>
        <w:r w:rsidR="00332093">
          <w:rPr>
            <w:noProof/>
            <w:webHidden/>
          </w:rPr>
          <w:tab/>
        </w:r>
        <w:r w:rsidR="00332093">
          <w:rPr>
            <w:noProof/>
            <w:webHidden/>
          </w:rPr>
          <w:fldChar w:fldCharType="begin"/>
        </w:r>
        <w:r w:rsidR="00332093">
          <w:rPr>
            <w:noProof/>
            <w:webHidden/>
          </w:rPr>
          <w:instrText xml:space="preserve"> PAGEREF _Toc65750460 \h </w:instrText>
        </w:r>
        <w:r w:rsidR="00332093">
          <w:rPr>
            <w:noProof/>
            <w:webHidden/>
          </w:rPr>
        </w:r>
        <w:r w:rsidR="00332093">
          <w:rPr>
            <w:noProof/>
            <w:webHidden/>
          </w:rPr>
          <w:fldChar w:fldCharType="separate"/>
        </w:r>
        <w:r w:rsidR="00332093">
          <w:rPr>
            <w:noProof/>
            <w:webHidden/>
          </w:rPr>
          <w:t>39</w:t>
        </w:r>
        <w:r w:rsidR="00332093">
          <w:rPr>
            <w:noProof/>
            <w:webHidden/>
          </w:rPr>
          <w:fldChar w:fldCharType="end"/>
        </w:r>
      </w:hyperlink>
    </w:p>
    <w:p w14:paraId="6383B377"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61" w:history="1">
        <w:r w:rsidR="00332093" w:rsidRPr="00C6174A">
          <w:rPr>
            <w:rStyle w:val="Hyperlink"/>
            <w:noProof/>
          </w:rPr>
          <w:t>1.1.53</w:t>
        </w:r>
        <w:r w:rsidR="00332093">
          <w:rPr>
            <w:rFonts w:asciiTheme="minorHAnsi" w:eastAsiaTheme="minorEastAsia" w:hAnsiTheme="minorHAnsi" w:cstheme="minorBidi"/>
            <w:noProof/>
            <w:sz w:val="22"/>
            <w:szCs w:val="22"/>
          </w:rPr>
          <w:tab/>
        </w:r>
        <w:r w:rsidR="00332093" w:rsidRPr="00C6174A">
          <w:rPr>
            <w:rStyle w:val="Hyperlink"/>
            <w:noProof/>
          </w:rPr>
          <w:t>MD-REQ-359587/A-ClrExitAsstMsgTxt2_D_Rq</w:t>
        </w:r>
        <w:r w:rsidR="00332093">
          <w:rPr>
            <w:noProof/>
            <w:webHidden/>
          </w:rPr>
          <w:tab/>
        </w:r>
        <w:r w:rsidR="00332093">
          <w:rPr>
            <w:noProof/>
            <w:webHidden/>
          </w:rPr>
          <w:fldChar w:fldCharType="begin"/>
        </w:r>
        <w:r w:rsidR="00332093">
          <w:rPr>
            <w:noProof/>
            <w:webHidden/>
          </w:rPr>
          <w:instrText xml:space="preserve"> PAGEREF _Toc65750461 \h </w:instrText>
        </w:r>
        <w:r w:rsidR="00332093">
          <w:rPr>
            <w:noProof/>
            <w:webHidden/>
          </w:rPr>
        </w:r>
        <w:r w:rsidR="00332093">
          <w:rPr>
            <w:noProof/>
            <w:webHidden/>
          </w:rPr>
          <w:fldChar w:fldCharType="separate"/>
        </w:r>
        <w:r w:rsidR="00332093">
          <w:rPr>
            <w:noProof/>
            <w:webHidden/>
          </w:rPr>
          <w:t>39</w:t>
        </w:r>
        <w:r w:rsidR="00332093">
          <w:rPr>
            <w:noProof/>
            <w:webHidden/>
          </w:rPr>
          <w:fldChar w:fldCharType="end"/>
        </w:r>
      </w:hyperlink>
    </w:p>
    <w:p w14:paraId="4E88C3DB"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62" w:history="1">
        <w:r w:rsidR="00332093" w:rsidRPr="00C6174A">
          <w:rPr>
            <w:rStyle w:val="Hyperlink"/>
            <w:noProof/>
          </w:rPr>
          <w:t>1.1.54</w:t>
        </w:r>
        <w:r w:rsidR="00332093">
          <w:rPr>
            <w:rFonts w:asciiTheme="minorHAnsi" w:eastAsiaTheme="minorEastAsia" w:hAnsiTheme="minorHAnsi" w:cstheme="minorBidi"/>
            <w:noProof/>
            <w:sz w:val="22"/>
            <w:szCs w:val="22"/>
          </w:rPr>
          <w:tab/>
        </w:r>
        <w:r w:rsidR="00332093" w:rsidRPr="00C6174A">
          <w:rPr>
            <w:rStyle w:val="Hyperlink"/>
            <w:noProof/>
          </w:rPr>
          <w:t>MD-REQ-359588/A-ClrExitAsstActv_B_Rq</w:t>
        </w:r>
        <w:r w:rsidR="00332093">
          <w:rPr>
            <w:noProof/>
            <w:webHidden/>
          </w:rPr>
          <w:tab/>
        </w:r>
        <w:r w:rsidR="00332093">
          <w:rPr>
            <w:noProof/>
            <w:webHidden/>
          </w:rPr>
          <w:fldChar w:fldCharType="begin"/>
        </w:r>
        <w:r w:rsidR="00332093">
          <w:rPr>
            <w:noProof/>
            <w:webHidden/>
          </w:rPr>
          <w:instrText xml:space="preserve"> PAGEREF _Toc65750462 \h </w:instrText>
        </w:r>
        <w:r w:rsidR="00332093">
          <w:rPr>
            <w:noProof/>
            <w:webHidden/>
          </w:rPr>
        </w:r>
        <w:r w:rsidR="00332093">
          <w:rPr>
            <w:noProof/>
            <w:webHidden/>
          </w:rPr>
          <w:fldChar w:fldCharType="separate"/>
        </w:r>
        <w:r w:rsidR="00332093">
          <w:rPr>
            <w:noProof/>
            <w:webHidden/>
          </w:rPr>
          <w:t>40</w:t>
        </w:r>
        <w:r w:rsidR="00332093">
          <w:rPr>
            <w:noProof/>
            <w:webHidden/>
          </w:rPr>
          <w:fldChar w:fldCharType="end"/>
        </w:r>
      </w:hyperlink>
    </w:p>
    <w:p w14:paraId="6FCE8A6A"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63" w:history="1">
        <w:r w:rsidR="00332093" w:rsidRPr="00C6174A">
          <w:rPr>
            <w:rStyle w:val="Hyperlink"/>
            <w:noProof/>
          </w:rPr>
          <w:t>1.1.55</w:t>
        </w:r>
        <w:r w:rsidR="00332093">
          <w:rPr>
            <w:rFonts w:asciiTheme="minorHAnsi" w:eastAsiaTheme="minorEastAsia" w:hAnsiTheme="minorHAnsi" w:cstheme="minorBidi"/>
            <w:noProof/>
            <w:sz w:val="22"/>
            <w:szCs w:val="22"/>
          </w:rPr>
          <w:tab/>
        </w:r>
        <w:r w:rsidR="00332093" w:rsidRPr="00C6174A">
          <w:rPr>
            <w:rStyle w:val="Hyperlink"/>
            <w:noProof/>
          </w:rPr>
          <w:t>MD-REQ-383981/A-TjaLaneBiasEnbl_D_RqMnu</w:t>
        </w:r>
        <w:r w:rsidR="00332093">
          <w:rPr>
            <w:noProof/>
            <w:webHidden/>
          </w:rPr>
          <w:tab/>
        </w:r>
        <w:r w:rsidR="00332093">
          <w:rPr>
            <w:noProof/>
            <w:webHidden/>
          </w:rPr>
          <w:fldChar w:fldCharType="begin"/>
        </w:r>
        <w:r w:rsidR="00332093">
          <w:rPr>
            <w:noProof/>
            <w:webHidden/>
          </w:rPr>
          <w:instrText xml:space="preserve"> PAGEREF _Toc65750463 \h </w:instrText>
        </w:r>
        <w:r w:rsidR="00332093">
          <w:rPr>
            <w:noProof/>
            <w:webHidden/>
          </w:rPr>
        </w:r>
        <w:r w:rsidR="00332093">
          <w:rPr>
            <w:noProof/>
            <w:webHidden/>
          </w:rPr>
          <w:fldChar w:fldCharType="separate"/>
        </w:r>
        <w:r w:rsidR="00332093">
          <w:rPr>
            <w:noProof/>
            <w:webHidden/>
          </w:rPr>
          <w:t>40</w:t>
        </w:r>
        <w:r w:rsidR="00332093">
          <w:rPr>
            <w:noProof/>
            <w:webHidden/>
          </w:rPr>
          <w:fldChar w:fldCharType="end"/>
        </w:r>
      </w:hyperlink>
    </w:p>
    <w:p w14:paraId="61A0E6E3"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64" w:history="1">
        <w:r w:rsidR="00332093" w:rsidRPr="00C6174A">
          <w:rPr>
            <w:rStyle w:val="Hyperlink"/>
            <w:noProof/>
          </w:rPr>
          <w:t>1.1.56</w:t>
        </w:r>
        <w:r w:rsidR="00332093">
          <w:rPr>
            <w:rFonts w:asciiTheme="minorHAnsi" w:eastAsiaTheme="minorEastAsia" w:hAnsiTheme="minorHAnsi" w:cstheme="minorBidi"/>
            <w:noProof/>
            <w:sz w:val="22"/>
            <w:szCs w:val="22"/>
          </w:rPr>
          <w:tab/>
        </w:r>
        <w:r w:rsidR="00332093" w:rsidRPr="00C6174A">
          <w:rPr>
            <w:rStyle w:val="Hyperlink"/>
            <w:noProof/>
          </w:rPr>
          <w:t>MD-REQ-383982/A-TjaLaneBiasEnbl_D_Stat</w:t>
        </w:r>
        <w:r w:rsidR="00332093">
          <w:rPr>
            <w:noProof/>
            <w:webHidden/>
          </w:rPr>
          <w:tab/>
        </w:r>
        <w:r w:rsidR="00332093">
          <w:rPr>
            <w:noProof/>
            <w:webHidden/>
          </w:rPr>
          <w:fldChar w:fldCharType="begin"/>
        </w:r>
        <w:r w:rsidR="00332093">
          <w:rPr>
            <w:noProof/>
            <w:webHidden/>
          </w:rPr>
          <w:instrText xml:space="preserve"> PAGEREF _Toc65750464 \h </w:instrText>
        </w:r>
        <w:r w:rsidR="00332093">
          <w:rPr>
            <w:noProof/>
            <w:webHidden/>
          </w:rPr>
        </w:r>
        <w:r w:rsidR="00332093">
          <w:rPr>
            <w:noProof/>
            <w:webHidden/>
          </w:rPr>
          <w:fldChar w:fldCharType="separate"/>
        </w:r>
        <w:r w:rsidR="00332093">
          <w:rPr>
            <w:noProof/>
            <w:webHidden/>
          </w:rPr>
          <w:t>40</w:t>
        </w:r>
        <w:r w:rsidR="00332093">
          <w:rPr>
            <w:noProof/>
            <w:webHidden/>
          </w:rPr>
          <w:fldChar w:fldCharType="end"/>
        </w:r>
      </w:hyperlink>
    </w:p>
    <w:p w14:paraId="74C67F55"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65" w:history="1">
        <w:r w:rsidR="00332093" w:rsidRPr="00C6174A">
          <w:rPr>
            <w:rStyle w:val="Hyperlink"/>
            <w:noProof/>
          </w:rPr>
          <w:t>1.1.57</w:t>
        </w:r>
        <w:r w:rsidR="00332093">
          <w:rPr>
            <w:rFonts w:asciiTheme="minorHAnsi" w:eastAsiaTheme="minorEastAsia" w:hAnsiTheme="minorHAnsi" w:cstheme="minorBidi"/>
            <w:noProof/>
            <w:sz w:val="22"/>
            <w:szCs w:val="22"/>
          </w:rPr>
          <w:tab/>
        </w:r>
        <w:r w:rsidR="00332093" w:rsidRPr="00C6174A">
          <w:rPr>
            <w:rStyle w:val="Hyperlink"/>
            <w:noProof/>
          </w:rPr>
          <w:t>MD-REQ-399907/A-IaccCrvVCtlEnbl_D_Rq</w:t>
        </w:r>
        <w:r w:rsidR="00332093">
          <w:rPr>
            <w:noProof/>
            <w:webHidden/>
          </w:rPr>
          <w:tab/>
        </w:r>
        <w:r w:rsidR="00332093">
          <w:rPr>
            <w:noProof/>
            <w:webHidden/>
          </w:rPr>
          <w:fldChar w:fldCharType="begin"/>
        </w:r>
        <w:r w:rsidR="00332093">
          <w:rPr>
            <w:noProof/>
            <w:webHidden/>
          </w:rPr>
          <w:instrText xml:space="preserve"> PAGEREF _Toc65750465 \h </w:instrText>
        </w:r>
        <w:r w:rsidR="00332093">
          <w:rPr>
            <w:noProof/>
            <w:webHidden/>
          </w:rPr>
        </w:r>
        <w:r w:rsidR="00332093">
          <w:rPr>
            <w:noProof/>
            <w:webHidden/>
          </w:rPr>
          <w:fldChar w:fldCharType="separate"/>
        </w:r>
        <w:r w:rsidR="00332093">
          <w:rPr>
            <w:noProof/>
            <w:webHidden/>
          </w:rPr>
          <w:t>40</w:t>
        </w:r>
        <w:r w:rsidR="00332093">
          <w:rPr>
            <w:noProof/>
            <w:webHidden/>
          </w:rPr>
          <w:fldChar w:fldCharType="end"/>
        </w:r>
      </w:hyperlink>
    </w:p>
    <w:p w14:paraId="7E0FDD28"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66" w:history="1">
        <w:r w:rsidR="00332093" w:rsidRPr="00C6174A">
          <w:rPr>
            <w:rStyle w:val="Hyperlink"/>
            <w:noProof/>
          </w:rPr>
          <w:t>1.1.58</w:t>
        </w:r>
        <w:r w:rsidR="00332093">
          <w:rPr>
            <w:rFonts w:asciiTheme="minorHAnsi" w:eastAsiaTheme="minorEastAsia" w:hAnsiTheme="minorHAnsi" w:cstheme="minorBidi"/>
            <w:noProof/>
            <w:sz w:val="22"/>
            <w:szCs w:val="22"/>
          </w:rPr>
          <w:tab/>
        </w:r>
        <w:r w:rsidR="00332093" w:rsidRPr="00C6174A">
          <w:rPr>
            <w:rStyle w:val="Hyperlink"/>
            <w:noProof/>
          </w:rPr>
          <w:t>MD-REQ-399906/A-IaccCrvVCtlEnbl_D_Stat</w:t>
        </w:r>
        <w:r w:rsidR="00332093">
          <w:rPr>
            <w:noProof/>
            <w:webHidden/>
          </w:rPr>
          <w:tab/>
        </w:r>
        <w:r w:rsidR="00332093">
          <w:rPr>
            <w:noProof/>
            <w:webHidden/>
          </w:rPr>
          <w:fldChar w:fldCharType="begin"/>
        </w:r>
        <w:r w:rsidR="00332093">
          <w:rPr>
            <w:noProof/>
            <w:webHidden/>
          </w:rPr>
          <w:instrText xml:space="preserve"> PAGEREF _Toc65750466 \h </w:instrText>
        </w:r>
        <w:r w:rsidR="00332093">
          <w:rPr>
            <w:noProof/>
            <w:webHidden/>
          </w:rPr>
        </w:r>
        <w:r w:rsidR="00332093">
          <w:rPr>
            <w:noProof/>
            <w:webHidden/>
          </w:rPr>
          <w:fldChar w:fldCharType="separate"/>
        </w:r>
        <w:r w:rsidR="00332093">
          <w:rPr>
            <w:noProof/>
            <w:webHidden/>
          </w:rPr>
          <w:t>40</w:t>
        </w:r>
        <w:r w:rsidR="00332093">
          <w:rPr>
            <w:noProof/>
            <w:webHidden/>
          </w:rPr>
          <w:fldChar w:fldCharType="end"/>
        </w:r>
      </w:hyperlink>
    </w:p>
    <w:p w14:paraId="41A43C58"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67" w:history="1">
        <w:r w:rsidR="00332093" w:rsidRPr="00C6174A">
          <w:rPr>
            <w:rStyle w:val="Hyperlink"/>
            <w:noProof/>
          </w:rPr>
          <w:t>1.1.59</w:t>
        </w:r>
        <w:r w:rsidR="00332093">
          <w:rPr>
            <w:rFonts w:asciiTheme="minorHAnsi" w:eastAsiaTheme="minorEastAsia" w:hAnsiTheme="minorHAnsi" w:cstheme="minorBidi"/>
            <w:noProof/>
            <w:sz w:val="22"/>
            <w:szCs w:val="22"/>
          </w:rPr>
          <w:tab/>
        </w:r>
        <w:r w:rsidR="00332093" w:rsidRPr="00C6174A">
          <w:rPr>
            <w:rStyle w:val="Hyperlink"/>
            <w:noProof/>
          </w:rPr>
          <w:t>VS-MD-REQ-406310/A-TjaLcEnbl_D_RqMnu</w:t>
        </w:r>
        <w:r w:rsidR="00332093">
          <w:rPr>
            <w:noProof/>
            <w:webHidden/>
          </w:rPr>
          <w:tab/>
        </w:r>
        <w:r w:rsidR="00332093">
          <w:rPr>
            <w:noProof/>
            <w:webHidden/>
          </w:rPr>
          <w:fldChar w:fldCharType="begin"/>
        </w:r>
        <w:r w:rsidR="00332093">
          <w:rPr>
            <w:noProof/>
            <w:webHidden/>
          </w:rPr>
          <w:instrText xml:space="preserve"> PAGEREF _Toc65750467 \h </w:instrText>
        </w:r>
        <w:r w:rsidR="00332093">
          <w:rPr>
            <w:noProof/>
            <w:webHidden/>
          </w:rPr>
        </w:r>
        <w:r w:rsidR="00332093">
          <w:rPr>
            <w:noProof/>
            <w:webHidden/>
          </w:rPr>
          <w:fldChar w:fldCharType="separate"/>
        </w:r>
        <w:r w:rsidR="00332093">
          <w:rPr>
            <w:noProof/>
            <w:webHidden/>
          </w:rPr>
          <w:t>41</w:t>
        </w:r>
        <w:r w:rsidR="00332093">
          <w:rPr>
            <w:noProof/>
            <w:webHidden/>
          </w:rPr>
          <w:fldChar w:fldCharType="end"/>
        </w:r>
      </w:hyperlink>
    </w:p>
    <w:p w14:paraId="54ABDCB3"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468" w:history="1">
        <w:r w:rsidR="00332093" w:rsidRPr="00C6174A">
          <w:rPr>
            <w:rStyle w:val="Hyperlink"/>
            <w:noProof/>
          </w:rPr>
          <w:t>1.1.60</w:t>
        </w:r>
        <w:r w:rsidR="00332093">
          <w:rPr>
            <w:rFonts w:asciiTheme="minorHAnsi" w:eastAsiaTheme="minorEastAsia" w:hAnsiTheme="minorHAnsi" w:cstheme="minorBidi"/>
            <w:noProof/>
            <w:sz w:val="22"/>
            <w:szCs w:val="22"/>
          </w:rPr>
          <w:tab/>
        </w:r>
        <w:r w:rsidR="00332093" w:rsidRPr="00C6174A">
          <w:rPr>
            <w:rStyle w:val="Hyperlink"/>
            <w:noProof/>
          </w:rPr>
          <w:t>VS-MD-REQ-406311/A-TjaLcEnbl_D_Stat</w:t>
        </w:r>
        <w:r w:rsidR="00332093">
          <w:rPr>
            <w:noProof/>
            <w:webHidden/>
          </w:rPr>
          <w:tab/>
        </w:r>
        <w:r w:rsidR="00332093">
          <w:rPr>
            <w:noProof/>
            <w:webHidden/>
          </w:rPr>
          <w:fldChar w:fldCharType="begin"/>
        </w:r>
        <w:r w:rsidR="00332093">
          <w:rPr>
            <w:noProof/>
            <w:webHidden/>
          </w:rPr>
          <w:instrText xml:space="preserve"> PAGEREF _Toc65750468 \h </w:instrText>
        </w:r>
        <w:r w:rsidR="00332093">
          <w:rPr>
            <w:noProof/>
            <w:webHidden/>
          </w:rPr>
        </w:r>
        <w:r w:rsidR="00332093">
          <w:rPr>
            <w:noProof/>
            <w:webHidden/>
          </w:rPr>
          <w:fldChar w:fldCharType="separate"/>
        </w:r>
        <w:r w:rsidR="00332093">
          <w:rPr>
            <w:noProof/>
            <w:webHidden/>
          </w:rPr>
          <w:t>41</w:t>
        </w:r>
        <w:r w:rsidR="00332093">
          <w:rPr>
            <w:noProof/>
            <w:webHidden/>
          </w:rPr>
          <w:fldChar w:fldCharType="end"/>
        </w:r>
      </w:hyperlink>
    </w:p>
    <w:p w14:paraId="603EABF9"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69" w:history="1">
        <w:r w:rsidR="00332093" w:rsidRPr="00C6174A">
          <w:rPr>
            <w:rStyle w:val="Hyperlink"/>
            <w:noProof/>
          </w:rPr>
          <w:t>1.2</w:t>
        </w:r>
        <w:r w:rsidR="00332093">
          <w:rPr>
            <w:rFonts w:asciiTheme="minorHAnsi" w:eastAsiaTheme="minorEastAsia" w:hAnsiTheme="minorHAnsi" w:cstheme="minorBidi"/>
            <w:i w:val="0"/>
            <w:noProof/>
            <w:sz w:val="22"/>
            <w:szCs w:val="22"/>
          </w:rPr>
          <w:tab/>
        </w:r>
        <w:r w:rsidR="00332093" w:rsidRPr="00C6174A">
          <w:rPr>
            <w:rStyle w:val="Hyperlink"/>
            <w:noProof/>
          </w:rPr>
          <w:t>VS-CLD-REQ-133255/A-Vehicle Language Setting Client</w:t>
        </w:r>
        <w:r w:rsidR="00332093">
          <w:rPr>
            <w:noProof/>
            <w:webHidden/>
          </w:rPr>
          <w:tab/>
        </w:r>
        <w:r w:rsidR="00332093">
          <w:rPr>
            <w:noProof/>
            <w:webHidden/>
          </w:rPr>
          <w:fldChar w:fldCharType="begin"/>
        </w:r>
        <w:r w:rsidR="00332093">
          <w:rPr>
            <w:noProof/>
            <w:webHidden/>
          </w:rPr>
          <w:instrText xml:space="preserve"> PAGEREF _Toc65750469 \h </w:instrText>
        </w:r>
        <w:r w:rsidR="00332093">
          <w:rPr>
            <w:noProof/>
            <w:webHidden/>
          </w:rPr>
        </w:r>
        <w:r w:rsidR="00332093">
          <w:rPr>
            <w:noProof/>
            <w:webHidden/>
          </w:rPr>
          <w:fldChar w:fldCharType="separate"/>
        </w:r>
        <w:r w:rsidR="00332093">
          <w:rPr>
            <w:noProof/>
            <w:webHidden/>
          </w:rPr>
          <w:t>42</w:t>
        </w:r>
        <w:r w:rsidR="00332093">
          <w:rPr>
            <w:noProof/>
            <w:webHidden/>
          </w:rPr>
          <w:fldChar w:fldCharType="end"/>
        </w:r>
      </w:hyperlink>
    </w:p>
    <w:p w14:paraId="5F584D57"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70" w:history="1">
        <w:r w:rsidR="00332093" w:rsidRPr="00C6174A">
          <w:rPr>
            <w:rStyle w:val="Hyperlink"/>
            <w:noProof/>
          </w:rPr>
          <w:t>1.3</w:t>
        </w:r>
        <w:r w:rsidR="00332093">
          <w:rPr>
            <w:rFonts w:asciiTheme="minorHAnsi" w:eastAsiaTheme="minorEastAsia" w:hAnsiTheme="minorHAnsi" w:cstheme="minorBidi"/>
            <w:i w:val="0"/>
            <w:noProof/>
            <w:sz w:val="22"/>
            <w:szCs w:val="22"/>
          </w:rPr>
          <w:tab/>
        </w:r>
        <w:r w:rsidR="00332093" w:rsidRPr="00C6174A">
          <w:rPr>
            <w:rStyle w:val="Hyperlink"/>
            <w:noProof/>
          </w:rPr>
          <w:t>VS-CLD-REQ-025444/A-Vehicle Language Settings Server (TcSE ROIN-150813-1)</w:t>
        </w:r>
        <w:r w:rsidR="00332093">
          <w:rPr>
            <w:noProof/>
            <w:webHidden/>
          </w:rPr>
          <w:tab/>
        </w:r>
        <w:r w:rsidR="00332093">
          <w:rPr>
            <w:noProof/>
            <w:webHidden/>
          </w:rPr>
          <w:fldChar w:fldCharType="begin"/>
        </w:r>
        <w:r w:rsidR="00332093">
          <w:rPr>
            <w:noProof/>
            <w:webHidden/>
          </w:rPr>
          <w:instrText xml:space="preserve"> PAGEREF _Toc65750470 \h </w:instrText>
        </w:r>
        <w:r w:rsidR="00332093">
          <w:rPr>
            <w:noProof/>
            <w:webHidden/>
          </w:rPr>
        </w:r>
        <w:r w:rsidR="00332093">
          <w:rPr>
            <w:noProof/>
            <w:webHidden/>
          </w:rPr>
          <w:fldChar w:fldCharType="separate"/>
        </w:r>
        <w:r w:rsidR="00332093">
          <w:rPr>
            <w:noProof/>
            <w:webHidden/>
          </w:rPr>
          <w:t>42</w:t>
        </w:r>
        <w:r w:rsidR="00332093">
          <w:rPr>
            <w:noProof/>
            <w:webHidden/>
          </w:rPr>
          <w:fldChar w:fldCharType="end"/>
        </w:r>
      </w:hyperlink>
    </w:p>
    <w:p w14:paraId="599BF34C"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71" w:history="1">
        <w:r w:rsidR="00332093" w:rsidRPr="00C6174A">
          <w:rPr>
            <w:rStyle w:val="Hyperlink"/>
            <w:noProof/>
          </w:rPr>
          <w:t>1.4</w:t>
        </w:r>
        <w:r w:rsidR="00332093">
          <w:rPr>
            <w:rFonts w:asciiTheme="minorHAnsi" w:eastAsiaTheme="minorEastAsia" w:hAnsiTheme="minorHAnsi" w:cstheme="minorBidi"/>
            <w:i w:val="0"/>
            <w:noProof/>
            <w:sz w:val="22"/>
            <w:szCs w:val="22"/>
          </w:rPr>
          <w:tab/>
        </w:r>
        <w:r w:rsidR="00332093" w:rsidRPr="00C6174A">
          <w:rPr>
            <w:rStyle w:val="Hyperlink"/>
            <w:noProof/>
          </w:rPr>
          <w:t>VS-CLD-REQ-025445/B-Ambient Lighting / Vehicle Settings Client (TcSE ROIN-159910-1)</w:t>
        </w:r>
        <w:r w:rsidR="00332093">
          <w:rPr>
            <w:noProof/>
            <w:webHidden/>
          </w:rPr>
          <w:tab/>
        </w:r>
        <w:r w:rsidR="00332093">
          <w:rPr>
            <w:noProof/>
            <w:webHidden/>
          </w:rPr>
          <w:fldChar w:fldCharType="begin"/>
        </w:r>
        <w:r w:rsidR="00332093">
          <w:rPr>
            <w:noProof/>
            <w:webHidden/>
          </w:rPr>
          <w:instrText xml:space="preserve"> PAGEREF _Toc65750471 \h </w:instrText>
        </w:r>
        <w:r w:rsidR="00332093">
          <w:rPr>
            <w:noProof/>
            <w:webHidden/>
          </w:rPr>
        </w:r>
        <w:r w:rsidR="00332093">
          <w:rPr>
            <w:noProof/>
            <w:webHidden/>
          </w:rPr>
          <w:fldChar w:fldCharType="separate"/>
        </w:r>
        <w:r w:rsidR="00332093">
          <w:rPr>
            <w:noProof/>
            <w:webHidden/>
          </w:rPr>
          <w:t>42</w:t>
        </w:r>
        <w:r w:rsidR="00332093">
          <w:rPr>
            <w:noProof/>
            <w:webHidden/>
          </w:rPr>
          <w:fldChar w:fldCharType="end"/>
        </w:r>
      </w:hyperlink>
    </w:p>
    <w:p w14:paraId="4ED18BA4"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72" w:history="1">
        <w:r w:rsidR="00332093" w:rsidRPr="00C6174A">
          <w:rPr>
            <w:rStyle w:val="Hyperlink"/>
            <w:noProof/>
          </w:rPr>
          <w:t>1.5</w:t>
        </w:r>
        <w:r w:rsidR="00332093">
          <w:rPr>
            <w:rFonts w:asciiTheme="minorHAnsi" w:eastAsiaTheme="minorEastAsia" w:hAnsiTheme="minorHAnsi" w:cstheme="minorBidi"/>
            <w:i w:val="0"/>
            <w:noProof/>
            <w:sz w:val="22"/>
            <w:szCs w:val="22"/>
          </w:rPr>
          <w:tab/>
        </w:r>
        <w:r w:rsidR="00332093" w:rsidRPr="00C6174A">
          <w:rPr>
            <w:rStyle w:val="Hyperlink"/>
            <w:noProof/>
          </w:rPr>
          <w:t>VS-CLD-REQ-133269/B-Ambient Lighting / Vehicle Setting Server</w:t>
        </w:r>
        <w:r w:rsidR="00332093">
          <w:rPr>
            <w:noProof/>
            <w:webHidden/>
          </w:rPr>
          <w:tab/>
        </w:r>
        <w:r w:rsidR="00332093">
          <w:rPr>
            <w:noProof/>
            <w:webHidden/>
          </w:rPr>
          <w:fldChar w:fldCharType="begin"/>
        </w:r>
        <w:r w:rsidR="00332093">
          <w:rPr>
            <w:noProof/>
            <w:webHidden/>
          </w:rPr>
          <w:instrText xml:space="preserve"> PAGEREF _Toc65750472 \h </w:instrText>
        </w:r>
        <w:r w:rsidR="00332093">
          <w:rPr>
            <w:noProof/>
            <w:webHidden/>
          </w:rPr>
        </w:r>
        <w:r w:rsidR="00332093">
          <w:rPr>
            <w:noProof/>
            <w:webHidden/>
          </w:rPr>
          <w:fldChar w:fldCharType="separate"/>
        </w:r>
        <w:r w:rsidR="00332093">
          <w:rPr>
            <w:noProof/>
            <w:webHidden/>
          </w:rPr>
          <w:t>42</w:t>
        </w:r>
        <w:r w:rsidR="00332093">
          <w:rPr>
            <w:noProof/>
            <w:webHidden/>
          </w:rPr>
          <w:fldChar w:fldCharType="end"/>
        </w:r>
      </w:hyperlink>
    </w:p>
    <w:p w14:paraId="57E6F508"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73" w:history="1">
        <w:r w:rsidR="00332093" w:rsidRPr="00C6174A">
          <w:rPr>
            <w:rStyle w:val="Hyperlink"/>
            <w:noProof/>
          </w:rPr>
          <w:t>1.6</w:t>
        </w:r>
        <w:r w:rsidR="00332093">
          <w:rPr>
            <w:rFonts w:asciiTheme="minorHAnsi" w:eastAsiaTheme="minorEastAsia" w:hAnsiTheme="minorHAnsi" w:cstheme="minorBidi"/>
            <w:i w:val="0"/>
            <w:noProof/>
            <w:sz w:val="22"/>
            <w:szCs w:val="22"/>
          </w:rPr>
          <w:tab/>
        </w:r>
        <w:r w:rsidR="00332093" w:rsidRPr="00C6174A">
          <w:rPr>
            <w:rStyle w:val="Hyperlink"/>
            <w:noProof/>
          </w:rPr>
          <w:t>VS-CLD-REQ-025446/A-Charge Port Light Ring Client (TcSE ROIN-270413)</w:t>
        </w:r>
        <w:r w:rsidR="00332093">
          <w:rPr>
            <w:noProof/>
            <w:webHidden/>
          </w:rPr>
          <w:tab/>
        </w:r>
        <w:r w:rsidR="00332093">
          <w:rPr>
            <w:noProof/>
            <w:webHidden/>
          </w:rPr>
          <w:fldChar w:fldCharType="begin"/>
        </w:r>
        <w:r w:rsidR="00332093">
          <w:rPr>
            <w:noProof/>
            <w:webHidden/>
          </w:rPr>
          <w:instrText xml:space="preserve"> PAGEREF _Toc65750473 \h </w:instrText>
        </w:r>
        <w:r w:rsidR="00332093">
          <w:rPr>
            <w:noProof/>
            <w:webHidden/>
          </w:rPr>
        </w:r>
        <w:r w:rsidR="00332093">
          <w:rPr>
            <w:noProof/>
            <w:webHidden/>
          </w:rPr>
          <w:fldChar w:fldCharType="separate"/>
        </w:r>
        <w:r w:rsidR="00332093">
          <w:rPr>
            <w:noProof/>
            <w:webHidden/>
          </w:rPr>
          <w:t>42</w:t>
        </w:r>
        <w:r w:rsidR="00332093">
          <w:rPr>
            <w:noProof/>
            <w:webHidden/>
          </w:rPr>
          <w:fldChar w:fldCharType="end"/>
        </w:r>
      </w:hyperlink>
    </w:p>
    <w:p w14:paraId="525327AB"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74" w:history="1">
        <w:r w:rsidR="00332093" w:rsidRPr="00C6174A">
          <w:rPr>
            <w:rStyle w:val="Hyperlink"/>
            <w:noProof/>
          </w:rPr>
          <w:t>1.7</w:t>
        </w:r>
        <w:r w:rsidR="00332093">
          <w:rPr>
            <w:rFonts w:asciiTheme="minorHAnsi" w:eastAsiaTheme="minorEastAsia" w:hAnsiTheme="minorHAnsi" w:cstheme="minorBidi"/>
            <w:i w:val="0"/>
            <w:noProof/>
            <w:sz w:val="22"/>
            <w:szCs w:val="22"/>
          </w:rPr>
          <w:tab/>
        </w:r>
        <w:r w:rsidR="00332093" w:rsidRPr="00C6174A">
          <w:rPr>
            <w:rStyle w:val="Hyperlink"/>
            <w:noProof/>
          </w:rPr>
          <w:t>VS-CLD-REQ-093987/A-Charge Port Unlock Client</w:t>
        </w:r>
        <w:r w:rsidR="00332093">
          <w:rPr>
            <w:noProof/>
            <w:webHidden/>
          </w:rPr>
          <w:tab/>
        </w:r>
        <w:r w:rsidR="00332093">
          <w:rPr>
            <w:noProof/>
            <w:webHidden/>
          </w:rPr>
          <w:fldChar w:fldCharType="begin"/>
        </w:r>
        <w:r w:rsidR="00332093">
          <w:rPr>
            <w:noProof/>
            <w:webHidden/>
          </w:rPr>
          <w:instrText xml:space="preserve"> PAGEREF _Toc65750474 \h </w:instrText>
        </w:r>
        <w:r w:rsidR="00332093">
          <w:rPr>
            <w:noProof/>
            <w:webHidden/>
          </w:rPr>
        </w:r>
        <w:r w:rsidR="00332093">
          <w:rPr>
            <w:noProof/>
            <w:webHidden/>
          </w:rPr>
          <w:fldChar w:fldCharType="separate"/>
        </w:r>
        <w:r w:rsidR="00332093">
          <w:rPr>
            <w:noProof/>
            <w:webHidden/>
          </w:rPr>
          <w:t>42</w:t>
        </w:r>
        <w:r w:rsidR="00332093">
          <w:rPr>
            <w:noProof/>
            <w:webHidden/>
          </w:rPr>
          <w:fldChar w:fldCharType="end"/>
        </w:r>
      </w:hyperlink>
    </w:p>
    <w:p w14:paraId="5B25BD4F"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75" w:history="1">
        <w:r w:rsidR="00332093" w:rsidRPr="00C6174A">
          <w:rPr>
            <w:rStyle w:val="Hyperlink"/>
            <w:noProof/>
          </w:rPr>
          <w:t>1.8</w:t>
        </w:r>
        <w:r w:rsidR="00332093">
          <w:rPr>
            <w:rFonts w:asciiTheme="minorHAnsi" w:eastAsiaTheme="minorEastAsia" w:hAnsiTheme="minorHAnsi" w:cstheme="minorBidi"/>
            <w:i w:val="0"/>
            <w:noProof/>
            <w:sz w:val="22"/>
            <w:szCs w:val="22"/>
          </w:rPr>
          <w:tab/>
        </w:r>
        <w:r w:rsidR="00332093" w:rsidRPr="00C6174A">
          <w:rPr>
            <w:rStyle w:val="Hyperlink"/>
            <w:noProof/>
          </w:rPr>
          <w:t>VS-CLD-REQ-133260/A-Charge Port Unlock Server</w:t>
        </w:r>
        <w:r w:rsidR="00332093">
          <w:rPr>
            <w:noProof/>
            <w:webHidden/>
          </w:rPr>
          <w:tab/>
        </w:r>
        <w:r w:rsidR="00332093">
          <w:rPr>
            <w:noProof/>
            <w:webHidden/>
          </w:rPr>
          <w:fldChar w:fldCharType="begin"/>
        </w:r>
        <w:r w:rsidR="00332093">
          <w:rPr>
            <w:noProof/>
            <w:webHidden/>
          </w:rPr>
          <w:instrText xml:space="preserve"> PAGEREF _Toc65750475 \h </w:instrText>
        </w:r>
        <w:r w:rsidR="00332093">
          <w:rPr>
            <w:noProof/>
            <w:webHidden/>
          </w:rPr>
        </w:r>
        <w:r w:rsidR="00332093">
          <w:rPr>
            <w:noProof/>
            <w:webHidden/>
          </w:rPr>
          <w:fldChar w:fldCharType="separate"/>
        </w:r>
        <w:r w:rsidR="00332093">
          <w:rPr>
            <w:noProof/>
            <w:webHidden/>
          </w:rPr>
          <w:t>42</w:t>
        </w:r>
        <w:r w:rsidR="00332093">
          <w:rPr>
            <w:noProof/>
            <w:webHidden/>
          </w:rPr>
          <w:fldChar w:fldCharType="end"/>
        </w:r>
      </w:hyperlink>
    </w:p>
    <w:p w14:paraId="51DC7902"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76" w:history="1">
        <w:r w:rsidR="00332093" w:rsidRPr="00C6174A">
          <w:rPr>
            <w:rStyle w:val="Hyperlink"/>
            <w:noProof/>
          </w:rPr>
          <w:t>1.9</w:t>
        </w:r>
        <w:r w:rsidR="00332093">
          <w:rPr>
            <w:rFonts w:asciiTheme="minorHAnsi" w:eastAsiaTheme="minorEastAsia" w:hAnsiTheme="minorHAnsi" w:cstheme="minorBidi"/>
            <w:i w:val="0"/>
            <w:noProof/>
            <w:sz w:val="22"/>
            <w:szCs w:val="22"/>
          </w:rPr>
          <w:tab/>
        </w:r>
        <w:r w:rsidR="00332093" w:rsidRPr="00C6174A">
          <w:rPr>
            <w:rStyle w:val="Hyperlink"/>
            <w:noProof/>
          </w:rPr>
          <w:t>VS-CLD-REQ-133257/A-Vehicle Settings Temperature Units Client</w:t>
        </w:r>
        <w:r w:rsidR="00332093">
          <w:rPr>
            <w:noProof/>
            <w:webHidden/>
          </w:rPr>
          <w:tab/>
        </w:r>
        <w:r w:rsidR="00332093">
          <w:rPr>
            <w:noProof/>
            <w:webHidden/>
          </w:rPr>
          <w:fldChar w:fldCharType="begin"/>
        </w:r>
        <w:r w:rsidR="00332093">
          <w:rPr>
            <w:noProof/>
            <w:webHidden/>
          </w:rPr>
          <w:instrText xml:space="preserve"> PAGEREF _Toc65750476 \h </w:instrText>
        </w:r>
        <w:r w:rsidR="00332093">
          <w:rPr>
            <w:noProof/>
            <w:webHidden/>
          </w:rPr>
        </w:r>
        <w:r w:rsidR="00332093">
          <w:rPr>
            <w:noProof/>
            <w:webHidden/>
          </w:rPr>
          <w:fldChar w:fldCharType="separate"/>
        </w:r>
        <w:r w:rsidR="00332093">
          <w:rPr>
            <w:noProof/>
            <w:webHidden/>
          </w:rPr>
          <w:t>42</w:t>
        </w:r>
        <w:r w:rsidR="00332093">
          <w:rPr>
            <w:noProof/>
            <w:webHidden/>
          </w:rPr>
          <w:fldChar w:fldCharType="end"/>
        </w:r>
      </w:hyperlink>
    </w:p>
    <w:p w14:paraId="121B1E7E"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77" w:history="1">
        <w:r w:rsidR="00332093" w:rsidRPr="00C6174A">
          <w:rPr>
            <w:rStyle w:val="Hyperlink"/>
            <w:noProof/>
          </w:rPr>
          <w:t>1.10</w:t>
        </w:r>
        <w:r w:rsidR="00332093">
          <w:rPr>
            <w:rFonts w:asciiTheme="minorHAnsi" w:eastAsiaTheme="minorEastAsia" w:hAnsiTheme="minorHAnsi" w:cstheme="minorBidi"/>
            <w:i w:val="0"/>
            <w:noProof/>
            <w:sz w:val="22"/>
            <w:szCs w:val="22"/>
          </w:rPr>
          <w:tab/>
        </w:r>
        <w:r w:rsidR="00332093" w:rsidRPr="00C6174A">
          <w:rPr>
            <w:rStyle w:val="Hyperlink"/>
            <w:noProof/>
          </w:rPr>
          <w:t>VS-CLD-REQ-133258/A-Vehicle Settings Temperature Units Server</w:t>
        </w:r>
        <w:r w:rsidR="00332093">
          <w:rPr>
            <w:noProof/>
            <w:webHidden/>
          </w:rPr>
          <w:tab/>
        </w:r>
        <w:r w:rsidR="00332093">
          <w:rPr>
            <w:noProof/>
            <w:webHidden/>
          </w:rPr>
          <w:fldChar w:fldCharType="begin"/>
        </w:r>
        <w:r w:rsidR="00332093">
          <w:rPr>
            <w:noProof/>
            <w:webHidden/>
          </w:rPr>
          <w:instrText xml:space="preserve"> PAGEREF _Toc65750477 \h </w:instrText>
        </w:r>
        <w:r w:rsidR="00332093">
          <w:rPr>
            <w:noProof/>
            <w:webHidden/>
          </w:rPr>
        </w:r>
        <w:r w:rsidR="00332093">
          <w:rPr>
            <w:noProof/>
            <w:webHidden/>
          </w:rPr>
          <w:fldChar w:fldCharType="separate"/>
        </w:r>
        <w:r w:rsidR="00332093">
          <w:rPr>
            <w:noProof/>
            <w:webHidden/>
          </w:rPr>
          <w:t>42</w:t>
        </w:r>
        <w:r w:rsidR="00332093">
          <w:rPr>
            <w:noProof/>
            <w:webHidden/>
          </w:rPr>
          <w:fldChar w:fldCharType="end"/>
        </w:r>
      </w:hyperlink>
    </w:p>
    <w:p w14:paraId="356D764E"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78" w:history="1">
        <w:r w:rsidR="00332093" w:rsidRPr="00C6174A">
          <w:rPr>
            <w:rStyle w:val="Hyperlink"/>
            <w:noProof/>
          </w:rPr>
          <w:t>1.11</w:t>
        </w:r>
        <w:r w:rsidR="00332093">
          <w:rPr>
            <w:rFonts w:asciiTheme="minorHAnsi" w:eastAsiaTheme="minorEastAsia" w:hAnsiTheme="minorHAnsi" w:cstheme="minorBidi"/>
            <w:i w:val="0"/>
            <w:noProof/>
            <w:sz w:val="22"/>
            <w:szCs w:val="22"/>
          </w:rPr>
          <w:tab/>
        </w:r>
        <w:r w:rsidR="00332093" w:rsidRPr="00C6174A">
          <w:rPr>
            <w:rStyle w:val="Hyperlink"/>
            <w:noProof/>
          </w:rPr>
          <w:t>VS-CLD-REQ-133261/A-Vehicle Settings 12/24 Hour Mode Client</w:t>
        </w:r>
        <w:r w:rsidR="00332093">
          <w:rPr>
            <w:noProof/>
            <w:webHidden/>
          </w:rPr>
          <w:tab/>
        </w:r>
        <w:r w:rsidR="00332093">
          <w:rPr>
            <w:noProof/>
            <w:webHidden/>
          </w:rPr>
          <w:fldChar w:fldCharType="begin"/>
        </w:r>
        <w:r w:rsidR="00332093">
          <w:rPr>
            <w:noProof/>
            <w:webHidden/>
          </w:rPr>
          <w:instrText xml:space="preserve"> PAGEREF _Toc65750478 \h </w:instrText>
        </w:r>
        <w:r w:rsidR="00332093">
          <w:rPr>
            <w:noProof/>
            <w:webHidden/>
          </w:rPr>
        </w:r>
        <w:r w:rsidR="00332093">
          <w:rPr>
            <w:noProof/>
            <w:webHidden/>
          </w:rPr>
          <w:fldChar w:fldCharType="separate"/>
        </w:r>
        <w:r w:rsidR="00332093">
          <w:rPr>
            <w:noProof/>
            <w:webHidden/>
          </w:rPr>
          <w:t>42</w:t>
        </w:r>
        <w:r w:rsidR="00332093">
          <w:rPr>
            <w:noProof/>
            <w:webHidden/>
          </w:rPr>
          <w:fldChar w:fldCharType="end"/>
        </w:r>
      </w:hyperlink>
    </w:p>
    <w:p w14:paraId="43606075"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79" w:history="1">
        <w:r w:rsidR="00332093" w:rsidRPr="00C6174A">
          <w:rPr>
            <w:rStyle w:val="Hyperlink"/>
            <w:noProof/>
          </w:rPr>
          <w:t>1.12</w:t>
        </w:r>
        <w:r w:rsidR="00332093">
          <w:rPr>
            <w:rFonts w:asciiTheme="minorHAnsi" w:eastAsiaTheme="minorEastAsia" w:hAnsiTheme="minorHAnsi" w:cstheme="minorBidi"/>
            <w:i w:val="0"/>
            <w:noProof/>
            <w:sz w:val="22"/>
            <w:szCs w:val="22"/>
          </w:rPr>
          <w:tab/>
        </w:r>
        <w:r w:rsidR="00332093" w:rsidRPr="00C6174A">
          <w:rPr>
            <w:rStyle w:val="Hyperlink"/>
            <w:noProof/>
          </w:rPr>
          <w:t>VS-CLD-REQ-133259/A-Vehicle Settings 12/24 Hour Mode Server</w:t>
        </w:r>
        <w:r w:rsidR="00332093">
          <w:rPr>
            <w:noProof/>
            <w:webHidden/>
          </w:rPr>
          <w:tab/>
        </w:r>
        <w:r w:rsidR="00332093">
          <w:rPr>
            <w:noProof/>
            <w:webHidden/>
          </w:rPr>
          <w:fldChar w:fldCharType="begin"/>
        </w:r>
        <w:r w:rsidR="00332093">
          <w:rPr>
            <w:noProof/>
            <w:webHidden/>
          </w:rPr>
          <w:instrText xml:space="preserve"> PAGEREF _Toc65750479 \h </w:instrText>
        </w:r>
        <w:r w:rsidR="00332093">
          <w:rPr>
            <w:noProof/>
            <w:webHidden/>
          </w:rPr>
        </w:r>
        <w:r w:rsidR="00332093">
          <w:rPr>
            <w:noProof/>
            <w:webHidden/>
          </w:rPr>
          <w:fldChar w:fldCharType="separate"/>
        </w:r>
        <w:r w:rsidR="00332093">
          <w:rPr>
            <w:noProof/>
            <w:webHidden/>
          </w:rPr>
          <w:t>42</w:t>
        </w:r>
        <w:r w:rsidR="00332093">
          <w:rPr>
            <w:noProof/>
            <w:webHidden/>
          </w:rPr>
          <w:fldChar w:fldCharType="end"/>
        </w:r>
      </w:hyperlink>
    </w:p>
    <w:p w14:paraId="63614557"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80" w:history="1">
        <w:r w:rsidR="00332093" w:rsidRPr="00C6174A">
          <w:rPr>
            <w:rStyle w:val="Hyperlink"/>
            <w:noProof/>
          </w:rPr>
          <w:t>1.13</w:t>
        </w:r>
        <w:r w:rsidR="00332093">
          <w:rPr>
            <w:rFonts w:asciiTheme="minorHAnsi" w:eastAsiaTheme="minorEastAsia" w:hAnsiTheme="minorHAnsi" w:cstheme="minorBidi"/>
            <w:i w:val="0"/>
            <w:noProof/>
            <w:sz w:val="22"/>
            <w:szCs w:val="22"/>
          </w:rPr>
          <w:tab/>
        </w:r>
        <w:r w:rsidR="00332093" w:rsidRPr="00C6174A">
          <w:rPr>
            <w:rStyle w:val="Hyperlink"/>
            <w:noProof/>
          </w:rPr>
          <w:t>VS-CLD-REQ-133262/A-Vehicle Settings Distance Units Client</w:t>
        </w:r>
        <w:r w:rsidR="00332093">
          <w:rPr>
            <w:noProof/>
            <w:webHidden/>
          </w:rPr>
          <w:tab/>
        </w:r>
        <w:r w:rsidR="00332093">
          <w:rPr>
            <w:noProof/>
            <w:webHidden/>
          </w:rPr>
          <w:fldChar w:fldCharType="begin"/>
        </w:r>
        <w:r w:rsidR="00332093">
          <w:rPr>
            <w:noProof/>
            <w:webHidden/>
          </w:rPr>
          <w:instrText xml:space="preserve"> PAGEREF _Toc65750480 \h </w:instrText>
        </w:r>
        <w:r w:rsidR="00332093">
          <w:rPr>
            <w:noProof/>
            <w:webHidden/>
          </w:rPr>
        </w:r>
        <w:r w:rsidR="00332093">
          <w:rPr>
            <w:noProof/>
            <w:webHidden/>
          </w:rPr>
          <w:fldChar w:fldCharType="separate"/>
        </w:r>
        <w:r w:rsidR="00332093">
          <w:rPr>
            <w:noProof/>
            <w:webHidden/>
          </w:rPr>
          <w:t>42</w:t>
        </w:r>
        <w:r w:rsidR="00332093">
          <w:rPr>
            <w:noProof/>
            <w:webHidden/>
          </w:rPr>
          <w:fldChar w:fldCharType="end"/>
        </w:r>
      </w:hyperlink>
    </w:p>
    <w:p w14:paraId="25ADF678"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81" w:history="1">
        <w:r w:rsidR="00332093" w:rsidRPr="00C6174A">
          <w:rPr>
            <w:rStyle w:val="Hyperlink"/>
            <w:noProof/>
          </w:rPr>
          <w:t>1.14</w:t>
        </w:r>
        <w:r w:rsidR="00332093">
          <w:rPr>
            <w:rFonts w:asciiTheme="minorHAnsi" w:eastAsiaTheme="minorEastAsia" w:hAnsiTheme="minorHAnsi" w:cstheme="minorBidi"/>
            <w:i w:val="0"/>
            <w:noProof/>
            <w:sz w:val="22"/>
            <w:szCs w:val="22"/>
          </w:rPr>
          <w:tab/>
        </w:r>
        <w:r w:rsidR="00332093" w:rsidRPr="00C6174A">
          <w:rPr>
            <w:rStyle w:val="Hyperlink"/>
            <w:noProof/>
          </w:rPr>
          <w:t>VS-CLD-REQ-133263/A-Vehicle Settings Distance Units Server</w:t>
        </w:r>
        <w:r w:rsidR="00332093">
          <w:rPr>
            <w:noProof/>
            <w:webHidden/>
          </w:rPr>
          <w:tab/>
        </w:r>
        <w:r w:rsidR="00332093">
          <w:rPr>
            <w:noProof/>
            <w:webHidden/>
          </w:rPr>
          <w:fldChar w:fldCharType="begin"/>
        </w:r>
        <w:r w:rsidR="00332093">
          <w:rPr>
            <w:noProof/>
            <w:webHidden/>
          </w:rPr>
          <w:instrText xml:space="preserve"> PAGEREF _Toc65750481 \h </w:instrText>
        </w:r>
        <w:r w:rsidR="00332093">
          <w:rPr>
            <w:noProof/>
            <w:webHidden/>
          </w:rPr>
        </w:r>
        <w:r w:rsidR="00332093">
          <w:rPr>
            <w:noProof/>
            <w:webHidden/>
          </w:rPr>
          <w:fldChar w:fldCharType="separate"/>
        </w:r>
        <w:r w:rsidR="00332093">
          <w:rPr>
            <w:noProof/>
            <w:webHidden/>
          </w:rPr>
          <w:t>42</w:t>
        </w:r>
        <w:r w:rsidR="00332093">
          <w:rPr>
            <w:noProof/>
            <w:webHidden/>
          </w:rPr>
          <w:fldChar w:fldCharType="end"/>
        </w:r>
      </w:hyperlink>
    </w:p>
    <w:p w14:paraId="1DD52799"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82" w:history="1">
        <w:r w:rsidR="00332093" w:rsidRPr="00C6174A">
          <w:rPr>
            <w:rStyle w:val="Hyperlink"/>
            <w:noProof/>
          </w:rPr>
          <w:t>1.15</w:t>
        </w:r>
        <w:r w:rsidR="00332093">
          <w:rPr>
            <w:rFonts w:asciiTheme="minorHAnsi" w:eastAsiaTheme="minorEastAsia" w:hAnsiTheme="minorHAnsi" w:cstheme="minorBidi"/>
            <w:i w:val="0"/>
            <w:noProof/>
            <w:sz w:val="22"/>
            <w:szCs w:val="22"/>
          </w:rPr>
          <w:tab/>
        </w:r>
        <w:r w:rsidR="00332093" w:rsidRPr="00C6174A">
          <w:rPr>
            <w:rStyle w:val="Hyperlink"/>
            <w:noProof/>
          </w:rPr>
          <w:t>VS-CLD-REQ-025448/D-Keypad Server / External Personalization Function (TcSE ROIN-293526-1)</w:t>
        </w:r>
        <w:r w:rsidR="00332093">
          <w:rPr>
            <w:noProof/>
            <w:webHidden/>
          </w:rPr>
          <w:tab/>
        </w:r>
        <w:r w:rsidR="00332093">
          <w:rPr>
            <w:noProof/>
            <w:webHidden/>
          </w:rPr>
          <w:fldChar w:fldCharType="begin"/>
        </w:r>
        <w:r w:rsidR="00332093">
          <w:rPr>
            <w:noProof/>
            <w:webHidden/>
          </w:rPr>
          <w:instrText xml:space="preserve"> PAGEREF _Toc65750482 \h </w:instrText>
        </w:r>
        <w:r w:rsidR="00332093">
          <w:rPr>
            <w:noProof/>
            <w:webHidden/>
          </w:rPr>
        </w:r>
        <w:r w:rsidR="00332093">
          <w:rPr>
            <w:noProof/>
            <w:webHidden/>
          </w:rPr>
          <w:fldChar w:fldCharType="separate"/>
        </w:r>
        <w:r w:rsidR="00332093">
          <w:rPr>
            <w:noProof/>
            <w:webHidden/>
          </w:rPr>
          <w:t>42</w:t>
        </w:r>
        <w:r w:rsidR="00332093">
          <w:rPr>
            <w:noProof/>
            <w:webHidden/>
          </w:rPr>
          <w:fldChar w:fldCharType="end"/>
        </w:r>
      </w:hyperlink>
    </w:p>
    <w:p w14:paraId="155CCF6F"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83" w:history="1">
        <w:r w:rsidR="00332093" w:rsidRPr="00C6174A">
          <w:rPr>
            <w:rStyle w:val="Hyperlink"/>
            <w:noProof/>
          </w:rPr>
          <w:t>1.16</w:t>
        </w:r>
        <w:r w:rsidR="00332093">
          <w:rPr>
            <w:rFonts w:asciiTheme="minorHAnsi" w:eastAsiaTheme="minorEastAsia" w:hAnsiTheme="minorHAnsi" w:cstheme="minorBidi"/>
            <w:i w:val="0"/>
            <w:noProof/>
            <w:sz w:val="22"/>
            <w:szCs w:val="22"/>
          </w:rPr>
          <w:tab/>
        </w:r>
        <w:r w:rsidR="00332093" w:rsidRPr="00C6174A">
          <w:rPr>
            <w:rStyle w:val="Hyperlink"/>
            <w:noProof/>
          </w:rPr>
          <w:t>VS-CLD-REQ-025447/D-Keypad Client / Personalization Client (TcSE ROIN-293524-1)</w:t>
        </w:r>
        <w:r w:rsidR="00332093">
          <w:rPr>
            <w:noProof/>
            <w:webHidden/>
          </w:rPr>
          <w:tab/>
        </w:r>
        <w:r w:rsidR="00332093">
          <w:rPr>
            <w:noProof/>
            <w:webHidden/>
          </w:rPr>
          <w:fldChar w:fldCharType="begin"/>
        </w:r>
        <w:r w:rsidR="00332093">
          <w:rPr>
            <w:noProof/>
            <w:webHidden/>
          </w:rPr>
          <w:instrText xml:space="preserve"> PAGEREF _Toc65750483 \h </w:instrText>
        </w:r>
        <w:r w:rsidR="00332093">
          <w:rPr>
            <w:noProof/>
            <w:webHidden/>
          </w:rPr>
        </w:r>
        <w:r w:rsidR="00332093">
          <w:rPr>
            <w:noProof/>
            <w:webHidden/>
          </w:rPr>
          <w:fldChar w:fldCharType="separate"/>
        </w:r>
        <w:r w:rsidR="00332093">
          <w:rPr>
            <w:noProof/>
            <w:webHidden/>
          </w:rPr>
          <w:t>42</w:t>
        </w:r>
        <w:r w:rsidR="00332093">
          <w:rPr>
            <w:noProof/>
            <w:webHidden/>
          </w:rPr>
          <w:fldChar w:fldCharType="end"/>
        </w:r>
      </w:hyperlink>
    </w:p>
    <w:p w14:paraId="248E874E"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84" w:history="1">
        <w:r w:rsidR="00332093" w:rsidRPr="00C6174A">
          <w:rPr>
            <w:rStyle w:val="Hyperlink"/>
            <w:noProof/>
          </w:rPr>
          <w:t>1.17</w:t>
        </w:r>
        <w:r w:rsidR="00332093">
          <w:rPr>
            <w:rFonts w:asciiTheme="minorHAnsi" w:eastAsiaTheme="minorEastAsia" w:hAnsiTheme="minorHAnsi" w:cstheme="minorBidi"/>
            <w:i w:val="0"/>
            <w:noProof/>
            <w:sz w:val="22"/>
            <w:szCs w:val="22"/>
          </w:rPr>
          <w:tab/>
        </w:r>
        <w:r w:rsidR="00332093" w:rsidRPr="00C6174A">
          <w:rPr>
            <w:rStyle w:val="Hyperlink"/>
            <w:noProof/>
          </w:rPr>
          <w:t>VS-CLD-REQ-025497/A-Vehicle Settings Beep Server (TcSE ROIN-141569-1)</w:t>
        </w:r>
        <w:r w:rsidR="00332093">
          <w:rPr>
            <w:noProof/>
            <w:webHidden/>
          </w:rPr>
          <w:tab/>
        </w:r>
        <w:r w:rsidR="00332093">
          <w:rPr>
            <w:noProof/>
            <w:webHidden/>
          </w:rPr>
          <w:fldChar w:fldCharType="begin"/>
        </w:r>
        <w:r w:rsidR="00332093">
          <w:rPr>
            <w:noProof/>
            <w:webHidden/>
          </w:rPr>
          <w:instrText xml:space="preserve"> PAGEREF _Toc65750484 \h </w:instrText>
        </w:r>
        <w:r w:rsidR="00332093">
          <w:rPr>
            <w:noProof/>
            <w:webHidden/>
          </w:rPr>
        </w:r>
        <w:r w:rsidR="00332093">
          <w:rPr>
            <w:noProof/>
            <w:webHidden/>
          </w:rPr>
          <w:fldChar w:fldCharType="separate"/>
        </w:r>
        <w:r w:rsidR="00332093">
          <w:rPr>
            <w:noProof/>
            <w:webHidden/>
          </w:rPr>
          <w:t>42</w:t>
        </w:r>
        <w:r w:rsidR="00332093">
          <w:rPr>
            <w:noProof/>
            <w:webHidden/>
          </w:rPr>
          <w:fldChar w:fldCharType="end"/>
        </w:r>
      </w:hyperlink>
    </w:p>
    <w:p w14:paraId="0AE974BC"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85" w:history="1">
        <w:r w:rsidR="00332093" w:rsidRPr="00C6174A">
          <w:rPr>
            <w:rStyle w:val="Hyperlink"/>
            <w:noProof/>
          </w:rPr>
          <w:t>1.18</w:t>
        </w:r>
        <w:r w:rsidR="00332093">
          <w:rPr>
            <w:rFonts w:asciiTheme="minorHAnsi" w:eastAsiaTheme="minorEastAsia" w:hAnsiTheme="minorHAnsi" w:cstheme="minorBidi"/>
            <w:i w:val="0"/>
            <w:noProof/>
            <w:sz w:val="22"/>
            <w:szCs w:val="22"/>
          </w:rPr>
          <w:tab/>
        </w:r>
        <w:r w:rsidR="00332093" w:rsidRPr="00C6174A">
          <w:rPr>
            <w:rStyle w:val="Hyperlink"/>
            <w:noProof/>
          </w:rPr>
          <w:t>VS-CLD-REQ-133637/B-Vehicle Settings Beep Client</w:t>
        </w:r>
        <w:r w:rsidR="00332093">
          <w:rPr>
            <w:noProof/>
            <w:webHidden/>
          </w:rPr>
          <w:tab/>
        </w:r>
        <w:r w:rsidR="00332093">
          <w:rPr>
            <w:noProof/>
            <w:webHidden/>
          </w:rPr>
          <w:fldChar w:fldCharType="begin"/>
        </w:r>
        <w:r w:rsidR="00332093">
          <w:rPr>
            <w:noProof/>
            <w:webHidden/>
          </w:rPr>
          <w:instrText xml:space="preserve"> PAGEREF _Toc65750485 \h </w:instrText>
        </w:r>
        <w:r w:rsidR="00332093">
          <w:rPr>
            <w:noProof/>
            <w:webHidden/>
          </w:rPr>
        </w:r>
        <w:r w:rsidR="00332093">
          <w:rPr>
            <w:noProof/>
            <w:webHidden/>
          </w:rPr>
          <w:fldChar w:fldCharType="separate"/>
        </w:r>
        <w:r w:rsidR="00332093">
          <w:rPr>
            <w:noProof/>
            <w:webHidden/>
          </w:rPr>
          <w:t>43</w:t>
        </w:r>
        <w:r w:rsidR="00332093">
          <w:rPr>
            <w:noProof/>
            <w:webHidden/>
          </w:rPr>
          <w:fldChar w:fldCharType="end"/>
        </w:r>
      </w:hyperlink>
    </w:p>
    <w:p w14:paraId="39300905"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86" w:history="1">
        <w:r w:rsidR="00332093" w:rsidRPr="00C6174A">
          <w:rPr>
            <w:rStyle w:val="Hyperlink"/>
            <w:noProof/>
          </w:rPr>
          <w:t>1.19</w:t>
        </w:r>
        <w:r w:rsidR="00332093">
          <w:rPr>
            <w:rFonts w:asciiTheme="minorHAnsi" w:eastAsiaTheme="minorEastAsia" w:hAnsiTheme="minorHAnsi" w:cstheme="minorBidi"/>
            <w:i w:val="0"/>
            <w:noProof/>
            <w:sz w:val="22"/>
            <w:szCs w:val="22"/>
          </w:rPr>
          <w:tab/>
        </w:r>
        <w:r w:rsidR="00332093" w:rsidRPr="00C6174A">
          <w:rPr>
            <w:rStyle w:val="Hyperlink"/>
            <w:noProof/>
          </w:rPr>
          <w:t>VS-CLD-REQ-025442/B-Vehicle Settings Client (TcSE ROIN-141546-2)</w:t>
        </w:r>
        <w:r w:rsidR="00332093">
          <w:rPr>
            <w:noProof/>
            <w:webHidden/>
          </w:rPr>
          <w:tab/>
        </w:r>
        <w:r w:rsidR="00332093">
          <w:rPr>
            <w:noProof/>
            <w:webHidden/>
          </w:rPr>
          <w:fldChar w:fldCharType="begin"/>
        </w:r>
        <w:r w:rsidR="00332093">
          <w:rPr>
            <w:noProof/>
            <w:webHidden/>
          </w:rPr>
          <w:instrText xml:space="preserve"> PAGEREF _Toc65750486 \h </w:instrText>
        </w:r>
        <w:r w:rsidR="00332093">
          <w:rPr>
            <w:noProof/>
            <w:webHidden/>
          </w:rPr>
        </w:r>
        <w:r w:rsidR="00332093">
          <w:rPr>
            <w:noProof/>
            <w:webHidden/>
          </w:rPr>
          <w:fldChar w:fldCharType="separate"/>
        </w:r>
        <w:r w:rsidR="00332093">
          <w:rPr>
            <w:noProof/>
            <w:webHidden/>
          </w:rPr>
          <w:t>43</w:t>
        </w:r>
        <w:r w:rsidR="00332093">
          <w:rPr>
            <w:noProof/>
            <w:webHidden/>
          </w:rPr>
          <w:fldChar w:fldCharType="end"/>
        </w:r>
      </w:hyperlink>
    </w:p>
    <w:p w14:paraId="02D6CB8E"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87" w:history="1">
        <w:r w:rsidR="00332093" w:rsidRPr="00C6174A">
          <w:rPr>
            <w:rStyle w:val="Hyperlink"/>
            <w:noProof/>
          </w:rPr>
          <w:t>1.20</w:t>
        </w:r>
        <w:r w:rsidR="00332093">
          <w:rPr>
            <w:rFonts w:asciiTheme="minorHAnsi" w:eastAsiaTheme="minorEastAsia" w:hAnsiTheme="minorHAnsi" w:cstheme="minorBidi"/>
            <w:i w:val="0"/>
            <w:noProof/>
            <w:sz w:val="22"/>
            <w:szCs w:val="22"/>
          </w:rPr>
          <w:tab/>
        </w:r>
        <w:r w:rsidR="00332093" w:rsidRPr="00C6174A">
          <w:rPr>
            <w:rStyle w:val="Hyperlink"/>
            <w:noProof/>
          </w:rPr>
          <w:t>VS-CLD-REQ-025443/B-Vehicle Settings Server (TcSE ROIN-141547-2)</w:t>
        </w:r>
        <w:r w:rsidR="00332093">
          <w:rPr>
            <w:noProof/>
            <w:webHidden/>
          </w:rPr>
          <w:tab/>
        </w:r>
        <w:r w:rsidR="00332093">
          <w:rPr>
            <w:noProof/>
            <w:webHidden/>
          </w:rPr>
          <w:fldChar w:fldCharType="begin"/>
        </w:r>
        <w:r w:rsidR="00332093">
          <w:rPr>
            <w:noProof/>
            <w:webHidden/>
          </w:rPr>
          <w:instrText xml:space="preserve"> PAGEREF _Toc65750487 \h </w:instrText>
        </w:r>
        <w:r w:rsidR="00332093">
          <w:rPr>
            <w:noProof/>
            <w:webHidden/>
          </w:rPr>
        </w:r>
        <w:r w:rsidR="00332093">
          <w:rPr>
            <w:noProof/>
            <w:webHidden/>
          </w:rPr>
          <w:fldChar w:fldCharType="separate"/>
        </w:r>
        <w:r w:rsidR="00332093">
          <w:rPr>
            <w:noProof/>
            <w:webHidden/>
          </w:rPr>
          <w:t>43</w:t>
        </w:r>
        <w:r w:rsidR="00332093">
          <w:rPr>
            <w:noProof/>
            <w:webHidden/>
          </w:rPr>
          <w:fldChar w:fldCharType="end"/>
        </w:r>
      </w:hyperlink>
    </w:p>
    <w:p w14:paraId="054BA5AF"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88" w:history="1">
        <w:r w:rsidR="00332093" w:rsidRPr="00C6174A">
          <w:rPr>
            <w:rStyle w:val="Hyperlink"/>
            <w:noProof/>
          </w:rPr>
          <w:t>1.21</w:t>
        </w:r>
        <w:r w:rsidR="00332093">
          <w:rPr>
            <w:rFonts w:asciiTheme="minorHAnsi" w:eastAsiaTheme="minorEastAsia" w:hAnsiTheme="minorHAnsi" w:cstheme="minorBidi"/>
            <w:i w:val="0"/>
            <w:noProof/>
            <w:sz w:val="22"/>
            <w:szCs w:val="22"/>
          </w:rPr>
          <w:tab/>
        </w:r>
        <w:r w:rsidR="00332093" w:rsidRPr="00C6174A">
          <w:rPr>
            <w:rStyle w:val="Hyperlink"/>
            <w:noProof/>
          </w:rPr>
          <w:t>VS-CLD-REQ-347054/A-Eco-Idle Client</w:t>
        </w:r>
        <w:r w:rsidR="00332093">
          <w:rPr>
            <w:noProof/>
            <w:webHidden/>
          </w:rPr>
          <w:tab/>
        </w:r>
        <w:r w:rsidR="00332093">
          <w:rPr>
            <w:noProof/>
            <w:webHidden/>
          </w:rPr>
          <w:fldChar w:fldCharType="begin"/>
        </w:r>
        <w:r w:rsidR="00332093">
          <w:rPr>
            <w:noProof/>
            <w:webHidden/>
          </w:rPr>
          <w:instrText xml:space="preserve"> PAGEREF _Toc65750488 \h </w:instrText>
        </w:r>
        <w:r w:rsidR="00332093">
          <w:rPr>
            <w:noProof/>
            <w:webHidden/>
          </w:rPr>
        </w:r>
        <w:r w:rsidR="00332093">
          <w:rPr>
            <w:noProof/>
            <w:webHidden/>
          </w:rPr>
          <w:fldChar w:fldCharType="separate"/>
        </w:r>
        <w:r w:rsidR="00332093">
          <w:rPr>
            <w:noProof/>
            <w:webHidden/>
          </w:rPr>
          <w:t>43</w:t>
        </w:r>
        <w:r w:rsidR="00332093">
          <w:rPr>
            <w:noProof/>
            <w:webHidden/>
          </w:rPr>
          <w:fldChar w:fldCharType="end"/>
        </w:r>
      </w:hyperlink>
    </w:p>
    <w:p w14:paraId="421FECAA"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89" w:history="1">
        <w:r w:rsidR="00332093" w:rsidRPr="00C6174A">
          <w:rPr>
            <w:rStyle w:val="Hyperlink"/>
            <w:noProof/>
          </w:rPr>
          <w:t>1.22</w:t>
        </w:r>
        <w:r w:rsidR="00332093">
          <w:rPr>
            <w:rFonts w:asciiTheme="minorHAnsi" w:eastAsiaTheme="minorEastAsia" w:hAnsiTheme="minorHAnsi" w:cstheme="minorBidi"/>
            <w:i w:val="0"/>
            <w:noProof/>
            <w:sz w:val="22"/>
            <w:szCs w:val="22"/>
          </w:rPr>
          <w:tab/>
        </w:r>
        <w:r w:rsidR="00332093" w:rsidRPr="00C6174A">
          <w:rPr>
            <w:rStyle w:val="Hyperlink"/>
            <w:noProof/>
          </w:rPr>
          <w:t>VS-CLD-REQ-347055/A-Eco-Idle Server</w:t>
        </w:r>
        <w:r w:rsidR="00332093">
          <w:rPr>
            <w:noProof/>
            <w:webHidden/>
          </w:rPr>
          <w:tab/>
        </w:r>
        <w:r w:rsidR="00332093">
          <w:rPr>
            <w:noProof/>
            <w:webHidden/>
          </w:rPr>
          <w:fldChar w:fldCharType="begin"/>
        </w:r>
        <w:r w:rsidR="00332093">
          <w:rPr>
            <w:noProof/>
            <w:webHidden/>
          </w:rPr>
          <w:instrText xml:space="preserve"> PAGEREF _Toc65750489 \h </w:instrText>
        </w:r>
        <w:r w:rsidR="00332093">
          <w:rPr>
            <w:noProof/>
            <w:webHidden/>
          </w:rPr>
        </w:r>
        <w:r w:rsidR="00332093">
          <w:rPr>
            <w:noProof/>
            <w:webHidden/>
          </w:rPr>
          <w:fldChar w:fldCharType="separate"/>
        </w:r>
        <w:r w:rsidR="00332093">
          <w:rPr>
            <w:noProof/>
            <w:webHidden/>
          </w:rPr>
          <w:t>43</w:t>
        </w:r>
        <w:r w:rsidR="00332093">
          <w:rPr>
            <w:noProof/>
            <w:webHidden/>
          </w:rPr>
          <w:fldChar w:fldCharType="end"/>
        </w:r>
      </w:hyperlink>
    </w:p>
    <w:p w14:paraId="5DC7082B"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90" w:history="1">
        <w:r w:rsidR="00332093" w:rsidRPr="00C6174A">
          <w:rPr>
            <w:rStyle w:val="Hyperlink"/>
            <w:noProof/>
          </w:rPr>
          <w:t>1.23</w:t>
        </w:r>
        <w:r w:rsidR="00332093">
          <w:rPr>
            <w:rFonts w:asciiTheme="minorHAnsi" w:eastAsiaTheme="minorEastAsia" w:hAnsiTheme="minorHAnsi" w:cstheme="minorBidi"/>
            <w:i w:val="0"/>
            <w:noProof/>
            <w:sz w:val="22"/>
            <w:szCs w:val="22"/>
          </w:rPr>
          <w:tab/>
        </w:r>
        <w:r w:rsidR="00332093" w:rsidRPr="00C6174A">
          <w:rPr>
            <w:rStyle w:val="Hyperlink"/>
            <w:noProof/>
          </w:rPr>
          <w:t>VS-CLD-REQ-340540/A-Ambient Lighting Drive Mode Client</w:t>
        </w:r>
        <w:r w:rsidR="00332093">
          <w:rPr>
            <w:noProof/>
            <w:webHidden/>
          </w:rPr>
          <w:tab/>
        </w:r>
        <w:r w:rsidR="00332093">
          <w:rPr>
            <w:noProof/>
            <w:webHidden/>
          </w:rPr>
          <w:fldChar w:fldCharType="begin"/>
        </w:r>
        <w:r w:rsidR="00332093">
          <w:rPr>
            <w:noProof/>
            <w:webHidden/>
          </w:rPr>
          <w:instrText xml:space="preserve"> PAGEREF _Toc65750490 \h </w:instrText>
        </w:r>
        <w:r w:rsidR="00332093">
          <w:rPr>
            <w:noProof/>
            <w:webHidden/>
          </w:rPr>
        </w:r>
        <w:r w:rsidR="00332093">
          <w:rPr>
            <w:noProof/>
            <w:webHidden/>
          </w:rPr>
          <w:fldChar w:fldCharType="separate"/>
        </w:r>
        <w:r w:rsidR="00332093">
          <w:rPr>
            <w:noProof/>
            <w:webHidden/>
          </w:rPr>
          <w:t>43</w:t>
        </w:r>
        <w:r w:rsidR="00332093">
          <w:rPr>
            <w:noProof/>
            <w:webHidden/>
          </w:rPr>
          <w:fldChar w:fldCharType="end"/>
        </w:r>
      </w:hyperlink>
    </w:p>
    <w:p w14:paraId="3791430C"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91" w:history="1">
        <w:r w:rsidR="00332093" w:rsidRPr="00C6174A">
          <w:rPr>
            <w:rStyle w:val="Hyperlink"/>
            <w:noProof/>
          </w:rPr>
          <w:t>1.24</w:t>
        </w:r>
        <w:r w:rsidR="00332093">
          <w:rPr>
            <w:rFonts w:asciiTheme="minorHAnsi" w:eastAsiaTheme="minorEastAsia" w:hAnsiTheme="minorHAnsi" w:cstheme="minorBidi"/>
            <w:i w:val="0"/>
            <w:noProof/>
            <w:sz w:val="22"/>
            <w:szCs w:val="22"/>
          </w:rPr>
          <w:tab/>
        </w:r>
        <w:r w:rsidR="00332093" w:rsidRPr="00C6174A">
          <w:rPr>
            <w:rStyle w:val="Hyperlink"/>
            <w:noProof/>
          </w:rPr>
          <w:t>VS-CLD-REQ-340542/A-Ambient Lighting Drive Mode Server</w:t>
        </w:r>
        <w:r w:rsidR="00332093">
          <w:rPr>
            <w:noProof/>
            <w:webHidden/>
          </w:rPr>
          <w:tab/>
        </w:r>
        <w:r w:rsidR="00332093">
          <w:rPr>
            <w:noProof/>
            <w:webHidden/>
          </w:rPr>
          <w:fldChar w:fldCharType="begin"/>
        </w:r>
        <w:r w:rsidR="00332093">
          <w:rPr>
            <w:noProof/>
            <w:webHidden/>
          </w:rPr>
          <w:instrText xml:space="preserve"> PAGEREF _Toc65750491 \h </w:instrText>
        </w:r>
        <w:r w:rsidR="00332093">
          <w:rPr>
            <w:noProof/>
            <w:webHidden/>
          </w:rPr>
        </w:r>
        <w:r w:rsidR="00332093">
          <w:rPr>
            <w:noProof/>
            <w:webHidden/>
          </w:rPr>
          <w:fldChar w:fldCharType="separate"/>
        </w:r>
        <w:r w:rsidR="00332093">
          <w:rPr>
            <w:noProof/>
            <w:webHidden/>
          </w:rPr>
          <w:t>43</w:t>
        </w:r>
        <w:r w:rsidR="00332093">
          <w:rPr>
            <w:noProof/>
            <w:webHidden/>
          </w:rPr>
          <w:fldChar w:fldCharType="end"/>
        </w:r>
      </w:hyperlink>
    </w:p>
    <w:p w14:paraId="5AC5ECA3"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92" w:history="1">
        <w:r w:rsidR="00332093" w:rsidRPr="00C6174A">
          <w:rPr>
            <w:rStyle w:val="Hyperlink"/>
            <w:noProof/>
          </w:rPr>
          <w:t>1.25</w:t>
        </w:r>
        <w:r w:rsidR="00332093">
          <w:rPr>
            <w:rFonts w:asciiTheme="minorHAnsi" w:eastAsiaTheme="minorEastAsia" w:hAnsiTheme="minorHAnsi" w:cstheme="minorBidi"/>
            <w:i w:val="0"/>
            <w:noProof/>
            <w:sz w:val="22"/>
            <w:szCs w:val="22"/>
          </w:rPr>
          <w:tab/>
        </w:r>
        <w:r w:rsidR="00332093" w:rsidRPr="00C6174A">
          <w:rPr>
            <w:rStyle w:val="Hyperlink"/>
            <w:noProof/>
          </w:rPr>
          <w:t>VS-CLD-REQ-339751/A-Propulsion Sound Client</w:t>
        </w:r>
        <w:r w:rsidR="00332093">
          <w:rPr>
            <w:noProof/>
            <w:webHidden/>
          </w:rPr>
          <w:tab/>
        </w:r>
        <w:r w:rsidR="00332093">
          <w:rPr>
            <w:noProof/>
            <w:webHidden/>
          </w:rPr>
          <w:fldChar w:fldCharType="begin"/>
        </w:r>
        <w:r w:rsidR="00332093">
          <w:rPr>
            <w:noProof/>
            <w:webHidden/>
          </w:rPr>
          <w:instrText xml:space="preserve"> PAGEREF _Toc65750492 \h </w:instrText>
        </w:r>
        <w:r w:rsidR="00332093">
          <w:rPr>
            <w:noProof/>
            <w:webHidden/>
          </w:rPr>
        </w:r>
        <w:r w:rsidR="00332093">
          <w:rPr>
            <w:noProof/>
            <w:webHidden/>
          </w:rPr>
          <w:fldChar w:fldCharType="separate"/>
        </w:r>
        <w:r w:rsidR="00332093">
          <w:rPr>
            <w:noProof/>
            <w:webHidden/>
          </w:rPr>
          <w:t>43</w:t>
        </w:r>
        <w:r w:rsidR="00332093">
          <w:rPr>
            <w:noProof/>
            <w:webHidden/>
          </w:rPr>
          <w:fldChar w:fldCharType="end"/>
        </w:r>
      </w:hyperlink>
    </w:p>
    <w:p w14:paraId="76141BC7"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93" w:history="1">
        <w:r w:rsidR="00332093" w:rsidRPr="00C6174A">
          <w:rPr>
            <w:rStyle w:val="Hyperlink"/>
            <w:noProof/>
          </w:rPr>
          <w:t>1.26</w:t>
        </w:r>
        <w:r w:rsidR="00332093">
          <w:rPr>
            <w:rFonts w:asciiTheme="minorHAnsi" w:eastAsiaTheme="minorEastAsia" w:hAnsiTheme="minorHAnsi" w:cstheme="minorBidi"/>
            <w:i w:val="0"/>
            <w:noProof/>
            <w:sz w:val="22"/>
            <w:szCs w:val="22"/>
          </w:rPr>
          <w:tab/>
        </w:r>
        <w:r w:rsidR="00332093" w:rsidRPr="00C6174A">
          <w:rPr>
            <w:rStyle w:val="Hyperlink"/>
            <w:noProof/>
          </w:rPr>
          <w:t>VS-CLD-REQ-339752/B-Propulsion Sound Server</w:t>
        </w:r>
        <w:r w:rsidR="00332093">
          <w:rPr>
            <w:noProof/>
            <w:webHidden/>
          </w:rPr>
          <w:tab/>
        </w:r>
        <w:r w:rsidR="00332093">
          <w:rPr>
            <w:noProof/>
            <w:webHidden/>
          </w:rPr>
          <w:fldChar w:fldCharType="begin"/>
        </w:r>
        <w:r w:rsidR="00332093">
          <w:rPr>
            <w:noProof/>
            <w:webHidden/>
          </w:rPr>
          <w:instrText xml:space="preserve"> PAGEREF _Toc65750493 \h </w:instrText>
        </w:r>
        <w:r w:rsidR="00332093">
          <w:rPr>
            <w:noProof/>
            <w:webHidden/>
          </w:rPr>
        </w:r>
        <w:r w:rsidR="00332093">
          <w:rPr>
            <w:noProof/>
            <w:webHidden/>
          </w:rPr>
          <w:fldChar w:fldCharType="separate"/>
        </w:r>
        <w:r w:rsidR="00332093">
          <w:rPr>
            <w:noProof/>
            <w:webHidden/>
          </w:rPr>
          <w:t>43</w:t>
        </w:r>
        <w:r w:rsidR="00332093">
          <w:rPr>
            <w:noProof/>
            <w:webHidden/>
          </w:rPr>
          <w:fldChar w:fldCharType="end"/>
        </w:r>
      </w:hyperlink>
    </w:p>
    <w:p w14:paraId="7C7A9714"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94" w:history="1">
        <w:r w:rsidR="00332093" w:rsidRPr="00C6174A">
          <w:rPr>
            <w:rStyle w:val="Hyperlink"/>
            <w:noProof/>
          </w:rPr>
          <w:t>1.27</w:t>
        </w:r>
        <w:r w:rsidR="00332093">
          <w:rPr>
            <w:rFonts w:asciiTheme="minorHAnsi" w:eastAsiaTheme="minorEastAsia" w:hAnsiTheme="minorHAnsi" w:cstheme="minorBidi"/>
            <w:i w:val="0"/>
            <w:noProof/>
            <w:sz w:val="22"/>
            <w:szCs w:val="22"/>
          </w:rPr>
          <w:tab/>
        </w:r>
        <w:r w:rsidR="00332093" w:rsidRPr="00C6174A">
          <w:rPr>
            <w:rStyle w:val="Hyperlink"/>
            <w:noProof/>
          </w:rPr>
          <w:t>VS-CLD-REQ-341184/A-Low Battery Alert Client</w:t>
        </w:r>
        <w:r w:rsidR="00332093">
          <w:rPr>
            <w:noProof/>
            <w:webHidden/>
          </w:rPr>
          <w:tab/>
        </w:r>
        <w:r w:rsidR="00332093">
          <w:rPr>
            <w:noProof/>
            <w:webHidden/>
          </w:rPr>
          <w:fldChar w:fldCharType="begin"/>
        </w:r>
        <w:r w:rsidR="00332093">
          <w:rPr>
            <w:noProof/>
            <w:webHidden/>
          </w:rPr>
          <w:instrText xml:space="preserve"> PAGEREF _Toc65750494 \h </w:instrText>
        </w:r>
        <w:r w:rsidR="00332093">
          <w:rPr>
            <w:noProof/>
            <w:webHidden/>
          </w:rPr>
        </w:r>
        <w:r w:rsidR="00332093">
          <w:rPr>
            <w:noProof/>
            <w:webHidden/>
          </w:rPr>
          <w:fldChar w:fldCharType="separate"/>
        </w:r>
        <w:r w:rsidR="00332093">
          <w:rPr>
            <w:noProof/>
            <w:webHidden/>
          </w:rPr>
          <w:t>43</w:t>
        </w:r>
        <w:r w:rsidR="00332093">
          <w:rPr>
            <w:noProof/>
            <w:webHidden/>
          </w:rPr>
          <w:fldChar w:fldCharType="end"/>
        </w:r>
      </w:hyperlink>
    </w:p>
    <w:p w14:paraId="0602C8CA"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95" w:history="1">
        <w:r w:rsidR="00332093" w:rsidRPr="00C6174A">
          <w:rPr>
            <w:rStyle w:val="Hyperlink"/>
            <w:noProof/>
          </w:rPr>
          <w:t>1.28</w:t>
        </w:r>
        <w:r w:rsidR="00332093">
          <w:rPr>
            <w:rFonts w:asciiTheme="minorHAnsi" w:eastAsiaTheme="minorEastAsia" w:hAnsiTheme="minorHAnsi" w:cstheme="minorBidi"/>
            <w:i w:val="0"/>
            <w:noProof/>
            <w:sz w:val="22"/>
            <w:szCs w:val="22"/>
          </w:rPr>
          <w:tab/>
        </w:r>
        <w:r w:rsidR="00332093" w:rsidRPr="00C6174A">
          <w:rPr>
            <w:rStyle w:val="Hyperlink"/>
            <w:noProof/>
          </w:rPr>
          <w:t>VS-CLD-REQ-341185/A-Low Battery Alert Server</w:t>
        </w:r>
        <w:r w:rsidR="00332093">
          <w:rPr>
            <w:noProof/>
            <w:webHidden/>
          </w:rPr>
          <w:tab/>
        </w:r>
        <w:r w:rsidR="00332093">
          <w:rPr>
            <w:noProof/>
            <w:webHidden/>
          </w:rPr>
          <w:fldChar w:fldCharType="begin"/>
        </w:r>
        <w:r w:rsidR="00332093">
          <w:rPr>
            <w:noProof/>
            <w:webHidden/>
          </w:rPr>
          <w:instrText xml:space="preserve"> PAGEREF _Toc65750495 \h </w:instrText>
        </w:r>
        <w:r w:rsidR="00332093">
          <w:rPr>
            <w:noProof/>
            <w:webHidden/>
          </w:rPr>
        </w:r>
        <w:r w:rsidR="00332093">
          <w:rPr>
            <w:noProof/>
            <w:webHidden/>
          </w:rPr>
          <w:fldChar w:fldCharType="separate"/>
        </w:r>
        <w:r w:rsidR="00332093">
          <w:rPr>
            <w:noProof/>
            <w:webHidden/>
          </w:rPr>
          <w:t>43</w:t>
        </w:r>
        <w:r w:rsidR="00332093">
          <w:rPr>
            <w:noProof/>
            <w:webHidden/>
          </w:rPr>
          <w:fldChar w:fldCharType="end"/>
        </w:r>
      </w:hyperlink>
    </w:p>
    <w:p w14:paraId="33DD9DDD"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96" w:history="1">
        <w:r w:rsidR="00332093" w:rsidRPr="00C6174A">
          <w:rPr>
            <w:rStyle w:val="Hyperlink"/>
            <w:noProof/>
          </w:rPr>
          <w:t>1.29</w:t>
        </w:r>
        <w:r w:rsidR="00332093">
          <w:rPr>
            <w:rFonts w:asciiTheme="minorHAnsi" w:eastAsiaTheme="minorEastAsia" w:hAnsiTheme="minorHAnsi" w:cstheme="minorBidi"/>
            <w:i w:val="0"/>
            <w:noProof/>
            <w:sz w:val="22"/>
            <w:szCs w:val="22"/>
          </w:rPr>
          <w:tab/>
        </w:r>
        <w:r w:rsidR="00332093" w:rsidRPr="00C6174A">
          <w:rPr>
            <w:rStyle w:val="Hyperlink"/>
            <w:noProof/>
          </w:rPr>
          <w:t>VS-CLD-REQ-339750/A-Drive History Client</w:t>
        </w:r>
        <w:r w:rsidR="00332093">
          <w:rPr>
            <w:noProof/>
            <w:webHidden/>
          </w:rPr>
          <w:tab/>
        </w:r>
        <w:r w:rsidR="00332093">
          <w:rPr>
            <w:noProof/>
            <w:webHidden/>
          </w:rPr>
          <w:fldChar w:fldCharType="begin"/>
        </w:r>
        <w:r w:rsidR="00332093">
          <w:rPr>
            <w:noProof/>
            <w:webHidden/>
          </w:rPr>
          <w:instrText xml:space="preserve"> PAGEREF _Toc65750496 \h </w:instrText>
        </w:r>
        <w:r w:rsidR="00332093">
          <w:rPr>
            <w:noProof/>
            <w:webHidden/>
          </w:rPr>
        </w:r>
        <w:r w:rsidR="00332093">
          <w:rPr>
            <w:noProof/>
            <w:webHidden/>
          </w:rPr>
          <w:fldChar w:fldCharType="separate"/>
        </w:r>
        <w:r w:rsidR="00332093">
          <w:rPr>
            <w:noProof/>
            <w:webHidden/>
          </w:rPr>
          <w:t>43</w:t>
        </w:r>
        <w:r w:rsidR="00332093">
          <w:rPr>
            <w:noProof/>
            <w:webHidden/>
          </w:rPr>
          <w:fldChar w:fldCharType="end"/>
        </w:r>
      </w:hyperlink>
    </w:p>
    <w:p w14:paraId="57FDEEC4"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97" w:history="1">
        <w:r w:rsidR="00332093" w:rsidRPr="00C6174A">
          <w:rPr>
            <w:rStyle w:val="Hyperlink"/>
            <w:noProof/>
          </w:rPr>
          <w:t>1.30</w:t>
        </w:r>
        <w:r w:rsidR="00332093">
          <w:rPr>
            <w:rFonts w:asciiTheme="minorHAnsi" w:eastAsiaTheme="minorEastAsia" w:hAnsiTheme="minorHAnsi" w:cstheme="minorBidi"/>
            <w:i w:val="0"/>
            <w:noProof/>
            <w:sz w:val="22"/>
            <w:szCs w:val="22"/>
          </w:rPr>
          <w:tab/>
        </w:r>
        <w:r w:rsidR="00332093" w:rsidRPr="00C6174A">
          <w:rPr>
            <w:rStyle w:val="Hyperlink"/>
            <w:noProof/>
          </w:rPr>
          <w:t>VS-CLD-REQ-342947/A-Drive History Server</w:t>
        </w:r>
        <w:r w:rsidR="00332093">
          <w:rPr>
            <w:noProof/>
            <w:webHidden/>
          </w:rPr>
          <w:tab/>
        </w:r>
        <w:r w:rsidR="00332093">
          <w:rPr>
            <w:noProof/>
            <w:webHidden/>
          </w:rPr>
          <w:fldChar w:fldCharType="begin"/>
        </w:r>
        <w:r w:rsidR="00332093">
          <w:rPr>
            <w:noProof/>
            <w:webHidden/>
          </w:rPr>
          <w:instrText xml:space="preserve"> PAGEREF _Toc65750497 \h </w:instrText>
        </w:r>
        <w:r w:rsidR="00332093">
          <w:rPr>
            <w:noProof/>
            <w:webHidden/>
          </w:rPr>
        </w:r>
        <w:r w:rsidR="00332093">
          <w:rPr>
            <w:noProof/>
            <w:webHidden/>
          </w:rPr>
          <w:fldChar w:fldCharType="separate"/>
        </w:r>
        <w:r w:rsidR="00332093">
          <w:rPr>
            <w:noProof/>
            <w:webHidden/>
          </w:rPr>
          <w:t>44</w:t>
        </w:r>
        <w:r w:rsidR="00332093">
          <w:rPr>
            <w:noProof/>
            <w:webHidden/>
          </w:rPr>
          <w:fldChar w:fldCharType="end"/>
        </w:r>
      </w:hyperlink>
    </w:p>
    <w:p w14:paraId="43BDB9FB"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98" w:history="1">
        <w:r w:rsidR="00332093" w:rsidRPr="00C6174A">
          <w:rPr>
            <w:rStyle w:val="Hyperlink"/>
            <w:noProof/>
          </w:rPr>
          <w:t>1.31</w:t>
        </w:r>
        <w:r w:rsidR="00332093">
          <w:rPr>
            <w:rFonts w:asciiTheme="minorHAnsi" w:eastAsiaTheme="minorEastAsia" w:hAnsiTheme="minorHAnsi" w:cstheme="minorBidi"/>
            <w:i w:val="0"/>
            <w:noProof/>
            <w:sz w:val="22"/>
            <w:szCs w:val="22"/>
          </w:rPr>
          <w:tab/>
        </w:r>
        <w:r w:rsidR="00332093" w:rsidRPr="00C6174A">
          <w:rPr>
            <w:rStyle w:val="Hyperlink"/>
            <w:noProof/>
          </w:rPr>
          <w:t>VS-CLD-REQ-362990/A-Quiet Time Client</w:t>
        </w:r>
        <w:r w:rsidR="00332093">
          <w:rPr>
            <w:noProof/>
            <w:webHidden/>
          </w:rPr>
          <w:tab/>
        </w:r>
        <w:r w:rsidR="00332093">
          <w:rPr>
            <w:noProof/>
            <w:webHidden/>
          </w:rPr>
          <w:fldChar w:fldCharType="begin"/>
        </w:r>
        <w:r w:rsidR="00332093">
          <w:rPr>
            <w:noProof/>
            <w:webHidden/>
          </w:rPr>
          <w:instrText xml:space="preserve"> PAGEREF _Toc65750498 \h </w:instrText>
        </w:r>
        <w:r w:rsidR="00332093">
          <w:rPr>
            <w:noProof/>
            <w:webHidden/>
          </w:rPr>
        </w:r>
        <w:r w:rsidR="00332093">
          <w:rPr>
            <w:noProof/>
            <w:webHidden/>
          </w:rPr>
          <w:fldChar w:fldCharType="separate"/>
        </w:r>
        <w:r w:rsidR="00332093">
          <w:rPr>
            <w:noProof/>
            <w:webHidden/>
          </w:rPr>
          <w:t>44</w:t>
        </w:r>
        <w:r w:rsidR="00332093">
          <w:rPr>
            <w:noProof/>
            <w:webHidden/>
          </w:rPr>
          <w:fldChar w:fldCharType="end"/>
        </w:r>
      </w:hyperlink>
    </w:p>
    <w:p w14:paraId="6094B7C9"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499" w:history="1">
        <w:r w:rsidR="00332093" w:rsidRPr="00C6174A">
          <w:rPr>
            <w:rStyle w:val="Hyperlink"/>
            <w:noProof/>
          </w:rPr>
          <w:t>1.32</w:t>
        </w:r>
        <w:r w:rsidR="00332093">
          <w:rPr>
            <w:rFonts w:asciiTheme="minorHAnsi" w:eastAsiaTheme="minorEastAsia" w:hAnsiTheme="minorHAnsi" w:cstheme="minorBidi"/>
            <w:i w:val="0"/>
            <w:noProof/>
            <w:sz w:val="22"/>
            <w:szCs w:val="22"/>
          </w:rPr>
          <w:tab/>
        </w:r>
        <w:r w:rsidR="00332093" w:rsidRPr="00C6174A">
          <w:rPr>
            <w:rStyle w:val="Hyperlink"/>
            <w:noProof/>
          </w:rPr>
          <w:t>VS-CLD-REQ-362991/A-Quiet Time Server</w:t>
        </w:r>
        <w:r w:rsidR="00332093">
          <w:rPr>
            <w:noProof/>
            <w:webHidden/>
          </w:rPr>
          <w:tab/>
        </w:r>
        <w:r w:rsidR="00332093">
          <w:rPr>
            <w:noProof/>
            <w:webHidden/>
          </w:rPr>
          <w:fldChar w:fldCharType="begin"/>
        </w:r>
        <w:r w:rsidR="00332093">
          <w:rPr>
            <w:noProof/>
            <w:webHidden/>
          </w:rPr>
          <w:instrText xml:space="preserve"> PAGEREF _Toc65750499 \h </w:instrText>
        </w:r>
        <w:r w:rsidR="00332093">
          <w:rPr>
            <w:noProof/>
            <w:webHidden/>
          </w:rPr>
        </w:r>
        <w:r w:rsidR="00332093">
          <w:rPr>
            <w:noProof/>
            <w:webHidden/>
          </w:rPr>
          <w:fldChar w:fldCharType="separate"/>
        </w:r>
        <w:r w:rsidR="00332093">
          <w:rPr>
            <w:noProof/>
            <w:webHidden/>
          </w:rPr>
          <w:t>44</w:t>
        </w:r>
        <w:r w:rsidR="00332093">
          <w:rPr>
            <w:noProof/>
            <w:webHidden/>
          </w:rPr>
          <w:fldChar w:fldCharType="end"/>
        </w:r>
      </w:hyperlink>
    </w:p>
    <w:p w14:paraId="445B7F8C"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00" w:history="1">
        <w:r w:rsidR="00332093" w:rsidRPr="00C6174A">
          <w:rPr>
            <w:rStyle w:val="Hyperlink"/>
            <w:noProof/>
          </w:rPr>
          <w:t>1.33</w:t>
        </w:r>
        <w:r w:rsidR="00332093">
          <w:rPr>
            <w:rFonts w:asciiTheme="minorHAnsi" w:eastAsiaTheme="minorEastAsia" w:hAnsiTheme="minorHAnsi" w:cstheme="minorBidi"/>
            <w:i w:val="0"/>
            <w:noProof/>
            <w:sz w:val="22"/>
            <w:szCs w:val="22"/>
          </w:rPr>
          <w:tab/>
        </w:r>
        <w:r w:rsidR="00332093" w:rsidRPr="00C6174A">
          <w:rPr>
            <w:rStyle w:val="Hyperlink"/>
            <w:noProof/>
          </w:rPr>
          <w:t>VS-CLD-REQ-375893/A-Trail Turn Assist Client</w:t>
        </w:r>
        <w:r w:rsidR="00332093">
          <w:rPr>
            <w:noProof/>
            <w:webHidden/>
          </w:rPr>
          <w:tab/>
        </w:r>
        <w:r w:rsidR="00332093">
          <w:rPr>
            <w:noProof/>
            <w:webHidden/>
          </w:rPr>
          <w:fldChar w:fldCharType="begin"/>
        </w:r>
        <w:r w:rsidR="00332093">
          <w:rPr>
            <w:noProof/>
            <w:webHidden/>
          </w:rPr>
          <w:instrText xml:space="preserve"> PAGEREF _Toc65750500 \h </w:instrText>
        </w:r>
        <w:r w:rsidR="00332093">
          <w:rPr>
            <w:noProof/>
            <w:webHidden/>
          </w:rPr>
        </w:r>
        <w:r w:rsidR="00332093">
          <w:rPr>
            <w:noProof/>
            <w:webHidden/>
          </w:rPr>
          <w:fldChar w:fldCharType="separate"/>
        </w:r>
        <w:r w:rsidR="00332093">
          <w:rPr>
            <w:noProof/>
            <w:webHidden/>
          </w:rPr>
          <w:t>44</w:t>
        </w:r>
        <w:r w:rsidR="00332093">
          <w:rPr>
            <w:noProof/>
            <w:webHidden/>
          </w:rPr>
          <w:fldChar w:fldCharType="end"/>
        </w:r>
      </w:hyperlink>
    </w:p>
    <w:p w14:paraId="0538FC6C"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01" w:history="1">
        <w:r w:rsidR="00332093" w:rsidRPr="00C6174A">
          <w:rPr>
            <w:rStyle w:val="Hyperlink"/>
            <w:noProof/>
          </w:rPr>
          <w:t>1.34</w:t>
        </w:r>
        <w:r w:rsidR="00332093">
          <w:rPr>
            <w:rFonts w:asciiTheme="minorHAnsi" w:eastAsiaTheme="minorEastAsia" w:hAnsiTheme="minorHAnsi" w:cstheme="minorBidi"/>
            <w:i w:val="0"/>
            <w:noProof/>
            <w:sz w:val="22"/>
            <w:szCs w:val="22"/>
          </w:rPr>
          <w:tab/>
        </w:r>
        <w:r w:rsidR="00332093" w:rsidRPr="00C6174A">
          <w:rPr>
            <w:rStyle w:val="Hyperlink"/>
            <w:noProof/>
          </w:rPr>
          <w:t>VS-CLD-REQ-375896/A-Trail Turn Assist Server</w:t>
        </w:r>
        <w:r w:rsidR="00332093">
          <w:rPr>
            <w:noProof/>
            <w:webHidden/>
          </w:rPr>
          <w:tab/>
        </w:r>
        <w:r w:rsidR="00332093">
          <w:rPr>
            <w:noProof/>
            <w:webHidden/>
          </w:rPr>
          <w:fldChar w:fldCharType="begin"/>
        </w:r>
        <w:r w:rsidR="00332093">
          <w:rPr>
            <w:noProof/>
            <w:webHidden/>
          </w:rPr>
          <w:instrText xml:space="preserve"> PAGEREF _Toc65750501 \h </w:instrText>
        </w:r>
        <w:r w:rsidR="00332093">
          <w:rPr>
            <w:noProof/>
            <w:webHidden/>
          </w:rPr>
        </w:r>
        <w:r w:rsidR="00332093">
          <w:rPr>
            <w:noProof/>
            <w:webHidden/>
          </w:rPr>
          <w:fldChar w:fldCharType="separate"/>
        </w:r>
        <w:r w:rsidR="00332093">
          <w:rPr>
            <w:noProof/>
            <w:webHidden/>
          </w:rPr>
          <w:t>44</w:t>
        </w:r>
        <w:r w:rsidR="00332093">
          <w:rPr>
            <w:noProof/>
            <w:webHidden/>
          </w:rPr>
          <w:fldChar w:fldCharType="end"/>
        </w:r>
      </w:hyperlink>
    </w:p>
    <w:p w14:paraId="7638778C"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02" w:history="1">
        <w:r w:rsidR="00332093" w:rsidRPr="00C6174A">
          <w:rPr>
            <w:rStyle w:val="Hyperlink"/>
            <w:noProof/>
          </w:rPr>
          <w:t>1.35</w:t>
        </w:r>
        <w:r w:rsidR="00332093">
          <w:rPr>
            <w:rFonts w:asciiTheme="minorHAnsi" w:eastAsiaTheme="minorEastAsia" w:hAnsiTheme="minorHAnsi" w:cstheme="minorBidi"/>
            <w:i w:val="0"/>
            <w:noProof/>
            <w:sz w:val="22"/>
            <w:szCs w:val="22"/>
          </w:rPr>
          <w:tab/>
        </w:r>
        <w:r w:rsidR="00332093" w:rsidRPr="00C6174A">
          <w:rPr>
            <w:rStyle w:val="Hyperlink"/>
            <w:noProof/>
          </w:rPr>
          <w:t>VS-CLD-REQ-354250/A-Clear Exit Assist Settings Client</w:t>
        </w:r>
        <w:r w:rsidR="00332093">
          <w:rPr>
            <w:noProof/>
            <w:webHidden/>
          </w:rPr>
          <w:tab/>
        </w:r>
        <w:r w:rsidR="00332093">
          <w:rPr>
            <w:noProof/>
            <w:webHidden/>
          </w:rPr>
          <w:fldChar w:fldCharType="begin"/>
        </w:r>
        <w:r w:rsidR="00332093">
          <w:rPr>
            <w:noProof/>
            <w:webHidden/>
          </w:rPr>
          <w:instrText xml:space="preserve"> PAGEREF _Toc65750502 \h </w:instrText>
        </w:r>
        <w:r w:rsidR="00332093">
          <w:rPr>
            <w:noProof/>
            <w:webHidden/>
          </w:rPr>
        </w:r>
        <w:r w:rsidR="00332093">
          <w:rPr>
            <w:noProof/>
            <w:webHidden/>
          </w:rPr>
          <w:fldChar w:fldCharType="separate"/>
        </w:r>
        <w:r w:rsidR="00332093">
          <w:rPr>
            <w:noProof/>
            <w:webHidden/>
          </w:rPr>
          <w:t>44</w:t>
        </w:r>
        <w:r w:rsidR="00332093">
          <w:rPr>
            <w:noProof/>
            <w:webHidden/>
          </w:rPr>
          <w:fldChar w:fldCharType="end"/>
        </w:r>
      </w:hyperlink>
    </w:p>
    <w:p w14:paraId="6F4F3E87"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03" w:history="1">
        <w:r w:rsidR="00332093" w:rsidRPr="00C6174A">
          <w:rPr>
            <w:rStyle w:val="Hyperlink"/>
            <w:noProof/>
          </w:rPr>
          <w:t>1.36</w:t>
        </w:r>
        <w:r w:rsidR="00332093">
          <w:rPr>
            <w:rFonts w:asciiTheme="minorHAnsi" w:eastAsiaTheme="minorEastAsia" w:hAnsiTheme="minorHAnsi" w:cstheme="minorBidi"/>
            <w:i w:val="0"/>
            <w:noProof/>
            <w:sz w:val="22"/>
            <w:szCs w:val="22"/>
          </w:rPr>
          <w:tab/>
        </w:r>
        <w:r w:rsidR="00332093" w:rsidRPr="00C6174A">
          <w:rPr>
            <w:rStyle w:val="Hyperlink"/>
            <w:noProof/>
          </w:rPr>
          <w:t>VS-CLD-REQ-354251/A-Clear Exit Assist Settings Server</w:t>
        </w:r>
        <w:r w:rsidR="00332093">
          <w:rPr>
            <w:noProof/>
            <w:webHidden/>
          </w:rPr>
          <w:tab/>
        </w:r>
        <w:r w:rsidR="00332093">
          <w:rPr>
            <w:noProof/>
            <w:webHidden/>
          </w:rPr>
          <w:fldChar w:fldCharType="begin"/>
        </w:r>
        <w:r w:rsidR="00332093">
          <w:rPr>
            <w:noProof/>
            <w:webHidden/>
          </w:rPr>
          <w:instrText xml:space="preserve"> PAGEREF _Toc65750503 \h </w:instrText>
        </w:r>
        <w:r w:rsidR="00332093">
          <w:rPr>
            <w:noProof/>
            <w:webHidden/>
          </w:rPr>
        </w:r>
        <w:r w:rsidR="00332093">
          <w:rPr>
            <w:noProof/>
            <w:webHidden/>
          </w:rPr>
          <w:fldChar w:fldCharType="separate"/>
        </w:r>
        <w:r w:rsidR="00332093">
          <w:rPr>
            <w:noProof/>
            <w:webHidden/>
          </w:rPr>
          <w:t>44</w:t>
        </w:r>
        <w:r w:rsidR="00332093">
          <w:rPr>
            <w:noProof/>
            <w:webHidden/>
          </w:rPr>
          <w:fldChar w:fldCharType="end"/>
        </w:r>
      </w:hyperlink>
    </w:p>
    <w:p w14:paraId="4E1EA6DF"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04" w:history="1">
        <w:r w:rsidR="00332093" w:rsidRPr="00C6174A">
          <w:rPr>
            <w:rStyle w:val="Hyperlink"/>
            <w:noProof/>
          </w:rPr>
          <w:t>1.37</w:t>
        </w:r>
        <w:r w:rsidR="00332093">
          <w:rPr>
            <w:rFonts w:asciiTheme="minorHAnsi" w:eastAsiaTheme="minorEastAsia" w:hAnsiTheme="minorHAnsi" w:cstheme="minorBidi"/>
            <w:i w:val="0"/>
            <w:noProof/>
            <w:sz w:val="22"/>
            <w:szCs w:val="22"/>
          </w:rPr>
          <w:tab/>
        </w:r>
        <w:r w:rsidR="00332093" w:rsidRPr="00C6174A">
          <w:rPr>
            <w:rStyle w:val="Hyperlink"/>
            <w:noProof/>
          </w:rPr>
          <w:t>VS-CLD-REQ-359585/A-Clear Exit Assist Warning Client</w:t>
        </w:r>
        <w:r w:rsidR="00332093">
          <w:rPr>
            <w:noProof/>
            <w:webHidden/>
          </w:rPr>
          <w:tab/>
        </w:r>
        <w:r w:rsidR="00332093">
          <w:rPr>
            <w:noProof/>
            <w:webHidden/>
          </w:rPr>
          <w:fldChar w:fldCharType="begin"/>
        </w:r>
        <w:r w:rsidR="00332093">
          <w:rPr>
            <w:noProof/>
            <w:webHidden/>
          </w:rPr>
          <w:instrText xml:space="preserve"> PAGEREF _Toc65750504 \h </w:instrText>
        </w:r>
        <w:r w:rsidR="00332093">
          <w:rPr>
            <w:noProof/>
            <w:webHidden/>
          </w:rPr>
        </w:r>
        <w:r w:rsidR="00332093">
          <w:rPr>
            <w:noProof/>
            <w:webHidden/>
          </w:rPr>
          <w:fldChar w:fldCharType="separate"/>
        </w:r>
        <w:r w:rsidR="00332093">
          <w:rPr>
            <w:noProof/>
            <w:webHidden/>
          </w:rPr>
          <w:t>44</w:t>
        </w:r>
        <w:r w:rsidR="00332093">
          <w:rPr>
            <w:noProof/>
            <w:webHidden/>
          </w:rPr>
          <w:fldChar w:fldCharType="end"/>
        </w:r>
      </w:hyperlink>
    </w:p>
    <w:p w14:paraId="08F48D29"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05" w:history="1">
        <w:r w:rsidR="00332093" w:rsidRPr="00C6174A">
          <w:rPr>
            <w:rStyle w:val="Hyperlink"/>
            <w:noProof/>
          </w:rPr>
          <w:t>1.38</w:t>
        </w:r>
        <w:r w:rsidR="00332093">
          <w:rPr>
            <w:rFonts w:asciiTheme="minorHAnsi" w:eastAsiaTheme="minorEastAsia" w:hAnsiTheme="minorHAnsi" w:cstheme="minorBidi"/>
            <w:i w:val="0"/>
            <w:noProof/>
            <w:sz w:val="22"/>
            <w:szCs w:val="22"/>
          </w:rPr>
          <w:tab/>
        </w:r>
        <w:r w:rsidR="00332093" w:rsidRPr="00C6174A">
          <w:rPr>
            <w:rStyle w:val="Hyperlink"/>
            <w:noProof/>
          </w:rPr>
          <w:t>VS-CLD-REQ-359586/A-Clear Exit Assist Warning Server</w:t>
        </w:r>
        <w:r w:rsidR="00332093">
          <w:rPr>
            <w:noProof/>
            <w:webHidden/>
          </w:rPr>
          <w:tab/>
        </w:r>
        <w:r w:rsidR="00332093">
          <w:rPr>
            <w:noProof/>
            <w:webHidden/>
          </w:rPr>
          <w:fldChar w:fldCharType="begin"/>
        </w:r>
        <w:r w:rsidR="00332093">
          <w:rPr>
            <w:noProof/>
            <w:webHidden/>
          </w:rPr>
          <w:instrText xml:space="preserve"> PAGEREF _Toc65750505 \h </w:instrText>
        </w:r>
        <w:r w:rsidR="00332093">
          <w:rPr>
            <w:noProof/>
            <w:webHidden/>
          </w:rPr>
        </w:r>
        <w:r w:rsidR="00332093">
          <w:rPr>
            <w:noProof/>
            <w:webHidden/>
          </w:rPr>
          <w:fldChar w:fldCharType="separate"/>
        </w:r>
        <w:r w:rsidR="00332093">
          <w:rPr>
            <w:noProof/>
            <w:webHidden/>
          </w:rPr>
          <w:t>44</w:t>
        </w:r>
        <w:r w:rsidR="00332093">
          <w:rPr>
            <w:noProof/>
            <w:webHidden/>
          </w:rPr>
          <w:fldChar w:fldCharType="end"/>
        </w:r>
      </w:hyperlink>
    </w:p>
    <w:p w14:paraId="28D810B3"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06" w:history="1">
        <w:r w:rsidR="00332093" w:rsidRPr="00C6174A">
          <w:rPr>
            <w:rStyle w:val="Hyperlink"/>
            <w:noProof/>
          </w:rPr>
          <w:t>1.39</w:t>
        </w:r>
        <w:r w:rsidR="00332093">
          <w:rPr>
            <w:rFonts w:asciiTheme="minorHAnsi" w:eastAsiaTheme="minorEastAsia" w:hAnsiTheme="minorHAnsi" w:cstheme="minorBidi"/>
            <w:i w:val="0"/>
            <w:noProof/>
            <w:sz w:val="22"/>
            <w:szCs w:val="22"/>
          </w:rPr>
          <w:tab/>
        </w:r>
        <w:r w:rsidR="00332093" w:rsidRPr="00C6174A">
          <w:rPr>
            <w:rStyle w:val="Hyperlink"/>
            <w:noProof/>
          </w:rPr>
          <w:t>VS-CLD-REQ-383974/A-Lane Biasing Settings Client</w:t>
        </w:r>
        <w:r w:rsidR="00332093">
          <w:rPr>
            <w:noProof/>
            <w:webHidden/>
          </w:rPr>
          <w:tab/>
        </w:r>
        <w:r w:rsidR="00332093">
          <w:rPr>
            <w:noProof/>
            <w:webHidden/>
          </w:rPr>
          <w:fldChar w:fldCharType="begin"/>
        </w:r>
        <w:r w:rsidR="00332093">
          <w:rPr>
            <w:noProof/>
            <w:webHidden/>
          </w:rPr>
          <w:instrText xml:space="preserve"> PAGEREF _Toc65750506 \h </w:instrText>
        </w:r>
        <w:r w:rsidR="00332093">
          <w:rPr>
            <w:noProof/>
            <w:webHidden/>
          </w:rPr>
        </w:r>
        <w:r w:rsidR="00332093">
          <w:rPr>
            <w:noProof/>
            <w:webHidden/>
          </w:rPr>
          <w:fldChar w:fldCharType="separate"/>
        </w:r>
        <w:r w:rsidR="00332093">
          <w:rPr>
            <w:noProof/>
            <w:webHidden/>
          </w:rPr>
          <w:t>44</w:t>
        </w:r>
        <w:r w:rsidR="00332093">
          <w:rPr>
            <w:noProof/>
            <w:webHidden/>
          </w:rPr>
          <w:fldChar w:fldCharType="end"/>
        </w:r>
      </w:hyperlink>
    </w:p>
    <w:p w14:paraId="04055C5A"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07" w:history="1">
        <w:r w:rsidR="00332093" w:rsidRPr="00C6174A">
          <w:rPr>
            <w:rStyle w:val="Hyperlink"/>
            <w:noProof/>
          </w:rPr>
          <w:t>1.40</w:t>
        </w:r>
        <w:r w:rsidR="00332093">
          <w:rPr>
            <w:rFonts w:asciiTheme="minorHAnsi" w:eastAsiaTheme="minorEastAsia" w:hAnsiTheme="minorHAnsi" w:cstheme="minorBidi"/>
            <w:i w:val="0"/>
            <w:noProof/>
            <w:sz w:val="22"/>
            <w:szCs w:val="22"/>
          </w:rPr>
          <w:tab/>
        </w:r>
        <w:r w:rsidR="00332093" w:rsidRPr="00C6174A">
          <w:rPr>
            <w:rStyle w:val="Hyperlink"/>
            <w:noProof/>
          </w:rPr>
          <w:t>VS-CLD-REQ-383975/A-Lane Biasing Settings Server</w:t>
        </w:r>
        <w:r w:rsidR="00332093">
          <w:rPr>
            <w:noProof/>
            <w:webHidden/>
          </w:rPr>
          <w:tab/>
        </w:r>
        <w:r w:rsidR="00332093">
          <w:rPr>
            <w:noProof/>
            <w:webHidden/>
          </w:rPr>
          <w:fldChar w:fldCharType="begin"/>
        </w:r>
        <w:r w:rsidR="00332093">
          <w:rPr>
            <w:noProof/>
            <w:webHidden/>
          </w:rPr>
          <w:instrText xml:space="preserve"> PAGEREF _Toc65750507 \h </w:instrText>
        </w:r>
        <w:r w:rsidR="00332093">
          <w:rPr>
            <w:noProof/>
            <w:webHidden/>
          </w:rPr>
        </w:r>
        <w:r w:rsidR="00332093">
          <w:rPr>
            <w:noProof/>
            <w:webHidden/>
          </w:rPr>
          <w:fldChar w:fldCharType="separate"/>
        </w:r>
        <w:r w:rsidR="00332093">
          <w:rPr>
            <w:noProof/>
            <w:webHidden/>
          </w:rPr>
          <w:t>45</w:t>
        </w:r>
        <w:r w:rsidR="00332093">
          <w:rPr>
            <w:noProof/>
            <w:webHidden/>
          </w:rPr>
          <w:fldChar w:fldCharType="end"/>
        </w:r>
      </w:hyperlink>
    </w:p>
    <w:p w14:paraId="5CB49A72"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08" w:history="1">
        <w:r w:rsidR="00332093" w:rsidRPr="00C6174A">
          <w:rPr>
            <w:rStyle w:val="Hyperlink"/>
            <w:noProof/>
          </w:rPr>
          <w:t>1.41</w:t>
        </w:r>
        <w:r w:rsidR="00332093">
          <w:rPr>
            <w:rFonts w:asciiTheme="minorHAnsi" w:eastAsiaTheme="minorEastAsia" w:hAnsiTheme="minorHAnsi" w:cstheme="minorBidi"/>
            <w:i w:val="0"/>
            <w:noProof/>
            <w:sz w:val="22"/>
            <w:szCs w:val="22"/>
          </w:rPr>
          <w:tab/>
        </w:r>
        <w:r w:rsidR="00332093" w:rsidRPr="00C6174A">
          <w:rPr>
            <w:rStyle w:val="Hyperlink"/>
            <w:noProof/>
          </w:rPr>
          <w:t>VS-CLD-REQ-392418/A-Curve Speed Control Settings Client</w:t>
        </w:r>
        <w:r w:rsidR="00332093">
          <w:rPr>
            <w:noProof/>
            <w:webHidden/>
          </w:rPr>
          <w:tab/>
        </w:r>
        <w:r w:rsidR="00332093">
          <w:rPr>
            <w:noProof/>
            <w:webHidden/>
          </w:rPr>
          <w:fldChar w:fldCharType="begin"/>
        </w:r>
        <w:r w:rsidR="00332093">
          <w:rPr>
            <w:noProof/>
            <w:webHidden/>
          </w:rPr>
          <w:instrText xml:space="preserve"> PAGEREF _Toc65750508 \h </w:instrText>
        </w:r>
        <w:r w:rsidR="00332093">
          <w:rPr>
            <w:noProof/>
            <w:webHidden/>
          </w:rPr>
        </w:r>
        <w:r w:rsidR="00332093">
          <w:rPr>
            <w:noProof/>
            <w:webHidden/>
          </w:rPr>
          <w:fldChar w:fldCharType="separate"/>
        </w:r>
        <w:r w:rsidR="00332093">
          <w:rPr>
            <w:noProof/>
            <w:webHidden/>
          </w:rPr>
          <w:t>45</w:t>
        </w:r>
        <w:r w:rsidR="00332093">
          <w:rPr>
            <w:noProof/>
            <w:webHidden/>
          </w:rPr>
          <w:fldChar w:fldCharType="end"/>
        </w:r>
      </w:hyperlink>
    </w:p>
    <w:p w14:paraId="1795F8A2"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09" w:history="1">
        <w:r w:rsidR="00332093" w:rsidRPr="00C6174A">
          <w:rPr>
            <w:rStyle w:val="Hyperlink"/>
            <w:noProof/>
          </w:rPr>
          <w:t>1.42</w:t>
        </w:r>
        <w:r w:rsidR="00332093">
          <w:rPr>
            <w:rFonts w:asciiTheme="minorHAnsi" w:eastAsiaTheme="minorEastAsia" w:hAnsiTheme="minorHAnsi" w:cstheme="minorBidi"/>
            <w:i w:val="0"/>
            <w:noProof/>
            <w:sz w:val="22"/>
            <w:szCs w:val="22"/>
          </w:rPr>
          <w:tab/>
        </w:r>
        <w:r w:rsidR="00332093" w:rsidRPr="00C6174A">
          <w:rPr>
            <w:rStyle w:val="Hyperlink"/>
            <w:noProof/>
          </w:rPr>
          <w:t>VS-CLD-REQ-392419/A-Curve Speed Control Settings Server</w:t>
        </w:r>
        <w:r w:rsidR="00332093">
          <w:rPr>
            <w:noProof/>
            <w:webHidden/>
          </w:rPr>
          <w:tab/>
        </w:r>
        <w:r w:rsidR="00332093">
          <w:rPr>
            <w:noProof/>
            <w:webHidden/>
          </w:rPr>
          <w:fldChar w:fldCharType="begin"/>
        </w:r>
        <w:r w:rsidR="00332093">
          <w:rPr>
            <w:noProof/>
            <w:webHidden/>
          </w:rPr>
          <w:instrText xml:space="preserve"> PAGEREF _Toc65750509 \h </w:instrText>
        </w:r>
        <w:r w:rsidR="00332093">
          <w:rPr>
            <w:noProof/>
            <w:webHidden/>
          </w:rPr>
        </w:r>
        <w:r w:rsidR="00332093">
          <w:rPr>
            <w:noProof/>
            <w:webHidden/>
          </w:rPr>
          <w:fldChar w:fldCharType="separate"/>
        </w:r>
        <w:r w:rsidR="00332093">
          <w:rPr>
            <w:noProof/>
            <w:webHidden/>
          </w:rPr>
          <w:t>45</w:t>
        </w:r>
        <w:r w:rsidR="00332093">
          <w:rPr>
            <w:noProof/>
            <w:webHidden/>
          </w:rPr>
          <w:fldChar w:fldCharType="end"/>
        </w:r>
      </w:hyperlink>
    </w:p>
    <w:p w14:paraId="6F7023EF"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10" w:history="1">
        <w:r w:rsidR="00332093" w:rsidRPr="00C6174A">
          <w:rPr>
            <w:rStyle w:val="Hyperlink"/>
            <w:noProof/>
          </w:rPr>
          <w:t>1.43</w:t>
        </w:r>
        <w:r w:rsidR="00332093">
          <w:rPr>
            <w:rFonts w:asciiTheme="minorHAnsi" w:eastAsiaTheme="minorEastAsia" w:hAnsiTheme="minorHAnsi" w:cstheme="minorBidi"/>
            <w:i w:val="0"/>
            <w:noProof/>
            <w:sz w:val="22"/>
            <w:szCs w:val="22"/>
          </w:rPr>
          <w:tab/>
        </w:r>
        <w:r w:rsidR="00332093" w:rsidRPr="00C6174A">
          <w:rPr>
            <w:rStyle w:val="Hyperlink"/>
            <w:noProof/>
          </w:rPr>
          <w:t>VS-CLD-REQ-406297/A-Assisted Lane Change Settings Client</w:t>
        </w:r>
        <w:r w:rsidR="00332093">
          <w:rPr>
            <w:noProof/>
            <w:webHidden/>
          </w:rPr>
          <w:tab/>
        </w:r>
        <w:r w:rsidR="00332093">
          <w:rPr>
            <w:noProof/>
            <w:webHidden/>
          </w:rPr>
          <w:fldChar w:fldCharType="begin"/>
        </w:r>
        <w:r w:rsidR="00332093">
          <w:rPr>
            <w:noProof/>
            <w:webHidden/>
          </w:rPr>
          <w:instrText xml:space="preserve"> PAGEREF _Toc65750510 \h </w:instrText>
        </w:r>
        <w:r w:rsidR="00332093">
          <w:rPr>
            <w:noProof/>
            <w:webHidden/>
          </w:rPr>
        </w:r>
        <w:r w:rsidR="00332093">
          <w:rPr>
            <w:noProof/>
            <w:webHidden/>
          </w:rPr>
          <w:fldChar w:fldCharType="separate"/>
        </w:r>
        <w:r w:rsidR="00332093">
          <w:rPr>
            <w:noProof/>
            <w:webHidden/>
          </w:rPr>
          <w:t>45</w:t>
        </w:r>
        <w:r w:rsidR="00332093">
          <w:rPr>
            <w:noProof/>
            <w:webHidden/>
          </w:rPr>
          <w:fldChar w:fldCharType="end"/>
        </w:r>
      </w:hyperlink>
    </w:p>
    <w:p w14:paraId="3C1F73CC"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11" w:history="1">
        <w:r w:rsidR="00332093" w:rsidRPr="00C6174A">
          <w:rPr>
            <w:rStyle w:val="Hyperlink"/>
            <w:noProof/>
          </w:rPr>
          <w:t>1.44</w:t>
        </w:r>
        <w:r w:rsidR="00332093">
          <w:rPr>
            <w:rFonts w:asciiTheme="minorHAnsi" w:eastAsiaTheme="minorEastAsia" w:hAnsiTheme="minorHAnsi" w:cstheme="minorBidi"/>
            <w:i w:val="0"/>
            <w:noProof/>
            <w:sz w:val="22"/>
            <w:szCs w:val="22"/>
          </w:rPr>
          <w:tab/>
        </w:r>
        <w:r w:rsidR="00332093" w:rsidRPr="00C6174A">
          <w:rPr>
            <w:rStyle w:val="Hyperlink"/>
            <w:noProof/>
          </w:rPr>
          <w:t>VS-CLD-REQ-406298/A-Assisted Lane Change Settings Server</w:t>
        </w:r>
        <w:r w:rsidR="00332093">
          <w:rPr>
            <w:noProof/>
            <w:webHidden/>
          </w:rPr>
          <w:tab/>
        </w:r>
        <w:r w:rsidR="00332093">
          <w:rPr>
            <w:noProof/>
            <w:webHidden/>
          </w:rPr>
          <w:fldChar w:fldCharType="begin"/>
        </w:r>
        <w:r w:rsidR="00332093">
          <w:rPr>
            <w:noProof/>
            <w:webHidden/>
          </w:rPr>
          <w:instrText xml:space="preserve"> PAGEREF _Toc65750511 \h </w:instrText>
        </w:r>
        <w:r w:rsidR="00332093">
          <w:rPr>
            <w:noProof/>
            <w:webHidden/>
          </w:rPr>
        </w:r>
        <w:r w:rsidR="00332093">
          <w:rPr>
            <w:noProof/>
            <w:webHidden/>
          </w:rPr>
          <w:fldChar w:fldCharType="separate"/>
        </w:r>
        <w:r w:rsidR="00332093">
          <w:rPr>
            <w:noProof/>
            <w:webHidden/>
          </w:rPr>
          <w:t>45</w:t>
        </w:r>
        <w:r w:rsidR="00332093">
          <w:rPr>
            <w:noProof/>
            <w:webHidden/>
          </w:rPr>
          <w:fldChar w:fldCharType="end"/>
        </w:r>
      </w:hyperlink>
    </w:p>
    <w:p w14:paraId="1DAA2936" w14:textId="77777777" w:rsidR="00332093" w:rsidRDefault="00154F0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65750512" w:history="1">
        <w:r w:rsidR="00332093" w:rsidRPr="00C6174A">
          <w:rPr>
            <w:rStyle w:val="Hyperlink"/>
            <w:noProof/>
          </w:rPr>
          <w:t>2</w:t>
        </w:r>
        <w:r w:rsidR="00332093">
          <w:rPr>
            <w:rFonts w:asciiTheme="minorHAnsi" w:eastAsiaTheme="minorEastAsia" w:hAnsiTheme="minorHAnsi" w:cstheme="minorBidi"/>
            <w:b w:val="0"/>
            <w:smallCaps w:val="0"/>
            <w:noProof/>
            <w:sz w:val="22"/>
            <w:szCs w:val="22"/>
          </w:rPr>
          <w:tab/>
        </w:r>
        <w:r w:rsidR="00332093" w:rsidRPr="00C6174A">
          <w:rPr>
            <w:rStyle w:val="Hyperlink"/>
            <w:noProof/>
          </w:rPr>
          <w:t>General Requirements</w:t>
        </w:r>
        <w:r w:rsidR="00332093">
          <w:rPr>
            <w:noProof/>
            <w:webHidden/>
          </w:rPr>
          <w:tab/>
        </w:r>
        <w:r w:rsidR="00332093">
          <w:rPr>
            <w:noProof/>
            <w:webHidden/>
          </w:rPr>
          <w:fldChar w:fldCharType="begin"/>
        </w:r>
        <w:r w:rsidR="00332093">
          <w:rPr>
            <w:noProof/>
            <w:webHidden/>
          </w:rPr>
          <w:instrText xml:space="preserve"> PAGEREF _Toc65750512 \h </w:instrText>
        </w:r>
        <w:r w:rsidR="00332093">
          <w:rPr>
            <w:noProof/>
            <w:webHidden/>
          </w:rPr>
        </w:r>
        <w:r w:rsidR="00332093">
          <w:rPr>
            <w:noProof/>
            <w:webHidden/>
          </w:rPr>
          <w:fldChar w:fldCharType="separate"/>
        </w:r>
        <w:r w:rsidR="00332093">
          <w:rPr>
            <w:noProof/>
            <w:webHidden/>
          </w:rPr>
          <w:t>46</w:t>
        </w:r>
        <w:r w:rsidR="00332093">
          <w:rPr>
            <w:noProof/>
            <w:webHidden/>
          </w:rPr>
          <w:fldChar w:fldCharType="end"/>
        </w:r>
      </w:hyperlink>
    </w:p>
    <w:p w14:paraId="23FBB6C3"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13" w:history="1">
        <w:r w:rsidR="00332093" w:rsidRPr="00C6174A">
          <w:rPr>
            <w:rStyle w:val="Hyperlink"/>
            <w:noProof/>
          </w:rPr>
          <w:t>2.1</w:t>
        </w:r>
        <w:r w:rsidR="00332093">
          <w:rPr>
            <w:rFonts w:asciiTheme="minorHAnsi" w:eastAsiaTheme="minorEastAsia" w:hAnsiTheme="minorHAnsi" w:cstheme="minorBidi"/>
            <w:i w:val="0"/>
            <w:noProof/>
            <w:sz w:val="22"/>
            <w:szCs w:val="22"/>
          </w:rPr>
          <w:tab/>
        </w:r>
        <w:r w:rsidR="00332093" w:rsidRPr="00C6174A">
          <w:rPr>
            <w:rStyle w:val="Hyperlink"/>
            <w:noProof/>
          </w:rPr>
          <w:t>VS-SR-REQ-134608/B-Cluster Vehicle Settings when Ignition is not in Run</w:t>
        </w:r>
        <w:r w:rsidR="00332093">
          <w:rPr>
            <w:noProof/>
            <w:webHidden/>
          </w:rPr>
          <w:tab/>
        </w:r>
        <w:r w:rsidR="00332093">
          <w:rPr>
            <w:noProof/>
            <w:webHidden/>
          </w:rPr>
          <w:fldChar w:fldCharType="begin"/>
        </w:r>
        <w:r w:rsidR="00332093">
          <w:rPr>
            <w:noProof/>
            <w:webHidden/>
          </w:rPr>
          <w:instrText xml:space="preserve"> PAGEREF _Toc65750513 \h </w:instrText>
        </w:r>
        <w:r w:rsidR="00332093">
          <w:rPr>
            <w:noProof/>
            <w:webHidden/>
          </w:rPr>
        </w:r>
        <w:r w:rsidR="00332093">
          <w:rPr>
            <w:noProof/>
            <w:webHidden/>
          </w:rPr>
          <w:fldChar w:fldCharType="separate"/>
        </w:r>
        <w:r w:rsidR="00332093">
          <w:rPr>
            <w:noProof/>
            <w:webHidden/>
          </w:rPr>
          <w:t>46</w:t>
        </w:r>
        <w:r w:rsidR="00332093">
          <w:rPr>
            <w:noProof/>
            <w:webHidden/>
          </w:rPr>
          <w:fldChar w:fldCharType="end"/>
        </w:r>
      </w:hyperlink>
    </w:p>
    <w:p w14:paraId="0A9F2EE2"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14" w:history="1">
        <w:r w:rsidR="00332093" w:rsidRPr="00C6174A">
          <w:rPr>
            <w:rStyle w:val="Hyperlink"/>
            <w:noProof/>
          </w:rPr>
          <w:t>2.2</w:t>
        </w:r>
        <w:r w:rsidR="00332093">
          <w:rPr>
            <w:rFonts w:asciiTheme="minorHAnsi" w:eastAsiaTheme="minorEastAsia" w:hAnsiTheme="minorHAnsi" w:cstheme="minorBidi"/>
            <w:i w:val="0"/>
            <w:noProof/>
            <w:sz w:val="22"/>
            <w:szCs w:val="22"/>
          </w:rPr>
          <w:tab/>
        </w:r>
        <w:r w:rsidR="00332093" w:rsidRPr="00C6174A">
          <w:rPr>
            <w:rStyle w:val="Hyperlink"/>
            <w:noProof/>
          </w:rPr>
          <w:t>IFS-MMCAN-FUR-REQ-015114/D-Sending of Request and Response (TcSE ROIN-66252-1)</w:t>
        </w:r>
        <w:r w:rsidR="00332093">
          <w:rPr>
            <w:noProof/>
            <w:webHidden/>
          </w:rPr>
          <w:tab/>
        </w:r>
        <w:r w:rsidR="00332093">
          <w:rPr>
            <w:noProof/>
            <w:webHidden/>
          </w:rPr>
          <w:fldChar w:fldCharType="begin"/>
        </w:r>
        <w:r w:rsidR="00332093">
          <w:rPr>
            <w:noProof/>
            <w:webHidden/>
          </w:rPr>
          <w:instrText xml:space="preserve"> PAGEREF _Toc65750514 \h </w:instrText>
        </w:r>
        <w:r w:rsidR="00332093">
          <w:rPr>
            <w:noProof/>
            <w:webHidden/>
          </w:rPr>
        </w:r>
        <w:r w:rsidR="00332093">
          <w:rPr>
            <w:noProof/>
            <w:webHidden/>
          </w:rPr>
          <w:fldChar w:fldCharType="separate"/>
        </w:r>
        <w:r w:rsidR="00332093">
          <w:rPr>
            <w:noProof/>
            <w:webHidden/>
          </w:rPr>
          <w:t>46</w:t>
        </w:r>
        <w:r w:rsidR="00332093">
          <w:rPr>
            <w:noProof/>
            <w:webHidden/>
          </w:rPr>
          <w:fldChar w:fldCharType="end"/>
        </w:r>
      </w:hyperlink>
    </w:p>
    <w:p w14:paraId="17D657FD" w14:textId="77777777" w:rsidR="00332093" w:rsidRDefault="00154F0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65750515" w:history="1">
        <w:r w:rsidR="00332093" w:rsidRPr="00C6174A">
          <w:rPr>
            <w:rStyle w:val="Hyperlink"/>
            <w:noProof/>
          </w:rPr>
          <w:t>3</w:t>
        </w:r>
        <w:r w:rsidR="00332093">
          <w:rPr>
            <w:rFonts w:asciiTheme="minorHAnsi" w:eastAsiaTheme="minorEastAsia" w:hAnsiTheme="minorHAnsi" w:cstheme="minorBidi"/>
            <w:b w:val="0"/>
            <w:smallCaps w:val="0"/>
            <w:noProof/>
            <w:sz w:val="22"/>
            <w:szCs w:val="22"/>
          </w:rPr>
          <w:tab/>
        </w:r>
        <w:r w:rsidR="00332093" w:rsidRPr="00C6174A">
          <w:rPr>
            <w:rStyle w:val="Hyperlink"/>
            <w:noProof/>
          </w:rPr>
          <w:t>Functional Definition</w:t>
        </w:r>
        <w:r w:rsidR="00332093">
          <w:rPr>
            <w:noProof/>
            <w:webHidden/>
          </w:rPr>
          <w:tab/>
        </w:r>
        <w:r w:rsidR="00332093">
          <w:rPr>
            <w:noProof/>
            <w:webHidden/>
          </w:rPr>
          <w:fldChar w:fldCharType="begin"/>
        </w:r>
        <w:r w:rsidR="00332093">
          <w:rPr>
            <w:noProof/>
            <w:webHidden/>
          </w:rPr>
          <w:instrText xml:space="preserve"> PAGEREF _Toc65750515 \h </w:instrText>
        </w:r>
        <w:r w:rsidR="00332093">
          <w:rPr>
            <w:noProof/>
            <w:webHidden/>
          </w:rPr>
        </w:r>
        <w:r w:rsidR="00332093">
          <w:rPr>
            <w:noProof/>
            <w:webHidden/>
          </w:rPr>
          <w:fldChar w:fldCharType="separate"/>
        </w:r>
        <w:r w:rsidR="00332093">
          <w:rPr>
            <w:noProof/>
            <w:webHidden/>
          </w:rPr>
          <w:t>47</w:t>
        </w:r>
        <w:r w:rsidR="00332093">
          <w:rPr>
            <w:noProof/>
            <w:webHidden/>
          </w:rPr>
          <w:fldChar w:fldCharType="end"/>
        </w:r>
      </w:hyperlink>
    </w:p>
    <w:p w14:paraId="14FA4E1E"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16" w:history="1">
        <w:r w:rsidR="00332093" w:rsidRPr="00C6174A">
          <w:rPr>
            <w:rStyle w:val="Hyperlink"/>
            <w:noProof/>
          </w:rPr>
          <w:t>3.1</w:t>
        </w:r>
        <w:r w:rsidR="00332093">
          <w:rPr>
            <w:rFonts w:asciiTheme="minorHAnsi" w:eastAsiaTheme="minorEastAsia" w:hAnsiTheme="minorHAnsi" w:cstheme="minorBidi"/>
            <w:i w:val="0"/>
            <w:noProof/>
            <w:sz w:val="22"/>
            <w:szCs w:val="22"/>
          </w:rPr>
          <w:tab/>
        </w:r>
        <w:r w:rsidR="00332093" w:rsidRPr="00C6174A">
          <w:rPr>
            <w:rStyle w:val="Hyperlink"/>
            <w:noProof/>
          </w:rPr>
          <w:t>VS-FUN-REQ-025206/C-Set Language (TcSE ROIN-292323-1)</w:t>
        </w:r>
        <w:r w:rsidR="00332093">
          <w:rPr>
            <w:noProof/>
            <w:webHidden/>
          </w:rPr>
          <w:tab/>
        </w:r>
        <w:r w:rsidR="00332093">
          <w:rPr>
            <w:noProof/>
            <w:webHidden/>
          </w:rPr>
          <w:fldChar w:fldCharType="begin"/>
        </w:r>
        <w:r w:rsidR="00332093">
          <w:rPr>
            <w:noProof/>
            <w:webHidden/>
          </w:rPr>
          <w:instrText xml:space="preserve"> PAGEREF _Toc65750516 \h </w:instrText>
        </w:r>
        <w:r w:rsidR="00332093">
          <w:rPr>
            <w:noProof/>
            <w:webHidden/>
          </w:rPr>
        </w:r>
        <w:r w:rsidR="00332093">
          <w:rPr>
            <w:noProof/>
            <w:webHidden/>
          </w:rPr>
          <w:fldChar w:fldCharType="separate"/>
        </w:r>
        <w:r w:rsidR="00332093">
          <w:rPr>
            <w:noProof/>
            <w:webHidden/>
          </w:rPr>
          <w:t>47</w:t>
        </w:r>
        <w:r w:rsidR="00332093">
          <w:rPr>
            <w:noProof/>
            <w:webHidden/>
          </w:rPr>
          <w:fldChar w:fldCharType="end"/>
        </w:r>
      </w:hyperlink>
    </w:p>
    <w:p w14:paraId="61939A21"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17" w:history="1">
        <w:r w:rsidR="00332093" w:rsidRPr="00C6174A">
          <w:rPr>
            <w:rStyle w:val="Hyperlink"/>
            <w:noProof/>
          </w:rPr>
          <w:t>3.1.1</w:t>
        </w:r>
        <w:r w:rsidR="00332093">
          <w:rPr>
            <w:rFonts w:asciiTheme="minorHAnsi" w:eastAsiaTheme="minorEastAsia" w:hAnsiTheme="minorHAnsi" w:cstheme="minorBidi"/>
            <w:noProof/>
            <w:sz w:val="22"/>
            <w:szCs w:val="22"/>
          </w:rPr>
          <w:tab/>
        </w:r>
        <w:r w:rsidR="00332093" w:rsidRPr="00C6174A">
          <w:rPr>
            <w:rStyle w:val="Hyperlink"/>
            <w:noProof/>
          </w:rPr>
          <w:t>Interface Requirement - Language</w:t>
        </w:r>
        <w:r w:rsidR="00332093">
          <w:rPr>
            <w:noProof/>
            <w:webHidden/>
          </w:rPr>
          <w:tab/>
        </w:r>
        <w:r w:rsidR="00332093">
          <w:rPr>
            <w:noProof/>
            <w:webHidden/>
          </w:rPr>
          <w:fldChar w:fldCharType="begin"/>
        </w:r>
        <w:r w:rsidR="00332093">
          <w:rPr>
            <w:noProof/>
            <w:webHidden/>
          </w:rPr>
          <w:instrText xml:space="preserve"> PAGEREF _Toc65750517 \h </w:instrText>
        </w:r>
        <w:r w:rsidR="00332093">
          <w:rPr>
            <w:noProof/>
            <w:webHidden/>
          </w:rPr>
        </w:r>
        <w:r w:rsidR="00332093">
          <w:rPr>
            <w:noProof/>
            <w:webHidden/>
          </w:rPr>
          <w:fldChar w:fldCharType="separate"/>
        </w:r>
        <w:r w:rsidR="00332093">
          <w:rPr>
            <w:noProof/>
            <w:webHidden/>
          </w:rPr>
          <w:t>47</w:t>
        </w:r>
        <w:r w:rsidR="00332093">
          <w:rPr>
            <w:noProof/>
            <w:webHidden/>
          </w:rPr>
          <w:fldChar w:fldCharType="end"/>
        </w:r>
      </w:hyperlink>
    </w:p>
    <w:p w14:paraId="768CDDE5"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18" w:history="1">
        <w:r w:rsidR="00332093" w:rsidRPr="00C6174A">
          <w:rPr>
            <w:rStyle w:val="Hyperlink"/>
            <w:noProof/>
          </w:rPr>
          <w:t>3.1.2</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_Toc65750518 \h </w:instrText>
        </w:r>
        <w:r w:rsidR="00332093">
          <w:rPr>
            <w:noProof/>
            <w:webHidden/>
          </w:rPr>
        </w:r>
        <w:r w:rsidR="00332093">
          <w:rPr>
            <w:noProof/>
            <w:webHidden/>
          </w:rPr>
          <w:fldChar w:fldCharType="separate"/>
        </w:r>
        <w:r w:rsidR="00332093">
          <w:rPr>
            <w:noProof/>
            <w:webHidden/>
          </w:rPr>
          <w:t>50</w:t>
        </w:r>
        <w:r w:rsidR="00332093">
          <w:rPr>
            <w:noProof/>
            <w:webHidden/>
          </w:rPr>
          <w:fldChar w:fldCharType="end"/>
        </w:r>
      </w:hyperlink>
    </w:p>
    <w:p w14:paraId="15298857"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19" w:history="1">
        <w:r w:rsidR="00332093" w:rsidRPr="00C6174A">
          <w:rPr>
            <w:rStyle w:val="Hyperlink"/>
            <w:noProof/>
          </w:rPr>
          <w:t>3.1.3</w:t>
        </w:r>
        <w:r w:rsidR="00332093">
          <w:rPr>
            <w:rFonts w:asciiTheme="minorHAnsi" w:eastAsiaTheme="minorEastAsia" w:hAnsiTheme="minorHAnsi" w:cstheme="minorBidi"/>
            <w:noProof/>
            <w:sz w:val="22"/>
            <w:szCs w:val="22"/>
          </w:rPr>
          <w:tab/>
        </w:r>
        <w:r w:rsidR="00332093" w:rsidRPr="00C6174A">
          <w:rPr>
            <w:rStyle w:val="Hyperlink"/>
            <w:noProof/>
          </w:rPr>
          <w:t>Functional Requirements</w:t>
        </w:r>
        <w:r w:rsidR="00332093">
          <w:rPr>
            <w:noProof/>
            <w:webHidden/>
          </w:rPr>
          <w:tab/>
        </w:r>
        <w:r w:rsidR="00332093">
          <w:rPr>
            <w:noProof/>
            <w:webHidden/>
          </w:rPr>
          <w:fldChar w:fldCharType="begin"/>
        </w:r>
        <w:r w:rsidR="00332093">
          <w:rPr>
            <w:noProof/>
            <w:webHidden/>
          </w:rPr>
          <w:instrText xml:space="preserve"> PAGEREF _Toc65750519 \h </w:instrText>
        </w:r>
        <w:r w:rsidR="00332093">
          <w:rPr>
            <w:noProof/>
            <w:webHidden/>
          </w:rPr>
        </w:r>
        <w:r w:rsidR="00332093">
          <w:rPr>
            <w:noProof/>
            <w:webHidden/>
          </w:rPr>
          <w:fldChar w:fldCharType="separate"/>
        </w:r>
        <w:r w:rsidR="00332093">
          <w:rPr>
            <w:noProof/>
            <w:webHidden/>
          </w:rPr>
          <w:t>51</w:t>
        </w:r>
        <w:r w:rsidR="00332093">
          <w:rPr>
            <w:noProof/>
            <w:webHidden/>
          </w:rPr>
          <w:fldChar w:fldCharType="end"/>
        </w:r>
      </w:hyperlink>
    </w:p>
    <w:p w14:paraId="756025AD"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20" w:history="1">
        <w:r w:rsidR="00332093" w:rsidRPr="00C6174A">
          <w:rPr>
            <w:rStyle w:val="Hyperlink"/>
            <w:noProof/>
          </w:rPr>
          <w:t>3.1.4</w:t>
        </w:r>
        <w:r w:rsidR="00332093">
          <w:rPr>
            <w:rFonts w:asciiTheme="minorHAnsi" w:eastAsiaTheme="minorEastAsia" w:hAnsiTheme="minorHAnsi" w:cstheme="minorBidi"/>
            <w:noProof/>
            <w:sz w:val="22"/>
            <w:szCs w:val="22"/>
          </w:rPr>
          <w:tab/>
        </w:r>
        <w:r w:rsidR="00332093" w:rsidRPr="00C6174A">
          <w:rPr>
            <w:rStyle w:val="Hyperlink"/>
            <w:noProof/>
          </w:rPr>
          <w:t>Sequence Diagrams</w:t>
        </w:r>
        <w:r w:rsidR="00332093">
          <w:rPr>
            <w:noProof/>
            <w:webHidden/>
          </w:rPr>
          <w:tab/>
        </w:r>
        <w:r w:rsidR="00332093">
          <w:rPr>
            <w:noProof/>
            <w:webHidden/>
          </w:rPr>
          <w:fldChar w:fldCharType="begin"/>
        </w:r>
        <w:r w:rsidR="00332093">
          <w:rPr>
            <w:noProof/>
            <w:webHidden/>
          </w:rPr>
          <w:instrText xml:space="preserve"> PAGEREF _Toc65750520 \h </w:instrText>
        </w:r>
        <w:r w:rsidR="00332093">
          <w:rPr>
            <w:noProof/>
            <w:webHidden/>
          </w:rPr>
        </w:r>
        <w:r w:rsidR="00332093">
          <w:rPr>
            <w:noProof/>
            <w:webHidden/>
          </w:rPr>
          <w:fldChar w:fldCharType="separate"/>
        </w:r>
        <w:r w:rsidR="00332093">
          <w:rPr>
            <w:noProof/>
            <w:webHidden/>
          </w:rPr>
          <w:t>53</w:t>
        </w:r>
        <w:r w:rsidR="00332093">
          <w:rPr>
            <w:noProof/>
            <w:webHidden/>
          </w:rPr>
          <w:fldChar w:fldCharType="end"/>
        </w:r>
      </w:hyperlink>
    </w:p>
    <w:p w14:paraId="04926745"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21" w:history="1">
        <w:r w:rsidR="00332093" w:rsidRPr="00C6174A">
          <w:rPr>
            <w:rStyle w:val="Hyperlink"/>
            <w:noProof/>
          </w:rPr>
          <w:t>3.2</w:t>
        </w:r>
        <w:r w:rsidR="00332093">
          <w:rPr>
            <w:rFonts w:asciiTheme="minorHAnsi" w:eastAsiaTheme="minorEastAsia" w:hAnsiTheme="minorHAnsi" w:cstheme="minorBidi"/>
            <w:i w:val="0"/>
            <w:noProof/>
            <w:sz w:val="22"/>
            <w:szCs w:val="22"/>
          </w:rPr>
          <w:tab/>
        </w:r>
        <w:r w:rsidR="00332093" w:rsidRPr="00C6174A">
          <w:rPr>
            <w:rStyle w:val="Hyperlink"/>
            <w:noProof/>
          </w:rPr>
          <w:t>VS-FUN-REQ-025213/C-Set Distance Units (TcSE ROIN-292327-1)</w:t>
        </w:r>
        <w:r w:rsidR="00332093">
          <w:rPr>
            <w:noProof/>
            <w:webHidden/>
          </w:rPr>
          <w:tab/>
        </w:r>
        <w:r w:rsidR="00332093">
          <w:rPr>
            <w:noProof/>
            <w:webHidden/>
          </w:rPr>
          <w:fldChar w:fldCharType="begin"/>
        </w:r>
        <w:r w:rsidR="00332093">
          <w:rPr>
            <w:noProof/>
            <w:webHidden/>
          </w:rPr>
          <w:instrText xml:space="preserve"> PAGEREF _Toc65750521 \h </w:instrText>
        </w:r>
        <w:r w:rsidR="00332093">
          <w:rPr>
            <w:noProof/>
            <w:webHidden/>
          </w:rPr>
        </w:r>
        <w:r w:rsidR="00332093">
          <w:rPr>
            <w:noProof/>
            <w:webHidden/>
          </w:rPr>
          <w:fldChar w:fldCharType="separate"/>
        </w:r>
        <w:r w:rsidR="00332093">
          <w:rPr>
            <w:noProof/>
            <w:webHidden/>
          </w:rPr>
          <w:t>55</w:t>
        </w:r>
        <w:r w:rsidR="00332093">
          <w:rPr>
            <w:noProof/>
            <w:webHidden/>
          </w:rPr>
          <w:fldChar w:fldCharType="end"/>
        </w:r>
      </w:hyperlink>
    </w:p>
    <w:p w14:paraId="7F907AA2"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22" w:history="1">
        <w:r w:rsidR="00332093" w:rsidRPr="00C6174A">
          <w:rPr>
            <w:rStyle w:val="Hyperlink"/>
            <w:noProof/>
          </w:rPr>
          <w:t>3.2.1</w:t>
        </w:r>
        <w:r w:rsidR="00332093">
          <w:rPr>
            <w:rFonts w:asciiTheme="minorHAnsi" w:eastAsiaTheme="minorEastAsia" w:hAnsiTheme="minorHAnsi" w:cstheme="minorBidi"/>
            <w:noProof/>
            <w:sz w:val="22"/>
            <w:szCs w:val="22"/>
          </w:rPr>
          <w:tab/>
        </w:r>
        <w:r w:rsidR="00332093" w:rsidRPr="00C6174A">
          <w:rPr>
            <w:rStyle w:val="Hyperlink"/>
            <w:noProof/>
          </w:rPr>
          <w:t>Interface Requirements - Distance</w:t>
        </w:r>
        <w:r w:rsidR="00332093">
          <w:rPr>
            <w:noProof/>
            <w:webHidden/>
          </w:rPr>
          <w:tab/>
        </w:r>
        <w:r w:rsidR="00332093">
          <w:rPr>
            <w:noProof/>
            <w:webHidden/>
          </w:rPr>
          <w:fldChar w:fldCharType="begin"/>
        </w:r>
        <w:r w:rsidR="00332093">
          <w:rPr>
            <w:noProof/>
            <w:webHidden/>
          </w:rPr>
          <w:instrText xml:space="preserve"> PAGEREF _Toc65750522 \h </w:instrText>
        </w:r>
        <w:r w:rsidR="00332093">
          <w:rPr>
            <w:noProof/>
            <w:webHidden/>
          </w:rPr>
        </w:r>
        <w:r w:rsidR="00332093">
          <w:rPr>
            <w:noProof/>
            <w:webHidden/>
          </w:rPr>
          <w:fldChar w:fldCharType="separate"/>
        </w:r>
        <w:r w:rsidR="00332093">
          <w:rPr>
            <w:noProof/>
            <w:webHidden/>
          </w:rPr>
          <w:t>55</w:t>
        </w:r>
        <w:r w:rsidR="00332093">
          <w:rPr>
            <w:noProof/>
            <w:webHidden/>
          </w:rPr>
          <w:fldChar w:fldCharType="end"/>
        </w:r>
      </w:hyperlink>
    </w:p>
    <w:p w14:paraId="64BD9E5F"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23" w:history="1">
        <w:r w:rsidR="00332093" w:rsidRPr="00C6174A">
          <w:rPr>
            <w:rStyle w:val="Hyperlink"/>
            <w:noProof/>
          </w:rPr>
          <w:t>3.2.2</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_Toc65750523 \h </w:instrText>
        </w:r>
        <w:r w:rsidR="00332093">
          <w:rPr>
            <w:noProof/>
            <w:webHidden/>
          </w:rPr>
        </w:r>
        <w:r w:rsidR="00332093">
          <w:rPr>
            <w:noProof/>
            <w:webHidden/>
          </w:rPr>
          <w:fldChar w:fldCharType="separate"/>
        </w:r>
        <w:r w:rsidR="00332093">
          <w:rPr>
            <w:noProof/>
            <w:webHidden/>
          </w:rPr>
          <w:t>55</w:t>
        </w:r>
        <w:r w:rsidR="00332093">
          <w:rPr>
            <w:noProof/>
            <w:webHidden/>
          </w:rPr>
          <w:fldChar w:fldCharType="end"/>
        </w:r>
      </w:hyperlink>
    </w:p>
    <w:p w14:paraId="597196B9"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24" w:history="1">
        <w:r w:rsidR="00332093" w:rsidRPr="00C6174A">
          <w:rPr>
            <w:rStyle w:val="Hyperlink"/>
            <w:noProof/>
          </w:rPr>
          <w:t>3.2.3</w:t>
        </w:r>
        <w:r w:rsidR="00332093">
          <w:rPr>
            <w:rFonts w:asciiTheme="minorHAnsi" w:eastAsiaTheme="minorEastAsia" w:hAnsiTheme="minorHAnsi" w:cstheme="minorBidi"/>
            <w:noProof/>
            <w:sz w:val="22"/>
            <w:szCs w:val="22"/>
          </w:rPr>
          <w:tab/>
        </w:r>
        <w:r w:rsidR="00332093" w:rsidRPr="00C6174A">
          <w:rPr>
            <w:rStyle w:val="Hyperlink"/>
            <w:noProof/>
          </w:rPr>
          <w:t>Functional Requirements</w:t>
        </w:r>
        <w:r w:rsidR="00332093">
          <w:rPr>
            <w:noProof/>
            <w:webHidden/>
          </w:rPr>
          <w:tab/>
        </w:r>
        <w:r w:rsidR="00332093">
          <w:rPr>
            <w:noProof/>
            <w:webHidden/>
          </w:rPr>
          <w:fldChar w:fldCharType="begin"/>
        </w:r>
        <w:r w:rsidR="00332093">
          <w:rPr>
            <w:noProof/>
            <w:webHidden/>
          </w:rPr>
          <w:instrText xml:space="preserve"> PAGEREF _Toc65750524 \h </w:instrText>
        </w:r>
        <w:r w:rsidR="00332093">
          <w:rPr>
            <w:noProof/>
            <w:webHidden/>
          </w:rPr>
        </w:r>
        <w:r w:rsidR="00332093">
          <w:rPr>
            <w:noProof/>
            <w:webHidden/>
          </w:rPr>
          <w:fldChar w:fldCharType="separate"/>
        </w:r>
        <w:r w:rsidR="00332093">
          <w:rPr>
            <w:noProof/>
            <w:webHidden/>
          </w:rPr>
          <w:t>56</w:t>
        </w:r>
        <w:r w:rsidR="00332093">
          <w:rPr>
            <w:noProof/>
            <w:webHidden/>
          </w:rPr>
          <w:fldChar w:fldCharType="end"/>
        </w:r>
      </w:hyperlink>
    </w:p>
    <w:p w14:paraId="75B02CD7"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25" w:history="1">
        <w:r w:rsidR="00332093" w:rsidRPr="00C6174A">
          <w:rPr>
            <w:rStyle w:val="Hyperlink"/>
            <w:noProof/>
          </w:rPr>
          <w:t>3.2.4</w:t>
        </w:r>
        <w:r w:rsidR="00332093">
          <w:rPr>
            <w:rFonts w:asciiTheme="minorHAnsi" w:eastAsiaTheme="minorEastAsia" w:hAnsiTheme="minorHAnsi" w:cstheme="minorBidi"/>
            <w:noProof/>
            <w:sz w:val="22"/>
            <w:szCs w:val="22"/>
          </w:rPr>
          <w:tab/>
        </w:r>
        <w:r w:rsidR="00332093" w:rsidRPr="00C6174A">
          <w:rPr>
            <w:rStyle w:val="Hyperlink"/>
            <w:noProof/>
          </w:rPr>
          <w:t>Sequence Diagrams</w:t>
        </w:r>
        <w:r w:rsidR="00332093">
          <w:rPr>
            <w:noProof/>
            <w:webHidden/>
          </w:rPr>
          <w:tab/>
        </w:r>
        <w:r w:rsidR="00332093">
          <w:rPr>
            <w:noProof/>
            <w:webHidden/>
          </w:rPr>
          <w:fldChar w:fldCharType="begin"/>
        </w:r>
        <w:r w:rsidR="00332093">
          <w:rPr>
            <w:noProof/>
            <w:webHidden/>
          </w:rPr>
          <w:instrText xml:space="preserve"> PAGEREF _Toc65750525 \h </w:instrText>
        </w:r>
        <w:r w:rsidR="00332093">
          <w:rPr>
            <w:noProof/>
            <w:webHidden/>
          </w:rPr>
        </w:r>
        <w:r w:rsidR="00332093">
          <w:rPr>
            <w:noProof/>
            <w:webHidden/>
          </w:rPr>
          <w:fldChar w:fldCharType="separate"/>
        </w:r>
        <w:r w:rsidR="00332093">
          <w:rPr>
            <w:noProof/>
            <w:webHidden/>
          </w:rPr>
          <w:t>56</w:t>
        </w:r>
        <w:r w:rsidR="00332093">
          <w:rPr>
            <w:noProof/>
            <w:webHidden/>
          </w:rPr>
          <w:fldChar w:fldCharType="end"/>
        </w:r>
      </w:hyperlink>
    </w:p>
    <w:p w14:paraId="02B53B0E"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26" w:history="1">
        <w:r w:rsidR="00332093" w:rsidRPr="00C6174A">
          <w:rPr>
            <w:rStyle w:val="Hyperlink"/>
            <w:noProof/>
          </w:rPr>
          <w:t>3.3</w:t>
        </w:r>
        <w:r w:rsidR="00332093">
          <w:rPr>
            <w:rFonts w:asciiTheme="minorHAnsi" w:eastAsiaTheme="minorEastAsia" w:hAnsiTheme="minorHAnsi" w:cstheme="minorBidi"/>
            <w:i w:val="0"/>
            <w:noProof/>
            <w:sz w:val="22"/>
            <w:szCs w:val="22"/>
          </w:rPr>
          <w:tab/>
        </w:r>
        <w:r w:rsidR="00332093" w:rsidRPr="00C6174A">
          <w:rPr>
            <w:rStyle w:val="Hyperlink"/>
            <w:noProof/>
          </w:rPr>
          <w:t>VS-FUN-REQ-025218/C-Set Temperature Units (TcSE ROIN-292331-1)</w:t>
        </w:r>
        <w:r w:rsidR="00332093">
          <w:rPr>
            <w:noProof/>
            <w:webHidden/>
          </w:rPr>
          <w:tab/>
        </w:r>
        <w:r w:rsidR="00332093">
          <w:rPr>
            <w:noProof/>
            <w:webHidden/>
          </w:rPr>
          <w:fldChar w:fldCharType="begin"/>
        </w:r>
        <w:r w:rsidR="00332093">
          <w:rPr>
            <w:noProof/>
            <w:webHidden/>
          </w:rPr>
          <w:instrText xml:space="preserve"> PAGEREF _Toc65750526 \h </w:instrText>
        </w:r>
        <w:r w:rsidR="00332093">
          <w:rPr>
            <w:noProof/>
            <w:webHidden/>
          </w:rPr>
        </w:r>
        <w:r w:rsidR="00332093">
          <w:rPr>
            <w:noProof/>
            <w:webHidden/>
          </w:rPr>
          <w:fldChar w:fldCharType="separate"/>
        </w:r>
        <w:r w:rsidR="00332093">
          <w:rPr>
            <w:noProof/>
            <w:webHidden/>
          </w:rPr>
          <w:t>58</w:t>
        </w:r>
        <w:r w:rsidR="00332093">
          <w:rPr>
            <w:noProof/>
            <w:webHidden/>
          </w:rPr>
          <w:fldChar w:fldCharType="end"/>
        </w:r>
      </w:hyperlink>
    </w:p>
    <w:p w14:paraId="7DA740CE"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27" w:history="1">
        <w:r w:rsidR="00332093" w:rsidRPr="00C6174A">
          <w:rPr>
            <w:rStyle w:val="Hyperlink"/>
            <w:noProof/>
          </w:rPr>
          <w:t>3.3.1</w:t>
        </w:r>
        <w:r w:rsidR="00332093">
          <w:rPr>
            <w:rFonts w:asciiTheme="minorHAnsi" w:eastAsiaTheme="minorEastAsia" w:hAnsiTheme="minorHAnsi" w:cstheme="minorBidi"/>
            <w:noProof/>
            <w:sz w:val="22"/>
            <w:szCs w:val="22"/>
          </w:rPr>
          <w:tab/>
        </w:r>
        <w:r w:rsidR="00332093" w:rsidRPr="00C6174A">
          <w:rPr>
            <w:rStyle w:val="Hyperlink"/>
            <w:noProof/>
          </w:rPr>
          <w:t>Interface Requirement - Temperature</w:t>
        </w:r>
        <w:r w:rsidR="00332093">
          <w:rPr>
            <w:noProof/>
            <w:webHidden/>
          </w:rPr>
          <w:tab/>
        </w:r>
        <w:r w:rsidR="00332093">
          <w:rPr>
            <w:noProof/>
            <w:webHidden/>
          </w:rPr>
          <w:fldChar w:fldCharType="begin"/>
        </w:r>
        <w:r w:rsidR="00332093">
          <w:rPr>
            <w:noProof/>
            <w:webHidden/>
          </w:rPr>
          <w:instrText xml:space="preserve"> PAGEREF _Toc65750527 \h </w:instrText>
        </w:r>
        <w:r w:rsidR="00332093">
          <w:rPr>
            <w:noProof/>
            <w:webHidden/>
          </w:rPr>
        </w:r>
        <w:r w:rsidR="00332093">
          <w:rPr>
            <w:noProof/>
            <w:webHidden/>
          </w:rPr>
          <w:fldChar w:fldCharType="separate"/>
        </w:r>
        <w:r w:rsidR="00332093">
          <w:rPr>
            <w:noProof/>
            <w:webHidden/>
          </w:rPr>
          <w:t>58</w:t>
        </w:r>
        <w:r w:rsidR="00332093">
          <w:rPr>
            <w:noProof/>
            <w:webHidden/>
          </w:rPr>
          <w:fldChar w:fldCharType="end"/>
        </w:r>
      </w:hyperlink>
    </w:p>
    <w:p w14:paraId="146E0BF0"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28" w:history="1">
        <w:r w:rsidR="00332093" w:rsidRPr="00C6174A">
          <w:rPr>
            <w:rStyle w:val="Hyperlink"/>
            <w:noProof/>
          </w:rPr>
          <w:t>3.3.2</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_Toc65750528 \h </w:instrText>
        </w:r>
        <w:r w:rsidR="00332093">
          <w:rPr>
            <w:noProof/>
            <w:webHidden/>
          </w:rPr>
        </w:r>
        <w:r w:rsidR="00332093">
          <w:rPr>
            <w:noProof/>
            <w:webHidden/>
          </w:rPr>
          <w:fldChar w:fldCharType="separate"/>
        </w:r>
        <w:r w:rsidR="00332093">
          <w:rPr>
            <w:noProof/>
            <w:webHidden/>
          </w:rPr>
          <w:t>58</w:t>
        </w:r>
        <w:r w:rsidR="00332093">
          <w:rPr>
            <w:noProof/>
            <w:webHidden/>
          </w:rPr>
          <w:fldChar w:fldCharType="end"/>
        </w:r>
      </w:hyperlink>
    </w:p>
    <w:p w14:paraId="5CCCAC5C"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29" w:history="1">
        <w:r w:rsidR="00332093" w:rsidRPr="00C6174A">
          <w:rPr>
            <w:rStyle w:val="Hyperlink"/>
            <w:noProof/>
          </w:rPr>
          <w:t>3.3.3</w:t>
        </w:r>
        <w:r w:rsidR="00332093">
          <w:rPr>
            <w:rFonts w:asciiTheme="minorHAnsi" w:eastAsiaTheme="minorEastAsia" w:hAnsiTheme="minorHAnsi" w:cstheme="minorBidi"/>
            <w:noProof/>
            <w:sz w:val="22"/>
            <w:szCs w:val="22"/>
          </w:rPr>
          <w:tab/>
        </w:r>
        <w:r w:rsidR="00332093" w:rsidRPr="00C6174A">
          <w:rPr>
            <w:rStyle w:val="Hyperlink"/>
            <w:noProof/>
          </w:rPr>
          <w:t>Functional Requirements</w:t>
        </w:r>
        <w:r w:rsidR="00332093">
          <w:rPr>
            <w:noProof/>
            <w:webHidden/>
          </w:rPr>
          <w:tab/>
        </w:r>
        <w:r w:rsidR="00332093">
          <w:rPr>
            <w:noProof/>
            <w:webHidden/>
          </w:rPr>
          <w:fldChar w:fldCharType="begin"/>
        </w:r>
        <w:r w:rsidR="00332093">
          <w:rPr>
            <w:noProof/>
            <w:webHidden/>
          </w:rPr>
          <w:instrText xml:space="preserve"> PAGEREF _Toc65750529 \h </w:instrText>
        </w:r>
        <w:r w:rsidR="00332093">
          <w:rPr>
            <w:noProof/>
            <w:webHidden/>
          </w:rPr>
        </w:r>
        <w:r w:rsidR="00332093">
          <w:rPr>
            <w:noProof/>
            <w:webHidden/>
          </w:rPr>
          <w:fldChar w:fldCharType="separate"/>
        </w:r>
        <w:r w:rsidR="00332093">
          <w:rPr>
            <w:noProof/>
            <w:webHidden/>
          </w:rPr>
          <w:t>58</w:t>
        </w:r>
        <w:r w:rsidR="00332093">
          <w:rPr>
            <w:noProof/>
            <w:webHidden/>
          </w:rPr>
          <w:fldChar w:fldCharType="end"/>
        </w:r>
      </w:hyperlink>
    </w:p>
    <w:p w14:paraId="32FD2BC6"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30" w:history="1">
        <w:r w:rsidR="00332093" w:rsidRPr="00C6174A">
          <w:rPr>
            <w:rStyle w:val="Hyperlink"/>
            <w:noProof/>
          </w:rPr>
          <w:t>3.3.4</w:t>
        </w:r>
        <w:r w:rsidR="00332093">
          <w:rPr>
            <w:rFonts w:asciiTheme="minorHAnsi" w:eastAsiaTheme="minorEastAsia" w:hAnsiTheme="minorHAnsi" w:cstheme="minorBidi"/>
            <w:noProof/>
            <w:sz w:val="22"/>
            <w:szCs w:val="22"/>
          </w:rPr>
          <w:tab/>
        </w:r>
        <w:r w:rsidR="00332093" w:rsidRPr="00C6174A">
          <w:rPr>
            <w:rStyle w:val="Hyperlink"/>
            <w:noProof/>
          </w:rPr>
          <w:t>Sequence Diagrams</w:t>
        </w:r>
        <w:r w:rsidR="00332093">
          <w:rPr>
            <w:noProof/>
            <w:webHidden/>
          </w:rPr>
          <w:tab/>
        </w:r>
        <w:r w:rsidR="00332093">
          <w:rPr>
            <w:noProof/>
            <w:webHidden/>
          </w:rPr>
          <w:fldChar w:fldCharType="begin"/>
        </w:r>
        <w:r w:rsidR="00332093">
          <w:rPr>
            <w:noProof/>
            <w:webHidden/>
          </w:rPr>
          <w:instrText xml:space="preserve"> PAGEREF _Toc65750530 \h </w:instrText>
        </w:r>
        <w:r w:rsidR="00332093">
          <w:rPr>
            <w:noProof/>
            <w:webHidden/>
          </w:rPr>
        </w:r>
        <w:r w:rsidR="00332093">
          <w:rPr>
            <w:noProof/>
            <w:webHidden/>
          </w:rPr>
          <w:fldChar w:fldCharType="separate"/>
        </w:r>
        <w:r w:rsidR="00332093">
          <w:rPr>
            <w:noProof/>
            <w:webHidden/>
          </w:rPr>
          <w:t>59</w:t>
        </w:r>
        <w:r w:rsidR="00332093">
          <w:rPr>
            <w:noProof/>
            <w:webHidden/>
          </w:rPr>
          <w:fldChar w:fldCharType="end"/>
        </w:r>
      </w:hyperlink>
    </w:p>
    <w:p w14:paraId="3585296A"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31" w:history="1">
        <w:r w:rsidR="00332093" w:rsidRPr="00C6174A">
          <w:rPr>
            <w:rStyle w:val="Hyperlink"/>
            <w:noProof/>
          </w:rPr>
          <w:t>3.4</w:t>
        </w:r>
        <w:r w:rsidR="00332093">
          <w:rPr>
            <w:rFonts w:asciiTheme="minorHAnsi" w:eastAsiaTheme="minorEastAsia" w:hAnsiTheme="minorHAnsi" w:cstheme="minorBidi"/>
            <w:i w:val="0"/>
            <w:noProof/>
            <w:sz w:val="22"/>
            <w:szCs w:val="22"/>
          </w:rPr>
          <w:tab/>
        </w:r>
        <w:r w:rsidR="00332093" w:rsidRPr="00C6174A">
          <w:rPr>
            <w:rStyle w:val="Hyperlink"/>
            <w:noProof/>
          </w:rPr>
          <w:t>Ambient Lighting - Variant 1</w:t>
        </w:r>
        <w:r w:rsidR="00332093">
          <w:rPr>
            <w:noProof/>
            <w:webHidden/>
          </w:rPr>
          <w:tab/>
        </w:r>
        <w:r w:rsidR="00332093">
          <w:rPr>
            <w:noProof/>
            <w:webHidden/>
          </w:rPr>
          <w:fldChar w:fldCharType="begin"/>
        </w:r>
        <w:r w:rsidR="00332093">
          <w:rPr>
            <w:noProof/>
            <w:webHidden/>
          </w:rPr>
          <w:instrText xml:space="preserve"> PAGEREF _Toc65750531 \h </w:instrText>
        </w:r>
        <w:r w:rsidR="00332093">
          <w:rPr>
            <w:noProof/>
            <w:webHidden/>
          </w:rPr>
        </w:r>
        <w:r w:rsidR="00332093">
          <w:rPr>
            <w:noProof/>
            <w:webHidden/>
          </w:rPr>
          <w:fldChar w:fldCharType="separate"/>
        </w:r>
        <w:r w:rsidR="00332093">
          <w:rPr>
            <w:noProof/>
            <w:webHidden/>
          </w:rPr>
          <w:t>60</w:t>
        </w:r>
        <w:r w:rsidR="00332093">
          <w:rPr>
            <w:noProof/>
            <w:webHidden/>
          </w:rPr>
          <w:fldChar w:fldCharType="end"/>
        </w:r>
      </w:hyperlink>
    </w:p>
    <w:p w14:paraId="5092A338"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32" w:history="1">
        <w:r w:rsidR="00332093" w:rsidRPr="00C6174A">
          <w:rPr>
            <w:rStyle w:val="Hyperlink"/>
            <w:noProof/>
          </w:rPr>
          <w:t>3.4.1</w:t>
        </w:r>
        <w:r w:rsidR="00332093">
          <w:rPr>
            <w:rFonts w:asciiTheme="minorHAnsi" w:eastAsiaTheme="minorEastAsia" w:hAnsiTheme="minorHAnsi" w:cstheme="minorBidi"/>
            <w:noProof/>
            <w:sz w:val="22"/>
            <w:szCs w:val="22"/>
          </w:rPr>
          <w:tab/>
        </w:r>
        <w:r w:rsidR="00332093" w:rsidRPr="00C6174A">
          <w:rPr>
            <w:rStyle w:val="Hyperlink"/>
            <w:noProof/>
          </w:rPr>
          <w:t>VSv2-FUN-REQ-025223/C-Ambient Lighting- Set Color (TcSE ROIN-292314-1)</w:t>
        </w:r>
        <w:r w:rsidR="00332093">
          <w:rPr>
            <w:noProof/>
            <w:webHidden/>
          </w:rPr>
          <w:tab/>
        </w:r>
        <w:r w:rsidR="00332093">
          <w:rPr>
            <w:noProof/>
            <w:webHidden/>
          </w:rPr>
          <w:fldChar w:fldCharType="begin"/>
        </w:r>
        <w:r w:rsidR="00332093">
          <w:rPr>
            <w:noProof/>
            <w:webHidden/>
          </w:rPr>
          <w:instrText xml:space="preserve"> PAGEREF _Toc65750532 \h </w:instrText>
        </w:r>
        <w:r w:rsidR="00332093">
          <w:rPr>
            <w:noProof/>
            <w:webHidden/>
          </w:rPr>
        </w:r>
        <w:r w:rsidR="00332093">
          <w:rPr>
            <w:noProof/>
            <w:webHidden/>
          </w:rPr>
          <w:fldChar w:fldCharType="separate"/>
        </w:r>
        <w:r w:rsidR="00332093">
          <w:rPr>
            <w:noProof/>
            <w:webHidden/>
          </w:rPr>
          <w:t>60</w:t>
        </w:r>
        <w:r w:rsidR="00332093">
          <w:rPr>
            <w:noProof/>
            <w:webHidden/>
          </w:rPr>
          <w:fldChar w:fldCharType="end"/>
        </w:r>
      </w:hyperlink>
    </w:p>
    <w:p w14:paraId="248C81C6"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33" w:history="1">
        <w:r w:rsidR="00332093" w:rsidRPr="00C6174A">
          <w:rPr>
            <w:rStyle w:val="Hyperlink"/>
            <w:noProof/>
          </w:rPr>
          <w:t>3.4.2</w:t>
        </w:r>
        <w:r w:rsidR="00332093">
          <w:rPr>
            <w:rFonts w:asciiTheme="minorHAnsi" w:eastAsiaTheme="minorEastAsia" w:hAnsiTheme="minorHAnsi" w:cstheme="minorBidi"/>
            <w:noProof/>
            <w:sz w:val="22"/>
            <w:szCs w:val="22"/>
          </w:rPr>
          <w:tab/>
        </w:r>
        <w:r w:rsidR="00332093" w:rsidRPr="00C6174A">
          <w:rPr>
            <w:rStyle w:val="Hyperlink"/>
            <w:noProof/>
          </w:rPr>
          <w:t>VSv2-FUN-REQ-025228/C-Ambient Lighting- Set Intensity (TcSE ROIN-292320-1)</w:t>
        </w:r>
        <w:r w:rsidR="00332093">
          <w:rPr>
            <w:noProof/>
            <w:webHidden/>
          </w:rPr>
          <w:tab/>
        </w:r>
        <w:r w:rsidR="00332093">
          <w:rPr>
            <w:noProof/>
            <w:webHidden/>
          </w:rPr>
          <w:fldChar w:fldCharType="begin"/>
        </w:r>
        <w:r w:rsidR="00332093">
          <w:rPr>
            <w:noProof/>
            <w:webHidden/>
          </w:rPr>
          <w:instrText xml:space="preserve"> PAGEREF _Toc65750533 \h </w:instrText>
        </w:r>
        <w:r w:rsidR="00332093">
          <w:rPr>
            <w:noProof/>
            <w:webHidden/>
          </w:rPr>
        </w:r>
        <w:r w:rsidR="00332093">
          <w:rPr>
            <w:noProof/>
            <w:webHidden/>
          </w:rPr>
          <w:fldChar w:fldCharType="separate"/>
        </w:r>
        <w:r w:rsidR="00332093">
          <w:rPr>
            <w:noProof/>
            <w:webHidden/>
          </w:rPr>
          <w:t>64</w:t>
        </w:r>
        <w:r w:rsidR="00332093">
          <w:rPr>
            <w:noProof/>
            <w:webHidden/>
          </w:rPr>
          <w:fldChar w:fldCharType="end"/>
        </w:r>
      </w:hyperlink>
    </w:p>
    <w:p w14:paraId="3D5B4805"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34" w:history="1">
        <w:r w:rsidR="00332093" w:rsidRPr="00C6174A">
          <w:rPr>
            <w:rStyle w:val="Hyperlink"/>
            <w:noProof/>
          </w:rPr>
          <w:t>3.5</w:t>
        </w:r>
        <w:r w:rsidR="00332093">
          <w:rPr>
            <w:rFonts w:asciiTheme="minorHAnsi" w:eastAsiaTheme="minorEastAsia" w:hAnsiTheme="minorHAnsi" w:cstheme="minorBidi"/>
            <w:i w:val="0"/>
            <w:noProof/>
            <w:sz w:val="22"/>
            <w:szCs w:val="22"/>
          </w:rPr>
          <w:tab/>
        </w:r>
        <w:r w:rsidR="00332093" w:rsidRPr="00C6174A">
          <w:rPr>
            <w:rStyle w:val="Hyperlink"/>
            <w:noProof/>
          </w:rPr>
          <w:t>VSv2-FUN-REQ-192195/A-Ambient Lighting - Variant 2</w:t>
        </w:r>
        <w:r w:rsidR="00332093">
          <w:rPr>
            <w:noProof/>
            <w:webHidden/>
          </w:rPr>
          <w:tab/>
        </w:r>
        <w:r w:rsidR="00332093">
          <w:rPr>
            <w:noProof/>
            <w:webHidden/>
          </w:rPr>
          <w:fldChar w:fldCharType="begin"/>
        </w:r>
        <w:r w:rsidR="00332093">
          <w:rPr>
            <w:noProof/>
            <w:webHidden/>
          </w:rPr>
          <w:instrText xml:space="preserve"> PAGEREF _Toc65750534 \h </w:instrText>
        </w:r>
        <w:r w:rsidR="00332093">
          <w:rPr>
            <w:noProof/>
            <w:webHidden/>
          </w:rPr>
        </w:r>
        <w:r w:rsidR="00332093">
          <w:rPr>
            <w:noProof/>
            <w:webHidden/>
          </w:rPr>
          <w:fldChar w:fldCharType="separate"/>
        </w:r>
        <w:r w:rsidR="00332093">
          <w:rPr>
            <w:noProof/>
            <w:webHidden/>
          </w:rPr>
          <w:t>67</w:t>
        </w:r>
        <w:r w:rsidR="00332093">
          <w:rPr>
            <w:noProof/>
            <w:webHidden/>
          </w:rPr>
          <w:fldChar w:fldCharType="end"/>
        </w:r>
      </w:hyperlink>
    </w:p>
    <w:p w14:paraId="71E6BF68"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35" w:history="1">
        <w:r w:rsidR="00332093" w:rsidRPr="00C6174A">
          <w:rPr>
            <w:rStyle w:val="Hyperlink"/>
            <w:noProof/>
          </w:rPr>
          <w:t>3.5.1</w:t>
        </w:r>
        <w:r w:rsidR="00332093">
          <w:rPr>
            <w:rFonts w:asciiTheme="minorHAnsi" w:eastAsiaTheme="minorEastAsia" w:hAnsiTheme="minorHAnsi" w:cstheme="minorBidi"/>
            <w:noProof/>
            <w:sz w:val="22"/>
            <w:szCs w:val="22"/>
          </w:rPr>
          <w:tab/>
        </w:r>
        <w:r w:rsidR="00332093" w:rsidRPr="00C6174A">
          <w:rPr>
            <w:rStyle w:val="Hyperlink"/>
            <w:noProof/>
          </w:rPr>
          <w:t>VSv2-IIR-REQ-192188/A-Ambient Lighting Settings Client_Tx - Variant 2</w:t>
        </w:r>
        <w:r w:rsidR="00332093">
          <w:rPr>
            <w:noProof/>
            <w:webHidden/>
          </w:rPr>
          <w:tab/>
        </w:r>
        <w:r w:rsidR="00332093">
          <w:rPr>
            <w:noProof/>
            <w:webHidden/>
          </w:rPr>
          <w:fldChar w:fldCharType="begin"/>
        </w:r>
        <w:r w:rsidR="00332093">
          <w:rPr>
            <w:noProof/>
            <w:webHidden/>
          </w:rPr>
          <w:instrText xml:space="preserve"> PAGEREF _Toc65750535 \h </w:instrText>
        </w:r>
        <w:r w:rsidR="00332093">
          <w:rPr>
            <w:noProof/>
            <w:webHidden/>
          </w:rPr>
        </w:r>
        <w:r w:rsidR="00332093">
          <w:rPr>
            <w:noProof/>
            <w:webHidden/>
          </w:rPr>
          <w:fldChar w:fldCharType="separate"/>
        </w:r>
        <w:r w:rsidR="00332093">
          <w:rPr>
            <w:noProof/>
            <w:webHidden/>
          </w:rPr>
          <w:t>67</w:t>
        </w:r>
        <w:r w:rsidR="00332093">
          <w:rPr>
            <w:noProof/>
            <w:webHidden/>
          </w:rPr>
          <w:fldChar w:fldCharType="end"/>
        </w:r>
      </w:hyperlink>
    </w:p>
    <w:p w14:paraId="3C49DF95"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36" w:history="1">
        <w:r w:rsidR="00332093" w:rsidRPr="00C6174A">
          <w:rPr>
            <w:rStyle w:val="Hyperlink"/>
            <w:noProof/>
          </w:rPr>
          <w:t>3.5.2</w:t>
        </w:r>
        <w:r w:rsidR="00332093">
          <w:rPr>
            <w:rFonts w:asciiTheme="minorHAnsi" w:eastAsiaTheme="minorEastAsia" w:hAnsiTheme="minorHAnsi" w:cstheme="minorBidi"/>
            <w:noProof/>
            <w:sz w:val="22"/>
            <w:szCs w:val="22"/>
          </w:rPr>
          <w:tab/>
        </w:r>
        <w:r w:rsidR="00332093" w:rsidRPr="00C6174A">
          <w:rPr>
            <w:rStyle w:val="Hyperlink"/>
            <w:noProof/>
          </w:rPr>
          <w:t>VSv2-IIR-REQ-192192/A-Ambient Lighting Settings Client_Rx - Variant 2</w:t>
        </w:r>
        <w:r w:rsidR="00332093">
          <w:rPr>
            <w:noProof/>
            <w:webHidden/>
          </w:rPr>
          <w:tab/>
        </w:r>
        <w:r w:rsidR="00332093">
          <w:rPr>
            <w:noProof/>
            <w:webHidden/>
          </w:rPr>
          <w:fldChar w:fldCharType="begin"/>
        </w:r>
        <w:r w:rsidR="00332093">
          <w:rPr>
            <w:noProof/>
            <w:webHidden/>
          </w:rPr>
          <w:instrText xml:space="preserve"> PAGEREF _Toc65750536 \h </w:instrText>
        </w:r>
        <w:r w:rsidR="00332093">
          <w:rPr>
            <w:noProof/>
            <w:webHidden/>
          </w:rPr>
        </w:r>
        <w:r w:rsidR="00332093">
          <w:rPr>
            <w:noProof/>
            <w:webHidden/>
          </w:rPr>
          <w:fldChar w:fldCharType="separate"/>
        </w:r>
        <w:r w:rsidR="00332093">
          <w:rPr>
            <w:noProof/>
            <w:webHidden/>
          </w:rPr>
          <w:t>69</w:t>
        </w:r>
        <w:r w:rsidR="00332093">
          <w:rPr>
            <w:noProof/>
            <w:webHidden/>
          </w:rPr>
          <w:fldChar w:fldCharType="end"/>
        </w:r>
      </w:hyperlink>
    </w:p>
    <w:p w14:paraId="7913390F"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37" w:history="1">
        <w:r w:rsidR="00332093" w:rsidRPr="00C6174A">
          <w:rPr>
            <w:rStyle w:val="Hyperlink"/>
            <w:noProof/>
          </w:rPr>
          <w:t>3.5.3</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_Toc65750537 \h </w:instrText>
        </w:r>
        <w:r w:rsidR="00332093">
          <w:rPr>
            <w:noProof/>
            <w:webHidden/>
          </w:rPr>
        </w:r>
        <w:r w:rsidR="00332093">
          <w:rPr>
            <w:noProof/>
            <w:webHidden/>
          </w:rPr>
          <w:fldChar w:fldCharType="separate"/>
        </w:r>
        <w:r w:rsidR="00332093">
          <w:rPr>
            <w:noProof/>
            <w:webHidden/>
          </w:rPr>
          <w:t>70</w:t>
        </w:r>
        <w:r w:rsidR="00332093">
          <w:rPr>
            <w:noProof/>
            <w:webHidden/>
          </w:rPr>
          <w:fldChar w:fldCharType="end"/>
        </w:r>
      </w:hyperlink>
    </w:p>
    <w:p w14:paraId="7180DDCC"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38" w:history="1">
        <w:r w:rsidR="00332093" w:rsidRPr="00C6174A">
          <w:rPr>
            <w:rStyle w:val="Hyperlink"/>
            <w:noProof/>
          </w:rPr>
          <w:t>3.5.4</w:t>
        </w:r>
        <w:r w:rsidR="00332093">
          <w:rPr>
            <w:rFonts w:asciiTheme="minorHAnsi" w:eastAsiaTheme="minorEastAsia" w:hAnsiTheme="minorHAnsi" w:cstheme="minorBidi"/>
            <w:noProof/>
            <w:sz w:val="22"/>
            <w:szCs w:val="22"/>
          </w:rPr>
          <w:tab/>
        </w:r>
        <w:r w:rsidR="00332093" w:rsidRPr="00C6174A">
          <w:rPr>
            <w:rStyle w:val="Hyperlink"/>
            <w:noProof/>
          </w:rPr>
          <w:t>Requirements</w:t>
        </w:r>
        <w:r w:rsidR="00332093">
          <w:rPr>
            <w:noProof/>
            <w:webHidden/>
          </w:rPr>
          <w:tab/>
        </w:r>
        <w:r w:rsidR="00332093">
          <w:rPr>
            <w:noProof/>
            <w:webHidden/>
          </w:rPr>
          <w:fldChar w:fldCharType="begin"/>
        </w:r>
        <w:r w:rsidR="00332093">
          <w:rPr>
            <w:noProof/>
            <w:webHidden/>
          </w:rPr>
          <w:instrText xml:space="preserve"> PAGEREF _Toc65750538 \h </w:instrText>
        </w:r>
        <w:r w:rsidR="00332093">
          <w:rPr>
            <w:noProof/>
            <w:webHidden/>
          </w:rPr>
        </w:r>
        <w:r w:rsidR="00332093">
          <w:rPr>
            <w:noProof/>
            <w:webHidden/>
          </w:rPr>
          <w:fldChar w:fldCharType="separate"/>
        </w:r>
        <w:r w:rsidR="00332093">
          <w:rPr>
            <w:noProof/>
            <w:webHidden/>
          </w:rPr>
          <w:t>73</w:t>
        </w:r>
        <w:r w:rsidR="00332093">
          <w:rPr>
            <w:noProof/>
            <w:webHidden/>
          </w:rPr>
          <w:fldChar w:fldCharType="end"/>
        </w:r>
      </w:hyperlink>
    </w:p>
    <w:p w14:paraId="77C9C3EE"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39" w:history="1">
        <w:r w:rsidR="00332093" w:rsidRPr="00C6174A">
          <w:rPr>
            <w:rStyle w:val="Hyperlink"/>
            <w:noProof/>
          </w:rPr>
          <w:t>3.5.5</w:t>
        </w:r>
        <w:r w:rsidR="00332093">
          <w:rPr>
            <w:rFonts w:asciiTheme="minorHAnsi" w:eastAsiaTheme="minorEastAsia" w:hAnsiTheme="minorHAnsi" w:cstheme="minorBidi"/>
            <w:noProof/>
            <w:sz w:val="22"/>
            <w:szCs w:val="22"/>
          </w:rPr>
          <w:tab/>
        </w:r>
        <w:r w:rsidR="00332093" w:rsidRPr="00C6174A">
          <w:rPr>
            <w:rStyle w:val="Hyperlink"/>
            <w:noProof/>
          </w:rPr>
          <w:t>Sequence Diagrams</w:t>
        </w:r>
        <w:r w:rsidR="00332093">
          <w:rPr>
            <w:noProof/>
            <w:webHidden/>
          </w:rPr>
          <w:tab/>
        </w:r>
        <w:r w:rsidR="00332093">
          <w:rPr>
            <w:noProof/>
            <w:webHidden/>
          </w:rPr>
          <w:fldChar w:fldCharType="begin"/>
        </w:r>
        <w:r w:rsidR="00332093">
          <w:rPr>
            <w:noProof/>
            <w:webHidden/>
          </w:rPr>
          <w:instrText xml:space="preserve"> PAGEREF _Toc65750539 \h </w:instrText>
        </w:r>
        <w:r w:rsidR="00332093">
          <w:rPr>
            <w:noProof/>
            <w:webHidden/>
          </w:rPr>
        </w:r>
        <w:r w:rsidR="00332093">
          <w:rPr>
            <w:noProof/>
            <w:webHidden/>
          </w:rPr>
          <w:fldChar w:fldCharType="separate"/>
        </w:r>
        <w:r w:rsidR="00332093">
          <w:rPr>
            <w:noProof/>
            <w:webHidden/>
          </w:rPr>
          <w:t>75</w:t>
        </w:r>
        <w:r w:rsidR="00332093">
          <w:rPr>
            <w:noProof/>
            <w:webHidden/>
          </w:rPr>
          <w:fldChar w:fldCharType="end"/>
        </w:r>
      </w:hyperlink>
    </w:p>
    <w:p w14:paraId="126E8629"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40" w:history="1">
        <w:r w:rsidR="00332093" w:rsidRPr="00C6174A">
          <w:rPr>
            <w:rStyle w:val="Hyperlink"/>
            <w:noProof/>
          </w:rPr>
          <w:t>3.6</w:t>
        </w:r>
        <w:r w:rsidR="00332093">
          <w:rPr>
            <w:rFonts w:asciiTheme="minorHAnsi" w:eastAsiaTheme="minorEastAsia" w:hAnsiTheme="minorHAnsi" w:cstheme="minorBidi"/>
            <w:i w:val="0"/>
            <w:noProof/>
            <w:sz w:val="22"/>
            <w:szCs w:val="22"/>
          </w:rPr>
          <w:tab/>
        </w:r>
        <w:r w:rsidR="00332093" w:rsidRPr="00C6174A">
          <w:rPr>
            <w:rStyle w:val="Hyperlink"/>
            <w:noProof/>
          </w:rPr>
          <w:t>VS-FUN-REQ-025233/C-Touch Panel Beeps Settings (TcSE ROIN-292335-1)</w:t>
        </w:r>
        <w:r w:rsidR="00332093">
          <w:rPr>
            <w:noProof/>
            <w:webHidden/>
          </w:rPr>
          <w:tab/>
        </w:r>
        <w:r w:rsidR="00332093">
          <w:rPr>
            <w:noProof/>
            <w:webHidden/>
          </w:rPr>
          <w:fldChar w:fldCharType="begin"/>
        </w:r>
        <w:r w:rsidR="00332093">
          <w:rPr>
            <w:noProof/>
            <w:webHidden/>
          </w:rPr>
          <w:instrText xml:space="preserve"> PAGEREF _Toc65750540 \h </w:instrText>
        </w:r>
        <w:r w:rsidR="00332093">
          <w:rPr>
            <w:noProof/>
            <w:webHidden/>
          </w:rPr>
        </w:r>
        <w:r w:rsidR="00332093">
          <w:rPr>
            <w:noProof/>
            <w:webHidden/>
          </w:rPr>
          <w:fldChar w:fldCharType="separate"/>
        </w:r>
        <w:r w:rsidR="00332093">
          <w:rPr>
            <w:noProof/>
            <w:webHidden/>
          </w:rPr>
          <w:t>82</w:t>
        </w:r>
        <w:r w:rsidR="00332093">
          <w:rPr>
            <w:noProof/>
            <w:webHidden/>
          </w:rPr>
          <w:fldChar w:fldCharType="end"/>
        </w:r>
      </w:hyperlink>
    </w:p>
    <w:p w14:paraId="351DA0BF"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41" w:history="1">
        <w:r w:rsidR="00332093" w:rsidRPr="00C6174A">
          <w:rPr>
            <w:rStyle w:val="Hyperlink"/>
            <w:noProof/>
          </w:rPr>
          <w:t>3.6.1</w:t>
        </w:r>
        <w:r w:rsidR="00332093">
          <w:rPr>
            <w:rFonts w:asciiTheme="minorHAnsi" w:eastAsiaTheme="minorEastAsia" w:hAnsiTheme="minorHAnsi" w:cstheme="minorBidi"/>
            <w:noProof/>
            <w:sz w:val="22"/>
            <w:szCs w:val="22"/>
          </w:rPr>
          <w:tab/>
        </w:r>
        <w:r w:rsidR="00332093" w:rsidRPr="00C6174A">
          <w:rPr>
            <w:rStyle w:val="Hyperlink"/>
            <w:noProof/>
          </w:rPr>
          <w:t>Interface Requirements - Beeps</w:t>
        </w:r>
        <w:r w:rsidR="00332093">
          <w:rPr>
            <w:noProof/>
            <w:webHidden/>
          </w:rPr>
          <w:tab/>
        </w:r>
        <w:r w:rsidR="00332093">
          <w:rPr>
            <w:noProof/>
            <w:webHidden/>
          </w:rPr>
          <w:fldChar w:fldCharType="begin"/>
        </w:r>
        <w:r w:rsidR="00332093">
          <w:rPr>
            <w:noProof/>
            <w:webHidden/>
          </w:rPr>
          <w:instrText xml:space="preserve"> PAGEREF _Toc65750541 \h </w:instrText>
        </w:r>
        <w:r w:rsidR="00332093">
          <w:rPr>
            <w:noProof/>
            <w:webHidden/>
          </w:rPr>
        </w:r>
        <w:r w:rsidR="00332093">
          <w:rPr>
            <w:noProof/>
            <w:webHidden/>
          </w:rPr>
          <w:fldChar w:fldCharType="separate"/>
        </w:r>
        <w:r w:rsidR="00332093">
          <w:rPr>
            <w:noProof/>
            <w:webHidden/>
          </w:rPr>
          <w:t>82</w:t>
        </w:r>
        <w:r w:rsidR="00332093">
          <w:rPr>
            <w:noProof/>
            <w:webHidden/>
          </w:rPr>
          <w:fldChar w:fldCharType="end"/>
        </w:r>
      </w:hyperlink>
    </w:p>
    <w:p w14:paraId="4CAC8EA9"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42" w:history="1">
        <w:r w:rsidR="00332093" w:rsidRPr="00C6174A">
          <w:rPr>
            <w:rStyle w:val="Hyperlink"/>
            <w:noProof/>
          </w:rPr>
          <w:t>3.6.2</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_Toc65750542 \h </w:instrText>
        </w:r>
        <w:r w:rsidR="00332093">
          <w:rPr>
            <w:noProof/>
            <w:webHidden/>
          </w:rPr>
        </w:r>
        <w:r w:rsidR="00332093">
          <w:rPr>
            <w:noProof/>
            <w:webHidden/>
          </w:rPr>
          <w:fldChar w:fldCharType="separate"/>
        </w:r>
        <w:r w:rsidR="00332093">
          <w:rPr>
            <w:noProof/>
            <w:webHidden/>
          </w:rPr>
          <w:t>82</w:t>
        </w:r>
        <w:r w:rsidR="00332093">
          <w:rPr>
            <w:noProof/>
            <w:webHidden/>
          </w:rPr>
          <w:fldChar w:fldCharType="end"/>
        </w:r>
      </w:hyperlink>
    </w:p>
    <w:p w14:paraId="12E9C9FB"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43" w:history="1">
        <w:r w:rsidR="00332093" w:rsidRPr="00C6174A">
          <w:rPr>
            <w:rStyle w:val="Hyperlink"/>
            <w:noProof/>
          </w:rPr>
          <w:t>3.6.3</w:t>
        </w:r>
        <w:r w:rsidR="00332093">
          <w:rPr>
            <w:rFonts w:asciiTheme="minorHAnsi" w:eastAsiaTheme="minorEastAsia" w:hAnsiTheme="minorHAnsi" w:cstheme="minorBidi"/>
            <w:noProof/>
            <w:sz w:val="22"/>
            <w:szCs w:val="22"/>
          </w:rPr>
          <w:tab/>
        </w:r>
        <w:r w:rsidR="00332093" w:rsidRPr="00C6174A">
          <w:rPr>
            <w:rStyle w:val="Hyperlink"/>
            <w:noProof/>
          </w:rPr>
          <w:t>Functional Requirements</w:t>
        </w:r>
        <w:r w:rsidR="00332093">
          <w:rPr>
            <w:noProof/>
            <w:webHidden/>
          </w:rPr>
          <w:tab/>
        </w:r>
        <w:r w:rsidR="00332093">
          <w:rPr>
            <w:noProof/>
            <w:webHidden/>
          </w:rPr>
          <w:fldChar w:fldCharType="begin"/>
        </w:r>
        <w:r w:rsidR="00332093">
          <w:rPr>
            <w:noProof/>
            <w:webHidden/>
          </w:rPr>
          <w:instrText xml:space="preserve"> PAGEREF _Toc65750543 \h </w:instrText>
        </w:r>
        <w:r w:rsidR="00332093">
          <w:rPr>
            <w:noProof/>
            <w:webHidden/>
          </w:rPr>
        </w:r>
        <w:r w:rsidR="00332093">
          <w:rPr>
            <w:noProof/>
            <w:webHidden/>
          </w:rPr>
          <w:fldChar w:fldCharType="separate"/>
        </w:r>
        <w:r w:rsidR="00332093">
          <w:rPr>
            <w:noProof/>
            <w:webHidden/>
          </w:rPr>
          <w:t>83</w:t>
        </w:r>
        <w:r w:rsidR="00332093">
          <w:rPr>
            <w:noProof/>
            <w:webHidden/>
          </w:rPr>
          <w:fldChar w:fldCharType="end"/>
        </w:r>
      </w:hyperlink>
    </w:p>
    <w:p w14:paraId="2DF65AD5"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44" w:history="1">
        <w:r w:rsidR="00332093" w:rsidRPr="00C6174A">
          <w:rPr>
            <w:rStyle w:val="Hyperlink"/>
            <w:noProof/>
          </w:rPr>
          <w:t>3.6.4</w:t>
        </w:r>
        <w:r w:rsidR="00332093">
          <w:rPr>
            <w:rFonts w:asciiTheme="minorHAnsi" w:eastAsiaTheme="minorEastAsia" w:hAnsiTheme="minorHAnsi" w:cstheme="minorBidi"/>
            <w:noProof/>
            <w:sz w:val="22"/>
            <w:szCs w:val="22"/>
          </w:rPr>
          <w:tab/>
        </w:r>
        <w:r w:rsidR="00332093" w:rsidRPr="00C6174A">
          <w:rPr>
            <w:rStyle w:val="Hyperlink"/>
            <w:noProof/>
          </w:rPr>
          <w:t>Sequence Diagrams</w:t>
        </w:r>
        <w:r w:rsidR="00332093">
          <w:rPr>
            <w:noProof/>
            <w:webHidden/>
          </w:rPr>
          <w:tab/>
        </w:r>
        <w:r w:rsidR="00332093">
          <w:rPr>
            <w:noProof/>
            <w:webHidden/>
          </w:rPr>
          <w:fldChar w:fldCharType="begin"/>
        </w:r>
        <w:r w:rsidR="00332093">
          <w:rPr>
            <w:noProof/>
            <w:webHidden/>
          </w:rPr>
          <w:instrText xml:space="preserve"> PAGEREF _Toc65750544 \h </w:instrText>
        </w:r>
        <w:r w:rsidR="00332093">
          <w:rPr>
            <w:noProof/>
            <w:webHidden/>
          </w:rPr>
        </w:r>
        <w:r w:rsidR="00332093">
          <w:rPr>
            <w:noProof/>
            <w:webHidden/>
          </w:rPr>
          <w:fldChar w:fldCharType="separate"/>
        </w:r>
        <w:r w:rsidR="00332093">
          <w:rPr>
            <w:noProof/>
            <w:webHidden/>
          </w:rPr>
          <w:t>83</w:t>
        </w:r>
        <w:r w:rsidR="00332093">
          <w:rPr>
            <w:noProof/>
            <w:webHidden/>
          </w:rPr>
          <w:fldChar w:fldCharType="end"/>
        </w:r>
      </w:hyperlink>
    </w:p>
    <w:p w14:paraId="5F075D24"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45" w:history="1">
        <w:r w:rsidR="00332093" w:rsidRPr="00C6174A">
          <w:rPr>
            <w:rStyle w:val="Hyperlink"/>
            <w:noProof/>
          </w:rPr>
          <w:t>3.7</w:t>
        </w:r>
        <w:r w:rsidR="00332093">
          <w:rPr>
            <w:rFonts w:asciiTheme="minorHAnsi" w:eastAsiaTheme="minorEastAsia" w:hAnsiTheme="minorHAnsi" w:cstheme="minorBidi"/>
            <w:i w:val="0"/>
            <w:noProof/>
            <w:sz w:val="22"/>
            <w:szCs w:val="22"/>
          </w:rPr>
          <w:tab/>
        </w:r>
        <w:r w:rsidR="00332093" w:rsidRPr="00C6174A">
          <w:rPr>
            <w:rStyle w:val="Hyperlink"/>
            <w:noProof/>
          </w:rPr>
          <w:t>VS-FUN-REQ-025239/C-Set 12/24 hour mode setting (TcSE ROIN-292339-1)</w:t>
        </w:r>
        <w:r w:rsidR="00332093">
          <w:rPr>
            <w:noProof/>
            <w:webHidden/>
          </w:rPr>
          <w:tab/>
        </w:r>
        <w:r w:rsidR="00332093">
          <w:rPr>
            <w:noProof/>
            <w:webHidden/>
          </w:rPr>
          <w:fldChar w:fldCharType="begin"/>
        </w:r>
        <w:r w:rsidR="00332093">
          <w:rPr>
            <w:noProof/>
            <w:webHidden/>
          </w:rPr>
          <w:instrText xml:space="preserve"> PAGEREF _Toc65750545 \h </w:instrText>
        </w:r>
        <w:r w:rsidR="00332093">
          <w:rPr>
            <w:noProof/>
            <w:webHidden/>
          </w:rPr>
        </w:r>
        <w:r w:rsidR="00332093">
          <w:rPr>
            <w:noProof/>
            <w:webHidden/>
          </w:rPr>
          <w:fldChar w:fldCharType="separate"/>
        </w:r>
        <w:r w:rsidR="00332093">
          <w:rPr>
            <w:noProof/>
            <w:webHidden/>
          </w:rPr>
          <w:t>85</w:t>
        </w:r>
        <w:r w:rsidR="00332093">
          <w:rPr>
            <w:noProof/>
            <w:webHidden/>
          </w:rPr>
          <w:fldChar w:fldCharType="end"/>
        </w:r>
      </w:hyperlink>
    </w:p>
    <w:p w14:paraId="388D1E06"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46" w:history="1">
        <w:r w:rsidR="00332093" w:rsidRPr="00C6174A">
          <w:rPr>
            <w:rStyle w:val="Hyperlink"/>
            <w:noProof/>
          </w:rPr>
          <w:t>3.7.1</w:t>
        </w:r>
        <w:r w:rsidR="00332093">
          <w:rPr>
            <w:rFonts w:asciiTheme="minorHAnsi" w:eastAsiaTheme="minorEastAsia" w:hAnsiTheme="minorHAnsi" w:cstheme="minorBidi"/>
            <w:noProof/>
            <w:sz w:val="22"/>
            <w:szCs w:val="22"/>
          </w:rPr>
          <w:tab/>
        </w:r>
        <w:r w:rsidR="00332093" w:rsidRPr="00C6174A">
          <w:rPr>
            <w:rStyle w:val="Hyperlink"/>
            <w:noProof/>
          </w:rPr>
          <w:t>Interface Requirements - 12/24 hour mode</w:t>
        </w:r>
        <w:r w:rsidR="00332093">
          <w:rPr>
            <w:noProof/>
            <w:webHidden/>
          </w:rPr>
          <w:tab/>
        </w:r>
        <w:r w:rsidR="00332093">
          <w:rPr>
            <w:noProof/>
            <w:webHidden/>
          </w:rPr>
          <w:fldChar w:fldCharType="begin"/>
        </w:r>
        <w:r w:rsidR="00332093">
          <w:rPr>
            <w:noProof/>
            <w:webHidden/>
          </w:rPr>
          <w:instrText xml:space="preserve"> PAGEREF _Toc65750546 \h </w:instrText>
        </w:r>
        <w:r w:rsidR="00332093">
          <w:rPr>
            <w:noProof/>
            <w:webHidden/>
          </w:rPr>
        </w:r>
        <w:r w:rsidR="00332093">
          <w:rPr>
            <w:noProof/>
            <w:webHidden/>
          </w:rPr>
          <w:fldChar w:fldCharType="separate"/>
        </w:r>
        <w:r w:rsidR="00332093">
          <w:rPr>
            <w:noProof/>
            <w:webHidden/>
          </w:rPr>
          <w:t>85</w:t>
        </w:r>
        <w:r w:rsidR="00332093">
          <w:rPr>
            <w:noProof/>
            <w:webHidden/>
          </w:rPr>
          <w:fldChar w:fldCharType="end"/>
        </w:r>
      </w:hyperlink>
    </w:p>
    <w:p w14:paraId="18C58DE5"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47" w:history="1">
        <w:r w:rsidR="00332093" w:rsidRPr="00C6174A">
          <w:rPr>
            <w:rStyle w:val="Hyperlink"/>
            <w:noProof/>
          </w:rPr>
          <w:t>3.7.2</w:t>
        </w:r>
        <w:r w:rsidR="00332093">
          <w:rPr>
            <w:rFonts w:asciiTheme="minorHAnsi" w:eastAsiaTheme="minorEastAsia" w:hAnsiTheme="minorHAnsi" w:cstheme="minorBidi"/>
            <w:noProof/>
            <w:sz w:val="22"/>
            <w:szCs w:val="22"/>
          </w:rPr>
          <w:tab/>
        </w:r>
        <w:r w:rsidR="00332093" w:rsidRPr="00C6174A">
          <w:rPr>
            <w:rStyle w:val="Hyperlink"/>
            <w:noProof/>
          </w:rPr>
          <w:t>Functional Requirements</w:t>
        </w:r>
        <w:r w:rsidR="00332093">
          <w:rPr>
            <w:noProof/>
            <w:webHidden/>
          </w:rPr>
          <w:tab/>
        </w:r>
        <w:r w:rsidR="00332093">
          <w:rPr>
            <w:noProof/>
            <w:webHidden/>
          </w:rPr>
          <w:fldChar w:fldCharType="begin"/>
        </w:r>
        <w:r w:rsidR="00332093">
          <w:rPr>
            <w:noProof/>
            <w:webHidden/>
          </w:rPr>
          <w:instrText xml:space="preserve"> PAGEREF _Toc65750547 \h </w:instrText>
        </w:r>
        <w:r w:rsidR="00332093">
          <w:rPr>
            <w:noProof/>
            <w:webHidden/>
          </w:rPr>
        </w:r>
        <w:r w:rsidR="00332093">
          <w:rPr>
            <w:noProof/>
            <w:webHidden/>
          </w:rPr>
          <w:fldChar w:fldCharType="separate"/>
        </w:r>
        <w:r w:rsidR="00332093">
          <w:rPr>
            <w:noProof/>
            <w:webHidden/>
          </w:rPr>
          <w:t>85</w:t>
        </w:r>
        <w:r w:rsidR="00332093">
          <w:rPr>
            <w:noProof/>
            <w:webHidden/>
          </w:rPr>
          <w:fldChar w:fldCharType="end"/>
        </w:r>
      </w:hyperlink>
    </w:p>
    <w:p w14:paraId="6DE14921"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48" w:history="1">
        <w:r w:rsidR="00332093" w:rsidRPr="00C6174A">
          <w:rPr>
            <w:rStyle w:val="Hyperlink"/>
            <w:noProof/>
          </w:rPr>
          <w:t>3.7.3</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_Toc65750548 \h </w:instrText>
        </w:r>
        <w:r w:rsidR="00332093">
          <w:rPr>
            <w:noProof/>
            <w:webHidden/>
          </w:rPr>
        </w:r>
        <w:r w:rsidR="00332093">
          <w:rPr>
            <w:noProof/>
            <w:webHidden/>
          </w:rPr>
          <w:fldChar w:fldCharType="separate"/>
        </w:r>
        <w:r w:rsidR="00332093">
          <w:rPr>
            <w:noProof/>
            <w:webHidden/>
          </w:rPr>
          <w:t>86</w:t>
        </w:r>
        <w:r w:rsidR="00332093">
          <w:rPr>
            <w:noProof/>
            <w:webHidden/>
          </w:rPr>
          <w:fldChar w:fldCharType="end"/>
        </w:r>
      </w:hyperlink>
    </w:p>
    <w:p w14:paraId="76BF6701"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49" w:history="1">
        <w:r w:rsidR="00332093" w:rsidRPr="00C6174A">
          <w:rPr>
            <w:rStyle w:val="Hyperlink"/>
            <w:noProof/>
          </w:rPr>
          <w:t>3.7.4</w:t>
        </w:r>
        <w:r w:rsidR="00332093">
          <w:rPr>
            <w:rFonts w:asciiTheme="minorHAnsi" w:eastAsiaTheme="minorEastAsia" w:hAnsiTheme="minorHAnsi" w:cstheme="minorBidi"/>
            <w:noProof/>
            <w:sz w:val="22"/>
            <w:szCs w:val="22"/>
          </w:rPr>
          <w:tab/>
        </w:r>
        <w:r w:rsidR="00332093" w:rsidRPr="00C6174A">
          <w:rPr>
            <w:rStyle w:val="Hyperlink"/>
            <w:noProof/>
          </w:rPr>
          <w:t>Sequence Diagrams</w:t>
        </w:r>
        <w:r w:rsidR="00332093">
          <w:rPr>
            <w:noProof/>
            <w:webHidden/>
          </w:rPr>
          <w:tab/>
        </w:r>
        <w:r w:rsidR="00332093">
          <w:rPr>
            <w:noProof/>
            <w:webHidden/>
          </w:rPr>
          <w:fldChar w:fldCharType="begin"/>
        </w:r>
        <w:r w:rsidR="00332093">
          <w:rPr>
            <w:noProof/>
            <w:webHidden/>
          </w:rPr>
          <w:instrText xml:space="preserve"> PAGEREF _Toc65750549 \h </w:instrText>
        </w:r>
        <w:r w:rsidR="00332093">
          <w:rPr>
            <w:noProof/>
            <w:webHidden/>
          </w:rPr>
        </w:r>
        <w:r w:rsidR="00332093">
          <w:rPr>
            <w:noProof/>
            <w:webHidden/>
          </w:rPr>
          <w:fldChar w:fldCharType="separate"/>
        </w:r>
        <w:r w:rsidR="00332093">
          <w:rPr>
            <w:noProof/>
            <w:webHidden/>
          </w:rPr>
          <w:t>86</w:t>
        </w:r>
        <w:r w:rsidR="00332093">
          <w:rPr>
            <w:noProof/>
            <w:webHidden/>
          </w:rPr>
          <w:fldChar w:fldCharType="end"/>
        </w:r>
      </w:hyperlink>
    </w:p>
    <w:p w14:paraId="27DF807C"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50" w:history="1">
        <w:r w:rsidR="00332093" w:rsidRPr="00C6174A">
          <w:rPr>
            <w:rStyle w:val="Hyperlink"/>
            <w:noProof/>
          </w:rPr>
          <w:t>3.8</w:t>
        </w:r>
        <w:r w:rsidR="00332093">
          <w:rPr>
            <w:rFonts w:asciiTheme="minorHAnsi" w:eastAsiaTheme="minorEastAsia" w:hAnsiTheme="minorHAnsi" w:cstheme="minorBidi"/>
            <w:i w:val="0"/>
            <w:noProof/>
            <w:sz w:val="22"/>
            <w:szCs w:val="22"/>
          </w:rPr>
          <w:tab/>
        </w:r>
        <w:r w:rsidR="00332093" w:rsidRPr="00C6174A">
          <w:rPr>
            <w:rStyle w:val="Hyperlink"/>
            <w:noProof/>
          </w:rPr>
          <w:t>VS-FUN-REQ-025246/E-Charge Port Light Ring (TcSE ROIN-292385-1)</w:t>
        </w:r>
        <w:r w:rsidR="00332093">
          <w:rPr>
            <w:noProof/>
            <w:webHidden/>
          </w:rPr>
          <w:tab/>
        </w:r>
        <w:r w:rsidR="00332093">
          <w:rPr>
            <w:noProof/>
            <w:webHidden/>
          </w:rPr>
          <w:fldChar w:fldCharType="begin"/>
        </w:r>
        <w:r w:rsidR="00332093">
          <w:rPr>
            <w:noProof/>
            <w:webHidden/>
          </w:rPr>
          <w:instrText xml:space="preserve"> PAGEREF _Toc65750550 \h </w:instrText>
        </w:r>
        <w:r w:rsidR="00332093">
          <w:rPr>
            <w:noProof/>
            <w:webHidden/>
          </w:rPr>
        </w:r>
        <w:r w:rsidR="00332093">
          <w:rPr>
            <w:noProof/>
            <w:webHidden/>
          </w:rPr>
          <w:fldChar w:fldCharType="separate"/>
        </w:r>
        <w:r w:rsidR="00332093">
          <w:rPr>
            <w:noProof/>
            <w:webHidden/>
          </w:rPr>
          <w:t>88</w:t>
        </w:r>
        <w:r w:rsidR="00332093">
          <w:rPr>
            <w:noProof/>
            <w:webHidden/>
          </w:rPr>
          <w:fldChar w:fldCharType="end"/>
        </w:r>
      </w:hyperlink>
    </w:p>
    <w:p w14:paraId="4450D6E9"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51" w:history="1">
        <w:r w:rsidR="00332093" w:rsidRPr="00C6174A">
          <w:rPr>
            <w:rStyle w:val="Hyperlink"/>
            <w:noProof/>
          </w:rPr>
          <w:t>3.8.1</w:t>
        </w:r>
        <w:r w:rsidR="00332093">
          <w:rPr>
            <w:rFonts w:asciiTheme="minorHAnsi" w:eastAsiaTheme="minorEastAsia" w:hAnsiTheme="minorHAnsi" w:cstheme="minorBidi"/>
            <w:noProof/>
            <w:sz w:val="22"/>
            <w:szCs w:val="22"/>
          </w:rPr>
          <w:tab/>
        </w:r>
        <w:r w:rsidR="00332093" w:rsidRPr="00C6174A">
          <w:rPr>
            <w:rStyle w:val="Hyperlink"/>
            <w:noProof/>
          </w:rPr>
          <w:t>Interface Requirements - Charge Port Light Ring</w:t>
        </w:r>
        <w:r w:rsidR="00332093">
          <w:rPr>
            <w:noProof/>
            <w:webHidden/>
          </w:rPr>
          <w:tab/>
        </w:r>
        <w:r w:rsidR="00332093">
          <w:rPr>
            <w:noProof/>
            <w:webHidden/>
          </w:rPr>
          <w:fldChar w:fldCharType="begin"/>
        </w:r>
        <w:r w:rsidR="00332093">
          <w:rPr>
            <w:noProof/>
            <w:webHidden/>
          </w:rPr>
          <w:instrText xml:space="preserve"> PAGEREF _Toc65750551 \h </w:instrText>
        </w:r>
        <w:r w:rsidR="00332093">
          <w:rPr>
            <w:noProof/>
            <w:webHidden/>
          </w:rPr>
        </w:r>
        <w:r w:rsidR="00332093">
          <w:rPr>
            <w:noProof/>
            <w:webHidden/>
          </w:rPr>
          <w:fldChar w:fldCharType="separate"/>
        </w:r>
        <w:r w:rsidR="00332093">
          <w:rPr>
            <w:noProof/>
            <w:webHidden/>
          </w:rPr>
          <w:t>88</w:t>
        </w:r>
        <w:r w:rsidR="00332093">
          <w:rPr>
            <w:noProof/>
            <w:webHidden/>
          </w:rPr>
          <w:fldChar w:fldCharType="end"/>
        </w:r>
      </w:hyperlink>
    </w:p>
    <w:p w14:paraId="6C517585"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52" w:history="1">
        <w:r w:rsidR="00332093" w:rsidRPr="00C6174A">
          <w:rPr>
            <w:rStyle w:val="Hyperlink"/>
            <w:noProof/>
          </w:rPr>
          <w:t>3.8.2</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_Toc65750552 \h </w:instrText>
        </w:r>
        <w:r w:rsidR="00332093">
          <w:rPr>
            <w:noProof/>
            <w:webHidden/>
          </w:rPr>
        </w:r>
        <w:r w:rsidR="00332093">
          <w:rPr>
            <w:noProof/>
            <w:webHidden/>
          </w:rPr>
          <w:fldChar w:fldCharType="separate"/>
        </w:r>
        <w:r w:rsidR="00332093">
          <w:rPr>
            <w:noProof/>
            <w:webHidden/>
          </w:rPr>
          <w:t>88</w:t>
        </w:r>
        <w:r w:rsidR="00332093">
          <w:rPr>
            <w:noProof/>
            <w:webHidden/>
          </w:rPr>
          <w:fldChar w:fldCharType="end"/>
        </w:r>
      </w:hyperlink>
    </w:p>
    <w:p w14:paraId="0C165718"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53" w:history="1">
        <w:r w:rsidR="00332093" w:rsidRPr="00C6174A">
          <w:rPr>
            <w:rStyle w:val="Hyperlink"/>
            <w:noProof/>
          </w:rPr>
          <w:t>3.8.3</w:t>
        </w:r>
        <w:r w:rsidR="00332093">
          <w:rPr>
            <w:rFonts w:asciiTheme="minorHAnsi" w:eastAsiaTheme="minorEastAsia" w:hAnsiTheme="minorHAnsi" w:cstheme="minorBidi"/>
            <w:noProof/>
            <w:sz w:val="22"/>
            <w:szCs w:val="22"/>
          </w:rPr>
          <w:tab/>
        </w:r>
        <w:r w:rsidR="00332093" w:rsidRPr="00C6174A">
          <w:rPr>
            <w:rStyle w:val="Hyperlink"/>
            <w:noProof/>
          </w:rPr>
          <w:t>Requirements</w:t>
        </w:r>
        <w:r w:rsidR="00332093">
          <w:rPr>
            <w:noProof/>
            <w:webHidden/>
          </w:rPr>
          <w:tab/>
        </w:r>
        <w:r w:rsidR="00332093">
          <w:rPr>
            <w:noProof/>
            <w:webHidden/>
          </w:rPr>
          <w:fldChar w:fldCharType="begin"/>
        </w:r>
        <w:r w:rsidR="00332093">
          <w:rPr>
            <w:noProof/>
            <w:webHidden/>
          </w:rPr>
          <w:instrText xml:space="preserve"> PAGEREF _Toc65750553 \h </w:instrText>
        </w:r>
        <w:r w:rsidR="00332093">
          <w:rPr>
            <w:noProof/>
            <w:webHidden/>
          </w:rPr>
        </w:r>
        <w:r w:rsidR="00332093">
          <w:rPr>
            <w:noProof/>
            <w:webHidden/>
          </w:rPr>
          <w:fldChar w:fldCharType="separate"/>
        </w:r>
        <w:r w:rsidR="00332093">
          <w:rPr>
            <w:noProof/>
            <w:webHidden/>
          </w:rPr>
          <w:t>88</w:t>
        </w:r>
        <w:r w:rsidR="00332093">
          <w:rPr>
            <w:noProof/>
            <w:webHidden/>
          </w:rPr>
          <w:fldChar w:fldCharType="end"/>
        </w:r>
      </w:hyperlink>
    </w:p>
    <w:p w14:paraId="5017FD39"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54" w:history="1">
        <w:r w:rsidR="00332093" w:rsidRPr="00C6174A">
          <w:rPr>
            <w:rStyle w:val="Hyperlink"/>
            <w:noProof/>
          </w:rPr>
          <w:t>3.8.4</w:t>
        </w:r>
        <w:r w:rsidR="00332093">
          <w:rPr>
            <w:rFonts w:asciiTheme="minorHAnsi" w:eastAsiaTheme="minorEastAsia" w:hAnsiTheme="minorHAnsi" w:cstheme="minorBidi"/>
            <w:noProof/>
            <w:sz w:val="22"/>
            <w:szCs w:val="22"/>
          </w:rPr>
          <w:tab/>
        </w:r>
        <w:r w:rsidR="00332093" w:rsidRPr="00C6174A">
          <w:rPr>
            <w:rStyle w:val="Hyperlink"/>
            <w:noProof/>
          </w:rPr>
          <w:t>White Box View</w:t>
        </w:r>
        <w:r w:rsidR="00332093">
          <w:rPr>
            <w:noProof/>
            <w:webHidden/>
          </w:rPr>
          <w:tab/>
        </w:r>
        <w:r w:rsidR="00332093">
          <w:rPr>
            <w:noProof/>
            <w:webHidden/>
          </w:rPr>
          <w:fldChar w:fldCharType="begin"/>
        </w:r>
        <w:r w:rsidR="00332093">
          <w:rPr>
            <w:noProof/>
            <w:webHidden/>
          </w:rPr>
          <w:instrText xml:space="preserve"> PAGEREF _Toc65750554 \h </w:instrText>
        </w:r>
        <w:r w:rsidR="00332093">
          <w:rPr>
            <w:noProof/>
            <w:webHidden/>
          </w:rPr>
        </w:r>
        <w:r w:rsidR="00332093">
          <w:rPr>
            <w:noProof/>
            <w:webHidden/>
          </w:rPr>
          <w:fldChar w:fldCharType="separate"/>
        </w:r>
        <w:r w:rsidR="00332093">
          <w:rPr>
            <w:noProof/>
            <w:webHidden/>
          </w:rPr>
          <w:t>89</w:t>
        </w:r>
        <w:r w:rsidR="00332093">
          <w:rPr>
            <w:noProof/>
            <w:webHidden/>
          </w:rPr>
          <w:fldChar w:fldCharType="end"/>
        </w:r>
      </w:hyperlink>
    </w:p>
    <w:p w14:paraId="435A54D0"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55" w:history="1">
        <w:r w:rsidR="00332093" w:rsidRPr="00C6174A">
          <w:rPr>
            <w:rStyle w:val="Hyperlink"/>
            <w:noProof/>
          </w:rPr>
          <w:t>3.9</w:t>
        </w:r>
        <w:r w:rsidR="00332093">
          <w:rPr>
            <w:rFonts w:asciiTheme="minorHAnsi" w:eastAsiaTheme="minorEastAsia" w:hAnsiTheme="minorHAnsi" w:cstheme="minorBidi"/>
            <w:i w:val="0"/>
            <w:noProof/>
            <w:sz w:val="22"/>
            <w:szCs w:val="22"/>
          </w:rPr>
          <w:tab/>
        </w:r>
        <w:r w:rsidR="00332093" w:rsidRPr="00C6174A">
          <w:rPr>
            <w:rStyle w:val="Hyperlink"/>
            <w:noProof/>
          </w:rPr>
          <w:t>VSv2-FUN-REQ-131582/B-Charge Cord Unlock</w:t>
        </w:r>
        <w:r w:rsidR="00332093">
          <w:rPr>
            <w:noProof/>
            <w:webHidden/>
          </w:rPr>
          <w:tab/>
        </w:r>
        <w:r w:rsidR="00332093">
          <w:rPr>
            <w:noProof/>
            <w:webHidden/>
          </w:rPr>
          <w:fldChar w:fldCharType="begin"/>
        </w:r>
        <w:r w:rsidR="00332093">
          <w:rPr>
            <w:noProof/>
            <w:webHidden/>
          </w:rPr>
          <w:instrText xml:space="preserve"> PAGEREF _Toc65750555 \h </w:instrText>
        </w:r>
        <w:r w:rsidR="00332093">
          <w:rPr>
            <w:noProof/>
            <w:webHidden/>
          </w:rPr>
        </w:r>
        <w:r w:rsidR="00332093">
          <w:rPr>
            <w:noProof/>
            <w:webHidden/>
          </w:rPr>
          <w:fldChar w:fldCharType="separate"/>
        </w:r>
        <w:r w:rsidR="00332093">
          <w:rPr>
            <w:noProof/>
            <w:webHidden/>
          </w:rPr>
          <w:t>91</w:t>
        </w:r>
        <w:r w:rsidR="00332093">
          <w:rPr>
            <w:noProof/>
            <w:webHidden/>
          </w:rPr>
          <w:fldChar w:fldCharType="end"/>
        </w:r>
      </w:hyperlink>
    </w:p>
    <w:p w14:paraId="7B7498FC"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56" w:history="1">
        <w:r w:rsidR="00332093" w:rsidRPr="00C6174A">
          <w:rPr>
            <w:rStyle w:val="Hyperlink"/>
            <w:noProof/>
          </w:rPr>
          <w:t>3.9.1</w:t>
        </w:r>
        <w:r w:rsidR="00332093">
          <w:rPr>
            <w:rFonts w:asciiTheme="minorHAnsi" w:eastAsiaTheme="minorEastAsia" w:hAnsiTheme="minorHAnsi" w:cstheme="minorBidi"/>
            <w:noProof/>
            <w:sz w:val="22"/>
            <w:szCs w:val="22"/>
          </w:rPr>
          <w:tab/>
        </w:r>
        <w:r w:rsidR="00332093" w:rsidRPr="00C6174A">
          <w:rPr>
            <w:rStyle w:val="Hyperlink"/>
            <w:noProof/>
          </w:rPr>
          <w:t>Interface Requirements - Charge Cord Unlock</w:t>
        </w:r>
        <w:r w:rsidR="00332093">
          <w:rPr>
            <w:noProof/>
            <w:webHidden/>
          </w:rPr>
          <w:tab/>
        </w:r>
        <w:r w:rsidR="00332093">
          <w:rPr>
            <w:noProof/>
            <w:webHidden/>
          </w:rPr>
          <w:fldChar w:fldCharType="begin"/>
        </w:r>
        <w:r w:rsidR="00332093">
          <w:rPr>
            <w:noProof/>
            <w:webHidden/>
          </w:rPr>
          <w:instrText xml:space="preserve"> PAGEREF _Toc65750556 \h </w:instrText>
        </w:r>
        <w:r w:rsidR="00332093">
          <w:rPr>
            <w:noProof/>
            <w:webHidden/>
          </w:rPr>
        </w:r>
        <w:r w:rsidR="00332093">
          <w:rPr>
            <w:noProof/>
            <w:webHidden/>
          </w:rPr>
          <w:fldChar w:fldCharType="separate"/>
        </w:r>
        <w:r w:rsidR="00332093">
          <w:rPr>
            <w:noProof/>
            <w:webHidden/>
          </w:rPr>
          <w:t>91</w:t>
        </w:r>
        <w:r w:rsidR="00332093">
          <w:rPr>
            <w:noProof/>
            <w:webHidden/>
          </w:rPr>
          <w:fldChar w:fldCharType="end"/>
        </w:r>
      </w:hyperlink>
    </w:p>
    <w:p w14:paraId="431DEB31"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57" w:history="1">
        <w:r w:rsidR="00332093" w:rsidRPr="00C6174A">
          <w:rPr>
            <w:rStyle w:val="Hyperlink"/>
            <w:noProof/>
          </w:rPr>
          <w:t>3.9.2</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_Toc65750557 \h </w:instrText>
        </w:r>
        <w:r w:rsidR="00332093">
          <w:rPr>
            <w:noProof/>
            <w:webHidden/>
          </w:rPr>
        </w:r>
        <w:r w:rsidR="00332093">
          <w:rPr>
            <w:noProof/>
            <w:webHidden/>
          </w:rPr>
          <w:fldChar w:fldCharType="separate"/>
        </w:r>
        <w:r w:rsidR="00332093">
          <w:rPr>
            <w:noProof/>
            <w:webHidden/>
          </w:rPr>
          <w:t>92</w:t>
        </w:r>
        <w:r w:rsidR="00332093">
          <w:rPr>
            <w:noProof/>
            <w:webHidden/>
          </w:rPr>
          <w:fldChar w:fldCharType="end"/>
        </w:r>
      </w:hyperlink>
    </w:p>
    <w:p w14:paraId="6DD48326"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58" w:history="1">
        <w:r w:rsidR="00332093" w:rsidRPr="00C6174A">
          <w:rPr>
            <w:rStyle w:val="Hyperlink"/>
            <w:noProof/>
          </w:rPr>
          <w:t>3.9.3</w:t>
        </w:r>
        <w:r w:rsidR="00332093">
          <w:rPr>
            <w:rFonts w:asciiTheme="minorHAnsi" w:eastAsiaTheme="minorEastAsia" w:hAnsiTheme="minorHAnsi" w:cstheme="minorBidi"/>
            <w:noProof/>
            <w:sz w:val="22"/>
            <w:szCs w:val="22"/>
          </w:rPr>
          <w:tab/>
        </w:r>
        <w:r w:rsidR="00332093" w:rsidRPr="00C6174A">
          <w:rPr>
            <w:rStyle w:val="Hyperlink"/>
            <w:noProof/>
          </w:rPr>
          <w:t>Requirements</w:t>
        </w:r>
        <w:r w:rsidR="00332093">
          <w:rPr>
            <w:noProof/>
            <w:webHidden/>
          </w:rPr>
          <w:tab/>
        </w:r>
        <w:r w:rsidR="00332093">
          <w:rPr>
            <w:noProof/>
            <w:webHidden/>
          </w:rPr>
          <w:fldChar w:fldCharType="begin"/>
        </w:r>
        <w:r w:rsidR="00332093">
          <w:rPr>
            <w:noProof/>
            <w:webHidden/>
          </w:rPr>
          <w:instrText xml:space="preserve"> PAGEREF _Toc65750558 \h </w:instrText>
        </w:r>
        <w:r w:rsidR="00332093">
          <w:rPr>
            <w:noProof/>
            <w:webHidden/>
          </w:rPr>
        </w:r>
        <w:r w:rsidR="00332093">
          <w:rPr>
            <w:noProof/>
            <w:webHidden/>
          </w:rPr>
          <w:fldChar w:fldCharType="separate"/>
        </w:r>
        <w:r w:rsidR="00332093">
          <w:rPr>
            <w:noProof/>
            <w:webHidden/>
          </w:rPr>
          <w:t>97</w:t>
        </w:r>
        <w:r w:rsidR="00332093">
          <w:rPr>
            <w:noProof/>
            <w:webHidden/>
          </w:rPr>
          <w:fldChar w:fldCharType="end"/>
        </w:r>
      </w:hyperlink>
    </w:p>
    <w:p w14:paraId="0CB84C88" w14:textId="77777777" w:rsidR="00332093" w:rsidRDefault="00154F04">
      <w:pPr>
        <w:pStyle w:val="TOC3"/>
        <w:tabs>
          <w:tab w:val="left" w:pos="1100"/>
          <w:tab w:val="right" w:leader="dot" w:pos="11107"/>
        </w:tabs>
        <w:rPr>
          <w:rFonts w:asciiTheme="minorHAnsi" w:eastAsiaTheme="minorEastAsia" w:hAnsiTheme="minorHAnsi" w:cstheme="minorBidi"/>
          <w:noProof/>
          <w:sz w:val="22"/>
          <w:szCs w:val="22"/>
        </w:rPr>
      </w:pPr>
      <w:hyperlink w:anchor="_Toc65750559" w:history="1">
        <w:r w:rsidR="00332093" w:rsidRPr="00C6174A">
          <w:rPr>
            <w:rStyle w:val="Hyperlink"/>
            <w:noProof/>
          </w:rPr>
          <w:t>3.9.4</w:t>
        </w:r>
        <w:r w:rsidR="00332093">
          <w:rPr>
            <w:rFonts w:asciiTheme="minorHAnsi" w:eastAsiaTheme="minorEastAsia" w:hAnsiTheme="minorHAnsi" w:cstheme="minorBidi"/>
            <w:noProof/>
            <w:sz w:val="22"/>
            <w:szCs w:val="22"/>
          </w:rPr>
          <w:tab/>
        </w:r>
        <w:r w:rsidR="00332093" w:rsidRPr="00C6174A">
          <w:rPr>
            <w:rStyle w:val="Hyperlink"/>
            <w:noProof/>
          </w:rPr>
          <w:t>Sequence Diagrams</w:t>
        </w:r>
        <w:r w:rsidR="00332093">
          <w:rPr>
            <w:noProof/>
            <w:webHidden/>
          </w:rPr>
          <w:tab/>
        </w:r>
        <w:r w:rsidR="00332093">
          <w:rPr>
            <w:noProof/>
            <w:webHidden/>
          </w:rPr>
          <w:fldChar w:fldCharType="begin"/>
        </w:r>
        <w:r w:rsidR="00332093">
          <w:rPr>
            <w:noProof/>
            <w:webHidden/>
          </w:rPr>
          <w:instrText xml:space="preserve"> PAGEREF _Toc65750559 \h </w:instrText>
        </w:r>
        <w:r w:rsidR="00332093">
          <w:rPr>
            <w:noProof/>
            <w:webHidden/>
          </w:rPr>
        </w:r>
        <w:r w:rsidR="00332093">
          <w:rPr>
            <w:noProof/>
            <w:webHidden/>
          </w:rPr>
          <w:fldChar w:fldCharType="separate"/>
        </w:r>
        <w:r w:rsidR="00332093">
          <w:rPr>
            <w:noProof/>
            <w:webHidden/>
          </w:rPr>
          <w:t>98</w:t>
        </w:r>
        <w:r w:rsidR="00332093">
          <w:rPr>
            <w:noProof/>
            <w:webHidden/>
          </w:rPr>
          <w:fldChar w:fldCharType="end"/>
        </w:r>
      </w:hyperlink>
    </w:p>
    <w:p w14:paraId="155CBD79"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60" w:history="1">
        <w:r w:rsidR="00332093" w:rsidRPr="00C6174A">
          <w:rPr>
            <w:rStyle w:val="Hyperlink"/>
            <w:noProof/>
          </w:rPr>
          <w:t>3.10</w:t>
        </w:r>
        <w:r w:rsidR="00332093">
          <w:rPr>
            <w:rFonts w:asciiTheme="minorHAnsi" w:eastAsiaTheme="minorEastAsia" w:hAnsiTheme="minorHAnsi" w:cstheme="minorBidi"/>
            <w:i w:val="0"/>
            <w:noProof/>
            <w:sz w:val="22"/>
            <w:szCs w:val="22"/>
          </w:rPr>
          <w:tab/>
        </w:r>
        <w:r w:rsidR="00332093" w:rsidRPr="00C6174A">
          <w:rPr>
            <w:rStyle w:val="Hyperlink"/>
            <w:noProof/>
          </w:rPr>
          <w:t>VS-FUN-REQ-023435/C-Edit Keypad Code (TcSE ROIN-284424-1)</w:t>
        </w:r>
        <w:r w:rsidR="00332093">
          <w:rPr>
            <w:noProof/>
            <w:webHidden/>
          </w:rPr>
          <w:tab/>
        </w:r>
        <w:r w:rsidR="00332093">
          <w:rPr>
            <w:noProof/>
            <w:webHidden/>
          </w:rPr>
          <w:fldChar w:fldCharType="begin"/>
        </w:r>
        <w:r w:rsidR="00332093">
          <w:rPr>
            <w:noProof/>
            <w:webHidden/>
          </w:rPr>
          <w:instrText xml:space="preserve"> PAGEREF _Toc65750560 \h </w:instrText>
        </w:r>
        <w:r w:rsidR="00332093">
          <w:rPr>
            <w:noProof/>
            <w:webHidden/>
          </w:rPr>
        </w:r>
        <w:r w:rsidR="00332093">
          <w:rPr>
            <w:noProof/>
            <w:webHidden/>
          </w:rPr>
          <w:fldChar w:fldCharType="separate"/>
        </w:r>
        <w:r w:rsidR="00332093">
          <w:rPr>
            <w:noProof/>
            <w:webHidden/>
          </w:rPr>
          <w:t>100</w:t>
        </w:r>
        <w:r w:rsidR="00332093">
          <w:rPr>
            <w:noProof/>
            <w:webHidden/>
          </w:rPr>
          <w:fldChar w:fldCharType="end"/>
        </w:r>
      </w:hyperlink>
    </w:p>
    <w:p w14:paraId="21DD8A0C"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61" w:history="1">
        <w:r w:rsidR="00332093" w:rsidRPr="00C6174A">
          <w:rPr>
            <w:rStyle w:val="Hyperlink"/>
            <w:noProof/>
          </w:rPr>
          <w:t>3.10.1</w:t>
        </w:r>
        <w:r w:rsidR="00332093">
          <w:rPr>
            <w:rFonts w:asciiTheme="minorHAnsi" w:eastAsiaTheme="minorEastAsia" w:hAnsiTheme="minorHAnsi" w:cstheme="minorBidi"/>
            <w:noProof/>
            <w:sz w:val="22"/>
            <w:szCs w:val="22"/>
          </w:rPr>
          <w:tab/>
        </w:r>
        <w:r w:rsidR="00332093" w:rsidRPr="00C6174A">
          <w:rPr>
            <w:rStyle w:val="Hyperlink"/>
            <w:noProof/>
          </w:rPr>
          <w:t>Interface Requirements - Keypad</w:t>
        </w:r>
        <w:r w:rsidR="00332093">
          <w:rPr>
            <w:noProof/>
            <w:webHidden/>
          </w:rPr>
          <w:tab/>
        </w:r>
        <w:r w:rsidR="00332093">
          <w:rPr>
            <w:noProof/>
            <w:webHidden/>
          </w:rPr>
          <w:fldChar w:fldCharType="begin"/>
        </w:r>
        <w:r w:rsidR="00332093">
          <w:rPr>
            <w:noProof/>
            <w:webHidden/>
          </w:rPr>
          <w:instrText xml:space="preserve"> PAGEREF _Toc65750561 \h </w:instrText>
        </w:r>
        <w:r w:rsidR="00332093">
          <w:rPr>
            <w:noProof/>
            <w:webHidden/>
          </w:rPr>
        </w:r>
        <w:r w:rsidR="00332093">
          <w:rPr>
            <w:noProof/>
            <w:webHidden/>
          </w:rPr>
          <w:fldChar w:fldCharType="separate"/>
        </w:r>
        <w:r w:rsidR="00332093">
          <w:rPr>
            <w:noProof/>
            <w:webHidden/>
          </w:rPr>
          <w:t>100</w:t>
        </w:r>
        <w:r w:rsidR="00332093">
          <w:rPr>
            <w:noProof/>
            <w:webHidden/>
          </w:rPr>
          <w:fldChar w:fldCharType="end"/>
        </w:r>
      </w:hyperlink>
    </w:p>
    <w:p w14:paraId="4B05C5F3"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62" w:history="1">
        <w:r w:rsidR="00332093" w:rsidRPr="00C6174A">
          <w:rPr>
            <w:rStyle w:val="Hyperlink"/>
            <w:noProof/>
          </w:rPr>
          <w:t>3.10.2</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_Toc65750562 \h </w:instrText>
        </w:r>
        <w:r w:rsidR="00332093">
          <w:rPr>
            <w:noProof/>
            <w:webHidden/>
          </w:rPr>
        </w:r>
        <w:r w:rsidR="00332093">
          <w:rPr>
            <w:noProof/>
            <w:webHidden/>
          </w:rPr>
          <w:fldChar w:fldCharType="separate"/>
        </w:r>
        <w:r w:rsidR="00332093">
          <w:rPr>
            <w:noProof/>
            <w:webHidden/>
          </w:rPr>
          <w:t>102</w:t>
        </w:r>
        <w:r w:rsidR="00332093">
          <w:rPr>
            <w:noProof/>
            <w:webHidden/>
          </w:rPr>
          <w:fldChar w:fldCharType="end"/>
        </w:r>
      </w:hyperlink>
    </w:p>
    <w:p w14:paraId="3787E214"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63" w:history="1">
        <w:r w:rsidR="00332093" w:rsidRPr="00C6174A">
          <w:rPr>
            <w:rStyle w:val="Hyperlink"/>
            <w:noProof/>
          </w:rPr>
          <w:t>3.10.3</w:t>
        </w:r>
        <w:r w:rsidR="00332093">
          <w:rPr>
            <w:rFonts w:asciiTheme="minorHAnsi" w:eastAsiaTheme="minorEastAsia" w:hAnsiTheme="minorHAnsi" w:cstheme="minorBidi"/>
            <w:noProof/>
            <w:sz w:val="22"/>
            <w:szCs w:val="22"/>
          </w:rPr>
          <w:tab/>
        </w:r>
        <w:r w:rsidR="00332093" w:rsidRPr="00C6174A">
          <w:rPr>
            <w:rStyle w:val="Hyperlink"/>
            <w:noProof/>
          </w:rPr>
          <w:t>White Box Views</w:t>
        </w:r>
        <w:r w:rsidR="00332093">
          <w:rPr>
            <w:noProof/>
            <w:webHidden/>
          </w:rPr>
          <w:tab/>
        </w:r>
        <w:r w:rsidR="00332093">
          <w:rPr>
            <w:noProof/>
            <w:webHidden/>
          </w:rPr>
          <w:fldChar w:fldCharType="begin"/>
        </w:r>
        <w:r w:rsidR="00332093">
          <w:rPr>
            <w:noProof/>
            <w:webHidden/>
          </w:rPr>
          <w:instrText xml:space="preserve"> PAGEREF _Toc65750563 \h </w:instrText>
        </w:r>
        <w:r w:rsidR="00332093">
          <w:rPr>
            <w:noProof/>
            <w:webHidden/>
          </w:rPr>
        </w:r>
        <w:r w:rsidR="00332093">
          <w:rPr>
            <w:noProof/>
            <w:webHidden/>
          </w:rPr>
          <w:fldChar w:fldCharType="separate"/>
        </w:r>
        <w:r w:rsidR="00332093">
          <w:rPr>
            <w:noProof/>
            <w:webHidden/>
          </w:rPr>
          <w:t>104</w:t>
        </w:r>
        <w:r w:rsidR="00332093">
          <w:rPr>
            <w:noProof/>
            <w:webHidden/>
          </w:rPr>
          <w:fldChar w:fldCharType="end"/>
        </w:r>
      </w:hyperlink>
    </w:p>
    <w:p w14:paraId="72F8FB32"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64" w:history="1">
        <w:r w:rsidR="00332093" w:rsidRPr="00C6174A">
          <w:rPr>
            <w:rStyle w:val="Hyperlink"/>
            <w:noProof/>
          </w:rPr>
          <w:t>3.11</w:t>
        </w:r>
        <w:r w:rsidR="00332093">
          <w:rPr>
            <w:rFonts w:asciiTheme="minorHAnsi" w:eastAsiaTheme="minorEastAsia" w:hAnsiTheme="minorHAnsi" w:cstheme="minorBidi"/>
            <w:i w:val="0"/>
            <w:noProof/>
            <w:sz w:val="22"/>
            <w:szCs w:val="22"/>
          </w:rPr>
          <w:tab/>
        </w:r>
        <w:r w:rsidR="00332093" w:rsidRPr="00C6174A">
          <w:rPr>
            <w:rStyle w:val="Hyperlink"/>
            <w:noProof/>
          </w:rPr>
          <w:t>VSv2-FUN-REQ-331323/A-Edit Keypad Code - Variant 2</w:t>
        </w:r>
        <w:r w:rsidR="00332093">
          <w:rPr>
            <w:noProof/>
            <w:webHidden/>
          </w:rPr>
          <w:tab/>
        </w:r>
        <w:r w:rsidR="00332093">
          <w:rPr>
            <w:noProof/>
            <w:webHidden/>
          </w:rPr>
          <w:fldChar w:fldCharType="begin"/>
        </w:r>
        <w:r w:rsidR="00332093">
          <w:rPr>
            <w:noProof/>
            <w:webHidden/>
          </w:rPr>
          <w:instrText xml:space="preserve"> PAGEREF _Toc65750564 \h </w:instrText>
        </w:r>
        <w:r w:rsidR="00332093">
          <w:rPr>
            <w:noProof/>
            <w:webHidden/>
          </w:rPr>
        </w:r>
        <w:r w:rsidR="00332093">
          <w:rPr>
            <w:noProof/>
            <w:webHidden/>
          </w:rPr>
          <w:fldChar w:fldCharType="separate"/>
        </w:r>
        <w:r w:rsidR="00332093">
          <w:rPr>
            <w:noProof/>
            <w:webHidden/>
          </w:rPr>
          <w:t>108</w:t>
        </w:r>
        <w:r w:rsidR="00332093">
          <w:rPr>
            <w:noProof/>
            <w:webHidden/>
          </w:rPr>
          <w:fldChar w:fldCharType="end"/>
        </w:r>
      </w:hyperlink>
    </w:p>
    <w:p w14:paraId="54C99683"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65" w:history="1">
        <w:r w:rsidR="00332093" w:rsidRPr="00C6174A">
          <w:rPr>
            <w:rStyle w:val="Hyperlink"/>
            <w:noProof/>
          </w:rPr>
          <w:t>3.11.1</w:t>
        </w:r>
        <w:r w:rsidR="00332093">
          <w:rPr>
            <w:rFonts w:asciiTheme="minorHAnsi" w:eastAsiaTheme="minorEastAsia" w:hAnsiTheme="minorHAnsi" w:cstheme="minorBidi"/>
            <w:noProof/>
            <w:sz w:val="22"/>
            <w:szCs w:val="22"/>
          </w:rPr>
          <w:tab/>
        </w:r>
        <w:r w:rsidR="00332093" w:rsidRPr="00C6174A">
          <w:rPr>
            <w:rStyle w:val="Hyperlink"/>
            <w:noProof/>
          </w:rPr>
          <w:t>Interface Requirements - Keypad</w:t>
        </w:r>
        <w:r w:rsidR="00332093">
          <w:rPr>
            <w:noProof/>
            <w:webHidden/>
          </w:rPr>
          <w:tab/>
        </w:r>
        <w:r w:rsidR="00332093">
          <w:rPr>
            <w:noProof/>
            <w:webHidden/>
          </w:rPr>
          <w:fldChar w:fldCharType="begin"/>
        </w:r>
        <w:r w:rsidR="00332093">
          <w:rPr>
            <w:noProof/>
            <w:webHidden/>
          </w:rPr>
          <w:instrText xml:space="preserve"> PAGEREF _Toc65750565 \h </w:instrText>
        </w:r>
        <w:r w:rsidR="00332093">
          <w:rPr>
            <w:noProof/>
            <w:webHidden/>
          </w:rPr>
        </w:r>
        <w:r w:rsidR="00332093">
          <w:rPr>
            <w:noProof/>
            <w:webHidden/>
          </w:rPr>
          <w:fldChar w:fldCharType="separate"/>
        </w:r>
        <w:r w:rsidR="00332093">
          <w:rPr>
            <w:noProof/>
            <w:webHidden/>
          </w:rPr>
          <w:t>108</w:t>
        </w:r>
        <w:r w:rsidR="00332093">
          <w:rPr>
            <w:noProof/>
            <w:webHidden/>
          </w:rPr>
          <w:fldChar w:fldCharType="end"/>
        </w:r>
      </w:hyperlink>
    </w:p>
    <w:p w14:paraId="54A0086A"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66" w:history="1">
        <w:r w:rsidR="00332093" w:rsidRPr="00C6174A">
          <w:rPr>
            <w:rStyle w:val="Hyperlink"/>
            <w:noProof/>
          </w:rPr>
          <w:t>3.11.2</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_Toc65750566 \h </w:instrText>
        </w:r>
        <w:r w:rsidR="00332093">
          <w:rPr>
            <w:noProof/>
            <w:webHidden/>
          </w:rPr>
        </w:r>
        <w:r w:rsidR="00332093">
          <w:rPr>
            <w:noProof/>
            <w:webHidden/>
          </w:rPr>
          <w:fldChar w:fldCharType="separate"/>
        </w:r>
        <w:r w:rsidR="00332093">
          <w:rPr>
            <w:noProof/>
            <w:webHidden/>
          </w:rPr>
          <w:t>109</w:t>
        </w:r>
        <w:r w:rsidR="00332093">
          <w:rPr>
            <w:noProof/>
            <w:webHidden/>
          </w:rPr>
          <w:fldChar w:fldCharType="end"/>
        </w:r>
      </w:hyperlink>
    </w:p>
    <w:p w14:paraId="1A6FA8C5"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67" w:history="1">
        <w:r w:rsidR="00332093" w:rsidRPr="00C6174A">
          <w:rPr>
            <w:rStyle w:val="Hyperlink"/>
            <w:noProof/>
          </w:rPr>
          <w:t>3.11.3</w:t>
        </w:r>
        <w:r w:rsidR="00332093">
          <w:rPr>
            <w:rFonts w:asciiTheme="minorHAnsi" w:eastAsiaTheme="minorEastAsia" w:hAnsiTheme="minorHAnsi" w:cstheme="minorBidi"/>
            <w:noProof/>
            <w:sz w:val="22"/>
            <w:szCs w:val="22"/>
          </w:rPr>
          <w:tab/>
        </w:r>
        <w:r w:rsidR="00332093" w:rsidRPr="00C6174A">
          <w:rPr>
            <w:rStyle w:val="Hyperlink"/>
            <w:noProof/>
          </w:rPr>
          <w:t>Requirements</w:t>
        </w:r>
        <w:r w:rsidR="00332093">
          <w:rPr>
            <w:noProof/>
            <w:webHidden/>
          </w:rPr>
          <w:tab/>
        </w:r>
        <w:r w:rsidR="00332093">
          <w:rPr>
            <w:noProof/>
            <w:webHidden/>
          </w:rPr>
          <w:fldChar w:fldCharType="begin"/>
        </w:r>
        <w:r w:rsidR="00332093">
          <w:rPr>
            <w:noProof/>
            <w:webHidden/>
          </w:rPr>
          <w:instrText xml:space="preserve"> PAGEREF _Toc65750567 \h </w:instrText>
        </w:r>
        <w:r w:rsidR="00332093">
          <w:rPr>
            <w:noProof/>
            <w:webHidden/>
          </w:rPr>
        </w:r>
        <w:r w:rsidR="00332093">
          <w:rPr>
            <w:noProof/>
            <w:webHidden/>
          </w:rPr>
          <w:fldChar w:fldCharType="separate"/>
        </w:r>
        <w:r w:rsidR="00332093">
          <w:rPr>
            <w:noProof/>
            <w:webHidden/>
          </w:rPr>
          <w:t>111</w:t>
        </w:r>
        <w:r w:rsidR="00332093">
          <w:rPr>
            <w:noProof/>
            <w:webHidden/>
          </w:rPr>
          <w:fldChar w:fldCharType="end"/>
        </w:r>
      </w:hyperlink>
    </w:p>
    <w:p w14:paraId="48AA5460"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68" w:history="1">
        <w:r w:rsidR="00332093" w:rsidRPr="00C6174A">
          <w:rPr>
            <w:rStyle w:val="Hyperlink"/>
            <w:noProof/>
          </w:rPr>
          <w:t>3.11.4</w:t>
        </w:r>
        <w:r w:rsidR="00332093">
          <w:rPr>
            <w:rFonts w:asciiTheme="minorHAnsi" w:eastAsiaTheme="minorEastAsia" w:hAnsiTheme="minorHAnsi" w:cstheme="minorBidi"/>
            <w:noProof/>
            <w:sz w:val="22"/>
            <w:szCs w:val="22"/>
          </w:rPr>
          <w:tab/>
        </w:r>
        <w:r w:rsidR="00332093" w:rsidRPr="00C6174A">
          <w:rPr>
            <w:rStyle w:val="Hyperlink"/>
            <w:noProof/>
          </w:rPr>
          <w:t>Sequence Diagrams</w:t>
        </w:r>
        <w:r w:rsidR="00332093">
          <w:rPr>
            <w:noProof/>
            <w:webHidden/>
          </w:rPr>
          <w:tab/>
        </w:r>
        <w:r w:rsidR="00332093">
          <w:rPr>
            <w:noProof/>
            <w:webHidden/>
          </w:rPr>
          <w:fldChar w:fldCharType="begin"/>
        </w:r>
        <w:r w:rsidR="00332093">
          <w:rPr>
            <w:noProof/>
            <w:webHidden/>
          </w:rPr>
          <w:instrText xml:space="preserve"> PAGEREF _Toc65750568 \h </w:instrText>
        </w:r>
        <w:r w:rsidR="00332093">
          <w:rPr>
            <w:noProof/>
            <w:webHidden/>
          </w:rPr>
        </w:r>
        <w:r w:rsidR="00332093">
          <w:rPr>
            <w:noProof/>
            <w:webHidden/>
          </w:rPr>
          <w:fldChar w:fldCharType="separate"/>
        </w:r>
        <w:r w:rsidR="00332093">
          <w:rPr>
            <w:noProof/>
            <w:webHidden/>
          </w:rPr>
          <w:t>113</w:t>
        </w:r>
        <w:r w:rsidR="00332093">
          <w:rPr>
            <w:noProof/>
            <w:webHidden/>
          </w:rPr>
          <w:fldChar w:fldCharType="end"/>
        </w:r>
      </w:hyperlink>
    </w:p>
    <w:p w14:paraId="4973B34D"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69" w:history="1">
        <w:r w:rsidR="00332093" w:rsidRPr="00C6174A">
          <w:rPr>
            <w:rStyle w:val="Hyperlink"/>
            <w:noProof/>
          </w:rPr>
          <w:t>3.12</w:t>
        </w:r>
        <w:r w:rsidR="00332093">
          <w:rPr>
            <w:rFonts w:asciiTheme="minorHAnsi" w:eastAsiaTheme="minorEastAsia" w:hAnsiTheme="minorHAnsi" w:cstheme="minorBidi"/>
            <w:i w:val="0"/>
            <w:noProof/>
            <w:sz w:val="22"/>
            <w:szCs w:val="22"/>
          </w:rPr>
          <w:tab/>
        </w:r>
        <w:r w:rsidR="00332093" w:rsidRPr="00C6174A">
          <w:rPr>
            <w:rStyle w:val="Hyperlink"/>
            <w:noProof/>
          </w:rPr>
          <w:t>VS-FUN-REQ-025341/E-Master Reset to Factory Defaults - APIM (TcSE ROIN-296290-1)</w:t>
        </w:r>
        <w:r w:rsidR="00332093">
          <w:rPr>
            <w:noProof/>
            <w:webHidden/>
          </w:rPr>
          <w:tab/>
        </w:r>
        <w:r w:rsidR="00332093">
          <w:rPr>
            <w:noProof/>
            <w:webHidden/>
          </w:rPr>
          <w:fldChar w:fldCharType="begin"/>
        </w:r>
        <w:r w:rsidR="00332093">
          <w:rPr>
            <w:noProof/>
            <w:webHidden/>
          </w:rPr>
          <w:instrText xml:space="preserve"> PAGEREF _Toc65750569 \h </w:instrText>
        </w:r>
        <w:r w:rsidR="00332093">
          <w:rPr>
            <w:noProof/>
            <w:webHidden/>
          </w:rPr>
        </w:r>
        <w:r w:rsidR="00332093">
          <w:rPr>
            <w:noProof/>
            <w:webHidden/>
          </w:rPr>
          <w:fldChar w:fldCharType="separate"/>
        </w:r>
        <w:r w:rsidR="00332093">
          <w:rPr>
            <w:noProof/>
            <w:webHidden/>
          </w:rPr>
          <w:t>117</w:t>
        </w:r>
        <w:r w:rsidR="00332093">
          <w:rPr>
            <w:noProof/>
            <w:webHidden/>
          </w:rPr>
          <w:fldChar w:fldCharType="end"/>
        </w:r>
      </w:hyperlink>
    </w:p>
    <w:p w14:paraId="76B2754C"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70" w:history="1">
        <w:r w:rsidR="00332093" w:rsidRPr="00C6174A">
          <w:rPr>
            <w:rStyle w:val="Hyperlink"/>
            <w:noProof/>
          </w:rPr>
          <w:t>3.12.1</w:t>
        </w:r>
        <w:r w:rsidR="00332093">
          <w:rPr>
            <w:rFonts w:asciiTheme="minorHAnsi" w:eastAsiaTheme="minorEastAsia" w:hAnsiTheme="minorHAnsi" w:cstheme="minorBidi"/>
            <w:noProof/>
            <w:sz w:val="22"/>
            <w:szCs w:val="22"/>
          </w:rPr>
          <w:tab/>
        </w:r>
        <w:r w:rsidR="00332093" w:rsidRPr="00C6174A">
          <w:rPr>
            <w:rStyle w:val="Hyperlink"/>
            <w:noProof/>
          </w:rPr>
          <w:t>Interface Requirements - Master Reset</w:t>
        </w:r>
        <w:r w:rsidR="00332093">
          <w:rPr>
            <w:noProof/>
            <w:webHidden/>
          </w:rPr>
          <w:tab/>
        </w:r>
        <w:r w:rsidR="00332093">
          <w:rPr>
            <w:noProof/>
            <w:webHidden/>
          </w:rPr>
          <w:fldChar w:fldCharType="begin"/>
        </w:r>
        <w:r w:rsidR="00332093">
          <w:rPr>
            <w:noProof/>
            <w:webHidden/>
          </w:rPr>
          <w:instrText xml:space="preserve"> PAGEREF _Toc65750570 \h </w:instrText>
        </w:r>
        <w:r w:rsidR="00332093">
          <w:rPr>
            <w:noProof/>
            <w:webHidden/>
          </w:rPr>
        </w:r>
        <w:r w:rsidR="00332093">
          <w:rPr>
            <w:noProof/>
            <w:webHidden/>
          </w:rPr>
          <w:fldChar w:fldCharType="separate"/>
        </w:r>
        <w:r w:rsidR="00332093">
          <w:rPr>
            <w:noProof/>
            <w:webHidden/>
          </w:rPr>
          <w:t>117</w:t>
        </w:r>
        <w:r w:rsidR="00332093">
          <w:rPr>
            <w:noProof/>
            <w:webHidden/>
          </w:rPr>
          <w:fldChar w:fldCharType="end"/>
        </w:r>
      </w:hyperlink>
    </w:p>
    <w:p w14:paraId="374AED21"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71" w:history="1">
        <w:r w:rsidR="00332093" w:rsidRPr="00C6174A">
          <w:rPr>
            <w:rStyle w:val="Hyperlink"/>
            <w:noProof/>
          </w:rPr>
          <w:t>3.12.2</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_Toc65750571 \h </w:instrText>
        </w:r>
        <w:r w:rsidR="00332093">
          <w:rPr>
            <w:noProof/>
            <w:webHidden/>
          </w:rPr>
        </w:r>
        <w:r w:rsidR="00332093">
          <w:rPr>
            <w:noProof/>
            <w:webHidden/>
          </w:rPr>
          <w:fldChar w:fldCharType="separate"/>
        </w:r>
        <w:r w:rsidR="00332093">
          <w:rPr>
            <w:noProof/>
            <w:webHidden/>
          </w:rPr>
          <w:t>117</w:t>
        </w:r>
        <w:r w:rsidR="00332093">
          <w:rPr>
            <w:noProof/>
            <w:webHidden/>
          </w:rPr>
          <w:fldChar w:fldCharType="end"/>
        </w:r>
      </w:hyperlink>
    </w:p>
    <w:p w14:paraId="5077E307"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72" w:history="1">
        <w:r w:rsidR="00332093" w:rsidRPr="00C6174A">
          <w:rPr>
            <w:rStyle w:val="Hyperlink"/>
            <w:noProof/>
          </w:rPr>
          <w:t>3.12.3</w:t>
        </w:r>
        <w:r w:rsidR="00332093">
          <w:rPr>
            <w:rFonts w:asciiTheme="minorHAnsi" w:eastAsiaTheme="minorEastAsia" w:hAnsiTheme="minorHAnsi" w:cstheme="minorBidi"/>
            <w:noProof/>
            <w:sz w:val="22"/>
            <w:szCs w:val="22"/>
          </w:rPr>
          <w:tab/>
        </w:r>
        <w:r w:rsidR="00332093" w:rsidRPr="00C6174A">
          <w:rPr>
            <w:rStyle w:val="Hyperlink"/>
            <w:noProof/>
          </w:rPr>
          <w:t>Requirements</w:t>
        </w:r>
        <w:r w:rsidR="00332093">
          <w:rPr>
            <w:noProof/>
            <w:webHidden/>
          </w:rPr>
          <w:tab/>
        </w:r>
        <w:r w:rsidR="00332093">
          <w:rPr>
            <w:noProof/>
            <w:webHidden/>
          </w:rPr>
          <w:fldChar w:fldCharType="begin"/>
        </w:r>
        <w:r w:rsidR="00332093">
          <w:rPr>
            <w:noProof/>
            <w:webHidden/>
          </w:rPr>
          <w:instrText xml:space="preserve"> PAGEREF _Toc65750572 \h </w:instrText>
        </w:r>
        <w:r w:rsidR="00332093">
          <w:rPr>
            <w:noProof/>
            <w:webHidden/>
          </w:rPr>
        </w:r>
        <w:r w:rsidR="00332093">
          <w:rPr>
            <w:noProof/>
            <w:webHidden/>
          </w:rPr>
          <w:fldChar w:fldCharType="separate"/>
        </w:r>
        <w:r w:rsidR="00332093">
          <w:rPr>
            <w:noProof/>
            <w:webHidden/>
          </w:rPr>
          <w:t>119</w:t>
        </w:r>
        <w:r w:rsidR="00332093">
          <w:rPr>
            <w:noProof/>
            <w:webHidden/>
          </w:rPr>
          <w:fldChar w:fldCharType="end"/>
        </w:r>
      </w:hyperlink>
    </w:p>
    <w:p w14:paraId="224D6DCB"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73" w:history="1">
        <w:r w:rsidR="00332093" w:rsidRPr="00C6174A">
          <w:rPr>
            <w:rStyle w:val="Hyperlink"/>
            <w:noProof/>
          </w:rPr>
          <w:t>3.12.4</w:t>
        </w:r>
        <w:r w:rsidR="00332093">
          <w:rPr>
            <w:rFonts w:asciiTheme="minorHAnsi" w:eastAsiaTheme="minorEastAsia" w:hAnsiTheme="minorHAnsi" w:cstheme="minorBidi"/>
            <w:noProof/>
            <w:sz w:val="22"/>
            <w:szCs w:val="22"/>
          </w:rPr>
          <w:tab/>
        </w:r>
        <w:r w:rsidR="00332093" w:rsidRPr="00C6174A">
          <w:rPr>
            <w:rStyle w:val="Hyperlink"/>
            <w:noProof/>
          </w:rPr>
          <w:t>White Box Views</w:t>
        </w:r>
        <w:r w:rsidR="00332093">
          <w:rPr>
            <w:noProof/>
            <w:webHidden/>
          </w:rPr>
          <w:tab/>
        </w:r>
        <w:r w:rsidR="00332093">
          <w:rPr>
            <w:noProof/>
            <w:webHidden/>
          </w:rPr>
          <w:fldChar w:fldCharType="begin"/>
        </w:r>
        <w:r w:rsidR="00332093">
          <w:rPr>
            <w:noProof/>
            <w:webHidden/>
          </w:rPr>
          <w:instrText xml:space="preserve"> PAGEREF _Toc65750573 \h </w:instrText>
        </w:r>
        <w:r w:rsidR="00332093">
          <w:rPr>
            <w:noProof/>
            <w:webHidden/>
          </w:rPr>
        </w:r>
        <w:r w:rsidR="00332093">
          <w:rPr>
            <w:noProof/>
            <w:webHidden/>
          </w:rPr>
          <w:fldChar w:fldCharType="separate"/>
        </w:r>
        <w:r w:rsidR="00332093">
          <w:rPr>
            <w:noProof/>
            <w:webHidden/>
          </w:rPr>
          <w:t>123</w:t>
        </w:r>
        <w:r w:rsidR="00332093">
          <w:rPr>
            <w:noProof/>
            <w:webHidden/>
          </w:rPr>
          <w:fldChar w:fldCharType="end"/>
        </w:r>
      </w:hyperlink>
    </w:p>
    <w:p w14:paraId="0F79CDF4"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74" w:history="1">
        <w:r w:rsidR="00332093" w:rsidRPr="00C6174A">
          <w:rPr>
            <w:rStyle w:val="Hyperlink"/>
            <w:noProof/>
          </w:rPr>
          <w:t>3.13</w:t>
        </w:r>
        <w:r w:rsidR="00332093">
          <w:rPr>
            <w:rFonts w:asciiTheme="minorHAnsi" w:eastAsiaTheme="minorEastAsia" w:hAnsiTheme="minorHAnsi" w:cstheme="minorBidi"/>
            <w:i w:val="0"/>
            <w:noProof/>
            <w:sz w:val="22"/>
            <w:szCs w:val="22"/>
          </w:rPr>
          <w:tab/>
        </w:r>
        <w:r w:rsidR="00332093" w:rsidRPr="00C6174A">
          <w:rPr>
            <w:rStyle w:val="Hyperlink"/>
            <w:noProof/>
          </w:rPr>
          <w:t>VS-FUN-REQ-096818/D-Set Valet Mode</w:t>
        </w:r>
        <w:r w:rsidR="00332093">
          <w:rPr>
            <w:noProof/>
            <w:webHidden/>
          </w:rPr>
          <w:tab/>
        </w:r>
        <w:r w:rsidR="00332093">
          <w:rPr>
            <w:noProof/>
            <w:webHidden/>
          </w:rPr>
          <w:fldChar w:fldCharType="begin"/>
        </w:r>
        <w:r w:rsidR="00332093">
          <w:rPr>
            <w:noProof/>
            <w:webHidden/>
          </w:rPr>
          <w:instrText xml:space="preserve"> PAGEREF _Toc65750574 \h </w:instrText>
        </w:r>
        <w:r w:rsidR="00332093">
          <w:rPr>
            <w:noProof/>
            <w:webHidden/>
          </w:rPr>
        </w:r>
        <w:r w:rsidR="00332093">
          <w:rPr>
            <w:noProof/>
            <w:webHidden/>
          </w:rPr>
          <w:fldChar w:fldCharType="separate"/>
        </w:r>
        <w:r w:rsidR="00332093">
          <w:rPr>
            <w:noProof/>
            <w:webHidden/>
          </w:rPr>
          <w:t>125</w:t>
        </w:r>
        <w:r w:rsidR="00332093">
          <w:rPr>
            <w:noProof/>
            <w:webHidden/>
          </w:rPr>
          <w:fldChar w:fldCharType="end"/>
        </w:r>
      </w:hyperlink>
    </w:p>
    <w:p w14:paraId="4EDECEE0"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75" w:history="1">
        <w:r w:rsidR="00332093" w:rsidRPr="00C6174A">
          <w:rPr>
            <w:rStyle w:val="Hyperlink"/>
            <w:noProof/>
          </w:rPr>
          <w:t>3.13.1</w:t>
        </w:r>
        <w:r w:rsidR="00332093">
          <w:rPr>
            <w:rFonts w:asciiTheme="minorHAnsi" w:eastAsiaTheme="minorEastAsia" w:hAnsiTheme="minorHAnsi" w:cstheme="minorBidi"/>
            <w:noProof/>
            <w:sz w:val="22"/>
            <w:szCs w:val="22"/>
          </w:rPr>
          <w:tab/>
        </w:r>
        <w:r w:rsidR="00332093" w:rsidRPr="00C6174A">
          <w:rPr>
            <w:rStyle w:val="Hyperlink"/>
            <w:noProof/>
          </w:rPr>
          <w:t>Interface Requirement - Valet Mode</w:t>
        </w:r>
        <w:r w:rsidR="00332093">
          <w:rPr>
            <w:noProof/>
            <w:webHidden/>
          </w:rPr>
          <w:tab/>
        </w:r>
        <w:r w:rsidR="00332093">
          <w:rPr>
            <w:noProof/>
            <w:webHidden/>
          </w:rPr>
          <w:fldChar w:fldCharType="begin"/>
        </w:r>
        <w:r w:rsidR="00332093">
          <w:rPr>
            <w:noProof/>
            <w:webHidden/>
          </w:rPr>
          <w:instrText xml:space="preserve"> PAGEREF _Toc65750575 \h </w:instrText>
        </w:r>
        <w:r w:rsidR="00332093">
          <w:rPr>
            <w:noProof/>
            <w:webHidden/>
          </w:rPr>
        </w:r>
        <w:r w:rsidR="00332093">
          <w:rPr>
            <w:noProof/>
            <w:webHidden/>
          </w:rPr>
          <w:fldChar w:fldCharType="separate"/>
        </w:r>
        <w:r w:rsidR="00332093">
          <w:rPr>
            <w:noProof/>
            <w:webHidden/>
          </w:rPr>
          <w:t>125</w:t>
        </w:r>
        <w:r w:rsidR="00332093">
          <w:rPr>
            <w:noProof/>
            <w:webHidden/>
          </w:rPr>
          <w:fldChar w:fldCharType="end"/>
        </w:r>
      </w:hyperlink>
    </w:p>
    <w:p w14:paraId="54B33AEB"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76" w:history="1">
        <w:r w:rsidR="00332093" w:rsidRPr="00C6174A">
          <w:rPr>
            <w:rStyle w:val="Hyperlink"/>
            <w:noProof/>
          </w:rPr>
          <w:t>3.13.2</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_Toc65750576 \h </w:instrText>
        </w:r>
        <w:r w:rsidR="00332093">
          <w:rPr>
            <w:noProof/>
            <w:webHidden/>
          </w:rPr>
        </w:r>
        <w:r w:rsidR="00332093">
          <w:rPr>
            <w:noProof/>
            <w:webHidden/>
          </w:rPr>
          <w:fldChar w:fldCharType="separate"/>
        </w:r>
        <w:r w:rsidR="00332093">
          <w:rPr>
            <w:noProof/>
            <w:webHidden/>
          </w:rPr>
          <w:t>125</w:t>
        </w:r>
        <w:r w:rsidR="00332093">
          <w:rPr>
            <w:noProof/>
            <w:webHidden/>
          </w:rPr>
          <w:fldChar w:fldCharType="end"/>
        </w:r>
      </w:hyperlink>
    </w:p>
    <w:p w14:paraId="7AE83783"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77" w:history="1">
        <w:r w:rsidR="00332093" w:rsidRPr="00C6174A">
          <w:rPr>
            <w:rStyle w:val="Hyperlink"/>
            <w:noProof/>
          </w:rPr>
          <w:t>3.13.3</w:t>
        </w:r>
        <w:r w:rsidR="00332093">
          <w:rPr>
            <w:rFonts w:asciiTheme="minorHAnsi" w:eastAsiaTheme="minorEastAsia" w:hAnsiTheme="minorHAnsi" w:cstheme="minorBidi"/>
            <w:noProof/>
            <w:sz w:val="22"/>
            <w:szCs w:val="22"/>
          </w:rPr>
          <w:tab/>
        </w:r>
        <w:r w:rsidR="00332093" w:rsidRPr="00C6174A">
          <w:rPr>
            <w:rStyle w:val="Hyperlink"/>
            <w:noProof/>
          </w:rPr>
          <w:t>Requirements</w:t>
        </w:r>
        <w:r w:rsidR="00332093">
          <w:rPr>
            <w:noProof/>
            <w:webHidden/>
          </w:rPr>
          <w:tab/>
        </w:r>
        <w:r w:rsidR="00332093">
          <w:rPr>
            <w:noProof/>
            <w:webHidden/>
          </w:rPr>
          <w:fldChar w:fldCharType="begin"/>
        </w:r>
        <w:r w:rsidR="00332093">
          <w:rPr>
            <w:noProof/>
            <w:webHidden/>
          </w:rPr>
          <w:instrText xml:space="preserve"> PAGEREF _Toc65750577 \h </w:instrText>
        </w:r>
        <w:r w:rsidR="00332093">
          <w:rPr>
            <w:noProof/>
            <w:webHidden/>
          </w:rPr>
        </w:r>
        <w:r w:rsidR="00332093">
          <w:rPr>
            <w:noProof/>
            <w:webHidden/>
          </w:rPr>
          <w:fldChar w:fldCharType="separate"/>
        </w:r>
        <w:r w:rsidR="00332093">
          <w:rPr>
            <w:noProof/>
            <w:webHidden/>
          </w:rPr>
          <w:t>125</w:t>
        </w:r>
        <w:r w:rsidR="00332093">
          <w:rPr>
            <w:noProof/>
            <w:webHidden/>
          </w:rPr>
          <w:fldChar w:fldCharType="end"/>
        </w:r>
      </w:hyperlink>
    </w:p>
    <w:p w14:paraId="39A69D3E"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78" w:history="1">
        <w:r w:rsidR="00332093" w:rsidRPr="00C6174A">
          <w:rPr>
            <w:rStyle w:val="Hyperlink"/>
            <w:noProof/>
          </w:rPr>
          <w:t>3.13.4</w:t>
        </w:r>
        <w:r w:rsidR="00332093">
          <w:rPr>
            <w:rFonts w:asciiTheme="minorHAnsi" w:eastAsiaTheme="minorEastAsia" w:hAnsiTheme="minorHAnsi" w:cstheme="minorBidi"/>
            <w:noProof/>
            <w:sz w:val="22"/>
            <w:szCs w:val="22"/>
          </w:rPr>
          <w:tab/>
        </w:r>
        <w:r w:rsidR="00332093" w:rsidRPr="00C6174A">
          <w:rPr>
            <w:rStyle w:val="Hyperlink"/>
            <w:noProof/>
          </w:rPr>
          <w:t>White Box Views</w:t>
        </w:r>
        <w:r w:rsidR="00332093">
          <w:rPr>
            <w:noProof/>
            <w:webHidden/>
          </w:rPr>
          <w:tab/>
        </w:r>
        <w:r w:rsidR="00332093">
          <w:rPr>
            <w:noProof/>
            <w:webHidden/>
          </w:rPr>
          <w:fldChar w:fldCharType="begin"/>
        </w:r>
        <w:r w:rsidR="00332093">
          <w:rPr>
            <w:noProof/>
            <w:webHidden/>
          </w:rPr>
          <w:instrText xml:space="preserve"> PAGEREF _Toc65750578 \h </w:instrText>
        </w:r>
        <w:r w:rsidR="00332093">
          <w:rPr>
            <w:noProof/>
            <w:webHidden/>
          </w:rPr>
        </w:r>
        <w:r w:rsidR="00332093">
          <w:rPr>
            <w:noProof/>
            <w:webHidden/>
          </w:rPr>
          <w:fldChar w:fldCharType="separate"/>
        </w:r>
        <w:r w:rsidR="00332093">
          <w:rPr>
            <w:noProof/>
            <w:webHidden/>
          </w:rPr>
          <w:t>126</w:t>
        </w:r>
        <w:r w:rsidR="00332093">
          <w:rPr>
            <w:noProof/>
            <w:webHidden/>
          </w:rPr>
          <w:fldChar w:fldCharType="end"/>
        </w:r>
      </w:hyperlink>
    </w:p>
    <w:p w14:paraId="47EB28B7"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79" w:history="1">
        <w:r w:rsidR="00332093" w:rsidRPr="00C6174A">
          <w:rPr>
            <w:rStyle w:val="Hyperlink"/>
            <w:noProof/>
          </w:rPr>
          <w:t>3.14</w:t>
        </w:r>
        <w:r w:rsidR="00332093">
          <w:rPr>
            <w:rFonts w:asciiTheme="minorHAnsi" w:eastAsiaTheme="minorEastAsia" w:hAnsiTheme="minorHAnsi" w:cstheme="minorBidi"/>
            <w:i w:val="0"/>
            <w:noProof/>
            <w:sz w:val="22"/>
            <w:szCs w:val="22"/>
          </w:rPr>
          <w:tab/>
        </w:r>
        <w:r w:rsidR="00332093" w:rsidRPr="00C6174A">
          <w:rPr>
            <w:rStyle w:val="Hyperlink"/>
            <w:noProof/>
          </w:rPr>
          <w:t>VS-FUN-REQ-334503/A-Drive History Reset</w:t>
        </w:r>
        <w:r w:rsidR="00332093">
          <w:rPr>
            <w:noProof/>
            <w:webHidden/>
          </w:rPr>
          <w:tab/>
        </w:r>
        <w:r w:rsidR="00332093">
          <w:rPr>
            <w:noProof/>
            <w:webHidden/>
          </w:rPr>
          <w:fldChar w:fldCharType="begin"/>
        </w:r>
        <w:r w:rsidR="00332093">
          <w:rPr>
            <w:noProof/>
            <w:webHidden/>
          </w:rPr>
          <w:instrText xml:space="preserve"> PAGEREF _Toc65750579 \h </w:instrText>
        </w:r>
        <w:r w:rsidR="00332093">
          <w:rPr>
            <w:noProof/>
            <w:webHidden/>
          </w:rPr>
        </w:r>
        <w:r w:rsidR="00332093">
          <w:rPr>
            <w:noProof/>
            <w:webHidden/>
          </w:rPr>
          <w:fldChar w:fldCharType="separate"/>
        </w:r>
        <w:r w:rsidR="00332093">
          <w:rPr>
            <w:noProof/>
            <w:webHidden/>
          </w:rPr>
          <w:t>128</w:t>
        </w:r>
        <w:r w:rsidR="00332093">
          <w:rPr>
            <w:noProof/>
            <w:webHidden/>
          </w:rPr>
          <w:fldChar w:fldCharType="end"/>
        </w:r>
      </w:hyperlink>
    </w:p>
    <w:p w14:paraId="2385E27A"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80" w:history="1">
        <w:r w:rsidR="00332093" w:rsidRPr="00C6174A">
          <w:rPr>
            <w:rStyle w:val="Hyperlink"/>
            <w:noProof/>
          </w:rPr>
          <w:t>3.14.1</w:t>
        </w:r>
        <w:r w:rsidR="00332093">
          <w:rPr>
            <w:rFonts w:asciiTheme="minorHAnsi" w:eastAsiaTheme="minorEastAsia" w:hAnsiTheme="minorHAnsi" w:cstheme="minorBidi"/>
            <w:noProof/>
            <w:sz w:val="22"/>
            <w:szCs w:val="22"/>
          </w:rPr>
          <w:tab/>
        </w:r>
        <w:r w:rsidR="00332093" w:rsidRPr="00C6174A">
          <w:rPr>
            <w:rStyle w:val="Hyperlink"/>
            <w:noProof/>
          </w:rPr>
          <w:t>VS-CLD-REQ-339750/A-Drive History Client</w:t>
        </w:r>
        <w:r w:rsidR="00332093">
          <w:rPr>
            <w:noProof/>
            <w:webHidden/>
          </w:rPr>
          <w:tab/>
        </w:r>
        <w:r w:rsidR="00332093">
          <w:rPr>
            <w:noProof/>
            <w:webHidden/>
          </w:rPr>
          <w:fldChar w:fldCharType="begin"/>
        </w:r>
        <w:r w:rsidR="00332093">
          <w:rPr>
            <w:noProof/>
            <w:webHidden/>
          </w:rPr>
          <w:instrText xml:space="preserve"> PAGEREF _Toc65750580 \h </w:instrText>
        </w:r>
        <w:r w:rsidR="00332093">
          <w:rPr>
            <w:noProof/>
            <w:webHidden/>
          </w:rPr>
        </w:r>
        <w:r w:rsidR="00332093">
          <w:rPr>
            <w:noProof/>
            <w:webHidden/>
          </w:rPr>
          <w:fldChar w:fldCharType="separate"/>
        </w:r>
        <w:r w:rsidR="00332093">
          <w:rPr>
            <w:noProof/>
            <w:webHidden/>
          </w:rPr>
          <w:t>128</w:t>
        </w:r>
        <w:r w:rsidR="00332093">
          <w:rPr>
            <w:noProof/>
            <w:webHidden/>
          </w:rPr>
          <w:fldChar w:fldCharType="end"/>
        </w:r>
      </w:hyperlink>
    </w:p>
    <w:p w14:paraId="624E2EAC"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81" w:history="1">
        <w:r w:rsidR="00332093" w:rsidRPr="00C6174A">
          <w:rPr>
            <w:rStyle w:val="Hyperlink"/>
            <w:noProof/>
          </w:rPr>
          <w:t>3.14.2</w:t>
        </w:r>
        <w:r w:rsidR="00332093">
          <w:rPr>
            <w:rFonts w:asciiTheme="minorHAnsi" w:eastAsiaTheme="minorEastAsia" w:hAnsiTheme="minorHAnsi" w:cstheme="minorBidi"/>
            <w:noProof/>
            <w:sz w:val="22"/>
            <w:szCs w:val="22"/>
          </w:rPr>
          <w:tab/>
        </w:r>
        <w:r w:rsidR="00332093" w:rsidRPr="00C6174A">
          <w:rPr>
            <w:rStyle w:val="Hyperlink"/>
            <w:noProof/>
          </w:rPr>
          <w:t>VS-CLD-REQ-342947/A-Drive History Server</w:t>
        </w:r>
        <w:r w:rsidR="00332093">
          <w:rPr>
            <w:noProof/>
            <w:webHidden/>
          </w:rPr>
          <w:tab/>
        </w:r>
        <w:r w:rsidR="00332093">
          <w:rPr>
            <w:noProof/>
            <w:webHidden/>
          </w:rPr>
          <w:fldChar w:fldCharType="begin"/>
        </w:r>
        <w:r w:rsidR="00332093">
          <w:rPr>
            <w:noProof/>
            <w:webHidden/>
          </w:rPr>
          <w:instrText xml:space="preserve"> PAGEREF _Toc65750581 \h </w:instrText>
        </w:r>
        <w:r w:rsidR="00332093">
          <w:rPr>
            <w:noProof/>
            <w:webHidden/>
          </w:rPr>
        </w:r>
        <w:r w:rsidR="00332093">
          <w:rPr>
            <w:noProof/>
            <w:webHidden/>
          </w:rPr>
          <w:fldChar w:fldCharType="separate"/>
        </w:r>
        <w:r w:rsidR="00332093">
          <w:rPr>
            <w:noProof/>
            <w:webHidden/>
          </w:rPr>
          <w:t>128</w:t>
        </w:r>
        <w:r w:rsidR="00332093">
          <w:rPr>
            <w:noProof/>
            <w:webHidden/>
          </w:rPr>
          <w:fldChar w:fldCharType="end"/>
        </w:r>
      </w:hyperlink>
    </w:p>
    <w:p w14:paraId="6C6159D8"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82" w:history="1">
        <w:r w:rsidR="00332093" w:rsidRPr="00C6174A">
          <w:rPr>
            <w:rStyle w:val="Hyperlink"/>
            <w:noProof/>
          </w:rPr>
          <w:t>3.14.3</w:t>
        </w:r>
        <w:r w:rsidR="00332093">
          <w:rPr>
            <w:rFonts w:asciiTheme="minorHAnsi" w:eastAsiaTheme="minorEastAsia" w:hAnsiTheme="minorHAnsi" w:cstheme="minorBidi"/>
            <w:noProof/>
            <w:sz w:val="22"/>
            <w:szCs w:val="22"/>
          </w:rPr>
          <w:tab/>
        </w:r>
        <w:r w:rsidR="00332093" w:rsidRPr="00C6174A">
          <w:rPr>
            <w:rStyle w:val="Hyperlink"/>
            <w:noProof/>
          </w:rPr>
          <w:t>Interface Requirements</w:t>
        </w:r>
        <w:r w:rsidR="00332093">
          <w:rPr>
            <w:noProof/>
            <w:webHidden/>
          </w:rPr>
          <w:tab/>
        </w:r>
        <w:r w:rsidR="00332093">
          <w:rPr>
            <w:noProof/>
            <w:webHidden/>
          </w:rPr>
          <w:fldChar w:fldCharType="begin"/>
        </w:r>
        <w:r w:rsidR="00332093">
          <w:rPr>
            <w:noProof/>
            <w:webHidden/>
          </w:rPr>
          <w:instrText xml:space="preserve"> PAGEREF _Toc65750582 \h </w:instrText>
        </w:r>
        <w:r w:rsidR="00332093">
          <w:rPr>
            <w:noProof/>
            <w:webHidden/>
          </w:rPr>
        </w:r>
        <w:r w:rsidR="00332093">
          <w:rPr>
            <w:noProof/>
            <w:webHidden/>
          </w:rPr>
          <w:fldChar w:fldCharType="separate"/>
        </w:r>
        <w:r w:rsidR="00332093">
          <w:rPr>
            <w:noProof/>
            <w:webHidden/>
          </w:rPr>
          <w:t>128</w:t>
        </w:r>
        <w:r w:rsidR="00332093">
          <w:rPr>
            <w:noProof/>
            <w:webHidden/>
          </w:rPr>
          <w:fldChar w:fldCharType="end"/>
        </w:r>
      </w:hyperlink>
    </w:p>
    <w:p w14:paraId="6DC099BE"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83" w:history="1">
        <w:r w:rsidR="00332093" w:rsidRPr="00C6174A">
          <w:rPr>
            <w:rStyle w:val="Hyperlink"/>
            <w:noProof/>
          </w:rPr>
          <w:t>3.14.4</w:t>
        </w:r>
        <w:r w:rsidR="00332093">
          <w:rPr>
            <w:rFonts w:asciiTheme="minorHAnsi" w:eastAsiaTheme="minorEastAsia" w:hAnsiTheme="minorHAnsi" w:cstheme="minorBidi"/>
            <w:noProof/>
            <w:sz w:val="22"/>
            <w:szCs w:val="22"/>
          </w:rPr>
          <w:tab/>
        </w:r>
        <w:r w:rsidR="00332093" w:rsidRPr="00C6174A">
          <w:rPr>
            <w:rStyle w:val="Hyperlink"/>
            <w:noProof/>
          </w:rPr>
          <w:t>Requirements</w:t>
        </w:r>
        <w:r w:rsidR="00332093">
          <w:rPr>
            <w:noProof/>
            <w:webHidden/>
          </w:rPr>
          <w:tab/>
        </w:r>
        <w:r w:rsidR="00332093">
          <w:rPr>
            <w:noProof/>
            <w:webHidden/>
          </w:rPr>
          <w:fldChar w:fldCharType="begin"/>
        </w:r>
        <w:r w:rsidR="00332093">
          <w:rPr>
            <w:noProof/>
            <w:webHidden/>
          </w:rPr>
          <w:instrText xml:space="preserve"> PAGEREF _Toc65750583 \h </w:instrText>
        </w:r>
        <w:r w:rsidR="00332093">
          <w:rPr>
            <w:noProof/>
            <w:webHidden/>
          </w:rPr>
        </w:r>
        <w:r w:rsidR="00332093">
          <w:rPr>
            <w:noProof/>
            <w:webHidden/>
          </w:rPr>
          <w:fldChar w:fldCharType="separate"/>
        </w:r>
        <w:r w:rsidR="00332093">
          <w:rPr>
            <w:noProof/>
            <w:webHidden/>
          </w:rPr>
          <w:t>128</w:t>
        </w:r>
        <w:r w:rsidR="00332093">
          <w:rPr>
            <w:noProof/>
            <w:webHidden/>
          </w:rPr>
          <w:fldChar w:fldCharType="end"/>
        </w:r>
      </w:hyperlink>
    </w:p>
    <w:p w14:paraId="10D70BFB"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84" w:history="1">
        <w:r w:rsidR="00332093" w:rsidRPr="00C6174A">
          <w:rPr>
            <w:rStyle w:val="Hyperlink"/>
            <w:noProof/>
          </w:rPr>
          <w:t>3.15</w:t>
        </w:r>
        <w:r w:rsidR="00332093">
          <w:rPr>
            <w:rFonts w:asciiTheme="minorHAnsi" w:eastAsiaTheme="minorEastAsia" w:hAnsiTheme="minorHAnsi" w:cstheme="minorBidi"/>
            <w:i w:val="0"/>
            <w:noProof/>
            <w:sz w:val="22"/>
            <w:szCs w:val="22"/>
          </w:rPr>
          <w:tab/>
        </w:r>
        <w:r w:rsidR="00332093" w:rsidRPr="00C6174A">
          <w:rPr>
            <w:rStyle w:val="Hyperlink"/>
            <w:noProof/>
          </w:rPr>
          <w:t>VS-FUN-REQ-333193/A-Low Battery Alert</w:t>
        </w:r>
        <w:r w:rsidR="00332093">
          <w:rPr>
            <w:noProof/>
            <w:webHidden/>
          </w:rPr>
          <w:tab/>
        </w:r>
        <w:r w:rsidR="00332093">
          <w:rPr>
            <w:noProof/>
            <w:webHidden/>
          </w:rPr>
          <w:fldChar w:fldCharType="begin"/>
        </w:r>
        <w:r w:rsidR="00332093">
          <w:rPr>
            <w:noProof/>
            <w:webHidden/>
          </w:rPr>
          <w:instrText xml:space="preserve"> PAGEREF _Toc65750584 \h </w:instrText>
        </w:r>
        <w:r w:rsidR="00332093">
          <w:rPr>
            <w:noProof/>
            <w:webHidden/>
          </w:rPr>
        </w:r>
        <w:r w:rsidR="00332093">
          <w:rPr>
            <w:noProof/>
            <w:webHidden/>
          </w:rPr>
          <w:fldChar w:fldCharType="separate"/>
        </w:r>
        <w:r w:rsidR="00332093">
          <w:rPr>
            <w:noProof/>
            <w:webHidden/>
          </w:rPr>
          <w:t>129</w:t>
        </w:r>
        <w:r w:rsidR="00332093">
          <w:rPr>
            <w:noProof/>
            <w:webHidden/>
          </w:rPr>
          <w:fldChar w:fldCharType="end"/>
        </w:r>
      </w:hyperlink>
    </w:p>
    <w:p w14:paraId="24F35CB3"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85" w:history="1">
        <w:r w:rsidR="00332093" w:rsidRPr="00C6174A">
          <w:rPr>
            <w:rStyle w:val="Hyperlink"/>
            <w:noProof/>
          </w:rPr>
          <w:t>3.15.1</w:t>
        </w:r>
        <w:r w:rsidR="00332093">
          <w:rPr>
            <w:rFonts w:asciiTheme="minorHAnsi" w:eastAsiaTheme="minorEastAsia" w:hAnsiTheme="minorHAnsi" w:cstheme="minorBidi"/>
            <w:noProof/>
            <w:sz w:val="22"/>
            <w:szCs w:val="22"/>
          </w:rPr>
          <w:tab/>
        </w:r>
        <w:r w:rsidR="00332093" w:rsidRPr="00C6174A">
          <w:rPr>
            <w:rStyle w:val="Hyperlink"/>
            <w:noProof/>
          </w:rPr>
          <w:t>VS-CLD-REQ-341184/A-Low Battery Alert Client</w:t>
        </w:r>
        <w:r w:rsidR="00332093">
          <w:rPr>
            <w:noProof/>
            <w:webHidden/>
          </w:rPr>
          <w:tab/>
        </w:r>
        <w:r w:rsidR="00332093">
          <w:rPr>
            <w:noProof/>
            <w:webHidden/>
          </w:rPr>
          <w:fldChar w:fldCharType="begin"/>
        </w:r>
        <w:r w:rsidR="00332093">
          <w:rPr>
            <w:noProof/>
            <w:webHidden/>
          </w:rPr>
          <w:instrText xml:space="preserve"> PAGEREF _Toc65750585 \h </w:instrText>
        </w:r>
        <w:r w:rsidR="00332093">
          <w:rPr>
            <w:noProof/>
            <w:webHidden/>
          </w:rPr>
        </w:r>
        <w:r w:rsidR="00332093">
          <w:rPr>
            <w:noProof/>
            <w:webHidden/>
          </w:rPr>
          <w:fldChar w:fldCharType="separate"/>
        </w:r>
        <w:r w:rsidR="00332093">
          <w:rPr>
            <w:noProof/>
            <w:webHidden/>
          </w:rPr>
          <w:t>129</w:t>
        </w:r>
        <w:r w:rsidR="00332093">
          <w:rPr>
            <w:noProof/>
            <w:webHidden/>
          </w:rPr>
          <w:fldChar w:fldCharType="end"/>
        </w:r>
      </w:hyperlink>
    </w:p>
    <w:p w14:paraId="27380191"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86" w:history="1">
        <w:r w:rsidR="00332093" w:rsidRPr="00C6174A">
          <w:rPr>
            <w:rStyle w:val="Hyperlink"/>
            <w:noProof/>
          </w:rPr>
          <w:t>3.15.2</w:t>
        </w:r>
        <w:r w:rsidR="00332093">
          <w:rPr>
            <w:rFonts w:asciiTheme="minorHAnsi" w:eastAsiaTheme="minorEastAsia" w:hAnsiTheme="minorHAnsi" w:cstheme="minorBidi"/>
            <w:noProof/>
            <w:sz w:val="22"/>
            <w:szCs w:val="22"/>
          </w:rPr>
          <w:tab/>
        </w:r>
        <w:r w:rsidR="00332093" w:rsidRPr="00C6174A">
          <w:rPr>
            <w:rStyle w:val="Hyperlink"/>
            <w:noProof/>
          </w:rPr>
          <w:t>VS-CLD-REQ-341185/A-Low Battery Alert Server</w:t>
        </w:r>
        <w:r w:rsidR="00332093">
          <w:rPr>
            <w:noProof/>
            <w:webHidden/>
          </w:rPr>
          <w:tab/>
        </w:r>
        <w:r w:rsidR="00332093">
          <w:rPr>
            <w:noProof/>
            <w:webHidden/>
          </w:rPr>
          <w:fldChar w:fldCharType="begin"/>
        </w:r>
        <w:r w:rsidR="00332093">
          <w:rPr>
            <w:noProof/>
            <w:webHidden/>
          </w:rPr>
          <w:instrText xml:space="preserve"> PAGEREF _Toc65750586 \h </w:instrText>
        </w:r>
        <w:r w:rsidR="00332093">
          <w:rPr>
            <w:noProof/>
            <w:webHidden/>
          </w:rPr>
        </w:r>
        <w:r w:rsidR="00332093">
          <w:rPr>
            <w:noProof/>
            <w:webHidden/>
          </w:rPr>
          <w:fldChar w:fldCharType="separate"/>
        </w:r>
        <w:r w:rsidR="00332093">
          <w:rPr>
            <w:noProof/>
            <w:webHidden/>
          </w:rPr>
          <w:t>129</w:t>
        </w:r>
        <w:r w:rsidR="00332093">
          <w:rPr>
            <w:noProof/>
            <w:webHidden/>
          </w:rPr>
          <w:fldChar w:fldCharType="end"/>
        </w:r>
      </w:hyperlink>
    </w:p>
    <w:p w14:paraId="2AA0D68B"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87" w:history="1">
        <w:r w:rsidR="00332093" w:rsidRPr="00C6174A">
          <w:rPr>
            <w:rStyle w:val="Hyperlink"/>
            <w:noProof/>
          </w:rPr>
          <w:t>3.15.3</w:t>
        </w:r>
        <w:r w:rsidR="00332093">
          <w:rPr>
            <w:rFonts w:asciiTheme="minorHAnsi" w:eastAsiaTheme="minorEastAsia" w:hAnsiTheme="minorHAnsi" w:cstheme="minorBidi"/>
            <w:noProof/>
            <w:sz w:val="22"/>
            <w:szCs w:val="22"/>
          </w:rPr>
          <w:tab/>
        </w:r>
        <w:r w:rsidR="00332093" w:rsidRPr="00C6174A">
          <w:rPr>
            <w:rStyle w:val="Hyperlink"/>
            <w:noProof/>
          </w:rPr>
          <w:t>Interface Requirements</w:t>
        </w:r>
        <w:r w:rsidR="00332093">
          <w:rPr>
            <w:noProof/>
            <w:webHidden/>
          </w:rPr>
          <w:tab/>
        </w:r>
        <w:r w:rsidR="00332093">
          <w:rPr>
            <w:noProof/>
            <w:webHidden/>
          </w:rPr>
          <w:fldChar w:fldCharType="begin"/>
        </w:r>
        <w:r w:rsidR="00332093">
          <w:rPr>
            <w:noProof/>
            <w:webHidden/>
          </w:rPr>
          <w:instrText xml:space="preserve"> PAGEREF _Toc65750587 \h </w:instrText>
        </w:r>
        <w:r w:rsidR="00332093">
          <w:rPr>
            <w:noProof/>
            <w:webHidden/>
          </w:rPr>
        </w:r>
        <w:r w:rsidR="00332093">
          <w:rPr>
            <w:noProof/>
            <w:webHidden/>
          </w:rPr>
          <w:fldChar w:fldCharType="separate"/>
        </w:r>
        <w:r w:rsidR="00332093">
          <w:rPr>
            <w:noProof/>
            <w:webHidden/>
          </w:rPr>
          <w:t>129</w:t>
        </w:r>
        <w:r w:rsidR="00332093">
          <w:rPr>
            <w:noProof/>
            <w:webHidden/>
          </w:rPr>
          <w:fldChar w:fldCharType="end"/>
        </w:r>
      </w:hyperlink>
    </w:p>
    <w:p w14:paraId="7753552E"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88" w:history="1">
        <w:r w:rsidR="00332093" w:rsidRPr="00C6174A">
          <w:rPr>
            <w:rStyle w:val="Hyperlink"/>
            <w:noProof/>
          </w:rPr>
          <w:t>3.15.4</w:t>
        </w:r>
        <w:r w:rsidR="00332093">
          <w:rPr>
            <w:rFonts w:asciiTheme="minorHAnsi" w:eastAsiaTheme="minorEastAsia" w:hAnsiTheme="minorHAnsi" w:cstheme="minorBidi"/>
            <w:noProof/>
            <w:sz w:val="22"/>
            <w:szCs w:val="22"/>
          </w:rPr>
          <w:tab/>
        </w:r>
        <w:r w:rsidR="00332093" w:rsidRPr="00C6174A">
          <w:rPr>
            <w:rStyle w:val="Hyperlink"/>
            <w:noProof/>
          </w:rPr>
          <w:t>Requirements</w:t>
        </w:r>
        <w:r w:rsidR="00332093">
          <w:rPr>
            <w:noProof/>
            <w:webHidden/>
          </w:rPr>
          <w:tab/>
        </w:r>
        <w:r w:rsidR="00332093">
          <w:rPr>
            <w:noProof/>
            <w:webHidden/>
          </w:rPr>
          <w:fldChar w:fldCharType="begin"/>
        </w:r>
        <w:r w:rsidR="00332093">
          <w:rPr>
            <w:noProof/>
            <w:webHidden/>
          </w:rPr>
          <w:instrText xml:space="preserve"> PAGEREF _Toc65750588 \h </w:instrText>
        </w:r>
        <w:r w:rsidR="00332093">
          <w:rPr>
            <w:noProof/>
            <w:webHidden/>
          </w:rPr>
        </w:r>
        <w:r w:rsidR="00332093">
          <w:rPr>
            <w:noProof/>
            <w:webHidden/>
          </w:rPr>
          <w:fldChar w:fldCharType="separate"/>
        </w:r>
        <w:r w:rsidR="00332093">
          <w:rPr>
            <w:noProof/>
            <w:webHidden/>
          </w:rPr>
          <w:t>130</w:t>
        </w:r>
        <w:r w:rsidR="00332093">
          <w:rPr>
            <w:noProof/>
            <w:webHidden/>
          </w:rPr>
          <w:fldChar w:fldCharType="end"/>
        </w:r>
      </w:hyperlink>
    </w:p>
    <w:p w14:paraId="52F7B8E0"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89" w:history="1">
        <w:r w:rsidR="00332093" w:rsidRPr="00C6174A">
          <w:rPr>
            <w:rStyle w:val="Hyperlink"/>
            <w:noProof/>
          </w:rPr>
          <w:t>3.15.5</w:t>
        </w:r>
        <w:r w:rsidR="00332093">
          <w:rPr>
            <w:rFonts w:asciiTheme="minorHAnsi" w:eastAsiaTheme="minorEastAsia" w:hAnsiTheme="minorHAnsi" w:cstheme="minorBidi"/>
            <w:noProof/>
            <w:sz w:val="22"/>
            <w:szCs w:val="22"/>
          </w:rPr>
          <w:tab/>
        </w:r>
        <w:r w:rsidR="00332093" w:rsidRPr="00C6174A">
          <w:rPr>
            <w:rStyle w:val="Hyperlink"/>
            <w:noProof/>
          </w:rPr>
          <w:t>Sequence Diagrams</w:t>
        </w:r>
        <w:r w:rsidR="00332093">
          <w:rPr>
            <w:noProof/>
            <w:webHidden/>
          </w:rPr>
          <w:tab/>
        </w:r>
        <w:r w:rsidR="00332093">
          <w:rPr>
            <w:noProof/>
            <w:webHidden/>
          </w:rPr>
          <w:fldChar w:fldCharType="begin"/>
        </w:r>
        <w:r w:rsidR="00332093">
          <w:rPr>
            <w:noProof/>
            <w:webHidden/>
          </w:rPr>
          <w:instrText xml:space="preserve"> PAGEREF _Toc65750589 \h </w:instrText>
        </w:r>
        <w:r w:rsidR="00332093">
          <w:rPr>
            <w:noProof/>
            <w:webHidden/>
          </w:rPr>
        </w:r>
        <w:r w:rsidR="00332093">
          <w:rPr>
            <w:noProof/>
            <w:webHidden/>
          </w:rPr>
          <w:fldChar w:fldCharType="separate"/>
        </w:r>
        <w:r w:rsidR="00332093">
          <w:rPr>
            <w:noProof/>
            <w:webHidden/>
          </w:rPr>
          <w:t>132</w:t>
        </w:r>
        <w:r w:rsidR="00332093">
          <w:rPr>
            <w:noProof/>
            <w:webHidden/>
          </w:rPr>
          <w:fldChar w:fldCharType="end"/>
        </w:r>
      </w:hyperlink>
    </w:p>
    <w:p w14:paraId="047C4A43"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90" w:history="1">
        <w:r w:rsidR="00332093" w:rsidRPr="00C6174A">
          <w:rPr>
            <w:rStyle w:val="Hyperlink"/>
            <w:noProof/>
          </w:rPr>
          <w:t>3.16</w:t>
        </w:r>
        <w:r w:rsidR="00332093">
          <w:rPr>
            <w:rFonts w:asciiTheme="minorHAnsi" w:eastAsiaTheme="minorEastAsia" w:hAnsiTheme="minorHAnsi" w:cstheme="minorBidi"/>
            <w:i w:val="0"/>
            <w:noProof/>
            <w:sz w:val="22"/>
            <w:szCs w:val="22"/>
          </w:rPr>
          <w:tab/>
        </w:r>
        <w:r w:rsidR="00332093" w:rsidRPr="00C6174A">
          <w:rPr>
            <w:rStyle w:val="Hyperlink"/>
            <w:noProof/>
          </w:rPr>
          <w:t>VS-FUN-REQ-339665/A-Propulsion Sound</w:t>
        </w:r>
        <w:r w:rsidR="00332093">
          <w:rPr>
            <w:noProof/>
            <w:webHidden/>
          </w:rPr>
          <w:tab/>
        </w:r>
        <w:r w:rsidR="00332093">
          <w:rPr>
            <w:noProof/>
            <w:webHidden/>
          </w:rPr>
          <w:fldChar w:fldCharType="begin"/>
        </w:r>
        <w:r w:rsidR="00332093">
          <w:rPr>
            <w:noProof/>
            <w:webHidden/>
          </w:rPr>
          <w:instrText xml:space="preserve"> PAGEREF _Toc65750590 \h </w:instrText>
        </w:r>
        <w:r w:rsidR="00332093">
          <w:rPr>
            <w:noProof/>
            <w:webHidden/>
          </w:rPr>
        </w:r>
        <w:r w:rsidR="00332093">
          <w:rPr>
            <w:noProof/>
            <w:webHidden/>
          </w:rPr>
          <w:fldChar w:fldCharType="separate"/>
        </w:r>
        <w:r w:rsidR="00332093">
          <w:rPr>
            <w:noProof/>
            <w:webHidden/>
          </w:rPr>
          <w:t>134</w:t>
        </w:r>
        <w:r w:rsidR="00332093">
          <w:rPr>
            <w:noProof/>
            <w:webHidden/>
          </w:rPr>
          <w:fldChar w:fldCharType="end"/>
        </w:r>
      </w:hyperlink>
    </w:p>
    <w:p w14:paraId="2F399A7F"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91" w:history="1">
        <w:r w:rsidR="00332093" w:rsidRPr="00C6174A">
          <w:rPr>
            <w:rStyle w:val="Hyperlink"/>
            <w:noProof/>
          </w:rPr>
          <w:t>3.16.1</w:t>
        </w:r>
        <w:r w:rsidR="00332093">
          <w:rPr>
            <w:rFonts w:asciiTheme="minorHAnsi" w:eastAsiaTheme="minorEastAsia" w:hAnsiTheme="minorHAnsi" w:cstheme="minorBidi"/>
            <w:noProof/>
            <w:sz w:val="22"/>
            <w:szCs w:val="22"/>
          </w:rPr>
          <w:tab/>
        </w:r>
        <w:r w:rsidR="00332093" w:rsidRPr="00C6174A">
          <w:rPr>
            <w:rStyle w:val="Hyperlink"/>
            <w:noProof/>
          </w:rPr>
          <w:t>VS-CLD-REQ-339751/A-Propulsion Sound Client</w:t>
        </w:r>
        <w:r w:rsidR="00332093">
          <w:rPr>
            <w:noProof/>
            <w:webHidden/>
          </w:rPr>
          <w:tab/>
        </w:r>
        <w:r w:rsidR="00332093">
          <w:rPr>
            <w:noProof/>
            <w:webHidden/>
          </w:rPr>
          <w:fldChar w:fldCharType="begin"/>
        </w:r>
        <w:r w:rsidR="00332093">
          <w:rPr>
            <w:noProof/>
            <w:webHidden/>
          </w:rPr>
          <w:instrText xml:space="preserve"> PAGEREF _Toc65750591 \h </w:instrText>
        </w:r>
        <w:r w:rsidR="00332093">
          <w:rPr>
            <w:noProof/>
            <w:webHidden/>
          </w:rPr>
        </w:r>
        <w:r w:rsidR="00332093">
          <w:rPr>
            <w:noProof/>
            <w:webHidden/>
          </w:rPr>
          <w:fldChar w:fldCharType="separate"/>
        </w:r>
        <w:r w:rsidR="00332093">
          <w:rPr>
            <w:noProof/>
            <w:webHidden/>
          </w:rPr>
          <w:t>134</w:t>
        </w:r>
        <w:r w:rsidR="00332093">
          <w:rPr>
            <w:noProof/>
            <w:webHidden/>
          </w:rPr>
          <w:fldChar w:fldCharType="end"/>
        </w:r>
      </w:hyperlink>
    </w:p>
    <w:p w14:paraId="4FE8CFC7"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92" w:history="1">
        <w:r w:rsidR="00332093" w:rsidRPr="00C6174A">
          <w:rPr>
            <w:rStyle w:val="Hyperlink"/>
            <w:noProof/>
          </w:rPr>
          <w:t>3.16.2</w:t>
        </w:r>
        <w:r w:rsidR="00332093">
          <w:rPr>
            <w:rFonts w:asciiTheme="minorHAnsi" w:eastAsiaTheme="minorEastAsia" w:hAnsiTheme="minorHAnsi" w:cstheme="minorBidi"/>
            <w:noProof/>
            <w:sz w:val="22"/>
            <w:szCs w:val="22"/>
          </w:rPr>
          <w:tab/>
        </w:r>
        <w:r w:rsidR="00332093" w:rsidRPr="00C6174A">
          <w:rPr>
            <w:rStyle w:val="Hyperlink"/>
            <w:noProof/>
          </w:rPr>
          <w:t>VS-CLD-REQ-339752/B-Propulsion Sound Server</w:t>
        </w:r>
        <w:r w:rsidR="00332093">
          <w:rPr>
            <w:noProof/>
            <w:webHidden/>
          </w:rPr>
          <w:tab/>
        </w:r>
        <w:r w:rsidR="00332093">
          <w:rPr>
            <w:noProof/>
            <w:webHidden/>
          </w:rPr>
          <w:fldChar w:fldCharType="begin"/>
        </w:r>
        <w:r w:rsidR="00332093">
          <w:rPr>
            <w:noProof/>
            <w:webHidden/>
          </w:rPr>
          <w:instrText xml:space="preserve"> PAGEREF _Toc65750592 \h </w:instrText>
        </w:r>
        <w:r w:rsidR="00332093">
          <w:rPr>
            <w:noProof/>
            <w:webHidden/>
          </w:rPr>
        </w:r>
        <w:r w:rsidR="00332093">
          <w:rPr>
            <w:noProof/>
            <w:webHidden/>
          </w:rPr>
          <w:fldChar w:fldCharType="separate"/>
        </w:r>
        <w:r w:rsidR="00332093">
          <w:rPr>
            <w:noProof/>
            <w:webHidden/>
          </w:rPr>
          <w:t>134</w:t>
        </w:r>
        <w:r w:rsidR="00332093">
          <w:rPr>
            <w:noProof/>
            <w:webHidden/>
          </w:rPr>
          <w:fldChar w:fldCharType="end"/>
        </w:r>
      </w:hyperlink>
    </w:p>
    <w:p w14:paraId="3177F6BC"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93" w:history="1">
        <w:r w:rsidR="00332093" w:rsidRPr="00C6174A">
          <w:rPr>
            <w:rStyle w:val="Hyperlink"/>
            <w:noProof/>
          </w:rPr>
          <w:t>3.16.3</w:t>
        </w:r>
        <w:r w:rsidR="00332093">
          <w:rPr>
            <w:rFonts w:asciiTheme="minorHAnsi" w:eastAsiaTheme="minorEastAsia" w:hAnsiTheme="minorHAnsi" w:cstheme="minorBidi"/>
            <w:noProof/>
            <w:sz w:val="22"/>
            <w:szCs w:val="22"/>
          </w:rPr>
          <w:tab/>
        </w:r>
        <w:r w:rsidR="00332093" w:rsidRPr="00C6174A">
          <w:rPr>
            <w:rStyle w:val="Hyperlink"/>
            <w:noProof/>
          </w:rPr>
          <w:t>Use Case</w:t>
        </w:r>
        <w:r w:rsidR="00332093">
          <w:rPr>
            <w:noProof/>
            <w:webHidden/>
          </w:rPr>
          <w:tab/>
        </w:r>
        <w:r w:rsidR="00332093">
          <w:rPr>
            <w:noProof/>
            <w:webHidden/>
          </w:rPr>
          <w:fldChar w:fldCharType="begin"/>
        </w:r>
        <w:r w:rsidR="00332093">
          <w:rPr>
            <w:noProof/>
            <w:webHidden/>
          </w:rPr>
          <w:instrText xml:space="preserve"> PAGEREF _Toc65750593 \h </w:instrText>
        </w:r>
        <w:r w:rsidR="00332093">
          <w:rPr>
            <w:noProof/>
            <w:webHidden/>
          </w:rPr>
        </w:r>
        <w:r w:rsidR="00332093">
          <w:rPr>
            <w:noProof/>
            <w:webHidden/>
          </w:rPr>
          <w:fldChar w:fldCharType="separate"/>
        </w:r>
        <w:r w:rsidR="00332093">
          <w:rPr>
            <w:noProof/>
            <w:webHidden/>
          </w:rPr>
          <w:t>134</w:t>
        </w:r>
        <w:r w:rsidR="00332093">
          <w:rPr>
            <w:noProof/>
            <w:webHidden/>
          </w:rPr>
          <w:fldChar w:fldCharType="end"/>
        </w:r>
      </w:hyperlink>
    </w:p>
    <w:p w14:paraId="62416449"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94" w:history="1">
        <w:r w:rsidR="00332093" w:rsidRPr="00C6174A">
          <w:rPr>
            <w:rStyle w:val="Hyperlink"/>
            <w:noProof/>
          </w:rPr>
          <w:t>3.16.4</w:t>
        </w:r>
        <w:r w:rsidR="00332093">
          <w:rPr>
            <w:rFonts w:asciiTheme="minorHAnsi" w:eastAsiaTheme="minorEastAsia" w:hAnsiTheme="minorHAnsi" w:cstheme="minorBidi"/>
            <w:noProof/>
            <w:sz w:val="22"/>
            <w:szCs w:val="22"/>
          </w:rPr>
          <w:tab/>
        </w:r>
        <w:r w:rsidR="00332093" w:rsidRPr="00C6174A">
          <w:rPr>
            <w:rStyle w:val="Hyperlink"/>
            <w:noProof/>
          </w:rPr>
          <w:t>Interface Requirements</w:t>
        </w:r>
        <w:r w:rsidR="00332093">
          <w:rPr>
            <w:noProof/>
            <w:webHidden/>
          </w:rPr>
          <w:tab/>
        </w:r>
        <w:r w:rsidR="00332093">
          <w:rPr>
            <w:noProof/>
            <w:webHidden/>
          </w:rPr>
          <w:fldChar w:fldCharType="begin"/>
        </w:r>
        <w:r w:rsidR="00332093">
          <w:rPr>
            <w:noProof/>
            <w:webHidden/>
          </w:rPr>
          <w:instrText xml:space="preserve"> PAGEREF _Toc65750594 \h </w:instrText>
        </w:r>
        <w:r w:rsidR="00332093">
          <w:rPr>
            <w:noProof/>
            <w:webHidden/>
          </w:rPr>
        </w:r>
        <w:r w:rsidR="00332093">
          <w:rPr>
            <w:noProof/>
            <w:webHidden/>
          </w:rPr>
          <w:fldChar w:fldCharType="separate"/>
        </w:r>
        <w:r w:rsidR="00332093">
          <w:rPr>
            <w:noProof/>
            <w:webHidden/>
          </w:rPr>
          <w:t>134</w:t>
        </w:r>
        <w:r w:rsidR="00332093">
          <w:rPr>
            <w:noProof/>
            <w:webHidden/>
          </w:rPr>
          <w:fldChar w:fldCharType="end"/>
        </w:r>
      </w:hyperlink>
    </w:p>
    <w:p w14:paraId="01B12422"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95" w:history="1">
        <w:r w:rsidR="00332093" w:rsidRPr="00C6174A">
          <w:rPr>
            <w:rStyle w:val="Hyperlink"/>
            <w:noProof/>
          </w:rPr>
          <w:t>3.16.5</w:t>
        </w:r>
        <w:r w:rsidR="00332093">
          <w:rPr>
            <w:rFonts w:asciiTheme="minorHAnsi" w:eastAsiaTheme="minorEastAsia" w:hAnsiTheme="minorHAnsi" w:cstheme="minorBidi"/>
            <w:noProof/>
            <w:sz w:val="22"/>
            <w:szCs w:val="22"/>
          </w:rPr>
          <w:tab/>
        </w:r>
        <w:r w:rsidR="00332093" w:rsidRPr="00C6174A">
          <w:rPr>
            <w:rStyle w:val="Hyperlink"/>
            <w:noProof/>
          </w:rPr>
          <w:t>Requirements</w:t>
        </w:r>
        <w:r w:rsidR="00332093">
          <w:rPr>
            <w:noProof/>
            <w:webHidden/>
          </w:rPr>
          <w:tab/>
        </w:r>
        <w:r w:rsidR="00332093">
          <w:rPr>
            <w:noProof/>
            <w:webHidden/>
          </w:rPr>
          <w:fldChar w:fldCharType="begin"/>
        </w:r>
        <w:r w:rsidR="00332093">
          <w:rPr>
            <w:noProof/>
            <w:webHidden/>
          </w:rPr>
          <w:instrText xml:space="preserve"> PAGEREF _Toc65750595 \h </w:instrText>
        </w:r>
        <w:r w:rsidR="00332093">
          <w:rPr>
            <w:noProof/>
            <w:webHidden/>
          </w:rPr>
        </w:r>
        <w:r w:rsidR="00332093">
          <w:rPr>
            <w:noProof/>
            <w:webHidden/>
          </w:rPr>
          <w:fldChar w:fldCharType="separate"/>
        </w:r>
        <w:r w:rsidR="00332093">
          <w:rPr>
            <w:noProof/>
            <w:webHidden/>
          </w:rPr>
          <w:t>135</w:t>
        </w:r>
        <w:r w:rsidR="00332093">
          <w:rPr>
            <w:noProof/>
            <w:webHidden/>
          </w:rPr>
          <w:fldChar w:fldCharType="end"/>
        </w:r>
      </w:hyperlink>
    </w:p>
    <w:p w14:paraId="03C3D724"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96" w:history="1">
        <w:r w:rsidR="00332093" w:rsidRPr="00C6174A">
          <w:rPr>
            <w:rStyle w:val="Hyperlink"/>
            <w:noProof/>
          </w:rPr>
          <w:t>3.16.6</w:t>
        </w:r>
        <w:r w:rsidR="00332093">
          <w:rPr>
            <w:rFonts w:asciiTheme="minorHAnsi" w:eastAsiaTheme="minorEastAsia" w:hAnsiTheme="minorHAnsi" w:cstheme="minorBidi"/>
            <w:noProof/>
            <w:sz w:val="22"/>
            <w:szCs w:val="22"/>
          </w:rPr>
          <w:tab/>
        </w:r>
        <w:r w:rsidR="00332093" w:rsidRPr="00C6174A">
          <w:rPr>
            <w:rStyle w:val="Hyperlink"/>
            <w:noProof/>
          </w:rPr>
          <w:t>Sequence Diagrams</w:t>
        </w:r>
        <w:r w:rsidR="00332093">
          <w:rPr>
            <w:noProof/>
            <w:webHidden/>
          </w:rPr>
          <w:tab/>
        </w:r>
        <w:r w:rsidR="00332093">
          <w:rPr>
            <w:noProof/>
            <w:webHidden/>
          </w:rPr>
          <w:fldChar w:fldCharType="begin"/>
        </w:r>
        <w:r w:rsidR="00332093">
          <w:rPr>
            <w:noProof/>
            <w:webHidden/>
          </w:rPr>
          <w:instrText xml:space="preserve"> PAGEREF _Toc65750596 \h </w:instrText>
        </w:r>
        <w:r w:rsidR="00332093">
          <w:rPr>
            <w:noProof/>
            <w:webHidden/>
          </w:rPr>
        </w:r>
        <w:r w:rsidR="00332093">
          <w:rPr>
            <w:noProof/>
            <w:webHidden/>
          </w:rPr>
          <w:fldChar w:fldCharType="separate"/>
        </w:r>
        <w:r w:rsidR="00332093">
          <w:rPr>
            <w:noProof/>
            <w:webHidden/>
          </w:rPr>
          <w:t>136</w:t>
        </w:r>
        <w:r w:rsidR="00332093">
          <w:rPr>
            <w:noProof/>
            <w:webHidden/>
          </w:rPr>
          <w:fldChar w:fldCharType="end"/>
        </w:r>
      </w:hyperlink>
    </w:p>
    <w:p w14:paraId="0B2128B2"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597" w:history="1">
        <w:r w:rsidR="00332093" w:rsidRPr="00C6174A">
          <w:rPr>
            <w:rStyle w:val="Hyperlink"/>
            <w:noProof/>
          </w:rPr>
          <w:t>3.17</w:t>
        </w:r>
        <w:r w:rsidR="00332093">
          <w:rPr>
            <w:rFonts w:asciiTheme="minorHAnsi" w:eastAsiaTheme="minorEastAsia" w:hAnsiTheme="minorHAnsi" w:cstheme="minorBidi"/>
            <w:i w:val="0"/>
            <w:noProof/>
            <w:sz w:val="22"/>
            <w:szCs w:val="22"/>
          </w:rPr>
          <w:tab/>
        </w:r>
        <w:r w:rsidR="00332093" w:rsidRPr="00C6174A">
          <w:rPr>
            <w:rStyle w:val="Hyperlink"/>
            <w:noProof/>
          </w:rPr>
          <w:t>VS-FUN-REQ-339729/A-Drive Mode Auto/Manual Ambient Lighting setting</w:t>
        </w:r>
        <w:r w:rsidR="00332093">
          <w:rPr>
            <w:noProof/>
            <w:webHidden/>
          </w:rPr>
          <w:tab/>
        </w:r>
        <w:r w:rsidR="00332093">
          <w:rPr>
            <w:noProof/>
            <w:webHidden/>
          </w:rPr>
          <w:fldChar w:fldCharType="begin"/>
        </w:r>
        <w:r w:rsidR="00332093">
          <w:rPr>
            <w:noProof/>
            <w:webHidden/>
          </w:rPr>
          <w:instrText xml:space="preserve"> PAGEREF _Toc65750597 \h </w:instrText>
        </w:r>
        <w:r w:rsidR="00332093">
          <w:rPr>
            <w:noProof/>
            <w:webHidden/>
          </w:rPr>
        </w:r>
        <w:r w:rsidR="00332093">
          <w:rPr>
            <w:noProof/>
            <w:webHidden/>
          </w:rPr>
          <w:fldChar w:fldCharType="separate"/>
        </w:r>
        <w:r w:rsidR="00332093">
          <w:rPr>
            <w:noProof/>
            <w:webHidden/>
          </w:rPr>
          <w:t>138</w:t>
        </w:r>
        <w:r w:rsidR="00332093">
          <w:rPr>
            <w:noProof/>
            <w:webHidden/>
          </w:rPr>
          <w:fldChar w:fldCharType="end"/>
        </w:r>
      </w:hyperlink>
    </w:p>
    <w:p w14:paraId="1222EA02"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98" w:history="1">
        <w:r w:rsidR="00332093" w:rsidRPr="00C6174A">
          <w:rPr>
            <w:rStyle w:val="Hyperlink"/>
            <w:noProof/>
          </w:rPr>
          <w:t>3.17.1</w:t>
        </w:r>
        <w:r w:rsidR="00332093">
          <w:rPr>
            <w:rFonts w:asciiTheme="minorHAnsi" w:eastAsiaTheme="minorEastAsia" w:hAnsiTheme="minorHAnsi" w:cstheme="minorBidi"/>
            <w:noProof/>
            <w:sz w:val="22"/>
            <w:szCs w:val="22"/>
          </w:rPr>
          <w:tab/>
        </w:r>
        <w:r w:rsidR="00332093" w:rsidRPr="00C6174A">
          <w:rPr>
            <w:rStyle w:val="Hyperlink"/>
            <w:noProof/>
          </w:rPr>
          <w:t>VS-CLD-REQ-340540/A-Ambient Lighting Drive Mode Client</w:t>
        </w:r>
        <w:r w:rsidR="00332093">
          <w:rPr>
            <w:noProof/>
            <w:webHidden/>
          </w:rPr>
          <w:tab/>
        </w:r>
        <w:r w:rsidR="00332093">
          <w:rPr>
            <w:noProof/>
            <w:webHidden/>
          </w:rPr>
          <w:fldChar w:fldCharType="begin"/>
        </w:r>
        <w:r w:rsidR="00332093">
          <w:rPr>
            <w:noProof/>
            <w:webHidden/>
          </w:rPr>
          <w:instrText xml:space="preserve"> PAGEREF _Toc65750598 \h </w:instrText>
        </w:r>
        <w:r w:rsidR="00332093">
          <w:rPr>
            <w:noProof/>
            <w:webHidden/>
          </w:rPr>
        </w:r>
        <w:r w:rsidR="00332093">
          <w:rPr>
            <w:noProof/>
            <w:webHidden/>
          </w:rPr>
          <w:fldChar w:fldCharType="separate"/>
        </w:r>
        <w:r w:rsidR="00332093">
          <w:rPr>
            <w:noProof/>
            <w:webHidden/>
          </w:rPr>
          <w:t>138</w:t>
        </w:r>
        <w:r w:rsidR="00332093">
          <w:rPr>
            <w:noProof/>
            <w:webHidden/>
          </w:rPr>
          <w:fldChar w:fldCharType="end"/>
        </w:r>
      </w:hyperlink>
    </w:p>
    <w:p w14:paraId="6077FF88"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599" w:history="1">
        <w:r w:rsidR="00332093" w:rsidRPr="00C6174A">
          <w:rPr>
            <w:rStyle w:val="Hyperlink"/>
            <w:noProof/>
          </w:rPr>
          <w:t>3.17.2</w:t>
        </w:r>
        <w:r w:rsidR="00332093">
          <w:rPr>
            <w:rFonts w:asciiTheme="minorHAnsi" w:eastAsiaTheme="minorEastAsia" w:hAnsiTheme="minorHAnsi" w:cstheme="minorBidi"/>
            <w:noProof/>
            <w:sz w:val="22"/>
            <w:szCs w:val="22"/>
          </w:rPr>
          <w:tab/>
        </w:r>
        <w:r w:rsidR="00332093" w:rsidRPr="00C6174A">
          <w:rPr>
            <w:rStyle w:val="Hyperlink"/>
            <w:noProof/>
          </w:rPr>
          <w:t>VS-CLD-REQ-340542/A-Ambient Lighting Drive Mode Server</w:t>
        </w:r>
        <w:r w:rsidR="00332093">
          <w:rPr>
            <w:noProof/>
            <w:webHidden/>
          </w:rPr>
          <w:tab/>
        </w:r>
        <w:r w:rsidR="00332093">
          <w:rPr>
            <w:noProof/>
            <w:webHidden/>
          </w:rPr>
          <w:fldChar w:fldCharType="begin"/>
        </w:r>
        <w:r w:rsidR="00332093">
          <w:rPr>
            <w:noProof/>
            <w:webHidden/>
          </w:rPr>
          <w:instrText xml:space="preserve"> PAGEREF _Toc65750599 \h </w:instrText>
        </w:r>
        <w:r w:rsidR="00332093">
          <w:rPr>
            <w:noProof/>
            <w:webHidden/>
          </w:rPr>
        </w:r>
        <w:r w:rsidR="00332093">
          <w:rPr>
            <w:noProof/>
            <w:webHidden/>
          </w:rPr>
          <w:fldChar w:fldCharType="separate"/>
        </w:r>
        <w:r w:rsidR="00332093">
          <w:rPr>
            <w:noProof/>
            <w:webHidden/>
          </w:rPr>
          <w:t>138</w:t>
        </w:r>
        <w:r w:rsidR="00332093">
          <w:rPr>
            <w:noProof/>
            <w:webHidden/>
          </w:rPr>
          <w:fldChar w:fldCharType="end"/>
        </w:r>
      </w:hyperlink>
    </w:p>
    <w:p w14:paraId="7692EF2D"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00" w:history="1">
        <w:r w:rsidR="00332093" w:rsidRPr="00C6174A">
          <w:rPr>
            <w:rStyle w:val="Hyperlink"/>
            <w:noProof/>
          </w:rPr>
          <w:t>3.17.3</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_Toc65750600 \h </w:instrText>
        </w:r>
        <w:r w:rsidR="00332093">
          <w:rPr>
            <w:noProof/>
            <w:webHidden/>
          </w:rPr>
        </w:r>
        <w:r w:rsidR="00332093">
          <w:rPr>
            <w:noProof/>
            <w:webHidden/>
          </w:rPr>
          <w:fldChar w:fldCharType="separate"/>
        </w:r>
        <w:r w:rsidR="00332093">
          <w:rPr>
            <w:noProof/>
            <w:webHidden/>
          </w:rPr>
          <w:t>138</w:t>
        </w:r>
        <w:r w:rsidR="00332093">
          <w:rPr>
            <w:noProof/>
            <w:webHidden/>
          </w:rPr>
          <w:fldChar w:fldCharType="end"/>
        </w:r>
      </w:hyperlink>
    </w:p>
    <w:p w14:paraId="7DEE8B54"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01" w:history="1">
        <w:r w:rsidR="00332093" w:rsidRPr="00C6174A">
          <w:rPr>
            <w:rStyle w:val="Hyperlink"/>
            <w:noProof/>
          </w:rPr>
          <w:t>3.17.4</w:t>
        </w:r>
        <w:r w:rsidR="00332093">
          <w:rPr>
            <w:rFonts w:asciiTheme="minorHAnsi" w:eastAsiaTheme="minorEastAsia" w:hAnsiTheme="minorHAnsi" w:cstheme="minorBidi"/>
            <w:noProof/>
            <w:sz w:val="22"/>
            <w:szCs w:val="22"/>
          </w:rPr>
          <w:tab/>
        </w:r>
        <w:r w:rsidR="00332093" w:rsidRPr="00C6174A">
          <w:rPr>
            <w:rStyle w:val="Hyperlink"/>
            <w:noProof/>
          </w:rPr>
          <w:t>Interface Requirements</w:t>
        </w:r>
        <w:r w:rsidR="00332093">
          <w:rPr>
            <w:noProof/>
            <w:webHidden/>
          </w:rPr>
          <w:tab/>
        </w:r>
        <w:r w:rsidR="00332093">
          <w:rPr>
            <w:noProof/>
            <w:webHidden/>
          </w:rPr>
          <w:fldChar w:fldCharType="begin"/>
        </w:r>
        <w:r w:rsidR="00332093">
          <w:rPr>
            <w:noProof/>
            <w:webHidden/>
          </w:rPr>
          <w:instrText xml:space="preserve"> PAGEREF _Toc65750601 \h </w:instrText>
        </w:r>
        <w:r w:rsidR="00332093">
          <w:rPr>
            <w:noProof/>
            <w:webHidden/>
          </w:rPr>
        </w:r>
        <w:r w:rsidR="00332093">
          <w:rPr>
            <w:noProof/>
            <w:webHidden/>
          </w:rPr>
          <w:fldChar w:fldCharType="separate"/>
        </w:r>
        <w:r w:rsidR="00332093">
          <w:rPr>
            <w:noProof/>
            <w:webHidden/>
          </w:rPr>
          <w:t>140</w:t>
        </w:r>
        <w:r w:rsidR="00332093">
          <w:rPr>
            <w:noProof/>
            <w:webHidden/>
          </w:rPr>
          <w:fldChar w:fldCharType="end"/>
        </w:r>
      </w:hyperlink>
    </w:p>
    <w:p w14:paraId="43640AA1"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02" w:history="1">
        <w:r w:rsidR="00332093" w:rsidRPr="00C6174A">
          <w:rPr>
            <w:rStyle w:val="Hyperlink"/>
            <w:noProof/>
          </w:rPr>
          <w:t>3.17.5</w:t>
        </w:r>
        <w:r w:rsidR="00332093">
          <w:rPr>
            <w:rFonts w:asciiTheme="minorHAnsi" w:eastAsiaTheme="minorEastAsia" w:hAnsiTheme="minorHAnsi" w:cstheme="minorBidi"/>
            <w:noProof/>
            <w:sz w:val="22"/>
            <w:szCs w:val="22"/>
          </w:rPr>
          <w:tab/>
        </w:r>
        <w:r w:rsidR="00332093" w:rsidRPr="00C6174A">
          <w:rPr>
            <w:rStyle w:val="Hyperlink"/>
            <w:noProof/>
          </w:rPr>
          <w:t>Requirements</w:t>
        </w:r>
        <w:r w:rsidR="00332093">
          <w:rPr>
            <w:noProof/>
            <w:webHidden/>
          </w:rPr>
          <w:tab/>
        </w:r>
        <w:r w:rsidR="00332093">
          <w:rPr>
            <w:noProof/>
            <w:webHidden/>
          </w:rPr>
          <w:fldChar w:fldCharType="begin"/>
        </w:r>
        <w:r w:rsidR="00332093">
          <w:rPr>
            <w:noProof/>
            <w:webHidden/>
          </w:rPr>
          <w:instrText xml:space="preserve"> PAGEREF _Toc65750602 \h </w:instrText>
        </w:r>
        <w:r w:rsidR="00332093">
          <w:rPr>
            <w:noProof/>
            <w:webHidden/>
          </w:rPr>
        </w:r>
        <w:r w:rsidR="00332093">
          <w:rPr>
            <w:noProof/>
            <w:webHidden/>
          </w:rPr>
          <w:fldChar w:fldCharType="separate"/>
        </w:r>
        <w:r w:rsidR="00332093">
          <w:rPr>
            <w:noProof/>
            <w:webHidden/>
          </w:rPr>
          <w:t>141</w:t>
        </w:r>
        <w:r w:rsidR="00332093">
          <w:rPr>
            <w:noProof/>
            <w:webHidden/>
          </w:rPr>
          <w:fldChar w:fldCharType="end"/>
        </w:r>
      </w:hyperlink>
    </w:p>
    <w:p w14:paraId="6FF898BA"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03" w:history="1">
        <w:r w:rsidR="00332093" w:rsidRPr="00C6174A">
          <w:rPr>
            <w:rStyle w:val="Hyperlink"/>
            <w:noProof/>
          </w:rPr>
          <w:t>3.17.6</w:t>
        </w:r>
        <w:r w:rsidR="00332093">
          <w:rPr>
            <w:rFonts w:asciiTheme="minorHAnsi" w:eastAsiaTheme="minorEastAsia" w:hAnsiTheme="minorHAnsi" w:cstheme="minorBidi"/>
            <w:noProof/>
            <w:sz w:val="22"/>
            <w:szCs w:val="22"/>
          </w:rPr>
          <w:tab/>
        </w:r>
        <w:r w:rsidR="00332093" w:rsidRPr="00C6174A">
          <w:rPr>
            <w:rStyle w:val="Hyperlink"/>
            <w:noProof/>
          </w:rPr>
          <w:t>Sequence Diagrams</w:t>
        </w:r>
        <w:r w:rsidR="00332093">
          <w:rPr>
            <w:noProof/>
            <w:webHidden/>
          </w:rPr>
          <w:tab/>
        </w:r>
        <w:r w:rsidR="00332093">
          <w:rPr>
            <w:noProof/>
            <w:webHidden/>
          </w:rPr>
          <w:fldChar w:fldCharType="begin"/>
        </w:r>
        <w:r w:rsidR="00332093">
          <w:rPr>
            <w:noProof/>
            <w:webHidden/>
          </w:rPr>
          <w:instrText xml:space="preserve"> PAGEREF _Toc65750603 \h </w:instrText>
        </w:r>
        <w:r w:rsidR="00332093">
          <w:rPr>
            <w:noProof/>
            <w:webHidden/>
          </w:rPr>
        </w:r>
        <w:r w:rsidR="00332093">
          <w:rPr>
            <w:noProof/>
            <w:webHidden/>
          </w:rPr>
          <w:fldChar w:fldCharType="separate"/>
        </w:r>
        <w:r w:rsidR="00332093">
          <w:rPr>
            <w:noProof/>
            <w:webHidden/>
          </w:rPr>
          <w:t>142</w:t>
        </w:r>
        <w:r w:rsidR="00332093">
          <w:rPr>
            <w:noProof/>
            <w:webHidden/>
          </w:rPr>
          <w:fldChar w:fldCharType="end"/>
        </w:r>
      </w:hyperlink>
    </w:p>
    <w:p w14:paraId="2F081A65"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604" w:history="1">
        <w:r w:rsidR="00332093" w:rsidRPr="00C6174A">
          <w:rPr>
            <w:rStyle w:val="Hyperlink"/>
            <w:noProof/>
          </w:rPr>
          <w:t>3.18</w:t>
        </w:r>
        <w:r w:rsidR="00332093">
          <w:rPr>
            <w:rFonts w:asciiTheme="minorHAnsi" w:eastAsiaTheme="minorEastAsia" w:hAnsiTheme="minorHAnsi" w:cstheme="minorBidi"/>
            <w:i w:val="0"/>
            <w:noProof/>
            <w:sz w:val="22"/>
            <w:szCs w:val="22"/>
          </w:rPr>
          <w:tab/>
        </w:r>
        <w:r w:rsidR="00332093" w:rsidRPr="00C6174A">
          <w:rPr>
            <w:rStyle w:val="Hyperlink"/>
            <w:noProof/>
          </w:rPr>
          <w:t>VS-FUN-REQ-347046/A-Eco-Idle</w:t>
        </w:r>
        <w:r w:rsidR="00332093">
          <w:rPr>
            <w:noProof/>
            <w:webHidden/>
          </w:rPr>
          <w:tab/>
        </w:r>
        <w:r w:rsidR="00332093">
          <w:rPr>
            <w:noProof/>
            <w:webHidden/>
          </w:rPr>
          <w:fldChar w:fldCharType="begin"/>
        </w:r>
        <w:r w:rsidR="00332093">
          <w:rPr>
            <w:noProof/>
            <w:webHidden/>
          </w:rPr>
          <w:instrText xml:space="preserve"> PAGEREF _Toc65750604 \h </w:instrText>
        </w:r>
        <w:r w:rsidR="00332093">
          <w:rPr>
            <w:noProof/>
            <w:webHidden/>
          </w:rPr>
        </w:r>
        <w:r w:rsidR="00332093">
          <w:rPr>
            <w:noProof/>
            <w:webHidden/>
          </w:rPr>
          <w:fldChar w:fldCharType="separate"/>
        </w:r>
        <w:r w:rsidR="00332093">
          <w:rPr>
            <w:noProof/>
            <w:webHidden/>
          </w:rPr>
          <w:t>146</w:t>
        </w:r>
        <w:r w:rsidR="00332093">
          <w:rPr>
            <w:noProof/>
            <w:webHidden/>
          </w:rPr>
          <w:fldChar w:fldCharType="end"/>
        </w:r>
      </w:hyperlink>
    </w:p>
    <w:p w14:paraId="64E97439"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05" w:history="1">
        <w:r w:rsidR="00332093" w:rsidRPr="00C6174A">
          <w:rPr>
            <w:rStyle w:val="Hyperlink"/>
            <w:noProof/>
          </w:rPr>
          <w:t>3.18.1</w:t>
        </w:r>
        <w:r w:rsidR="00332093">
          <w:rPr>
            <w:rFonts w:asciiTheme="minorHAnsi" w:eastAsiaTheme="minorEastAsia" w:hAnsiTheme="minorHAnsi" w:cstheme="minorBidi"/>
            <w:noProof/>
            <w:sz w:val="22"/>
            <w:szCs w:val="22"/>
          </w:rPr>
          <w:tab/>
        </w:r>
        <w:r w:rsidR="00332093" w:rsidRPr="00C6174A">
          <w:rPr>
            <w:rStyle w:val="Hyperlink"/>
            <w:noProof/>
          </w:rPr>
          <w:t>VS-CLD-REQ-347054/A-Eco-Idle Client</w:t>
        </w:r>
        <w:r w:rsidR="00332093">
          <w:rPr>
            <w:noProof/>
            <w:webHidden/>
          </w:rPr>
          <w:tab/>
        </w:r>
        <w:r w:rsidR="00332093">
          <w:rPr>
            <w:noProof/>
            <w:webHidden/>
          </w:rPr>
          <w:fldChar w:fldCharType="begin"/>
        </w:r>
        <w:r w:rsidR="00332093">
          <w:rPr>
            <w:noProof/>
            <w:webHidden/>
          </w:rPr>
          <w:instrText xml:space="preserve"> PAGEREF _Toc65750605 \h </w:instrText>
        </w:r>
        <w:r w:rsidR="00332093">
          <w:rPr>
            <w:noProof/>
            <w:webHidden/>
          </w:rPr>
        </w:r>
        <w:r w:rsidR="00332093">
          <w:rPr>
            <w:noProof/>
            <w:webHidden/>
          </w:rPr>
          <w:fldChar w:fldCharType="separate"/>
        </w:r>
        <w:r w:rsidR="00332093">
          <w:rPr>
            <w:noProof/>
            <w:webHidden/>
          </w:rPr>
          <w:t>146</w:t>
        </w:r>
        <w:r w:rsidR="00332093">
          <w:rPr>
            <w:noProof/>
            <w:webHidden/>
          </w:rPr>
          <w:fldChar w:fldCharType="end"/>
        </w:r>
      </w:hyperlink>
    </w:p>
    <w:p w14:paraId="6B1C9F3F"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06" w:history="1">
        <w:r w:rsidR="00332093" w:rsidRPr="00C6174A">
          <w:rPr>
            <w:rStyle w:val="Hyperlink"/>
            <w:noProof/>
          </w:rPr>
          <w:t>3.18.2</w:t>
        </w:r>
        <w:r w:rsidR="00332093">
          <w:rPr>
            <w:rFonts w:asciiTheme="minorHAnsi" w:eastAsiaTheme="minorEastAsia" w:hAnsiTheme="minorHAnsi" w:cstheme="minorBidi"/>
            <w:noProof/>
            <w:sz w:val="22"/>
            <w:szCs w:val="22"/>
          </w:rPr>
          <w:tab/>
        </w:r>
        <w:r w:rsidR="00332093" w:rsidRPr="00C6174A">
          <w:rPr>
            <w:rStyle w:val="Hyperlink"/>
            <w:noProof/>
          </w:rPr>
          <w:t>VS-CLD-REQ-347055/A-Eco-Idle Server</w:t>
        </w:r>
        <w:r w:rsidR="00332093">
          <w:rPr>
            <w:noProof/>
            <w:webHidden/>
          </w:rPr>
          <w:tab/>
        </w:r>
        <w:r w:rsidR="00332093">
          <w:rPr>
            <w:noProof/>
            <w:webHidden/>
          </w:rPr>
          <w:fldChar w:fldCharType="begin"/>
        </w:r>
        <w:r w:rsidR="00332093">
          <w:rPr>
            <w:noProof/>
            <w:webHidden/>
          </w:rPr>
          <w:instrText xml:space="preserve"> PAGEREF _Toc65750606 \h </w:instrText>
        </w:r>
        <w:r w:rsidR="00332093">
          <w:rPr>
            <w:noProof/>
            <w:webHidden/>
          </w:rPr>
        </w:r>
        <w:r w:rsidR="00332093">
          <w:rPr>
            <w:noProof/>
            <w:webHidden/>
          </w:rPr>
          <w:fldChar w:fldCharType="separate"/>
        </w:r>
        <w:r w:rsidR="00332093">
          <w:rPr>
            <w:noProof/>
            <w:webHidden/>
          </w:rPr>
          <w:t>146</w:t>
        </w:r>
        <w:r w:rsidR="00332093">
          <w:rPr>
            <w:noProof/>
            <w:webHidden/>
          </w:rPr>
          <w:fldChar w:fldCharType="end"/>
        </w:r>
      </w:hyperlink>
    </w:p>
    <w:p w14:paraId="44162D58"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07" w:history="1">
        <w:r w:rsidR="00332093" w:rsidRPr="00C6174A">
          <w:rPr>
            <w:rStyle w:val="Hyperlink"/>
            <w:noProof/>
          </w:rPr>
          <w:t>3.18.3</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_Toc65750607 \h </w:instrText>
        </w:r>
        <w:r w:rsidR="00332093">
          <w:rPr>
            <w:noProof/>
            <w:webHidden/>
          </w:rPr>
        </w:r>
        <w:r w:rsidR="00332093">
          <w:rPr>
            <w:noProof/>
            <w:webHidden/>
          </w:rPr>
          <w:fldChar w:fldCharType="separate"/>
        </w:r>
        <w:r w:rsidR="00332093">
          <w:rPr>
            <w:noProof/>
            <w:webHidden/>
          </w:rPr>
          <w:t>146</w:t>
        </w:r>
        <w:r w:rsidR="00332093">
          <w:rPr>
            <w:noProof/>
            <w:webHidden/>
          </w:rPr>
          <w:fldChar w:fldCharType="end"/>
        </w:r>
      </w:hyperlink>
    </w:p>
    <w:p w14:paraId="21D673BE"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08" w:history="1">
        <w:r w:rsidR="00332093" w:rsidRPr="00C6174A">
          <w:rPr>
            <w:rStyle w:val="Hyperlink"/>
            <w:noProof/>
          </w:rPr>
          <w:t>3.18.4</w:t>
        </w:r>
        <w:r w:rsidR="00332093">
          <w:rPr>
            <w:rFonts w:asciiTheme="minorHAnsi" w:eastAsiaTheme="minorEastAsia" w:hAnsiTheme="minorHAnsi" w:cstheme="minorBidi"/>
            <w:noProof/>
            <w:sz w:val="22"/>
            <w:szCs w:val="22"/>
          </w:rPr>
          <w:tab/>
        </w:r>
        <w:r w:rsidR="00332093" w:rsidRPr="00C6174A">
          <w:rPr>
            <w:rStyle w:val="Hyperlink"/>
            <w:noProof/>
          </w:rPr>
          <w:t>Interface Requirements</w:t>
        </w:r>
        <w:r w:rsidR="00332093">
          <w:rPr>
            <w:noProof/>
            <w:webHidden/>
          </w:rPr>
          <w:tab/>
        </w:r>
        <w:r w:rsidR="00332093">
          <w:rPr>
            <w:noProof/>
            <w:webHidden/>
          </w:rPr>
          <w:fldChar w:fldCharType="begin"/>
        </w:r>
        <w:r w:rsidR="00332093">
          <w:rPr>
            <w:noProof/>
            <w:webHidden/>
          </w:rPr>
          <w:instrText xml:space="preserve"> PAGEREF _Toc65750608 \h </w:instrText>
        </w:r>
        <w:r w:rsidR="00332093">
          <w:rPr>
            <w:noProof/>
            <w:webHidden/>
          </w:rPr>
        </w:r>
        <w:r w:rsidR="00332093">
          <w:rPr>
            <w:noProof/>
            <w:webHidden/>
          </w:rPr>
          <w:fldChar w:fldCharType="separate"/>
        </w:r>
        <w:r w:rsidR="00332093">
          <w:rPr>
            <w:noProof/>
            <w:webHidden/>
          </w:rPr>
          <w:t>146</w:t>
        </w:r>
        <w:r w:rsidR="00332093">
          <w:rPr>
            <w:noProof/>
            <w:webHidden/>
          </w:rPr>
          <w:fldChar w:fldCharType="end"/>
        </w:r>
      </w:hyperlink>
    </w:p>
    <w:p w14:paraId="3B2313A5"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09" w:history="1">
        <w:r w:rsidR="00332093" w:rsidRPr="00C6174A">
          <w:rPr>
            <w:rStyle w:val="Hyperlink"/>
            <w:noProof/>
          </w:rPr>
          <w:t>3.18.5</w:t>
        </w:r>
        <w:r w:rsidR="00332093">
          <w:rPr>
            <w:rFonts w:asciiTheme="minorHAnsi" w:eastAsiaTheme="minorEastAsia" w:hAnsiTheme="minorHAnsi" w:cstheme="minorBidi"/>
            <w:noProof/>
            <w:sz w:val="22"/>
            <w:szCs w:val="22"/>
          </w:rPr>
          <w:tab/>
        </w:r>
        <w:r w:rsidR="00332093" w:rsidRPr="00C6174A">
          <w:rPr>
            <w:rStyle w:val="Hyperlink"/>
            <w:noProof/>
          </w:rPr>
          <w:t>Requirements</w:t>
        </w:r>
        <w:r w:rsidR="00332093">
          <w:rPr>
            <w:noProof/>
            <w:webHidden/>
          </w:rPr>
          <w:tab/>
        </w:r>
        <w:r w:rsidR="00332093">
          <w:rPr>
            <w:noProof/>
            <w:webHidden/>
          </w:rPr>
          <w:fldChar w:fldCharType="begin"/>
        </w:r>
        <w:r w:rsidR="00332093">
          <w:rPr>
            <w:noProof/>
            <w:webHidden/>
          </w:rPr>
          <w:instrText xml:space="preserve"> PAGEREF _Toc65750609 \h </w:instrText>
        </w:r>
        <w:r w:rsidR="00332093">
          <w:rPr>
            <w:noProof/>
            <w:webHidden/>
          </w:rPr>
        </w:r>
        <w:r w:rsidR="00332093">
          <w:rPr>
            <w:noProof/>
            <w:webHidden/>
          </w:rPr>
          <w:fldChar w:fldCharType="separate"/>
        </w:r>
        <w:r w:rsidR="00332093">
          <w:rPr>
            <w:noProof/>
            <w:webHidden/>
          </w:rPr>
          <w:t>147</w:t>
        </w:r>
        <w:r w:rsidR="00332093">
          <w:rPr>
            <w:noProof/>
            <w:webHidden/>
          </w:rPr>
          <w:fldChar w:fldCharType="end"/>
        </w:r>
      </w:hyperlink>
    </w:p>
    <w:p w14:paraId="4BB56FB1"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10" w:history="1">
        <w:r w:rsidR="00332093" w:rsidRPr="00C6174A">
          <w:rPr>
            <w:rStyle w:val="Hyperlink"/>
            <w:noProof/>
          </w:rPr>
          <w:t>3.18.6</w:t>
        </w:r>
        <w:r w:rsidR="00332093">
          <w:rPr>
            <w:rFonts w:asciiTheme="minorHAnsi" w:eastAsiaTheme="minorEastAsia" w:hAnsiTheme="minorHAnsi" w:cstheme="minorBidi"/>
            <w:noProof/>
            <w:sz w:val="22"/>
            <w:szCs w:val="22"/>
          </w:rPr>
          <w:tab/>
        </w:r>
        <w:r w:rsidR="00332093" w:rsidRPr="00C6174A">
          <w:rPr>
            <w:rStyle w:val="Hyperlink"/>
            <w:noProof/>
          </w:rPr>
          <w:t>Sequence Diagrams</w:t>
        </w:r>
        <w:r w:rsidR="00332093">
          <w:rPr>
            <w:noProof/>
            <w:webHidden/>
          </w:rPr>
          <w:tab/>
        </w:r>
        <w:r w:rsidR="00332093">
          <w:rPr>
            <w:noProof/>
            <w:webHidden/>
          </w:rPr>
          <w:fldChar w:fldCharType="begin"/>
        </w:r>
        <w:r w:rsidR="00332093">
          <w:rPr>
            <w:noProof/>
            <w:webHidden/>
          </w:rPr>
          <w:instrText xml:space="preserve"> PAGEREF _Toc65750610 \h </w:instrText>
        </w:r>
        <w:r w:rsidR="00332093">
          <w:rPr>
            <w:noProof/>
            <w:webHidden/>
          </w:rPr>
        </w:r>
        <w:r w:rsidR="00332093">
          <w:rPr>
            <w:noProof/>
            <w:webHidden/>
          </w:rPr>
          <w:fldChar w:fldCharType="separate"/>
        </w:r>
        <w:r w:rsidR="00332093">
          <w:rPr>
            <w:noProof/>
            <w:webHidden/>
          </w:rPr>
          <w:t>148</w:t>
        </w:r>
        <w:r w:rsidR="00332093">
          <w:rPr>
            <w:noProof/>
            <w:webHidden/>
          </w:rPr>
          <w:fldChar w:fldCharType="end"/>
        </w:r>
      </w:hyperlink>
    </w:p>
    <w:p w14:paraId="0A8AAF79"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611" w:history="1">
        <w:r w:rsidR="00332093" w:rsidRPr="00C6174A">
          <w:rPr>
            <w:rStyle w:val="Hyperlink"/>
            <w:noProof/>
          </w:rPr>
          <w:t>3.19</w:t>
        </w:r>
        <w:r w:rsidR="00332093">
          <w:rPr>
            <w:rFonts w:asciiTheme="minorHAnsi" w:eastAsiaTheme="minorEastAsia" w:hAnsiTheme="minorHAnsi" w:cstheme="minorBidi"/>
            <w:i w:val="0"/>
            <w:noProof/>
            <w:sz w:val="22"/>
            <w:szCs w:val="22"/>
          </w:rPr>
          <w:tab/>
        </w:r>
        <w:r w:rsidR="00332093" w:rsidRPr="00C6174A">
          <w:rPr>
            <w:rStyle w:val="Hyperlink"/>
            <w:noProof/>
          </w:rPr>
          <w:t>VS-FUN-REQ-362897/A-Quiet Time for Exhaust Mode</w:t>
        </w:r>
        <w:r w:rsidR="00332093">
          <w:rPr>
            <w:noProof/>
            <w:webHidden/>
          </w:rPr>
          <w:tab/>
        </w:r>
        <w:r w:rsidR="00332093">
          <w:rPr>
            <w:noProof/>
            <w:webHidden/>
          </w:rPr>
          <w:fldChar w:fldCharType="begin"/>
        </w:r>
        <w:r w:rsidR="00332093">
          <w:rPr>
            <w:noProof/>
            <w:webHidden/>
          </w:rPr>
          <w:instrText xml:space="preserve"> PAGEREF _Toc65750611 \h </w:instrText>
        </w:r>
        <w:r w:rsidR="00332093">
          <w:rPr>
            <w:noProof/>
            <w:webHidden/>
          </w:rPr>
        </w:r>
        <w:r w:rsidR="00332093">
          <w:rPr>
            <w:noProof/>
            <w:webHidden/>
          </w:rPr>
          <w:fldChar w:fldCharType="separate"/>
        </w:r>
        <w:r w:rsidR="00332093">
          <w:rPr>
            <w:noProof/>
            <w:webHidden/>
          </w:rPr>
          <w:t>150</w:t>
        </w:r>
        <w:r w:rsidR="00332093">
          <w:rPr>
            <w:noProof/>
            <w:webHidden/>
          </w:rPr>
          <w:fldChar w:fldCharType="end"/>
        </w:r>
      </w:hyperlink>
    </w:p>
    <w:p w14:paraId="057A6417"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12" w:history="1">
        <w:r w:rsidR="00332093" w:rsidRPr="00C6174A">
          <w:rPr>
            <w:rStyle w:val="Hyperlink"/>
            <w:noProof/>
          </w:rPr>
          <w:t>3.19.1</w:t>
        </w:r>
        <w:r w:rsidR="00332093">
          <w:rPr>
            <w:rFonts w:asciiTheme="minorHAnsi" w:eastAsiaTheme="minorEastAsia" w:hAnsiTheme="minorHAnsi" w:cstheme="minorBidi"/>
            <w:noProof/>
            <w:sz w:val="22"/>
            <w:szCs w:val="22"/>
          </w:rPr>
          <w:tab/>
        </w:r>
        <w:r w:rsidR="00332093" w:rsidRPr="00C6174A">
          <w:rPr>
            <w:rStyle w:val="Hyperlink"/>
            <w:noProof/>
          </w:rPr>
          <w:t>Overview</w:t>
        </w:r>
        <w:r w:rsidR="00332093">
          <w:rPr>
            <w:noProof/>
            <w:webHidden/>
          </w:rPr>
          <w:tab/>
        </w:r>
        <w:r w:rsidR="00332093">
          <w:rPr>
            <w:noProof/>
            <w:webHidden/>
          </w:rPr>
          <w:fldChar w:fldCharType="begin"/>
        </w:r>
        <w:r w:rsidR="00332093">
          <w:rPr>
            <w:noProof/>
            <w:webHidden/>
          </w:rPr>
          <w:instrText xml:space="preserve"> PAGEREF _Toc65750612 \h </w:instrText>
        </w:r>
        <w:r w:rsidR="00332093">
          <w:rPr>
            <w:noProof/>
            <w:webHidden/>
          </w:rPr>
        </w:r>
        <w:r w:rsidR="00332093">
          <w:rPr>
            <w:noProof/>
            <w:webHidden/>
          </w:rPr>
          <w:fldChar w:fldCharType="separate"/>
        </w:r>
        <w:r w:rsidR="00332093">
          <w:rPr>
            <w:noProof/>
            <w:webHidden/>
          </w:rPr>
          <w:t>150</w:t>
        </w:r>
        <w:r w:rsidR="00332093">
          <w:rPr>
            <w:noProof/>
            <w:webHidden/>
          </w:rPr>
          <w:fldChar w:fldCharType="end"/>
        </w:r>
      </w:hyperlink>
    </w:p>
    <w:p w14:paraId="435E837F"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13" w:history="1">
        <w:r w:rsidR="00332093" w:rsidRPr="00C6174A">
          <w:rPr>
            <w:rStyle w:val="Hyperlink"/>
            <w:noProof/>
          </w:rPr>
          <w:t>3.19.2</w:t>
        </w:r>
        <w:r w:rsidR="00332093">
          <w:rPr>
            <w:rFonts w:asciiTheme="minorHAnsi" w:eastAsiaTheme="minorEastAsia" w:hAnsiTheme="minorHAnsi" w:cstheme="minorBidi"/>
            <w:noProof/>
            <w:sz w:val="22"/>
            <w:szCs w:val="22"/>
          </w:rPr>
          <w:tab/>
        </w:r>
        <w:r w:rsidR="00332093" w:rsidRPr="00C6174A">
          <w:rPr>
            <w:rStyle w:val="Hyperlink"/>
            <w:noProof/>
          </w:rPr>
          <w:t>VS-CLD-REQ-362990/A-Quiet Time Client</w:t>
        </w:r>
        <w:r w:rsidR="00332093">
          <w:rPr>
            <w:noProof/>
            <w:webHidden/>
          </w:rPr>
          <w:tab/>
        </w:r>
        <w:r w:rsidR="00332093">
          <w:rPr>
            <w:noProof/>
            <w:webHidden/>
          </w:rPr>
          <w:fldChar w:fldCharType="begin"/>
        </w:r>
        <w:r w:rsidR="00332093">
          <w:rPr>
            <w:noProof/>
            <w:webHidden/>
          </w:rPr>
          <w:instrText xml:space="preserve"> PAGEREF _Toc65750613 \h </w:instrText>
        </w:r>
        <w:r w:rsidR="00332093">
          <w:rPr>
            <w:noProof/>
            <w:webHidden/>
          </w:rPr>
        </w:r>
        <w:r w:rsidR="00332093">
          <w:rPr>
            <w:noProof/>
            <w:webHidden/>
          </w:rPr>
          <w:fldChar w:fldCharType="separate"/>
        </w:r>
        <w:r w:rsidR="00332093">
          <w:rPr>
            <w:noProof/>
            <w:webHidden/>
          </w:rPr>
          <w:t>150</w:t>
        </w:r>
        <w:r w:rsidR="00332093">
          <w:rPr>
            <w:noProof/>
            <w:webHidden/>
          </w:rPr>
          <w:fldChar w:fldCharType="end"/>
        </w:r>
      </w:hyperlink>
    </w:p>
    <w:p w14:paraId="1BE7815F"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14" w:history="1">
        <w:r w:rsidR="00332093" w:rsidRPr="00C6174A">
          <w:rPr>
            <w:rStyle w:val="Hyperlink"/>
            <w:noProof/>
          </w:rPr>
          <w:t>3.19.3</w:t>
        </w:r>
        <w:r w:rsidR="00332093">
          <w:rPr>
            <w:rFonts w:asciiTheme="minorHAnsi" w:eastAsiaTheme="minorEastAsia" w:hAnsiTheme="minorHAnsi" w:cstheme="minorBidi"/>
            <w:noProof/>
            <w:sz w:val="22"/>
            <w:szCs w:val="22"/>
          </w:rPr>
          <w:tab/>
        </w:r>
        <w:r w:rsidR="00332093" w:rsidRPr="00C6174A">
          <w:rPr>
            <w:rStyle w:val="Hyperlink"/>
            <w:noProof/>
          </w:rPr>
          <w:t>VS-CLD-REQ-362991/A-Quiet Time Server</w:t>
        </w:r>
        <w:r w:rsidR="00332093">
          <w:rPr>
            <w:noProof/>
            <w:webHidden/>
          </w:rPr>
          <w:tab/>
        </w:r>
        <w:r w:rsidR="00332093">
          <w:rPr>
            <w:noProof/>
            <w:webHidden/>
          </w:rPr>
          <w:fldChar w:fldCharType="begin"/>
        </w:r>
        <w:r w:rsidR="00332093">
          <w:rPr>
            <w:noProof/>
            <w:webHidden/>
          </w:rPr>
          <w:instrText xml:space="preserve"> PAGEREF _Toc65750614 \h </w:instrText>
        </w:r>
        <w:r w:rsidR="00332093">
          <w:rPr>
            <w:noProof/>
            <w:webHidden/>
          </w:rPr>
        </w:r>
        <w:r w:rsidR="00332093">
          <w:rPr>
            <w:noProof/>
            <w:webHidden/>
          </w:rPr>
          <w:fldChar w:fldCharType="separate"/>
        </w:r>
        <w:r w:rsidR="00332093">
          <w:rPr>
            <w:noProof/>
            <w:webHidden/>
          </w:rPr>
          <w:t>150</w:t>
        </w:r>
        <w:r w:rsidR="00332093">
          <w:rPr>
            <w:noProof/>
            <w:webHidden/>
          </w:rPr>
          <w:fldChar w:fldCharType="end"/>
        </w:r>
      </w:hyperlink>
    </w:p>
    <w:p w14:paraId="1B5AD203"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15" w:history="1">
        <w:r w:rsidR="00332093" w:rsidRPr="00C6174A">
          <w:rPr>
            <w:rStyle w:val="Hyperlink"/>
            <w:noProof/>
          </w:rPr>
          <w:t>3.19.4</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_Toc65750615 \h </w:instrText>
        </w:r>
        <w:r w:rsidR="00332093">
          <w:rPr>
            <w:noProof/>
            <w:webHidden/>
          </w:rPr>
        </w:r>
        <w:r w:rsidR="00332093">
          <w:rPr>
            <w:noProof/>
            <w:webHidden/>
          </w:rPr>
          <w:fldChar w:fldCharType="separate"/>
        </w:r>
        <w:r w:rsidR="00332093">
          <w:rPr>
            <w:noProof/>
            <w:webHidden/>
          </w:rPr>
          <w:t>150</w:t>
        </w:r>
        <w:r w:rsidR="00332093">
          <w:rPr>
            <w:noProof/>
            <w:webHidden/>
          </w:rPr>
          <w:fldChar w:fldCharType="end"/>
        </w:r>
      </w:hyperlink>
    </w:p>
    <w:p w14:paraId="06376EEC"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16" w:history="1">
        <w:r w:rsidR="00332093" w:rsidRPr="00C6174A">
          <w:rPr>
            <w:rStyle w:val="Hyperlink"/>
            <w:noProof/>
          </w:rPr>
          <w:t>3.19.5</w:t>
        </w:r>
        <w:r w:rsidR="00332093">
          <w:rPr>
            <w:rFonts w:asciiTheme="minorHAnsi" w:eastAsiaTheme="minorEastAsia" w:hAnsiTheme="minorHAnsi" w:cstheme="minorBidi"/>
            <w:noProof/>
            <w:sz w:val="22"/>
            <w:szCs w:val="22"/>
          </w:rPr>
          <w:tab/>
        </w:r>
        <w:r w:rsidR="00332093" w:rsidRPr="00C6174A">
          <w:rPr>
            <w:rStyle w:val="Hyperlink"/>
            <w:noProof/>
          </w:rPr>
          <w:t>Interface Requirements</w:t>
        </w:r>
        <w:r w:rsidR="00332093">
          <w:rPr>
            <w:noProof/>
            <w:webHidden/>
          </w:rPr>
          <w:tab/>
        </w:r>
        <w:r w:rsidR="00332093">
          <w:rPr>
            <w:noProof/>
            <w:webHidden/>
          </w:rPr>
          <w:fldChar w:fldCharType="begin"/>
        </w:r>
        <w:r w:rsidR="00332093">
          <w:rPr>
            <w:noProof/>
            <w:webHidden/>
          </w:rPr>
          <w:instrText xml:space="preserve"> PAGEREF _Toc65750616 \h </w:instrText>
        </w:r>
        <w:r w:rsidR="00332093">
          <w:rPr>
            <w:noProof/>
            <w:webHidden/>
          </w:rPr>
        </w:r>
        <w:r w:rsidR="00332093">
          <w:rPr>
            <w:noProof/>
            <w:webHidden/>
          </w:rPr>
          <w:fldChar w:fldCharType="separate"/>
        </w:r>
        <w:r w:rsidR="00332093">
          <w:rPr>
            <w:noProof/>
            <w:webHidden/>
          </w:rPr>
          <w:t>151</w:t>
        </w:r>
        <w:r w:rsidR="00332093">
          <w:rPr>
            <w:noProof/>
            <w:webHidden/>
          </w:rPr>
          <w:fldChar w:fldCharType="end"/>
        </w:r>
      </w:hyperlink>
    </w:p>
    <w:p w14:paraId="17A6FF32"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17" w:history="1">
        <w:r w:rsidR="00332093" w:rsidRPr="00C6174A">
          <w:rPr>
            <w:rStyle w:val="Hyperlink"/>
            <w:noProof/>
          </w:rPr>
          <w:t>3.19.6</w:t>
        </w:r>
        <w:r w:rsidR="00332093">
          <w:rPr>
            <w:rFonts w:asciiTheme="minorHAnsi" w:eastAsiaTheme="minorEastAsia" w:hAnsiTheme="minorHAnsi" w:cstheme="minorBidi"/>
            <w:noProof/>
            <w:sz w:val="22"/>
            <w:szCs w:val="22"/>
          </w:rPr>
          <w:tab/>
        </w:r>
        <w:r w:rsidR="00332093" w:rsidRPr="00C6174A">
          <w:rPr>
            <w:rStyle w:val="Hyperlink"/>
            <w:noProof/>
          </w:rPr>
          <w:t>Requirements</w:t>
        </w:r>
        <w:r w:rsidR="00332093">
          <w:rPr>
            <w:noProof/>
            <w:webHidden/>
          </w:rPr>
          <w:tab/>
        </w:r>
        <w:r w:rsidR="00332093">
          <w:rPr>
            <w:noProof/>
            <w:webHidden/>
          </w:rPr>
          <w:fldChar w:fldCharType="begin"/>
        </w:r>
        <w:r w:rsidR="00332093">
          <w:rPr>
            <w:noProof/>
            <w:webHidden/>
          </w:rPr>
          <w:instrText xml:space="preserve"> PAGEREF _Toc65750617 \h </w:instrText>
        </w:r>
        <w:r w:rsidR="00332093">
          <w:rPr>
            <w:noProof/>
            <w:webHidden/>
          </w:rPr>
        </w:r>
        <w:r w:rsidR="00332093">
          <w:rPr>
            <w:noProof/>
            <w:webHidden/>
          </w:rPr>
          <w:fldChar w:fldCharType="separate"/>
        </w:r>
        <w:r w:rsidR="00332093">
          <w:rPr>
            <w:noProof/>
            <w:webHidden/>
          </w:rPr>
          <w:t>153</w:t>
        </w:r>
        <w:r w:rsidR="00332093">
          <w:rPr>
            <w:noProof/>
            <w:webHidden/>
          </w:rPr>
          <w:fldChar w:fldCharType="end"/>
        </w:r>
      </w:hyperlink>
    </w:p>
    <w:p w14:paraId="7C98E220"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18" w:history="1">
        <w:r w:rsidR="00332093" w:rsidRPr="00C6174A">
          <w:rPr>
            <w:rStyle w:val="Hyperlink"/>
            <w:noProof/>
          </w:rPr>
          <w:t>3.19.7</w:t>
        </w:r>
        <w:r w:rsidR="00332093">
          <w:rPr>
            <w:rFonts w:asciiTheme="minorHAnsi" w:eastAsiaTheme="minorEastAsia" w:hAnsiTheme="minorHAnsi" w:cstheme="minorBidi"/>
            <w:noProof/>
            <w:sz w:val="22"/>
            <w:szCs w:val="22"/>
          </w:rPr>
          <w:tab/>
        </w:r>
        <w:r w:rsidR="00332093" w:rsidRPr="00C6174A">
          <w:rPr>
            <w:rStyle w:val="Hyperlink"/>
            <w:noProof/>
          </w:rPr>
          <w:t>Sequence Diagrams</w:t>
        </w:r>
        <w:r w:rsidR="00332093">
          <w:rPr>
            <w:noProof/>
            <w:webHidden/>
          </w:rPr>
          <w:tab/>
        </w:r>
        <w:r w:rsidR="00332093">
          <w:rPr>
            <w:noProof/>
            <w:webHidden/>
          </w:rPr>
          <w:fldChar w:fldCharType="begin"/>
        </w:r>
        <w:r w:rsidR="00332093">
          <w:rPr>
            <w:noProof/>
            <w:webHidden/>
          </w:rPr>
          <w:instrText xml:space="preserve"> PAGEREF _Toc65750618 \h </w:instrText>
        </w:r>
        <w:r w:rsidR="00332093">
          <w:rPr>
            <w:noProof/>
            <w:webHidden/>
          </w:rPr>
        </w:r>
        <w:r w:rsidR="00332093">
          <w:rPr>
            <w:noProof/>
            <w:webHidden/>
          </w:rPr>
          <w:fldChar w:fldCharType="separate"/>
        </w:r>
        <w:r w:rsidR="00332093">
          <w:rPr>
            <w:noProof/>
            <w:webHidden/>
          </w:rPr>
          <w:t>155</w:t>
        </w:r>
        <w:r w:rsidR="00332093">
          <w:rPr>
            <w:noProof/>
            <w:webHidden/>
          </w:rPr>
          <w:fldChar w:fldCharType="end"/>
        </w:r>
      </w:hyperlink>
    </w:p>
    <w:p w14:paraId="1027D1F9"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619" w:history="1">
        <w:r w:rsidR="00332093" w:rsidRPr="00C6174A">
          <w:rPr>
            <w:rStyle w:val="Hyperlink"/>
            <w:noProof/>
          </w:rPr>
          <w:t>3.20</w:t>
        </w:r>
        <w:r w:rsidR="00332093">
          <w:rPr>
            <w:rFonts w:asciiTheme="minorHAnsi" w:eastAsiaTheme="minorEastAsia" w:hAnsiTheme="minorHAnsi" w:cstheme="minorBidi"/>
            <w:i w:val="0"/>
            <w:noProof/>
            <w:sz w:val="22"/>
            <w:szCs w:val="22"/>
          </w:rPr>
          <w:tab/>
        </w:r>
        <w:r w:rsidR="00332093" w:rsidRPr="00C6174A">
          <w:rPr>
            <w:rStyle w:val="Hyperlink"/>
            <w:noProof/>
          </w:rPr>
          <w:t>VS-FUN-REQ-375892/A-Trail Turn Assist</w:t>
        </w:r>
        <w:r w:rsidR="00332093">
          <w:rPr>
            <w:noProof/>
            <w:webHidden/>
          </w:rPr>
          <w:tab/>
        </w:r>
        <w:r w:rsidR="00332093">
          <w:rPr>
            <w:noProof/>
            <w:webHidden/>
          </w:rPr>
          <w:fldChar w:fldCharType="begin"/>
        </w:r>
        <w:r w:rsidR="00332093">
          <w:rPr>
            <w:noProof/>
            <w:webHidden/>
          </w:rPr>
          <w:instrText xml:space="preserve"> PAGEREF _Toc65750619 \h </w:instrText>
        </w:r>
        <w:r w:rsidR="00332093">
          <w:rPr>
            <w:noProof/>
            <w:webHidden/>
          </w:rPr>
        </w:r>
        <w:r w:rsidR="00332093">
          <w:rPr>
            <w:noProof/>
            <w:webHidden/>
          </w:rPr>
          <w:fldChar w:fldCharType="separate"/>
        </w:r>
        <w:r w:rsidR="00332093">
          <w:rPr>
            <w:noProof/>
            <w:webHidden/>
          </w:rPr>
          <w:t>158</w:t>
        </w:r>
        <w:r w:rsidR="00332093">
          <w:rPr>
            <w:noProof/>
            <w:webHidden/>
          </w:rPr>
          <w:fldChar w:fldCharType="end"/>
        </w:r>
      </w:hyperlink>
    </w:p>
    <w:p w14:paraId="62AF0A1B"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20" w:history="1">
        <w:r w:rsidR="00332093" w:rsidRPr="00C6174A">
          <w:rPr>
            <w:rStyle w:val="Hyperlink"/>
            <w:noProof/>
          </w:rPr>
          <w:t>3.20.1</w:t>
        </w:r>
        <w:r w:rsidR="00332093">
          <w:rPr>
            <w:rFonts w:asciiTheme="minorHAnsi" w:eastAsiaTheme="minorEastAsia" w:hAnsiTheme="minorHAnsi" w:cstheme="minorBidi"/>
            <w:noProof/>
            <w:sz w:val="22"/>
            <w:szCs w:val="22"/>
          </w:rPr>
          <w:tab/>
        </w:r>
        <w:r w:rsidR="00332093" w:rsidRPr="00C6174A">
          <w:rPr>
            <w:rStyle w:val="Hyperlink"/>
            <w:noProof/>
          </w:rPr>
          <w:t>Overview</w:t>
        </w:r>
        <w:r w:rsidR="00332093">
          <w:rPr>
            <w:noProof/>
            <w:webHidden/>
          </w:rPr>
          <w:tab/>
        </w:r>
        <w:r w:rsidR="00332093">
          <w:rPr>
            <w:noProof/>
            <w:webHidden/>
          </w:rPr>
          <w:fldChar w:fldCharType="begin"/>
        </w:r>
        <w:r w:rsidR="00332093">
          <w:rPr>
            <w:noProof/>
            <w:webHidden/>
          </w:rPr>
          <w:instrText xml:space="preserve"> PAGEREF _Toc65750620 \h </w:instrText>
        </w:r>
        <w:r w:rsidR="00332093">
          <w:rPr>
            <w:noProof/>
            <w:webHidden/>
          </w:rPr>
        </w:r>
        <w:r w:rsidR="00332093">
          <w:rPr>
            <w:noProof/>
            <w:webHidden/>
          </w:rPr>
          <w:fldChar w:fldCharType="separate"/>
        </w:r>
        <w:r w:rsidR="00332093">
          <w:rPr>
            <w:noProof/>
            <w:webHidden/>
          </w:rPr>
          <w:t>158</w:t>
        </w:r>
        <w:r w:rsidR="00332093">
          <w:rPr>
            <w:noProof/>
            <w:webHidden/>
          </w:rPr>
          <w:fldChar w:fldCharType="end"/>
        </w:r>
      </w:hyperlink>
    </w:p>
    <w:p w14:paraId="7023A70A"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21" w:history="1">
        <w:r w:rsidR="00332093" w:rsidRPr="00C6174A">
          <w:rPr>
            <w:rStyle w:val="Hyperlink"/>
            <w:noProof/>
          </w:rPr>
          <w:t>3.20.2</w:t>
        </w:r>
        <w:r w:rsidR="00332093">
          <w:rPr>
            <w:rFonts w:asciiTheme="minorHAnsi" w:eastAsiaTheme="minorEastAsia" w:hAnsiTheme="minorHAnsi" w:cstheme="minorBidi"/>
            <w:noProof/>
            <w:sz w:val="22"/>
            <w:szCs w:val="22"/>
          </w:rPr>
          <w:tab/>
        </w:r>
        <w:r w:rsidR="00332093" w:rsidRPr="00C6174A">
          <w:rPr>
            <w:rStyle w:val="Hyperlink"/>
            <w:noProof/>
          </w:rPr>
          <w:t>Terminology and Abbreviations</w:t>
        </w:r>
        <w:r w:rsidR="00332093">
          <w:rPr>
            <w:noProof/>
            <w:webHidden/>
          </w:rPr>
          <w:tab/>
        </w:r>
        <w:r w:rsidR="00332093">
          <w:rPr>
            <w:noProof/>
            <w:webHidden/>
          </w:rPr>
          <w:fldChar w:fldCharType="begin"/>
        </w:r>
        <w:r w:rsidR="00332093">
          <w:rPr>
            <w:noProof/>
            <w:webHidden/>
          </w:rPr>
          <w:instrText xml:space="preserve"> PAGEREF _Toc65750621 \h </w:instrText>
        </w:r>
        <w:r w:rsidR="00332093">
          <w:rPr>
            <w:noProof/>
            <w:webHidden/>
          </w:rPr>
        </w:r>
        <w:r w:rsidR="00332093">
          <w:rPr>
            <w:noProof/>
            <w:webHidden/>
          </w:rPr>
          <w:fldChar w:fldCharType="separate"/>
        </w:r>
        <w:r w:rsidR="00332093">
          <w:rPr>
            <w:noProof/>
            <w:webHidden/>
          </w:rPr>
          <w:t>158</w:t>
        </w:r>
        <w:r w:rsidR="00332093">
          <w:rPr>
            <w:noProof/>
            <w:webHidden/>
          </w:rPr>
          <w:fldChar w:fldCharType="end"/>
        </w:r>
      </w:hyperlink>
    </w:p>
    <w:p w14:paraId="22CC26CB"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22" w:history="1">
        <w:r w:rsidR="00332093" w:rsidRPr="00C6174A">
          <w:rPr>
            <w:rStyle w:val="Hyperlink"/>
            <w:noProof/>
          </w:rPr>
          <w:t>3.20.3</w:t>
        </w:r>
        <w:r w:rsidR="00332093">
          <w:rPr>
            <w:rFonts w:asciiTheme="minorHAnsi" w:eastAsiaTheme="minorEastAsia" w:hAnsiTheme="minorHAnsi" w:cstheme="minorBidi"/>
            <w:noProof/>
            <w:sz w:val="22"/>
            <w:szCs w:val="22"/>
          </w:rPr>
          <w:tab/>
        </w:r>
        <w:r w:rsidR="00332093" w:rsidRPr="00C6174A">
          <w:rPr>
            <w:rStyle w:val="Hyperlink"/>
            <w:noProof/>
          </w:rPr>
          <w:t>VS-CLD-REQ-375893/A-Trail Turn Assist Client</w:t>
        </w:r>
        <w:r w:rsidR="00332093">
          <w:rPr>
            <w:noProof/>
            <w:webHidden/>
          </w:rPr>
          <w:tab/>
        </w:r>
        <w:r w:rsidR="00332093">
          <w:rPr>
            <w:noProof/>
            <w:webHidden/>
          </w:rPr>
          <w:fldChar w:fldCharType="begin"/>
        </w:r>
        <w:r w:rsidR="00332093">
          <w:rPr>
            <w:noProof/>
            <w:webHidden/>
          </w:rPr>
          <w:instrText xml:space="preserve"> PAGEREF _Toc65750622 \h </w:instrText>
        </w:r>
        <w:r w:rsidR="00332093">
          <w:rPr>
            <w:noProof/>
            <w:webHidden/>
          </w:rPr>
        </w:r>
        <w:r w:rsidR="00332093">
          <w:rPr>
            <w:noProof/>
            <w:webHidden/>
          </w:rPr>
          <w:fldChar w:fldCharType="separate"/>
        </w:r>
        <w:r w:rsidR="00332093">
          <w:rPr>
            <w:noProof/>
            <w:webHidden/>
          </w:rPr>
          <w:t>158</w:t>
        </w:r>
        <w:r w:rsidR="00332093">
          <w:rPr>
            <w:noProof/>
            <w:webHidden/>
          </w:rPr>
          <w:fldChar w:fldCharType="end"/>
        </w:r>
      </w:hyperlink>
    </w:p>
    <w:p w14:paraId="0CF8EC7A"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23" w:history="1">
        <w:r w:rsidR="00332093" w:rsidRPr="00C6174A">
          <w:rPr>
            <w:rStyle w:val="Hyperlink"/>
            <w:noProof/>
          </w:rPr>
          <w:t>3.20.4</w:t>
        </w:r>
        <w:r w:rsidR="00332093">
          <w:rPr>
            <w:rFonts w:asciiTheme="minorHAnsi" w:eastAsiaTheme="minorEastAsia" w:hAnsiTheme="minorHAnsi" w:cstheme="minorBidi"/>
            <w:noProof/>
            <w:sz w:val="22"/>
            <w:szCs w:val="22"/>
          </w:rPr>
          <w:tab/>
        </w:r>
        <w:r w:rsidR="00332093" w:rsidRPr="00C6174A">
          <w:rPr>
            <w:rStyle w:val="Hyperlink"/>
            <w:noProof/>
          </w:rPr>
          <w:t>VS-CLD-REQ-375896/A-Trail Turn Assist Server</w:t>
        </w:r>
        <w:r w:rsidR="00332093">
          <w:rPr>
            <w:noProof/>
            <w:webHidden/>
          </w:rPr>
          <w:tab/>
        </w:r>
        <w:r w:rsidR="00332093">
          <w:rPr>
            <w:noProof/>
            <w:webHidden/>
          </w:rPr>
          <w:fldChar w:fldCharType="begin"/>
        </w:r>
        <w:r w:rsidR="00332093">
          <w:rPr>
            <w:noProof/>
            <w:webHidden/>
          </w:rPr>
          <w:instrText xml:space="preserve"> PAGEREF _Toc65750623 \h </w:instrText>
        </w:r>
        <w:r w:rsidR="00332093">
          <w:rPr>
            <w:noProof/>
            <w:webHidden/>
          </w:rPr>
        </w:r>
        <w:r w:rsidR="00332093">
          <w:rPr>
            <w:noProof/>
            <w:webHidden/>
          </w:rPr>
          <w:fldChar w:fldCharType="separate"/>
        </w:r>
        <w:r w:rsidR="00332093">
          <w:rPr>
            <w:noProof/>
            <w:webHidden/>
          </w:rPr>
          <w:t>158</w:t>
        </w:r>
        <w:r w:rsidR="00332093">
          <w:rPr>
            <w:noProof/>
            <w:webHidden/>
          </w:rPr>
          <w:fldChar w:fldCharType="end"/>
        </w:r>
      </w:hyperlink>
    </w:p>
    <w:p w14:paraId="4494B6AC"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24" w:history="1">
        <w:r w:rsidR="00332093" w:rsidRPr="00C6174A">
          <w:rPr>
            <w:rStyle w:val="Hyperlink"/>
            <w:noProof/>
          </w:rPr>
          <w:t>3.20.5</w:t>
        </w:r>
        <w:r w:rsidR="00332093">
          <w:rPr>
            <w:rFonts w:asciiTheme="minorHAnsi" w:eastAsiaTheme="minorEastAsia" w:hAnsiTheme="minorHAnsi" w:cstheme="minorBidi"/>
            <w:noProof/>
            <w:sz w:val="22"/>
            <w:szCs w:val="22"/>
          </w:rPr>
          <w:tab/>
        </w:r>
        <w:r w:rsidR="00332093" w:rsidRPr="00C6174A">
          <w:rPr>
            <w:rStyle w:val="Hyperlink"/>
            <w:noProof/>
          </w:rPr>
          <w:t>Physical Mapping of Classes</w:t>
        </w:r>
        <w:r w:rsidR="00332093">
          <w:rPr>
            <w:noProof/>
            <w:webHidden/>
          </w:rPr>
          <w:tab/>
        </w:r>
        <w:r w:rsidR="00332093">
          <w:rPr>
            <w:noProof/>
            <w:webHidden/>
          </w:rPr>
          <w:fldChar w:fldCharType="begin"/>
        </w:r>
        <w:r w:rsidR="00332093">
          <w:rPr>
            <w:noProof/>
            <w:webHidden/>
          </w:rPr>
          <w:instrText xml:space="preserve"> PAGEREF _Toc65750624 \h </w:instrText>
        </w:r>
        <w:r w:rsidR="00332093">
          <w:rPr>
            <w:noProof/>
            <w:webHidden/>
          </w:rPr>
        </w:r>
        <w:r w:rsidR="00332093">
          <w:rPr>
            <w:noProof/>
            <w:webHidden/>
          </w:rPr>
          <w:fldChar w:fldCharType="separate"/>
        </w:r>
        <w:r w:rsidR="00332093">
          <w:rPr>
            <w:noProof/>
            <w:webHidden/>
          </w:rPr>
          <w:t>158</w:t>
        </w:r>
        <w:r w:rsidR="00332093">
          <w:rPr>
            <w:noProof/>
            <w:webHidden/>
          </w:rPr>
          <w:fldChar w:fldCharType="end"/>
        </w:r>
      </w:hyperlink>
    </w:p>
    <w:p w14:paraId="1830C0B9"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25" w:history="1">
        <w:r w:rsidR="00332093" w:rsidRPr="00C6174A">
          <w:rPr>
            <w:rStyle w:val="Hyperlink"/>
            <w:noProof/>
          </w:rPr>
          <w:t>3.20.6</w:t>
        </w:r>
        <w:r w:rsidR="00332093">
          <w:rPr>
            <w:rFonts w:asciiTheme="minorHAnsi" w:eastAsiaTheme="minorEastAsia" w:hAnsiTheme="minorHAnsi" w:cstheme="minorBidi"/>
            <w:noProof/>
            <w:sz w:val="22"/>
            <w:szCs w:val="22"/>
          </w:rPr>
          <w:tab/>
        </w:r>
        <w:r w:rsidR="00332093" w:rsidRPr="00C6174A">
          <w:rPr>
            <w:rStyle w:val="Hyperlink"/>
            <w:noProof/>
          </w:rPr>
          <w:t>Interface Requirements</w:t>
        </w:r>
        <w:r w:rsidR="00332093">
          <w:rPr>
            <w:noProof/>
            <w:webHidden/>
          </w:rPr>
          <w:tab/>
        </w:r>
        <w:r w:rsidR="00332093">
          <w:rPr>
            <w:noProof/>
            <w:webHidden/>
          </w:rPr>
          <w:fldChar w:fldCharType="begin"/>
        </w:r>
        <w:r w:rsidR="00332093">
          <w:rPr>
            <w:noProof/>
            <w:webHidden/>
          </w:rPr>
          <w:instrText xml:space="preserve"> PAGEREF _Toc65750625 \h </w:instrText>
        </w:r>
        <w:r w:rsidR="00332093">
          <w:rPr>
            <w:noProof/>
            <w:webHidden/>
          </w:rPr>
        </w:r>
        <w:r w:rsidR="00332093">
          <w:rPr>
            <w:noProof/>
            <w:webHidden/>
          </w:rPr>
          <w:fldChar w:fldCharType="separate"/>
        </w:r>
        <w:r w:rsidR="00332093">
          <w:rPr>
            <w:noProof/>
            <w:webHidden/>
          </w:rPr>
          <w:t>158</w:t>
        </w:r>
        <w:r w:rsidR="00332093">
          <w:rPr>
            <w:noProof/>
            <w:webHidden/>
          </w:rPr>
          <w:fldChar w:fldCharType="end"/>
        </w:r>
      </w:hyperlink>
    </w:p>
    <w:p w14:paraId="215E43B0"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26" w:history="1">
        <w:r w:rsidR="00332093" w:rsidRPr="00C6174A">
          <w:rPr>
            <w:rStyle w:val="Hyperlink"/>
            <w:noProof/>
          </w:rPr>
          <w:t>3.20.7</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_Toc65750626 \h </w:instrText>
        </w:r>
        <w:r w:rsidR="00332093">
          <w:rPr>
            <w:noProof/>
            <w:webHidden/>
          </w:rPr>
        </w:r>
        <w:r w:rsidR="00332093">
          <w:rPr>
            <w:noProof/>
            <w:webHidden/>
          </w:rPr>
          <w:fldChar w:fldCharType="separate"/>
        </w:r>
        <w:r w:rsidR="00332093">
          <w:rPr>
            <w:noProof/>
            <w:webHidden/>
          </w:rPr>
          <w:t>159</w:t>
        </w:r>
        <w:r w:rsidR="00332093">
          <w:rPr>
            <w:noProof/>
            <w:webHidden/>
          </w:rPr>
          <w:fldChar w:fldCharType="end"/>
        </w:r>
      </w:hyperlink>
    </w:p>
    <w:p w14:paraId="38577F8B"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27" w:history="1">
        <w:r w:rsidR="00332093" w:rsidRPr="00C6174A">
          <w:rPr>
            <w:rStyle w:val="Hyperlink"/>
            <w:noProof/>
          </w:rPr>
          <w:t>3.20.8</w:t>
        </w:r>
        <w:r w:rsidR="00332093">
          <w:rPr>
            <w:rFonts w:asciiTheme="minorHAnsi" w:eastAsiaTheme="minorEastAsia" w:hAnsiTheme="minorHAnsi" w:cstheme="minorBidi"/>
            <w:noProof/>
            <w:sz w:val="22"/>
            <w:szCs w:val="22"/>
          </w:rPr>
          <w:tab/>
        </w:r>
        <w:r w:rsidR="00332093" w:rsidRPr="00C6174A">
          <w:rPr>
            <w:rStyle w:val="Hyperlink"/>
            <w:noProof/>
          </w:rPr>
          <w:t>Requirements</w:t>
        </w:r>
        <w:r w:rsidR="00332093">
          <w:rPr>
            <w:noProof/>
            <w:webHidden/>
          </w:rPr>
          <w:tab/>
        </w:r>
        <w:r w:rsidR="00332093">
          <w:rPr>
            <w:noProof/>
            <w:webHidden/>
          </w:rPr>
          <w:fldChar w:fldCharType="begin"/>
        </w:r>
        <w:r w:rsidR="00332093">
          <w:rPr>
            <w:noProof/>
            <w:webHidden/>
          </w:rPr>
          <w:instrText xml:space="preserve"> PAGEREF _Toc65750627 \h </w:instrText>
        </w:r>
        <w:r w:rsidR="00332093">
          <w:rPr>
            <w:noProof/>
            <w:webHidden/>
          </w:rPr>
        </w:r>
        <w:r w:rsidR="00332093">
          <w:rPr>
            <w:noProof/>
            <w:webHidden/>
          </w:rPr>
          <w:fldChar w:fldCharType="separate"/>
        </w:r>
        <w:r w:rsidR="00332093">
          <w:rPr>
            <w:noProof/>
            <w:webHidden/>
          </w:rPr>
          <w:t>160</w:t>
        </w:r>
        <w:r w:rsidR="00332093">
          <w:rPr>
            <w:noProof/>
            <w:webHidden/>
          </w:rPr>
          <w:fldChar w:fldCharType="end"/>
        </w:r>
      </w:hyperlink>
    </w:p>
    <w:p w14:paraId="0FC4D1B7"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28" w:history="1">
        <w:r w:rsidR="00332093" w:rsidRPr="00C6174A">
          <w:rPr>
            <w:rStyle w:val="Hyperlink"/>
            <w:noProof/>
          </w:rPr>
          <w:t>3.20.9</w:t>
        </w:r>
        <w:r w:rsidR="00332093">
          <w:rPr>
            <w:rFonts w:asciiTheme="minorHAnsi" w:eastAsiaTheme="minorEastAsia" w:hAnsiTheme="minorHAnsi" w:cstheme="minorBidi"/>
            <w:noProof/>
            <w:sz w:val="22"/>
            <w:szCs w:val="22"/>
          </w:rPr>
          <w:tab/>
        </w:r>
        <w:r w:rsidR="00332093" w:rsidRPr="00C6174A">
          <w:rPr>
            <w:rStyle w:val="Hyperlink"/>
            <w:noProof/>
          </w:rPr>
          <w:t>Sequence Diagrams</w:t>
        </w:r>
        <w:r w:rsidR="00332093">
          <w:rPr>
            <w:noProof/>
            <w:webHidden/>
          </w:rPr>
          <w:tab/>
        </w:r>
        <w:r w:rsidR="00332093">
          <w:rPr>
            <w:noProof/>
            <w:webHidden/>
          </w:rPr>
          <w:fldChar w:fldCharType="begin"/>
        </w:r>
        <w:r w:rsidR="00332093">
          <w:rPr>
            <w:noProof/>
            <w:webHidden/>
          </w:rPr>
          <w:instrText xml:space="preserve"> PAGEREF _Toc65750628 \h </w:instrText>
        </w:r>
        <w:r w:rsidR="00332093">
          <w:rPr>
            <w:noProof/>
            <w:webHidden/>
          </w:rPr>
        </w:r>
        <w:r w:rsidR="00332093">
          <w:rPr>
            <w:noProof/>
            <w:webHidden/>
          </w:rPr>
          <w:fldChar w:fldCharType="separate"/>
        </w:r>
        <w:r w:rsidR="00332093">
          <w:rPr>
            <w:noProof/>
            <w:webHidden/>
          </w:rPr>
          <w:t>161</w:t>
        </w:r>
        <w:r w:rsidR="00332093">
          <w:rPr>
            <w:noProof/>
            <w:webHidden/>
          </w:rPr>
          <w:fldChar w:fldCharType="end"/>
        </w:r>
      </w:hyperlink>
    </w:p>
    <w:p w14:paraId="0CAE0145"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629" w:history="1">
        <w:r w:rsidR="00332093" w:rsidRPr="00C6174A">
          <w:rPr>
            <w:rStyle w:val="Hyperlink"/>
            <w:noProof/>
          </w:rPr>
          <w:t>3.21</w:t>
        </w:r>
        <w:r w:rsidR="00332093">
          <w:rPr>
            <w:rFonts w:asciiTheme="minorHAnsi" w:eastAsiaTheme="minorEastAsia" w:hAnsiTheme="minorHAnsi" w:cstheme="minorBidi"/>
            <w:i w:val="0"/>
            <w:noProof/>
            <w:sz w:val="22"/>
            <w:szCs w:val="22"/>
          </w:rPr>
          <w:tab/>
        </w:r>
        <w:r w:rsidR="00332093" w:rsidRPr="00C6174A">
          <w:rPr>
            <w:rStyle w:val="Hyperlink"/>
            <w:noProof/>
          </w:rPr>
          <w:t>Clear Exit Assist</w:t>
        </w:r>
        <w:r w:rsidR="00332093">
          <w:rPr>
            <w:noProof/>
            <w:webHidden/>
          </w:rPr>
          <w:tab/>
        </w:r>
        <w:r w:rsidR="00332093">
          <w:rPr>
            <w:noProof/>
            <w:webHidden/>
          </w:rPr>
          <w:fldChar w:fldCharType="begin"/>
        </w:r>
        <w:r w:rsidR="00332093">
          <w:rPr>
            <w:noProof/>
            <w:webHidden/>
          </w:rPr>
          <w:instrText xml:space="preserve"> PAGEREF _Toc65750629 \h </w:instrText>
        </w:r>
        <w:r w:rsidR="00332093">
          <w:rPr>
            <w:noProof/>
            <w:webHidden/>
          </w:rPr>
        </w:r>
        <w:r w:rsidR="00332093">
          <w:rPr>
            <w:noProof/>
            <w:webHidden/>
          </w:rPr>
          <w:fldChar w:fldCharType="separate"/>
        </w:r>
        <w:r w:rsidR="00332093">
          <w:rPr>
            <w:noProof/>
            <w:webHidden/>
          </w:rPr>
          <w:t>163</w:t>
        </w:r>
        <w:r w:rsidR="00332093">
          <w:rPr>
            <w:noProof/>
            <w:webHidden/>
          </w:rPr>
          <w:fldChar w:fldCharType="end"/>
        </w:r>
      </w:hyperlink>
    </w:p>
    <w:p w14:paraId="0A7378DB"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30" w:history="1">
        <w:r w:rsidR="00332093" w:rsidRPr="00C6174A">
          <w:rPr>
            <w:rStyle w:val="Hyperlink"/>
            <w:noProof/>
          </w:rPr>
          <w:t>3.21.1</w:t>
        </w:r>
        <w:r w:rsidR="00332093">
          <w:rPr>
            <w:rFonts w:asciiTheme="minorHAnsi" w:eastAsiaTheme="minorEastAsia" w:hAnsiTheme="minorHAnsi" w:cstheme="minorBidi"/>
            <w:noProof/>
            <w:sz w:val="22"/>
            <w:szCs w:val="22"/>
          </w:rPr>
          <w:tab/>
        </w:r>
        <w:r w:rsidR="00332093" w:rsidRPr="00C6174A">
          <w:rPr>
            <w:rStyle w:val="Hyperlink"/>
            <w:noProof/>
          </w:rPr>
          <w:t>VS-FUN-REQ-354248/A-Clear Exit Assist Setting</w:t>
        </w:r>
        <w:r w:rsidR="00332093">
          <w:rPr>
            <w:noProof/>
            <w:webHidden/>
          </w:rPr>
          <w:tab/>
        </w:r>
        <w:r w:rsidR="00332093">
          <w:rPr>
            <w:noProof/>
            <w:webHidden/>
          </w:rPr>
          <w:fldChar w:fldCharType="begin"/>
        </w:r>
        <w:r w:rsidR="00332093">
          <w:rPr>
            <w:noProof/>
            <w:webHidden/>
          </w:rPr>
          <w:instrText xml:space="preserve"> PAGEREF _Toc65750630 \h </w:instrText>
        </w:r>
        <w:r w:rsidR="00332093">
          <w:rPr>
            <w:noProof/>
            <w:webHidden/>
          </w:rPr>
        </w:r>
        <w:r w:rsidR="00332093">
          <w:rPr>
            <w:noProof/>
            <w:webHidden/>
          </w:rPr>
          <w:fldChar w:fldCharType="separate"/>
        </w:r>
        <w:r w:rsidR="00332093">
          <w:rPr>
            <w:noProof/>
            <w:webHidden/>
          </w:rPr>
          <w:t>163</w:t>
        </w:r>
        <w:r w:rsidR="00332093">
          <w:rPr>
            <w:noProof/>
            <w:webHidden/>
          </w:rPr>
          <w:fldChar w:fldCharType="end"/>
        </w:r>
      </w:hyperlink>
    </w:p>
    <w:p w14:paraId="0AF0134C"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31" w:history="1">
        <w:r w:rsidR="00332093" w:rsidRPr="00C6174A">
          <w:rPr>
            <w:rStyle w:val="Hyperlink"/>
            <w:noProof/>
          </w:rPr>
          <w:t>3.21.2</w:t>
        </w:r>
        <w:r w:rsidR="00332093">
          <w:rPr>
            <w:rFonts w:asciiTheme="minorHAnsi" w:eastAsiaTheme="minorEastAsia" w:hAnsiTheme="minorHAnsi" w:cstheme="minorBidi"/>
            <w:noProof/>
            <w:sz w:val="22"/>
            <w:szCs w:val="22"/>
          </w:rPr>
          <w:tab/>
        </w:r>
        <w:r w:rsidR="00332093" w:rsidRPr="00C6174A">
          <w:rPr>
            <w:rStyle w:val="Hyperlink"/>
            <w:noProof/>
          </w:rPr>
          <w:t>VS-FUN-REQ-359558/A-Clear Exit Assist Warning</w:t>
        </w:r>
        <w:r w:rsidR="00332093">
          <w:rPr>
            <w:noProof/>
            <w:webHidden/>
          </w:rPr>
          <w:tab/>
        </w:r>
        <w:r w:rsidR="00332093">
          <w:rPr>
            <w:noProof/>
            <w:webHidden/>
          </w:rPr>
          <w:fldChar w:fldCharType="begin"/>
        </w:r>
        <w:r w:rsidR="00332093">
          <w:rPr>
            <w:noProof/>
            <w:webHidden/>
          </w:rPr>
          <w:instrText xml:space="preserve"> PAGEREF _Toc65750631 \h </w:instrText>
        </w:r>
        <w:r w:rsidR="00332093">
          <w:rPr>
            <w:noProof/>
            <w:webHidden/>
          </w:rPr>
        </w:r>
        <w:r w:rsidR="00332093">
          <w:rPr>
            <w:noProof/>
            <w:webHidden/>
          </w:rPr>
          <w:fldChar w:fldCharType="separate"/>
        </w:r>
        <w:r w:rsidR="00332093">
          <w:rPr>
            <w:noProof/>
            <w:webHidden/>
          </w:rPr>
          <w:t>167</w:t>
        </w:r>
        <w:r w:rsidR="00332093">
          <w:rPr>
            <w:noProof/>
            <w:webHidden/>
          </w:rPr>
          <w:fldChar w:fldCharType="end"/>
        </w:r>
      </w:hyperlink>
    </w:p>
    <w:p w14:paraId="372104C1"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632" w:history="1">
        <w:r w:rsidR="00332093" w:rsidRPr="00C6174A">
          <w:rPr>
            <w:rStyle w:val="Hyperlink"/>
            <w:noProof/>
          </w:rPr>
          <w:t>3.22</w:t>
        </w:r>
        <w:r w:rsidR="00332093">
          <w:rPr>
            <w:rFonts w:asciiTheme="minorHAnsi" w:eastAsiaTheme="minorEastAsia" w:hAnsiTheme="minorHAnsi" w:cstheme="minorBidi"/>
            <w:i w:val="0"/>
            <w:noProof/>
            <w:sz w:val="22"/>
            <w:szCs w:val="22"/>
          </w:rPr>
          <w:tab/>
        </w:r>
        <w:r w:rsidR="00332093" w:rsidRPr="00C6174A">
          <w:rPr>
            <w:rStyle w:val="Hyperlink"/>
            <w:noProof/>
          </w:rPr>
          <w:t>VS-FUN-REQ-383899/A-Lane Biasing Setting (Highway Assist)</w:t>
        </w:r>
        <w:r w:rsidR="00332093">
          <w:rPr>
            <w:noProof/>
            <w:webHidden/>
          </w:rPr>
          <w:tab/>
        </w:r>
        <w:r w:rsidR="00332093">
          <w:rPr>
            <w:noProof/>
            <w:webHidden/>
          </w:rPr>
          <w:fldChar w:fldCharType="begin"/>
        </w:r>
        <w:r w:rsidR="00332093">
          <w:rPr>
            <w:noProof/>
            <w:webHidden/>
          </w:rPr>
          <w:instrText xml:space="preserve"> PAGEREF _Toc65750632 \h </w:instrText>
        </w:r>
        <w:r w:rsidR="00332093">
          <w:rPr>
            <w:noProof/>
            <w:webHidden/>
          </w:rPr>
        </w:r>
        <w:r w:rsidR="00332093">
          <w:rPr>
            <w:noProof/>
            <w:webHidden/>
          </w:rPr>
          <w:fldChar w:fldCharType="separate"/>
        </w:r>
        <w:r w:rsidR="00332093">
          <w:rPr>
            <w:noProof/>
            <w:webHidden/>
          </w:rPr>
          <w:t>175</w:t>
        </w:r>
        <w:r w:rsidR="00332093">
          <w:rPr>
            <w:noProof/>
            <w:webHidden/>
          </w:rPr>
          <w:fldChar w:fldCharType="end"/>
        </w:r>
      </w:hyperlink>
    </w:p>
    <w:p w14:paraId="08C03828"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33" w:history="1">
        <w:r w:rsidR="00332093" w:rsidRPr="00C6174A">
          <w:rPr>
            <w:rStyle w:val="Hyperlink"/>
            <w:noProof/>
          </w:rPr>
          <w:t>3.22.1</w:t>
        </w:r>
        <w:r w:rsidR="00332093">
          <w:rPr>
            <w:rFonts w:asciiTheme="minorHAnsi" w:eastAsiaTheme="minorEastAsia" w:hAnsiTheme="minorHAnsi" w:cstheme="minorBidi"/>
            <w:noProof/>
            <w:sz w:val="22"/>
            <w:szCs w:val="22"/>
          </w:rPr>
          <w:tab/>
        </w:r>
        <w:r w:rsidR="00332093" w:rsidRPr="00C6174A">
          <w:rPr>
            <w:rStyle w:val="Hyperlink"/>
            <w:noProof/>
          </w:rPr>
          <w:t>Overview</w:t>
        </w:r>
        <w:r w:rsidR="00332093">
          <w:rPr>
            <w:noProof/>
            <w:webHidden/>
          </w:rPr>
          <w:tab/>
        </w:r>
        <w:r w:rsidR="00332093">
          <w:rPr>
            <w:noProof/>
            <w:webHidden/>
          </w:rPr>
          <w:fldChar w:fldCharType="begin"/>
        </w:r>
        <w:r w:rsidR="00332093">
          <w:rPr>
            <w:noProof/>
            <w:webHidden/>
          </w:rPr>
          <w:instrText xml:space="preserve"> PAGEREF _Toc65750633 \h </w:instrText>
        </w:r>
        <w:r w:rsidR="00332093">
          <w:rPr>
            <w:noProof/>
            <w:webHidden/>
          </w:rPr>
        </w:r>
        <w:r w:rsidR="00332093">
          <w:rPr>
            <w:noProof/>
            <w:webHidden/>
          </w:rPr>
          <w:fldChar w:fldCharType="separate"/>
        </w:r>
        <w:r w:rsidR="00332093">
          <w:rPr>
            <w:noProof/>
            <w:webHidden/>
          </w:rPr>
          <w:t>175</w:t>
        </w:r>
        <w:r w:rsidR="00332093">
          <w:rPr>
            <w:noProof/>
            <w:webHidden/>
          </w:rPr>
          <w:fldChar w:fldCharType="end"/>
        </w:r>
      </w:hyperlink>
    </w:p>
    <w:p w14:paraId="51371A6A"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34" w:history="1">
        <w:r w:rsidR="00332093" w:rsidRPr="00C6174A">
          <w:rPr>
            <w:rStyle w:val="Hyperlink"/>
            <w:noProof/>
          </w:rPr>
          <w:t>3.22.2</w:t>
        </w:r>
        <w:r w:rsidR="00332093">
          <w:rPr>
            <w:rFonts w:asciiTheme="minorHAnsi" w:eastAsiaTheme="minorEastAsia" w:hAnsiTheme="minorHAnsi" w:cstheme="minorBidi"/>
            <w:noProof/>
            <w:sz w:val="22"/>
            <w:szCs w:val="22"/>
          </w:rPr>
          <w:tab/>
        </w:r>
        <w:r w:rsidR="00332093" w:rsidRPr="00C6174A">
          <w:rPr>
            <w:rStyle w:val="Hyperlink"/>
            <w:noProof/>
          </w:rPr>
          <w:t>VS-CLD-REQ-383974/A-Lane Biasing Settings Client</w:t>
        </w:r>
        <w:r w:rsidR="00332093">
          <w:rPr>
            <w:noProof/>
            <w:webHidden/>
          </w:rPr>
          <w:tab/>
        </w:r>
        <w:r w:rsidR="00332093">
          <w:rPr>
            <w:noProof/>
            <w:webHidden/>
          </w:rPr>
          <w:fldChar w:fldCharType="begin"/>
        </w:r>
        <w:r w:rsidR="00332093">
          <w:rPr>
            <w:noProof/>
            <w:webHidden/>
          </w:rPr>
          <w:instrText xml:space="preserve"> PAGEREF _Toc65750634 \h </w:instrText>
        </w:r>
        <w:r w:rsidR="00332093">
          <w:rPr>
            <w:noProof/>
            <w:webHidden/>
          </w:rPr>
        </w:r>
        <w:r w:rsidR="00332093">
          <w:rPr>
            <w:noProof/>
            <w:webHidden/>
          </w:rPr>
          <w:fldChar w:fldCharType="separate"/>
        </w:r>
        <w:r w:rsidR="00332093">
          <w:rPr>
            <w:noProof/>
            <w:webHidden/>
          </w:rPr>
          <w:t>175</w:t>
        </w:r>
        <w:r w:rsidR="00332093">
          <w:rPr>
            <w:noProof/>
            <w:webHidden/>
          </w:rPr>
          <w:fldChar w:fldCharType="end"/>
        </w:r>
      </w:hyperlink>
    </w:p>
    <w:p w14:paraId="49FD4413"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35" w:history="1">
        <w:r w:rsidR="00332093" w:rsidRPr="00C6174A">
          <w:rPr>
            <w:rStyle w:val="Hyperlink"/>
            <w:noProof/>
          </w:rPr>
          <w:t>3.22.3</w:t>
        </w:r>
        <w:r w:rsidR="00332093">
          <w:rPr>
            <w:rFonts w:asciiTheme="minorHAnsi" w:eastAsiaTheme="minorEastAsia" w:hAnsiTheme="minorHAnsi" w:cstheme="minorBidi"/>
            <w:noProof/>
            <w:sz w:val="22"/>
            <w:szCs w:val="22"/>
          </w:rPr>
          <w:tab/>
        </w:r>
        <w:r w:rsidR="00332093" w:rsidRPr="00C6174A">
          <w:rPr>
            <w:rStyle w:val="Hyperlink"/>
            <w:noProof/>
          </w:rPr>
          <w:t>VS-CLD-REQ-383975/A-Lane Biasing Settings Server</w:t>
        </w:r>
        <w:r w:rsidR="00332093">
          <w:rPr>
            <w:noProof/>
            <w:webHidden/>
          </w:rPr>
          <w:tab/>
        </w:r>
        <w:r w:rsidR="00332093">
          <w:rPr>
            <w:noProof/>
            <w:webHidden/>
          </w:rPr>
          <w:fldChar w:fldCharType="begin"/>
        </w:r>
        <w:r w:rsidR="00332093">
          <w:rPr>
            <w:noProof/>
            <w:webHidden/>
          </w:rPr>
          <w:instrText xml:space="preserve"> PAGEREF _Toc65750635 \h </w:instrText>
        </w:r>
        <w:r w:rsidR="00332093">
          <w:rPr>
            <w:noProof/>
            <w:webHidden/>
          </w:rPr>
        </w:r>
        <w:r w:rsidR="00332093">
          <w:rPr>
            <w:noProof/>
            <w:webHidden/>
          </w:rPr>
          <w:fldChar w:fldCharType="separate"/>
        </w:r>
        <w:r w:rsidR="00332093">
          <w:rPr>
            <w:noProof/>
            <w:webHidden/>
          </w:rPr>
          <w:t>175</w:t>
        </w:r>
        <w:r w:rsidR="00332093">
          <w:rPr>
            <w:noProof/>
            <w:webHidden/>
          </w:rPr>
          <w:fldChar w:fldCharType="end"/>
        </w:r>
      </w:hyperlink>
    </w:p>
    <w:p w14:paraId="14297881"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36" w:history="1">
        <w:r w:rsidR="00332093" w:rsidRPr="00C6174A">
          <w:rPr>
            <w:rStyle w:val="Hyperlink"/>
            <w:noProof/>
          </w:rPr>
          <w:t>3.22.4</w:t>
        </w:r>
        <w:r w:rsidR="00332093">
          <w:rPr>
            <w:rFonts w:asciiTheme="minorHAnsi" w:eastAsiaTheme="minorEastAsia" w:hAnsiTheme="minorHAnsi" w:cstheme="minorBidi"/>
            <w:noProof/>
            <w:sz w:val="22"/>
            <w:szCs w:val="22"/>
          </w:rPr>
          <w:tab/>
        </w:r>
        <w:r w:rsidR="00332093" w:rsidRPr="00C6174A">
          <w:rPr>
            <w:rStyle w:val="Hyperlink"/>
            <w:noProof/>
          </w:rPr>
          <w:t>Physical Mapping of Classes</w:t>
        </w:r>
        <w:r w:rsidR="00332093">
          <w:rPr>
            <w:noProof/>
            <w:webHidden/>
          </w:rPr>
          <w:tab/>
        </w:r>
        <w:r w:rsidR="00332093">
          <w:rPr>
            <w:noProof/>
            <w:webHidden/>
          </w:rPr>
          <w:fldChar w:fldCharType="begin"/>
        </w:r>
        <w:r w:rsidR="00332093">
          <w:rPr>
            <w:noProof/>
            <w:webHidden/>
          </w:rPr>
          <w:instrText xml:space="preserve"> PAGEREF _Toc65750636 \h </w:instrText>
        </w:r>
        <w:r w:rsidR="00332093">
          <w:rPr>
            <w:noProof/>
            <w:webHidden/>
          </w:rPr>
        </w:r>
        <w:r w:rsidR="00332093">
          <w:rPr>
            <w:noProof/>
            <w:webHidden/>
          </w:rPr>
          <w:fldChar w:fldCharType="separate"/>
        </w:r>
        <w:r w:rsidR="00332093">
          <w:rPr>
            <w:noProof/>
            <w:webHidden/>
          </w:rPr>
          <w:t>175</w:t>
        </w:r>
        <w:r w:rsidR="00332093">
          <w:rPr>
            <w:noProof/>
            <w:webHidden/>
          </w:rPr>
          <w:fldChar w:fldCharType="end"/>
        </w:r>
      </w:hyperlink>
    </w:p>
    <w:p w14:paraId="16009A0C"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37" w:history="1">
        <w:r w:rsidR="00332093" w:rsidRPr="00C6174A">
          <w:rPr>
            <w:rStyle w:val="Hyperlink"/>
            <w:noProof/>
          </w:rPr>
          <w:t>3.22.5</w:t>
        </w:r>
        <w:r w:rsidR="00332093">
          <w:rPr>
            <w:rFonts w:asciiTheme="minorHAnsi" w:eastAsiaTheme="minorEastAsia" w:hAnsiTheme="minorHAnsi" w:cstheme="minorBidi"/>
            <w:noProof/>
            <w:sz w:val="22"/>
            <w:szCs w:val="22"/>
          </w:rPr>
          <w:tab/>
        </w:r>
        <w:r w:rsidR="00332093" w:rsidRPr="00C6174A">
          <w:rPr>
            <w:rStyle w:val="Hyperlink"/>
            <w:noProof/>
          </w:rPr>
          <w:t>Interface Requirements</w:t>
        </w:r>
        <w:r w:rsidR="00332093">
          <w:rPr>
            <w:noProof/>
            <w:webHidden/>
          </w:rPr>
          <w:tab/>
        </w:r>
        <w:r w:rsidR="00332093">
          <w:rPr>
            <w:noProof/>
            <w:webHidden/>
          </w:rPr>
          <w:fldChar w:fldCharType="begin"/>
        </w:r>
        <w:r w:rsidR="00332093">
          <w:rPr>
            <w:noProof/>
            <w:webHidden/>
          </w:rPr>
          <w:instrText xml:space="preserve"> PAGEREF _Toc65750637 \h </w:instrText>
        </w:r>
        <w:r w:rsidR="00332093">
          <w:rPr>
            <w:noProof/>
            <w:webHidden/>
          </w:rPr>
        </w:r>
        <w:r w:rsidR="00332093">
          <w:rPr>
            <w:noProof/>
            <w:webHidden/>
          </w:rPr>
          <w:fldChar w:fldCharType="separate"/>
        </w:r>
        <w:r w:rsidR="00332093">
          <w:rPr>
            <w:noProof/>
            <w:webHidden/>
          </w:rPr>
          <w:t>175</w:t>
        </w:r>
        <w:r w:rsidR="00332093">
          <w:rPr>
            <w:noProof/>
            <w:webHidden/>
          </w:rPr>
          <w:fldChar w:fldCharType="end"/>
        </w:r>
      </w:hyperlink>
    </w:p>
    <w:p w14:paraId="30228624"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38" w:history="1">
        <w:r w:rsidR="00332093" w:rsidRPr="00C6174A">
          <w:rPr>
            <w:rStyle w:val="Hyperlink"/>
            <w:noProof/>
          </w:rPr>
          <w:t>3.22.6</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_Toc65750638 \h </w:instrText>
        </w:r>
        <w:r w:rsidR="00332093">
          <w:rPr>
            <w:noProof/>
            <w:webHidden/>
          </w:rPr>
        </w:r>
        <w:r w:rsidR="00332093">
          <w:rPr>
            <w:noProof/>
            <w:webHidden/>
          </w:rPr>
          <w:fldChar w:fldCharType="separate"/>
        </w:r>
        <w:r w:rsidR="00332093">
          <w:rPr>
            <w:noProof/>
            <w:webHidden/>
          </w:rPr>
          <w:t>176</w:t>
        </w:r>
        <w:r w:rsidR="00332093">
          <w:rPr>
            <w:noProof/>
            <w:webHidden/>
          </w:rPr>
          <w:fldChar w:fldCharType="end"/>
        </w:r>
      </w:hyperlink>
    </w:p>
    <w:p w14:paraId="3780ED5E"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39" w:history="1">
        <w:r w:rsidR="00332093" w:rsidRPr="00C6174A">
          <w:rPr>
            <w:rStyle w:val="Hyperlink"/>
            <w:noProof/>
          </w:rPr>
          <w:t>3.22.7</w:t>
        </w:r>
        <w:r w:rsidR="00332093">
          <w:rPr>
            <w:rFonts w:asciiTheme="minorHAnsi" w:eastAsiaTheme="minorEastAsia" w:hAnsiTheme="minorHAnsi" w:cstheme="minorBidi"/>
            <w:noProof/>
            <w:sz w:val="22"/>
            <w:szCs w:val="22"/>
          </w:rPr>
          <w:tab/>
        </w:r>
        <w:r w:rsidR="00332093" w:rsidRPr="00C6174A">
          <w:rPr>
            <w:rStyle w:val="Hyperlink"/>
            <w:noProof/>
          </w:rPr>
          <w:t>Requirements</w:t>
        </w:r>
        <w:r w:rsidR="00332093">
          <w:rPr>
            <w:noProof/>
            <w:webHidden/>
          </w:rPr>
          <w:tab/>
        </w:r>
        <w:r w:rsidR="00332093">
          <w:rPr>
            <w:noProof/>
            <w:webHidden/>
          </w:rPr>
          <w:fldChar w:fldCharType="begin"/>
        </w:r>
        <w:r w:rsidR="00332093">
          <w:rPr>
            <w:noProof/>
            <w:webHidden/>
          </w:rPr>
          <w:instrText xml:space="preserve"> PAGEREF _Toc65750639 \h </w:instrText>
        </w:r>
        <w:r w:rsidR="00332093">
          <w:rPr>
            <w:noProof/>
            <w:webHidden/>
          </w:rPr>
        </w:r>
        <w:r w:rsidR="00332093">
          <w:rPr>
            <w:noProof/>
            <w:webHidden/>
          </w:rPr>
          <w:fldChar w:fldCharType="separate"/>
        </w:r>
        <w:r w:rsidR="00332093">
          <w:rPr>
            <w:noProof/>
            <w:webHidden/>
          </w:rPr>
          <w:t>176</w:t>
        </w:r>
        <w:r w:rsidR="00332093">
          <w:rPr>
            <w:noProof/>
            <w:webHidden/>
          </w:rPr>
          <w:fldChar w:fldCharType="end"/>
        </w:r>
      </w:hyperlink>
    </w:p>
    <w:p w14:paraId="681F0444"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40" w:history="1">
        <w:r w:rsidR="00332093" w:rsidRPr="00C6174A">
          <w:rPr>
            <w:rStyle w:val="Hyperlink"/>
            <w:noProof/>
          </w:rPr>
          <w:t>3.22.8</w:t>
        </w:r>
        <w:r w:rsidR="00332093">
          <w:rPr>
            <w:rFonts w:asciiTheme="minorHAnsi" w:eastAsiaTheme="minorEastAsia" w:hAnsiTheme="minorHAnsi" w:cstheme="minorBidi"/>
            <w:noProof/>
            <w:sz w:val="22"/>
            <w:szCs w:val="22"/>
          </w:rPr>
          <w:tab/>
        </w:r>
        <w:r w:rsidR="00332093" w:rsidRPr="00C6174A">
          <w:rPr>
            <w:rStyle w:val="Hyperlink"/>
            <w:noProof/>
          </w:rPr>
          <w:t>Sequence Diagrams</w:t>
        </w:r>
        <w:r w:rsidR="00332093">
          <w:rPr>
            <w:noProof/>
            <w:webHidden/>
          </w:rPr>
          <w:tab/>
        </w:r>
        <w:r w:rsidR="00332093">
          <w:rPr>
            <w:noProof/>
            <w:webHidden/>
          </w:rPr>
          <w:fldChar w:fldCharType="begin"/>
        </w:r>
        <w:r w:rsidR="00332093">
          <w:rPr>
            <w:noProof/>
            <w:webHidden/>
          </w:rPr>
          <w:instrText xml:space="preserve"> PAGEREF _Toc65750640 \h </w:instrText>
        </w:r>
        <w:r w:rsidR="00332093">
          <w:rPr>
            <w:noProof/>
            <w:webHidden/>
          </w:rPr>
        </w:r>
        <w:r w:rsidR="00332093">
          <w:rPr>
            <w:noProof/>
            <w:webHidden/>
          </w:rPr>
          <w:fldChar w:fldCharType="separate"/>
        </w:r>
        <w:r w:rsidR="00332093">
          <w:rPr>
            <w:noProof/>
            <w:webHidden/>
          </w:rPr>
          <w:t>177</w:t>
        </w:r>
        <w:r w:rsidR="00332093">
          <w:rPr>
            <w:noProof/>
            <w:webHidden/>
          </w:rPr>
          <w:fldChar w:fldCharType="end"/>
        </w:r>
      </w:hyperlink>
    </w:p>
    <w:p w14:paraId="08F38BBC"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641" w:history="1">
        <w:r w:rsidR="00332093" w:rsidRPr="00C6174A">
          <w:rPr>
            <w:rStyle w:val="Hyperlink"/>
            <w:noProof/>
          </w:rPr>
          <w:t>3.23</w:t>
        </w:r>
        <w:r w:rsidR="00332093">
          <w:rPr>
            <w:rFonts w:asciiTheme="minorHAnsi" w:eastAsiaTheme="minorEastAsia" w:hAnsiTheme="minorHAnsi" w:cstheme="minorBidi"/>
            <w:i w:val="0"/>
            <w:noProof/>
            <w:sz w:val="22"/>
            <w:szCs w:val="22"/>
          </w:rPr>
          <w:tab/>
        </w:r>
        <w:r w:rsidR="00332093" w:rsidRPr="00C6174A">
          <w:rPr>
            <w:rStyle w:val="Hyperlink"/>
            <w:noProof/>
          </w:rPr>
          <w:t>VS-FUN-REQ-392197/A-Curve Speed Control - Intelligent Adaptive Cruise Control</w:t>
        </w:r>
        <w:r w:rsidR="00332093">
          <w:rPr>
            <w:noProof/>
            <w:webHidden/>
          </w:rPr>
          <w:tab/>
        </w:r>
        <w:r w:rsidR="00332093">
          <w:rPr>
            <w:noProof/>
            <w:webHidden/>
          </w:rPr>
          <w:fldChar w:fldCharType="begin"/>
        </w:r>
        <w:r w:rsidR="00332093">
          <w:rPr>
            <w:noProof/>
            <w:webHidden/>
          </w:rPr>
          <w:instrText xml:space="preserve"> PAGEREF _Toc65750641 \h </w:instrText>
        </w:r>
        <w:r w:rsidR="00332093">
          <w:rPr>
            <w:noProof/>
            <w:webHidden/>
          </w:rPr>
        </w:r>
        <w:r w:rsidR="00332093">
          <w:rPr>
            <w:noProof/>
            <w:webHidden/>
          </w:rPr>
          <w:fldChar w:fldCharType="separate"/>
        </w:r>
        <w:r w:rsidR="00332093">
          <w:rPr>
            <w:noProof/>
            <w:webHidden/>
          </w:rPr>
          <w:t>179</w:t>
        </w:r>
        <w:r w:rsidR="00332093">
          <w:rPr>
            <w:noProof/>
            <w:webHidden/>
          </w:rPr>
          <w:fldChar w:fldCharType="end"/>
        </w:r>
      </w:hyperlink>
    </w:p>
    <w:p w14:paraId="02445569"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42" w:history="1">
        <w:r w:rsidR="00332093" w:rsidRPr="00C6174A">
          <w:rPr>
            <w:rStyle w:val="Hyperlink"/>
            <w:noProof/>
          </w:rPr>
          <w:t>3.23.1</w:t>
        </w:r>
        <w:r w:rsidR="00332093">
          <w:rPr>
            <w:rFonts w:asciiTheme="minorHAnsi" w:eastAsiaTheme="minorEastAsia" w:hAnsiTheme="minorHAnsi" w:cstheme="minorBidi"/>
            <w:noProof/>
            <w:sz w:val="22"/>
            <w:szCs w:val="22"/>
          </w:rPr>
          <w:tab/>
        </w:r>
        <w:r w:rsidR="00332093" w:rsidRPr="00C6174A">
          <w:rPr>
            <w:rStyle w:val="Hyperlink"/>
            <w:noProof/>
          </w:rPr>
          <w:t>Overview</w:t>
        </w:r>
        <w:r w:rsidR="00332093">
          <w:rPr>
            <w:noProof/>
            <w:webHidden/>
          </w:rPr>
          <w:tab/>
        </w:r>
        <w:r w:rsidR="00332093">
          <w:rPr>
            <w:noProof/>
            <w:webHidden/>
          </w:rPr>
          <w:fldChar w:fldCharType="begin"/>
        </w:r>
        <w:r w:rsidR="00332093">
          <w:rPr>
            <w:noProof/>
            <w:webHidden/>
          </w:rPr>
          <w:instrText xml:space="preserve"> PAGEREF _Toc65750642 \h </w:instrText>
        </w:r>
        <w:r w:rsidR="00332093">
          <w:rPr>
            <w:noProof/>
            <w:webHidden/>
          </w:rPr>
        </w:r>
        <w:r w:rsidR="00332093">
          <w:rPr>
            <w:noProof/>
            <w:webHidden/>
          </w:rPr>
          <w:fldChar w:fldCharType="separate"/>
        </w:r>
        <w:r w:rsidR="00332093">
          <w:rPr>
            <w:noProof/>
            <w:webHidden/>
          </w:rPr>
          <w:t>179</w:t>
        </w:r>
        <w:r w:rsidR="00332093">
          <w:rPr>
            <w:noProof/>
            <w:webHidden/>
          </w:rPr>
          <w:fldChar w:fldCharType="end"/>
        </w:r>
      </w:hyperlink>
    </w:p>
    <w:p w14:paraId="128D53C5"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43" w:history="1">
        <w:r w:rsidR="00332093" w:rsidRPr="00C6174A">
          <w:rPr>
            <w:rStyle w:val="Hyperlink"/>
            <w:noProof/>
          </w:rPr>
          <w:t>3.23.2</w:t>
        </w:r>
        <w:r w:rsidR="00332093">
          <w:rPr>
            <w:rFonts w:asciiTheme="minorHAnsi" w:eastAsiaTheme="minorEastAsia" w:hAnsiTheme="minorHAnsi" w:cstheme="minorBidi"/>
            <w:noProof/>
            <w:sz w:val="22"/>
            <w:szCs w:val="22"/>
          </w:rPr>
          <w:tab/>
        </w:r>
        <w:r w:rsidR="00332093" w:rsidRPr="00C6174A">
          <w:rPr>
            <w:rStyle w:val="Hyperlink"/>
            <w:noProof/>
          </w:rPr>
          <w:t>VS-CLD-REQ-392418/A-Curve Speed Control Settings Client</w:t>
        </w:r>
        <w:r w:rsidR="00332093">
          <w:rPr>
            <w:noProof/>
            <w:webHidden/>
          </w:rPr>
          <w:tab/>
        </w:r>
        <w:r w:rsidR="00332093">
          <w:rPr>
            <w:noProof/>
            <w:webHidden/>
          </w:rPr>
          <w:fldChar w:fldCharType="begin"/>
        </w:r>
        <w:r w:rsidR="00332093">
          <w:rPr>
            <w:noProof/>
            <w:webHidden/>
          </w:rPr>
          <w:instrText xml:space="preserve"> PAGEREF _Toc65750643 \h </w:instrText>
        </w:r>
        <w:r w:rsidR="00332093">
          <w:rPr>
            <w:noProof/>
            <w:webHidden/>
          </w:rPr>
        </w:r>
        <w:r w:rsidR="00332093">
          <w:rPr>
            <w:noProof/>
            <w:webHidden/>
          </w:rPr>
          <w:fldChar w:fldCharType="separate"/>
        </w:r>
        <w:r w:rsidR="00332093">
          <w:rPr>
            <w:noProof/>
            <w:webHidden/>
          </w:rPr>
          <w:t>179</w:t>
        </w:r>
        <w:r w:rsidR="00332093">
          <w:rPr>
            <w:noProof/>
            <w:webHidden/>
          </w:rPr>
          <w:fldChar w:fldCharType="end"/>
        </w:r>
      </w:hyperlink>
    </w:p>
    <w:p w14:paraId="52D37001"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44" w:history="1">
        <w:r w:rsidR="00332093" w:rsidRPr="00C6174A">
          <w:rPr>
            <w:rStyle w:val="Hyperlink"/>
            <w:noProof/>
          </w:rPr>
          <w:t>3.23.3</w:t>
        </w:r>
        <w:r w:rsidR="00332093">
          <w:rPr>
            <w:rFonts w:asciiTheme="minorHAnsi" w:eastAsiaTheme="minorEastAsia" w:hAnsiTheme="minorHAnsi" w:cstheme="minorBidi"/>
            <w:noProof/>
            <w:sz w:val="22"/>
            <w:szCs w:val="22"/>
          </w:rPr>
          <w:tab/>
        </w:r>
        <w:r w:rsidR="00332093" w:rsidRPr="00C6174A">
          <w:rPr>
            <w:rStyle w:val="Hyperlink"/>
            <w:noProof/>
          </w:rPr>
          <w:t>VS-CLD-REQ-392419/A-Curve Speed Control Settings Server</w:t>
        </w:r>
        <w:r w:rsidR="00332093">
          <w:rPr>
            <w:noProof/>
            <w:webHidden/>
          </w:rPr>
          <w:tab/>
        </w:r>
        <w:r w:rsidR="00332093">
          <w:rPr>
            <w:noProof/>
            <w:webHidden/>
          </w:rPr>
          <w:fldChar w:fldCharType="begin"/>
        </w:r>
        <w:r w:rsidR="00332093">
          <w:rPr>
            <w:noProof/>
            <w:webHidden/>
          </w:rPr>
          <w:instrText xml:space="preserve"> PAGEREF _Toc65750644 \h </w:instrText>
        </w:r>
        <w:r w:rsidR="00332093">
          <w:rPr>
            <w:noProof/>
            <w:webHidden/>
          </w:rPr>
        </w:r>
        <w:r w:rsidR="00332093">
          <w:rPr>
            <w:noProof/>
            <w:webHidden/>
          </w:rPr>
          <w:fldChar w:fldCharType="separate"/>
        </w:r>
        <w:r w:rsidR="00332093">
          <w:rPr>
            <w:noProof/>
            <w:webHidden/>
          </w:rPr>
          <w:t>179</w:t>
        </w:r>
        <w:r w:rsidR="00332093">
          <w:rPr>
            <w:noProof/>
            <w:webHidden/>
          </w:rPr>
          <w:fldChar w:fldCharType="end"/>
        </w:r>
      </w:hyperlink>
    </w:p>
    <w:p w14:paraId="147CB321"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45" w:history="1">
        <w:r w:rsidR="00332093" w:rsidRPr="00C6174A">
          <w:rPr>
            <w:rStyle w:val="Hyperlink"/>
            <w:noProof/>
          </w:rPr>
          <w:t>3.23.4</w:t>
        </w:r>
        <w:r w:rsidR="00332093">
          <w:rPr>
            <w:rFonts w:asciiTheme="minorHAnsi" w:eastAsiaTheme="minorEastAsia" w:hAnsiTheme="minorHAnsi" w:cstheme="minorBidi"/>
            <w:noProof/>
            <w:sz w:val="22"/>
            <w:szCs w:val="22"/>
          </w:rPr>
          <w:tab/>
        </w:r>
        <w:r w:rsidR="00332093" w:rsidRPr="00C6174A">
          <w:rPr>
            <w:rStyle w:val="Hyperlink"/>
            <w:noProof/>
          </w:rPr>
          <w:t>Physical Mapping of Classes</w:t>
        </w:r>
        <w:r w:rsidR="00332093">
          <w:rPr>
            <w:noProof/>
            <w:webHidden/>
          </w:rPr>
          <w:tab/>
        </w:r>
        <w:r w:rsidR="00332093">
          <w:rPr>
            <w:noProof/>
            <w:webHidden/>
          </w:rPr>
          <w:fldChar w:fldCharType="begin"/>
        </w:r>
        <w:r w:rsidR="00332093">
          <w:rPr>
            <w:noProof/>
            <w:webHidden/>
          </w:rPr>
          <w:instrText xml:space="preserve"> PAGEREF _Toc65750645 \h </w:instrText>
        </w:r>
        <w:r w:rsidR="00332093">
          <w:rPr>
            <w:noProof/>
            <w:webHidden/>
          </w:rPr>
        </w:r>
        <w:r w:rsidR="00332093">
          <w:rPr>
            <w:noProof/>
            <w:webHidden/>
          </w:rPr>
          <w:fldChar w:fldCharType="separate"/>
        </w:r>
        <w:r w:rsidR="00332093">
          <w:rPr>
            <w:noProof/>
            <w:webHidden/>
          </w:rPr>
          <w:t>179</w:t>
        </w:r>
        <w:r w:rsidR="00332093">
          <w:rPr>
            <w:noProof/>
            <w:webHidden/>
          </w:rPr>
          <w:fldChar w:fldCharType="end"/>
        </w:r>
      </w:hyperlink>
    </w:p>
    <w:p w14:paraId="0EF0A786"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46" w:history="1">
        <w:r w:rsidR="00332093" w:rsidRPr="00C6174A">
          <w:rPr>
            <w:rStyle w:val="Hyperlink"/>
            <w:noProof/>
          </w:rPr>
          <w:t>3.23.5</w:t>
        </w:r>
        <w:r w:rsidR="00332093">
          <w:rPr>
            <w:rFonts w:asciiTheme="minorHAnsi" w:eastAsiaTheme="minorEastAsia" w:hAnsiTheme="minorHAnsi" w:cstheme="minorBidi"/>
            <w:noProof/>
            <w:sz w:val="22"/>
            <w:szCs w:val="22"/>
          </w:rPr>
          <w:tab/>
        </w:r>
        <w:r w:rsidR="00332093" w:rsidRPr="00C6174A">
          <w:rPr>
            <w:rStyle w:val="Hyperlink"/>
            <w:noProof/>
          </w:rPr>
          <w:t>Interface Requirements</w:t>
        </w:r>
        <w:r w:rsidR="00332093">
          <w:rPr>
            <w:noProof/>
            <w:webHidden/>
          </w:rPr>
          <w:tab/>
        </w:r>
        <w:r w:rsidR="00332093">
          <w:rPr>
            <w:noProof/>
            <w:webHidden/>
          </w:rPr>
          <w:fldChar w:fldCharType="begin"/>
        </w:r>
        <w:r w:rsidR="00332093">
          <w:rPr>
            <w:noProof/>
            <w:webHidden/>
          </w:rPr>
          <w:instrText xml:space="preserve"> PAGEREF _Toc65750646 \h </w:instrText>
        </w:r>
        <w:r w:rsidR="00332093">
          <w:rPr>
            <w:noProof/>
            <w:webHidden/>
          </w:rPr>
        </w:r>
        <w:r w:rsidR="00332093">
          <w:rPr>
            <w:noProof/>
            <w:webHidden/>
          </w:rPr>
          <w:fldChar w:fldCharType="separate"/>
        </w:r>
        <w:r w:rsidR="00332093">
          <w:rPr>
            <w:noProof/>
            <w:webHidden/>
          </w:rPr>
          <w:t>179</w:t>
        </w:r>
        <w:r w:rsidR="00332093">
          <w:rPr>
            <w:noProof/>
            <w:webHidden/>
          </w:rPr>
          <w:fldChar w:fldCharType="end"/>
        </w:r>
      </w:hyperlink>
    </w:p>
    <w:p w14:paraId="41576B70"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47" w:history="1">
        <w:r w:rsidR="00332093" w:rsidRPr="00C6174A">
          <w:rPr>
            <w:rStyle w:val="Hyperlink"/>
            <w:noProof/>
          </w:rPr>
          <w:t>3.23.6</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_Toc65750647 \h </w:instrText>
        </w:r>
        <w:r w:rsidR="00332093">
          <w:rPr>
            <w:noProof/>
            <w:webHidden/>
          </w:rPr>
        </w:r>
        <w:r w:rsidR="00332093">
          <w:rPr>
            <w:noProof/>
            <w:webHidden/>
          </w:rPr>
          <w:fldChar w:fldCharType="separate"/>
        </w:r>
        <w:r w:rsidR="00332093">
          <w:rPr>
            <w:noProof/>
            <w:webHidden/>
          </w:rPr>
          <w:t>180</w:t>
        </w:r>
        <w:r w:rsidR="00332093">
          <w:rPr>
            <w:noProof/>
            <w:webHidden/>
          </w:rPr>
          <w:fldChar w:fldCharType="end"/>
        </w:r>
      </w:hyperlink>
    </w:p>
    <w:p w14:paraId="51C18486"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48" w:history="1">
        <w:r w:rsidR="00332093" w:rsidRPr="00C6174A">
          <w:rPr>
            <w:rStyle w:val="Hyperlink"/>
            <w:noProof/>
          </w:rPr>
          <w:t>3.23.7</w:t>
        </w:r>
        <w:r w:rsidR="00332093">
          <w:rPr>
            <w:rFonts w:asciiTheme="minorHAnsi" w:eastAsiaTheme="minorEastAsia" w:hAnsiTheme="minorHAnsi" w:cstheme="minorBidi"/>
            <w:noProof/>
            <w:sz w:val="22"/>
            <w:szCs w:val="22"/>
          </w:rPr>
          <w:tab/>
        </w:r>
        <w:r w:rsidR="00332093" w:rsidRPr="00C6174A">
          <w:rPr>
            <w:rStyle w:val="Hyperlink"/>
            <w:noProof/>
          </w:rPr>
          <w:t>Requirements</w:t>
        </w:r>
        <w:r w:rsidR="00332093">
          <w:rPr>
            <w:noProof/>
            <w:webHidden/>
          </w:rPr>
          <w:tab/>
        </w:r>
        <w:r w:rsidR="00332093">
          <w:rPr>
            <w:noProof/>
            <w:webHidden/>
          </w:rPr>
          <w:fldChar w:fldCharType="begin"/>
        </w:r>
        <w:r w:rsidR="00332093">
          <w:rPr>
            <w:noProof/>
            <w:webHidden/>
          </w:rPr>
          <w:instrText xml:space="preserve"> PAGEREF _Toc65750648 \h </w:instrText>
        </w:r>
        <w:r w:rsidR="00332093">
          <w:rPr>
            <w:noProof/>
            <w:webHidden/>
          </w:rPr>
        </w:r>
        <w:r w:rsidR="00332093">
          <w:rPr>
            <w:noProof/>
            <w:webHidden/>
          </w:rPr>
          <w:fldChar w:fldCharType="separate"/>
        </w:r>
        <w:r w:rsidR="00332093">
          <w:rPr>
            <w:noProof/>
            <w:webHidden/>
          </w:rPr>
          <w:t>180</w:t>
        </w:r>
        <w:r w:rsidR="00332093">
          <w:rPr>
            <w:noProof/>
            <w:webHidden/>
          </w:rPr>
          <w:fldChar w:fldCharType="end"/>
        </w:r>
      </w:hyperlink>
    </w:p>
    <w:p w14:paraId="0805E48C"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49" w:history="1">
        <w:r w:rsidR="00332093" w:rsidRPr="00C6174A">
          <w:rPr>
            <w:rStyle w:val="Hyperlink"/>
            <w:noProof/>
          </w:rPr>
          <w:t>3.23.8</w:t>
        </w:r>
        <w:r w:rsidR="00332093">
          <w:rPr>
            <w:rFonts w:asciiTheme="minorHAnsi" w:eastAsiaTheme="minorEastAsia" w:hAnsiTheme="minorHAnsi" w:cstheme="minorBidi"/>
            <w:noProof/>
            <w:sz w:val="22"/>
            <w:szCs w:val="22"/>
          </w:rPr>
          <w:tab/>
        </w:r>
        <w:r w:rsidR="00332093" w:rsidRPr="00C6174A">
          <w:rPr>
            <w:rStyle w:val="Hyperlink"/>
            <w:noProof/>
          </w:rPr>
          <w:t>Sequence Diagrams</w:t>
        </w:r>
        <w:r w:rsidR="00332093">
          <w:rPr>
            <w:noProof/>
            <w:webHidden/>
          </w:rPr>
          <w:tab/>
        </w:r>
        <w:r w:rsidR="00332093">
          <w:rPr>
            <w:noProof/>
            <w:webHidden/>
          </w:rPr>
          <w:fldChar w:fldCharType="begin"/>
        </w:r>
        <w:r w:rsidR="00332093">
          <w:rPr>
            <w:noProof/>
            <w:webHidden/>
          </w:rPr>
          <w:instrText xml:space="preserve"> PAGEREF _Toc65750649 \h </w:instrText>
        </w:r>
        <w:r w:rsidR="00332093">
          <w:rPr>
            <w:noProof/>
            <w:webHidden/>
          </w:rPr>
        </w:r>
        <w:r w:rsidR="00332093">
          <w:rPr>
            <w:noProof/>
            <w:webHidden/>
          </w:rPr>
          <w:fldChar w:fldCharType="separate"/>
        </w:r>
        <w:r w:rsidR="00332093">
          <w:rPr>
            <w:noProof/>
            <w:webHidden/>
          </w:rPr>
          <w:t>181</w:t>
        </w:r>
        <w:r w:rsidR="00332093">
          <w:rPr>
            <w:noProof/>
            <w:webHidden/>
          </w:rPr>
          <w:fldChar w:fldCharType="end"/>
        </w:r>
      </w:hyperlink>
    </w:p>
    <w:p w14:paraId="651D767F" w14:textId="77777777" w:rsidR="00332093" w:rsidRDefault="00154F04">
      <w:pPr>
        <w:pStyle w:val="TOC2"/>
        <w:tabs>
          <w:tab w:val="left" w:pos="880"/>
          <w:tab w:val="right" w:leader="dot" w:pos="11107"/>
        </w:tabs>
        <w:rPr>
          <w:rFonts w:asciiTheme="minorHAnsi" w:eastAsiaTheme="minorEastAsia" w:hAnsiTheme="minorHAnsi" w:cstheme="minorBidi"/>
          <w:i w:val="0"/>
          <w:noProof/>
          <w:sz w:val="22"/>
          <w:szCs w:val="22"/>
        </w:rPr>
      </w:pPr>
      <w:hyperlink w:anchor="_Toc65750650" w:history="1">
        <w:r w:rsidR="00332093" w:rsidRPr="00C6174A">
          <w:rPr>
            <w:rStyle w:val="Hyperlink"/>
            <w:noProof/>
          </w:rPr>
          <w:t>3.24</w:t>
        </w:r>
        <w:r w:rsidR="00332093">
          <w:rPr>
            <w:rFonts w:asciiTheme="minorHAnsi" w:eastAsiaTheme="minorEastAsia" w:hAnsiTheme="minorHAnsi" w:cstheme="minorBidi"/>
            <w:i w:val="0"/>
            <w:noProof/>
            <w:sz w:val="22"/>
            <w:szCs w:val="22"/>
          </w:rPr>
          <w:tab/>
        </w:r>
        <w:r w:rsidR="00332093" w:rsidRPr="00C6174A">
          <w:rPr>
            <w:rStyle w:val="Hyperlink"/>
            <w:noProof/>
          </w:rPr>
          <w:t>VS-FUN-REQ-406293/A-Assisted Lane Change</w:t>
        </w:r>
        <w:r w:rsidR="00332093">
          <w:rPr>
            <w:noProof/>
            <w:webHidden/>
          </w:rPr>
          <w:tab/>
        </w:r>
        <w:r w:rsidR="00332093">
          <w:rPr>
            <w:noProof/>
            <w:webHidden/>
          </w:rPr>
          <w:fldChar w:fldCharType="begin"/>
        </w:r>
        <w:r w:rsidR="00332093">
          <w:rPr>
            <w:noProof/>
            <w:webHidden/>
          </w:rPr>
          <w:instrText xml:space="preserve"> PAGEREF _Toc65750650 \h </w:instrText>
        </w:r>
        <w:r w:rsidR="00332093">
          <w:rPr>
            <w:noProof/>
            <w:webHidden/>
          </w:rPr>
        </w:r>
        <w:r w:rsidR="00332093">
          <w:rPr>
            <w:noProof/>
            <w:webHidden/>
          </w:rPr>
          <w:fldChar w:fldCharType="separate"/>
        </w:r>
        <w:r w:rsidR="00332093">
          <w:rPr>
            <w:noProof/>
            <w:webHidden/>
          </w:rPr>
          <w:t>183</w:t>
        </w:r>
        <w:r w:rsidR="00332093">
          <w:rPr>
            <w:noProof/>
            <w:webHidden/>
          </w:rPr>
          <w:fldChar w:fldCharType="end"/>
        </w:r>
      </w:hyperlink>
    </w:p>
    <w:p w14:paraId="3657C359"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51" w:history="1">
        <w:r w:rsidR="00332093" w:rsidRPr="00C6174A">
          <w:rPr>
            <w:rStyle w:val="Hyperlink"/>
            <w:noProof/>
          </w:rPr>
          <w:t>3.24.1</w:t>
        </w:r>
        <w:r w:rsidR="00332093">
          <w:rPr>
            <w:rFonts w:asciiTheme="minorHAnsi" w:eastAsiaTheme="minorEastAsia" w:hAnsiTheme="minorHAnsi" w:cstheme="minorBidi"/>
            <w:noProof/>
            <w:sz w:val="22"/>
            <w:szCs w:val="22"/>
          </w:rPr>
          <w:tab/>
        </w:r>
        <w:r w:rsidR="00332093" w:rsidRPr="00C6174A">
          <w:rPr>
            <w:rStyle w:val="Hyperlink"/>
            <w:noProof/>
          </w:rPr>
          <w:t>Overview</w:t>
        </w:r>
        <w:r w:rsidR="00332093">
          <w:rPr>
            <w:noProof/>
            <w:webHidden/>
          </w:rPr>
          <w:tab/>
        </w:r>
        <w:r w:rsidR="00332093">
          <w:rPr>
            <w:noProof/>
            <w:webHidden/>
          </w:rPr>
          <w:fldChar w:fldCharType="begin"/>
        </w:r>
        <w:r w:rsidR="00332093">
          <w:rPr>
            <w:noProof/>
            <w:webHidden/>
          </w:rPr>
          <w:instrText xml:space="preserve"> PAGEREF _Toc65750651 \h </w:instrText>
        </w:r>
        <w:r w:rsidR="00332093">
          <w:rPr>
            <w:noProof/>
            <w:webHidden/>
          </w:rPr>
        </w:r>
        <w:r w:rsidR="00332093">
          <w:rPr>
            <w:noProof/>
            <w:webHidden/>
          </w:rPr>
          <w:fldChar w:fldCharType="separate"/>
        </w:r>
        <w:r w:rsidR="00332093">
          <w:rPr>
            <w:noProof/>
            <w:webHidden/>
          </w:rPr>
          <w:t>183</w:t>
        </w:r>
        <w:r w:rsidR="00332093">
          <w:rPr>
            <w:noProof/>
            <w:webHidden/>
          </w:rPr>
          <w:fldChar w:fldCharType="end"/>
        </w:r>
      </w:hyperlink>
    </w:p>
    <w:p w14:paraId="5FEE05AC"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52" w:history="1">
        <w:r w:rsidR="00332093" w:rsidRPr="00C6174A">
          <w:rPr>
            <w:rStyle w:val="Hyperlink"/>
            <w:noProof/>
          </w:rPr>
          <w:t>3.24.2</w:t>
        </w:r>
        <w:r w:rsidR="00332093">
          <w:rPr>
            <w:rFonts w:asciiTheme="minorHAnsi" w:eastAsiaTheme="minorEastAsia" w:hAnsiTheme="minorHAnsi" w:cstheme="minorBidi"/>
            <w:noProof/>
            <w:sz w:val="22"/>
            <w:szCs w:val="22"/>
          </w:rPr>
          <w:tab/>
        </w:r>
        <w:r w:rsidR="00332093" w:rsidRPr="00C6174A">
          <w:rPr>
            <w:rStyle w:val="Hyperlink"/>
            <w:noProof/>
          </w:rPr>
          <w:t>VS-CLD-REQ-406297/A-Assisted Lane Change Settings Client</w:t>
        </w:r>
        <w:r w:rsidR="00332093">
          <w:rPr>
            <w:noProof/>
            <w:webHidden/>
          </w:rPr>
          <w:tab/>
        </w:r>
        <w:r w:rsidR="00332093">
          <w:rPr>
            <w:noProof/>
            <w:webHidden/>
          </w:rPr>
          <w:fldChar w:fldCharType="begin"/>
        </w:r>
        <w:r w:rsidR="00332093">
          <w:rPr>
            <w:noProof/>
            <w:webHidden/>
          </w:rPr>
          <w:instrText xml:space="preserve"> PAGEREF _Toc65750652 \h </w:instrText>
        </w:r>
        <w:r w:rsidR="00332093">
          <w:rPr>
            <w:noProof/>
            <w:webHidden/>
          </w:rPr>
        </w:r>
        <w:r w:rsidR="00332093">
          <w:rPr>
            <w:noProof/>
            <w:webHidden/>
          </w:rPr>
          <w:fldChar w:fldCharType="separate"/>
        </w:r>
        <w:r w:rsidR="00332093">
          <w:rPr>
            <w:noProof/>
            <w:webHidden/>
          </w:rPr>
          <w:t>183</w:t>
        </w:r>
        <w:r w:rsidR="00332093">
          <w:rPr>
            <w:noProof/>
            <w:webHidden/>
          </w:rPr>
          <w:fldChar w:fldCharType="end"/>
        </w:r>
      </w:hyperlink>
    </w:p>
    <w:p w14:paraId="495C773E"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53" w:history="1">
        <w:r w:rsidR="00332093" w:rsidRPr="00C6174A">
          <w:rPr>
            <w:rStyle w:val="Hyperlink"/>
            <w:noProof/>
          </w:rPr>
          <w:t>3.24.3</w:t>
        </w:r>
        <w:r w:rsidR="00332093">
          <w:rPr>
            <w:rFonts w:asciiTheme="minorHAnsi" w:eastAsiaTheme="minorEastAsia" w:hAnsiTheme="minorHAnsi" w:cstheme="minorBidi"/>
            <w:noProof/>
            <w:sz w:val="22"/>
            <w:szCs w:val="22"/>
          </w:rPr>
          <w:tab/>
        </w:r>
        <w:r w:rsidR="00332093" w:rsidRPr="00C6174A">
          <w:rPr>
            <w:rStyle w:val="Hyperlink"/>
            <w:noProof/>
          </w:rPr>
          <w:t>VS-CLD-REQ-406298/A-Assisted Lane Change Settings Server</w:t>
        </w:r>
        <w:r w:rsidR="00332093">
          <w:rPr>
            <w:noProof/>
            <w:webHidden/>
          </w:rPr>
          <w:tab/>
        </w:r>
        <w:r w:rsidR="00332093">
          <w:rPr>
            <w:noProof/>
            <w:webHidden/>
          </w:rPr>
          <w:fldChar w:fldCharType="begin"/>
        </w:r>
        <w:r w:rsidR="00332093">
          <w:rPr>
            <w:noProof/>
            <w:webHidden/>
          </w:rPr>
          <w:instrText xml:space="preserve"> PAGEREF _Toc65750653 \h </w:instrText>
        </w:r>
        <w:r w:rsidR="00332093">
          <w:rPr>
            <w:noProof/>
            <w:webHidden/>
          </w:rPr>
        </w:r>
        <w:r w:rsidR="00332093">
          <w:rPr>
            <w:noProof/>
            <w:webHidden/>
          </w:rPr>
          <w:fldChar w:fldCharType="separate"/>
        </w:r>
        <w:r w:rsidR="00332093">
          <w:rPr>
            <w:noProof/>
            <w:webHidden/>
          </w:rPr>
          <w:t>183</w:t>
        </w:r>
        <w:r w:rsidR="00332093">
          <w:rPr>
            <w:noProof/>
            <w:webHidden/>
          </w:rPr>
          <w:fldChar w:fldCharType="end"/>
        </w:r>
      </w:hyperlink>
    </w:p>
    <w:p w14:paraId="7B57649B"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54" w:history="1">
        <w:r w:rsidR="00332093" w:rsidRPr="00C6174A">
          <w:rPr>
            <w:rStyle w:val="Hyperlink"/>
            <w:noProof/>
          </w:rPr>
          <w:t>3.24.4</w:t>
        </w:r>
        <w:r w:rsidR="00332093">
          <w:rPr>
            <w:rFonts w:asciiTheme="minorHAnsi" w:eastAsiaTheme="minorEastAsia" w:hAnsiTheme="minorHAnsi" w:cstheme="minorBidi"/>
            <w:noProof/>
            <w:sz w:val="22"/>
            <w:szCs w:val="22"/>
          </w:rPr>
          <w:tab/>
        </w:r>
        <w:r w:rsidR="00332093" w:rsidRPr="00C6174A">
          <w:rPr>
            <w:rStyle w:val="Hyperlink"/>
            <w:noProof/>
          </w:rPr>
          <w:t>Physical Mapping of Classes</w:t>
        </w:r>
        <w:r w:rsidR="00332093">
          <w:rPr>
            <w:noProof/>
            <w:webHidden/>
          </w:rPr>
          <w:tab/>
        </w:r>
        <w:r w:rsidR="00332093">
          <w:rPr>
            <w:noProof/>
            <w:webHidden/>
          </w:rPr>
          <w:fldChar w:fldCharType="begin"/>
        </w:r>
        <w:r w:rsidR="00332093">
          <w:rPr>
            <w:noProof/>
            <w:webHidden/>
          </w:rPr>
          <w:instrText xml:space="preserve"> PAGEREF _Toc65750654 \h </w:instrText>
        </w:r>
        <w:r w:rsidR="00332093">
          <w:rPr>
            <w:noProof/>
            <w:webHidden/>
          </w:rPr>
        </w:r>
        <w:r w:rsidR="00332093">
          <w:rPr>
            <w:noProof/>
            <w:webHidden/>
          </w:rPr>
          <w:fldChar w:fldCharType="separate"/>
        </w:r>
        <w:r w:rsidR="00332093">
          <w:rPr>
            <w:noProof/>
            <w:webHidden/>
          </w:rPr>
          <w:t>183</w:t>
        </w:r>
        <w:r w:rsidR="00332093">
          <w:rPr>
            <w:noProof/>
            <w:webHidden/>
          </w:rPr>
          <w:fldChar w:fldCharType="end"/>
        </w:r>
      </w:hyperlink>
    </w:p>
    <w:p w14:paraId="62BB7B67"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55" w:history="1">
        <w:r w:rsidR="00332093" w:rsidRPr="00C6174A">
          <w:rPr>
            <w:rStyle w:val="Hyperlink"/>
            <w:noProof/>
          </w:rPr>
          <w:t>3.24.5</w:t>
        </w:r>
        <w:r w:rsidR="00332093">
          <w:rPr>
            <w:rFonts w:asciiTheme="minorHAnsi" w:eastAsiaTheme="minorEastAsia" w:hAnsiTheme="minorHAnsi" w:cstheme="minorBidi"/>
            <w:noProof/>
            <w:sz w:val="22"/>
            <w:szCs w:val="22"/>
          </w:rPr>
          <w:tab/>
        </w:r>
        <w:r w:rsidR="00332093" w:rsidRPr="00C6174A">
          <w:rPr>
            <w:rStyle w:val="Hyperlink"/>
            <w:noProof/>
          </w:rPr>
          <w:t>Interface Requirements</w:t>
        </w:r>
        <w:r w:rsidR="00332093">
          <w:rPr>
            <w:noProof/>
            <w:webHidden/>
          </w:rPr>
          <w:tab/>
        </w:r>
        <w:r w:rsidR="00332093">
          <w:rPr>
            <w:noProof/>
            <w:webHidden/>
          </w:rPr>
          <w:fldChar w:fldCharType="begin"/>
        </w:r>
        <w:r w:rsidR="00332093">
          <w:rPr>
            <w:noProof/>
            <w:webHidden/>
          </w:rPr>
          <w:instrText xml:space="preserve"> PAGEREF _Toc65750655 \h </w:instrText>
        </w:r>
        <w:r w:rsidR="00332093">
          <w:rPr>
            <w:noProof/>
            <w:webHidden/>
          </w:rPr>
        </w:r>
        <w:r w:rsidR="00332093">
          <w:rPr>
            <w:noProof/>
            <w:webHidden/>
          </w:rPr>
          <w:fldChar w:fldCharType="separate"/>
        </w:r>
        <w:r w:rsidR="00332093">
          <w:rPr>
            <w:noProof/>
            <w:webHidden/>
          </w:rPr>
          <w:t>183</w:t>
        </w:r>
        <w:r w:rsidR="00332093">
          <w:rPr>
            <w:noProof/>
            <w:webHidden/>
          </w:rPr>
          <w:fldChar w:fldCharType="end"/>
        </w:r>
      </w:hyperlink>
    </w:p>
    <w:p w14:paraId="4D7A0A3D"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56" w:history="1">
        <w:r w:rsidR="00332093" w:rsidRPr="00C6174A">
          <w:rPr>
            <w:rStyle w:val="Hyperlink"/>
            <w:noProof/>
          </w:rPr>
          <w:t>3.24.6</w:t>
        </w:r>
        <w:r w:rsidR="00332093">
          <w:rPr>
            <w:rFonts w:asciiTheme="minorHAnsi" w:eastAsiaTheme="minorEastAsia" w:hAnsiTheme="minorHAnsi" w:cstheme="minorBidi"/>
            <w:noProof/>
            <w:sz w:val="22"/>
            <w:szCs w:val="22"/>
          </w:rPr>
          <w:tab/>
        </w:r>
        <w:r w:rsidR="00332093" w:rsidRPr="00C6174A">
          <w:rPr>
            <w:rStyle w:val="Hyperlink"/>
            <w:noProof/>
          </w:rPr>
          <w:t>Use Cases</w:t>
        </w:r>
        <w:r w:rsidR="00332093">
          <w:rPr>
            <w:noProof/>
            <w:webHidden/>
          </w:rPr>
          <w:tab/>
        </w:r>
        <w:r w:rsidR="00332093">
          <w:rPr>
            <w:noProof/>
            <w:webHidden/>
          </w:rPr>
          <w:fldChar w:fldCharType="begin"/>
        </w:r>
        <w:r w:rsidR="00332093">
          <w:rPr>
            <w:noProof/>
            <w:webHidden/>
          </w:rPr>
          <w:instrText xml:space="preserve"> PAGEREF _Toc65750656 \h </w:instrText>
        </w:r>
        <w:r w:rsidR="00332093">
          <w:rPr>
            <w:noProof/>
            <w:webHidden/>
          </w:rPr>
        </w:r>
        <w:r w:rsidR="00332093">
          <w:rPr>
            <w:noProof/>
            <w:webHidden/>
          </w:rPr>
          <w:fldChar w:fldCharType="separate"/>
        </w:r>
        <w:r w:rsidR="00332093">
          <w:rPr>
            <w:noProof/>
            <w:webHidden/>
          </w:rPr>
          <w:t>184</w:t>
        </w:r>
        <w:r w:rsidR="00332093">
          <w:rPr>
            <w:noProof/>
            <w:webHidden/>
          </w:rPr>
          <w:fldChar w:fldCharType="end"/>
        </w:r>
      </w:hyperlink>
    </w:p>
    <w:p w14:paraId="5DE7AE9C"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57" w:history="1">
        <w:r w:rsidR="00332093" w:rsidRPr="00C6174A">
          <w:rPr>
            <w:rStyle w:val="Hyperlink"/>
            <w:noProof/>
          </w:rPr>
          <w:t>3.24.7</w:t>
        </w:r>
        <w:r w:rsidR="00332093">
          <w:rPr>
            <w:rFonts w:asciiTheme="minorHAnsi" w:eastAsiaTheme="minorEastAsia" w:hAnsiTheme="minorHAnsi" w:cstheme="minorBidi"/>
            <w:noProof/>
            <w:sz w:val="22"/>
            <w:szCs w:val="22"/>
          </w:rPr>
          <w:tab/>
        </w:r>
        <w:r w:rsidR="00332093" w:rsidRPr="00C6174A">
          <w:rPr>
            <w:rStyle w:val="Hyperlink"/>
            <w:noProof/>
          </w:rPr>
          <w:t>Requirements</w:t>
        </w:r>
        <w:r w:rsidR="00332093">
          <w:rPr>
            <w:noProof/>
            <w:webHidden/>
          </w:rPr>
          <w:tab/>
        </w:r>
        <w:r w:rsidR="00332093">
          <w:rPr>
            <w:noProof/>
            <w:webHidden/>
          </w:rPr>
          <w:fldChar w:fldCharType="begin"/>
        </w:r>
        <w:r w:rsidR="00332093">
          <w:rPr>
            <w:noProof/>
            <w:webHidden/>
          </w:rPr>
          <w:instrText xml:space="preserve"> PAGEREF _Toc65750657 \h </w:instrText>
        </w:r>
        <w:r w:rsidR="00332093">
          <w:rPr>
            <w:noProof/>
            <w:webHidden/>
          </w:rPr>
        </w:r>
        <w:r w:rsidR="00332093">
          <w:rPr>
            <w:noProof/>
            <w:webHidden/>
          </w:rPr>
          <w:fldChar w:fldCharType="separate"/>
        </w:r>
        <w:r w:rsidR="00332093">
          <w:rPr>
            <w:noProof/>
            <w:webHidden/>
          </w:rPr>
          <w:t>184</w:t>
        </w:r>
        <w:r w:rsidR="00332093">
          <w:rPr>
            <w:noProof/>
            <w:webHidden/>
          </w:rPr>
          <w:fldChar w:fldCharType="end"/>
        </w:r>
      </w:hyperlink>
    </w:p>
    <w:p w14:paraId="1C227875" w14:textId="77777777" w:rsidR="00332093" w:rsidRDefault="00154F04">
      <w:pPr>
        <w:pStyle w:val="TOC3"/>
        <w:tabs>
          <w:tab w:val="left" w:pos="1320"/>
          <w:tab w:val="right" w:leader="dot" w:pos="11107"/>
        </w:tabs>
        <w:rPr>
          <w:rFonts w:asciiTheme="minorHAnsi" w:eastAsiaTheme="minorEastAsia" w:hAnsiTheme="minorHAnsi" w:cstheme="minorBidi"/>
          <w:noProof/>
          <w:sz w:val="22"/>
          <w:szCs w:val="22"/>
        </w:rPr>
      </w:pPr>
      <w:hyperlink w:anchor="_Toc65750658" w:history="1">
        <w:r w:rsidR="00332093" w:rsidRPr="00C6174A">
          <w:rPr>
            <w:rStyle w:val="Hyperlink"/>
            <w:noProof/>
          </w:rPr>
          <w:t>3.24.8</w:t>
        </w:r>
        <w:r w:rsidR="00332093">
          <w:rPr>
            <w:rFonts w:asciiTheme="minorHAnsi" w:eastAsiaTheme="minorEastAsia" w:hAnsiTheme="minorHAnsi" w:cstheme="minorBidi"/>
            <w:noProof/>
            <w:sz w:val="22"/>
            <w:szCs w:val="22"/>
          </w:rPr>
          <w:tab/>
        </w:r>
        <w:r w:rsidR="00332093" w:rsidRPr="00C6174A">
          <w:rPr>
            <w:rStyle w:val="Hyperlink"/>
            <w:noProof/>
          </w:rPr>
          <w:t>Sequence Diagram</w:t>
        </w:r>
        <w:r w:rsidR="00332093">
          <w:rPr>
            <w:noProof/>
            <w:webHidden/>
          </w:rPr>
          <w:tab/>
        </w:r>
        <w:r w:rsidR="00332093">
          <w:rPr>
            <w:noProof/>
            <w:webHidden/>
          </w:rPr>
          <w:fldChar w:fldCharType="begin"/>
        </w:r>
        <w:r w:rsidR="00332093">
          <w:rPr>
            <w:noProof/>
            <w:webHidden/>
          </w:rPr>
          <w:instrText xml:space="preserve"> PAGEREF _Toc65750658 \h </w:instrText>
        </w:r>
        <w:r w:rsidR="00332093">
          <w:rPr>
            <w:noProof/>
            <w:webHidden/>
          </w:rPr>
        </w:r>
        <w:r w:rsidR="00332093">
          <w:rPr>
            <w:noProof/>
            <w:webHidden/>
          </w:rPr>
          <w:fldChar w:fldCharType="separate"/>
        </w:r>
        <w:r w:rsidR="00332093">
          <w:rPr>
            <w:noProof/>
            <w:webHidden/>
          </w:rPr>
          <w:t>185</w:t>
        </w:r>
        <w:r w:rsidR="00332093">
          <w:rPr>
            <w:noProof/>
            <w:webHidden/>
          </w:rPr>
          <w:fldChar w:fldCharType="end"/>
        </w:r>
      </w:hyperlink>
    </w:p>
    <w:p w14:paraId="7173D58D" w14:textId="77777777" w:rsidR="00332093" w:rsidRDefault="00154F0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65750659" w:history="1">
        <w:r w:rsidR="00332093" w:rsidRPr="00C6174A">
          <w:rPr>
            <w:rStyle w:val="Hyperlink"/>
            <w:noProof/>
          </w:rPr>
          <w:t>4</w:t>
        </w:r>
        <w:r w:rsidR="00332093">
          <w:rPr>
            <w:rFonts w:asciiTheme="minorHAnsi" w:eastAsiaTheme="minorEastAsia" w:hAnsiTheme="minorHAnsi" w:cstheme="minorBidi"/>
            <w:b w:val="0"/>
            <w:smallCaps w:val="0"/>
            <w:noProof/>
            <w:sz w:val="22"/>
            <w:szCs w:val="22"/>
          </w:rPr>
          <w:tab/>
        </w:r>
        <w:r w:rsidR="00332093" w:rsidRPr="00C6174A">
          <w:rPr>
            <w:rStyle w:val="Hyperlink"/>
            <w:noProof/>
          </w:rPr>
          <w:t>Appendix: Reference Documents</w:t>
        </w:r>
        <w:r w:rsidR="00332093">
          <w:rPr>
            <w:noProof/>
            <w:webHidden/>
          </w:rPr>
          <w:tab/>
        </w:r>
        <w:r w:rsidR="00332093">
          <w:rPr>
            <w:noProof/>
            <w:webHidden/>
          </w:rPr>
          <w:fldChar w:fldCharType="begin"/>
        </w:r>
        <w:r w:rsidR="00332093">
          <w:rPr>
            <w:noProof/>
            <w:webHidden/>
          </w:rPr>
          <w:instrText xml:space="preserve"> PAGEREF _Toc65750659 \h </w:instrText>
        </w:r>
        <w:r w:rsidR="00332093">
          <w:rPr>
            <w:noProof/>
            <w:webHidden/>
          </w:rPr>
        </w:r>
        <w:r w:rsidR="00332093">
          <w:rPr>
            <w:noProof/>
            <w:webHidden/>
          </w:rPr>
          <w:fldChar w:fldCharType="separate"/>
        </w:r>
        <w:r w:rsidR="00332093">
          <w:rPr>
            <w:noProof/>
            <w:webHidden/>
          </w:rPr>
          <w:t>187</w:t>
        </w:r>
        <w:r w:rsidR="00332093">
          <w:rPr>
            <w:noProof/>
            <w:webHidden/>
          </w:rPr>
          <w:fldChar w:fldCharType="end"/>
        </w:r>
      </w:hyperlink>
    </w:p>
    <w:p w14:paraId="03D47325" w14:textId="77777777" w:rsidR="00332093" w:rsidRDefault="00332093">
      <w:pPr>
        <w:rPr>
          <w:b/>
          <w:sz w:val="36"/>
          <w:szCs w:val="36"/>
        </w:rPr>
      </w:pPr>
      <w:r>
        <w:rPr>
          <w:b/>
          <w:sz w:val="36"/>
          <w:szCs w:val="36"/>
        </w:rPr>
        <w:fldChar w:fldCharType="end"/>
      </w:r>
    </w:p>
    <w:p w14:paraId="0851FBBB" w14:textId="77777777" w:rsidR="00332093" w:rsidRDefault="00332093">
      <w:pPr>
        <w:rPr>
          <w:b/>
          <w:sz w:val="36"/>
          <w:szCs w:val="36"/>
        </w:rPr>
      </w:pPr>
    </w:p>
    <w:p w14:paraId="4C32EBA1" w14:textId="77777777" w:rsidR="00332093" w:rsidRDefault="00332093" w:rsidP="00332093">
      <w:pPr>
        <w:pStyle w:val="Heading1"/>
      </w:pPr>
      <w:bookmarkStart w:id="1" w:name="_Toc65750407"/>
      <w:r>
        <w:lastRenderedPageBreak/>
        <w:t>Architectural Design</w:t>
      </w:r>
      <w:bookmarkEnd w:id="1"/>
    </w:p>
    <w:p w14:paraId="58867041" w14:textId="77777777" w:rsidR="00332093" w:rsidRDefault="00332093" w:rsidP="00332093">
      <w:pPr>
        <w:pStyle w:val="Heading2"/>
      </w:pPr>
      <w:bookmarkStart w:id="2" w:name="_Toc65750408"/>
      <w:r>
        <w:t>Interface Requirements</w:t>
      </w:r>
      <w:bookmarkEnd w:id="2"/>
    </w:p>
    <w:p w14:paraId="388D559D" w14:textId="77777777" w:rsidR="00332093" w:rsidRDefault="00332093" w:rsidP="00332093">
      <w:pPr>
        <w:pStyle w:val="Heading3"/>
      </w:pPr>
      <w:bookmarkStart w:id="3" w:name="_Toc65750409"/>
      <w:r w:rsidRPr="00B9479B">
        <w:t>VS-IIR-REQ-276699/K-Logical to Physical CAN signal mapping - Vehicle Settings</w:t>
      </w:r>
      <w:bookmarkEnd w:id="3"/>
    </w:p>
    <w:p w14:paraId="211A465F" w14:textId="77777777" w:rsidR="00332093" w:rsidRPr="009F5D7A" w:rsidRDefault="00332093" w:rsidP="00332093">
      <w:pPr>
        <w:rPr>
          <w:rFonts w:cs="Arial"/>
        </w:rPr>
      </w:pPr>
      <w:r w:rsidRPr="009F5D7A">
        <w:rPr>
          <w:rFonts w:cs="Arial"/>
        </w:rPr>
        <w:t xml:space="preserve">This Vehicle Settings &amp; Settings in </w:t>
      </w:r>
      <w:proofErr w:type="spellStart"/>
      <w:r w:rsidRPr="009F5D7A">
        <w:rPr>
          <w:rFonts w:cs="Arial"/>
        </w:rPr>
        <w:t>Centerstack</w:t>
      </w:r>
      <w:proofErr w:type="spellEnd"/>
      <w:r w:rsidRPr="009F5D7A">
        <w:rPr>
          <w:rFonts w:cs="Arial"/>
        </w:rPr>
        <w:t xml:space="preserve"> deployment table maps the Settings logical signals to the </w:t>
      </w:r>
      <w:r>
        <w:rPr>
          <w:rFonts w:cs="Arial"/>
        </w:rPr>
        <w:t xml:space="preserve">physical </w:t>
      </w:r>
      <w:r w:rsidRPr="009F5D7A">
        <w:rPr>
          <w:rFonts w:cs="Arial"/>
        </w:rPr>
        <w:t>CAN signals.</w:t>
      </w:r>
    </w:p>
    <w:p w14:paraId="080A784B" w14:textId="77777777" w:rsidR="00332093" w:rsidRPr="009F5D7A" w:rsidRDefault="00332093" w:rsidP="00332093">
      <w:pPr>
        <w:rPr>
          <w:rFonts w:cs="Arial"/>
        </w:rPr>
      </w:pPr>
    </w:p>
    <w:p w14:paraId="14B57731" w14:textId="77777777" w:rsidR="00332093" w:rsidRPr="009F5D7A" w:rsidRDefault="00332093" w:rsidP="00332093">
      <w:pPr>
        <w:rPr>
          <w:rFonts w:cs="Arial"/>
        </w:rPr>
      </w:pPr>
      <w:r w:rsidRPr="009F5D7A">
        <w:rPr>
          <w:rFonts w:cs="Arial"/>
        </w:rPr>
        <w:t xml:space="preserve">Note:  This is for reference only.  If there is a conflict between the name in the </w:t>
      </w:r>
      <w:r>
        <w:rPr>
          <w:rFonts w:cs="Arial"/>
        </w:rPr>
        <w:t xml:space="preserve">CAN </w:t>
      </w:r>
      <w:r w:rsidRPr="009F5D7A">
        <w:rPr>
          <w:rFonts w:cs="Arial"/>
        </w:rPr>
        <w:t>signal name column and what is found in the actual CAN dB then the CAN dB takes precedent.  Please bring to Ford’s attention if there is a conflict.</w:t>
      </w:r>
    </w:p>
    <w:p w14:paraId="10AA5125" w14:textId="77777777" w:rsidR="00332093" w:rsidRPr="009F5D7A" w:rsidRDefault="00332093" w:rsidP="00332093">
      <w:pPr>
        <w:rPr>
          <w:rFonts w:cs="Arial"/>
        </w:rPr>
      </w:pPr>
    </w:p>
    <w:tbl>
      <w:tblPr>
        <w:tblStyle w:val="TableGrid"/>
        <w:tblW w:w="0" w:type="auto"/>
        <w:jc w:val="center"/>
        <w:tblLook w:val="04A0" w:firstRow="1" w:lastRow="0" w:firstColumn="1" w:lastColumn="0" w:noHBand="0" w:noVBand="1"/>
      </w:tblPr>
      <w:tblGrid>
        <w:gridCol w:w="3243"/>
        <w:gridCol w:w="6107"/>
      </w:tblGrid>
      <w:tr w:rsidR="00332093" w:rsidRPr="009F5D7A" w14:paraId="4F26808A"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F7B0B6" w14:textId="77777777" w:rsidR="00332093" w:rsidRPr="009F5D7A" w:rsidRDefault="00332093" w:rsidP="00332093">
            <w:pPr>
              <w:rPr>
                <w:rFonts w:cs="Arial"/>
                <w:b/>
              </w:rPr>
            </w:pPr>
            <w:r w:rsidRPr="009F5D7A">
              <w:rPr>
                <w:rFonts w:cs="Arial"/>
                <w:b/>
              </w:rPr>
              <w:t>Logical Signal Name</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31FC4" w14:textId="77777777" w:rsidR="00332093" w:rsidRPr="009F5D7A" w:rsidRDefault="00332093" w:rsidP="00332093">
            <w:pPr>
              <w:rPr>
                <w:rFonts w:cs="Arial"/>
                <w:b/>
              </w:rPr>
            </w:pPr>
            <w:r>
              <w:rPr>
                <w:rFonts w:cs="Arial"/>
                <w:b/>
              </w:rPr>
              <w:t>CAN</w:t>
            </w:r>
            <w:r w:rsidRPr="009F5D7A">
              <w:rPr>
                <w:rFonts w:cs="Arial"/>
                <w:b/>
              </w:rPr>
              <w:t xml:space="preserve"> signal name</w:t>
            </w:r>
          </w:p>
        </w:tc>
      </w:tr>
      <w:tr w:rsidR="00332093" w:rsidRPr="00A9678C" w14:paraId="79CA0BFA"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131DFBE9" w14:textId="77777777" w:rsidR="00332093" w:rsidRPr="00A9678C" w:rsidRDefault="00332093" w:rsidP="00332093">
            <w:pPr>
              <w:rPr>
                <w:rFonts w:cs="Arial"/>
              </w:rPr>
            </w:pPr>
            <w:proofErr w:type="spellStart"/>
            <w:r w:rsidRPr="00A9678C">
              <w:rPr>
                <w:rFonts w:cs="Arial"/>
              </w:rPr>
              <w:t>ChrgCrdLck_D_Stat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5E1F4" w14:textId="77777777" w:rsidR="00332093" w:rsidRPr="00A9678C" w:rsidRDefault="00332093" w:rsidP="00332093">
            <w:pPr>
              <w:rPr>
                <w:rFonts w:cs="Arial"/>
              </w:rPr>
            </w:pPr>
            <w:proofErr w:type="spellStart"/>
            <w:r w:rsidRPr="00A9678C">
              <w:rPr>
                <w:rFonts w:cs="Arial"/>
              </w:rPr>
              <w:t>ChrgCordLck_D_Stat</w:t>
            </w:r>
            <w:proofErr w:type="spellEnd"/>
          </w:p>
        </w:tc>
      </w:tr>
      <w:tr w:rsidR="00332093" w:rsidRPr="00A9678C" w14:paraId="3C1CE5A1"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573A7AD2" w14:textId="77777777" w:rsidR="00332093" w:rsidRPr="00A9678C" w:rsidRDefault="00332093" w:rsidP="00332093">
            <w:pPr>
              <w:rPr>
                <w:rFonts w:cs="Arial"/>
              </w:rPr>
            </w:pPr>
            <w:proofErr w:type="spellStart"/>
            <w:r w:rsidRPr="00A9678C">
              <w:rPr>
                <w:rFonts w:cs="Arial"/>
              </w:rPr>
              <w:t>ChargePortUnlock_Rq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69C08" w14:textId="77777777" w:rsidR="00332093" w:rsidRPr="00A9678C" w:rsidRDefault="00332093" w:rsidP="00332093">
            <w:pPr>
              <w:rPr>
                <w:rFonts w:cs="Arial"/>
              </w:rPr>
            </w:pPr>
            <w:proofErr w:type="spellStart"/>
            <w:r w:rsidRPr="00A9678C">
              <w:rPr>
                <w:rFonts w:cs="Arial"/>
              </w:rPr>
              <w:t>ChrgCordUnlock_B_Rq</w:t>
            </w:r>
            <w:proofErr w:type="spellEnd"/>
          </w:p>
        </w:tc>
      </w:tr>
      <w:tr w:rsidR="00332093" w:rsidRPr="00A9678C" w14:paraId="409B8C92"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3BA21BBE" w14:textId="77777777" w:rsidR="00332093" w:rsidRPr="00A9678C" w:rsidRDefault="00332093" w:rsidP="00332093">
            <w:pPr>
              <w:rPr>
                <w:rFonts w:cs="Arial"/>
              </w:rPr>
            </w:pPr>
            <w:proofErr w:type="spellStart"/>
            <w:r w:rsidRPr="00A9678C">
              <w:rPr>
                <w:rFonts w:cs="Arial"/>
              </w:rPr>
              <w:t>AssocConfirm_D_Actl</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F2216" w14:textId="77777777" w:rsidR="00332093" w:rsidRPr="00A9678C" w:rsidRDefault="00332093" w:rsidP="00332093">
            <w:pPr>
              <w:rPr>
                <w:rFonts w:cs="Arial"/>
              </w:rPr>
            </w:pPr>
            <w:proofErr w:type="spellStart"/>
            <w:r w:rsidRPr="00A9678C">
              <w:rPr>
                <w:rFonts w:cs="Arial"/>
              </w:rPr>
              <w:t>AssocConfirm_D_Actl</w:t>
            </w:r>
            <w:proofErr w:type="spellEnd"/>
          </w:p>
        </w:tc>
      </w:tr>
      <w:tr w:rsidR="00332093" w:rsidRPr="00A9678C" w14:paraId="1E51653C"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2A6C8A11" w14:textId="77777777" w:rsidR="00332093" w:rsidRPr="00A9678C" w:rsidRDefault="00332093" w:rsidP="00332093">
            <w:pPr>
              <w:rPr>
                <w:rFonts w:cs="Arial"/>
              </w:rPr>
            </w:pPr>
            <w:proofErr w:type="spellStart"/>
            <w:r w:rsidRPr="00A9678C">
              <w:rPr>
                <w:rFonts w:cs="Arial"/>
              </w:rPr>
              <w:t>CntrStkKeycodeActl</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97D87" w14:textId="77777777" w:rsidR="00332093" w:rsidRPr="00A9678C" w:rsidRDefault="00332093" w:rsidP="00332093">
            <w:pPr>
              <w:rPr>
                <w:rFonts w:cs="Arial"/>
              </w:rPr>
            </w:pPr>
            <w:proofErr w:type="spellStart"/>
            <w:r w:rsidRPr="00A9678C">
              <w:rPr>
                <w:rFonts w:cs="Arial"/>
              </w:rPr>
              <w:t>CntrStkKeycodeActl</w:t>
            </w:r>
            <w:proofErr w:type="spellEnd"/>
          </w:p>
        </w:tc>
      </w:tr>
      <w:tr w:rsidR="00332093" w:rsidRPr="00A9678C" w14:paraId="34502E4E"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33A56353" w14:textId="77777777" w:rsidR="00332093" w:rsidRPr="00A9678C" w:rsidRDefault="00332093" w:rsidP="00332093">
            <w:pPr>
              <w:rPr>
                <w:rFonts w:cs="Arial"/>
              </w:rPr>
            </w:pPr>
            <w:proofErr w:type="spellStart"/>
            <w:r w:rsidRPr="00A9678C">
              <w:rPr>
                <w:rFonts w:cs="Arial"/>
              </w:rPr>
              <w:t>Cntrstk_D_RqAssoc</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0274A" w14:textId="77777777" w:rsidR="00332093" w:rsidRPr="00A9678C" w:rsidRDefault="00332093" w:rsidP="00332093">
            <w:pPr>
              <w:rPr>
                <w:rFonts w:cs="Arial"/>
              </w:rPr>
            </w:pPr>
            <w:proofErr w:type="spellStart"/>
            <w:r w:rsidRPr="00A9678C">
              <w:rPr>
                <w:rFonts w:cs="Arial"/>
              </w:rPr>
              <w:t>Cntrstk_D_RqAssoc</w:t>
            </w:r>
            <w:proofErr w:type="spellEnd"/>
          </w:p>
        </w:tc>
      </w:tr>
      <w:tr w:rsidR="00332093" w:rsidRPr="00A9678C" w14:paraId="2B9F6A74"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030D39E3" w14:textId="77777777" w:rsidR="00332093" w:rsidRPr="00A9678C" w:rsidRDefault="00332093" w:rsidP="00332093">
            <w:pPr>
              <w:rPr>
                <w:rFonts w:cs="Arial"/>
              </w:rPr>
            </w:pPr>
            <w:proofErr w:type="spellStart"/>
            <w:r w:rsidRPr="00A9678C">
              <w:rPr>
                <w:rFonts w:cs="Arial"/>
                <w:u w:val="single"/>
              </w:rPr>
              <w:t>ChargePortLightRing_St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25AE2" w14:textId="77777777" w:rsidR="00332093" w:rsidRPr="00A9678C" w:rsidRDefault="00332093" w:rsidP="00332093">
            <w:pPr>
              <w:rPr>
                <w:rFonts w:cs="Arial"/>
              </w:rPr>
            </w:pPr>
            <w:proofErr w:type="spellStart"/>
            <w:r w:rsidRPr="00A9678C">
              <w:rPr>
                <w:rFonts w:cs="Arial"/>
              </w:rPr>
              <w:t>CenterStackRing_D_Actl</w:t>
            </w:r>
            <w:proofErr w:type="spellEnd"/>
            <w:r w:rsidRPr="00A9678C">
              <w:rPr>
                <w:rFonts w:cs="Arial"/>
              </w:rPr>
              <w:t xml:space="preserve"> – Variant 1</w:t>
            </w:r>
          </w:p>
          <w:p w14:paraId="17156A65" w14:textId="77777777" w:rsidR="00332093" w:rsidRPr="00A9678C" w:rsidRDefault="00332093" w:rsidP="00332093">
            <w:pPr>
              <w:rPr>
                <w:rFonts w:cs="Arial"/>
              </w:rPr>
            </w:pPr>
            <w:proofErr w:type="spellStart"/>
            <w:r w:rsidRPr="00A9678C">
              <w:rPr>
                <w:rFonts w:cs="Arial"/>
                <w:iCs/>
              </w:rPr>
              <w:t>ChrgStatDsply_D_Rq</w:t>
            </w:r>
            <w:proofErr w:type="spellEnd"/>
            <w:r w:rsidRPr="00A9678C">
              <w:rPr>
                <w:rFonts w:cs="Arial"/>
                <w:iCs/>
              </w:rPr>
              <w:t xml:space="preserve"> – Variant 2</w:t>
            </w:r>
          </w:p>
        </w:tc>
      </w:tr>
      <w:tr w:rsidR="00332093" w:rsidRPr="00A9678C" w14:paraId="0158FDEB"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1DC39BBD" w14:textId="77777777" w:rsidR="00332093" w:rsidRPr="00A9678C" w:rsidRDefault="00332093" w:rsidP="00332093">
            <w:pPr>
              <w:rPr>
                <w:rFonts w:cs="Arial"/>
              </w:rPr>
            </w:pPr>
            <w:proofErr w:type="spellStart"/>
            <w:r w:rsidRPr="00A9678C">
              <w:rPr>
                <w:rFonts w:cs="Arial"/>
              </w:rPr>
              <w:t>LightAmbIntsty_No_Actl</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A72F4" w14:textId="77777777" w:rsidR="00332093" w:rsidRPr="00A9678C" w:rsidRDefault="00332093" w:rsidP="00332093">
            <w:pPr>
              <w:rPr>
                <w:rFonts w:cs="Arial"/>
              </w:rPr>
            </w:pPr>
            <w:proofErr w:type="spellStart"/>
            <w:r w:rsidRPr="00A9678C">
              <w:rPr>
                <w:rFonts w:eastAsiaTheme="minorHAnsi" w:cs="Arial"/>
              </w:rPr>
              <w:t>LightAmbIntsty_No_Actl</w:t>
            </w:r>
            <w:proofErr w:type="spellEnd"/>
          </w:p>
        </w:tc>
      </w:tr>
      <w:tr w:rsidR="00332093" w:rsidRPr="00A9678C" w14:paraId="4823C599"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4E11DCD6" w14:textId="77777777" w:rsidR="00332093" w:rsidRPr="00A9678C" w:rsidRDefault="00332093" w:rsidP="00332093">
            <w:pPr>
              <w:rPr>
                <w:rFonts w:cs="Arial"/>
              </w:rPr>
            </w:pPr>
            <w:proofErr w:type="spellStart"/>
            <w:r w:rsidRPr="00A9678C">
              <w:rPr>
                <w:rFonts w:cs="Arial"/>
              </w:rPr>
              <w:t>LightAmbColor_No_Actl</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1EDFD" w14:textId="77777777" w:rsidR="00332093" w:rsidRPr="00A9678C" w:rsidRDefault="00332093" w:rsidP="00332093">
            <w:pPr>
              <w:rPr>
                <w:rFonts w:cs="Arial"/>
              </w:rPr>
            </w:pPr>
            <w:proofErr w:type="spellStart"/>
            <w:r w:rsidRPr="00A9678C">
              <w:rPr>
                <w:rFonts w:eastAsiaTheme="minorHAnsi" w:cs="Arial"/>
              </w:rPr>
              <w:t>LightAmbColor_No_Actl</w:t>
            </w:r>
            <w:proofErr w:type="spellEnd"/>
          </w:p>
        </w:tc>
      </w:tr>
      <w:tr w:rsidR="00332093" w:rsidRPr="00A9678C" w14:paraId="3A79BCB2"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1F604B63" w14:textId="77777777" w:rsidR="00332093" w:rsidRPr="00A9678C" w:rsidRDefault="00332093" w:rsidP="00332093">
            <w:pPr>
              <w:rPr>
                <w:rFonts w:cs="Arial"/>
              </w:rPr>
            </w:pPr>
            <w:proofErr w:type="spellStart"/>
            <w:r w:rsidRPr="00A9678C">
              <w:rPr>
                <w:rFonts w:cs="Arial"/>
              </w:rPr>
              <w:t>LightAmbIntsty_No_Rq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38CF69" w14:textId="77777777" w:rsidR="00332093" w:rsidRPr="00A9678C" w:rsidRDefault="00332093" w:rsidP="00332093">
            <w:pPr>
              <w:rPr>
                <w:rFonts w:cs="Arial"/>
              </w:rPr>
            </w:pPr>
            <w:proofErr w:type="spellStart"/>
            <w:r w:rsidRPr="00A9678C">
              <w:rPr>
                <w:rFonts w:eastAsiaTheme="minorHAnsi" w:cs="Arial"/>
              </w:rPr>
              <w:t>LightAmbIntsty_No_Rq</w:t>
            </w:r>
            <w:proofErr w:type="spellEnd"/>
          </w:p>
        </w:tc>
      </w:tr>
      <w:tr w:rsidR="00332093" w:rsidRPr="00A9678C" w14:paraId="7A63A757"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6B48D26D" w14:textId="77777777" w:rsidR="00332093" w:rsidRPr="00A9678C" w:rsidRDefault="00332093" w:rsidP="00332093">
            <w:pPr>
              <w:rPr>
                <w:rFonts w:cs="Arial"/>
              </w:rPr>
            </w:pPr>
            <w:proofErr w:type="spellStart"/>
            <w:r w:rsidRPr="00A9678C">
              <w:rPr>
                <w:rFonts w:cs="Arial"/>
              </w:rPr>
              <w:t>LightAmbColor_No_Rq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D90AA" w14:textId="77777777" w:rsidR="00332093" w:rsidRPr="00A9678C" w:rsidRDefault="00332093" w:rsidP="00332093">
            <w:pPr>
              <w:rPr>
                <w:rFonts w:cs="Arial"/>
              </w:rPr>
            </w:pPr>
            <w:proofErr w:type="spellStart"/>
            <w:r w:rsidRPr="00A9678C">
              <w:rPr>
                <w:rFonts w:cs="Arial"/>
              </w:rPr>
              <w:t>LightAmbColor_No_Rq</w:t>
            </w:r>
            <w:proofErr w:type="spellEnd"/>
          </w:p>
        </w:tc>
      </w:tr>
      <w:tr w:rsidR="00332093" w:rsidRPr="00A9678C" w14:paraId="39F19FBA"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5C17AFC9" w14:textId="77777777" w:rsidR="00332093" w:rsidRPr="00A9678C" w:rsidRDefault="00332093" w:rsidP="00332093">
            <w:pPr>
              <w:rPr>
                <w:rFonts w:cs="Arial"/>
              </w:rPr>
            </w:pPr>
            <w:proofErr w:type="spellStart"/>
            <w:r w:rsidRPr="00A9678C">
              <w:rPr>
                <w:rFonts w:cs="Arial"/>
              </w:rPr>
              <w:t>Disp_Temperature.St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FA38A" w14:textId="77777777" w:rsidR="00332093" w:rsidRPr="00A9678C" w:rsidRDefault="00332093" w:rsidP="00332093">
            <w:pPr>
              <w:rPr>
                <w:rFonts w:cs="Arial"/>
              </w:rPr>
            </w:pPr>
            <w:proofErr w:type="spellStart"/>
            <w:r w:rsidRPr="00A9678C">
              <w:rPr>
                <w:rFonts w:eastAsiaTheme="minorHAnsi" w:cs="Arial"/>
                <w:bCs/>
              </w:rPr>
              <w:t>Mc_VehUnitTempUsrSel_St</w:t>
            </w:r>
            <w:proofErr w:type="spellEnd"/>
          </w:p>
        </w:tc>
      </w:tr>
      <w:tr w:rsidR="00332093" w:rsidRPr="00A9678C" w14:paraId="0904D9EA"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05897E10" w14:textId="77777777" w:rsidR="00332093" w:rsidRPr="00A9678C" w:rsidRDefault="00332093" w:rsidP="00332093">
            <w:pPr>
              <w:rPr>
                <w:rFonts w:cs="Arial"/>
              </w:rPr>
            </w:pPr>
            <w:proofErr w:type="spellStart"/>
            <w:r w:rsidRPr="00A9678C">
              <w:rPr>
                <w:rFonts w:cs="Arial"/>
              </w:rPr>
              <w:t>Disp_Temperature.Rq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5D6FA" w14:textId="77777777" w:rsidR="00332093" w:rsidRPr="00A9678C" w:rsidRDefault="00332093" w:rsidP="00332093">
            <w:pPr>
              <w:rPr>
                <w:rFonts w:cs="Arial"/>
              </w:rPr>
            </w:pPr>
            <w:proofErr w:type="spellStart"/>
            <w:r w:rsidRPr="00A9678C">
              <w:rPr>
                <w:rFonts w:cs="Arial"/>
              </w:rPr>
              <w:t>Disp_VehUnitTempUsrSel</w:t>
            </w:r>
            <w:proofErr w:type="spellEnd"/>
          </w:p>
        </w:tc>
      </w:tr>
      <w:tr w:rsidR="00332093" w:rsidRPr="00A9678C" w14:paraId="6628FE27"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1A28961D" w14:textId="77777777" w:rsidR="00332093" w:rsidRPr="00A9678C" w:rsidRDefault="00332093" w:rsidP="00332093">
            <w:pPr>
              <w:rPr>
                <w:rFonts w:cs="Arial"/>
              </w:rPr>
            </w:pPr>
            <w:proofErr w:type="spellStart"/>
            <w:r w:rsidRPr="00A9678C">
              <w:rPr>
                <w:rFonts w:cs="Arial"/>
              </w:rPr>
              <w:t>ValetMode_St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3A18A" w14:textId="77777777" w:rsidR="00332093" w:rsidRPr="00A9678C" w:rsidRDefault="00332093" w:rsidP="00332093">
            <w:pPr>
              <w:rPr>
                <w:rFonts w:cs="Arial"/>
              </w:rPr>
            </w:pPr>
            <w:proofErr w:type="spellStart"/>
            <w:r w:rsidRPr="00A9678C">
              <w:rPr>
                <w:rFonts w:cs="Arial"/>
              </w:rPr>
              <w:t>ValetMode_D_Stat</w:t>
            </w:r>
            <w:proofErr w:type="spellEnd"/>
          </w:p>
        </w:tc>
      </w:tr>
      <w:tr w:rsidR="00332093" w:rsidRPr="00A9678C" w14:paraId="79F75A02"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4DAB01E6" w14:textId="77777777" w:rsidR="00332093" w:rsidRPr="00A9678C" w:rsidRDefault="00332093" w:rsidP="00332093">
            <w:pPr>
              <w:rPr>
                <w:rFonts w:cs="Arial"/>
              </w:rPr>
            </w:pPr>
            <w:proofErr w:type="spellStart"/>
            <w:r w:rsidRPr="00A9678C">
              <w:rPr>
                <w:rFonts w:cs="Arial"/>
              </w:rPr>
              <w:t>TimeAdjust.Rq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4A554" w14:textId="77777777" w:rsidR="00332093" w:rsidRPr="00A9678C" w:rsidRDefault="00332093" w:rsidP="00332093">
            <w:pPr>
              <w:rPr>
                <w:rFonts w:cs="Arial"/>
              </w:rPr>
            </w:pPr>
            <w:proofErr w:type="spellStart"/>
            <w:r w:rsidRPr="00A9678C">
              <w:rPr>
                <w:rFonts w:eastAsiaTheme="minorHAnsi" w:cs="Arial"/>
                <w:bCs/>
              </w:rPr>
              <w:t>SetTimeFormat</w:t>
            </w:r>
            <w:proofErr w:type="spellEnd"/>
          </w:p>
        </w:tc>
      </w:tr>
      <w:tr w:rsidR="00332093" w:rsidRPr="00A9678C" w14:paraId="3ADB8682"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2144FE68" w14:textId="77777777" w:rsidR="00332093" w:rsidRPr="00A9678C" w:rsidRDefault="00332093" w:rsidP="00332093">
            <w:pPr>
              <w:rPr>
                <w:rFonts w:cs="Arial"/>
              </w:rPr>
            </w:pPr>
            <w:proofErr w:type="spellStart"/>
            <w:r w:rsidRPr="00A9678C">
              <w:rPr>
                <w:rFonts w:cs="Arial"/>
              </w:rPr>
              <w:t>VehTimeFormat.St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0A309" w14:textId="77777777" w:rsidR="00332093" w:rsidRPr="00A9678C" w:rsidRDefault="00332093" w:rsidP="00332093">
            <w:pPr>
              <w:rPr>
                <w:rFonts w:cs="Arial"/>
              </w:rPr>
            </w:pPr>
            <w:proofErr w:type="spellStart"/>
            <w:r w:rsidRPr="00A9678C">
              <w:rPr>
                <w:rFonts w:eastAsiaTheme="minorHAnsi" w:cs="Arial"/>
              </w:rPr>
              <w:t>Mc_VehFormatUsrSel_St</w:t>
            </w:r>
            <w:proofErr w:type="spellEnd"/>
          </w:p>
        </w:tc>
      </w:tr>
      <w:tr w:rsidR="00332093" w:rsidRPr="00A9678C" w14:paraId="6AF7BEC6"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12C3F4FB" w14:textId="77777777" w:rsidR="00332093" w:rsidRPr="00A9678C" w:rsidRDefault="00332093" w:rsidP="00332093">
            <w:pPr>
              <w:rPr>
                <w:rFonts w:cs="Arial"/>
              </w:rPr>
            </w:pPr>
            <w:proofErr w:type="spellStart"/>
            <w:r w:rsidRPr="00A9678C">
              <w:rPr>
                <w:rFonts w:cs="Arial"/>
              </w:rPr>
              <w:t>Bezel_Beeps_Supported.St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A0D2A" w14:textId="77777777" w:rsidR="00332093" w:rsidRPr="00A9678C" w:rsidRDefault="00332093" w:rsidP="00332093">
            <w:pPr>
              <w:rPr>
                <w:rFonts w:cs="Arial"/>
              </w:rPr>
            </w:pPr>
            <w:proofErr w:type="spellStart"/>
            <w:r w:rsidRPr="00A9678C">
              <w:rPr>
                <w:rFonts w:cs="Arial"/>
              </w:rPr>
              <w:t>Bezel_Beeps_Supported</w:t>
            </w:r>
            <w:proofErr w:type="spellEnd"/>
          </w:p>
        </w:tc>
      </w:tr>
      <w:tr w:rsidR="00332093" w:rsidRPr="00A9678C" w14:paraId="6DFD7D7F"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3D5EACD1" w14:textId="77777777" w:rsidR="00332093" w:rsidRPr="00A9678C" w:rsidRDefault="00332093" w:rsidP="00332093">
            <w:pPr>
              <w:rPr>
                <w:rFonts w:cs="Arial"/>
              </w:rPr>
            </w:pPr>
            <w:proofErr w:type="spellStart"/>
            <w:r w:rsidRPr="00A9678C">
              <w:rPr>
                <w:rFonts w:cs="Arial"/>
              </w:rPr>
              <w:t>Bezel_Beeps.Rq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89448" w14:textId="77777777" w:rsidR="00332093" w:rsidRPr="00A9678C" w:rsidRDefault="00332093" w:rsidP="00332093">
            <w:pPr>
              <w:rPr>
                <w:rFonts w:cs="Arial"/>
              </w:rPr>
            </w:pPr>
            <w:proofErr w:type="spellStart"/>
            <w:r w:rsidRPr="00A9678C">
              <w:rPr>
                <w:rFonts w:cs="Arial"/>
              </w:rPr>
              <w:t>Bezel_Beeps_Rq</w:t>
            </w:r>
            <w:proofErr w:type="spellEnd"/>
          </w:p>
        </w:tc>
      </w:tr>
      <w:tr w:rsidR="00332093" w:rsidRPr="00A9678C" w14:paraId="2FAA196E"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30C46E58" w14:textId="77777777" w:rsidR="00332093" w:rsidRPr="00A9678C" w:rsidRDefault="00332093" w:rsidP="00332093">
            <w:pPr>
              <w:rPr>
                <w:rFonts w:cs="Arial"/>
              </w:rPr>
            </w:pPr>
            <w:r w:rsidRPr="00A9678C">
              <w:rPr>
                <w:rFonts w:cs="Arial"/>
              </w:rPr>
              <w:t>Bezel_Beeps.st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9ED86" w14:textId="77777777" w:rsidR="00332093" w:rsidRPr="00A9678C" w:rsidRDefault="00332093" w:rsidP="00332093">
            <w:pPr>
              <w:rPr>
                <w:rFonts w:cs="Arial"/>
              </w:rPr>
            </w:pPr>
            <w:proofErr w:type="spellStart"/>
            <w:r w:rsidRPr="00A9678C">
              <w:rPr>
                <w:rFonts w:cs="Arial"/>
              </w:rPr>
              <w:t>Bezel_Beep_St</w:t>
            </w:r>
            <w:proofErr w:type="spellEnd"/>
          </w:p>
        </w:tc>
      </w:tr>
      <w:tr w:rsidR="00332093" w:rsidRPr="00A9678C" w14:paraId="550CA6F3"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2B9E4C3B" w14:textId="77777777" w:rsidR="00332093" w:rsidRPr="00A9678C" w:rsidRDefault="00332093" w:rsidP="00332093">
            <w:pPr>
              <w:rPr>
                <w:rFonts w:cs="Arial"/>
              </w:rPr>
            </w:pPr>
            <w:proofErr w:type="spellStart"/>
            <w:r w:rsidRPr="00A9678C">
              <w:rPr>
                <w:rFonts w:cs="Arial"/>
              </w:rPr>
              <w:t>LanguageUpdate.Rsp</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DF40E8" w14:textId="77777777" w:rsidR="00332093" w:rsidRPr="00A9678C" w:rsidRDefault="00332093" w:rsidP="00332093">
            <w:pPr>
              <w:rPr>
                <w:rFonts w:eastAsiaTheme="minorHAnsi" w:cs="Arial"/>
                <w:bCs/>
              </w:rPr>
            </w:pPr>
            <w:proofErr w:type="spellStart"/>
            <w:r w:rsidRPr="00A9678C">
              <w:rPr>
                <w:rFonts w:eastAsiaTheme="minorHAnsi" w:cs="Arial"/>
                <w:bCs/>
              </w:rPr>
              <w:t>LangUpdate_Rsp</w:t>
            </w:r>
            <w:proofErr w:type="spellEnd"/>
            <w:r w:rsidRPr="00A9678C">
              <w:rPr>
                <w:rFonts w:eastAsiaTheme="minorHAnsi" w:cs="Arial"/>
                <w:bCs/>
              </w:rPr>
              <w:t xml:space="preserve"> – Cluster</w:t>
            </w:r>
          </w:p>
          <w:p w14:paraId="79C9FD70" w14:textId="77777777" w:rsidR="00332093" w:rsidRPr="00A9678C" w:rsidRDefault="00332093" w:rsidP="00332093">
            <w:pPr>
              <w:rPr>
                <w:rFonts w:cs="Arial"/>
              </w:rPr>
            </w:pPr>
            <w:proofErr w:type="spellStart"/>
            <w:r w:rsidRPr="00A9678C">
              <w:rPr>
                <w:rFonts w:eastAsiaTheme="minorHAnsi" w:cs="Arial"/>
                <w:bCs/>
              </w:rPr>
              <w:t>Disp_LangUpdate_Rsp</w:t>
            </w:r>
            <w:proofErr w:type="spellEnd"/>
            <w:r w:rsidRPr="00A9678C">
              <w:rPr>
                <w:rFonts w:eastAsiaTheme="minorHAnsi" w:cs="Arial"/>
                <w:bCs/>
              </w:rPr>
              <w:t xml:space="preserve"> – Infotainment System Master (ex APIM, CHR…)</w:t>
            </w:r>
          </w:p>
        </w:tc>
      </w:tr>
      <w:tr w:rsidR="00332093" w:rsidRPr="00A9678C" w14:paraId="7606C41C"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616D9C74" w14:textId="77777777" w:rsidR="00332093" w:rsidRPr="00A9678C" w:rsidRDefault="00332093" w:rsidP="00332093">
            <w:pPr>
              <w:rPr>
                <w:rFonts w:cs="Arial"/>
              </w:rPr>
            </w:pPr>
            <w:proofErr w:type="spellStart"/>
            <w:r w:rsidRPr="00A9678C">
              <w:rPr>
                <w:rFonts w:cs="Arial"/>
              </w:rPr>
              <w:t>DISP_LangSel.St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808B9" w14:textId="77777777" w:rsidR="00332093" w:rsidRPr="00A9678C" w:rsidRDefault="00332093" w:rsidP="00332093">
            <w:pPr>
              <w:rPr>
                <w:rFonts w:cs="Arial"/>
              </w:rPr>
            </w:pPr>
            <w:proofErr w:type="spellStart"/>
            <w:r w:rsidRPr="00A9678C">
              <w:rPr>
                <w:rFonts w:cs="Arial"/>
              </w:rPr>
              <w:t>Disp_LangSel_St</w:t>
            </w:r>
            <w:proofErr w:type="spellEnd"/>
            <w:r w:rsidRPr="00A9678C">
              <w:rPr>
                <w:rFonts w:cs="Arial"/>
              </w:rPr>
              <w:t xml:space="preserve"> – Infotainment (APIM, CHR, </w:t>
            </w:r>
            <w:proofErr w:type="gramStart"/>
            <w:r w:rsidRPr="00A9678C">
              <w:rPr>
                <w:rFonts w:cs="Arial"/>
              </w:rPr>
              <w:t>CTR..</w:t>
            </w:r>
            <w:proofErr w:type="gramEnd"/>
            <w:r w:rsidRPr="00A9678C">
              <w:rPr>
                <w:rFonts w:cs="Arial"/>
              </w:rPr>
              <w:t>)</w:t>
            </w:r>
          </w:p>
          <w:p w14:paraId="46138157" w14:textId="77777777" w:rsidR="00332093" w:rsidRPr="00A9678C" w:rsidRDefault="00332093" w:rsidP="00332093">
            <w:pPr>
              <w:rPr>
                <w:rFonts w:cs="Arial"/>
              </w:rPr>
            </w:pPr>
            <w:r w:rsidRPr="00A9678C">
              <w:rPr>
                <w:rFonts w:cs="Arial"/>
              </w:rPr>
              <w:t xml:space="preserve">Disp_LangSel2_St – Infotainment (APIM, CHR, </w:t>
            </w:r>
            <w:proofErr w:type="gramStart"/>
            <w:r w:rsidRPr="00A9678C">
              <w:rPr>
                <w:rFonts w:cs="Arial"/>
              </w:rPr>
              <w:t>CTR..</w:t>
            </w:r>
            <w:proofErr w:type="gramEnd"/>
            <w:r w:rsidRPr="00A9678C">
              <w:rPr>
                <w:rFonts w:cs="Arial"/>
              </w:rPr>
              <w:t>)</w:t>
            </w:r>
          </w:p>
          <w:p w14:paraId="7555C22A" w14:textId="77777777" w:rsidR="00332093" w:rsidRPr="00A9678C" w:rsidRDefault="00332093" w:rsidP="00332093">
            <w:pPr>
              <w:rPr>
                <w:rFonts w:cs="Arial"/>
              </w:rPr>
            </w:pPr>
            <w:proofErr w:type="spellStart"/>
            <w:r w:rsidRPr="00A9678C">
              <w:rPr>
                <w:rFonts w:cs="Arial"/>
              </w:rPr>
              <w:t>Mc_VehLangUsrSel_St</w:t>
            </w:r>
            <w:proofErr w:type="spellEnd"/>
            <w:r w:rsidRPr="00A9678C">
              <w:rPr>
                <w:rFonts w:cs="Arial"/>
              </w:rPr>
              <w:t xml:space="preserve"> - Cluster</w:t>
            </w:r>
          </w:p>
        </w:tc>
      </w:tr>
      <w:tr w:rsidR="00332093" w:rsidRPr="00A9678C" w14:paraId="7C181877"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7C9E53F0" w14:textId="77777777" w:rsidR="00332093" w:rsidRPr="00A9678C" w:rsidRDefault="00332093" w:rsidP="00332093">
            <w:pPr>
              <w:rPr>
                <w:rFonts w:cs="Arial"/>
              </w:rPr>
            </w:pPr>
            <w:proofErr w:type="spellStart"/>
            <w:r w:rsidRPr="00A9678C">
              <w:rPr>
                <w:rFonts w:cs="Arial"/>
              </w:rPr>
              <w:t>DISP_LangSel.Rq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7226F" w14:textId="77777777" w:rsidR="00332093" w:rsidRPr="00A9678C" w:rsidRDefault="00332093" w:rsidP="00332093">
            <w:pPr>
              <w:rPr>
                <w:rFonts w:cs="Arial"/>
              </w:rPr>
            </w:pPr>
            <w:proofErr w:type="spellStart"/>
            <w:r w:rsidRPr="00A9678C">
              <w:rPr>
                <w:rFonts w:cs="Arial"/>
              </w:rPr>
              <w:t>Disp_LangSel_Rq</w:t>
            </w:r>
            <w:proofErr w:type="spellEnd"/>
            <w:r w:rsidRPr="00A9678C">
              <w:rPr>
                <w:rFonts w:cs="Arial"/>
              </w:rPr>
              <w:t xml:space="preserve"> – Infotainment (APIM, CHR, </w:t>
            </w:r>
            <w:proofErr w:type="gramStart"/>
            <w:r w:rsidRPr="00A9678C">
              <w:rPr>
                <w:rFonts w:cs="Arial"/>
              </w:rPr>
              <w:t>CTR..</w:t>
            </w:r>
            <w:proofErr w:type="gramEnd"/>
            <w:r w:rsidRPr="00A9678C">
              <w:rPr>
                <w:rFonts w:cs="Arial"/>
              </w:rPr>
              <w:t>)</w:t>
            </w:r>
          </w:p>
          <w:p w14:paraId="69C0ED17" w14:textId="77777777" w:rsidR="00332093" w:rsidRPr="00A9678C" w:rsidRDefault="00332093" w:rsidP="00332093">
            <w:pPr>
              <w:rPr>
                <w:rFonts w:cs="Arial"/>
              </w:rPr>
            </w:pPr>
            <w:r w:rsidRPr="00A9678C">
              <w:rPr>
                <w:rFonts w:cs="Arial"/>
              </w:rPr>
              <w:t xml:space="preserve">Disp_LangSel2_Rq - Infotainment (APIM, CHR, </w:t>
            </w:r>
            <w:proofErr w:type="gramStart"/>
            <w:r w:rsidRPr="00A9678C">
              <w:rPr>
                <w:rFonts w:cs="Arial"/>
              </w:rPr>
              <w:t>CTR..</w:t>
            </w:r>
            <w:proofErr w:type="gramEnd"/>
            <w:r w:rsidRPr="00A9678C">
              <w:rPr>
                <w:rFonts w:cs="Arial"/>
              </w:rPr>
              <w:t>)</w:t>
            </w:r>
          </w:p>
          <w:p w14:paraId="2954735C" w14:textId="77777777" w:rsidR="00332093" w:rsidRPr="00A9678C" w:rsidRDefault="00332093" w:rsidP="00332093">
            <w:pPr>
              <w:rPr>
                <w:rFonts w:cs="Arial"/>
              </w:rPr>
            </w:pPr>
            <w:proofErr w:type="spellStart"/>
            <w:r w:rsidRPr="00A9678C">
              <w:rPr>
                <w:rFonts w:cs="Arial"/>
              </w:rPr>
              <w:t>Mc_LangSel_Rq</w:t>
            </w:r>
            <w:proofErr w:type="spellEnd"/>
            <w:r w:rsidRPr="00A9678C">
              <w:rPr>
                <w:rFonts w:cs="Arial"/>
              </w:rPr>
              <w:t xml:space="preserve"> - Cluster</w:t>
            </w:r>
          </w:p>
          <w:p w14:paraId="27DA4865" w14:textId="77777777" w:rsidR="00332093" w:rsidRPr="00A9678C" w:rsidRDefault="00332093" w:rsidP="00332093">
            <w:pPr>
              <w:rPr>
                <w:rFonts w:cs="Arial"/>
              </w:rPr>
            </w:pPr>
            <w:r w:rsidRPr="00A9678C">
              <w:rPr>
                <w:rFonts w:cs="Arial"/>
              </w:rPr>
              <w:t>McLangSel2_Rq - Cluster</w:t>
            </w:r>
          </w:p>
        </w:tc>
      </w:tr>
      <w:tr w:rsidR="00332093" w:rsidRPr="00A9678C" w14:paraId="7EDBD135"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436F7BE6" w14:textId="77777777" w:rsidR="00332093" w:rsidRPr="00A9678C" w:rsidRDefault="00332093" w:rsidP="00332093">
            <w:pPr>
              <w:rPr>
                <w:rFonts w:cs="Arial"/>
              </w:rPr>
            </w:pPr>
            <w:proofErr w:type="spellStart"/>
            <w:r w:rsidRPr="00A9678C">
              <w:rPr>
                <w:rFonts w:cs="Arial"/>
              </w:rPr>
              <w:t>FactoryReset.St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10B56" w14:textId="77777777" w:rsidR="00332093" w:rsidRPr="00A9678C" w:rsidRDefault="00332093" w:rsidP="00332093">
            <w:pPr>
              <w:rPr>
                <w:rFonts w:cs="Arial"/>
              </w:rPr>
            </w:pPr>
            <w:proofErr w:type="spellStart"/>
            <w:r w:rsidRPr="00A9678C">
              <w:rPr>
                <w:rFonts w:cs="Arial"/>
              </w:rPr>
              <w:t>FactoryReset_St</w:t>
            </w:r>
            <w:proofErr w:type="spellEnd"/>
            <w:r w:rsidRPr="00A9678C">
              <w:rPr>
                <w:rFonts w:cs="Arial"/>
              </w:rPr>
              <w:t xml:space="preserve"> – TCU</w:t>
            </w:r>
          </w:p>
          <w:p w14:paraId="084CA17C" w14:textId="77777777" w:rsidR="00332093" w:rsidRPr="00A9678C" w:rsidRDefault="00332093" w:rsidP="00332093">
            <w:pPr>
              <w:rPr>
                <w:rFonts w:cs="Arial"/>
              </w:rPr>
            </w:pPr>
            <w:proofErr w:type="spellStart"/>
            <w:r w:rsidRPr="00A9678C">
              <w:rPr>
                <w:rFonts w:cs="Arial"/>
              </w:rPr>
              <w:t>SDARS_Factory_Reset_St</w:t>
            </w:r>
            <w:proofErr w:type="spellEnd"/>
            <w:r w:rsidRPr="00A9678C">
              <w:rPr>
                <w:rFonts w:cs="Arial"/>
              </w:rPr>
              <w:t xml:space="preserve"> - AHU</w:t>
            </w:r>
          </w:p>
        </w:tc>
      </w:tr>
      <w:tr w:rsidR="00332093" w:rsidRPr="00A9678C" w14:paraId="08898C72"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51F5E32D" w14:textId="77777777" w:rsidR="00332093" w:rsidRPr="00A9678C" w:rsidRDefault="00332093" w:rsidP="00332093">
            <w:pPr>
              <w:rPr>
                <w:rFonts w:cs="Arial"/>
              </w:rPr>
            </w:pPr>
            <w:proofErr w:type="spellStart"/>
            <w:r w:rsidRPr="00A9678C">
              <w:rPr>
                <w:rFonts w:cs="Arial"/>
              </w:rPr>
              <w:t>FactoryReset_Rq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9182D" w14:textId="77777777" w:rsidR="00332093" w:rsidRPr="00A9678C" w:rsidRDefault="00332093" w:rsidP="00332093">
            <w:pPr>
              <w:rPr>
                <w:rFonts w:cs="Arial"/>
              </w:rPr>
            </w:pPr>
            <w:proofErr w:type="spellStart"/>
            <w:r w:rsidRPr="00A9678C">
              <w:rPr>
                <w:rFonts w:cs="Arial"/>
              </w:rPr>
              <w:t>FactoryReset_Rq</w:t>
            </w:r>
            <w:proofErr w:type="spellEnd"/>
            <w:r w:rsidRPr="00A9678C">
              <w:rPr>
                <w:rFonts w:cs="Arial"/>
              </w:rPr>
              <w:t xml:space="preserve"> – TCU</w:t>
            </w:r>
          </w:p>
          <w:p w14:paraId="1AC16698" w14:textId="77777777" w:rsidR="00332093" w:rsidRPr="00A9678C" w:rsidRDefault="00332093" w:rsidP="00332093">
            <w:pPr>
              <w:rPr>
                <w:rFonts w:cs="Arial"/>
              </w:rPr>
            </w:pPr>
            <w:proofErr w:type="spellStart"/>
            <w:r w:rsidRPr="00A9678C">
              <w:rPr>
                <w:rFonts w:cs="Arial"/>
              </w:rPr>
              <w:t>SDARS_FactoryReset_Rq</w:t>
            </w:r>
            <w:proofErr w:type="spellEnd"/>
            <w:r w:rsidRPr="00A9678C">
              <w:rPr>
                <w:rFonts w:cs="Arial"/>
              </w:rPr>
              <w:t xml:space="preserve"> – AHU / DSP_AMP (more than just SDARS – See SPSS)</w:t>
            </w:r>
          </w:p>
        </w:tc>
      </w:tr>
      <w:tr w:rsidR="00332093" w:rsidRPr="00A9678C" w14:paraId="1B45A138"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1FDD9FDF" w14:textId="77777777" w:rsidR="00332093" w:rsidRPr="00A9678C" w:rsidRDefault="00332093" w:rsidP="00332093">
            <w:pPr>
              <w:rPr>
                <w:rFonts w:cs="Arial"/>
              </w:rPr>
            </w:pPr>
            <w:proofErr w:type="spellStart"/>
            <w:r w:rsidRPr="00A9678C">
              <w:rPr>
                <w:rFonts w:cs="Arial"/>
              </w:rPr>
              <w:t>Vehicle_Speed.St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AF92B" w14:textId="77777777" w:rsidR="00332093" w:rsidRPr="00A9678C" w:rsidRDefault="00332093" w:rsidP="00332093">
            <w:pPr>
              <w:rPr>
                <w:rFonts w:cs="Arial"/>
              </w:rPr>
            </w:pPr>
            <w:proofErr w:type="spellStart"/>
            <w:r w:rsidRPr="00A9678C">
              <w:rPr>
                <w:rFonts w:eastAsiaTheme="minorHAnsi" w:cs="Arial"/>
              </w:rPr>
              <w:t>Veh_V_ActlEng</w:t>
            </w:r>
            <w:proofErr w:type="spellEnd"/>
          </w:p>
        </w:tc>
      </w:tr>
      <w:tr w:rsidR="00332093" w:rsidRPr="00A9678C" w14:paraId="26D9895A"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59469677" w14:textId="77777777" w:rsidR="00332093" w:rsidRPr="00A9678C" w:rsidRDefault="00332093" w:rsidP="00332093">
            <w:pPr>
              <w:rPr>
                <w:rFonts w:cs="Arial"/>
              </w:rPr>
            </w:pPr>
            <w:proofErr w:type="spellStart"/>
            <w:r w:rsidRPr="00A9678C">
              <w:rPr>
                <w:rFonts w:cs="Arial"/>
              </w:rPr>
              <w:t>Vehicle_Speed_QF</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74B1F" w14:textId="77777777" w:rsidR="00332093" w:rsidRPr="00A9678C" w:rsidRDefault="00332093" w:rsidP="00332093">
            <w:pPr>
              <w:rPr>
                <w:rFonts w:cs="Arial"/>
              </w:rPr>
            </w:pPr>
            <w:proofErr w:type="spellStart"/>
            <w:r w:rsidRPr="00A9678C">
              <w:rPr>
                <w:rFonts w:cs="Arial"/>
              </w:rPr>
              <w:t>VehVActlEng_D_Qf</w:t>
            </w:r>
            <w:proofErr w:type="spellEnd"/>
          </w:p>
        </w:tc>
      </w:tr>
      <w:tr w:rsidR="00332093" w:rsidRPr="00A9678C" w14:paraId="0A83B35E"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0277182B" w14:textId="77777777" w:rsidR="00332093" w:rsidRPr="00A9678C" w:rsidRDefault="00332093" w:rsidP="00332093">
            <w:pPr>
              <w:rPr>
                <w:rFonts w:cs="Arial"/>
              </w:rPr>
            </w:pPr>
            <w:proofErr w:type="spellStart"/>
            <w:r w:rsidRPr="00A9678C">
              <w:rPr>
                <w:rFonts w:cs="Arial"/>
              </w:rPr>
              <w:t>DISP_Mile_Kilometers.Rq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6CE43" w14:textId="77777777" w:rsidR="00332093" w:rsidRPr="00A9678C" w:rsidRDefault="00332093" w:rsidP="00332093">
            <w:pPr>
              <w:rPr>
                <w:rFonts w:cs="Arial"/>
              </w:rPr>
            </w:pPr>
            <w:proofErr w:type="spellStart"/>
            <w:r w:rsidRPr="00A9678C">
              <w:rPr>
                <w:rFonts w:cs="Arial"/>
              </w:rPr>
              <w:t>Disp_VehUntTripCoUsrSel</w:t>
            </w:r>
            <w:proofErr w:type="spellEnd"/>
            <w:r w:rsidRPr="00A9678C">
              <w:rPr>
                <w:rFonts w:cs="Arial"/>
              </w:rPr>
              <w:t xml:space="preserve"> (</w:t>
            </w:r>
            <w:proofErr w:type="gramStart"/>
            <w:r w:rsidRPr="00A9678C">
              <w:rPr>
                <w:rFonts w:cs="Arial"/>
              </w:rPr>
              <w:t>pre Settings</w:t>
            </w:r>
            <w:proofErr w:type="gramEnd"/>
            <w:r w:rsidRPr="00A9678C">
              <w:rPr>
                <w:rFonts w:cs="Arial"/>
              </w:rPr>
              <w:t xml:space="preserve"> in the </w:t>
            </w:r>
            <w:proofErr w:type="spellStart"/>
            <w:r w:rsidRPr="00A9678C">
              <w:rPr>
                <w:rFonts w:cs="Arial"/>
              </w:rPr>
              <w:t>Centerstack</w:t>
            </w:r>
            <w:proofErr w:type="spellEnd"/>
            <w:r w:rsidRPr="00A9678C">
              <w:rPr>
                <w:rFonts w:cs="Arial"/>
              </w:rPr>
              <w:t>)</w:t>
            </w:r>
          </w:p>
        </w:tc>
      </w:tr>
      <w:tr w:rsidR="00332093" w:rsidRPr="00A9678C" w14:paraId="226E488F" w14:textId="77777777" w:rsidTr="00332093">
        <w:trPr>
          <w:jc w:val="center"/>
        </w:trPr>
        <w:tc>
          <w:tcPr>
            <w:tcW w:w="3243" w:type="dxa"/>
            <w:tcBorders>
              <w:top w:val="single" w:sz="4" w:space="0" w:color="000000" w:themeColor="text1"/>
              <w:left w:val="single" w:sz="4" w:space="0" w:color="000000" w:themeColor="text1"/>
              <w:right w:val="single" w:sz="4" w:space="0" w:color="000000" w:themeColor="text1"/>
            </w:tcBorders>
          </w:tcPr>
          <w:p w14:paraId="7984CB27" w14:textId="77777777" w:rsidR="00332093" w:rsidRPr="00A9678C" w:rsidRDefault="00332093" w:rsidP="00332093">
            <w:pPr>
              <w:rPr>
                <w:rFonts w:cs="Arial"/>
              </w:rPr>
            </w:pPr>
            <w:proofErr w:type="spellStart"/>
            <w:r w:rsidRPr="00A9678C">
              <w:rPr>
                <w:rFonts w:cs="Arial"/>
              </w:rPr>
              <w:t>Disp_Miles_Kilometers.St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2853C" w14:textId="77777777" w:rsidR="00332093" w:rsidRPr="00A9678C" w:rsidRDefault="00332093" w:rsidP="00332093">
            <w:pPr>
              <w:rPr>
                <w:rFonts w:cs="Arial"/>
              </w:rPr>
            </w:pPr>
            <w:proofErr w:type="spellStart"/>
            <w:r w:rsidRPr="00A9678C">
              <w:rPr>
                <w:rFonts w:cs="Arial"/>
              </w:rPr>
              <w:t>Mc_VehUntTrpCoUsrSel_St</w:t>
            </w:r>
            <w:proofErr w:type="spellEnd"/>
          </w:p>
        </w:tc>
      </w:tr>
      <w:tr w:rsidR="00332093" w:rsidRPr="00A9678C" w14:paraId="1FB03F0E"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24FDE" w14:textId="77777777" w:rsidR="00332093" w:rsidRPr="00A9678C" w:rsidRDefault="00332093" w:rsidP="00332093">
            <w:pPr>
              <w:rPr>
                <w:rFonts w:cs="Arial"/>
              </w:rPr>
            </w:pPr>
            <w:proofErr w:type="spellStart"/>
            <w:r w:rsidRPr="00A9678C">
              <w:rPr>
                <w:rFonts w:cs="Arial"/>
              </w:rPr>
              <w:t>HMIAudioMode</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EE126" w14:textId="77777777" w:rsidR="00332093" w:rsidRPr="00A9678C" w:rsidRDefault="00332093" w:rsidP="00332093">
            <w:pPr>
              <w:rPr>
                <w:rFonts w:cs="Arial"/>
              </w:rPr>
            </w:pPr>
            <w:proofErr w:type="spellStart"/>
            <w:r w:rsidRPr="00A9678C">
              <w:rPr>
                <w:rFonts w:cs="Arial"/>
              </w:rPr>
              <w:t>HMI_HMIMode_St</w:t>
            </w:r>
            <w:proofErr w:type="spellEnd"/>
          </w:p>
        </w:tc>
      </w:tr>
      <w:tr w:rsidR="00332093" w:rsidRPr="00A9678C" w14:paraId="233674DF"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FC42B" w14:textId="77777777" w:rsidR="00332093" w:rsidRPr="00A9678C" w:rsidRDefault="00332093" w:rsidP="00332093">
            <w:pPr>
              <w:rPr>
                <w:rFonts w:cs="Arial"/>
              </w:rPr>
            </w:pPr>
            <w:proofErr w:type="spellStart"/>
            <w:r w:rsidRPr="00A9678C">
              <w:rPr>
                <w:rFonts w:cs="Arial"/>
              </w:rPr>
              <w:t>KeyPadCodeDgtX_D_Stat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5756C" w14:textId="77777777" w:rsidR="00332093" w:rsidRPr="00A9678C" w:rsidRDefault="00332093" w:rsidP="00332093">
            <w:pPr>
              <w:rPr>
                <w:rFonts w:cs="Arial"/>
              </w:rPr>
            </w:pPr>
            <w:proofErr w:type="spellStart"/>
            <w:r w:rsidRPr="00A9678C">
              <w:rPr>
                <w:rFonts w:cs="Arial"/>
              </w:rPr>
              <w:t>KeyPadCodeDgtX_D_Stat</w:t>
            </w:r>
            <w:proofErr w:type="spellEnd"/>
            <w:r w:rsidRPr="00A9678C">
              <w:rPr>
                <w:rFonts w:cs="Arial"/>
              </w:rPr>
              <w:t xml:space="preserve"> (were X represents 1 – 7 for the 7 signals)</w:t>
            </w:r>
          </w:p>
        </w:tc>
      </w:tr>
      <w:tr w:rsidR="00332093" w:rsidRPr="00A9678C" w14:paraId="2E691CBD"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E512C" w14:textId="77777777" w:rsidR="00332093" w:rsidRPr="00A9678C" w:rsidRDefault="00332093" w:rsidP="00332093">
            <w:pPr>
              <w:rPr>
                <w:rFonts w:cs="Arial"/>
              </w:rPr>
            </w:pPr>
            <w:r w:rsidRPr="00A9678C">
              <w:rPr>
                <w:rFonts w:cs="Arial"/>
              </w:rPr>
              <w:t>CntrStk2_D_RqAssoc</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CEDBC" w14:textId="77777777" w:rsidR="00332093" w:rsidRPr="00A9678C" w:rsidRDefault="00332093" w:rsidP="00332093">
            <w:pPr>
              <w:rPr>
                <w:rFonts w:cs="Arial"/>
              </w:rPr>
            </w:pPr>
            <w:r w:rsidRPr="00A9678C">
              <w:rPr>
                <w:rFonts w:cs="Arial"/>
              </w:rPr>
              <w:t>CntrStk2_D_RqAssoc</w:t>
            </w:r>
          </w:p>
        </w:tc>
      </w:tr>
      <w:tr w:rsidR="00332093" w:rsidRPr="00A9678C" w14:paraId="42DD28CC"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05787" w14:textId="77777777" w:rsidR="00332093" w:rsidRPr="00A9678C" w:rsidRDefault="00332093" w:rsidP="00332093">
            <w:pPr>
              <w:rPr>
                <w:rFonts w:cs="Arial"/>
              </w:rPr>
            </w:pPr>
            <w:proofErr w:type="spellStart"/>
            <w:r w:rsidRPr="00A9678C">
              <w:rPr>
                <w:rFonts w:cs="Arial"/>
              </w:rPr>
              <w:t>LongTermReset_B_RqMnu</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A99DB" w14:textId="77777777" w:rsidR="00332093" w:rsidRPr="00A9678C" w:rsidRDefault="00332093" w:rsidP="00332093">
            <w:pPr>
              <w:rPr>
                <w:rFonts w:cs="Arial"/>
              </w:rPr>
            </w:pPr>
            <w:proofErr w:type="spellStart"/>
            <w:r w:rsidRPr="00A9678C">
              <w:rPr>
                <w:rFonts w:cs="Arial"/>
              </w:rPr>
              <w:t>LongTermReset_B_RqMnu</w:t>
            </w:r>
            <w:proofErr w:type="spellEnd"/>
            <w:r w:rsidRPr="00A9678C">
              <w:rPr>
                <w:rFonts w:cs="Arial"/>
              </w:rPr>
              <w:t xml:space="preserve"> (older SPSS specifications have the logical signal as LongTermReset_B2_Rq)</w:t>
            </w:r>
          </w:p>
        </w:tc>
      </w:tr>
      <w:tr w:rsidR="00332093" w:rsidRPr="00A9678C" w14:paraId="4BFA7DB8"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2E377" w14:textId="77777777" w:rsidR="00332093" w:rsidRPr="00A9678C" w:rsidRDefault="00332093" w:rsidP="00332093">
            <w:pPr>
              <w:rPr>
                <w:rFonts w:cs="Arial"/>
              </w:rPr>
            </w:pPr>
            <w:proofErr w:type="spellStart"/>
            <w:r w:rsidRPr="00A9678C">
              <w:rPr>
                <w:rFonts w:cs="Arial"/>
              </w:rPr>
              <w:lastRenderedPageBreak/>
              <w:t>BattTracLoThres_D_Stat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D1F68" w14:textId="77777777" w:rsidR="00332093" w:rsidRPr="00A9678C" w:rsidRDefault="00332093" w:rsidP="00332093">
            <w:pPr>
              <w:rPr>
                <w:rFonts w:cs="Arial"/>
              </w:rPr>
            </w:pPr>
            <w:proofErr w:type="spellStart"/>
            <w:r w:rsidRPr="00A9678C">
              <w:rPr>
                <w:rFonts w:cs="Arial"/>
              </w:rPr>
              <w:t>BattTracLoThres_D_Stat</w:t>
            </w:r>
            <w:proofErr w:type="spellEnd"/>
          </w:p>
        </w:tc>
      </w:tr>
      <w:tr w:rsidR="00332093" w:rsidRPr="00A9678C" w14:paraId="4236C18D"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5EABC" w14:textId="77777777" w:rsidR="00332093" w:rsidRPr="00A9678C" w:rsidRDefault="00332093" w:rsidP="00332093">
            <w:pPr>
              <w:rPr>
                <w:rFonts w:cs="Arial"/>
              </w:rPr>
            </w:pPr>
            <w:proofErr w:type="spellStart"/>
            <w:r w:rsidRPr="00A9678C">
              <w:rPr>
                <w:rFonts w:cs="Arial"/>
              </w:rPr>
              <w:t>BattTracLoThres_D_Rq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B27E8" w14:textId="77777777" w:rsidR="00332093" w:rsidRPr="00A9678C" w:rsidRDefault="00332093" w:rsidP="00332093">
            <w:pPr>
              <w:rPr>
                <w:rFonts w:cs="Arial"/>
              </w:rPr>
            </w:pPr>
            <w:proofErr w:type="spellStart"/>
            <w:r w:rsidRPr="00A9678C">
              <w:rPr>
                <w:rFonts w:cs="Arial"/>
              </w:rPr>
              <w:t>BattTracLoThres_D_Rq</w:t>
            </w:r>
            <w:proofErr w:type="spellEnd"/>
          </w:p>
        </w:tc>
      </w:tr>
      <w:tr w:rsidR="00332093" w:rsidRPr="00A9678C" w14:paraId="59D0BCBA"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AC28FF" w14:textId="77777777" w:rsidR="00332093" w:rsidRPr="00A9678C" w:rsidRDefault="00332093" w:rsidP="00332093">
            <w:pPr>
              <w:rPr>
                <w:rFonts w:cs="Arial"/>
              </w:rPr>
            </w:pPr>
            <w:proofErr w:type="spellStart"/>
            <w:r w:rsidRPr="00A9678C">
              <w:rPr>
                <w:rFonts w:cs="Arial"/>
              </w:rPr>
              <w:t>SpeedoMajorUnit_D_Confg</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AD9241" w14:textId="77777777" w:rsidR="00332093" w:rsidRPr="00A9678C" w:rsidRDefault="00332093" w:rsidP="00332093">
            <w:pPr>
              <w:rPr>
                <w:rFonts w:cs="Arial"/>
              </w:rPr>
            </w:pPr>
            <w:proofErr w:type="spellStart"/>
            <w:r w:rsidRPr="00A9678C">
              <w:rPr>
                <w:rFonts w:cs="Arial"/>
              </w:rPr>
              <w:t>SpeedoMajorUnit_D_Confg</w:t>
            </w:r>
            <w:proofErr w:type="spellEnd"/>
          </w:p>
        </w:tc>
      </w:tr>
      <w:tr w:rsidR="00332093" w:rsidRPr="00A9678C" w14:paraId="36C77690"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501D0" w14:textId="77777777" w:rsidR="00332093" w:rsidRPr="00A9678C" w:rsidRDefault="00332093" w:rsidP="00332093">
            <w:pPr>
              <w:rPr>
                <w:rFonts w:cs="Arial"/>
              </w:rPr>
            </w:pPr>
            <w:proofErr w:type="spellStart"/>
            <w:r w:rsidRPr="00A9678C">
              <w:rPr>
                <w:rFonts w:cs="Arial"/>
              </w:rPr>
              <w:t>PrplSnd_D_Rq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36506" w14:textId="77777777" w:rsidR="00332093" w:rsidRPr="00A9678C" w:rsidRDefault="00332093" w:rsidP="00332093">
            <w:pPr>
              <w:rPr>
                <w:rFonts w:cs="Arial"/>
              </w:rPr>
            </w:pPr>
            <w:proofErr w:type="spellStart"/>
            <w:r w:rsidRPr="00A9678C">
              <w:rPr>
                <w:rFonts w:cs="Arial"/>
              </w:rPr>
              <w:t>PrplSnd_D_Rq</w:t>
            </w:r>
            <w:proofErr w:type="spellEnd"/>
          </w:p>
        </w:tc>
      </w:tr>
      <w:tr w:rsidR="00332093" w:rsidRPr="00A9678C" w14:paraId="0F8C87B5"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C54EC" w14:textId="77777777" w:rsidR="00332093" w:rsidRPr="00A9678C" w:rsidRDefault="00332093" w:rsidP="00332093">
            <w:pPr>
              <w:rPr>
                <w:rFonts w:cs="Arial"/>
              </w:rPr>
            </w:pPr>
            <w:proofErr w:type="spellStart"/>
            <w:r w:rsidRPr="00A9678C">
              <w:rPr>
                <w:rFonts w:cs="Arial"/>
              </w:rPr>
              <w:t>PrplSnd_D_Stat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296B5" w14:textId="77777777" w:rsidR="00332093" w:rsidRPr="00A9678C" w:rsidRDefault="00332093" w:rsidP="00332093">
            <w:pPr>
              <w:rPr>
                <w:rFonts w:cs="Arial"/>
              </w:rPr>
            </w:pPr>
            <w:proofErr w:type="spellStart"/>
            <w:r w:rsidRPr="00A9678C">
              <w:rPr>
                <w:rFonts w:cs="Arial"/>
              </w:rPr>
              <w:t>PrplSnd_D_Stat</w:t>
            </w:r>
            <w:proofErr w:type="spellEnd"/>
          </w:p>
        </w:tc>
      </w:tr>
      <w:tr w:rsidR="00332093" w:rsidRPr="00A9678C" w14:paraId="58B9AD2A"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ED817" w14:textId="77777777" w:rsidR="00332093" w:rsidRPr="00A9678C" w:rsidRDefault="00332093" w:rsidP="00332093">
            <w:pPr>
              <w:rPr>
                <w:rFonts w:cs="Arial"/>
              </w:rPr>
            </w:pPr>
            <w:proofErr w:type="spellStart"/>
            <w:r w:rsidRPr="00A9678C">
              <w:rPr>
                <w:rFonts w:cs="Arial"/>
              </w:rPr>
              <w:t>LghtAmbDrvMde_D_Rq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499B7" w14:textId="77777777" w:rsidR="00332093" w:rsidRPr="00A9678C" w:rsidRDefault="00332093" w:rsidP="00332093">
            <w:pPr>
              <w:rPr>
                <w:rFonts w:cs="Arial"/>
              </w:rPr>
            </w:pPr>
            <w:proofErr w:type="spellStart"/>
            <w:r w:rsidRPr="00A9678C">
              <w:rPr>
                <w:rFonts w:cs="Arial"/>
              </w:rPr>
              <w:t>LghtAmbDrvMde_D_Rq</w:t>
            </w:r>
            <w:proofErr w:type="spellEnd"/>
          </w:p>
        </w:tc>
      </w:tr>
      <w:tr w:rsidR="00332093" w:rsidRPr="00A9678C" w14:paraId="721B974B"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4FA20" w14:textId="77777777" w:rsidR="00332093" w:rsidRPr="00A9678C" w:rsidRDefault="00332093" w:rsidP="00332093">
            <w:pPr>
              <w:rPr>
                <w:rFonts w:cs="Arial"/>
              </w:rPr>
            </w:pPr>
            <w:proofErr w:type="spellStart"/>
            <w:r w:rsidRPr="00A9678C">
              <w:rPr>
                <w:rFonts w:cs="Arial"/>
              </w:rPr>
              <w:t>LghtAmbDrvMde_B_Stat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C7D9C" w14:textId="77777777" w:rsidR="00332093" w:rsidRPr="00A9678C" w:rsidRDefault="00332093" w:rsidP="00332093">
            <w:pPr>
              <w:rPr>
                <w:rFonts w:cs="Arial"/>
              </w:rPr>
            </w:pPr>
            <w:proofErr w:type="spellStart"/>
            <w:r w:rsidRPr="00A9678C">
              <w:rPr>
                <w:rFonts w:cs="Arial"/>
              </w:rPr>
              <w:t>LghtAmbDrvMde_B_Stat</w:t>
            </w:r>
            <w:proofErr w:type="spellEnd"/>
          </w:p>
        </w:tc>
      </w:tr>
      <w:tr w:rsidR="00332093" w:rsidRPr="00A9678C" w14:paraId="77DA93FA"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81F58" w14:textId="77777777" w:rsidR="00332093" w:rsidRPr="00B47B68" w:rsidRDefault="00332093" w:rsidP="00332093">
            <w:pPr>
              <w:rPr>
                <w:rFonts w:cs="Arial"/>
              </w:rPr>
            </w:pPr>
            <w:proofErr w:type="spellStart"/>
            <w:r w:rsidRPr="00B47B68">
              <w:rPr>
                <w:rFonts w:cs="Arial"/>
              </w:rPr>
              <w:t>EcoIdl_D_Rq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739A1" w14:textId="77777777" w:rsidR="00332093" w:rsidRPr="00B47B68" w:rsidRDefault="00332093" w:rsidP="00332093">
            <w:pPr>
              <w:rPr>
                <w:rFonts w:cs="Arial"/>
              </w:rPr>
            </w:pPr>
            <w:proofErr w:type="spellStart"/>
            <w:r w:rsidRPr="00B47B68">
              <w:rPr>
                <w:rFonts w:cs="Arial"/>
              </w:rPr>
              <w:t>EcoIdl_D_Rq</w:t>
            </w:r>
            <w:proofErr w:type="spellEnd"/>
          </w:p>
        </w:tc>
      </w:tr>
      <w:tr w:rsidR="00332093" w:rsidRPr="00A9678C" w14:paraId="44DCCE1A"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BCA65" w14:textId="77777777" w:rsidR="00332093" w:rsidRPr="00B47B68" w:rsidRDefault="00332093" w:rsidP="00332093">
            <w:pPr>
              <w:rPr>
                <w:rFonts w:cs="Arial"/>
              </w:rPr>
            </w:pPr>
            <w:proofErr w:type="spellStart"/>
            <w:r w:rsidRPr="00B47B68">
              <w:rPr>
                <w:rFonts w:cs="Arial"/>
              </w:rPr>
              <w:t>EcoIdl_D_Stat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03FD0" w14:textId="77777777" w:rsidR="00332093" w:rsidRPr="00B47B68" w:rsidRDefault="00332093" w:rsidP="00332093">
            <w:pPr>
              <w:rPr>
                <w:rFonts w:cs="Arial"/>
              </w:rPr>
            </w:pPr>
            <w:proofErr w:type="spellStart"/>
            <w:r w:rsidRPr="00B47B68">
              <w:rPr>
                <w:rFonts w:cs="Arial"/>
              </w:rPr>
              <w:t>EcoIdl_D_Stat</w:t>
            </w:r>
            <w:proofErr w:type="spellEnd"/>
          </w:p>
        </w:tc>
      </w:tr>
      <w:tr w:rsidR="00332093" w:rsidRPr="00A9678C" w14:paraId="1F514671"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B967B" w14:textId="77777777" w:rsidR="00332093" w:rsidRPr="00B47B68" w:rsidRDefault="00332093" w:rsidP="00332093">
            <w:pPr>
              <w:rPr>
                <w:rFonts w:cs="Arial"/>
              </w:rPr>
            </w:pPr>
            <w:proofErr w:type="spellStart"/>
            <w:r w:rsidRPr="00B47B68">
              <w:rPr>
                <w:rFonts w:cs="Arial"/>
              </w:rPr>
              <w:t>EngExhMdeHrEnbl_D_Rq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8E120" w14:textId="77777777" w:rsidR="00332093" w:rsidRPr="00B47B68" w:rsidRDefault="00332093" w:rsidP="00332093">
            <w:pPr>
              <w:rPr>
                <w:rFonts w:cs="Arial"/>
              </w:rPr>
            </w:pPr>
            <w:proofErr w:type="spellStart"/>
            <w:r w:rsidRPr="00B47B68">
              <w:rPr>
                <w:rFonts w:cs="Arial"/>
              </w:rPr>
              <w:t>EngExhMdeHrEnbl_D_Rq</w:t>
            </w:r>
            <w:proofErr w:type="spellEnd"/>
          </w:p>
        </w:tc>
      </w:tr>
      <w:tr w:rsidR="00332093" w:rsidRPr="00A9678C" w14:paraId="7248F416"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83146" w14:textId="77777777" w:rsidR="00332093" w:rsidRPr="00027823" w:rsidRDefault="00332093" w:rsidP="00332093">
            <w:pPr>
              <w:rPr>
                <w:rFonts w:cs="Arial"/>
              </w:rPr>
            </w:pPr>
            <w:proofErr w:type="spellStart"/>
            <w:r w:rsidRPr="00027823">
              <w:rPr>
                <w:rFonts w:cs="Arial"/>
              </w:rPr>
              <w:t>EngExhMdeHrEnbl_D_Stat</w:t>
            </w:r>
            <w:proofErr w:type="spellEnd"/>
            <w:r w:rsidRPr="00027823">
              <w:rPr>
                <w:rFonts w:cs="Arial"/>
              </w:rPr>
              <w:t xml:space="preserve"> </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70433" w14:textId="77777777" w:rsidR="00332093" w:rsidRPr="00027823" w:rsidRDefault="00332093" w:rsidP="00332093">
            <w:pPr>
              <w:rPr>
                <w:rFonts w:cs="Arial"/>
              </w:rPr>
            </w:pPr>
            <w:proofErr w:type="spellStart"/>
            <w:r w:rsidRPr="00027823">
              <w:rPr>
                <w:rFonts w:cs="Arial"/>
              </w:rPr>
              <w:t>EngExhMdeHrEnbl_D_Stat</w:t>
            </w:r>
            <w:proofErr w:type="spellEnd"/>
            <w:r w:rsidRPr="00027823">
              <w:rPr>
                <w:rFonts w:cs="Arial"/>
              </w:rPr>
              <w:t xml:space="preserve"> </w:t>
            </w:r>
          </w:p>
        </w:tc>
      </w:tr>
      <w:tr w:rsidR="00332093" w:rsidRPr="00A9678C" w14:paraId="064B7C0D"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C8EED8" w14:textId="77777777" w:rsidR="00332093" w:rsidRPr="00027823" w:rsidRDefault="00332093" w:rsidP="00332093">
            <w:pPr>
              <w:rPr>
                <w:rFonts w:cs="Arial"/>
              </w:rPr>
            </w:pPr>
            <w:proofErr w:type="spellStart"/>
            <w:r w:rsidRPr="00027823">
              <w:rPr>
                <w:rFonts w:cs="Arial"/>
              </w:rPr>
              <w:t>EngExhMdeHrStrt_D_Rq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FC23C" w14:textId="77777777" w:rsidR="00332093" w:rsidRPr="00027823" w:rsidRDefault="00332093" w:rsidP="00332093">
            <w:pPr>
              <w:rPr>
                <w:rFonts w:cs="Arial"/>
              </w:rPr>
            </w:pPr>
            <w:proofErr w:type="spellStart"/>
            <w:r w:rsidRPr="00027823">
              <w:rPr>
                <w:rFonts w:cs="Arial"/>
              </w:rPr>
              <w:t>EngExhMdeHrStrt_D_Rq</w:t>
            </w:r>
            <w:proofErr w:type="spellEnd"/>
          </w:p>
        </w:tc>
      </w:tr>
      <w:tr w:rsidR="00332093" w:rsidRPr="00A9678C" w14:paraId="73C5E870"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2A2C4" w14:textId="77777777" w:rsidR="00332093" w:rsidRPr="00027823" w:rsidRDefault="00332093" w:rsidP="00332093">
            <w:pPr>
              <w:rPr>
                <w:rFonts w:cs="Arial"/>
              </w:rPr>
            </w:pPr>
            <w:proofErr w:type="spellStart"/>
            <w:r w:rsidRPr="00027823">
              <w:rPr>
                <w:rFonts w:cs="Arial"/>
              </w:rPr>
              <w:t>EngExhMdeHrStrt_D_Stat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AFAD7" w14:textId="77777777" w:rsidR="00332093" w:rsidRPr="00027823" w:rsidRDefault="00332093" w:rsidP="00332093">
            <w:pPr>
              <w:rPr>
                <w:rFonts w:cs="Arial"/>
              </w:rPr>
            </w:pPr>
            <w:proofErr w:type="spellStart"/>
            <w:r w:rsidRPr="00027823">
              <w:rPr>
                <w:rFonts w:cs="Arial"/>
              </w:rPr>
              <w:t>EngExhMdeHrStrt_D_Stat</w:t>
            </w:r>
            <w:proofErr w:type="spellEnd"/>
          </w:p>
        </w:tc>
      </w:tr>
      <w:tr w:rsidR="00332093" w:rsidRPr="00A9678C" w14:paraId="317E4B3C"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304D4" w14:textId="77777777" w:rsidR="00332093" w:rsidRPr="00027823" w:rsidRDefault="00332093" w:rsidP="00332093">
            <w:pPr>
              <w:rPr>
                <w:rFonts w:cs="Arial"/>
              </w:rPr>
            </w:pPr>
            <w:proofErr w:type="spellStart"/>
            <w:r w:rsidRPr="00027823">
              <w:rPr>
                <w:rFonts w:cs="Arial"/>
              </w:rPr>
              <w:t>EngExhMdeHrEnd_D_Rq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D0178" w14:textId="77777777" w:rsidR="00332093" w:rsidRPr="00027823" w:rsidRDefault="00332093" w:rsidP="00332093">
            <w:pPr>
              <w:rPr>
                <w:rFonts w:cs="Arial"/>
              </w:rPr>
            </w:pPr>
            <w:proofErr w:type="spellStart"/>
            <w:r w:rsidRPr="00027823">
              <w:rPr>
                <w:rFonts w:cs="Arial"/>
              </w:rPr>
              <w:t>EngExhMdeHrEnd_D_Rq</w:t>
            </w:r>
            <w:proofErr w:type="spellEnd"/>
          </w:p>
        </w:tc>
      </w:tr>
      <w:tr w:rsidR="00332093" w:rsidRPr="00A9678C" w14:paraId="4AC076AA"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91357" w14:textId="77777777" w:rsidR="00332093" w:rsidRPr="00027823" w:rsidRDefault="00332093" w:rsidP="00332093">
            <w:pPr>
              <w:rPr>
                <w:rFonts w:cs="Arial"/>
              </w:rPr>
            </w:pPr>
            <w:proofErr w:type="spellStart"/>
            <w:r w:rsidRPr="00027823">
              <w:rPr>
                <w:rFonts w:cs="Arial"/>
              </w:rPr>
              <w:t>EngExhMdeHrEnd_D_Stat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7C294" w14:textId="77777777" w:rsidR="00332093" w:rsidRPr="00027823" w:rsidRDefault="00332093" w:rsidP="00332093">
            <w:pPr>
              <w:rPr>
                <w:rFonts w:cs="Arial"/>
              </w:rPr>
            </w:pPr>
            <w:proofErr w:type="spellStart"/>
            <w:r w:rsidRPr="00027823">
              <w:rPr>
                <w:rFonts w:cs="Arial"/>
              </w:rPr>
              <w:t>EngExhMdeHrEnd_D_Stat</w:t>
            </w:r>
            <w:proofErr w:type="spellEnd"/>
          </w:p>
        </w:tc>
      </w:tr>
      <w:tr w:rsidR="00332093" w:rsidRPr="00A9678C" w14:paraId="666C1E06"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53BDC" w14:textId="77777777" w:rsidR="00332093" w:rsidRPr="00027823" w:rsidRDefault="00332093" w:rsidP="00332093">
            <w:pPr>
              <w:rPr>
                <w:rFonts w:cs="Arial"/>
              </w:rPr>
            </w:pPr>
            <w:proofErr w:type="spellStart"/>
            <w:r w:rsidRPr="00027823">
              <w:rPr>
                <w:rFonts w:cs="Arial"/>
              </w:rPr>
              <w:t>TurnAsstSwtch_D_Stat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65A88" w14:textId="77777777" w:rsidR="00332093" w:rsidRPr="00027823" w:rsidRDefault="00332093" w:rsidP="00332093">
            <w:pPr>
              <w:rPr>
                <w:rFonts w:cs="Arial"/>
              </w:rPr>
            </w:pPr>
            <w:proofErr w:type="spellStart"/>
            <w:r w:rsidRPr="00027823">
              <w:rPr>
                <w:rFonts w:cs="Arial"/>
              </w:rPr>
              <w:t>TurnAsstSwtch_D_Stat</w:t>
            </w:r>
            <w:proofErr w:type="spellEnd"/>
          </w:p>
        </w:tc>
      </w:tr>
      <w:tr w:rsidR="00332093" w:rsidRPr="00A9678C" w14:paraId="662BDD9C"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8A784" w14:textId="77777777" w:rsidR="00332093" w:rsidRPr="00027823" w:rsidRDefault="00332093" w:rsidP="00332093">
            <w:pPr>
              <w:rPr>
                <w:rFonts w:cs="Arial"/>
              </w:rPr>
            </w:pPr>
            <w:proofErr w:type="spellStart"/>
            <w:r w:rsidRPr="00027823">
              <w:rPr>
                <w:rFonts w:cs="Arial"/>
              </w:rPr>
              <w:t>OrtaSwtchLamp_B_Rq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CF5CE8" w14:textId="77777777" w:rsidR="00332093" w:rsidRPr="00027823" w:rsidRDefault="00332093" w:rsidP="00332093">
            <w:pPr>
              <w:rPr>
                <w:rFonts w:cs="Arial"/>
              </w:rPr>
            </w:pPr>
            <w:proofErr w:type="spellStart"/>
            <w:r w:rsidRPr="00027823">
              <w:rPr>
                <w:rFonts w:cs="Arial"/>
              </w:rPr>
              <w:t>OrtaSwtchLamp_B_Rq</w:t>
            </w:r>
            <w:proofErr w:type="spellEnd"/>
          </w:p>
        </w:tc>
      </w:tr>
      <w:tr w:rsidR="00332093" w:rsidRPr="00A9678C" w14:paraId="616C8DC3"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1A5C1" w14:textId="77777777" w:rsidR="00332093" w:rsidRPr="00027823" w:rsidRDefault="00332093" w:rsidP="00332093">
            <w:pPr>
              <w:rPr>
                <w:rFonts w:cs="Arial"/>
              </w:rPr>
            </w:pPr>
            <w:proofErr w:type="spellStart"/>
            <w:r w:rsidRPr="00027823">
              <w:rPr>
                <w:rFonts w:cs="Arial"/>
              </w:rPr>
              <w:t>ClrExitAsstEnbl_D_RqMnu</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0AF29" w14:textId="77777777" w:rsidR="00332093" w:rsidRPr="00027823" w:rsidRDefault="00332093" w:rsidP="00332093">
            <w:pPr>
              <w:rPr>
                <w:rFonts w:cs="Arial"/>
              </w:rPr>
            </w:pPr>
            <w:proofErr w:type="spellStart"/>
            <w:r w:rsidRPr="00027823">
              <w:rPr>
                <w:rFonts w:cs="Arial"/>
              </w:rPr>
              <w:t>ClrExitAsstEnbl_D_RqMnu</w:t>
            </w:r>
            <w:proofErr w:type="spellEnd"/>
          </w:p>
        </w:tc>
      </w:tr>
      <w:tr w:rsidR="00332093" w:rsidRPr="00A9678C" w14:paraId="4E4E5986"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751D3" w14:textId="77777777" w:rsidR="00332093" w:rsidRPr="00027823" w:rsidRDefault="00332093" w:rsidP="00332093">
            <w:pPr>
              <w:rPr>
                <w:rFonts w:cs="Arial"/>
                <w:highlight w:val="yellow"/>
              </w:rPr>
            </w:pPr>
            <w:proofErr w:type="spellStart"/>
            <w:r w:rsidRPr="00027823">
              <w:rPr>
                <w:rFonts w:cs="Arial"/>
              </w:rPr>
              <w:t>ClrExitAsst_D_Stat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AD948" w14:textId="77777777" w:rsidR="00332093" w:rsidRPr="00027823" w:rsidRDefault="00332093" w:rsidP="00332093">
            <w:pPr>
              <w:rPr>
                <w:rFonts w:cs="Arial"/>
                <w:highlight w:val="yellow"/>
              </w:rPr>
            </w:pPr>
            <w:proofErr w:type="spellStart"/>
            <w:r w:rsidRPr="00027823">
              <w:rPr>
                <w:rFonts w:cs="Arial"/>
              </w:rPr>
              <w:t>ClrExitAsst_D_Stat</w:t>
            </w:r>
            <w:proofErr w:type="spellEnd"/>
          </w:p>
        </w:tc>
      </w:tr>
      <w:tr w:rsidR="00332093" w:rsidRPr="00A9678C" w14:paraId="71363B6B"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D56A0" w14:textId="77777777" w:rsidR="00332093" w:rsidRPr="00027823" w:rsidRDefault="00332093" w:rsidP="00332093">
            <w:pPr>
              <w:rPr>
                <w:rFonts w:cs="Arial"/>
                <w:color w:val="FF0000"/>
                <w:highlight w:val="yellow"/>
              </w:rPr>
            </w:pPr>
            <w:r w:rsidRPr="00027823">
              <w:rPr>
                <w:rFonts w:cs="Arial"/>
              </w:rPr>
              <w:t>ClrExitAsstMsgTxt2_D_Rq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11603" w14:textId="77777777" w:rsidR="00332093" w:rsidRPr="00027823" w:rsidRDefault="00332093" w:rsidP="00332093">
            <w:pPr>
              <w:rPr>
                <w:rFonts w:cs="Arial"/>
                <w:color w:val="FF0000"/>
                <w:highlight w:val="yellow"/>
              </w:rPr>
            </w:pPr>
            <w:r w:rsidRPr="00027823">
              <w:rPr>
                <w:rFonts w:cs="Arial"/>
              </w:rPr>
              <w:t>ClrExitAsstMsgTxt2_D_Rq</w:t>
            </w:r>
          </w:p>
        </w:tc>
      </w:tr>
      <w:tr w:rsidR="00332093" w:rsidRPr="00A9678C" w14:paraId="363EA826"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258E7" w14:textId="77777777" w:rsidR="00332093" w:rsidRPr="00027823" w:rsidRDefault="00332093" w:rsidP="00332093">
            <w:pPr>
              <w:rPr>
                <w:rFonts w:cs="Arial"/>
                <w:color w:val="000000"/>
              </w:rPr>
            </w:pPr>
            <w:proofErr w:type="spellStart"/>
            <w:r w:rsidRPr="00027823">
              <w:rPr>
                <w:rFonts w:cs="Arial"/>
                <w:bCs/>
                <w:color w:val="000000"/>
              </w:rPr>
              <w:t>ClrExitAsstActv_B_Rq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97873" w14:textId="77777777" w:rsidR="00332093" w:rsidRPr="00027823" w:rsidRDefault="00332093" w:rsidP="00332093">
            <w:pPr>
              <w:rPr>
                <w:rFonts w:cs="Arial"/>
                <w:color w:val="000000"/>
              </w:rPr>
            </w:pPr>
            <w:proofErr w:type="spellStart"/>
            <w:r w:rsidRPr="00027823">
              <w:rPr>
                <w:rFonts w:cs="Arial"/>
                <w:bCs/>
                <w:color w:val="000000"/>
              </w:rPr>
              <w:t>ClrExitAsstActv_B_Rq</w:t>
            </w:r>
            <w:proofErr w:type="spellEnd"/>
          </w:p>
        </w:tc>
      </w:tr>
      <w:tr w:rsidR="00332093" w:rsidRPr="00A9678C" w14:paraId="6D8130E2"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58183" w14:textId="77777777" w:rsidR="00332093" w:rsidRPr="00027823" w:rsidRDefault="00332093" w:rsidP="00332093">
            <w:pPr>
              <w:rPr>
                <w:rFonts w:cs="Arial"/>
              </w:rPr>
            </w:pPr>
            <w:proofErr w:type="spellStart"/>
            <w:r>
              <w:rPr>
                <w:rFonts w:cs="Arial"/>
              </w:rPr>
              <w:t>TjaLaneBiasEnbl_D_RqMnu</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651E9" w14:textId="77777777" w:rsidR="00332093" w:rsidRPr="00027823" w:rsidRDefault="00332093" w:rsidP="00332093">
            <w:pPr>
              <w:rPr>
                <w:rFonts w:cs="Arial"/>
              </w:rPr>
            </w:pPr>
            <w:proofErr w:type="spellStart"/>
            <w:r>
              <w:rPr>
                <w:rFonts w:cs="Arial"/>
              </w:rPr>
              <w:t>TjaLaneBiasEnbl_D_RqMnu</w:t>
            </w:r>
            <w:proofErr w:type="spellEnd"/>
          </w:p>
        </w:tc>
      </w:tr>
      <w:tr w:rsidR="00332093" w:rsidRPr="00A9678C" w14:paraId="67335124"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3D34C2" w14:textId="77777777" w:rsidR="00332093" w:rsidRPr="00943701" w:rsidRDefault="00332093" w:rsidP="00332093">
            <w:pPr>
              <w:rPr>
                <w:rFonts w:cs="Arial"/>
              </w:rPr>
            </w:pPr>
            <w:proofErr w:type="spellStart"/>
            <w:r w:rsidRPr="00943701">
              <w:rPr>
                <w:rFonts w:cs="Arial"/>
              </w:rPr>
              <w:t>TjaLaneBiasEnbl_D_Stat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DA443" w14:textId="77777777" w:rsidR="00332093" w:rsidRPr="00943701" w:rsidRDefault="00332093" w:rsidP="00332093">
            <w:pPr>
              <w:rPr>
                <w:rFonts w:cs="Arial"/>
              </w:rPr>
            </w:pPr>
            <w:proofErr w:type="spellStart"/>
            <w:r w:rsidRPr="00943701">
              <w:rPr>
                <w:rFonts w:cs="Arial"/>
              </w:rPr>
              <w:t>TjaLaneBiasEnbl_D_Stat</w:t>
            </w:r>
            <w:proofErr w:type="spellEnd"/>
          </w:p>
        </w:tc>
      </w:tr>
      <w:tr w:rsidR="00332093" w:rsidRPr="00A9678C" w14:paraId="0FAD4ADC"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CB1C3" w14:textId="77777777" w:rsidR="00332093" w:rsidRPr="00943701" w:rsidRDefault="00332093" w:rsidP="00332093">
            <w:pPr>
              <w:spacing w:line="252" w:lineRule="auto"/>
              <w:rPr>
                <w:rFonts w:cs="Arial"/>
              </w:rPr>
            </w:pPr>
            <w:proofErr w:type="spellStart"/>
            <w:r w:rsidRPr="00943701">
              <w:rPr>
                <w:rFonts w:cs="Arial"/>
              </w:rPr>
              <w:t>GfhbMnu_D_Rq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C5DF4" w14:textId="77777777" w:rsidR="00332093" w:rsidRPr="00943701" w:rsidRDefault="00332093" w:rsidP="00332093">
            <w:pPr>
              <w:spacing w:line="252" w:lineRule="auto"/>
              <w:rPr>
                <w:rFonts w:cs="Arial"/>
              </w:rPr>
            </w:pPr>
            <w:proofErr w:type="spellStart"/>
            <w:r w:rsidRPr="00943701">
              <w:rPr>
                <w:rFonts w:cs="Arial"/>
              </w:rPr>
              <w:t>GfhbMnu_D_Rq</w:t>
            </w:r>
            <w:proofErr w:type="spellEnd"/>
          </w:p>
        </w:tc>
      </w:tr>
      <w:tr w:rsidR="00332093" w:rsidRPr="00A9678C" w14:paraId="1A707E29"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1D9F16" w14:textId="77777777" w:rsidR="00332093" w:rsidRPr="00943701" w:rsidRDefault="00332093" w:rsidP="00332093">
            <w:pPr>
              <w:spacing w:line="252" w:lineRule="auto"/>
              <w:rPr>
                <w:rFonts w:cs="Arial"/>
              </w:rPr>
            </w:pPr>
            <w:proofErr w:type="spellStart"/>
            <w:r w:rsidRPr="00943701">
              <w:rPr>
                <w:rFonts w:cs="Arial"/>
              </w:rPr>
              <w:t>AhbcMnu_D_Rq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CB535" w14:textId="77777777" w:rsidR="00332093" w:rsidRPr="00943701" w:rsidRDefault="00332093" w:rsidP="00332093">
            <w:pPr>
              <w:spacing w:line="252" w:lineRule="auto"/>
              <w:rPr>
                <w:rFonts w:cs="Arial"/>
              </w:rPr>
            </w:pPr>
            <w:proofErr w:type="spellStart"/>
            <w:r w:rsidRPr="00943701">
              <w:rPr>
                <w:rFonts w:cs="Arial"/>
              </w:rPr>
              <w:t>AhbcMnu_D_Rq</w:t>
            </w:r>
            <w:proofErr w:type="spellEnd"/>
          </w:p>
        </w:tc>
      </w:tr>
      <w:tr w:rsidR="00332093" w:rsidRPr="00A9678C" w14:paraId="7A28725A" w14:textId="77777777" w:rsidTr="00332093">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49E71" w14:textId="77777777" w:rsidR="00332093" w:rsidRPr="00943701" w:rsidRDefault="00332093" w:rsidP="00332093">
            <w:pPr>
              <w:rPr>
                <w:rFonts w:cs="Arial"/>
              </w:rPr>
            </w:pP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F540F" w14:textId="77777777" w:rsidR="00332093" w:rsidRPr="00943701" w:rsidRDefault="00332093" w:rsidP="00332093">
            <w:pPr>
              <w:rPr>
                <w:rFonts w:cs="Arial"/>
              </w:rPr>
            </w:pPr>
          </w:p>
        </w:tc>
      </w:tr>
    </w:tbl>
    <w:p w14:paraId="7CB7DBA8" w14:textId="77777777" w:rsidR="00332093" w:rsidRPr="00A9678C" w:rsidRDefault="00332093" w:rsidP="00332093">
      <w:pPr>
        <w:rPr>
          <w:rFonts w:cs="Arial"/>
        </w:rPr>
      </w:pPr>
    </w:p>
    <w:p w14:paraId="3472AAB4" w14:textId="77777777" w:rsidR="00332093" w:rsidRDefault="00332093">
      <w:pPr>
        <w:spacing w:after="200" w:line="276" w:lineRule="auto"/>
      </w:pPr>
      <w:r>
        <w:br w:type="page"/>
      </w:r>
    </w:p>
    <w:p w14:paraId="2E0B79CF" w14:textId="77777777" w:rsidR="00332093" w:rsidRDefault="00332093" w:rsidP="00332093">
      <w:pPr>
        <w:pStyle w:val="Heading3"/>
      </w:pPr>
      <w:bookmarkStart w:id="4" w:name="_Toc65750410"/>
      <w:r w:rsidRPr="00B9479B">
        <w:lastRenderedPageBreak/>
        <w:t>MD-REQ-243934/B-</w:t>
      </w:r>
      <w:proofErr w:type="spellStart"/>
      <w:r w:rsidRPr="00B9479B">
        <w:t>Disp_Miles_Kilometers.St</w:t>
      </w:r>
      <w:bookmarkEnd w:id="4"/>
      <w:proofErr w:type="spellEnd"/>
    </w:p>
    <w:p w14:paraId="094CB971" w14:textId="77777777" w:rsidR="00332093" w:rsidRPr="00E1461A" w:rsidRDefault="00332093">
      <w:pPr>
        <w:rPr>
          <w:rFonts w:cs="Arial"/>
        </w:rPr>
      </w:pPr>
      <w:r w:rsidRPr="00E1461A">
        <w:rPr>
          <w:rFonts w:cs="Arial"/>
          <w:b/>
        </w:rPr>
        <w:t>Message Type:</w:t>
      </w:r>
      <w:r w:rsidRPr="00E1461A">
        <w:rPr>
          <w:rFonts w:cs="Arial"/>
        </w:rPr>
        <w:t xml:space="preserve">  Status</w:t>
      </w:r>
    </w:p>
    <w:p w14:paraId="5F72E337" w14:textId="77777777" w:rsidR="00332093" w:rsidRPr="00E1461A" w:rsidRDefault="00332093">
      <w:pPr>
        <w:rPr>
          <w:rFonts w:cs="Arial"/>
        </w:rPr>
      </w:pPr>
    </w:p>
    <w:p w14:paraId="5583938A" w14:textId="77777777" w:rsidR="00332093" w:rsidRPr="00E1461A" w:rsidRDefault="00332093" w:rsidP="00332093">
      <w:pPr>
        <w:rPr>
          <w:rFonts w:cs="Arial"/>
        </w:rPr>
      </w:pPr>
      <w:r w:rsidRPr="00E1461A">
        <w:rPr>
          <w:rFonts w:cs="Arial"/>
        </w:rPr>
        <w:t>Signal from the Vehicle Settings Server stating what the setting is for Distance units.</w:t>
      </w:r>
    </w:p>
    <w:p w14:paraId="33BFF7D0" w14:textId="77777777" w:rsidR="00332093" w:rsidRPr="00E1461A"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2250"/>
        <w:gridCol w:w="1080"/>
        <w:gridCol w:w="3367"/>
      </w:tblGrid>
      <w:tr w:rsidR="00332093" w:rsidRPr="00E1461A" w14:paraId="3EEBE48F" w14:textId="77777777" w:rsidTr="00332093">
        <w:trPr>
          <w:jc w:val="center"/>
        </w:trPr>
        <w:tc>
          <w:tcPr>
            <w:tcW w:w="2917" w:type="dxa"/>
            <w:tcBorders>
              <w:top w:val="single" w:sz="4" w:space="0" w:color="auto"/>
              <w:left w:val="single" w:sz="4" w:space="0" w:color="auto"/>
              <w:bottom w:val="single" w:sz="4" w:space="0" w:color="auto"/>
              <w:right w:val="single" w:sz="4" w:space="0" w:color="auto"/>
            </w:tcBorders>
            <w:hideMark/>
          </w:tcPr>
          <w:p w14:paraId="6692C8DE" w14:textId="77777777" w:rsidR="00332093" w:rsidRPr="00E1461A" w:rsidRDefault="00332093">
            <w:pPr>
              <w:spacing w:line="276" w:lineRule="auto"/>
              <w:rPr>
                <w:rFonts w:cs="Arial"/>
                <w:b/>
              </w:rPr>
            </w:pPr>
            <w:r w:rsidRPr="00E1461A">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2830D27A" w14:textId="77777777" w:rsidR="00332093" w:rsidRPr="00E1461A" w:rsidRDefault="00332093">
            <w:pPr>
              <w:spacing w:line="276" w:lineRule="auto"/>
              <w:rPr>
                <w:rFonts w:cs="Arial"/>
                <w:b/>
              </w:rPr>
            </w:pPr>
            <w:r w:rsidRPr="00E1461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74076663" w14:textId="77777777" w:rsidR="00332093" w:rsidRPr="00E1461A" w:rsidRDefault="00332093">
            <w:pPr>
              <w:spacing w:line="276" w:lineRule="auto"/>
              <w:rPr>
                <w:rFonts w:cs="Arial"/>
                <w:b/>
              </w:rPr>
            </w:pPr>
            <w:r w:rsidRPr="00E1461A">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14:paraId="5AEFDC86" w14:textId="77777777" w:rsidR="00332093" w:rsidRPr="00E1461A" w:rsidRDefault="00332093">
            <w:pPr>
              <w:spacing w:line="276" w:lineRule="auto"/>
              <w:rPr>
                <w:rFonts w:cs="Arial"/>
                <w:b/>
              </w:rPr>
            </w:pPr>
            <w:r w:rsidRPr="00E1461A">
              <w:rPr>
                <w:rFonts w:cs="Arial"/>
                <w:b/>
              </w:rPr>
              <w:t>Description</w:t>
            </w:r>
          </w:p>
        </w:tc>
      </w:tr>
      <w:tr w:rsidR="00332093" w:rsidRPr="00E1461A" w14:paraId="65A95422" w14:textId="77777777" w:rsidTr="00332093">
        <w:trPr>
          <w:jc w:val="center"/>
        </w:trPr>
        <w:tc>
          <w:tcPr>
            <w:tcW w:w="2917" w:type="dxa"/>
            <w:vMerge w:val="restart"/>
            <w:tcBorders>
              <w:top w:val="single" w:sz="4" w:space="0" w:color="auto"/>
              <w:left w:val="single" w:sz="4" w:space="0" w:color="auto"/>
              <w:bottom w:val="single" w:sz="4" w:space="0" w:color="auto"/>
              <w:right w:val="single" w:sz="4" w:space="0" w:color="auto"/>
            </w:tcBorders>
          </w:tcPr>
          <w:p w14:paraId="7AAC20A8" w14:textId="77777777" w:rsidR="00332093" w:rsidRPr="00E1461A" w:rsidRDefault="00332093">
            <w:pPr>
              <w:widowControl w:val="0"/>
              <w:tabs>
                <w:tab w:val="left" w:pos="720"/>
              </w:tabs>
              <w:spacing w:line="276" w:lineRule="auto"/>
              <w:rPr>
                <w:rFonts w:cs="Arial"/>
              </w:rPr>
            </w:pPr>
            <w:proofErr w:type="spellStart"/>
            <w:r w:rsidRPr="00E1461A">
              <w:rPr>
                <w:rFonts w:cs="Arial"/>
              </w:rPr>
              <w:t>Disp_Miles_Kilometers.St</w:t>
            </w:r>
            <w:proofErr w:type="spellEnd"/>
          </w:p>
          <w:p w14:paraId="386DBDA6" w14:textId="77777777" w:rsidR="00332093" w:rsidRPr="00E1461A" w:rsidRDefault="0033209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65116371" w14:textId="77777777" w:rsidR="00332093" w:rsidRPr="00E1461A" w:rsidRDefault="00332093">
            <w:pPr>
              <w:spacing w:line="276" w:lineRule="auto"/>
              <w:rPr>
                <w:rFonts w:cs="Arial"/>
              </w:rPr>
            </w:pPr>
            <w:r w:rsidRPr="00E1461A">
              <w:rPr>
                <w:rFonts w:cs="Arial"/>
              </w:rPr>
              <w:t>Metric (kilometers)</w:t>
            </w:r>
          </w:p>
        </w:tc>
        <w:tc>
          <w:tcPr>
            <w:tcW w:w="1080" w:type="dxa"/>
            <w:tcBorders>
              <w:top w:val="single" w:sz="4" w:space="0" w:color="auto"/>
              <w:left w:val="single" w:sz="4" w:space="0" w:color="auto"/>
              <w:bottom w:val="single" w:sz="4" w:space="0" w:color="auto"/>
              <w:right w:val="single" w:sz="4" w:space="0" w:color="auto"/>
            </w:tcBorders>
          </w:tcPr>
          <w:p w14:paraId="6720D398" w14:textId="77777777" w:rsidR="00332093" w:rsidRPr="00E1461A" w:rsidRDefault="00332093">
            <w:pPr>
              <w:spacing w:line="276" w:lineRule="auto"/>
              <w:rPr>
                <w:rFonts w:cs="Arial"/>
              </w:rPr>
            </w:pPr>
            <w:r w:rsidRPr="00E1461A">
              <w:rPr>
                <w:rFonts w:cs="Arial"/>
              </w:rPr>
              <w:t>0x0</w:t>
            </w:r>
          </w:p>
        </w:tc>
        <w:tc>
          <w:tcPr>
            <w:tcW w:w="3367" w:type="dxa"/>
            <w:tcBorders>
              <w:top w:val="single" w:sz="4" w:space="0" w:color="auto"/>
              <w:left w:val="single" w:sz="4" w:space="0" w:color="auto"/>
              <w:bottom w:val="single" w:sz="4" w:space="0" w:color="auto"/>
              <w:right w:val="single" w:sz="4" w:space="0" w:color="auto"/>
            </w:tcBorders>
            <w:vAlign w:val="center"/>
          </w:tcPr>
          <w:p w14:paraId="71625D7C" w14:textId="77777777" w:rsidR="00332093" w:rsidRPr="00E1461A" w:rsidRDefault="00332093">
            <w:pPr>
              <w:autoSpaceDE w:val="0"/>
              <w:autoSpaceDN w:val="0"/>
              <w:adjustRightInd w:val="0"/>
              <w:spacing w:line="276" w:lineRule="auto"/>
              <w:rPr>
                <w:rFonts w:cs="Arial"/>
              </w:rPr>
            </w:pPr>
          </w:p>
        </w:tc>
      </w:tr>
      <w:tr w:rsidR="00332093" w:rsidRPr="00E1461A" w14:paraId="7DF1EDE2" w14:textId="77777777" w:rsidTr="00332093">
        <w:trPr>
          <w:jc w:val="center"/>
        </w:trPr>
        <w:tc>
          <w:tcPr>
            <w:tcW w:w="2917" w:type="dxa"/>
            <w:vMerge/>
            <w:tcBorders>
              <w:top w:val="single" w:sz="4" w:space="0" w:color="auto"/>
              <w:left w:val="single" w:sz="4" w:space="0" w:color="auto"/>
              <w:bottom w:val="single" w:sz="4" w:space="0" w:color="auto"/>
              <w:right w:val="single" w:sz="4" w:space="0" w:color="auto"/>
            </w:tcBorders>
            <w:vAlign w:val="center"/>
            <w:hideMark/>
          </w:tcPr>
          <w:p w14:paraId="2C0D8062" w14:textId="77777777" w:rsidR="00332093" w:rsidRPr="00E1461A" w:rsidRDefault="00332093">
            <w:pPr>
              <w:rPr>
                <w:rFonts w:cs="Arial"/>
              </w:rPr>
            </w:pPr>
          </w:p>
        </w:tc>
        <w:tc>
          <w:tcPr>
            <w:tcW w:w="2250" w:type="dxa"/>
            <w:tcBorders>
              <w:top w:val="single" w:sz="4" w:space="0" w:color="auto"/>
              <w:left w:val="single" w:sz="4" w:space="0" w:color="auto"/>
              <w:bottom w:val="single" w:sz="4" w:space="0" w:color="auto"/>
              <w:right w:val="single" w:sz="4" w:space="0" w:color="auto"/>
            </w:tcBorders>
          </w:tcPr>
          <w:p w14:paraId="1D02F5E3" w14:textId="77777777" w:rsidR="00332093" w:rsidRPr="00E1461A" w:rsidRDefault="00332093">
            <w:pPr>
              <w:spacing w:line="276" w:lineRule="auto"/>
              <w:rPr>
                <w:rFonts w:cs="Arial"/>
              </w:rPr>
            </w:pPr>
            <w:r w:rsidRPr="00E1461A">
              <w:rPr>
                <w:rFonts w:cs="Arial"/>
              </w:rPr>
              <w:t>Imperial (miles)</w:t>
            </w:r>
          </w:p>
        </w:tc>
        <w:tc>
          <w:tcPr>
            <w:tcW w:w="1080" w:type="dxa"/>
            <w:tcBorders>
              <w:top w:val="single" w:sz="4" w:space="0" w:color="auto"/>
              <w:left w:val="single" w:sz="4" w:space="0" w:color="auto"/>
              <w:bottom w:val="single" w:sz="4" w:space="0" w:color="auto"/>
              <w:right w:val="single" w:sz="4" w:space="0" w:color="auto"/>
            </w:tcBorders>
          </w:tcPr>
          <w:p w14:paraId="159FC77B" w14:textId="77777777" w:rsidR="00332093" w:rsidRPr="00E1461A" w:rsidRDefault="00332093">
            <w:pPr>
              <w:spacing w:line="276" w:lineRule="auto"/>
              <w:rPr>
                <w:rFonts w:cs="Arial"/>
              </w:rPr>
            </w:pPr>
            <w:r w:rsidRPr="00E1461A">
              <w:rPr>
                <w:rFonts w:cs="Arial"/>
              </w:rPr>
              <w:t>0x1</w:t>
            </w:r>
          </w:p>
        </w:tc>
        <w:tc>
          <w:tcPr>
            <w:tcW w:w="3367" w:type="dxa"/>
            <w:tcBorders>
              <w:top w:val="single" w:sz="4" w:space="0" w:color="auto"/>
              <w:left w:val="single" w:sz="4" w:space="0" w:color="auto"/>
              <w:bottom w:val="single" w:sz="4" w:space="0" w:color="auto"/>
              <w:right w:val="single" w:sz="4" w:space="0" w:color="auto"/>
            </w:tcBorders>
          </w:tcPr>
          <w:p w14:paraId="2DB46E23" w14:textId="77777777" w:rsidR="00332093" w:rsidRPr="00E1461A" w:rsidRDefault="00332093">
            <w:pPr>
              <w:spacing w:line="276" w:lineRule="auto"/>
              <w:rPr>
                <w:rFonts w:cs="Arial"/>
              </w:rPr>
            </w:pPr>
          </w:p>
        </w:tc>
      </w:tr>
    </w:tbl>
    <w:p w14:paraId="453FE7A5" w14:textId="77777777" w:rsidR="00332093" w:rsidRPr="00E1461A" w:rsidRDefault="00332093" w:rsidP="00332093">
      <w:pPr>
        <w:rPr>
          <w:rFonts w:cs="Arial"/>
        </w:rPr>
      </w:pPr>
    </w:p>
    <w:p w14:paraId="3FA67830" w14:textId="77777777" w:rsidR="00332093" w:rsidRDefault="00332093">
      <w:pPr>
        <w:rPr>
          <w:rFonts w:cs="Arial"/>
          <w:b/>
        </w:rPr>
      </w:pPr>
    </w:p>
    <w:p w14:paraId="705D9BB5" w14:textId="77777777" w:rsidR="00332093" w:rsidRDefault="00332093">
      <w:pPr>
        <w:rPr>
          <w:rFonts w:cs="Arial"/>
        </w:rPr>
      </w:pPr>
    </w:p>
    <w:p w14:paraId="522B5987" w14:textId="77777777" w:rsidR="00332093" w:rsidRDefault="00332093" w:rsidP="00332093">
      <w:pPr>
        <w:pStyle w:val="Heading3"/>
      </w:pPr>
      <w:bookmarkStart w:id="5" w:name="_Toc65750411"/>
      <w:r w:rsidRPr="00B9479B">
        <w:t>MD-REQ-025516/C-</w:t>
      </w:r>
      <w:proofErr w:type="spellStart"/>
      <w:r w:rsidRPr="00B9479B">
        <w:t>DISP_Miles_Kilometers_Rq</w:t>
      </w:r>
      <w:proofErr w:type="spellEnd"/>
      <w:r w:rsidRPr="00B9479B">
        <w:t xml:space="preserve"> (</w:t>
      </w:r>
      <w:proofErr w:type="spellStart"/>
      <w:r w:rsidRPr="00B9479B">
        <w:t>TcSE</w:t>
      </w:r>
      <w:proofErr w:type="spellEnd"/>
      <w:r w:rsidRPr="00B9479B">
        <w:t xml:space="preserve"> ROIN-273811)</w:t>
      </w:r>
      <w:bookmarkEnd w:id="5"/>
    </w:p>
    <w:p w14:paraId="641663BC" w14:textId="77777777" w:rsidR="00332093" w:rsidRDefault="00332093">
      <w:pPr>
        <w:rPr>
          <w:rFonts w:cs="Arial"/>
        </w:rPr>
      </w:pPr>
      <w:r>
        <w:rPr>
          <w:rFonts w:cs="Arial"/>
        </w:rPr>
        <w:t>Message Type:  Request</w:t>
      </w:r>
    </w:p>
    <w:p w14:paraId="49FD1F61" w14:textId="77777777" w:rsidR="00332093" w:rsidRDefault="00332093"/>
    <w:p w14:paraId="0EA99E4A" w14:textId="77777777" w:rsidR="00332093" w:rsidRDefault="00332093">
      <w:pPr>
        <w:adjustRightInd w:val="0"/>
        <w:rPr>
          <w:rFonts w:cs="Arial"/>
        </w:rPr>
      </w:pPr>
      <w:r>
        <w:rPr>
          <w:rFonts w:cs="Arial"/>
        </w:rPr>
        <w:t>This method is used to request a status change of Distance Unit.</w:t>
      </w:r>
    </w:p>
    <w:p w14:paraId="1C2A2C64" w14:textId="77777777" w:rsidR="00332093"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671"/>
        <w:gridCol w:w="1583"/>
        <w:gridCol w:w="2638"/>
      </w:tblGrid>
      <w:tr w:rsidR="00332093" w14:paraId="294A7023" w14:textId="77777777">
        <w:trPr>
          <w:jc w:val="center"/>
        </w:trPr>
        <w:tc>
          <w:tcPr>
            <w:tcW w:w="2551" w:type="dxa"/>
            <w:tcBorders>
              <w:top w:val="single" w:sz="4" w:space="0" w:color="auto"/>
              <w:left w:val="single" w:sz="4" w:space="0" w:color="auto"/>
              <w:bottom w:val="single" w:sz="4" w:space="0" w:color="auto"/>
              <w:right w:val="single" w:sz="4" w:space="0" w:color="auto"/>
            </w:tcBorders>
            <w:hideMark/>
          </w:tcPr>
          <w:p w14:paraId="18F5B1F3" w14:textId="77777777" w:rsidR="00332093" w:rsidRDefault="00332093">
            <w:pPr>
              <w:jc w:val="center"/>
              <w:rPr>
                <w:rFonts w:cs="Arial"/>
                <w:b/>
              </w:rPr>
            </w:pPr>
            <w:r>
              <w:rPr>
                <w:rFonts w:cs="Arial"/>
                <w:b/>
              </w:rPr>
              <w:t>Name</w:t>
            </w:r>
          </w:p>
        </w:tc>
        <w:tc>
          <w:tcPr>
            <w:tcW w:w="1671" w:type="dxa"/>
            <w:tcBorders>
              <w:top w:val="single" w:sz="4" w:space="0" w:color="auto"/>
              <w:left w:val="single" w:sz="4" w:space="0" w:color="auto"/>
              <w:bottom w:val="single" w:sz="4" w:space="0" w:color="auto"/>
              <w:right w:val="single" w:sz="4" w:space="0" w:color="auto"/>
            </w:tcBorders>
            <w:hideMark/>
          </w:tcPr>
          <w:p w14:paraId="24B884E8" w14:textId="77777777" w:rsidR="00332093" w:rsidRDefault="00332093">
            <w:pPr>
              <w:jc w:val="center"/>
              <w:rPr>
                <w:rFonts w:cs="Arial"/>
                <w:b/>
              </w:rPr>
            </w:pPr>
            <w:r>
              <w:rPr>
                <w:rFonts w:cs="Arial"/>
                <w:b/>
              </w:rPr>
              <w:t>Literals</w:t>
            </w:r>
          </w:p>
        </w:tc>
        <w:tc>
          <w:tcPr>
            <w:tcW w:w="1583" w:type="dxa"/>
            <w:tcBorders>
              <w:top w:val="single" w:sz="4" w:space="0" w:color="auto"/>
              <w:left w:val="single" w:sz="4" w:space="0" w:color="auto"/>
              <w:bottom w:val="single" w:sz="4" w:space="0" w:color="auto"/>
              <w:right w:val="single" w:sz="4" w:space="0" w:color="auto"/>
            </w:tcBorders>
            <w:hideMark/>
          </w:tcPr>
          <w:p w14:paraId="55CF72A6" w14:textId="77777777" w:rsidR="00332093" w:rsidRDefault="00332093">
            <w:pPr>
              <w:jc w:val="center"/>
              <w:rPr>
                <w:rFonts w:cs="Arial"/>
                <w:b/>
              </w:rPr>
            </w:pPr>
            <w:r>
              <w:rPr>
                <w:rFonts w:cs="Arial"/>
                <w:b/>
              </w:rPr>
              <w:t>Value</w:t>
            </w:r>
          </w:p>
        </w:tc>
        <w:tc>
          <w:tcPr>
            <w:tcW w:w="2638" w:type="dxa"/>
            <w:tcBorders>
              <w:top w:val="single" w:sz="4" w:space="0" w:color="auto"/>
              <w:left w:val="single" w:sz="4" w:space="0" w:color="auto"/>
              <w:bottom w:val="single" w:sz="4" w:space="0" w:color="auto"/>
              <w:right w:val="single" w:sz="4" w:space="0" w:color="auto"/>
            </w:tcBorders>
            <w:hideMark/>
          </w:tcPr>
          <w:p w14:paraId="126E3741" w14:textId="77777777" w:rsidR="00332093" w:rsidRDefault="00332093">
            <w:pPr>
              <w:jc w:val="center"/>
              <w:rPr>
                <w:rFonts w:cs="Arial"/>
                <w:b/>
              </w:rPr>
            </w:pPr>
            <w:r>
              <w:rPr>
                <w:rFonts w:cs="Arial"/>
                <w:b/>
              </w:rPr>
              <w:t>Description</w:t>
            </w:r>
          </w:p>
        </w:tc>
      </w:tr>
      <w:tr w:rsidR="00332093" w14:paraId="52D7073F" w14:textId="77777777">
        <w:trPr>
          <w:jc w:val="center"/>
        </w:trPr>
        <w:tc>
          <w:tcPr>
            <w:tcW w:w="2551" w:type="dxa"/>
            <w:tcBorders>
              <w:top w:val="single" w:sz="4" w:space="0" w:color="auto"/>
              <w:left w:val="single" w:sz="4" w:space="0" w:color="auto"/>
              <w:bottom w:val="single" w:sz="4" w:space="0" w:color="auto"/>
              <w:right w:val="single" w:sz="4" w:space="0" w:color="auto"/>
            </w:tcBorders>
            <w:hideMark/>
          </w:tcPr>
          <w:p w14:paraId="27BCB90C" w14:textId="77777777" w:rsidR="00332093" w:rsidRDefault="00332093">
            <w:pPr>
              <w:jc w:val="center"/>
              <w:rPr>
                <w:rFonts w:cs="Arial"/>
              </w:rPr>
            </w:pPr>
            <w:r>
              <w:rPr>
                <w:rFonts w:cs="Arial"/>
              </w:rPr>
              <w:t>Mode</w:t>
            </w:r>
          </w:p>
        </w:tc>
        <w:tc>
          <w:tcPr>
            <w:tcW w:w="1671" w:type="dxa"/>
            <w:tcBorders>
              <w:top w:val="single" w:sz="4" w:space="0" w:color="auto"/>
              <w:left w:val="single" w:sz="4" w:space="0" w:color="auto"/>
              <w:bottom w:val="single" w:sz="4" w:space="0" w:color="auto"/>
              <w:right w:val="single" w:sz="4" w:space="0" w:color="auto"/>
            </w:tcBorders>
            <w:hideMark/>
          </w:tcPr>
          <w:p w14:paraId="0E13BC08" w14:textId="77777777" w:rsidR="00332093" w:rsidRDefault="00332093">
            <w:pPr>
              <w:jc w:val="center"/>
              <w:rPr>
                <w:rFonts w:cs="Arial"/>
              </w:rPr>
            </w:pPr>
            <w:r>
              <w:rPr>
                <w:rFonts w:cs="Arial"/>
              </w:rPr>
              <w:t>-</w:t>
            </w:r>
          </w:p>
        </w:tc>
        <w:tc>
          <w:tcPr>
            <w:tcW w:w="1583" w:type="dxa"/>
            <w:tcBorders>
              <w:top w:val="single" w:sz="4" w:space="0" w:color="auto"/>
              <w:left w:val="single" w:sz="4" w:space="0" w:color="auto"/>
              <w:bottom w:val="single" w:sz="4" w:space="0" w:color="auto"/>
              <w:right w:val="single" w:sz="4" w:space="0" w:color="auto"/>
            </w:tcBorders>
            <w:hideMark/>
          </w:tcPr>
          <w:p w14:paraId="26213B00" w14:textId="77777777" w:rsidR="00332093" w:rsidRDefault="00332093">
            <w:pPr>
              <w:jc w:val="center"/>
              <w:rPr>
                <w:rFonts w:cs="Arial"/>
              </w:rPr>
            </w:pPr>
            <w:r>
              <w:rPr>
                <w:rFonts w:cs="Arial"/>
              </w:rPr>
              <w:t>-</w:t>
            </w:r>
          </w:p>
        </w:tc>
        <w:tc>
          <w:tcPr>
            <w:tcW w:w="2638" w:type="dxa"/>
            <w:tcBorders>
              <w:top w:val="single" w:sz="4" w:space="0" w:color="auto"/>
              <w:left w:val="single" w:sz="4" w:space="0" w:color="auto"/>
              <w:bottom w:val="single" w:sz="4" w:space="0" w:color="auto"/>
              <w:right w:val="single" w:sz="4" w:space="0" w:color="auto"/>
            </w:tcBorders>
            <w:hideMark/>
          </w:tcPr>
          <w:p w14:paraId="63E13C66" w14:textId="77777777" w:rsidR="00332093" w:rsidRDefault="00332093">
            <w:pPr>
              <w:jc w:val="center"/>
              <w:rPr>
                <w:rFonts w:cs="Arial"/>
              </w:rPr>
            </w:pPr>
            <w:r>
              <w:rPr>
                <w:rFonts w:cs="Arial"/>
              </w:rPr>
              <w:t xml:space="preserve">  </w:t>
            </w:r>
          </w:p>
        </w:tc>
      </w:tr>
      <w:tr w:rsidR="00332093" w14:paraId="54403B9A" w14:textId="77777777">
        <w:trPr>
          <w:jc w:val="center"/>
        </w:trPr>
        <w:tc>
          <w:tcPr>
            <w:tcW w:w="2551" w:type="dxa"/>
            <w:tcBorders>
              <w:top w:val="single" w:sz="4" w:space="0" w:color="auto"/>
              <w:left w:val="single" w:sz="4" w:space="0" w:color="auto"/>
              <w:bottom w:val="single" w:sz="4" w:space="0" w:color="auto"/>
              <w:right w:val="single" w:sz="4" w:space="0" w:color="auto"/>
            </w:tcBorders>
          </w:tcPr>
          <w:p w14:paraId="1E3DCED6" w14:textId="77777777" w:rsidR="00332093" w:rsidRDefault="00332093">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14:paraId="44349E24" w14:textId="77777777" w:rsidR="00332093" w:rsidRDefault="00332093">
            <w:pPr>
              <w:jc w:val="center"/>
              <w:rPr>
                <w:rFonts w:cs="Arial"/>
              </w:rPr>
            </w:pPr>
            <w:r>
              <w:rPr>
                <w:rFonts w:cs="Arial"/>
              </w:rPr>
              <w:t>Metric</w:t>
            </w:r>
          </w:p>
        </w:tc>
        <w:tc>
          <w:tcPr>
            <w:tcW w:w="1583" w:type="dxa"/>
            <w:tcBorders>
              <w:top w:val="single" w:sz="4" w:space="0" w:color="auto"/>
              <w:left w:val="single" w:sz="4" w:space="0" w:color="auto"/>
              <w:bottom w:val="single" w:sz="4" w:space="0" w:color="auto"/>
              <w:right w:val="single" w:sz="4" w:space="0" w:color="auto"/>
            </w:tcBorders>
            <w:hideMark/>
          </w:tcPr>
          <w:p w14:paraId="31A39FF9" w14:textId="77777777" w:rsidR="00332093" w:rsidRDefault="00332093">
            <w:pPr>
              <w:jc w:val="center"/>
              <w:rPr>
                <w:rFonts w:cs="Arial"/>
              </w:rPr>
            </w:pPr>
            <w:r>
              <w:rPr>
                <w:rFonts w:cs="Arial"/>
              </w:rPr>
              <w:t>0x0</w:t>
            </w:r>
          </w:p>
        </w:tc>
        <w:tc>
          <w:tcPr>
            <w:tcW w:w="2638" w:type="dxa"/>
            <w:tcBorders>
              <w:top w:val="single" w:sz="4" w:space="0" w:color="auto"/>
              <w:left w:val="single" w:sz="4" w:space="0" w:color="auto"/>
              <w:bottom w:val="single" w:sz="4" w:space="0" w:color="auto"/>
              <w:right w:val="single" w:sz="4" w:space="0" w:color="auto"/>
            </w:tcBorders>
            <w:hideMark/>
          </w:tcPr>
          <w:p w14:paraId="6D3CE593" w14:textId="77777777" w:rsidR="00332093" w:rsidRDefault="00332093">
            <w:pPr>
              <w:rPr>
                <w:rFonts w:cs="Arial"/>
              </w:rPr>
            </w:pPr>
            <w:r>
              <w:rPr>
                <w:rFonts w:cs="Arial"/>
              </w:rPr>
              <w:t>The parameter "Metric" is used to request the distance unit kilometers.</w:t>
            </w:r>
          </w:p>
        </w:tc>
      </w:tr>
      <w:tr w:rsidR="00332093" w14:paraId="31577C21" w14:textId="77777777">
        <w:trPr>
          <w:jc w:val="center"/>
        </w:trPr>
        <w:tc>
          <w:tcPr>
            <w:tcW w:w="2551" w:type="dxa"/>
            <w:tcBorders>
              <w:top w:val="single" w:sz="4" w:space="0" w:color="auto"/>
              <w:left w:val="single" w:sz="4" w:space="0" w:color="auto"/>
              <w:bottom w:val="single" w:sz="4" w:space="0" w:color="auto"/>
              <w:right w:val="single" w:sz="4" w:space="0" w:color="auto"/>
            </w:tcBorders>
          </w:tcPr>
          <w:p w14:paraId="3F3B5EE2" w14:textId="77777777" w:rsidR="00332093" w:rsidRDefault="00332093">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14:paraId="63B3D912" w14:textId="77777777" w:rsidR="00332093" w:rsidRDefault="00332093">
            <w:pPr>
              <w:jc w:val="center"/>
              <w:rPr>
                <w:rFonts w:cs="Arial"/>
              </w:rPr>
            </w:pPr>
            <w:r>
              <w:rPr>
                <w:rFonts w:cs="Arial"/>
              </w:rPr>
              <w:t>Imperial</w:t>
            </w:r>
          </w:p>
        </w:tc>
        <w:tc>
          <w:tcPr>
            <w:tcW w:w="1583" w:type="dxa"/>
            <w:tcBorders>
              <w:top w:val="single" w:sz="4" w:space="0" w:color="auto"/>
              <w:left w:val="single" w:sz="4" w:space="0" w:color="auto"/>
              <w:bottom w:val="single" w:sz="4" w:space="0" w:color="auto"/>
              <w:right w:val="single" w:sz="4" w:space="0" w:color="auto"/>
            </w:tcBorders>
            <w:hideMark/>
          </w:tcPr>
          <w:p w14:paraId="059B60A2" w14:textId="77777777" w:rsidR="00332093" w:rsidRDefault="00332093">
            <w:pPr>
              <w:jc w:val="center"/>
              <w:rPr>
                <w:rFonts w:cs="Arial"/>
              </w:rPr>
            </w:pPr>
            <w:r>
              <w:rPr>
                <w:rFonts w:cs="Arial"/>
              </w:rPr>
              <w:t>0x1</w:t>
            </w:r>
          </w:p>
        </w:tc>
        <w:tc>
          <w:tcPr>
            <w:tcW w:w="2638" w:type="dxa"/>
            <w:tcBorders>
              <w:top w:val="single" w:sz="4" w:space="0" w:color="auto"/>
              <w:left w:val="single" w:sz="4" w:space="0" w:color="auto"/>
              <w:bottom w:val="single" w:sz="4" w:space="0" w:color="auto"/>
              <w:right w:val="single" w:sz="4" w:space="0" w:color="auto"/>
            </w:tcBorders>
            <w:hideMark/>
          </w:tcPr>
          <w:p w14:paraId="34D6D934" w14:textId="77777777" w:rsidR="00332093" w:rsidRDefault="00332093">
            <w:pPr>
              <w:rPr>
                <w:rFonts w:cs="Arial"/>
              </w:rPr>
            </w:pPr>
            <w:r>
              <w:rPr>
                <w:rFonts w:cs="Arial"/>
              </w:rPr>
              <w:t>The parameter "Imperial" is used to request the distance unit miles.</w:t>
            </w:r>
          </w:p>
        </w:tc>
      </w:tr>
      <w:tr w:rsidR="00332093" w14:paraId="0D9F5823" w14:textId="77777777">
        <w:trPr>
          <w:jc w:val="center"/>
        </w:trPr>
        <w:tc>
          <w:tcPr>
            <w:tcW w:w="2551" w:type="dxa"/>
            <w:tcBorders>
              <w:top w:val="single" w:sz="4" w:space="0" w:color="auto"/>
              <w:left w:val="single" w:sz="4" w:space="0" w:color="auto"/>
              <w:bottom w:val="single" w:sz="4" w:space="0" w:color="auto"/>
              <w:right w:val="single" w:sz="4" w:space="0" w:color="auto"/>
            </w:tcBorders>
          </w:tcPr>
          <w:p w14:paraId="0441C879" w14:textId="77777777" w:rsidR="00332093" w:rsidRDefault="00332093">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14:paraId="6AB46C32" w14:textId="77777777" w:rsidR="00332093" w:rsidRDefault="00332093">
            <w:pPr>
              <w:jc w:val="center"/>
              <w:rPr>
                <w:rFonts w:cs="Arial"/>
              </w:rPr>
            </w:pPr>
            <w:r>
              <w:rPr>
                <w:rFonts w:cs="Arial"/>
              </w:rPr>
              <w:t>Inactive</w:t>
            </w:r>
          </w:p>
        </w:tc>
        <w:tc>
          <w:tcPr>
            <w:tcW w:w="1583" w:type="dxa"/>
            <w:tcBorders>
              <w:top w:val="single" w:sz="4" w:space="0" w:color="auto"/>
              <w:left w:val="single" w:sz="4" w:space="0" w:color="auto"/>
              <w:bottom w:val="single" w:sz="4" w:space="0" w:color="auto"/>
              <w:right w:val="single" w:sz="4" w:space="0" w:color="auto"/>
            </w:tcBorders>
            <w:hideMark/>
          </w:tcPr>
          <w:p w14:paraId="26A7BABE" w14:textId="77777777" w:rsidR="00332093" w:rsidRDefault="00332093" w:rsidP="00332093">
            <w:pPr>
              <w:jc w:val="center"/>
              <w:rPr>
                <w:rFonts w:cs="Arial"/>
              </w:rPr>
            </w:pPr>
            <w:r>
              <w:rPr>
                <w:rFonts w:cs="Arial"/>
              </w:rPr>
              <w:t>0x3</w:t>
            </w:r>
          </w:p>
        </w:tc>
        <w:tc>
          <w:tcPr>
            <w:tcW w:w="2638" w:type="dxa"/>
            <w:tcBorders>
              <w:top w:val="single" w:sz="4" w:space="0" w:color="auto"/>
              <w:left w:val="single" w:sz="4" w:space="0" w:color="auto"/>
              <w:bottom w:val="single" w:sz="4" w:space="0" w:color="auto"/>
              <w:right w:val="single" w:sz="4" w:space="0" w:color="auto"/>
            </w:tcBorders>
          </w:tcPr>
          <w:p w14:paraId="0BB3D92D" w14:textId="77777777" w:rsidR="00332093" w:rsidRDefault="00332093">
            <w:pPr>
              <w:rPr>
                <w:rFonts w:cs="Arial"/>
              </w:rPr>
            </w:pPr>
          </w:p>
        </w:tc>
      </w:tr>
    </w:tbl>
    <w:p w14:paraId="3504E073" w14:textId="77777777" w:rsidR="00332093" w:rsidRDefault="00332093"/>
    <w:p w14:paraId="17237C4A" w14:textId="77777777" w:rsidR="00332093" w:rsidRDefault="00332093" w:rsidP="00332093">
      <w:pPr>
        <w:pStyle w:val="Heading3"/>
      </w:pPr>
      <w:bookmarkStart w:id="6" w:name="_Toc65750412"/>
      <w:r w:rsidRPr="00B9479B">
        <w:t>MD-REQ-276458/B-</w:t>
      </w:r>
      <w:proofErr w:type="spellStart"/>
      <w:r w:rsidRPr="00B9479B">
        <w:t>Vehicle_Speed.St</w:t>
      </w:r>
      <w:bookmarkEnd w:id="6"/>
      <w:proofErr w:type="spellEnd"/>
    </w:p>
    <w:p w14:paraId="4763D48F" w14:textId="77777777" w:rsidR="00332093" w:rsidRPr="0053370D" w:rsidRDefault="00332093" w:rsidP="00332093">
      <w:pPr>
        <w:rPr>
          <w:rFonts w:cs="Arial"/>
        </w:rPr>
      </w:pPr>
      <w:r w:rsidRPr="0053370D">
        <w:rPr>
          <w:rFonts w:cs="Arial"/>
          <w:b/>
        </w:rPr>
        <w:t>Message Type</w:t>
      </w:r>
      <w:r w:rsidRPr="0053370D">
        <w:rPr>
          <w:rFonts w:cs="Arial"/>
        </w:rPr>
        <w:t xml:space="preserve">: </w:t>
      </w:r>
      <w:r>
        <w:rPr>
          <w:rFonts w:cs="Arial"/>
        </w:rPr>
        <w:t>Status</w:t>
      </w:r>
    </w:p>
    <w:p w14:paraId="5BDE5C32" w14:textId="77777777" w:rsidR="00332093" w:rsidRPr="0053370D" w:rsidRDefault="00332093" w:rsidP="00332093">
      <w:pPr>
        <w:rPr>
          <w:rFonts w:cs="Arial"/>
        </w:rPr>
      </w:pPr>
    </w:p>
    <w:p w14:paraId="7C83D9BB" w14:textId="77777777" w:rsidR="00332093" w:rsidRPr="0053370D" w:rsidRDefault="00332093" w:rsidP="00332093">
      <w:pPr>
        <w:rPr>
          <w:rFonts w:cs="Arial"/>
        </w:rPr>
      </w:pPr>
      <w:r w:rsidRPr="0053370D">
        <w:rPr>
          <w:rFonts w:eastAsiaTheme="minorHAnsi" w:cs="Arial"/>
        </w:rPr>
        <w:t xml:space="preserve">Signal </w:t>
      </w:r>
      <w:r>
        <w:rPr>
          <w:rFonts w:eastAsiaTheme="minorHAnsi" w:cs="Arial"/>
        </w:rPr>
        <w:t>with the current status of the Vehicle Speed</w:t>
      </w:r>
    </w:p>
    <w:p w14:paraId="6944C687" w14:textId="77777777" w:rsidR="00332093" w:rsidRPr="0053370D"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440"/>
        <w:gridCol w:w="4087"/>
      </w:tblGrid>
      <w:tr w:rsidR="00332093" w:rsidRPr="0053370D" w14:paraId="71F8A922"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tcPr>
          <w:p w14:paraId="0E8122F4" w14:textId="77777777" w:rsidR="00332093" w:rsidRPr="0053370D" w:rsidRDefault="00332093" w:rsidP="0033209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14:paraId="0B26B26D" w14:textId="77777777" w:rsidR="00332093" w:rsidRPr="0053370D" w:rsidRDefault="00332093" w:rsidP="00332093">
            <w:pPr>
              <w:spacing w:line="276" w:lineRule="auto"/>
              <w:rPr>
                <w:rFonts w:cs="Arial"/>
                <w:b/>
              </w:rPr>
            </w:pPr>
            <w:r w:rsidRPr="0053370D">
              <w:rPr>
                <w:rFonts w:cs="Arial"/>
                <w:b/>
              </w:rPr>
              <w:t>Literals</w:t>
            </w:r>
          </w:p>
        </w:tc>
        <w:tc>
          <w:tcPr>
            <w:tcW w:w="1440" w:type="dxa"/>
            <w:tcBorders>
              <w:top w:val="single" w:sz="4" w:space="0" w:color="auto"/>
              <w:left w:val="single" w:sz="4" w:space="0" w:color="auto"/>
              <w:bottom w:val="single" w:sz="4" w:space="0" w:color="auto"/>
              <w:right w:val="single" w:sz="4" w:space="0" w:color="auto"/>
            </w:tcBorders>
            <w:hideMark/>
          </w:tcPr>
          <w:p w14:paraId="6697B385" w14:textId="77777777" w:rsidR="00332093" w:rsidRPr="0053370D" w:rsidRDefault="00332093" w:rsidP="00332093">
            <w:pPr>
              <w:spacing w:line="276" w:lineRule="auto"/>
              <w:rPr>
                <w:rFonts w:cs="Arial"/>
                <w:b/>
              </w:rPr>
            </w:pPr>
            <w:r w:rsidRPr="0053370D">
              <w:rPr>
                <w:rFonts w:cs="Arial"/>
                <w:b/>
              </w:rPr>
              <w:t>Value</w:t>
            </w:r>
          </w:p>
        </w:tc>
        <w:tc>
          <w:tcPr>
            <w:tcW w:w="4087" w:type="dxa"/>
            <w:tcBorders>
              <w:top w:val="single" w:sz="4" w:space="0" w:color="auto"/>
              <w:left w:val="single" w:sz="4" w:space="0" w:color="auto"/>
              <w:bottom w:val="single" w:sz="4" w:space="0" w:color="auto"/>
              <w:right w:val="single" w:sz="4" w:space="0" w:color="auto"/>
            </w:tcBorders>
            <w:hideMark/>
          </w:tcPr>
          <w:p w14:paraId="64CEF0CC" w14:textId="77777777" w:rsidR="00332093" w:rsidRPr="0053370D" w:rsidRDefault="00332093" w:rsidP="00332093">
            <w:pPr>
              <w:spacing w:line="276" w:lineRule="auto"/>
              <w:rPr>
                <w:rFonts w:cs="Arial"/>
                <w:b/>
              </w:rPr>
            </w:pPr>
            <w:r w:rsidRPr="0053370D">
              <w:rPr>
                <w:rFonts w:cs="Arial"/>
                <w:b/>
              </w:rPr>
              <w:t>Description</w:t>
            </w:r>
          </w:p>
        </w:tc>
      </w:tr>
      <w:tr w:rsidR="00332093" w:rsidRPr="0053370D" w14:paraId="6061D2F3" w14:textId="77777777" w:rsidTr="00332093">
        <w:trPr>
          <w:trHeight w:val="1911"/>
          <w:jc w:val="center"/>
        </w:trPr>
        <w:tc>
          <w:tcPr>
            <w:tcW w:w="2234" w:type="dxa"/>
            <w:tcBorders>
              <w:top w:val="single" w:sz="4" w:space="0" w:color="auto"/>
              <w:left w:val="single" w:sz="4" w:space="0" w:color="auto"/>
              <w:right w:val="single" w:sz="4" w:space="0" w:color="auto"/>
            </w:tcBorders>
          </w:tcPr>
          <w:p w14:paraId="6B7D742F" w14:textId="77777777" w:rsidR="00332093" w:rsidRPr="0053370D" w:rsidRDefault="00332093" w:rsidP="00332093">
            <w:pPr>
              <w:spacing w:line="276" w:lineRule="auto"/>
              <w:rPr>
                <w:rFonts w:cs="Arial"/>
              </w:rPr>
            </w:pPr>
            <w:proofErr w:type="spellStart"/>
            <w:r>
              <w:rPr>
                <w:rFonts w:cs="Arial"/>
              </w:rPr>
              <w:t>Vehicle_Speed.St</w:t>
            </w:r>
            <w:proofErr w:type="spellEnd"/>
          </w:p>
        </w:tc>
        <w:tc>
          <w:tcPr>
            <w:tcW w:w="1853" w:type="dxa"/>
            <w:tcBorders>
              <w:top w:val="single" w:sz="4" w:space="0" w:color="auto"/>
              <w:left w:val="single" w:sz="4" w:space="0" w:color="auto"/>
              <w:right w:val="single" w:sz="4" w:space="0" w:color="auto"/>
            </w:tcBorders>
          </w:tcPr>
          <w:p w14:paraId="46DF3293" w14:textId="77777777" w:rsidR="00332093" w:rsidRPr="0053370D" w:rsidRDefault="00332093" w:rsidP="00332093">
            <w:pPr>
              <w:spacing w:line="276" w:lineRule="auto"/>
              <w:rPr>
                <w:rFonts w:cs="Arial"/>
              </w:rPr>
            </w:pPr>
            <w:r>
              <w:rPr>
                <w:rFonts w:cs="Arial"/>
              </w:rPr>
              <w:t>See info-CAN database for signal details</w:t>
            </w:r>
          </w:p>
        </w:tc>
        <w:tc>
          <w:tcPr>
            <w:tcW w:w="1440" w:type="dxa"/>
            <w:tcBorders>
              <w:top w:val="single" w:sz="4" w:space="0" w:color="auto"/>
              <w:left w:val="single" w:sz="4" w:space="0" w:color="auto"/>
              <w:right w:val="single" w:sz="4" w:space="0" w:color="auto"/>
            </w:tcBorders>
          </w:tcPr>
          <w:p w14:paraId="7BA402D9" w14:textId="77777777" w:rsidR="00332093" w:rsidRPr="0053370D" w:rsidRDefault="00332093" w:rsidP="00332093">
            <w:pPr>
              <w:spacing w:line="276" w:lineRule="auto"/>
              <w:rPr>
                <w:rFonts w:cs="Arial"/>
              </w:rPr>
            </w:pPr>
            <w:r>
              <w:rPr>
                <w:rFonts w:cs="Arial"/>
              </w:rPr>
              <w:t>See info-CAN database for signal details</w:t>
            </w:r>
          </w:p>
        </w:tc>
        <w:tc>
          <w:tcPr>
            <w:tcW w:w="4087" w:type="dxa"/>
            <w:tcBorders>
              <w:top w:val="single" w:sz="4" w:space="0" w:color="auto"/>
              <w:left w:val="single" w:sz="4" w:space="0" w:color="auto"/>
              <w:right w:val="single" w:sz="4" w:space="0" w:color="auto"/>
            </w:tcBorders>
            <w:vAlign w:val="center"/>
          </w:tcPr>
          <w:p w14:paraId="5E0E29AE" w14:textId="77777777" w:rsidR="00332093" w:rsidRPr="0053370D" w:rsidRDefault="00332093" w:rsidP="00332093">
            <w:pPr>
              <w:autoSpaceDE w:val="0"/>
              <w:autoSpaceDN w:val="0"/>
              <w:adjustRightInd w:val="0"/>
              <w:rPr>
                <w:rFonts w:cs="Arial"/>
              </w:rPr>
            </w:pPr>
          </w:p>
        </w:tc>
      </w:tr>
    </w:tbl>
    <w:p w14:paraId="23E68CD8" w14:textId="77777777" w:rsidR="00332093" w:rsidRPr="0053370D" w:rsidRDefault="00332093" w:rsidP="00332093">
      <w:pPr>
        <w:rPr>
          <w:rFonts w:cs="Arial"/>
        </w:rPr>
      </w:pPr>
    </w:p>
    <w:p w14:paraId="5EB608C4" w14:textId="77777777" w:rsidR="00332093" w:rsidRDefault="00332093" w:rsidP="00332093">
      <w:pPr>
        <w:pStyle w:val="Heading3"/>
      </w:pPr>
      <w:bookmarkStart w:id="7" w:name="_Toc65750413"/>
      <w:r w:rsidRPr="00B9479B">
        <w:t>MD-REQ-276459/A-</w:t>
      </w:r>
      <w:proofErr w:type="spellStart"/>
      <w:r w:rsidRPr="00B9479B">
        <w:t>Vehicle_Speed_QF</w:t>
      </w:r>
      <w:bookmarkEnd w:id="7"/>
      <w:proofErr w:type="spellEnd"/>
    </w:p>
    <w:p w14:paraId="087B404A" w14:textId="77777777" w:rsidR="00332093" w:rsidRPr="0053370D" w:rsidRDefault="00332093" w:rsidP="00332093">
      <w:pPr>
        <w:rPr>
          <w:rFonts w:cs="Arial"/>
        </w:rPr>
      </w:pPr>
      <w:r w:rsidRPr="0053370D">
        <w:rPr>
          <w:rFonts w:cs="Arial"/>
          <w:b/>
        </w:rPr>
        <w:t>Message Type</w:t>
      </w:r>
      <w:r w:rsidRPr="0053370D">
        <w:rPr>
          <w:rFonts w:cs="Arial"/>
        </w:rPr>
        <w:t xml:space="preserve">: </w:t>
      </w:r>
      <w:r>
        <w:rPr>
          <w:rFonts w:cs="Arial"/>
        </w:rPr>
        <w:t>Status</w:t>
      </w:r>
    </w:p>
    <w:p w14:paraId="7B5E1EBC" w14:textId="77777777" w:rsidR="00332093" w:rsidRPr="0053370D" w:rsidRDefault="00332093" w:rsidP="00332093">
      <w:pPr>
        <w:rPr>
          <w:rFonts w:cs="Arial"/>
        </w:rPr>
      </w:pPr>
    </w:p>
    <w:p w14:paraId="64CE19EA" w14:textId="77777777" w:rsidR="00332093" w:rsidRPr="0053370D" w:rsidRDefault="00332093" w:rsidP="00332093">
      <w:pPr>
        <w:rPr>
          <w:rFonts w:cs="Arial"/>
        </w:rPr>
      </w:pPr>
      <w:r w:rsidRPr="0053370D">
        <w:rPr>
          <w:rFonts w:eastAsiaTheme="minorHAnsi" w:cs="Arial"/>
        </w:rPr>
        <w:t xml:space="preserve">Signal </w:t>
      </w:r>
      <w:r>
        <w:rPr>
          <w:rFonts w:eastAsiaTheme="minorHAnsi" w:cs="Arial"/>
        </w:rPr>
        <w:t>with the Vehicle Speed Quality Factor</w:t>
      </w:r>
    </w:p>
    <w:p w14:paraId="51C51D85" w14:textId="77777777" w:rsidR="00332093" w:rsidRPr="0053370D"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3023"/>
        <w:gridCol w:w="990"/>
        <w:gridCol w:w="3367"/>
      </w:tblGrid>
      <w:tr w:rsidR="00332093" w:rsidRPr="0053370D" w14:paraId="394DABED"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tcPr>
          <w:p w14:paraId="120A464B" w14:textId="77777777" w:rsidR="00332093" w:rsidRPr="0053370D" w:rsidRDefault="00332093" w:rsidP="00332093">
            <w:pPr>
              <w:spacing w:line="276" w:lineRule="auto"/>
              <w:rPr>
                <w:rFonts w:cs="Arial"/>
                <w:b/>
              </w:rPr>
            </w:pPr>
            <w:r w:rsidRPr="0053370D">
              <w:rPr>
                <w:rFonts w:cs="Arial"/>
                <w:b/>
              </w:rPr>
              <w:t>Logical Signal Name</w:t>
            </w:r>
          </w:p>
        </w:tc>
        <w:tc>
          <w:tcPr>
            <w:tcW w:w="3023" w:type="dxa"/>
            <w:tcBorders>
              <w:top w:val="single" w:sz="4" w:space="0" w:color="auto"/>
              <w:left w:val="single" w:sz="4" w:space="0" w:color="auto"/>
              <w:bottom w:val="single" w:sz="4" w:space="0" w:color="auto"/>
              <w:right w:val="single" w:sz="4" w:space="0" w:color="auto"/>
            </w:tcBorders>
            <w:hideMark/>
          </w:tcPr>
          <w:p w14:paraId="2F376FF5" w14:textId="77777777" w:rsidR="00332093" w:rsidRPr="0053370D" w:rsidRDefault="00332093" w:rsidP="00332093">
            <w:pPr>
              <w:spacing w:line="276" w:lineRule="auto"/>
              <w:rPr>
                <w:rFonts w:cs="Arial"/>
                <w:b/>
              </w:rPr>
            </w:pPr>
            <w:r w:rsidRPr="0053370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7CCED321" w14:textId="77777777" w:rsidR="00332093" w:rsidRPr="0053370D" w:rsidRDefault="00332093" w:rsidP="00332093">
            <w:pPr>
              <w:spacing w:line="276" w:lineRule="auto"/>
              <w:rPr>
                <w:rFonts w:cs="Arial"/>
                <w:b/>
              </w:rPr>
            </w:pPr>
            <w:r w:rsidRPr="0053370D">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14:paraId="2586A3FB" w14:textId="77777777" w:rsidR="00332093" w:rsidRPr="0053370D" w:rsidRDefault="00332093" w:rsidP="00332093">
            <w:pPr>
              <w:spacing w:line="276" w:lineRule="auto"/>
              <w:rPr>
                <w:rFonts w:cs="Arial"/>
                <w:b/>
              </w:rPr>
            </w:pPr>
            <w:r w:rsidRPr="0053370D">
              <w:rPr>
                <w:rFonts w:cs="Arial"/>
                <w:b/>
              </w:rPr>
              <w:t>Description</w:t>
            </w:r>
          </w:p>
        </w:tc>
      </w:tr>
      <w:tr w:rsidR="00332093" w:rsidRPr="0053370D" w14:paraId="473D9112" w14:textId="77777777" w:rsidTr="00332093">
        <w:trPr>
          <w:jc w:val="center"/>
        </w:trPr>
        <w:tc>
          <w:tcPr>
            <w:tcW w:w="2234" w:type="dxa"/>
            <w:vMerge w:val="restart"/>
            <w:tcBorders>
              <w:top w:val="single" w:sz="4" w:space="0" w:color="auto"/>
              <w:left w:val="single" w:sz="4" w:space="0" w:color="auto"/>
              <w:right w:val="single" w:sz="4" w:space="0" w:color="auto"/>
            </w:tcBorders>
          </w:tcPr>
          <w:p w14:paraId="73C97178" w14:textId="77777777" w:rsidR="00332093" w:rsidRPr="0053370D" w:rsidRDefault="00332093" w:rsidP="00332093">
            <w:pPr>
              <w:spacing w:line="276" w:lineRule="auto"/>
              <w:rPr>
                <w:rFonts w:cs="Arial"/>
              </w:rPr>
            </w:pPr>
            <w:proofErr w:type="spellStart"/>
            <w:r>
              <w:rPr>
                <w:rFonts w:cs="Arial"/>
              </w:rPr>
              <w:t>Vehicle_Speed_QF</w:t>
            </w:r>
            <w:proofErr w:type="spellEnd"/>
          </w:p>
        </w:tc>
        <w:tc>
          <w:tcPr>
            <w:tcW w:w="3023" w:type="dxa"/>
            <w:tcBorders>
              <w:top w:val="single" w:sz="4" w:space="0" w:color="auto"/>
              <w:left w:val="single" w:sz="4" w:space="0" w:color="auto"/>
              <w:bottom w:val="single" w:sz="4" w:space="0" w:color="auto"/>
              <w:right w:val="single" w:sz="4" w:space="0" w:color="auto"/>
            </w:tcBorders>
          </w:tcPr>
          <w:p w14:paraId="121308A6" w14:textId="77777777" w:rsidR="00332093" w:rsidRPr="0053370D" w:rsidRDefault="00332093" w:rsidP="00332093">
            <w:pPr>
              <w:spacing w:line="276" w:lineRule="auto"/>
              <w:rPr>
                <w:rFonts w:cs="Arial"/>
              </w:rPr>
            </w:pPr>
            <w:r>
              <w:rPr>
                <w:rFonts w:cs="Arial"/>
              </w:rPr>
              <w:t>Faulty</w:t>
            </w:r>
          </w:p>
        </w:tc>
        <w:tc>
          <w:tcPr>
            <w:tcW w:w="990" w:type="dxa"/>
            <w:tcBorders>
              <w:top w:val="single" w:sz="4" w:space="0" w:color="auto"/>
              <w:left w:val="single" w:sz="4" w:space="0" w:color="auto"/>
              <w:bottom w:val="single" w:sz="4" w:space="0" w:color="auto"/>
              <w:right w:val="single" w:sz="4" w:space="0" w:color="auto"/>
            </w:tcBorders>
          </w:tcPr>
          <w:p w14:paraId="7F3F8C1C" w14:textId="77777777" w:rsidR="00332093" w:rsidRPr="0053370D" w:rsidRDefault="00332093" w:rsidP="00332093">
            <w:pPr>
              <w:spacing w:line="276" w:lineRule="auto"/>
              <w:rPr>
                <w:rFonts w:cs="Arial"/>
              </w:rPr>
            </w:pPr>
            <w:r>
              <w:rPr>
                <w:rFonts w:cs="Arial"/>
              </w:rPr>
              <w:t>0x0</w:t>
            </w:r>
          </w:p>
        </w:tc>
        <w:tc>
          <w:tcPr>
            <w:tcW w:w="3367" w:type="dxa"/>
            <w:vMerge w:val="restart"/>
            <w:tcBorders>
              <w:top w:val="single" w:sz="4" w:space="0" w:color="auto"/>
              <w:left w:val="single" w:sz="4" w:space="0" w:color="auto"/>
              <w:right w:val="single" w:sz="4" w:space="0" w:color="auto"/>
            </w:tcBorders>
            <w:vAlign w:val="center"/>
          </w:tcPr>
          <w:p w14:paraId="43EF1D23" w14:textId="77777777" w:rsidR="00332093" w:rsidRPr="0053370D" w:rsidRDefault="00332093" w:rsidP="00332093">
            <w:pPr>
              <w:autoSpaceDE w:val="0"/>
              <w:autoSpaceDN w:val="0"/>
              <w:adjustRightInd w:val="0"/>
              <w:rPr>
                <w:rFonts w:cs="Arial"/>
              </w:rPr>
            </w:pPr>
          </w:p>
        </w:tc>
      </w:tr>
      <w:tr w:rsidR="00332093" w:rsidRPr="0053370D" w14:paraId="38B14E0D" w14:textId="77777777" w:rsidTr="00332093">
        <w:trPr>
          <w:jc w:val="center"/>
        </w:trPr>
        <w:tc>
          <w:tcPr>
            <w:tcW w:w="2234" w:type="dxa"/>
            <w:vMerge/>
            <w:tcBorders>
              <w:left w:val="single" w:sz="4" w:space="0" w:color="auto"/>
              <w:right w:val="single" w:sz="4" w:space="0" w:color="auto"/>
            </w:tcBorders>
          </w:tcPr>
          <w:p w14:paraId="1FF332B6" w14:textId="77777777" w:rsidR="00332093" w:rsidRPr="0053370D" w:rsidRDefault="00332093" w:rsidP="00332093">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14:paraId="4FED3B6B" w14:textId="77777777" w:rsidR="00332093" w:rsidRPr="0053370D" w:rsidRDefault="00332093" w:rsidP="00332093">
            <w:pPr>
              <w:spacing w:line="276" w:lineRule="auto"/>
              <w:rPr>
                <w:rFonts w:cs="Arial"/>
              </w:rPr>
            </w:pPr>
            <w:proofErr w:type="spellStart"/>
            <w:r>
              <w:rPr>
                <w:rFonts w:cs="Arial"/>
              </w:rPr>
              <w:t>No_Data_Exists</w:t>
            </w:r>
            <w:proofErr w:type="spellEnd"/>
          </w:p>
        </w:tc>
        <w:tc>
          <w:tcPr>
            <w:tcW w:w="990" w:type="dxa"/>
            <w:tcBorders>
              <w:top w:val="single" w:sz="4" w:space="0" w:color="auto"/>
              <w:left w:val="single" w:sz="4" w:space="0" w:color="auto"/>
              <w:bottom w:val="single" w:sz="4" w:space="0" w:color="auto"/>
              <w:right w:val="single" w:sz="4" w:space="0" w:color="auto"/>
            </w:tcBorders>
          </w:tcPr>
          <w:p w14:paraId="5B0D66C3" w14:textId="77777777" w:rsidR="00332093" w:rsidRPr="0053370D" w:rsidRDefault="00332093" w:rsidP="00332093">
            <w:pPr>
              <w:spacing w:line="276" w:lineRule="auto"/>
              <w:rPr>
                <w:rFonts w:cs="Arial"/>
              </w:rPr>
            </w:pPr>
            <w:r>
              <w:rPr>
                <w:rFonts w:cs="Arial"/>
              </w:rPr>
              <w:t>0x1</w:t>
            </w:r>
          </w:p>
        </w:tc>
        <w:tc>
          <w:tcPr>
            <w:tcW w:w="3367" w:type="dxa"/>
            <w:vMerge/>
            <w:tcBorders>
              <w:left w:val="single" w:sz="4" w:space="0" w:color="auto"/>
              <w:right w:val="single" w:sz="4" w:space="0" w:color="auto"/>
            </w:tcBorders>
          </w:tcPr>
          <w:p w14:paraId="2C2C4073" w14:textId="77777777" w:rsidR="00332093" w:rsidRPr="0053370D" w:rsidRDefault="00332093" w:rsidP="00332093">
            <w:pPr>
              <w:spacing w:line="276" w:lineRule="auto"/>
              <w:rPr>
                <w:rFonts w:cs="Arial"/>
              </w:rPr>
            </w:pPr>
          </w:p>
        </w:tc>
      </w:tr>
      <w:tr w:rsidR="00332093" w:rsidRPr="0053370D" w14:paraId="5373DABA" w14:textId="77777777" w:rsidTr="00332093">
        <w:trPr>
          <w:jc w:val="center"/>
        </w:trPr>
        <w:tc>
          <w:tcPr>
            <w:tcW w:w="2234" w:type="dxa"/>
            <w:vMerge/>
            <w:tcBorders>
              <w:left w:val="single" w:sz="4" w:space="0" w:color="auto"/>
              <w:right w:val="single" w:sz="4" w:space="0" w:color="auto"/>
            </w:tcBorders>
          </w:tcPr>
          <w:p w14:paraId="050C0D23" w14:textId="77777777" w:rsidR="00332093" w:rsidRPr="0053370D" w:rsidRDefault="00332093" w:rsidP="00332093">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14:paraId="3A60A4F9" w14:textId="77777777" w:rsidR="00332093" w:rsidRPr="0053370D" w:rsidRDefault="00332093" w:rsidP="00332093">
            <w:pPr>
              <w:spacing w:line="276" w:lineRule="auto"/>
              <w:rPr>
                <w:rFonts w:cs="Arial"/>
              </w:rPr>
            </w:pPr>
            <w:proofErr w:type="spellStart"/>
            <w:r>
              <w:rPr>
                <w:rFonts w:cs="Arial"/>
              </w:rPr>
              <w:t>Not_Within_Specifications</w:t>
            </w:r>
            <w:proofErr w:type="spellEnd"/>
          </w:p>
        </w:tc>
        <w:tc>
          <w:tcPr>
            <w:tcW w:w="990" w:type="dxa"/>
            <w:tcBorders>
              <w:top w:val="single" w:sz="4" w:space="0" w:color="auto"/>
              <w:left w:val="single" w:sz="4" w:space="0" w:color="auto"/>
              <w:bottom w:val="single" w:sz="4" w:space="0" w:color="auto"/>
              <w:right w:val="single" w:sz="4" w:space="0" w:color="auto"/>
            </w:tcBorders>
          </w:tcPr>
          <w:p w14:paraId="28A5B335" w14:textId="77777777" w:rsidR="00332093" w:rsidRPr="0053370D" w:rsidRDefault="00332093" w:rsidP="00332093">
            <w:pPr>
              <w:spacing w:line="276" w:lineRule="auto"/>
              <w:rPr>
                <w:rFonts w:cs="Arial"/>
              </w:rPr>
            </w:pPr>
            <w:r>
              <w:rPr>
                <w:rFonts w:cs="Arial"/>
              </w:rPr>
              <w:t>0x2</w:t>
            </w:r>
          </w:p>
        </w:tc>
        <w:tc>
          <w:tcPr>
            <w:tcW w:w="3367" w:type="dxa"/>
            <w:vMerge/>
            <w:tcBorders>
              <w:left w:val="single" w:sz="4" w:space="0" w:color="auto"/>
              <w:right w:val="single" w:sz="4" w:space="0" w:color="auto"/>
            </w:tcBorders>
          </w:tcPr>
          <w:p w14:paraId="77D8CE6B" w14:textId="77777777" w:rsidR="00332093" w:rsidRPr="0053370D" w:rsidRDefault="00332093" w:rsidP="00332093">
            <w:pPr>
              <w:spacing w:line="276" w:lineRule="auto"/>
              <w:rPr>
                <w:rFonts w:cs="Arial"/>
              </w:rPr>
            </w:pPr>
          </w:p>
        </w:tc>
      </w:tr>
      <w:tr w:rsidR="00332093" w:rsidRPr="0053370D" w14:paraId="48D31C8A" w14:textId="77777777" w:rsidTr="00332093">
        <w:trPr>
          <w:jc w:val="center"/>
        </w:trPr>
        <w:tc>
          <w:tcPr>
            <w:tcW w:w="2234" w:type="dxa"/>
            <w:vMerge/>
            <w:tcBorders>
              <w:left w:val="single" w:sz="4" w:space="0" w:color="auto"/>
              <w:right w:val="single" w:sz="4" w:space="0" w:color="auto"/>
            </w:tcBorders>
          </w:tcPr>
          <w:p w14:paraId="1E9AF527" w14:textId="77777777" w:rsidR="00332093" w:rsidRPr="0053370D" w:rsidRDefault="00332093" w:rsidP="00332093">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14:paraId="39BB9C01" w14:textId="77777777" w:rsidR="00332093" w:rsidRPr="0053370D" w:rsidRDefault="00332093" w:rsidP="00332093">
            <w:pPr>
              <w:spacing w:line="276" w:lineRule="auto"/>
              <w:rPr>
                <w:rFonts w:cs="Arial"/>
              </w:rPr>
            </w:pPr>
            <w:r>
              <w:rPr>
                <w:rFonts w:cs="Arial"/>
              </w:rPr>
              <w:t>OK</w:t>
            </w:r>
          </w:p>
        </w:tc>
        <w:tc>
          <w:tcPr>
            <w:tcW w:w="990" w:type="dxa"/>
            <w:tcBorders>
              <w:top w:val="single" w:sz="4" w:space="0" w:color="auto"/>
              <w:left w:val="single" w:sz="4" w:space="0" w:color="auto"/>
              <w:bottom w:val="single" w:sz="4" w:space="0" w:color="auto"/>
              <w:right w:val="single" w:sz="4" w:space="0" w:color="auto"/>
            </w:tcBorders>
          </w:tcPr>
          <w:p w14:paraId="6D5CAD19" w14:textId="77777777" w:rsidR="00332093" w:rsidRPr="0053370D" w:rsidRDefault="00332093" w:rsidP="00332093">
            <w:pPr>
              <w:spacing w:line="276" w:lineRule="auto"/>
              <w:rPr>
                <w:rFonts w:cs="Arial"/>
              </w:rPr>
            </w:pPr>
            <w:r>
              <w:rPr>
                <w:rFonts w:cs="Arial"/>
              </w:rPr>
              <w:t>0x3</w:t>
            </w:r>
          </w:p>
        </w:tc>
        <w:tc>
          <w:tcPr>
            <w:tcW w:w="3367" w:type="dxa"/>
            <w:vMerge/>
            <w:tcBorders>
              <w:left w:val="single" w:sz="4" w:space="0" w:color="auto"/>
              <w:right w:val="single" w:sz="4" w:space="0" w:color="auto"/>
            </w:tcBorders>
          </w:tcPr>
          <w:p w14:paraId="17699703" w14:textId="77777777" w:rsidR="00332093" w:rsidRPr="0053370D" w:rsidRDefault="00332093" w:rsidP="00332093">
            <w:pPr>
              <w:spacing w:line="276" w:lineRule="auto"/>
              <w:rPr>
                <w:rFonts w:cs="Arial"/>
              </w:rPr>
            </w:pPr>
          </w:p>
        </w:tc>
      </w:tr>
    </w:tbl>
    <w:p w14:paraId="65FABACA" w14:textId="77777777" w:rsidR="00332093" w:rsidRPr="0053370D" w:rsidRDefault="00332093" w:rsidP="00332093">
      <w:pPr>
        <w:rPr>
          <w:rFonts w:cs="Arial"/>
        </w:rPr>
      </w:pPr>
    </w:p>
    <w:p w14:paraId="5EDCBD5C" w14:textId="77777777" w:rsidR="00332093" w:rsidRDefault="00332093" w:rsidP="00332093">
      <w:pPr>
        <w:pStyle w:val="Heading3"/>
      </w:pPr>
      <w:bookmarkStart w:id="8" w:name="_Toc65750414"/>
      <w:r w:rsidRPr="00B9479B">
        <w:lastRenderedPageBreak/>
        <w:t>MD-REQ-213361/C-</w:t>
      </w:r>
      <w:proofErr w:type="spellStart"/>
      <w:r w:rsidRPr="00B9479B">
        <w:t>FactoryReset_Rq</w:t>
      </w:r>
      <w:bookmarkEnd w:id="8"/>
      <w:proofErr w:type="spellEnd"/>
    </w:p>
    <w:p w14:paraId="5559546D" w14:textId="77777777" w:rsidR="00332093" w:rsidRPr="0028538D" w:rsidRDefault="00332093" w:rsidP="00332093">
      <w:pPr>
        <w:rPr>
          <w:rFonts w:cs="Arial"/>
        </w:rPr>
      </w:pPr>
      <w:r w:rsidRPr="0028538D">
        <w:rPr>
          <w:rFonts w:cs="Arial"/>
          <w:b/>
        </w:rPr>
        <w:t>Message Type</w:t>
      </w:r>
      <w:r w:rsidRPr="0028538D">
        <w:rPr>
          <w:rFonts w:cs="Arial"/>
        </w:rPr>
        <w:t>: Request</w:t>
      </w:r>
    </w:p>
    <w:p w14:paraId="5F08C9EA" w14:textId="77777777" w:rsidR="00332093" w:rsidRPr="0028538D" w:rsidRDefault="00332093" w:rsidP="00332093">
      <w:pPr>
        <w:rPr>
          <w:rFonts w:cs="Arial"/>
        </w:rPr>
      </w:pPr>
    </w:p>
    <w:p w14:paraId="6F36FA8F" w14:textId="77777777" w:rsidR="00332093" w:rsidRPr="0028538D" w:rsidRDefault="00332093" w:rsidP="00332093">
      <w:pPr>
        <w:rPr>
          <w:rFonts w:cs="Arial"/>
        </w:rPr>
      </w:pPr>
      <w:r>
        <w:rPr>
          <w:rFonts w:eastAsiaTheme="minorHAnsi" w:cs="Arial"/>
        </w:rPr>
        <w:t xml:space="preserve">Signal sent by the Master Reset Client to initiate a Master Reset </w:t>
      </w:r>
    </w:p>
    <w:p w14:paraId="2B373703" w14:textId="77777777" w:rsidR="00332093" w:rsidRPr="0028538D"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332093" w:rsidRPr="0028538D" w14:paraId="7C2DD90F"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004639B2" w14:textId="77777777" w:rsidR="00332093" w:rsidRPr="0028538D" w:rsidRDefault="00332093">
            <w:pPr>
              <w:spacing w:line="276" w:lineRule="auto"/>
              <w:rPr>
                <w:rFonts w:cs="Arial"/>
                <w:b/>
              </w:rPr>
            </w:pPr>
            <w:r w:rsidRPr="0028538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21201FB5" w14:textId="77777777" w:rsidR="00332093" w:rsidRPr="0028538D" w:rsidRDefault="00332093">
            <w:pPr>
              <w:spacing w:line="276" w:lineRule="auto"/>
              <w:rPr>
                <w:rFonts w:cs="Arial"/>
                <w:b/>
              </w:rPr>
            </w:pPr>
            <w:r w:rsidRPr="0028538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686D2584" w14:textId="77777777" w:rsidR="00332093" w:rsidRPr="0028538D" w:rsidRDefault="00332093">
            <w:pPr>
              <w:spacing w:line="276" w:lineRule="auto"/>
              <w:rPr>
                <w:rFonts w:cs="Arial"/>
                <w:b/>
              </w:rPr>
            </w:pPr>
            <w:r w:rsidRPr="0028538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3E451B1C" w14:textId="77777777" w:rsidR="00332093" w:rsidRPr="0028538D" w:rsidRDefault="00332093">
            <w:pPr>
              <w:spacing w:line="276" w:lineRule="auto"/>
              <w:rPr>
                <w:rFonts w:cs="Arial"/>
                <w:b/>
              </w:rPr>
            </w:pPr>
            <w:r w:rsidRPr="0028538D">
              <w:rPr>
                <w:rFonts w:cs="Arial"/>
                <w:b/>
              </w:rPr>
              <w:t>Description</w:t>
            </w:r>
          </w:p>
        </w:tc>
      </w:tr>
      <w:tr w:rsidR="00332093" w:rsidRPr="0028538D" w14:paraId="4552DEF5"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05ED1721" w14:textId="77777777" w:rsidR="00332093" w:rsidRPr="0028538D" w:rsidRDefault="00332093">
            <w:pPr>
              <w:spacing w:line="276" w:lineRule="auto"/>
              <w:rPr>
                <w:rFonts w:cs="Arial"/>
              </w:rPr>
            </w:pPr>
            <w:proofErr w:type="spellStart"/>
            <w:r w:rsidRPr="001A6680">
              <w:rPr>
                <w:rFonts w:cs="Arial"/>
              </w:rPr>
              <w:t>FactoryReset_Rq</w:t>
            </w:r>
            <w:proofErr w:type="spellEnd"/>
            <w:r w:rsidRPr="0028538D">
              <w:rPr>
                <w:rFonts w:cs="Arial"/>
              </w:rPr>
              <w:t xml:space="preserve"> </w:t>
            </w:r>
          </w:p>
        </w:tc>
        <w:tc>
          <w:tcPr>
            <w:tcW w:w="2424" w:type="dxa"/>
            <w:tcBorders>
              <w:top w:val="single" w:sz="4" w:space="0" w:color="auto"/>
              <w:left w:val="single" w:sz="4" w:space="0" w:color="auto"/>
              <w:bottom w:val="single" w:sz="4" w:space="0" w:color="auto"/>
              <w:right w:val="single" w:sz="4" w:space="0" w:color="auto"/>
            </w:tcBorders>
          </w:tcPr>
          <w:p w14:paraId="739CF812" w14:textId="77777777" w:rsidR="00332093" w:rsidRPr="0028538D" w:rsidRDefault="00332093">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14:paraId="67E5B562" w14:textId="77777777" w:rsidR="00332093" w:rsidRPr="0028538D" w:rsidRDefault="0033209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14:paraId="726C71B3" w14:textId="77777777" w:rsidR="00332093" w:rsidRPr="0028538D" w:rsidRDefault="00332093">
            <w:pPr>
              <w:autoSpaceDE w:val="0"/>
              <w:autoSpaceDN w:val="0"/>
              <w:adjustRightInd w:val="0"/>
              <w:spacing w:line="276" w:lineRule="auto"/>
              <w:rPr>
                <w:rFonts w:cs="Arial"/>
              </w:rPr>
            </w:pPr>
          </w:p>
        </w:tc>
      </w:tr>
      <w:tr w:rsidR="00332093" w:rsidRPr="0028538D" w14:paraId="09521CF5"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14:paraId="17402B75" w14:textId="77777777" w:rsidR="00332093" w:rsidRPr="0028538D" w:rsidRDefault="00332093">
            <w:pPr>
              <w:rPr>
                <w:rFonts w:cs="Arial"/>
              </w:rPr>
            </w:pPr>
          </w:p>
        </w:tc>
        <w:tc>
          <w:tcPr>
            <w:tcW w:w="2424" w:type="dxa"/>
            <w:tcBorders>
              <w:top w:val="single" w:sz="4" w:space="0" w:color="auto"/>
              <w:left w:val="single" w:sz="4" w:space="0" w:color="auto"/>
              <w:bottom w:val="single" w:sz="4" w:space="0" w:color="auto"/>
              <w:right w:val="single" w:sz="4" w:space="0" w:color="auto"/>
            </w:tcBorders>
          </w:tcPr>
          <w:p w14:paraId="13CFE1CD" w14:textId="77777777" w:rsidR="00332093" w:rsidRPr="0028538D" w:rsidRDefault="00332093">
            <w:pPr>
              <w:spacing w:line="276" w:lineRule="auto"/>
              <w:rPr>
                <w:rFonts w:cs="Arial"/>
              </w:rPr>
            </w:pPr>
            <w:proofErr w:type="spellStart"/>
            <w:r>
              <w:rPr>
                <w:rFonts w:cs="Arial"/>
              </w:rPr>
              <w:t>ResetFactoryDefaults</w:t>
            </w:r>
            <w:proofErr w:type="spellEnd"/>
          </w:p>
        </w:tc>
        <w:tc>
          <w:tcPr>
            <w:tcW w:w="900" w:type="dxa"/>
            <w:tcBorders>
              <w:top w:val="single" w:sz="4" w:space="0" w:color="auto"/>
              <w:left w:val="single" w:sz="4" w:space="0" w:color="auto"/>
              <w:bottom w:val="single" w:sz="4" w:space="0" w:color="auto"/>
              <w:right w:val="single" w:sz="4" w:space="0" w:color="auto"/>
            </w:tcBorders>
          </w:tcPr>
          <w:p w14:paraId="29163517" w14:textId="77777777" w:rsidR="00332093" w:rsidRPr="0028538D" w:rsidRDefault="0033209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14:paraId="53FF6EFF" w14:textId="77777777" w:rsidR="00332093" w:rsidRPr="0028538D" w:rsidRDefault="00332093">
            <w:pPr>
              <w:spacing w:line="276" w:lineRule="auto"/>
              <w:rPr>
                <w:rFonts w:cs="Arial"/>
              </w:rPr>
            </w:pPr>
          </w:p>
        </w:tc>
      </w:tr>
    </w:tbl>
    <w:p w14:paraId="2E2DA132" w14:textId="77777777" w:rsidR="00332093" w:rsidRPr="0028538D" w:rsidRDefault="00332093" w:rsidP="00332093">
      <w:pPr>
        <w:rPr>
          <w:rFonts w:cs="Arial"/>
        </w:rPr>
      </w:pPr>
    </w:p>
    <w:p w14:paraId="278DCBDD" w14:textId="77777777" w:rsidR="00332093" w:rsidRDefault="00332093" w:rsidP="00332093">
      <w:pPr>
        <w:pStyle w:val="Heading3"/>
      </w:pPr>
      <w:bookmarkStart w:id="9" w:name="_Toc65750415"/>
      <w:r w:rsidRPr="00B9479B">
        <w:t>MD-REQ-222036/B-</w:t>
      </w:r>
      <w:proofErr w:type="spellStart"/>
      <w:r w:rsidRPr="00B9479B">
        <w:t>FactoryReset.St</w:t>
      </w:r>
      <w:bookmarkEnd w:id="9"/>
      <w:proofErr w:type="spellEnd"/>
    </w:p>
    <w:p w14:paraId="05D2A8D1" w14:textId="77777777" w:rsidR="00332093" w:rsidRPr="00CF71A9" w:rsidRDefault="00332093" w:rsidP="00332093">
      <w:pPr>
        <w:rPr>
          <w:rFonts w:cs="Arial"/>
        </w:rPr>
      </w:pPr>
      <w:r w:rsidRPr="00CF71A9">
        <w:rPr>
          <w:rFonts w:cs="Arial"/>
          <w:b/>
        </w:rPr>
        <w:t>Message Type</w:t>
      </w:r>
      <w:r>
        <w:rPr>
          <w:rFonts w:cs="Arial"/>
        </w:rPr>
        <w:t>: Status</w:t>
      </w:r>
    </w:p>
    <w:p w14:paraId="7DA310FF" w14:textId="77777777" w:rsidR="00332093" w:rsidRPr="00CF71A9" w:rsidRDefault="00332093" w:rsidP="00332093">
      <w:pPr>
        <w:rPr>
          <w:rFonts w:cs="Arial"/>
        </w:rPr>
      </w:pPr>
    </w:p>
    <w:p w14:paraId="73CFF3E1" w14:textId="77777777" w:rsidR="00332093" w:rsidRPr="00CF71A9" w:rsidRDefault="00332093" w:rsidP="00332093">
      <w:pPr>
        <w:rPr>
          <w:rFonts w:cs="Arial"/>
        </w:rPr>
      </w:pPr>
      <w:r w:rsidRPr="00CF71A9">
        <w:rPr>
          <w:rFonts w:eastAsiaTheme="minorHAnsi" w:cs="Arial"/>
        </w:rPr>
        <w:t xml:space="preserve">Signal sent by the Master Reset </w:t>
      </w:r>
      <w:r>
        <w:rPr>
          <w:rFonts w:eastAsiaTheme="minorHAnsi" w:cs="Arial"/>
        </w:rPr>
        <w:t>Server</w:t>
      </w:r>
      <w:r w:rsidRPr="00CF71A9">
        <w:rPr>
          <w:rFonts w:eastAsiaTheme="minorHAnsi" w:cs="Arial"/>
        </w:rPr>
        <w:t xml:space="preserve"> </w:t>
      </w:r>
      <w:r>
        <w:rPr>
          <w:rFonts w:eastAsiaTheme="minorHAnsi" w:cs="Arial"/>
        </w:rPr>
        <w:t>indicating that the master reset default settings were restored for a master reset event</w:t>
      </w:r>
    </w:p>
    <w:p w14:paraId="0BCBF8A6" w14:textId="77777777" w:rsidR="00332093" w:rsidRPr="00CF71A9"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663"/>
        <w:gridCol w:w="1080"/>
        <w:gridCol w:w="3637"/>
      </w:tblGrid>
      <w:tr w:rsidR="00332093" w:rsidRPr="00CF71A9" w14:paraId="5653B937"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2B0EC02A" w14:textId="77777777" w:rsidR="00332093" w:rsidRPr="00CF71A9" w:rsidRDefault="00332093">
            <w:pPr>
              <w:spacing w:line="276" w:lineRule="auto"/>
              <w:rPr>
                <w:rFonts w:cs="Arial"/>
                <w:b/>
              </w:rPr>
            </w:pPr>
            <w:r w:rsidRPr="00CF71A9">
              <w:rPr>
                <w:rFonts w:cs="Arial"/>
                <w:b/>
              </w:rPr>
              <w:t>Logical Signal Name</w:t>
            </w:r>
          </w:p>
        </w:tc>
        <w:tc>
          <w:tcPr>
            <w:tcW w:w="2663" w:type="dxa"/>
            <w:tcBorders>
              <w:top w:val="single" w:sz="4" w:space="0" w:color="auto"/>
              <w:left w:val="single" w:sz="4" w:space="0" w:color="auto"/>
              <w:bottom w:val="single" w:sz="4" w:space="0" w:color="auto"/>
              <w:right w:val="single" w:sz="4" w:space="0" w:color="auto"/>
            </w:tcBorders>
            <w:hideMark/>
          </w:tcPr>
          <w:p w14:paraId="6FEEC626" w14:textId="77777777" w:rsidR="00332093" w:rsidRPr="00CF71A9" w:rsidRDefault="00332093">
            <w:pPr>
              <w:spacing w:line="276" w:lineRule="auto"/>
              <w:rPr>
                <w:rFonts w:cs="Arial"/>
                <w:b/>
              </w:rPr>
            </w:pPr>
            <w:r w:rsidRPr="00CF71A9">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3634972B" w14:textId="77777777" w:rsidR="00332093" w:rsidRPr="00CF71A9" w:rsidRDefault="00332093">
            <w:pPr>
              <w:spacing w:line="276" w:lineRule="auto"/>
              <w:rPr>
                <w:rFonts w:cs="Arial"/>
                <w:b/>
              </w:rPr>
            </w:pPr>
            <w:r w:rsidRPr="00CF71A9">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14:paraId="1A980DBD" w14:textId="77777777" w:rsidR="00332093" w:rsidRPr="00CF71A9" w:rsidRDefault="00332093">
            <w:pPr>
              <w:spacing w:line="276" w:lineRule="auto"/>
              <w:rPr>
                <w:rFonts w:cs="Arial"/>
                <w:b/>
              </w:rPr>
            </w:pPr>
            <w:r w:rsidRPr="00CF71A9">
              <w:rPr>
                <w:rFonts w:cs="Arial"/>
                <w:b/>
              </w:rPr>
              <w:t>Description</w:t>
            </w:r>
          </w:p>
        </w:tc>
      </w:tr>
      <w:tr w:rsidR="00332093" w:rsidRPr="00CF71A9" w14:paraId="3E7CF6CC" w14:textId="77777777" w:rsidTr="00332093">
        <w:trPr>
          <w:jc w:val="center"/>
        </w:trPr>
        <w:tc>
          <w:tcPr>
            <w:tcW w:w="2234" w:type="dxa"/>
            <w:vMerge w:val="restart"/>
            <w:tcBorders>
              <w:top w:val="single" w:sz="4" w:space="0" w:color="auto"/>
              <w:left w:val="single" w:sz="4" w:space="0" w:color="auto"/>
              <w:right w:val="single" w:sz="4" w:space="0" w:color="auto"/>
            </w:tcBorders>
            <w:hideMark/>
          </w:tcPr>
          <w:p w14:paraId="64F55D9A" w14:textId="77777777" w:rsidR="00332093" w:rsidRPr="00CF71A9" w:rsidRDefault="00332093">
            <w:pPr>
              <w:spacing w:line="276" w:lineRule="auto"/>
              <w:rPr>
                <w:rFonts w:cs="Arial"/>
              </w:rPr>
            </w:pPr>
            <w:proofErr w:type="spellStart"/>
            <w:r>
              <w:rPr>
                <w:rFonts w:cs="Arial"/>
              </w:rPr>
              <w:t>FactoryReset.St</w:t>
            </w:r>
            <w:proofErr w:type="spellEnd"/>
          </w:p>
        </w:tc>
        <w:tc>
          <w:tcPr>
            <w:tcW w:w="2663" w:type="dxa"/>
            <w:tcBorders>
              <w:top w:val="single" w:sz="4" w:space="0" w:color="auto"/>
              <w:left w:val="single" w:sz="4" w:space="0" w:color="auto"/>
              <w:bottom w:val="single" w:sz="4" w:space="0" w:color="auto"/>
              <w:right w:val="single" w:sz="4" w:space="0" w:color="auto"/>
            </w:tcBorders>
          </w:tcPr>
          <w:p w14:paraId="3414C8FE" w14:textId="77777777" w:rsidR="00332093" w:rsidRPr="00CF71A9" w:rsidRDefault="00332093">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14:paraId="1C6F8F45" w14:textId="77777777" w:rsidR="00332093" w:rsidRPr="00CF71A9" w:rsidRDefault="00332093">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14:paraId="7ED7F91E" w14:textId="77777777" w:rsidR="00332093" w:rsidRPr="00CF71A9" w:rsidRDefault="00332093">
            <w:pPr>
              <w:autoSpaceDE w:val="0"/>
              <w:autoSpaceDN w:val="0"/>
              <w:adjustRightInd w:val="0"/>
              <w:spacing w:line="276" w:lineRule="auto"/>
              <w:rPr>
                <w:rFonts w:cs="Arial"/>
              </w:rPr>
            </w:pPr>
          </w:p>
        </w:tc>
      </w:tr>
      <w:tr w:rsidR="00332093" w:rsidRPr="00CF71A9" w14:paraId="32FB4914" w14:textId="77777777" w:rsidTr="00332093">
        <w:trPr>
          <w:jc w:val="center"/>
        </w:trPr>
        <w:tc>
          <w:tcPr>
            <w:tcW w:w="2234" w:type="dxa"/>
            <w:vMerge/>
            <w:tcBorders>
              <w:left w:val="single" w:sz="4" w:space="0" w:color="auto"/>
              <w:right w:val="single" w:sz="4" w:space="0" w:color="auto"/>
            </w:tcBorders>
            <w:vAlign w:val="center"/>
            <w:hideMark/>
          </w:tcPr>
          <w:p w14:paraId="5B14D689" w14:textId="77777777" w:rsidR="00332093" w:rsidRPr="00CF71A9" w:rsidRDefault="00332093">
            <w:pPr>
              <w:rPr>
                <w:rFonts w:cs="Arial"/>
              </w:rPr>
            </w:pPr>
          </w:p>
        </w:tc>
        <w:tc>
          <w:tcPr>
            <w:tcW w:w="2663" w:type="dxa"/>
            <w:tcBorders>
              <w:top w:val="single" w:sz="4" w:space="0" w:color="auto"/>
              <w:left w:val="single" w:sz="4" w:space="0" w:color="auto"/>
              <w:bottom w:val="single" w:sz="4" w:space="0" w:color="auto"/>
              <w:right w:val="single" w:sz="4" w:space="0" w:color="auto"/>
            </w:tcBorders>
          </w:tcPr>
          <w:p w14:paraId="49772B39" w14:textId="77777777" w:rsidR="00332093" w:rsidRPr="00CF71A9" w:rsidRDefault="00332093">
            <w:pPr>
              <w:spacing w:line="276" w:lineRule="auto"/>
              <w:rPr>
                <w:rFonts w:cs="Arial"/>
              </w:rPr>
            </w:pPr>
            <w:proofErr w:type="spellStart"/>
            <w:r>
              <w:rPr>
                <w:rFonts w:cs="Arial"/>
              </w:rPr>
              <w:t>FactoryDefaultsRestored</w:t>
            </w:r>
            <w:proofErr w:type="spellEnd"/>
          </w:p>
        </w:tc>
        <w:tc>
          <w:tcPr>
            <w:tcW w:w="1080" w:type="dxa"/>
            <w:tcBorders>
              <w:top w:val="single" w:sz="4" w:space="0" w:color="auto"/>
              <w:left w:val="single" w:sz="4" w:space="0" w:color="auto"/>
              <w:bottom w:val="single" w:sz="4" w:space="0" w:color="auto"/>
              <w:right w:val="single" w:sz="4" w:space="0" w:color="auto"/>
            </w:tcBorders>
          </w:tcPr>
          <w:p w14:paraId="7BC2014B" w14:textId="77777777" w:rsidR="00332093" w:rsidRPr="00CF71A9" w:rsidRDefault="00332093">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14:paraId="5CB8A769" w14:textId="77777777" w:rsidR="00332093" w:rsidRPr="00CF71A9" w:rsidRDefault="00332093">
            <w:pPr>
              <w:spacing w:line="276" w:lineRule="auto"/>
              <w:rPr>
                <w:rFonts w:cs="Arial"/>
              </w:rPr>
            </w:pPr>
          </w:p>
        </w:tc>
      </w:tr>
      <w:tr w:rsidR="00332093" w:rsidRPr="00CF71A9" w14:paraId="3462D217" w14:textId="77777777" w:rsidTr="00332093">
        <w:trPr>
          <w:jc w:val="center"/>
        </w:trPr>
        <w:tc>
          <w:tcPr>
            <w:tcW w:w="2234" w:type="dxa"/>
            <w:vMerge/>
            <w:tcBorders>
              <w:left w:val="single" w:sz="4" w:space="0" w:color="auto"/>
              <w:right w:val="single" w:sz="4" w:space="0" w:color="auto"/>
            </w:tcBorders>
            <w:vAlign w:val="center"/>
          </w:tcPr>
          <w:p w14:paraId="6D2F4740" w14:textId="77777777" w:rsidR="00332093" w:rsidRPr="00CF71A9" w:rsidRDefault="00332093">
            <w:pPr>
              <w:rPr>
                <w:rFonts w:cs="Arial"/>
              </w:rPr>
            </w:pPr>
          </w:p>
        </w:tc>
        <w:tc>
          <w:tcPr>
            <w:tcW w:w="2663" w:type="dxa"/>
            <w:tcBorders>
              <w:top w:val="single" w:sz="4" w:space="0" w:color="auto"/>
              <w:left w:val="single" w:sz="4" w:space="0" w:color="auto"/>
              <w:bottom w:val="single" w:sz="4" w:space="0" w:color="auto"/>
              <w:right w:val="single" w:sz="4" w:space="0" w:color="auto"/>
            </w:tcBorders>
          </w:tcPr>
          <w:p w14:paraId="49CD4AED" w14:textId="77777777" w:rsidR="00332093" w:rsidRPr="00CF71A9" w:rsidRDefault="00332093">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14:paraId="63C0367E" w14:textId="77777777" w:rsidR="00332093" w:rsidRPr="00CF71A9" w:rsidRDefault="00332093">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14:paraId="5FF77C27" w14:textId="77777777" w:rsidR="00332093" w:rsidRPr="00CF71A9" w:rsidRDefault="00332093">
            <w:pPr>
              <w:spacing w:line="276" w:lineRule="auto"/>
              <w:rPr>
                <w:rFonts w:cs="Arial"/>
              </w:rPr>
            </w:pPr>
          </w:p>
        </w:tc>
      </w:tr>
      <w:tr w:rsidR="00332093" w:rsidRPr="00CF71A9" w14:paraId="52B95FC8" w14:textId="77777777" w:rsidTr="00332093">
        <w:trPr>
          <w:jc w:val="center"/>
        </w:trPr>
        <w:tc>
          <w:tcPr>
            <w:tcW w:w="2234" w:type="dxa"/>
            <w:vMerge/>
            <w:tcBorders>
              <w:left w:val="single" w:sz="4" w:space="0" w:color="auto"/>
              <w:bottom w:val="single" w:sz="4" w:space="0" w:color="auto"/>
              <w:right w:val="single" w:sz="4" w:space="0" w:color="auto"/>
            </w:tcBorders>
            <w:vAlign w:val="center"/>
          </w:tcPr>
          <w:p w14:paraId="4E2281BD" w14:textId="77777777" w:rsidR="00332093" w:rsidRPr="00CF71A9" w:rsidRDefault="00332093">
            <w:pPr>
              <w:rPr>
                <w:rFonts w:cs="Arial"/>
              </w:rPr>
            </w:pPr>
          </w:p>
        </w:tc>
        <w:tc>
          <w:tcPr>
            <w:tcW w:w="2663" w:type="dxa"/>
            <w:tcBorders>
              <w:top w:val="single" w:sz="4" w:space="0" w:color="auto"/>
              <w:left w:val="single" w:sz="4" w:space="0" w:color="auto"/>
              <w:bottom w:val="single" w:sz="4" w:space="0" w:color="auto"/>
              <w:right w:val="single" w:sz="4" w:space="0" w:color="auto"/>
            </w:tcBorders>
          </w:tcPr>
          <w:p w14:paraId="1CD81125" w14:textId="77777777" w:rsidR="00332093" w:rsidRPr="00CF71A9" w:rsidRDefault="00332093">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14:paraId="281677FB" w14:textId="77777777" w:rsidR="00332093" w:rsidRPr="00CF71A9" w:rsidRDefault="00332093">
            <w:pPr>
              <w:spacing w:line="276" w:lineRule="auto"/>
              <w:rPr>
                <w:rFonts w:cs="Arial"/>
              </w:rPr>
            </w:pPr>
            <w:r>
              <w:rPr>
                <w:rFonts w:cs="Arial"/>
              </w:rPr>
              <w:t>0x3</w:t>
            </w:r>
          </w:p>
        </w:tc>
        <w:tc>
          <w:tcPr>
            <w:tcW w:w="3637" w:type="dxa"/>
            <w:tcBorders>
              <w:top w:val="single" w:sz="4" w:space="0" w:color="auto"/>
              <w:left w:val="single" w:sz="4" w:space="0" w:color="auto"/>
              <w:bottom w:val="single" w:sz="4" w:space="0" w:color="auto"/>
              <w:right w:val="single" w:sz="4" w:space="0" w:color="auto"/>
            </w:tcBorders>
          </w:tcPr>
          <w:p w14:paraId="0105B33A" w14:textId="77777777" w:rsidR="00332093" w:rsidRPr="00CF71A9" w:rsidRDefault="00332093">
            <w:pPr>
              <w:spacing w:line="276" w:lineRule="auto"/>
              <w:rPr>
                <w:rFonts w:cs="Arial"/>
              </w:rPr>
            </w:pPr>
          </w:p>
        </w:tc>
      </w:tr>
    </w:tbl>
    <w:p w14:paraId="2C9C5FD7" w14:textId="77777777" w:rsidR="00332093" w:rsidRPr="00CF71A9" w:rsidRDefault="00332093" w:rsidP="00332093">
      <w:pPr>
        <w:rPr>
          <w:rFonts w:cs="Arial"/>
        </w:rPr>
      </w:pPr>
    </w:p>
    <w:p w14:paraId="0615746E" w14:textId="77777777" w:rsidR="00332093" w:rsidRPr="00CF71A9" w:rsidRDefault="00332093" w:rsidP="00332093">
      <w:pPr>
        <w:rPr>
          <w:rFonts w:cs="Arial"/>
        </w:rPr>
      </w:pPr>
    </w:p>
    <w:p w14:paraId="002051B8" w14:textId="77777777" w:rsidR="00332093" w:rsidRDefault="00332093" w:rsidP="00332093">
      <w:pPr>
        <w:pStyle w:val="Heading3"/>
      </w:pPr>
      <w:bookmarkStart w:id="10" w:name="_Toc65750416"/>
      <w:r w:rsidRPr="00B9479B">
        <w:t>MD-REQ-025377/O-</w:t>
      </w:r>
      <w:proofErr w:type="spellStart"/>
      <w:r w:rsidRPr="00B9479B">
        <w:t>Disp_LangSel.Rq</w:t>
      </w:r>
      <w:proofErr w:type="spellEnd"/>
      <w:r w:rsidRPr="00B9479B">
        <w:t xml:space="preserve"> (</w:t>
      </w:r>
      <w:proofErr w:type="spellStart"/>
      <w:r w:rsidRPr="00B9479B">
        <w:t>TcSE</w:t>
      </w:r>
      <w:proofErr w:type="spellEnd"/>
      <w:r w:rsidRPr="00B9479B">
        <w:t xml:space="preserve"> ROIN-297357)</w:t>
      </w:r>
      <w:bookmarkEnd w:id="10"/>
    </w:p>
    <w:p w14:paraId="72EBA455" w14:textId="77777777" w:rsidR="00332093" w:rsidRPr="006925AA" w:rsidRDefault="00332093" w:rsidP="00332093">
      <w:pPr>
        <w:rPr>
          <w:rFonts w:cs="Arial"/>
        </w:rPr>
      </w:pPr>
      <w:r w:rsidRPr="006925AA">
        <w:rPr>
          <w:rFonts w:cs="Arial"/>
        </w:rPr>
        <w:t>Message Type:  Request</w:t>
      </w:r>
    </w:p>
    <w:p w14:paraId="550C3C54" w14:textId="77777777" w:rsidR="00332093" w:rsidRPr="006925AA" w:rsidRDefault="00332093" w:rsidP="00332093">
      <w:pPr>
        <w:rPr>
          <w:rFonts w:cs="Arial"/>
        </w:rPr>
      </w:pPr>
    </w:p>
    <w:p w14:paraId="51733682" w14:textId="77777777" w:rsidR="00332093" w:rsidRPr="006925AA" w:rsidRDefault="00332093" w:rsidP="00332093">
      <w:pPr>
        <w:rPr>
          <w:rFonts w:cs="Arial"/>
        </w:rPr>
      </w:pPr>
      <w:r w:rsidRPr="006925AA">
        <w:rPr>
          <w:rFonts w:cs="Arial"/>
        </w:rPr>
        <w:t>This Signal requests the change of the Language displayed.</w:t>
      </w:r>
    </w:p>
    <w:p w14:paraId="4BFF0AD1" w14:textId="77777777" w:rsidR="00332093" w:rsidRPr="006925AA"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3060"/>
        <w:gridCol w:w="2421"/>
      </w:tblGrid>
      <w:tr w:rsidR="00332093" w:rsidRPr="006925AA" w14:paraId="770F469F" w14:textId="77777777" w:rsidTr="00332093">
        <w:trPr>
          <w:jc w:val="center"/>
        </w:trPr>
        <w:tc>
          <w:tcPr>
            <w:tcW w:w="2250" w:type="dxa"/>
            <w:tcBorders>
              <w:top w:val="single" w:sz="4" w:space="0" w:color="auto"/>
              <w:left w:val="single" w:sz="4" w:space="0" w:color="auto"/>
              <w:bottom w:val="single" w:sz="4" w:space="0" w:color="auto"/>
              <w:right w:val="single" w:sz="4" w:space="0" w:color="auto"/>
            </w:tcBorders>
            <w:hideMark/>
          </w:tcPr>
          <w:p w14:paraId="124EDBDB" w14:textId="77777777" w:rsidR="00332093" w:rsidRPr="006925AA" w:rsidRDefault="00332093">
            <w:pPr>
              <w:spacing w:line="276" w:lineRule="auto"/>
              <w:jc w:val="center"/>
              <w:rPr>
                <w:rFonts w:cs="Arial"/>
                <w:b/>
              </w:rPr>
            </w:pPr>
            <w:r w:rsidRPr="006925AA">
              <w:rPr>
                <w:rFonts w:cs="Arial"/>
                <w:b/>
              </w:rPr>
              <w:t>Name</w:t>
            </w:r>
          </w:p>
        </w:tc>
        <w:tc>
          <w:tcPr>
            <w:tcW w:w="3060" w:type="dxa"/>
            <w:tcBorders>
              <w:top w:val="single" w:sz="4" w:space="0" w:color="auto"/>
              <w:left w:val="single" w:sz="4" w:space="0" w:color="auto"/>
              <w:bottom w:val="single" w:sz="4" w:space="0" w:color="auto"/>
              <w:right w:val="single" w:sz="4" w:space="0" w:color="auto"/>
            </w:tcBorders>
            <w:hideMark/>
          </w:tcPr>
          <w:p w14:paraId="7655118F" w14:textId="77777777" w:rsidR="00332093" w:rsidRPr="006925AA" w:rsidRDefault="00332093">
            <w:pPr>
              <w:spacing w:line="276" w:lineRule="auto"/>
              <w:jc w:val="center"/>
              <w:rPr>
                <w:rFonts w:cs="Arial"/>
                <w:b/>
              </w:rPr>
            </w:pPr>
            <w:r w:rsidRPr="006925AA">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14:paraId="388F9336" w14:textId="77777777" w:rsidR="00332093" w:rsidRPr="006925AA" w:rsidRDefault="00332093">
            <w:pPr>
              <w:spacing w:line="276" w:lineRule="auto"/>
              <w:jc w:val="center"/>
              <w:rPr>
                <w:rFonts w:cs="Arial"/>
                <w:b/>
              </w:rPr>
            </w:pPr>
            <w:r w:rsidRPr="006925AA">
              <w:rPr>
                <w:rFonts w:cs="Arial"/>
                <w:b/>
              </w:rPr>
              <w:t>Description</w:t>
            </w:r>
          </w:p>
        </w:tc>
      </w:tr>
      <w:tr w:rsidR="00332093" w:rsidRPr="006925AA" w14:paraId="180A5F66" w14:textId="77777777" w:rsidTr="00332093">
        <w:trPr>
          <w:jc w:val="center"/>
        </w:trPr>
        <w:tc>
          <w:tcPr>
            <w:tcW w:w="2250" w:type="dxa"/>
            <w:tcBorders>
              <w:top w:val="single" w:sz="4" w:space="0" w:color="auto"/>
              <w:left w:val="single" w:sz="4" w:space="0" w:color="auto"/>
              <w:bottom w:val="single" w:sz="4" w:space="0" w:color="auto"/>
              <w:right w:val="single" w:sz="4" w:space="0" w:color="auto"/>
            </w:tcBorders>
            <w:hideMark/>
          </w:tcPr>
          <w:p w14:paraId="201530F5" w14:textId="77777777" w:rsidR="00332093" w:rsidRPr="006925AA" w:rsidRDefault="00332093">
            <w:pPr>
              <w:spacing w:line="276" w:lineRule="auto"/>
              <w:jc w:val="center"/>
              <w:rPr>
                <w:rFonts w:cs="Arial"/>
              </w:rPr>
            </w:pPr>
            <w:proofErr w:type="spellStart"/>
            <w:r w:rsidRPr="006925AA">
              <w:rPr>
                <w:rFonts w:cs="Arial"/>
              </w:rPr>
              <w:t>Disp_LangSel.Rq</w:t>
            </w:r>
            <w:proofErr w:type="spellEnd"/>
          </w:p>
        </w:tc>
        <w:tc>
          <w:tcPr>
            <w:tcW w:w="3060" w:type="dxa"/>
            <w:tcBorders>
              <w:top w:val="single" w:sz="4" w:space="0" w:color="auto"/>
              <w:left w:val="single" w:sz="4" w:space="0" w:color="auto"/>
              <w:bottom w:val="single" w:sz="4" w:space="0" w:color="auto"/>
              <w:right w:val="single" w:sz="4" w:space="0" w:color="auto"/>
            </w:tcBorders>
            <w:hideMark/>
          </w:tcPr>
          <w:p w14:paraId="6803EFC2" w14:textId="77777777" w:rsidR="00332093" w:rsidRPr="006925AA" w:rsidRDefault="00332093">
            <w:pPr>
              <w:spacing w:line="276" w:lineRule="auto"/>
              <w:jc w:val="center"/>
              <w:rPr>
                <w:rFonts w:cs="Arial"/>
              </w:rPr>
            </w:pPr>
            <w:r w:rsidRPr="006925AA">
              <w:rPr>
                <w:rFonts w:cs="Arial"/>
              </w:rPr>
              <w:t>-</w:t>
            </w:r>
          </w:p>
        </w:tc>
        <w:tc>
          <w:tcPr>
            <w:tcW w:w="2421" w:type="dxa"/>
            <w:tcBorders>
              <w:top w:val="single" w:sz="4" w:space="0" w:color="auto"/>
              <w:left w:val="single" w:sz="4" w:space="0" w:color="auto"/>
              <w:bottom w:val="single" w:sz="4" w:space="0" w:color="auto"/>
              <w:right w:val="single" w:sz="4" w:space="0" w:color="auto"/>
            </w:tcBorders>
          </w:tcPr>
          <w:p w14:paraId="7A11CDA0" w14:textId="77777777" w:rsidR="00332093" w:rsidRPr="006925AA" w:rsidRDefault="00332093">
            <w:pPr>
              <w:spacing w:line="276" w:lineRule="auto"/>
              <w:jc w:val="center"/>
              <w:rPr>
                <w:rFonts w:cs="Arial"/>
              </w:rPr>
            </w:pPr>
          </w:p>
        </w:tc>
      </w:tr>
      <w:tr w:rsidR="00332093" w:rsidRPr="006925AA" w14:paraId="2D78405C" w14:textId="77777777" w:rsidTr="00332093">
        <w:trPr>
          <w:jc w:val="center"/>
        </w:trPr>
        <w:tc>
          <w:tcPr>
            <w:tcW w:w="2250" w:type="dxa"/>
            <w:tcBorders>
              <w:top w:val="single" w:sz="4" w:space="0" w:color="auto"/>
              <w:left w:val="single" w:sz="4" w:space="0" w:color="auto"/>
              <w:bottom w:val="single" w:sz="4" w:space="0" w:color="auto"/>
              <w:right w:val="single" w:sz="4" w:space="0" w:color="auto"/>
            </w:tcBorders>
          </w:tcPr>
          <w:p w14:paraId="60FA91A9" w14:textId="77777777" w:rsidR="00332093" w:rsidRPr="006925AA" w:rsidRDefault="00332093">
            <w:pPr>
              <w:spacing w:line="276" w:lineRule="auto"/>
              <w:jc w:val="center"/>
              <w:rPr>
                <w:rFonts w:cs="Arial"/>
              </w:rPr>
            </w:pPr>
          </w:p>
        </w:tc>
        <w:tc>
          <w:tcPr>
            <w:tcW w:w="3060" w:type="dxa"/>
            <w:tcBorders>
              <w:top w:val="single" w:sz="4" w:space="0" w:color="auto"/>
              <w:left w:val="single" w:sz="4" w:space="0" w:color="auto"/>
              <w:bottom w:val="single" w:sz="4" w:space="0" w:color="auto"/>
              <w:right w:val="single" w:sz="4" w:space="0" w:color="auto"/>
            </w:tcBorders>
          </w:tcPr>
          <w:p w14:paraId="07B2F6C9" w14:textId="77777777" w:rsidR="00332093" w:rsidRPr="006925AA" w:rsidRDefault="00332093">
            <w:pPr>
              <w:spacing w:line="276" w:lineRule="auto"/>
              <w:rPr>
                <w:rFonts w:cs="Arial"/>
              </w:rPr>
            </w:pPr>
            <w:r w:rsidRPr="006925AA">
              <w:rPr>
                <w:rFonts w:cs="Arial"/>
              </w:rPr>
              <w:fldChar w:fldCharType="begin" w:fldLock="1"/>
            </w:r>
            <w:r w:rsidRPr="006925AA">
              <w:rPr>
                <w:rFonts w:cs="Arial"/>
              </w:rPr>
              <w:instrText>MERGEFIELD MethParameter.Type</w:instrText>
            </w:r>
            <w:r w:rsidRPr="006925AA">
              <w:rPr>
                <w:rFonts w:cs="Arial"/>
              </w:rPr>
              <w:fldChar w:fldCharType="separate"/>
            </w:r>
            <w:r w:rsidRPr="006925AA">
              <w:rPr>
                <w:rFonts w:cs="Arial"/>
              </w:rPr>
              <w:t>int</w:t>
            </w:r>
            <w:r w:rsidRPr="006925AA">
              <w:rPr>
                <w:rFonts w:cs="Arial"/>
              </w:rPr>
              <w:fldChar w:fldCharType="end"/>
            </w:r>
            <w:r w:rsidRPr="006925AA">
              <w:rPr>
                <w:rFonts w:cs="Arial"/>
              </w:rPr>
              <w:t xml:space="preserve"> </w:t>
            </w:r>
            <w:r w:rsidRPr="006925AA">
              <w:rPr>
                <w:rFonts w:cs="Arial"/>
              </w:rPr>
              <w:fldChar w:fldCharType="begin" w:fldLock="1"/>
            </w:r>
            <w:r w:rsidRPr="006925AA">
              <w:rPr>
                <w:rFonts w:cs="Arial"/>
              </w:rPr>
              <w:instrText xml:space="preserve">MERGEFIELD </w:instrText>
            </w:r>
            <w:r w:rsidRPr="006925AA">
              <w:rPr>
                <w:rFonts w:cs="Arial"/>
                <w:i/>
                <w:iCs/>
              </w:rPr>
              <w:instrText>MethParameter.Name</w:instrText>
            </w:r>
            <w:r w:rsidRPr="006925AA">
              <w:rPr>
                <w:rFonts w:cs="Arial"/>
              </w:rPr>
              <w:fldChar w:fldCharType="separate"/>
            </w:r>
            <w:r w:rsidRPr="006925AA">
              <w:rPr>
                <w:rFonts w:cs="Arial"/>
                <w:i/>
                <w:iCs/>
              </w:rPr>
              <w:t>Language</w:t>
            </w:r>
            <w:r w:rsidRPr="006925AA">
              <w:rPr>
                <w:rFonts w:cs="Arial"/>
              </w:rPr>
              <w:fldChar w:fldCharType="end"/>
            </w:r>
          </w:p>
          <w:p w14:paraId="77B23031" w14:textId="77777777" w:rsidR="00332093" w:rsidRPr="006925AA" w:rsidRDefault="00332093">
            <w:pPr>
              <w:spacing w:line="276" w:lineRule="auto"/>
              <w:rPr>
                <w:rFonts w:cs="Arial"/>
              </w:rPr>
            </w:pPr>
            <w:r w:rsidRPr="006925AA">
              <w:rPr>
                <w:rFonts w:cs="Arial"/>
              </w:rPr>
              <w:fldChar w:fldCharType="begin" w:fldLock="1"/>
            </w:r>
            <w:r w:rsidRPr="006925AA">
              <w:rPr>
                <w:rFonts w:cs="Arial"/>
              </w:rPr>
              <w:instrText>MERGEFIELD MethParameter.Notes</w:instrText>
            </w:r>
            <w:r w:rsidRPr="006925AA">
              <w:rPr>
                <w:rFonts w:cs="Arial"/>
              </w:rPr>
              <w:fldChar w:fldCharType="separate"/>
            </w:r>
            <w:r w:rsidRPr="006925AA">
              <w:rPr>
                <w:rFonts w:cs="Arial"/>
              </w:rPr>
              <w:t>0x00 Invalid</w:t>
            </w:r>
          </w:p>
          <w:p w14:paraId="09EFCA54" w14:textId="77777777" w:rsidR="00332093" w:rsidRPr="006925AA" w:rsidRDefault="00332093">
            <w:pPr>
              <w:spacing w:line="276" w:lineRule="auto"/>
              <w:rPr>
                <w:rFonts w:cs="Arial"/>
              </w:rPr>
            </w:pPr>
            <w:r w:rsidRPr="006925AA">
              <w:rPr>
                <w:rFonts w:cs="Arial"/>
              </w:rPr>
              <w:t>0x01 Unknown</w:t>
            </w:r>
          </w:p>
          <w:p w14:paraId="4F31BC2D" w14:textId="77777777" w:rsidR="00332093" w:rsidRPr="006925AA" w:rsidRDefault="00332093">
            <w:pPr>
              <w:spacing w:line="276" w:lineRule="auto"/>
              <w:rPr>
                <w:rFonts w:cs="Arial"/>
              </w:rPr>
            </w:pPr>
            <w:r w:rsidRPr="006925AA">
              <w:rPr>
                <w:rFonts w:cs="Arial"/>
              </w:rPr>
              <w:t>0x02 UK English</w:t>
            </w:r>
          </w:p>
          <w:p w14:paraId="420CE503" w14:textId="77777777" w:rsidR="00332093" w:rsidRPr="006925AA" w:rsidRDefault="00332093">
            <w:pPr>
              <w:spacing w:line="276" w:lineRule="auto"/>
              <w:rPr>
                <w:rFonts w:cs="Arial"/>
              </w:rPr>
            </w:pPr>
            <w:r w:rsidRPr="006925AA">
              <w:rPr>
                <w:rFonts w:cs="Arial"/>
              </w:rPr>
              <w:t>0x03 NA English</w:t>
            </w:r>
          </w:p>
          <w:p w14:paraId="03BA75B1" w14:textId="77777777" w:rsidR="00332093" w:rsidRPr="006925AA" w:rsidRDefault="00332093">
            <w:pPr>
              <w:spacing w:line="276" w:lineRule="auto"/>
              <w:rPr>
                <w:rFonts w:cs="Arial"/>
              </w:rPr>
            </w:pPr>
            <w:r w:rsidRPr="006925AA">
              <w:rPr>
                <w:rFonts w:cs="Arial"/>
              </w:rPr>
              <w:t>0x04 German</w:t>
            </w:r>
          </w:p>
          <w:p w14:paraId="2341B35C" w14:textId="77777777" w:rsidR="00332093" w:rsidRPr="006925AA" w:rsidRDefault="00332093">
            <w:pPr>
              <w:spacing w:line="276" w:lineRule="auto"/>
              <w:rPr>
                <w:rFonts w:cs="Arial"/>
              </w:rPr>
            </w:pPr>
            <w:r w:rsidRPr="006925AA">
              <w:rPr>
                <w:rFonts w:cs="Arial"/>
              </w:rPr>
              <w:t>0x05 Italian</w:t>
            </w:r>
          </w:p>
          <w:p w14:paraId="2A8AA2C5" w14:textId="77777777" w:rsidR="00332093" w:rsidRPr="006925AA" w:rsidRDefault="00332093">
            <w:pPr>
              <w:spacing w:line="276" w:lineRule="auto"/>
              <w:rPr>
                <w:rFonts w:cs="Arial"/>
              </w:rPr>
            </w:pPr>
            <w:r w:rsidRPr="006925AA">
              <w:rPr>
                <w:rFonts w:cs="Arial"/>
              </w:rPr>
              <w:t>0x06 EU French</w:t>
            </w:r>
          </w:p>
          <w:p w14:paraId="23932AF2" w14:textId="77777777" w:rsidR="00332093" w:rsidRPr="006925AA" w:rsidRDefault="00332093">
            <w:pPr>
              <w:spacing w:line="276" w:lineRule="auto"/>
              <w:rPr>
                <w:rFonts w:cs="Arial"/>
              </w:rPr>
            </w:pPr>
            <w:r w:rsidRPr="006925AA">
              <w:rPr>
                <w:rFonts w:cs="Arial"/>
              </w:rPr>
              <w:t>0x07 Cana French</w:t>
            </w:r>
          </w:p>
          <w:p w14:paraId="5FE35569" w14:textId="77777777" w:rsidR="00332093" w:rsidRPr="006925AA" w:rsidRDefault="00332093">
            <w:pPr>
              <w:spacing w:line="276" w:lineRule="auto"/>
              <w:rPr>
                <w:rFonts w:cs="Arial"/>
              </w:rPr>
            </w:pPr>
            <w:r w:rsidRPr="006925AA">
              <w:rPr>
                <w:rFonts w:cs="Arial"/>
              </w:rPr>
              <w:t>0x08 EU Spanish</w:t>
            </w:r>
          </w:p>
          <w:p w14:paraId="2F5092A2" w14:textId="77777777" w:rsidR="00332093" w:rsidRPr="006925AA" w:rsidRDefault="00332093">
            <w:pPr>
              <w:spacing w:line="276" w:lineRule="auto"/>
              <w:rPr>
                <w:rFonts w:cs="Arial"/>
              </w:rPr>
            </w:pPr>
            <w:r w:rsidRPr="006925AA">
              <w:rPr>
                <w:rFonts w:cs="Arial"/>
              </w:rPr>
              <w:t>0x09 Mex Spanish</w:t>
            </w:r>
          </w:p>
          <w:p w14:paraId="4116237F" w14:textId="77777777" w:rsidR="00332093" w:rsidRPr="006925AA" w:rsidRDefault="00332093">
            <w:pPr>
              <w:spacing w:line="276" w:lineRule="auto"/>
              <w:rPr>
                <w:rFonts w:cs="Arial"/>
              </w:rPr>
            </w:pPr>
            <w:r w:rsidRPr="006925AA">
              <w:rPr>
                <w:rFonts w:cs="Arial"/>
              </w:rPr>
              <w:t>0x0A Turkish</w:t>
            </w:r>
          </w:p>
          <w:p w14:paraId="095CA664" w14:textId="77777777" w:rsidR="00332093" w:rsidRPr="006925AA" w:rsidRDefault="00332093">
            <w:pPr>
              <w:spacing w:line="276" w:lineRule="auto"/>
              <w:rPr>
                <w:rFonts w:cs="Arial"/>
              </w:rPr>
            </w:pPr>
            <w:r w:rsidRPr="006925AA">
              <w:rPr>
                <w:rFonts w:cs="Arial"/>
              </w:rPr>
              <w:t>0x0B Russian</w:t>
            </w:r>
          </w:p>
          <w:p w14:paraId="42680958" w14:textId="77777777" w:rsidR="00332093" w:rsidRPr="006925AA" w:rsidRDefault="00332093">
            <w:pPr>
              <w:spacing w:line="276" w:lineRule="auto"/>
              <w:rPr>
                <w:rFonts w:cs="Arial"/>
              </w:rPr>
            </w:pPr>
            <w:r w:rsidRPr="006925AA">
              <w:rPr>
                <w:rFonts w:cs="Arial"/>
              </w:rPr>
              <w:t>0x0C Dutch</w:t>
            </w:r>
          </w:p>
          <w:p w14:paraId="2C3B4598" w14:textId="77777777" w:rsidR="00332093" w:rsidRPr="006925AA" w:rsidRDefault="00332093">
            <w:pPr>
              <w:spacing w:line="276" w:lineRule="auto"/>
              <w:rPr>
                <w:rFonts w:cs="Arial"/>
              </w:rPr>
            </w:pPr>
            <w:r w:rsidRPr="006925AA">
              <w:rPr>
                <w:rFonts w:cs="Arial"/>
              </w:rPr>
              <w:t>0x0D Flemish</w:t>
            </w:r>
          </w:p>
          <w:p w14:paraId="78E99CC6" w14:textId="77777777" w:rsidR="00332093" w:rsidRPr="006925AA" w:rsidRDefault="00332093">
            <w:pPr>
              <w:spacing w:line="276" w:lineRule="auto"/>
              <w:rPr>
                <w:rFonts w:cs="Arial"/>
              </w:rPr>
            </w:pPr>
            <w:r w:rsidRPr="006925AA">
              <w:rPr>
                <w:rFonts w:cs="Arial"/>
              </w:rPr>
              <w:t>0x0E Polish</w:t>
            </w:r>
          </w:p>
          <w:p w14:paraId="35305FDA" w14:textId="77777777" w:rsidR="00332093" w:rsidRPr="006925AA" w:rsidRDefault="00332093">
            <w:pPr>
              <w:spacing w:line="276" w:lineRule="auto"/>
              <w:rPr>
                <w:rFonts w:cs="Arial"/>
              </w:rPr>
            </w:pPr>
            <w:r w:rsidRPr="006925AA">
              <w:rPr>
                <w:rFonts w:cs="Arial"/>
              </w:rPr>
              <w:t>0x0F Czech</w:t>
            </w:r>
          </w:p>
          <w:p w14:paraId="1BD9F4DB" w14:textId="77777777" w:rsidR="00332093" w:rsidRPr="006925AA" w:rsidRDefault="00332093">
            <w:pPr>
              <w:spacing w:line="276" w:lineRule="auto"/>
              <w:rPr>
                <w:rFonts w:cs="Arial"/>
              </w:rPr>
            </w:pPr>
            <w:r w:rsidRPr="006925AA">
              <w:rPr>
                <w:rFonts w:cs="Arial"/>
              </w:rPr>
              <w:t>0x10 Greek</w:t>
            </w:r>
          </w:p>
          <w:p w14:paraId="1393340D" w14:textId="77777777" w:rsidR="00332093" w:rsidRPr="006925AA" w:rsidRDefault="00332093">
            <w:pPr>
              <w:spacing w:line="276" w:lineRule="auto"/>
              <w:rPr>
                <w:rFonts w:cs="Arial"/>
              </w:rPr>
            </w:pPr>
            <w:r w:rsidRPr="006925AA">
              <w:rPr>
                <w:rFonts w:cs="Arial"/>
              </w:rPr>
              <w:t>0x11 Hungarian</w:t>
            </w:r>
          </w:p>
          <w:p w14:paraId="11409CEF" w14:textId="77777777" w:rsidR="00332093" w:rsidRPr="006925AA" w:rsidRDefault="00332093">
            <w:pPr>
              <w:spacing w:line="276" w:lineRule="auto"/>
              <w:rPr>
                <w:rFonts w:cs="Arial"/>
              </w:rPr>
            </w:pPr>
            <w:r w:rsidRPr="006925AA">
              <w:rPr>
                <w:rFonts w:cs="Arial"/>
              </w:rPr>
              <w:t>0x12 Swedish</w:t>
            </w:r>
          </w:p>
          <w:p w14:paraId="76D137DD" w14:textId="77777777" w:rsidR="00332093" w:rsidRPr="006925AA" w:rsidRDefault="00332093">
            <w:pPr>
              <w:spacing w:line="276" w:lineRule="auto"/>
              <w:rPr>
                <w:rFonts w:cs="Arial"/>
              </w:rPr>
            </w:pPr>
            <w:r w:rsidRPr="006925AA">
              <w:rPr>
                <w:rFonts w:cs="Arial"/>
              </w:rPr>
              <w:t>0x13 Danish</w:t>
            </w:r>
          </w:p>
          <w:p w14:paraId="53591E95" w14:textId="77777777" w:rsidR="00332093" w:rsidRPr="006925AA" w:rsidRDefault="00332093">
            <w:pPr>
              <w:spacing w:line="276" w:lineRule="auto"/>
              <w:rPr>
                <w:rFonts w:cs="Arial"/>
                <w:lang w:val="es-MX"/>
              </w:rPr>
            </w:pPr>
            <w:r w:rsidRPr="006925AA">
              <w:rPr>
                <w:rFonts w:cs="Arial"/>
                <w:lang w:val="es-MX"/>
              </w:rPr>
              <w:t>0x14 Norwegian</w:t>
            </w:r>
          </w:p>
          <w:p w14:paraId="1CF7195D" w14:textId="77777777" w:rsidR="00332093" w:rsidRPr="006925AA" w:rsidRDefault="00332093">
            <w:pPr>
              <w:spacing w:line="276" w:lineRule="auto"/>
              <w:rPr>
                <w:rFonts w:cs="Arial"/>
                <w:lang w:val="es-MX"/>
              </w:rPr>
            </w:pPr>
            <w:r w:rsidRPr="006925AA">
              <w:rPr>
                <w:rFonts w:cs="Arial"/>
                <w:lang w:val="es-MX"/>
              </w:rPr>
              <w:lastRenderedPageBreak/>
              <w:t>0x15 Finish</w:t>
            </w:r>
          </w:p>
          <w:p w14:paraId="4E94D974" w14:textId="77777777" w:rsidR="00332093" w:rsidRPr="006925AA" w:rsidRDefault="00332093">
            <w:pPr>
              <w:spacing w:line="276" w:lineRule="auto"/>
              <w:rPr>
                <w:rFonts w:cs="Arial"/>
                <w:lang w:val="pt-BR"/>
              </w:rPr>
            </w:pPr>
            <w:r w:rsidRPr="006925AA">
              <w:rPr>
                <w:rFonts w:cs="Arial"/>
                <w:lang w:val="pt-BR"/>
              </w:rPr>
              <w:t>0x16 EU Portuguese</w:t>
            </w:r>
          </w:p>
          <w:p w14:paraId="3F671AB8" w14:textId="77777777" w:rsidR="00332093" w:rsidRPr="006925AA" w:rsidRDefault="00332093">
            <w:pPr>
              <w:spacing w:line="276" w:lineRule="auto"/>
              <w:rPr>
                <w:rFonts w:cs="Arial"/>
                <w:lang w:val="pt-BR"/>
              </w:rPr>
            </w:pPr>
            <w:r w:rsidRPr="006925AA">
              <w:rPr>
                <w:rFonts w:cs="Arial"/>
                <w:lang w:val="pt-BR"/>
              </w:rPr>
              <w:t>0x17 Braz Portuguese</w:t>
            </w:r>
          </w:p>
          <w:p w14:paraId="7178EE0A" w14:textId="77777777" w:rsidR="00332093" w:rsidRPr="006925AA" w:rsidRDefault="00332093">
            <w:pPr>
              <w:spacing w:line="276" w:lineRule="auto"/>
              <w:rPr>
                <w:rFonts w:cs="Arial"/>
                <w:lang w:val="es-MX"/>
              </w:rPr>
            </w:pPr>
            <w:r w:rsidRPr="006925AA">
              <w:rPr>
                <w:rFonts w:cs="Arial"/>
                <w:lang w:val="es-MX"/>
              </w:rPr>
              <w:t>0x18 Japanese</w:t>
            </w:r>
          </w:p>
          <w:p w14:paraId="4750F6BC" w14:textId="77777777" w:rsidR="00332093" w:rsidRPr="006925AA" w:rsidRDefault="00332093">
            <w:pPr>
              <w:spacing w:line="276" w:lineRule="auto"/>
              <w:rPr>
                <w:rFonts w:cs="Arial"/>
              </w:rPr>
            </w:pPr>
            <w:r w:rsidRPr="006925AA">
              <w:rPr>
                <w:rFonts w:cs="Arial"/>
              </w:rPr>
              <w:t>0x19 AU_English</w:t>
            </w:r>
          </w:p>
          <w:p w14:paraId="081662F1" w14:textId="77777777" w:rsidR="00332093" w:rsidRPr="006925AA" w:rsidRDefault="00332093">
            <w:pPr>
              <w:spacing w:line="276" w:lineRule="auto"/>
              <w:rPr>
                <w:rFonts w:cs="Arial"/>
              </w:rPr>
            </w:pPr>
            <w:r w:rsidRPr="006925AA">
              <w:rPr>
                <w:rFonts w:cs="Arial"/>
              </w:rPr>
              <w:t>0x1A Korean</w:t>
            </w:r>
          </w:p>
          <w:p w14:paraId="5DDE6674" w14:textId="77777777" w:rsidR="00332093" w:rsidRPr="006925AA" w:rsidRDefault="00332093">
            <w:pPr>
              <w:spacing w:line="276" w:lineRule="auto"/>
              <w:rPr>
                <w:rFonts w:cs="Arial"/>
              </w:rPr>
            </w:pPr>
            <w:r w:rsidRPr="006925AA">
              <w:rPr>
                <w:rFonts w:cs="Arial"/>
              </w:rPr>
              <w:t>0x1B Mandarin Chinese</w:t>
            </w:r>
          </w:p>
          <w:p w14:paraId="380D651B" w14:textId="77777777" w:rsidR="00332093" w:rsidRPr="006925AA" w:rsidRDefault="00332093">
            <w:pPr>
              <w:spacing w:line="276" w:lineRule="auto"/>
              <w:rPr>
                <w:rFonts w:cs="Arial"/>
              </w:rPr>
            </w:pPr>
            <w:r w:rsidRPr="006925AA">
              <w:rPr>
                <w:rFonts w:cs="Arial"/>
              </w:rPr>
              <w:t>0x1C Taiwanese</w:t>
            </w:r>
          </w:p>
          <w:p w14:paraId="74EC8509" w14:textId="77777777" w:rsidR="00332093" w:rsidRPr="006925AA" w:rsidRDefault="00332093">
            <w:pPr>
              <w:spacing w:line="276" w:lineRule="auto"/>
              <w:rPr>
                <w:rFonts w:cs="Arial"/>
              </w:rPr>
            </w:pPr>
            <w:r w:rsidRPr="006925AA">
              <w:rPr>
                <w:rFonts w:cs="Arial"/>
              </w:rPr>
              <w:t>0x1D Arabic</w:t>
            </w:r>
          </w:p>
          <w:p w14:paraId="30B8AE5F" w14:textId="77777777" w:rsidR="00332093" w:rsidRPr="006925AA" w:rsidRDefault="00332093">
            <w:pPr>
              <w:spacing w:line="276" w:lineRule="auto"/>
              <w:rPr>
                <w:rFonts w:cs="Arial"/>
              </w:rPr>
            </w:pPr>
            <w:r w:rsidRPr="006925AA">
              <w:rPr>
                <w:rFonts w:cs="Arial"/>
              </w:rPr>
              <w:t>0x1E Slovak</w:t>
            </w:r>
          </w:p>
          <w:p w14:paraId="38062EFB" w14:textId="77777777" w:rsidR="00332093" w:rsidRPr="006925AA" w:rsidRDefault="00332093" w:rsidP="00332093">
            <w:pPr>
              <w:tabs>
                <w:tab w:val="center" w:pos="1422"/>
              </w:tabs>
              <w:spacing w:line="276" w:lineRule="auto"/>
              <w:rPr>
                <w:rFonts w:cs="Arial"/>
              </w:rPr>
            </w:pPr>
            <w:r w:rsidRPr="006925AA">
              <w:rPr>
                <w:rFonts w:cs="Arial"/>
              </w:rPr>
              <w:fldChar w:fldCharType="end"/>
            </w:r>
            <w:r w:rsidRPr="006925AA">
              <w:rPr>
                <w:rFonts w:cs="Arial"/>
              </w:rPr>
              <w:t>0x1F Thai</w:t>
            </w:r>
            <w:r>
              <w:rPr>
                <w:rFonts w:cs="Arial"/>
              </w:rPr>
              <w:tab/>
            </w:r>
          </w:p>
          <w:p w14:paraId="60451D10" w14:textId="77777777" w:rsidR="00332093" w:rsidRDefault="00332093" w:rsidP="00332093">
            <w:pPr>
              <w:spacing w:line="276" w:lineRule="auto"/>
              <w:rPr>
                <w:ins w:id="11" w:author="Myslinski, Jason (J.S.)" w:date="2020-10-22T09:53:00Z"/>
                <w:rFonts w:cs="Arial"/>
              </w:rPr>
            </w:pPr>
            <w:r w:rsidRPr="006925AA">
              <w:rPr>
                <w:rFonts w:cs="Arial"/>
              </w:rPr>
              <w:t>0x20 Indian English</w:t>
            </w:r>
          </w:p>
          <w:p w14:paraId="5678CC66" w14:textId="77777777" w:rsidR="00332093" w:rsidRDefault="00332093" w:rsidP="00332093">
            <w:pPr>
              <w:spacing w:line="276" w:lineRule="auto"/>
              <w:rPr>
                <w:rFonts w:cs="Arial"/>
              </w:rPr>
            </w:pPr>
            <w:ins w:id="12" w:author="Myslinski, Jason (J.S.)" w:date="2020-10-22T09:53:00Z">
              <w:r>
                <w:rPr>
                  <w:rFonts w:cs="Arial"/>
                </w:rPr>
                <w:t>0x21 Ukrainian</w:t>
              </w:r>
            </w:ins>
          </w:p>
          <w:p w14:paraId="734639DF" w14:textId="77777777" w:rsidR="00332093" w:rsidRPr="006925AA" w:rsidRDefault="00332093" w:rsidP="00332093">
            <w:pPr>
              <w:spacing w:line="276" w:lineRule="auto"/>
              <w:rPr>
                <w:rFonts w:cs="Arial"/>
              </w:rPr>
            </w:pPr>
          </w:p>
          <w:p w14:paraId="68271187" w14:textId="77777777" w:rsidR="00332093" w:rsidRPr="006925AA" w:rsidRDefault="00332093">
            <w:pPr>
              <w:spacing w:line="276" w:lineRule="auto"/>
              <w:rPr>
                <w:rFonts w:cs="Arial"/>
              </w:rPr>
            </w:pPr>
          </w:p>
        </w:tc>
        <w:tc>
          <w:tcPr>
            <w:tcW w:w="2421" w:type="dxa"/>
            <w:tcBorders>
              <w:top w:val="single" w:sz="4" w:space="0" w:color="auto"/>
              <w:left w:val="single" w:sz="4" w:space="0" w:color="auto"/>
              <w:bottom w:val="single" w:sz="4" w:space="0" w:color="auto"/>
              <w:right w:val="single" w:sz="4" w:space="0" w:color="auto"/>
            </w:tcBorders>
            <w:hideMark/>
          </w:tcPr>
          <w:p w14:paraId="3DD84913" w14:textId="77777777" w:rsidR="00332093" w:rsidRPr="006925AA" w:rsidRDefault="00332093">
            <w:pPr>
              <w:spacing w:line="276" w:lineRule="auto"/>
              <w:rPr>
                <w:rFonts w:cs="Arial"/>
              </w:rPr>
            </w:pPr>
            <w:r w:rsidRPr="006925AA">
              <w:rPr>
                <w:rFonts w:cs="Arial"/>
              </w:rPr>
              <w:lastRenderedPageBreak/>
              <w:t>Request from Vehicle Settings Client to update Language displayed.</w:t>
            </w:r>
          </w:p>
        </w:tc>
      </w:tr>
    </w:tbl>
    <w:p w14:paraId="7949D6D2" w14:textId="77777777" w:rsidR="00332093" w:rsidRDefault="00332093" w:rsidP="00332093">
      <w:pPr>
        <w:rPr>
          <w:rFonts w:cs="Arial"/>
        </w:rPr>
      </w:pPr>
    </w:p>
    <w:p w14:paraId="20C3287B" w14:textId="77777777" w:rsidR="00332093" w:rsidRDefault="00332093" w:rsidP="00332093">
      <w:pPr>
        <w:rPr>
          <w:rFonts w:cs="Arial"/>
        </w:rPr>
      </w:pPr>
    </w:p>
    <w:p w14:paraId="79F4C9A0" w14:textId="77777777" w:rsidR="00332093" w:rsidRPr="006925AA" w:rsidRDefault="00332093" w:rsidP="00332093">
      <w:pPr>
        <w:rPr>
          <w:rFonts w:cs="Arial"/>
        </w:rPr>
      </w:pPr>
      <w:r w:rsidRPr="006925AA">
        <w:rPr>
          <w:rFonts w:cs="Arial"/>
        </w:rPr>
        <w:t>Note:</w:t>
      </w:r>
    </w:p>
    <w:p w14:paraId="3EE80240" w14:textId="77777777" w:rsidR="00332093" w:rsidRDefault="00332093" w:rsidP="00332093">
      <w:pPr>
        <w:rPr>
          <w:rFonts w:cs="Arial"/>
        </w:rPr>
      </w:pPr>
      <w:r w:rsidRPr="006925AA">
        <w:rPr>
          <w:rFonts w:cs="Arial"/>
        </w:rPr>
        <w:t xml:space="preserve">For </w:t>
      </w:r>
      <w:r>
        <w:rPr>
          <w:rFonts w:cs="Arial"/>
        </w:rPr>
        <w:t xml:space="preserve">HS3 </w:t>
      </w:r>
      <w:r w:rsidRPr="006925AA">
        <w:rPr>
          <w:rFonts w:cs="Arial"/>
        </w:rPr>
        <w:t>Language Req</w:t>
      </w:r>
      <w:r>
        <w:rPr>
          <w:rFonts w:cs="Arial"/>
        </w:rPr>
        <w:t xml:space="preserve">uest signals 0x191 </w:t>
      </w:r>
      <w:proofErr w:type="spellStart"/>
      <w:r>
        <w:rPr>
          <w:rFonts w:cs="Arial"/>
        </w:rPr>
        <w:t>Disp_LangSel.</w:t>
      </w:r>
      <w:r w:rsidRPr="006925AA">
        <w:rPr>
          <w:rFonts w:cs="Arial"/>
        </w:rPr>
        <w:t>Rq</w:t>
      </w:r>
      <w:proofErr w:type="spellEnd"/>
      <w:r w:rsidRPr="006925AA">
        <w:rPr>
          <w:rFonts w:cs="Arial"/>
        </w:rPr>
        <w:t xml:space="preserve"> (ex</w:t>
      </w:r>
      <w:r>
        <w:rPr>
          <w:rFonts w:cs="Arial"/>
        </w:rPr>
        <w:t xml:space="preserve">. APIM/CHR) and 0x193 </w:t>
      </w:r>
      <w:proofErr w:type="spellStart"/>
      <w:r>
        <w:rPr>
          <w:rFonts w:cs="Arial"/>
        </w:rPr>
        <w:t>McLangSel.</w:t>
      </w:r>
      <w:r w:rsidRPr="006925AA">
        <w:rPr>
          <w:rFonts w:cs="Arial"/>
        </w:rPr>
        <w:t>Rq</w:t>
      </w:r>
      <w:proofErr w:type="spellEnd"/>
      <w:r w:rsidRPr="006925AA">
        <w:rPr>
          <w:rFonts w:cs="Arial"/>
        </w:rPr>
        <w:t xml:space="preserve"> (ex. Cluster) they are </w:t>
      </w:r>
      <w:proofErr w:type="gramStart"/>
      <w:r w:rsidRPr="006925AA">
        <w:rPr>
          <w:rFonts w:cs="Arial"/>
        </w:rPr>
        <w:t>5 bit</w:t>
      </w:r>
      <w:proofErr w:type="gramEnd"/>
      <w:r w:rsidRPr="006925AA">
        <w:rPr>
          <w:rFonts w:cs="Arial"/>
        </w:rPr>
        <w:t xml:space="preserve"> signals and maxed out with 0x1F Thai.  </w:t>
      </w:r>
      <w:r>
        <w:rPr>
          <w:rFonts w:cs="Arial"/>
        </w:rPr>
        <w:t>The</w:t>
      </w:r>
      <w:r w:rsidRPr="006925AA">
        <w:rPr>
          <w:rFonts w:cs="Arial"/>
        </w:rPr>
        <w:t xml:space="preserve"> new Language Request signals </w:t>
      </w:r>
      <w:r>
        <w:rPr>
          <w:rFonts w:cs="Arial"/>
        </w:rPr>
        <w:t xml:space="preserve">created Disp_LangSel2.Rq and McLangSel2.Rq </w:t>
      </w:r>
      <w:r w:rsidRPr="006925AA">
        <w:rPr>
          <w:rFonts w:cs="Arial"/>
        </w:rPr>
        <w:t xml:space="preserve">are bigger in size </w:t>
      </w:r>
      <w:r>
        <w:rPr>
          <w:rFonts w:cs="Arial"/>
        </w:rPr>
        <w:t xml:space="preserve">(7 bits) </w:t>
      </w:r>
      <w:r w:rsidRPr="006925AA">
        <w:rPr>
          <w:rFonts w:cs="Arial"/>
        </w:rPr>
        <w:t>to allow for more encodings</w:t>
      </w:r>
      <w:r>
        <w:rPr>
          <w:rFonts w:cs="Arial"/>
        </w:rPr>
        <w:t xml:space="preserve"> but still include all the encodings the </w:t>
      </w:r>
      <w:proofErr w:type="gramStart"/>
      <w:r>
        <w:rPr>
          <w:rFonts w:cs="Arial"/>
        </w:rPr>
        <w:t>5 bit</w:t>
      </w:r>
      <w:proofErr w:type="gramEnd"/>
      <w:r>
        <w:rPr>
          <w:rFonts w:cs="Arial"/>
        </w:rPr>
        <w:t xml:space="preserve"> signals had.  </w:t>
      </w:r>
    </w:p>
    <w:p w14:paraId="65AB264B" w14:textId="77777777" w:rsidR="00332093" w:rsidRPr="006925AA" w:rsidRDefault="00332093" w:rsidP="00332093">
      <w:pPr>
        <w:rPr>
          <w:rFonts w:cs="Arial"/>
        </w:rPr>
      </w:pPr>
    </w:p>
    <w:p w14:paraId="71E8EB4D" w14:textId="77777777" w:rsidR="00332093" w:rsidRDefault="00332093" w:rsidP="00332093">
      <w:pPr>
        <w:rPr>
          <w:rFonts w:cs="Arial"/>
        </w:rPr>
      </w:pPr>
      <w:r w:rsidRPr="006925AA">
        <w:rPr>
          <w:rFonts w:cs="Arial"/>
        </w:rPr>
        <w:t xml:space="preserve">If the transmitter of the Infotainment language request signal supports one common CAN dB then </w:t>
      </w:r>
      <w:r w:rsidRPr="00990B39">
        <w:rPr>
          <w:rFonts w:cs="Arial"/>
        </w:rPr>
        <w:t xml:space="preserve">infotainment language request client for a language request will send both language request signals 0x191 </w:t>
      </w:r>
      <w:proofErr w:type="spellStart"/>
      <w:r w:rsidRPr="00990B39">
        <w:rPr>
          <w:rFonts w:cs="Arial"/>
        </w:rPr>
        <w:t>Disp_LangSel.Rq</w:t>
      </w:r>
      <w:proofErr w:type="spellEnd"/>
      <w:r w:rsidRPr="00990B39">
        <w:rPr>
          <w:rFonts w:cs="Arial"/>
        </w:rPr>
        <w:t xml:space="preserve"> </w:t>
      </w:r>
      <w:proofErr w:type="gramStart"/>
      <w:r w:rsidRPr="00990B39">
        <w:rPr>
          <w:rFonts w:cs="Arial"/>
        </w:rPr>
        <w:t>5 bit</w:t>
      </w:r>
      <w:proofErr w:type="gramEnd"/>
      <w:r w:rsidRPr="00990B39">
        <w:rPr>
          <w:rFonts w:cs="Arial"/>
        </w:rPr>
        <w:t xml:space="preserve"> signal and Disp_LangSel2.Rq 7 bit signal</w:t>
      </w:r>
      <w:r>
        <w:rPr>
          <w:rFonts w:cs="Arial"/>
        </w:rPr>
        <w:t xml:space="preserve"> set to the language requested</w:t>
      </w:r>
      <w:r w:rsidRPr="00990B39">
        <w:rPr>
          <w:rFonts w:cs="Arial"/>
        </w:rPr>
        <w:t>.</w:t>
      </w:r>
    </w:p>
    <w:p w14:paraId="0F97E3EF" w14:textId="77777777" w:rsidR="00332093" w:rsidRDefault="00332093" w:rsidP="00332093">
      <w:pPr>
        <w:numPr>
          <w:ilvl w:val="0"/>
          <w:numId w:val="92"/>
        </w:numPr>
        <w:rPr>
          <w:rFonts w:cs="Arial"/>
        </w:rPr>
      </w:pPr>
      <w:r>
        <w:rPr>
          <w:rFonts w:cs="Arial"/>
        </w:rPr>
        <w:t xml:space="preserve">If a language request is needed for an encoding that is supported by Disp_LangSel2.Rq but not </w:t>
      </w:r>
      <w:proofErr w:type="spellStart"/>
      <w:r>
        <w:rPr>
          <w:rFonts w:cs="Arial"/>
        </w:rPr>
        <w:t>Disp_LangSel.Rq</w:t>
      </w:r>
      <w:proofErr w:type="spellEnd"/>
      <w:r>
        <w:rPr>
          <w:rFonts w:cs="Arial"/>
        </w:rPr>
        <w:t xml:space="preserve"> (</w:t>
      </w:r>
      <w:proofErr w:type="spellStart"/>
      <w:r>
        <w:rPr>
          <w:rFonts w:cs="Arial"/>
        </w:rPr>
        <w:t>ex Indian</w:t>
      </w:r>
      <w:proofErr w:type="spellEnd"/>
      <w:r>
        <w:rPr>
          <w:rFonts w:cs="Arial"/>
        </w:rPr>
        <w:t xml:space="preserve"> English) then only Disp_LangSel2.Rq would request the language.</w:t>
      </w:r>
    </w:p>
    <w:p w14:paraId="510FFE26" w14:textId="77777777" w:rsidR="00332093" w:rsidRPr="00990B39" w:rsidRDefault="00332093" w:rsidP="00332093">
      <w:pPr>
        <w:rPr>
          <w:rFonts w:cs="Arial"/>
        </w:rPr>
      </w:pPr>
    </w:p>
    <w:p w14:paraId="6D95C5BA" w14:textId="77777777" w:rsidR="00332093" w:rsidRPr="006925AA" w:rsidRDefault="00332093" w:rsidP="00332093">
      <w:pPr>
        <w:rPr>
          <w:rFonts w:cs="Arial"/>
        </w:rPr>
      </w:pPr>
      <w:r>
        <w:rPr>
          <w:rFonts w:cs="Arial"/>
        </w:rPr>
        <w:t>If the transmitter of the infotainment l</w:t>
      </w:r>
      <w:r w:rsidRPr="006925AA">
        <w:rPr>
          <w:rFonts w:cs="Arial"/>
        </w:rPr>
        <w:t xml:space="preserve">anguage request signals has a CAN dB that only supports one Language request </w:t>
      </w:r>
      <w:proofErr w:type="gramStart"/>
      <w:r w:rsidRPr="006925AA">
        <w:rPr>
          <w:rFonts w:cs="Arial"/>
        </w:rPr>
        <w:t>signal</w:t>
      </w:r>
      <w:proofErr w:type="gramEnd"/>
      <w:r w:rsidRPr="006925AA">
        <w:rPr>
          <w:rFonts w:cs="Arial"/>
        </w:rPr>
        <w:t xml:space="preserve"> then only that language request signal would be supported</w:t>
      </w:r>
      <w:r>
        <w:rPr>
          <w:rFonts w:cs="Arial"/>
        </w:rPr>
        <w:t xml:space="preserve"> (either support just the 5 bit </w:t>
      </w:r>
      <w:proofErr w:type="spellStart"/>
      <w:r>
        <w:rPr>
          <w:rFonts w:cs="Arial"/>
        </w:rPr>
        <w:t>Disp_LangSel.Rq</w:t>
      </w:r>
      <w:proofErr w:type="spellEnd"/>
      <w:r>
        <w:rPr>
          <w:rFonts w:cs="Arial"/>
        </w:rPr>
        <w:t xml:space="preserve"> or 7 bit Disp_LangSel2.Rq signal)</w:t>
      </w:r>
      <w:r w:rsidRPr="006925AA">
        <w:rPr>
          <w:rFonts w:cs="Arial"/>
        </w:rPr>
        <w:t>.</w:t>
      </w:r>
    </w:p>
    <w:p w14:paraId="25CF6D2E" w14:textId="77777777" w:rsidR="00332093" w:rsidRPr="006925AA" w:rsidRDefault="00332093" w:rsidP="00332093">
      <w:pPr>
        <w:rPr>
          <w:rFonts w:cs="Arial"/>
        </w:rPr>
      </w:pPr>
    </w:p>
    <w:p w14:paraId="219C33E3" w14:textId="77777777" w:rsidR="00332093" w:rsidRDefault="00332093" w:rsidP="00332093">
      <w:pPr>
        <w:rPr>
          <w:rFonts w:cs="Arial"/>
        </w:rPr>
      </w:pPr>
      <w:r w:rsidRPr="006925AA">
        <w:rPr>
          <w:rFonts w:cs="Arial"/>
        </w:rPr>
        <w:t>Th</w:t>
      </w:r>
      <w:r>
        <w:rPr>
          <w:rFonts w:cs="Arial"/>
        </w:rPr>
        <w:t>e receiver of the infotainment l</w:t>
      </w:r>
      <w:r w:rsidRPr="006925AA">
        <w:rPr>
          <w:rFonts w:cs="Arial"/>
        </w:rPr>
        <w:t>anguage request signal (</w:t>
      </w:r>
      <w:proofErr w:type="spellStart"/>
      <w:r w:rsidRPr="006925AA">
        <w:rPr>
          <w:rFonts w:cs="Arial"/>
        </w:rPr>
        <w:t>ex Cluster</w:t>
      </w:r>
      <w:proofErr w:type="spellEnd"/>
      <w:r w:rsidRPr="006925AA">
        <w:rPr>
          <w:rFonts w:cs="Arial"/>
        </w:rPr>
        <w:t>)</w:t>
      </w:r>
      <w:r>
        <w:rPr>
          <w:rFonts w:cs="Arial"/>
        </w:rPr>
        <w:t xml:space="preserve"> will have</w:t>
      </w:r>
      <w:r w:rsidRPr="006925AA">
        <w:rPr>
          <w:rFonts w:cs="Arial"/>
        </w:rPr>
        <w:t xml:space="preserve"> its CAN dB set-up so only one language request signal is received in its CAN dB for a particular program</w:t>
      </w:r>
      <w:r>
        <w:rPr>
          <w:rFonts w:cs="Arial"/>
        </w:rPr>
        <w:t xml:space="preserve"> (will only receive the </w:t>
      </w:r>
      <w:proofErr w:type="gramStart"/>
      <w:r>
        <w:rPr>
          <w:rFonts w:cs="Arial"/>
        </w:rPr>
        <w:t>5 bit</w:t>
      </w:r>
      <w:proofErr w:type="gramEnd"/>
      <w:r>
        <w:rPr>
          <w:rFonts w:cs="Arial"/>
        </w:rPr>
        <w:t xml:space="preserve"> </w:t>
      </w:r>
      <w:proofErr w:type="spellStart"/>
      <w:r>
        <w:rPr>
          <w:rFonts w:cs="Arial"/>
        </w:rPr>
        <w:t>Disp_LangSel.Rq</w:t>
      </w:r>
      <w:proofErr w:type="spellEnd"/>
      <w:r>
        <w:rPr>
          <w:rFonts w:cs="Arial"/>
        </w:rPr>
        <w:t xml:space="preserve"> signal or 7 bit Disp_LangSel2.Rq signal)</w:t>
      </w:r>
      <w:r w:rsidRPr="006925AA">
        <w:rPr>
          <w:rFonts w:cs="Arial"/>
        </w:rPr>
        <w:t>.</w:t>
      </w:r>
    </w:p>
    <w:p w14:paraId="007F4B75" w14:textId="77777777" w:rsidR="00332093" w:rsidRPr="00A17A2E" w:rsidRDefault="00332093" w:rsidP="00332093">
      <w:pPr>
        <w:numPr>
          <w:ilvl w:val="0"/>
          <w:numId w:val="92"/>
        </w:numPr>
        <w:rPr>
          <w:rFonts w:cs="Arial"/>
        </w:rPr>
      </w:pPr>
      <w:r>
        <w:rPr>
          <w:rFonts w:cs="Arial"/>
        </w:rPr>
        <w:t>Exception:  If the Ford D&amp;R for the receiver of the infotainment language request signal has explicitly asked for a CAN dB with both infotainment language request signals to support common software across multiple programs (</w:t>
      </w:r>
      <w:r w:rsidRPr="00990B39">
        <w:rPr>
          <w:rFonts w:cs="Arial"/>
        </w:rPr>
        <w:t xml:space="preserve">0x191 </w:t>
      </w:r>
      <w:proofErr w:type="spellStart"/>
      <w:r w:rsidRPr="00990B39">
        <w:rPr>
          <w:rFonts w:cs="Arial"/>
        </w:rPr>
        <w:t>Disp_LangSel.Rq</w:t>
      </w:r>
      <w:proofErr w:type="spellEnd"/>
      <w:r w:rsidRPr="00990B39">
        <w:rPr>
          <w:rFonts w:cs="Arial"/>
        </w:rPr>
        <w:t xml:space="preserve"> 5 bit signal and Disp_LangSel2.Rq 7</w:t>
      </w:r>
      <w:r>
        <w:rPr>
          <w:rFonts w:cs="Arial"/>
        </w:rPr>
        <w:t xml:space="preserve"> bit signal) then the receiver of those signals will need to have a configuration bit such that only one of the signals can be used at a time (ex. program X only uses Disp_LangSel2.Rq while program Y only uses </w:t>
      </w:r>
      <w:proofErr w:type="spellStart"/>
      <w:r>
        <w:rPr>
          <w:rFonts w:cs="Arial"/>
        </w:rPr>
        <w:t>Disp_LangSel.Rq</w:t>
      </w:r>
      <w:proofErr w:type="spellEnd"/>
      <w:r>
        <w:rPr>
          <w:rFonts w:cs="Arial"/>
        </w:rPr>
        <w:t>).</w:t>
      </w:r>
    </w:p>
    <w:p w14:paraId="2E7E7FA0" w14:textId="77777777" w:rsidR="00332093" w:rsidRPr="006925AA" w:rsidRDefault="00332093" w:rsidP="00332093">
      <w:pPr>
        <w:rPr>
          <w:rFonts w:cs="Arial"/>
        </w:rPr>
      </w:pPr>
    </w:p>
    <w:p w14:paraId="45F2F8D7" w14:textId="77777777" w:rsidR="00332093" w:rsidRDefault="00332093" w:rsidP="00332093">
      <w:pPr>
        <w:rPr>
          <w:rFonts w:cs="Arial"/>
        </w:rPr>
      </w:pPr>
      <w:r w:rsidRPr="006925AA">
        <w:rPr>
          <w:rFonts w:cs="Arial"/>
        </w:rPr>
        <w:t>The Cluster transmitter of the language request signal will support only one language request signal in its CAN dB for a particular program</w:t>
      </w:r>
      <w:r>
        <w:rPr>
          <w:rFonts w:cs="Arial"/>
        </w:rPr>
        <w:t xml:space="preserve"> (will only send the </w:t>
      </w:r>
      <w:proofErr w:type="gramStart"/>
      <w:r>
        <w:rPr>
          <w:rFonts w:cs="Arial"/>
        </w:rPr>
        <w:t>5 bit</w:t>
      </w:r>
      <w:proofErr w:type="gramEnd"/>
      <w:r>
        <w:rPr>
          <w:rFonts w:cs="Arial"/>
        </w:rPr>
        <w:t xml:space="preserve"> </w:t>
      </w:r>
      <w:proofErr w:type="spellStart"/>
      <w:r>
        <w:rPr>
          <w:rFonts w:cs="Arial"/>
        </w:rPr>
        <w:t>McLangSel.Rq</w:t>
      </w:r>
      <w:proofErr w:type="spellEnd"/>
      <w:r>
        <w:rPr>
          <w:rFonts w:cs="Arial"/>
        </w:rPr>
        <w:t xml:space="preserve"> or 7 bit McLangSel2.Rq signal)</w:t>
      </w:r>
      <w:r w:rsidRPr="006925AA">
        <w:rPr>
          <w:rFonts w:cs="Arial"/>
        </w:rPr>
        <w:t>.</w:t>
      </w:r>
      <w:r>
        <w:rPr>
          <w:rFonts w:cs="Arial"/>
        </w:rPr>
        <w:t xml:space="preserve">  The other language signal not used would be set to 0x0 Inactive/Invalid.</w:t>
      </w:r>
    </w:p>
    <w:p w14:paraId="15411BAC" w14:textId="77777777" w:rsidR="00332093" w:rsidRPr="00A17A2E" w:rsidRDefault="00332093" w:rsidP="00332093">
      <w:pPr>
        <w:numPr>
          <w:ilvl w:val="0"/>
          <w:numId w:val="92"/>
        </w:numPr>
        <w:rPr>
          <w:rFonts w:cs="Arial"/>
        </w:rPr>
      </w:pPr>
      <w:r>
        <w:rPr>
          <w:rFonts w:cs="Arial"/>
        </w:rPr>
        <w:t>Exception:  If the Ford D&amp;R for the transmitter of the Cluster language request signals (</w:t>
      </w:r>
      <w:proofErr w:type="spellStart"/>
      <w:r>
        <w:rPr>
          <w:rFonts w:cs="Arial"/>
        </w:rPr>
        <w:t>McLangSel.</w:t>
      </w:r>
      <w:r w:rsidRPr="006925AA">
        <w:rPr>
          <w:rFonts w:cs="Arial"/>
        </w:rPr>
        <w:t>Rq</w:t>
      </w:r>
      <w:proofErr w:type="spellEnd"/>
      <w:r>
        <w:rPr>
          <w:rFonts w:cs="Arial"/>
        </w:rPr>
        <w:t xml:space="preserve"> 5 bit signal and McLangSel2.</w:t>
      </w:r>
      <w:r w:rsidRPr="006925AA">
        <w:rPr>
          <w:rFonts w:cs="Arial"/>
        </w:rPr>
        <w:t>Rq</w:t>
      </w:r>
      <w:r>
        <w:rPr>
          <w:rFonts w:cs="Arial"/>
        </w:rPr>
        <w:t xml:space="preserve"> 7 bit signal) has explicitly asked for a CAN dB with both cluster language request signals to support common software across multiple programs then the Cluster will need to have a configuration bit such that only one of the signals can be used at a time.</w:t>
      </w:r>
    </w:p>
    <w:p w14:paraId="7DCF6342" w14:textId="77777777" w:rsidR="00332093" w:rsidRPr="0010214E" w:rsidRDefault="00332093" w:rsidP="00332093">
      <w:pPr>
        <w:rPr>
          <w:rFonts w:cs="Arial"/>
        </w:rPr>
      </w:pPr>
    </w:p>
    <w:p w14:paraId="181FC9A6" w14:textId="77777777" w:rsidR="00332093" w:rsidRDefault="00332093" w:rsidP="00332093">
      <w:pPr>
        <w:numPr>
          <w:ilvl w:val="0"/>
          <w:numId w:val="92"/>
        </w:numPr>
        <w:rPr>
          <w:rFonts w:cs="Arial"/>
        </w:rPr>
      </w:pPr>
      <w:r w:rsidRPr="0010214E">
        <w:rPr>
          <w:rFonts w:cs="Arial"/>
        </w:rPr>
        <w:t xml:space="preserve">If in an error condition the receiving module gets both language request signals from the same module at the same </w:t>
      </w:r>
      <w:proofErr w:type="gramStart"/>
      <w:r w:rsidRPr="0010214E">
        <w:rPr>
          <w:rFonts w:cs="Arial"/>
        </w:rPr>
        <w:t>time</w:t>
      </w:r>
      <w:proofErr w:type="gramEnd"/>
      <w:r w:rsidRPr="0010214E">
        <w:rPr>
          <w:rFonts w:cs="Arial"/>
        </w:rPr>
        <w:t xml:space="preserve"> then the last language request signal received</w:t>
      </w:r>
      <w:r>
        <w:rPr>
          <w:rFonts w:cs="Arial"/>
        </w:rPr>
        <w:t xml:space="preserve"> set to a language</w:t>
      </w:r>
      <w:r w:rsidRPr="0010214E">
        <w:rPr>
          <w:rFonts w:cs="Arial"/>
        </w:rPr>
        <w:t xml:space="preserve"> would be supported.</w:t>
      </w:r>
      <w:r>
        <w:rPr>
          <w:rFonts w:cs="Arial"/>
        </w:rPr>
        <w:t xml:space="preserve">  The Cluster Ford D&amp;R or supplier needs to bring to the CAN dB </w:t>
      </w:r>
      <w:proofErr w:type="gramStart"/>
      <w:r>
        <w:rPr>
          <w:rFonts w:cs="Arial"/>
        </w:rPr>
        <w:t>teams</w:t>
      </w:r>
      <w:proofErr w:type="gramEnd"/>
      <w:r>
        <w:rPr>
          <w:rFonts w:cs="Arial"/>
        </w:rPr>
        <w:t xml:space="preserve"> attention if their module is receiving both language request signals if they are only supposed to be receiving one language request signal so this can be corrected in their CAN </w:t>
      </w:r>
      <w:proofErr w:type="spellStart"/>
      <w:r>
        <w:rPr>
          <w:rFonts w:cs="Arial"/>
        </w:rPr>
        <w:t>dB.</w:t>
      </w:r>
      <w:proofErr w:type="spellEnd"/>
    </w:p>
    <w:p w14:paraId="1687A3B9" w14:textId="77777777" w:rsidR="00332093" w:rsidRPr="00A17A2E" w:rsidRDefault="00332093" w:rsidP="00332093">
      <w:pPr>
        <w:numPr>
          <w:ilvl w:val="0"/>
          <w:numId w:val="92"/>
        </w:numPr>
        <w:rPr>
          <w:rFonts w:cs="Arial"/>
        </w:rPr>
      </w:pPr>
      <w:r>
        <w:rPr>
          <w:rFonts w:cs="Arial"/>
        </w:rPr>
        <w:t xml:space="preserve">The Cluster is only supposed to send one language request at a time and that is what receiver would expect.  If the receiver of 0x193 </w:t>
      </w:r>
      <w:proofErr w:type="spellStart"/>
      <w:r>
        <w:rPr>
          <w:rFonts w:cs="Arial"/>
        </w:rPr>
        <w:t>McLangSel.</w:t>
      </w:r>
      <w:r w:rsidRPr="006925AA">
        <w:rPr>
          <w:rFonts w:cs="Arial"/>
        </w:rPr>
        <w:t>Rq</w:t>
      </w:r>
      <w:proofErr w:type="spellEnd"/>
      <w:r>
        <w:rPr>
          <w:rFonts w:cs="Arial"/>
        </w:rPr>
        <w:t xml:space="preserve"> or McLangSel2.Rq gets both signal set to a language at the same </w:t>
      </w:r>
      <w:proofErr w:type="gramStart"/>
      <w:r>
        <w:rPr>
          <w:rFonts w:cs="Arial"/>
        </w:rPr>
        <w:t>time</w:t>
      </w:r>
      <w:proofErr w:type="gramEnd"/>
      <w:r>
        <w:rPr>
          <w:rFonts w:cs="Arial"/>
        </w:rPr>
        <w:t xml:space="preserve"> then bring the issue to the Cluster D&amp;R’s attention so this could be corrected.</w:t>
      </w:r>
    </w:p>
    <w:p w14:paraId="6CA0AF72" w14:textId="77777777" w:rsidR="00332093" w:rsidRPr="0010214E" w:rsidRDefault="00332093" w:rsidP="00332093">
      <w:pPr>
        <w:rPr>
          <w:rFonts w:cs="Arial"/>
        </w:rPr>
      </w:pPr>
    </w:p>
    <w:p w14:paraId="6B778DF1" w14:textId="77777777" w:rsidR="00332093" w:rsidRPr="00A17A2E" w:rsidRDefault="00332093" w:rsidP="00332093">
      <w:pPr>
        <w:rPr>
          <w:rFonts w:cs="Arial"/>
        </w:rPr>
      </w:pPr>
      <w:r w:rsidRPr="00A17A2E">
        <w:rPr>
          <w:rFonts w:cs="Arial"/>
        </w:rPr>
        <w:t xml:space="preserve">Reference the CAN dB for the latest and in case any conflict in signal names the CAN dB takes precedent.  </w:t>
      </w:r>
    </w:p>
    <w:p w14:paraId="648D352F" w14:textId="77777777" w:rsidR="00332093" w:rsidRPr="00A17A2E" w:rsidRDefault="00332093" w:rsidP="00332093">
      <w:pPr>
        <w:rPr>
          <w:rFonts w:cs="Arial"/>
        </w:rPr>
      </w:pPr>
    </w:p>
    <w:p w14:paraId="183E35CD" w14:textId="77777777" w:rsidR="00332093" w:rsidRPr="0010214E" w:rsidRDefault="00332093" w:rsidP="00332093">
      <w:pPr>
        <w:rPr>
          <w:rFonts w:cs="Arial"/>
        </w:rPr>
      </w:pPr>
    </w:p>
    <w:p w14:paraId="25A2B844" w14:textId="77777777" w:rsidR="00332093" w:rsidRPr="0010214E" w:rsidRDefault="00332093" w:rsidP="00332093">
      <w:pPr>
        <w:rPr>
          <w:rFonts w:cs="Arial"/>
        </w:rPr>
      </w:pPr>
    </w:p>
    <w:p w14:paraId="6E83C46B" w14:textId="77777777" w:rsidR="00332093" w:rsidRDefault="00332093" w:rsidP="00332093">
      <w:pPr>
        <w:pStyle w:val="Heading3"/>
      </w:pPr>
      <w:bookmarkStart w:id="13" w:name="_Toc65750417"/>
      <w:r w:rsidRPr="00B9479B">
        <w:t>MD-REQ-025450/N-</w:t>
      </w:r>
      <w:proofErr w:type="spellStart"/>
      <w:r w:rsidRPr="00B9479B">
        <w:t>Disp_LangSel.St</w:t>
      </w:r>
      <w:proofErr w:type="spellEnd"/>
      <w:r w:rsidRPr="00B9479B">
        <w:t xml:space="preserve"> (</w:t>
      </w:r>
      <w:proofErr w:type="spellStart"/>
      <w:r w:rsidRPr="00B9479B">
        <w:t>TcSE</w:t>
      </w:r>
      <w:proofErr w:type="spellEnd"/>
      <w:r w:rsidRPr="00B9479B">
        <w:t xml:space="preserve"> ROIN-297360)</w:t>
      </w:r>
      <w:bookmarkEnd w:id="13"/>
    </w:p>
    <w:p w14:paraId="50133428" w14:textId="77777777" w:rsidR="00332093" w:rsidRPr="002732DD" w:rsidRDefault="00332093" w:rsidP="00332093">
      <w:pPr>
        <w:rPr>
          <w:rFonts w:cs="Arial"/>
        </w:rPr>
      </w:pPr>
      <w:r w:rsidRPr="002732DD">
        <w:rPr>
          <w:rFonts w:cs="Arial"/>
        </w:rPr>
        <w:t>Message Type:  Status</w:t>
      </w:r>
    </w:p>
    <w:p w14:paraId="0BC4C2F8" w14:textId="77777777" w:rsidR="00332093" w:rsidRPr="002732DD" w:rsidRDefault="00332093" w:rsidP="00332093">
      <w:pPr>
        <w:rPr>
          <w:rFonts w:cs="Arial"/>
        </w:rPr>
      </w:pPr>
    </w:p>
    <w:p w14:paraId="16784ECE" w14:textId="77777777" w:rsidR="00332093" w:rsidRPr="002732DD" w:rsidRDefault="00332093" w:rsidP="00332093">
      <w:pPr>
        <w:rPr>
          <w:rFonts w:cs="Arial"/>
        </w:rPr>
      </w:pPr>
      <w:r w:rsidRPr="002732DD">
        <w:rPr>
          <w:rFonts w:cs="Arial"/>
        </w:rPr>
        <w:t>This Signal gives status of the Language displayed.</w:t>
      </w:r>
    </w:p>
    <w:p w14:paraId="2073FCD8" w14:textId="77777777" w:rsidR="00332093" w:rsidRPr="002732DD"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3060"/>
        <w:gridCol w:w="2421"/>
      </w:tblGrid>
      <w:tr w:rsidR="00332093" w:rsidRPr="002732DD" w14:paraId="0B93AB1E" w14:textId="77777777" w:rsidTr="00332093">
        <w:trPr>
          <w:jc w:val="center"/>
        </w:trPr>
        <w:tc>
          <w:tcPr>
            <w:tcW w:w="2520" w:type="dxa"/>
            <w:tcBorders>
              <w:top w:val="single" w:sz="4" w:space="0" w:color="auto"/>
              <w:left w:val="single" w:sz="4" w:space="0" w:color="auto"/>
              <w:bottom w:val="single" w:sz="4" w:space="0" w:color="auto"/>
              <w:right w:val="single" w:sz="4" w:space="0" w:color="auto"/>
            </w:tcBorders>
            <w:hideMark/>
          </w:tcPr>
          <w:p w14:paraId="1CB7B34D" w14:textId="77777777" w:rsidR="00332093" w:rsidRPr="002732DD" w:rsidRDefault="00332093">
            <w:pPr>
              <w:spacing w:line="276" w:lineRule="auto"/>
              <w:jc w:val="center"/>
              <w:rPr>
                <w:rFonts w:cs="Arial"/>
                <w:b/>
              </w:rPr>
            </w:pPr>
            <w:r w:rsidRPr="002732DD">
              <w:rPr>
                <w:rFonts w:cs="Arial"/>
                <w:b/>
              </w:rPr>
              <w:t>Name</w:t>
            </w:r>
          </w:p>
        </w:tc>
        <w:tc>
          <w:tcPr>
            <w:tcW w:w="3060" w:type="dxa"/>
            <w:tcBorders>
              <w:top w:val="single" w:sz="4" w:space="0" w:color="auto"/>
              <w:left w:val="single" w:sz="4" w:space="0" w:color="auto"/>
              <w:bottom w:val="single" w:sz="4" w:space="0" w:color="auto"/>
              <w:right w:val="single" w:sz="4" w:space="0" w:color="auto"/>
            </w:tcBorders>
            <w:hideMark/>
          </w:tcPr>
          <w:p w14:paraId="4E6659BA" w14:textId="77777777" w:rsidR="00332093" w:rsidRPr="002732DD" w:rsidRDefault="00332093">
            <w:pPr>
              <w:spacing w:line="276" w:lineRule="auto"/>
              <w:jc w:val="center"/>
              <w:rPr>
                <w:rFonts w:cs="Arial"/>
                <w:b/>
              </w:rPr>
            </w:pPr>
            <w:r w:rsidRPr="002732DD">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14:paraId="478D1CB8" w14:textId="77777777" w:rsidR="00332093" w:rsidRPr="002732DD" w:rsidRDefault="00332093">
            <w:pPr>
              <w:spacing w:line="276" w:lineRule="auto"/>
              <w:jc w:val="center"/>
              <w:rPr>
                <w:rFonts w:cs="Arial"/>
                <w:b/>
              </w:rPr>
            </w:pPr>
            <w:r w:rsidRPr="002732DD">
              <w:rPr>
                <w:rFonts w:cs="Arial"/>
                <w:b/>
              </w:rPr>
              <w:t>Description</w:t>
            </w:r>
          </w:p>
        </w:tc>
      </w:tr>
      <w:tr w:rsidR="00332093" w:rsidRPr="002732DD" w14:paraId="2A315358" w14:textId="77777777" w:rsidTr="00332093">
        <w:trPr>
          <w:jc w:val="center"/>
        </w:trPr>
        <w:tc>
          <w:tcPr>
            <w:tcW w:w="2520" w:type="dxa"/>
            <w:tcBorders>
              <w:top w:val="single" w:sz="4" w:space="0" w:color="auto"/>
              <w:left w:val="single" w:sz="4" w:space="0" w:color="auto"/>
              <w:bottom w:val="single" w:sz="4" w:space="0" w:color="auto"/>
              <w:right w:val="single" w:sz="4" w:space="0" w:color="auto"/>
            </w:tcBorders>
            <w:hideMark/>
          </w:tcPr>
          <w:p w14:paraId="3B18636F" w14:textId="77777777" w:rsidR="00332093" w:rsidRPr="002732DD" w:rsidRDefault="00332093">
            <w:pPr>
              <w:spacing w:line="276" w:lineRule="auto"/>
              <w:jc w:val="center"/>
              <w:rPr>
                <w:rFonts w:cs="Arial"/>
              </w:rPr>
            </w:pPr>
            <w:proofErr w:type="spellStart"/>
            <w:r w:rsidRPr="002732DD">
              <w:rPr>
                <w:rFonts w:cs="Arial"/>
              </w:rPr>
              <w:t>Disp_LangSel.St</w:t>
            </w:r>
            <w:proofErr w:type="spellEnd"/>
          </w:p>
        </w:tc>
        <w:tc>
          <w:tcPr>
            <w:tcW w:w="3060" w:type="dxa"/>
            <w:tcBorders>
              <w:top w:val="single" w:sz="4" w:space="0" w:color="auto"/>
              <w:left w:val="single" w:sz="4" w:space="0" w:color="auto"/>
              <w:bottom w:val="single" w:sz="4" w:space="0" w:color="auto"/>
              <w:right w:val="single" w:sz="4" w:space="0" w:color="auto"/>
            </w:tcBorders>
            <w:hideMark/>
          </w:tcPr>
          <w:p w14:paraId="31AB6261" w14:textId="77777777" w:rsidR="00332093" w:rsidRPr="002732DD" w:rsidRDefault="00332093">
            <w:pPr>
              <w:spacing w:line="276" w:lineRule="auto"/>
              <w:jc w:val="center"/>
              <w:rPr>
                <w:rFonts w:cs="Arial"/>
              </w:rPr>
            </w:pPr>
            <w:r w:rsidRPr="002732DD">
              <w:rPr>
                <w:rFonts w:cs="Arial"/>
              </w:rPr>
              <w:t>-</w:t>
            </w:r>
          </w:p>
        </w:tc>
        <w:tc>
          <w:tcPr>
            <w:tcW w:w="2421" w:type="dxa"/>
            <w:tcBorders>
              <w:top w:val="single" w:sz="4" w:space="0" w:color="auto"/>
              <w:left w:val="single" w:sz="4" w:space="0" w:color="auto"/>
              <w:bottom w:val="single" w:sz="4" w:space="0" w:color="auto"/>
              <w:right w:val="single" w:sz="4" w:space="0" w:color="auto"/>
            </w:tcBorders>
          </w:tcPr>
          <w:p w14:paraId="16EA00E7" w14:textId="77777777" w:rsidR="00332093" w:rsidRPr="002732DD" w:rsidRDefault="00332093">
            <w:pPr>
              <w:spacing w:line="276" w:lineRule="auto"/>
              <w:jc w:val="center"/>
              <w:rPr>
                <w:rFonts w:cs="Arial"/>
              </w:rPr>
            </w:pPr>
          </w:p>
        </w:tc>
      </w:tr>
      <w:tr w:rsidR="00332093" w:rsidRPr="002732DD" w14:paraId="3DED889C" w14:textId="77777777" w:rsidTr="00332093">
        <w:trPr>
          <w:jc w:val="center"/>
        </w:trPr>
        <w:tc>
          <w:tcPr>
            <w:tcW w:w="2520" w:type="dxa"/>
            <w:tcBorders>
              <w:top w:val="single" w:sz="4" w:space="0" w:color="auto"/>
              <w:left w:val="single" w:sz="4" w:space="0" w:color="auto"/>
              <w:bottom w:val="single" w:sz="4" w:space="0" w:color="auto"/>
              <w:right w:val="single" w:sz="4" w:space="0" w:color="auto"/>
            </w:tcBorders>
          </w:tcPr>
          <w:p w14:paraId="41571E00" w14:textId="77777777" w:rsidR="00332093" w:rsidRPr="002732DD" w:rsidRDefault="00332093">
            <w:pPr>
              <w:spacing w:line="276" w:lineRule="auto"/>
              <w:jc w:val="center"/>
              <w:rPr>
                <w:rFonts w:cs="Arial"/>
              </w:rPr>
            </w:pPr>
          </w:p>
        </w:tc>
        <w:tc>
          <w:tcPr>
            <w:tcW w:w="3060" w:type="dxa"/>
            <w:tcBorders>
              <w:top w:val="single" w:sz="4" w:space="0" w:color="auto"/>
              <w:left w:val="single" w:sz="4" w:space="0" w:color="auto"/>
              <w:bottom w:val="single" w:sz="4" w:space="0" w:color="auto"/>
              <w:right w:val="single" w:sz="4" w:space="0" w:color="auto"/>
            </w:tcBorders>
          </w:tcPr>
          <w:p w14:paraId="4626C755" w14:textId="77777777" w:rsidR="00332093" w:rsidRPr="002732DD" w:rsidRDefault="00332093">
            <w:pPr>
              <w:spacing w:line="276" w:lineRule="auto"/>
              <w:rPr>
                <w:rFonts w:cs="Arial"/>
              </w:rPr>
            </w:pPr>
            <w:r w:rsidRPr="002732DD">
              <w:rPr>
                <w:rFonts w:cs="Arial"/>
              </w:rPr>
              <w:fldChar w:fldCharType="begin" w:fldLock="1"/>
            </w:r>
            <w:r w:rsidRPr="002732DD">
              <w:rPr>
                <w:rFonts w:cs="Arial"/>
              </w:rPr>
              <w:instrText>MERGEFIELD MethParameter.Type</w:instrText>
            </w:r>
            <w:r w:rsidRPr="002732DD">
              <w:rPr>
                <w:rFonts w:cs="Arial"/>
              </w:rPr>
              <w:fldChar w:fldCharType="separate"/>
            </w:r>
            <w:r w:rsidRPr="002732DD">
              <w:rPr>
                <w:rFonts w:cs="Arial"/>
              </w:rPr>
              <w:t>int</w:t>
            </w:r>
            <w:r w:rsidRPr="002732DD">
              <w:rPr>
                <w:rFonts w:cs="Arial"/>
              </w:rPr>
              <w:fldChar w:fldCharType="end"/>
            </w:r>
            <w:r w:rsidRPr="002732DD">
              <w:rPr>
                <w:rFonts w:cs="Arial"/>
              </w:rPr>
              <w:t xml:space="preserve"> </w:t>
            </w:r>
            <w:r w:rsidRPr="002732DD">
              <w:rPr>
                <w:rFonts w:cs="Arial"/>
              </w:rPr>
              <w:fldChar w:fldCharType="begin" w:fldLock="1"/>
            </w:r>
            <w:r w:rsidRPr="002732DD">
              <w:rPr>
                <w:rFonts w:cs="Arial"/>
              </w:rPr>
              <w:instrText xml:space="preserve">MERGEFIELD </w:instrText>
            </w:r>
            <w:r w:rsidRPr="002732DD">
              <w:rPr>
                <w:rFonts w:cs="Arial"/>
                <w:i/>
                <w:iCs/>
              </w:rPr>
              <w:instrText>MethParameter.Name</w:instrText>
            </w:r>
            <w:r w:rsidRPr="002732DD">
              <w:rPr>
                <w:rFonts w:cs="Arial"/>
              </w:rPr>
              <w:fldChar w:fldCharType="separate"/>
            </w:r>
            <w:r w:rsidRPr="002732DD">
              <w:rPr>
                <w:rFonts w:cs="Arial"/>
                <w:i/>
                <w:iCs/>
              </w:rPr>
              <w:t>Language</w:t>
            </w:r>
            <w:r w:rsidRPr="002732DD">
              <w:rPr>
                <w:rFonts w:cs="Arial"/>
              </w:rPr>
              <w:fldChar w:fldCharType="end"/>
            </w:r>
          </w:p>
          <w:p w14:paraId="58B9DFD8" w14:textId="77777777" w:rsidR="00332093" w:rsidRPr="002732DD" w:rsidRDefault="00332093">
            <w:pPr>
              <w:spacing w:line="276" w:lineRule="auto"/>
              <w:rPr>
                <w:rFonts w:cs="Arial"/>
              </w:rPr>
            </w:pPr>
            <w:r w:rsidRPr="002732DD">
              <w:rPr>
                <w:rFonts w:cs="Arial"/>
              </w:rPr>
              <w:fldChar w:fldCharType="begin" w:fldLock="1"/>
            </w:r>
            <w:r w:rsidRPr="002732DD">
              <w:rPr>
                <w:rFonts w:cs="Arial"/>
              </w:rPr>
              <w:instrText>MERGEFIELD MethParameter.Notes</w:instrText>
            </w:r>
            <w:r w:rsidRPr="002732DD">
              <w:rPr>
                <w:rFonts w:cs="Arial"/>
              </w:rPr>
              <w:fldChar w:fldCharType="separate"/>
            </w:r>
            <w:r w:rsidRPr="002732DD">
              <w:rPr>
                <w:rFonts w:cs="Arial"/>
              </w:rPr>
              <w:t>0x00 Invalid</w:t>
            </w:r>
          </w:p>
          <w:p w14:paraId="6DCD44BF" w14:textId="77777777" w:rsidR="00332093" w:rsidRPr="002732DD" w:rsidRDefault="00332093">
            <w:pPr>
              <w:spacing w:line="276" w:lineRule="auto"/>
              <w:rPr>
                <w:rFonts w:cs="Arial"/>
              </w:rPr>
            </w:pPr>
            <w:r w:rsidRPr="002732DD">
              <w:rPr>
                <w:rFonts w:cs="Arial"/>
              </w:rPr>
              <w:t>0x01 Unknown</w:t>
            </w:r>
          </w:p>
          <w:p w14:paraId="76D34713" w14:textId="77777777" w:rsidR="00332093" w:rsidRPr="002732DD" w:rsidRDefault="00332093">
            <w:pPr>
              <w:spacing w:line="276" w:lineRule="auto"/>
              <w:rPr>
                <w:rFonts w:cs="Arial"/>
              </w:rPr>
            </w:pPr>
            <w:r w:rsidRPr="002732DD">
              <w:rPr>
                <w:rFonts w:cs="Arial"/>
              </w:rPr>
              <w:t>0x02 UK English</w:t>
            </w:r>
          </w:p>
          <w:p w14:paraId="225A8F20" w14:textId="77777777" w:rsidR="00332093" w:rsidRPr="002732DD" w:rsidRDefault="00332093">
            <w:pPr>
              <w:spacing w:line="276" w:lineRule="auto"/>
              <w:rPr>
                <w:rFonts w:cs="Arial"/>
              </w:rPr>
            </w:pPr>
            <w:r w:rsidRPr="002732DD">
              <w:rPr>
                <w:rFonts w:cs="Arial"/>
              </w:rPr>
              <w:t>0x03 NA English</w:t>
            </w:r>
          </w:p>
          <w:p w14:paraId="073195C5" w14:textId="77777777" w:rsidR="00332093" w:rsidRPr="002732DD" w:rsidRDefault="00332093">
            <w:pPr>
              <w:spacing w:line="276" w:lineRule="auto"/>
              <w:rPr>
                <w:rFonts w:cs="Arial"/>
              </w:rPr>
            </w:pPr>
            <w:r w:rsidRPr="002732DD">
              <w:rPr>
                <w:rFonts w:cs="Arial"/>
              </w:rPr>
              <w:t>0x04 German</w:t>
            </w:r>
          </w:p>
          <w:p w14:paraId="144B6390" w14:textId="77777777" w:rsidR="00332093" w:rsidRPr="002732DD" w:rsidRDefault="00332093">
            <w:pPr>
              <w:spacing w:line="276" w:lineRule="auto"/>
              <w:rPr>
                <w:rFonts w:cs="Arial"/>
              </w:rPr>
            </w:pPr>
            <w:r w:rsidRPr="002732DD">
              <w:rPr>
                <w:rFonts w:cs="Arial"/>
              </w:rPr>
              <w:t>0x05 Italian</w:t>
            </w:r>
          </w:p>
          <w:p w14:paraId="2B37393F" w14:textId="77777777" w:rsidR="00332093" w:rsidRPr="002732DD" w:rsidRDefault="00332093">
            <w:pPr>
              <w:spacing w:line="276" w:lineRule="auto"/>
              <w:rPr>
                <w:rFonts w:cs="Arial"/>
              </w:rPr>
            </w:pPr>
            <w:r w:rsidRPr="002732DD">
              <w:rPr>
                <w:rFonts w:cs="Arial"/>
              </w:rPr>
              <w:t>0x06 EU French</w:t>
            </w:r>
          </w:p>
          <w:p w14:paraId="009BE6A1" w14:textId="77777777" w:rsidR="00332093" w:rsidRPr="002732DD" w:rsidRDefault="00332093">
            <w:pPr>
              <w:spacing w:line="276" w:lineRule="auto"/>
              <w:rPr>
                <w:rFonts w:cs="Arial"/>
              </w:rPr>
            </w:pPr>
            <w:r w:rsidRPr="002732DD">
              <w:rPr>
                <w:rFonts w:cs="Arial"/>
              </w:rPr>
              <w:t>0x07 Cana French</w:t>
            </w:r>
          </w:p>
          <w:p w14:paraId="77EB5F90" w14:textId="77777777" w:rsidR="00332093" w:rsidRPr="002732DD" w:rsidRDefault="00332093">
            <w:pPr>
              <w:spacing w:line="276" w:lineRule="auto"/>
              <w:rPr>
                <w:rFonts w:cs="Arial"/>
              </w:rPr>
            </w:pPr>
            <w:r w:rsidRPr="002732DD">
              <w:rPr>
                <w:rFonts w:cs="Arial"/>
              </w:rPr>
              <w:t>0x08 EU Spanish</w:t>
            </w:r>
          </w:p>
          <w:p w14:paraId="1BBE168B" w14:textId="77777777" w:rsidR="00332093" w:rsidRPr="002732DD" w:rsidRDefault="00332093">
            <w:pPr>
              <w:spacing w:line="276" w:lineRule="auto"/>
              <w:rPr>
                <w:rFonts w:cs="Arial"/>
              </w:rPr>
            </w:pPr>
            <w:r w:rsidRPr="002732DD">
              <w:rPr>
                <w:rFonts w:cs="Arial"/>
              </w:rPr>
              <w:t>0x09 Mex Spanish</w:t>
            </w:r>
          </w:p>
          <w:p w14:paraId="6673A1D8" w14:textId="77777777" w:rsidR="00332093" w:rsidRPr="002732DD" w:rsidRDefault="00332093">
            <w:pPr>
              <w:spacing w:line="276" w:lineRule="auto"/>
              <w:rPr>
                <w:rFonts w:cs="Arial"/>
              </w:rPr>
            </w:pPr>
            <w:r w:rsidRPr="002732DD">
              <w:rPr>
                <w:rFonts w:cs="Arial"/>
              </w:rPr>
              <w:t>0x0A Turkish</w:t>
            </w:r>
          </w:p>
          <w:p w14:paraId="7D14C304" w14:textId="77777777" w:rsidR="00332093" w:rsidRPr="002732DD" w:rsidRDefault="00332093">
            <w:pPr>
              <w:spacing w:line="276" w:lineRule="auto"/>
              <w:rPr>
                <w:rFonts w:cs="Arial"/>
              </w:rPr>
            </w:pPr>
            <w:r w:rsidRPr="002732DD">
              <w:rPr>
                <w:rFonts w:cs="Arial"/>
              </w:rPr>
              <w:t>0x0B Russian</w:t>
            </w:r>
          </w:p>
          <w:p w14:paraId="208A71B5" w14:textId="77777777" w:rsidR="00332093" w:rsidRPr="002732DD" w:rsidRDefault="00332093">
            <w:pPr>
              <w:spacing w:line="276" w:lineRule="auto"/>
              <w:rPr>
                <w:rFonts w:cs="Arial"/>
              </w:rPr>
            </w:pPr>
            <w:r w:rsidRPr="002732DD">
              <w:rPr>
                <w:rFonts w:cs="Arial"/>
              </w:rPr>
              <w:t>0x0C Dutch</w:t>
            </w:r>
          </w:p>
          <w:p w14:paraId="7A38ECF7" w14:textId="77777777" w:rsidR="00332093" w:rsidRPr="002732DD" w:rsidRDefault="00332093">
            <w:pPr>
              <w:spacing w:line="276" w:lineRule="auto"/>
              <w:rPr>
                <w:rFonts w:cs="Arial"/>
              </w:rPr>
            </w:pPr>
            <w:r w:rsidRPr="002732DD">
              <w:rPr>
                <w:rFonts w:cs="Arial"/>
              </w:rPr>
              <w:t>0x0D Flemish</w:t>
            </w:r>
          </w:p>
          <w:p w14:paraId="74E7B31E" w14:textId="77777777" w:rsidR="00332093" w:rsidRPr="002732DD" w:rsidRDefault="00332093">
            <w:pPr>
              <w:spacing w:line="276" w:lineRule="auto"/>
              <w:rPr>
                <w:rFonts w:cs="Arial"/>
              </w:rPr>
            </w:pPr>
            <w:r w:rsidRPr="002732DD">
              <w:rPr>
                <w:rFonts w:cs="Arial"/>
              </w:rPr>
              <w:t>0x0E Polish</w:t>
            </w:r>
          </w:p>
          <w:p w14:paraId="77CF7B9C" w14:textId="77777777" w:rsidR="00332093" w:rsidRPr="002732DD" w:rsidRDefault="00332093">
            <w:pPr>
              <w:spacing w:line="276" w:lineRule="auto"/>
              <w:rPr>
                <w:rFonts w:cs="Arial"/>
              </w:rPr>
            </w:pPr>
            <w:r w:rsidRPr="002732DD">
              <w:rPr>
                <w:rFonts w:cs="Arial"/>
              </w:rPr>
              <w:t>0x0F Czech</w:t>
            </w:r>
          </w:p>
          <w:p w14:paraId="6DC5F74C" w14:textId="77777777" w:rsidR="00332093" w:rsidRPr="002732DD" w:rsidRDefault="00332093">
            <w:pPr>
              <w:spacing w:line="276" w:lineRule="auto"/>
              <w:rPr>
                <w:rFonts w:cs="Arial"/>
              </w:rPr>
            </w:pPr>
            <w:r w:rsidRPr="002732DD">
              <w:rPr>
                <w:rFonts w:cs="Arial"/>
              </w:rPr>
              <w:t>0x10 Greek</w:t>
            </w:r>
          </w:p>
          <w:p w14:paraId="5EAD008A" w14:textId="77777777" w:rsidR="00332093" w:rsidRPr="002732DD" w:rsidRDefault="00332093">
            <w:pPr>
              <w:spacing w:line="276" w:lineRule="auto"/>
              <w:rPr>
                <w:rFonts w:cs="Arial"/>
              </w:rPr>
            </w:pPr>
            <w:r w:rsidRPr="002732DD">
              <w:rPr>
                <w:rFonts w:cs="Arial"/>
              </w:rPr>
              <w:t>0x11 Hungarian</w:t>
            </w:r>
          </w:p>
          <w:p w14:paraId="2DFA978F" w14:textId="77777777" w:rsidR="00332093" w:rsidRPr="002732DD" w:rsidRDefault="00332093">
            <w:pPr>
              <w:spacing w:line="276" w:lineRule="auto"/>
              <w:rPr>
                <w:rFonts w:cs="Arial"/>
              </w:rPr>
            </w:pPr>
            <w:r w:rsidRPr="002732DD">
              <w:rPr>
                <w:rFonts w:cs="Arial"/>
              </w:rPr>
              <w:t>0x12 Swedish</w:t>
            </w:r>
          </w:p>
          <w:p w14:paraId="0195123C" w14:textId="77777777" w:rsidR="00332093" w:rsidRPr="002732DD" w:rsidRDefault="00332093">
            <w:pPr>
              <w:spacing w:line="276" w:lineRule="auto"/>
              <w:rPr>
                <w:rFonts w:cs="Arial"/>
              </w:rPr>
            </w:pPr>
            <w:r w:rsidRPr="002732DD">
              <w:rPr>
                <w:rFonts w:cs="Arial"/>
              </w:rPr>
              <w:t>0x13 Danish</w:t>
            </w:r>
          </w:p>
          <w:p w14:paraId="4EE92DA3" w14:textId="77777777" w:rsidR="00332093" w:rsidRPr="002732DD" w:rsidRDefault="00332093">
            <w:pPr>
              <w:spacing w:line="276" w:lineRule="auto"/>
              <w:rPr>
                <w:rFonts w:cs="Arial"/>
                <w:lang w:val="es-MX"/>
              </w:rPr>
            </w:pPr>
            <w:r w:rsidRPr="002732DD">
              <w:rPr>
                <w:rFonts w:cs="Arial"/>
                <w:lang w:val="es-MX"/>
              </w:rPr>
              <w:t>0x14 Norwegian</w:t>
            </w:r>
          </w:p>
          <w:p w14:paraId="628895A3" w14:textId="77777777" w:rsidR="00332093" w:rsidRPr="002732DD" w:rsidRDefault="00332093">
            <w:pPr>
              <w:spacing w:line="276" w:lineRule="auto"/>
              <w:rPr>
                <w:rFonts w:cs="Arial"/>
                <w:lang w:val="es-MX"/>
              </w:rPr>
            </w:pPr>
            <w:r w:rsidRPr="002732DD">
              <w:rPr>
                <w:rFonts w:cs="Arial"/>
                <w:lang w:val="es-MX"/>
              </w:rPr>
              <w:t>0x15 Finish</w:t>
            </w:r>
          </w:p>
          <w:p w14:paraId="2CE18833" w14:textId="77777777" w:rsidR="00332093" w:rsidRPr="002732DD" w:rsidRDefault="00332093">
            <w:pPr>
              <w:spacing w:line="276" w:lineRule="auto"/>
              <w:rPr>
                <w:rFonts w:cs="Arial"/>
                <w:lang w:val="pt-BR"/>
              </w:rPr>
            </w:pPr>
            <w:r w:rsidRPr="002732DD">
              <w:rPr>
                <w:rFonts w:cs="Arial"/>
                <w:lang w:val="pt-BR"/>
              </w:rPr>
              <w:t>0x16 EU Portuguese</w:t>
            </w:r>
          </w:p>
          <w:p w14:paraId="6332DB46" w14:textId="77777777" w:rsidR="00332093" w:rsidRPr="002732DD" w:rsidRDefault="00332093">
            <w:pPr>
              <w:spacing w:line="276" w:lineRule="auto"/>
              <w:rPr>
                <w:rFonts w:cs="Arial"/>
                <w:lang w:val="pt-BR"/>
              </w:rPr>
            </w:pPr>
            <w:r w:rsidRPr="002732DD">
              <w:rPr>
                <w:rFonts w:cs="Arial"/>
                <w:lang w:val="pt-BR"/>
              </w:rPr>
              <w:t>0x17 Braz Portuguese</w:t>
            </w:r>
          </w:p>
          <w:p w14:paraId="311308F6" w14:textId="77777777" w:rsidR="00332093" w:rsidRPr="002732DD" w:rsidRDefault="00332093">
            <w:pPr>
              <w:spacing w:line="276" w:lineRule="auto"/>
              <w:rPr>
                <w:rFonts w:cs="Arial"/>
                <w:lang w:val="es-MX"/>
              </w:rPr>
            </w:pPr>
            <w:r w:rsidRPr="002732DD">
              <w:rPr>
                <w:rFonts w:cs="Arial"/>
                <w:lang w:val="es-MX"/>
              </w:rPr>
              <w:t>0x18 Japanese</w:t>
            </w:r>
          </w:p>
          <w:p w14:paraId="424B9ADC" w14:textId="77777777" w:rsidR="00332093" w:rsidRPr="002732DD" w:rsidRDefault="00332093">
            <w:pPr>
              <w:spacing w:line="276" w:lineRule="auto"/>
              <w:rPr>
                <w:rFonts w:cs="Arial"/>
              </w:rPr>
            </w:pPr>
            <w:r w:rsidRPr="002732DD">
              <w:rPr>
                <w:rFonts w:cs="Arial"/>
              </w:rPr>
              <w:t>0x19 AU_English</w:t>
            </w:r>
          </w:p>
          <w:p w14:paraId="6980CD6D" w14:textId="77777777" w:rsidR="00332093" w:rsidRPr="002732DD" w:rsidRDefault="00332093">
            <w:pPr>
              <w:spacing w:line="276" w:lineRule="auto"/>
              <w:rPr>
                <w:rFonts w:cs="Arial"/>
              </w:rPr>
            </w:pPr>
            <w:r w:rsidRPr="002732DD">
              <w:rPr>
                <w:rFonts w:cs="Arial"/>
              </w:rPr>
              <w:t>0x1A Korean</w:t>
            </w:r>
          </w:p>
          <w:p w14:paraId="0D55B0D5" w14:textId="77777777" w:rsidR="00332093" w:rsidRPr="002732DD" w:rsidRDefault="00332093">
            <w:pPr>
              <w:spacing w:line="276" w:lineRule="auto"/>
              <w:rPr>
                <w:rFonts w:cs="Arial"/>
              </w:rPr>
            </w:pPr>
            <w:r w:rsidRPr="002732DD">
              <w:rPr>
                <w:rFonts w:cs="Arial"/>
              </w:rPr>
              <w:t>0x1B Mandarin Chinese</w:t>
            </w:r>
          </w:p>
          <w:p w14:paraId="2B6D93E0" w14:textId="77777777" w:rsidR="00332093" w:rsidRPr="002732DD" w:rsidRDefault="00332093">
            <w:pPr>
              <w:spacing w:line="276" w:lineRule="auto"/>
              <w:rPr>
                <w:rFonts w:cs="Arial"/>
              </w:rPr>
            </w:pPr>
            <w:r w:rsidRPr="002732DD">
              <w:rPr>
                <w:rFonts w:cs="Arial"/>
              </w:rPr>
              <w:t>0x1C Taiwanese</w:t>
            </w:r>
          </w:p>
          <w:p w14:paraId="25CED091" w14:textId="77777777" w:rsidR="00332093" w:rsidRPr="002732DD" w:rsidRDefault="00332093">
            <w:pPr>
              <w:spacing w:line="276" w:lineRule="auto"/>
              <w:rPr>
                <w:rFonts w:cs="Arial"/>
              </w:rPr>
            </w:pPr>
            <w:r w:rsidRPr="002732DD">
              <w:rPr>
                <w:rFonts w:cs="Arial"/>
              </w:rPr>
              <w:t>0x1D Arabic</w:t>
            </w:r>
          </w:p>
          <w:p w14:paraId="0A241C80" w14:textId="77777777" w:rsidR="00332093" w:rsidRPr="002732DD" w:rsidRDefault="00332093">
            <w:pPr>
              <w:spacing w:line="276" w:lineRule="auto"/>
              <w:rPr>
                <w:rFonts w:cs="Arial"/>
              </w:rPr>
            </w:pPr>
            <w:r w:rsidRPr="002732DD">
              <w:rPr>
                <w:rFonts w:cs="Arial"/>
              </w:rPr>
              <w:t>0x1E Slovak</w:t>
            </w:r>
          </w:p>
          <w:p w14:paraId="26661B77" w14:textId="77777777" w:rsidR="00332093" w:rsidRPr="002732DD" w:rsidRDefault="00332093">
            <w:pPr>
              <w:spacing w:line="276" w:lineRule="auto"/>
              <w:rPr>
                <w:rFonts w:cs="Arial"/>
              </w:rPr>
            </w:pPr>
            <w:r w:rsidRPr="002732DD">
              <w:rPr>
                <w:rFonts w:cs="Arial"/>
              </w:rPr>
              <w:t>0x1F Thai</w:t>
            </w:r>
          </w:p>
          <w:p w14:paraId="36386A37" w14:textId="77777777" w:rsidR="00332093" w:rsidRDefault="00332093">
            <w:pPr>
              <w:spacing w:line="276" w:lineRule="auto"/>
              <w:rPr>
                <w:ins w:id="14" w:author="Myslinski, Jason (J.S.)" w:date="2020-10-22T09:56:00Z"/>
                <w:rFonts w:cs="Arial"/>
              </w:rPr>
            </w:pPr>
            <w:r w:rsidRPr="002732DD">
              <w:rPr>
                <w:rFonts w:cs="Arial"/>
              </w:rPr>
              <w:t>0x20 Indian English</w:t>
            </w:r>
          </w:p>
          <w:p w14:paraId="2D4F8C7C" w14:textId="77777777" w:rsidR="00332093" w:rsidRPr="002732DD" w:rsidRDefault="00332093">
            <w:pPr>
              <w:spacing w:line="276" w:lineRule="auto"/>
              <w:rPr>
                <w:rFonts w:cs="Arial"/>
              </w:rPr>
            </w:pPr>
            <w:ins w:id="15" w:author="Myslinski, Jason (J.S.)" w:date="2020-10-22T09:56:00Z">
              <w:r>
                <w:rPr>
                  <w:rFonts w:cs="Arial"/>
                </w:rPr>
                <w:t>0x21 Ukrainian</w:t>
              </w:r>
            </w:ins>
          </w:p>
          <w:p w14:paraId="5FCD35FB" w14:textId="77777777" w:rsidR="00332093" w:rsidRPr="002732DD" w:rsidRDefault="00332093">
            <w:pPr>
              <w:spacing w:line="276" w:lineRule="auto"/>
              <w:rPr>
                <w:rFonts w:cs="Arial"/>
              </w:rPr>
            </w:pPr>
            <w:r w:rsidRPr="002732DD">
              <w:rPr>
                <w:rFonts w:cs="Arial"/>
              </w:rPr>
              <w:fldChar w:fldCharType="end"/>
            </w:r>
          </w:p>
        </w:tc>
        <w:tc>
          <w:tcPr>
            <w:tcW w:w="2421" w:type="dxa"/>
            <w:tcBorders>
              <w:top w:val="single" w:sz="4" w:space="0" w:color="auto"/>
              <w:left w:val="single" w:sz="4" w:space="0" w:color="auto"/>
              <w:bottom w:val="single" w:sz="4" w:space="0" w:color="auto"/>
              <w:right w:val="single" w:sz="4" w:space="0" w:color="auto"/>
            </w:tcBorders>
            <w:hideMark/>
          </w:tcPr>
          <w:p w14:paraId="5E9CBC38" w14:textId="77777777" w:rsidR="00332093" w:rsidRPr="002732DD" w:rsidRDefault="00332093">
            <w:pPr>
              <w:spacing w:line="276" w:lineRule="auto"/>
              <w:rPr>
                <w:rFonts w:cs="Arial"/>
              </w:rPr>
            </w:pPr>
            <w:r w:rsidRPr="002732DD">
              <w:rPr>
                <w:rFonts w:cs="Arial"/>
              </w:rPr>
              <w:t>Status update from the Vehicle Language settings server stating what the current language setting is for the Vehicle Language Server which sends out the status message.</w:t>
            </w:r>
          </w:p>
        </w:tc>
      </w:tr>
    </w:tbl>
    <w:p w14:paraId="5C9EA176" w14:textId="77777777" w:rsidR="00332093" w:rsidRPr="002732DD" w:rsidRDefault="00332093" w:rsidP="00332093">
      <w:pPr>
        <w:rPr>
          <w:rFonts w:cs="Arial"/>
        </w:rPr>
      </w:pPr>
    </w:p>
    <w:p w14:paraId="4CA50F12" w14:textId="77777777" w:rsidR="00332093" w:rsidRPr="002732DD" w:rsidRDefault="00332093" w:rsidP="00332093">
      <w:pPr>
        <w:rPr>
          <w:rFonts w:cs="Arial"/>
        </w:rPr>
      </w:pPr>
    </w:p>
    <w:p w14:paraId="73401242" w14:textId="77777777" w:rsidR="00332093" w:rsidRPr="002732DD" w:rsidRDefault="00332093" w:rsidP="00332093">
      <w:pPr>
        <w:rPr>
          <w:rFonts w:cs="Arial"/>
        </w:rPr>
      </w:pPr>
      <w:r w:rsidRPr="007F24A9">
        <w:rPr>
          <w:rFonts w:cs="Arial"/>
        </w:rPr>
        <w:t xml:space="preserve">Note: </w:t>
      </w:r>
    </w:p>
    <w:p w14:paraId="7C095D51" w14:textId="77777777" w:rsidR="00332093" w:rsidRDefault="00332093" w:rsidP="00332093">
      <w:pPr>
        <w:rPr>
          <w:rFonts w:cs="Arial"/>
        </w:rPr>
      </w:pPr>
      <w:r w:rsidRPr="002732DD">
        <w:rPr>
          <w:rFonts w:cs="Arial"/>
        </w:rPr>
        <w:lastRenderedPageBreak/>
        <w:t>The Infotainment Language status</w:t>
      </w:r>
      <w:r>
        <w:rPr>
          <w:rFonts w:cs="Arial"/>
        </w:rPr>
        <w:t xml:space="preserve"> HS3</w:t>
      </w:r>
      <w:r w:rsidRPr="002732DD">
        <w:rPr>
          <w:rFonts w:cs="Arial"/>
        </w:rPr>
        <w:t xml:space="preserve"> signal</w:t>
      </w:r>
      <w:r w:rsidRPr="007F24A9">
        <w:rPr>
          <w:rFonts w:cs="Arial"/>
        </w:rPr>
        <w:t xml:space="preserve"> </w:t>
      </w:r>
      <w:r>
        <w:rPr>
          <w:rFonts w:cs="Arial"/>
        </w:rPr>
        <w:t xml:space="preserve">0x229 </w:t>
      </w:r>
      <w:proofErr w:type="spellStart"/>
      <w:r>
        <w:rPr>
          <w:rFonts w:cs="Arial"/>
        </w:rPr>
        <w:t>Disp_LangSel.</w:t>
      </w:r>
      <w:r w:rsidRPr="007F24A9">
        <w:rPr>
          <w:rFonts w:cs="Arial"/>
        </w:rPr>
        <w:t>St</w:t>
      </w:r>
      <w:proofErr w:type="spellEnd"/>
      <w:r w:rsidRPr="007F24A9">
        <w:rPr>
          <w:rFonts w:cs="Arial"/>
        </w:rPr>
        <w:t xml:space="preserve"> (ex APIM, CHR, MFD…) </w:t>
      </w:r>
      <w:r w:rsidRPr="002732DD">
        <w:rPr>
          <w:rFonts w:cs="Arial"/>
        </w:rPr>
        <w:t>is</w:t>
      </w:r>
      <w:r w:rsidRPr="007F24A9">
        <w:rPr>
          <w:rFonts w:cs="Arial"/>
        </w:rPr>
        <w:t xml:space="preserve"> a </w:t>
      </w:r>
      <w:proofErr w:type="gramStart"/>
      <w:r w:rsidRPr="007F24A9">
        <w:rPr>
          <w:rFonts w:cs="Arial"/>
        </w:rPr>
        <w:t>5 bit</w:t>
      </w:r>
      <w:proofErr w:type="gramEnd"/>
      <w:r w:rsidRPr="007F24A9">
        <w:rPr>
          <w:rFonts w:cs="Arial"/>
        </w:rPr>
        <w:t xml:space="preserve"> signal and maxed out with 0x1F Thai.  </w:t>
      </w:r>
      <w:r>
        <w:rPr>
          <w:rFonts w:cs="Arial"/>
        </w:rPr>
        <w:t>The</w:t>
      </w:r>
      <w:r w:rsidRPr="007F24A9">
        <w:rPr>
          <w:rFonts w:cs="Arial"/>
        </w:rPr>
        <w:t xml:space="preserve"> new</w:t>
      </w:r>
      <w:r>
        <w:rPr>
          <w:rFonts w:cs="Arial"/>
        </w:rPr>
        <w:t xml:space="preserve"> Infotainment Langua</w:t>
      </w:r>
      <w:r w:rsidRPr="002732DD">
        <w:rPr>
          <w:rFonts w:cs="Arial"/>
        </w:rPr>
        <w:t>ge</w:t>
      </w:r>
      <w:r>
        <w:rPr>
          <w:rFonts w:cs="Arial"/>
        </w:rPr>
        <w:t xml:space="preserve"> Status HS3 signal is Disp_LangSel2.St and </w:t>
      </w:r>
      <w:r w:rsidRPr="007F24A9">
        <w:rPr>
          <w:rFonts w:cs="Arial"/>
        </w:rPr>
        <w:t>is bigger in size</w:t>
      </w:r>
      <w:r>
        <w:rPr>
          <w:rFonts w:cs="Arial"/>
        </w:rPr>
        <w:t xml:space="preserve"> (7 bits)</w:t>
      </w:r>
      <w:r w:rsidRPr="002732DD">
        <w:rPr>
          <w:rFonts w:cs="Arial"/>
        </w:rPr>
        <w:t xml:space="preserve"> to allow for more encodings</w:t>
      </w:r>
      <w:r>
        <w:rPr>
          <w:rFonts w:cs="Arial"/>
        </w:rPr>
        <w:t xml:space="preserve"> but still include all the encodings the </w:t>
      </w:r>
      <w:proofErr w:type="gramStart"/>
      <w:r>
        <w:rPr>
          <w:rFonts w:cs="Arial"/>
        </w:rPr>
        <w:t>5 bit</w:t>
      </w:r>
      <w:proofErr w:type="gramEnd"/>
      <w:r>
        <w:rPr>
          <w:rFonts w:cs="Arial"/>
        </w:rPr>
        <w:t xml:space="preserve"> signals had.</w:t>
      </w:r>
    </w:p>
    <w:p w14:paraId="0E4DE9A2" w14:textId="77777777" w:rsidR="00332093" w:rsidRPr="002732DD" w:rsidRDefault="00332093" w:rsidP="00332093">
      <w:pPr>
        <w:rPr>
          <w:rFonts w:cs="Arial"/>
        </w:rPr>
      </w:pPr>
    </w:p>
    <w:p w14:paraId="5E08B368" w14:textId="77777777" w:rsidR="00332093" w:rsidRDefault="00332093" w:rsidP="00332093">
      <w:pPr>
        <w:rPr>
          <w:rFonts w:cs="Arial"/>
        </w:rPr>
      </w:pPr>
      <w:r>
        <w:rPr>
          <w:rFonts w:cs="Arial"/>
        </w:rPr>
        <w:t>If the transmitter of the Infotainment Language status signal supports one common CAN dB then</w:t>
      </w:r>
      <w:r w:rsidRPr="002732DD">
        <w:rPr>
          <w:rFonts w:cs="Arial"/>
        </w:rPr>
        <w:t xml:space="preserve"> the </w:t>
      </w:r>
      <w:r>
        <w:rPr>
          <w:rFonts w:cs="Arial"/>
        </w:rPr>
        <w:t xml:space="preserve">transmitter of the infotainment language </w:t>
      </w:r>
      <w:r w:rsidRPr="002732DD">
        <w:rPr>
          <w:rFonts w:cs="Arial"/>
        </w:rPr>
        <w:t xml:space="preserve">status </w:t>
      </w:r>
      <w:r>
        <w:rPr>
          <w:rFonts w:cs="Arial"/>
        </w:rPr>
        <w:t xml:space="preserve">signal </w:t>
      </w:r>
      <w:r w:rsidRPr="002732DD">
        <w:rPr>
          <w:rFonts w:cs="Arial"/>
        </w:rPr>
        <w:t xml:space="preserve">will have to support sending </w:t>
      </w:r>
      <w:r>
        <w:rPr>
          <w:rFonts w:cs="Arial"/>
        </w:rPr>
        <w:t xml:space="preserve">both language status signals </w:t>
      </w:r>
      <w:proofErr w:type="spellStart"/>
      <w:r>
        <w:rPr>
          <w:rFonts w:cs="Arial"/>
        </w:rPr>
        <w:t>Disp_LangSel.St</w:t>
      </w:r>
      <w:proofErr w:type="spellEnd"/>
      <w:r>
        <w:rPr>
          <w:rFonts w:cs="Arial"/>
        </w:rPr>
        <w:t xml:space="preserve"> </w:t>
      </w:r>
      <w:proofErr w:type="gramStart"/>
      <w:r>
        <w:rPr>
          <w:rFonts w:cs="Arial"/>
        </w:rPr>
        <w:t>5 bit</w:t>
      </w:r>
      <w:proofErr w:type="gramEnd"/>
      <w:r>
        <w:rPr>
          <w:rFonts w:cs="Arial"/>
        </w:rPr>
        <w:t xml:space="preserve"> signal and Disp_LangSel2.St 7 bit signal with both status signals set to the active language.</w:t>
      </w:r>
    </w:p>
    <w:p w14:paraId="0ED78888" w14:textId="77777777" w:rsidR="00332093" w:rsidRPr="007F24A9" w:rsidRDefault="00332093" w:rsidP="00332093">
      <w:pPr>
        <w:numPr>
          <w:ilvl w:val="0"/>
          <w:numId w:val="100"/>
        </w:numPr>
        <w:rPr>
          <w:rFonts w:cs="Arial"/>
        </w:rPr>
      </w:pPr>
      <w:r>
        <w:rPr>
          <w:rFonts w:cs="Arial"/>
        </w:rPr>
        <w:t xml:space="preserve">If Disp_LangSel2.St is set to a language that </w:t>
      </w:r>
      <w:proofErr w:type="spellStart"/>
      <w:r>
        <w:rPr>
          <w:rFonts w:cs="Arial"/>
        </w:rPr>
        <w:t>Disp_LangSel.St</w:t>
      </w:r>
      <w:proofErr w:type="spellEnd"/>
      <w:r>
        <w:rPr>
          <w:rFonts w:cs="Arial"/>
        </w:rPr>
        <w:t xml:space="preserve"> does not have an encoding for then </w:t>
      </w:r>
      <w:proofErr w:type="spellStart"/>
      <w:r>
        <w:rPr>
          <w:rFonts w:cs="Arial"/>
        </w:rPr>
        <w:t>Disp_LangSel.St</w:t>
      </w:r>
      <w:proofErr w:type="spellEnd"/>
      <w:r>
        <w:rPr>
          <w:rFonts w:cs="Arial"/>
        </w:rPr>
        <w:t xml:space="preserve"> would be set to 0x0 Inactive (ex. if Indian English was the active language).</w:t>
      </w:r>
    </w:p>
    <w:p w14:paraId="7D9D8485" w14:textId="77777777" w:rsidR="00332093" w:rsidRDefault="00332093" w:rsidP="00332093">
      <w:pPr>
        <w:rPr>
          <w:rFonts w:cs="Arial"/>
        </w:rPr>
      </w:pPr>
    </w:p>
    <w:p w14:paraId="1EF1EE96" w14:textId="77777777" w:rsidR="00332093" w:rsidRDefault="00332093" w:rsidP="00332093">
      <w:pPr>
        <w:rPr>
          <w:rFonts w:cs="Arial"/>
        </w:rPr>
      </w:pPr>
      <w:r>
        <w:rPr>
          <w:rFonts w:cs="Arial"/>
        </w:rPr>
        <w:t xml:space="preserve">If the transmitter of the Infotainment Language status signal has a CAN dB that only supports one language status </w:t>
      </w:r>
      <w:proofErr w:type="gramStart"/>
      <w:r>
        <w:rPr>
          <w:rFonts w:cs="Arial"/>
        </w:rPr>
        <w:t>signal</w:t>
      </w:r>
      <w:proofErr w:type="gramEnd"/>
      <w:r>
        <w:rPr>
          <w:rFonts w:cs="Arial"/>
        </w:rPr>
        <w:t xml:space="preserve"> then only that language status signal would be supported (either support just the 5 bit </w:t>
      </w:r>
      <w:proofErr w:type="spellStart"/>
      <w:r>
        <w:rPr>
          <w:rFonts w:cs="Arial"/>
        </w:rPr>
        <w:t>Disp_LangSel.St</w:t>
      </w:r>
      <w:proofErr w:type="spellEnd"/>
      <w:r>
        <w:rPr>
          <w:rFonts w:cs="Arial"/>
        </w:rPr>
        <w:t xml:space="preserve"> or 7 bit Disp_LangSel2.St).</w:t>
      </w:r>
    </w:p>
    <w:p w14:paraId="425AA52B" w14:textId="77777777" w:rsidR="00332093" w:rsidRPr="002732DD" w:rsidRDefault="00332093" w:rsidP="00332093">
      <w:pPr>
        <w:rPr>
          <w:rFonts w:cs="Arial"/>
        </w:rPr>
      </w:pPr>
    </w:p>
    <w:p w14:paraId="2A7F30B3" w14:textId="77777777" w:rsidR="00332093" w:rsidRDefault="00332093" w:rsidP="00332093">
      <w:pPr>
        <w:rPr>
          <w:rFonts w:cs="Arial"/>
        </w:rPr>
      </w:pPr>
      <w:r w:rsidRPr="002732DD">
        <w:rPr>
          <w:rFonts w:cs="Arial"/>
        </w:rPr>
        <w:t>The receiver of the infotainment language status signals</w:t>
      </w:r>
      <w:r>
        <w:rPr>
          <w:rFonts w:cs="Arial"/>
        </w:rPr>
        <w:t xml:space="preserve"> (</w:t>
      </w:r>
      <w:proofErr w:type="spellStart"/>
      <w:r>
        <w:rPr>
          <w:rFonts w:cs="Arial"/>
        </w:rPr>
        <w:t>Disp_LangSel.St</w:t>
      </w:r>
      <w:proofErr w:type="spellEnd"/>
      <w:r>
        <w:rPr>
          <w:rFonts w:cs="Arial"/>
        </w:rPr>
        <w:t xml:space="preserve"> </w:t>
      </w:r>
      <w:proofErr w:type="gramStart"/>
      <w:r>
        <w:rPr>
          <w:rFonts w:cs="Arial"/>
        </w:rPr>
        <w:t>5 bit</w:t>
      </w:r>
      <w:proofErr w:type="gramEnd"/>
      <w:r>
        <w:rPr>
          <w:rFonts w:cs="Arial"/>
        </w:rPr>
        <w:t xml:space="preserve"> signal and Disp_LangSel2.St 7 bit signal)</w:t>
      </w:r>
      <w:r w:rsidRPr="002732DD">
        <w:rPr>
          <w:rFonts w:cs="Arial"/>
        </w:rPr>
        <w:t xml:space="preserve"> </w:t>
      </w:r>
      <w:r>
        <w:rPr>
          <w:rFonts w:cs="Arial"/>
        </w:rPr>
        <w:t>should</w:t>
      </w:r>
      <w:r w:rsidRPr="002732DD">
        <w:rPr>
          <w:rFonts w:cs="Arial"/>
        </w:rPr>
        <w:t xml:space="preserve"> only receive one of the language status signals in their CAN </w:t>
      </w:r>
      <w:proofErr w:type="spellStart"/>
      <w:r w:rsidRPr="002732DD">
        <w:rPr>
          <w:rFonts w:cs="Arial"/>
        </w:rPr>
        <w:t>dB.</w:t>
      </w:r>
      <w:proofErr w:type="spellEnd"/>
      <w:r>
        <w:rPr>
          <w:rFonts w:cs="Arial"/>
        </w:rPr>
        <w:t xml:space="preserve">  </w:t>
      </w:r>
    </w:p>
    <w:p w14:paraId="6C7C00D7" w14:textId="77777777" w:rsidR="00332093" w:rsidRDefault="00332093" w:rsidP="00332093">
      <w:pPr>
        <w:numPr>
          <w:ilvl w:val="0"/>
          <w:numId w:val="353"/>
        </w:numPr>
        <w:rPr>
          <w:rFonts w:cs="Arial"/>
        </w:rPr>
      </w:pPr>
      <w:r w:rsidRPr="007F24A9">
        <w:rPr>
          <w:rFonts w:cs="Arial"/>
        </w:rPr>
        <w:t xml:space="preserve">If </w:t>
      </w:r>
      <w:r>
        <w:rPr>
          <w:rFonts w:cs="Arial"/>
        </w:rPr>
        <w:t xml:space="preserve">the Ford D&amp;R or supplier of a module receiving the infotainment language status message </w:t>
      </w:r>
      <w:r w:rsidRPr="007F24A9">
        <w:rPr>
          <w:rFonts w:cs="Arial"/>
        </w:rPr>
        <w:t xml:space="preserve">notices that both </w:t>
      </w:r>
      <w:r>
        <w:rPr>
          <w:rFonts w:cs="Arial"/>
        </w:rPr>
        <w:t xml:space="preserve">infotainment language status signals </w:t>
      </w:r>
      <w:proofErr w:type="spellStart"/>
      <w:r w:rsidRPr="007F24A9">
        <w:rPr>
          <w:rFonts w:cs="Arial"/>
        </w:rPr>
        <w:t>Disp_LangSel.St</w:t>
      </w:r>
      <w:proofErr w:type="spellEnd"/>
      <w:r w:rsidRPr="007F24A9">
        <w:rPr>
          <w:rFonts w:cs="Arial"/>
        </w:rPr>
        <w:t xml:space="preserve"> </w:t>
      </w:r>
      <w:proofErr w:type="gramStart"/>
      <w:r w:rsidRPr="007F24A9">
        <w:rPr>
          <w:rFonts w:cs="Arial"/>
        </w:rPr>
        <w:t>5 bit</w:t>
      </w:r>
      <w:proofErr w:type="gramEnd"/>
      <w:r w:rsidRPr="007F24A9">
        <w:rPr>
          <w:rFonts w:cs="Arial"/>
        </w:rPr>
        <w:t xml:space="preserve"> signal and Disp_LangSel2 7 bit signal in their CAN dB bring to Ford’s attention as the CAN dB would need to be corrected.</w:t>
      </w:r>
    </w:p>
    <w:p w14:paraId="6C3932B0" w14:textId="77777777" w:rsidR="00332093" w:rsidRPr="007F24A9" w:rsidRDefault="00332093" w:rsidP="00332093">
      <w:pPr>
        <w:numPr>
          <w:ilvl w:val="1"/>
          <w:numId w:val="353"/>
        </w:numPr>
        <w:rPr>
          <w:rFonts w:cs="Arial"/>
        </w:rPr>
      </w:pPr>
      <w:r>
        <w:rPr>
          <w:rFonts w:cs="Arial"/>
        </w:rPr>
        <w:t>Exception:  If the Ford D&amp;R for the receiver of the infotainment language signal has explicitly asked for a CAN dB with both infotainment language signals to support common software across multiple programs (</w:t>
      </w:r>
      <w:proofErr w:type="spellStart"/>
      <w:r>
        <w:rPr>
          <w:rFonts w:cs="Arial"/>
        </w:rPr>
        <w:t>Disp_LangSel.St</w:t>
      </w:r>
      <w:proofErr w:type="spellEnd"/>
      <w:r>
        <w:rPr>
          <w:rFonts w:cs="Arial"/>
        </w:rPr>
        <w:t xml:space="preserve"> 5 bit signal and Disp_LangSel2.St 7 bit signal) then the receiver of those signals will need to have a configuration bit such that only one of the signals is can be used at a time (ex. program X only uses Disp_LangSel2.st and program Y only uses </w:t>
      </w:r>
      <w:proofErr w:type="spellStart"/>
      <w:r>
        <w:rPr>
          <w:rFonts w:cs="Arial"/>
        </w:rPr>
        <w:t>Disp_LangSel.St</w:t>
      </w:r>
      <w:proofErr w:type="spellEnd"/>
      <w:r>
        <w:rPr>
          <w:rFonts w:cs="Arial"/>
        </w:rPr>
        <w:t>).</w:t>
      </w:r>
    </w:p>
    <w:p w14:paraId="695A6A11" w14:textId="77777777" w:rsidR="00332093" w:rsidRDefault="00332093" w:rsidP="00332093">
      <w:pPr>
        <w:rPr>
          <w:rFonts w:cs="Arial"/>
        </w:rPr>
      </w:pPr>
    </w:p>
    <w:p w14:paraId="4CA4102D" w14:textId="77777777" w:rsidR="00332093" w:rsidRDefault="00332093" w:rsidP="00332093">
      <w:pPr>
        <w:rPr>
          <w:rFonts w:cs="Arial"/>
        </w:rPr>
      </w:pPr>
      <w:r>
        <w:rPr>
          <w:rFonts w:cs="Arial"/>
        </w:rPr>
        <w:t xml:space="preserve">The Cluster language status HS3 signal 0x2FD </w:t>
      </w:r>
      <w:proofErr w:type="spellStart"/>
      <w:r>
        <w:rPr>
          <w:rFonts w:cs="Arial"/>
        </w:rPr>
        <w:t>Mc_VehLangUsrSel.St</w:t>
      </w:r>
      <w:proofErr w:type="spellEnd"/>
      <w:r>
        <w:rPr>
          <w:rFonts w:cs="Arial"/>
        </w:rPr>
        <w:t xml:space="preserve"> is a </w:t>
      </w:r>
      <w:proofErr w:type="gramStart"/>
      <w:r>
        <w:rPr>
          <w:rFonts w:cs="Arial"/>
        </w:rPr>
        <w:t>6 bit</w:t>
      </w:r>
      <w:proofErr w:type="gramEnd"/>
      <w:r>
        <w:rPr>
          <w:rFonts w:cs="Arial"/>
        </w:rPr>
        <w:t xml:space="preserve"> signal and is not currently maxed out so there is only one Cluster language status signal at the time this was written. </w:t>
      </w:r>
    </w:p>
    <w:p w14:paraId="4D0D6DCE" w14:textId="77777777" w:rsidR="00332093" w:rsidRDefault="00332093" w:rsidP="00332093">
      <w:pPr>
        <w:rPr>
          <w:rFonts w:cs="Arial"/>
        </w:rPr>
      </w:pPr>
    </w:p>
    <w:p w14:paraId="173A616A" w14:textId="77777777" w:rsidR="00332093" w:rsidRDefault="00332093" w:rsidP="00332093">
      <w:pPr>
        <w:rPr>
          <w:rFonts w:cs="Arial"/>
        </w:rPr>
      </w:pPr>
      <w:r>
        <w:rPr>
          <w:rFonts w:cs="Arial"/>
        </w:rPr>
        <w:t xml:space="preserve">As a general practice if the receiving module just needs to receive one language status signal in a vehicle to know what language to be used then the Cluster </w:t>
      </w:r>
      <w:proofErr w:type="spellStart"/>
      <w:r>
        <w:rPr>
          <w:rFonts w:cs="Arial"/>
        </w:rPr>
        <w:t>Mc_VehLangUsrSel.St</w:t>
      </w:r>
      <w:proofErr w:type="spellEnd"/>
      <w:r>
        <w:rPr>
          <w:rFonts w:cs="Arial"/>
        </w:rPr>
        <w:t xml:space="preserve"> signal should be used.  </w:t>
      </w:r>
    </w:p>
    <w:p w14:paraId="35B7D05D" w14:textId="77777777" w:rsidR="00332093" w:rsidRDefault="00332093" w:rsidP="00332093">
      <w:pPr>
        <w:rPr>
          <w:rFonts w:cs="Arial"/>
        </w:rPr>
      </w:pPr>
    </w:p>
    <w:p w14:paraId="67C143BE" w14:textId="77777777" w:rsidR="00332093" w:rsidRDefault="00332093" w:rsidP="00332093">
      <w:pPr>
        <w:rPr>
          <w:rFonts w:cs="Arial"/>
        </w:rPr>
      </w:pPr>
      <w:r>
        <w:rPr>
          <w:rFonts w:cs="Arial"/>
        </w:rPr>
        <w:t xml:space="preserve">Reference the CAN dB for the latest and in case any conflict in signal names the CAN dB takes precedent.  </w:t>
      </w:r>
    </w:p>
    <w:p w14:paraId="7C50C68E" w14:textId="77777777" w:rsidR="00332093" w:rsidRDefault="00332093" w:rsidP="00332093">
      <w:pPr>
        <w:rPr>
          <w:rFonts w:cs="Arial"/>
        </w:rPr>
      </w:pPr>
    </w:p>
    <w:p w14:paraId="41DE436D" w14:textId="77777777" w:rsidR="00332093" w:rsidRPr="002732DD" w:rsidRDefault="00332093" w:rsidP="00332093">
      <w:pPr>
        <w:rPr>
          <w:rFonts w:cs="Arial"/>
        </w:rPr>
      </w:pPr>
    </w:p>
    <w:p w14:paraId="06CD8099" w14:textId="77777777" w:rsidR="00332093" w:rsidRDefault="00332093" w:rsidP="00332093">
      <w:pPr>
        <w:pStyle w:val="Heading3"/>
      </w:pPr>
      <w:bookmarkStart w:id="16" w:name="_Toc65750418"/>
      <w:r w:rsidRPr="00B9479B">
        <w:t>MD-REQ-025452/B-</w:t>
      </w:r>
      <w:proofErr w:type="spellStart"/>
      <w:r w:rsidRPr="00B9479B">
        <w:t>LanguageUpdate.Rsp</w:t>
      </w:r>
      <w:proofErr w:type="spellEnd"/>
      <w:r w:rsidRPr="00B9479B">
        <w:t xml:space="preserve"> (</w:t>
      </w:r>
      <w:proofErr w:type="spellStart"/>
      <w:r w:rsidRPr="00B9479B">
        <w:t>TcSE</w:t>
      </w:r>
      <w:proofErr w:type="spellEnd"/>
      <w:r w:rsidRPr="00B9479B">
        <w:t xml:space="preserve"> ROIN-297376)</w:t>
      </w:r>
      <w:bookmarkEnd w:id="16"/>
    </w:p>
    <w:p w14:paraId="14CB1273" w14:textId="77777777" w:rsidR="00332093" w:rsidRPr="002F69E0" w:rsidRDefault="00332093">
      <w:pPr>
        <w:rPr>
          <w:rFonts w:cs="Arial"/>
        </w:rPr>
      </w:pPr>
      <w:r w:rsidRPr="002F69E0">
        <w:rPr>
          <w:rFonts w:cs="Arial"/>
          <w:b/>
        </w:rPr>
        <w:t>Message Type:</w:t>
      </w:r>
      <w:r w:rsidRPr="002F69E0">
        <w:rPr>
          <w:rFonts w:cs="Arial"/>
        </w:rPr>
        <w:t xml:space="preserve">  Response</w:t>
      </w:r>
    </w:p>
    <w:p w14:paraId="4D8F8757" w14:textId="77777777" w:rsidR="00332093" w:rsidRPr="002F69E0" w:rsidRDefault="00332093">
      <w:pPr>
        <w:rPr>
          <w:rFonts w:cs="Arial"/>
        </w:rPr>
      </w:pPr>
    </w:p>
    <w:p w14:paraId="1647EBFA" w14:textId="77777777" w:rsidR="00332093" w:rsidRPr="002F69E0" w:rsidRDefault="00332093">
      <w:pPr>
        <w:rPr>
          <w:rFonts w:cs="Arial"/>
        </w:rPr>
      </w:pPr>
      <w:r w:rsidRPr="002F69E0">
        <w:rPr>
          <w:rFonts w:cs="Arial"/>
        </w:rPr>
        <w:t xml:space="preserve">Response signal from Vehicle settings Language server to the Vehicle settings Client in response to the </w:t>
      </w:r>
      <w:proofErr w:type="spellStart"/>
      <w:r w:rsidRPr="002F69E0">
        <w:rPr>
          <w:rFonts w:cs="Arial"/>
        </w:rPr>
        <w:t>D</w:t>
      </w:r>
      <w:r w:rsidRPr="002F69E0">
        <w:rPr>
          <w:rFonts w:cs="Arial"/>
          <w:bCs/>
        </w:rPr>
        <w:t>isp_LangSel.Rq</w:t>
      </w:r>
      <w:proofErr w:type="spellEnd"/>
      <w:r w:rsidRPr="002F69E0">
        <w:rPr>
          <w:rFonts w:cs="Arial"/>
        </w:rPr>
        <w:t xml:space="preserve"> method.  Signal informs the Client if the Language that was requested to change is supported by that server or not.  This </w:t>
      </w:r>
      <w:r>
        <w:rPr>
          <w:rFonts w:cs="Arial"/>
        </w:rPr>
        <w:t>signal</w:t>
      </w:r>
      <w:r w:rsidRPr="002F69E0">
        <w:rPr>
          <w:rFonts w:cs="Arial"/>
        </w:rPr>
        <w:t xml:space="preserve"> allows the Client to take an action if the language is not supported by the server.</w:t>
      </w:r>
    </w:p>
    <w:p w14:paraId="6034815A" w14:textId="77777777" w:rsidR="00332093" w:rsidRPr="002F69E0"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753"/>
        <w:gridCol w:w="900"/>
        <w:gridCol w:w="3727"/>
      </w:tblGrid>
      <w:tr w:rsidR="00332093" w:rsidRPr="002F69E0" w14:paraId="2628EC06"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595347FD" w14:textId="77777777" w:rsidR="00332093" w:rsidRPr="002F69E0" w:rsidRDefault="00332093">
            <w:pPr>
              <w:spacing w:line="276" w:lineRule="auto"/>
              <w:rPr>
                <w:rFonts w:cs="Arial"/>
                <w:b/>
              </w:rPr>
            </w:pPr>
            <w:r w:rsidRPr="002F69E0">
              <w:rPr>
                <w:rFonts w:cs="Arial"/>
                <w:b/>
              </w:rPr>
              <w:t>Logical Signal Name</w:t>
            </w:r>
          </w:p>
        </w:tc>
        <w:tc>
          <w:tcPr>
            <w:tcW w:w="2753" w:type="dxa"/>
            <w:tcBorders>
              <w:top w:val="single" w:sz="4" w:space="0" w:color="auto"/>
              <w:left w:val="single" w:sz="4" w:space="0" w:color="auto"/>
              <w:bottom w:val="single" w:sz="4" w:space="0" w:color="auto"/>
              <w:right w:val="single" w:sz="4" w:space="0" w:color="auto"/>
            </w:tcBorders>
            <w:hideMark/>
          </w:tcPr>
          <w:p w14:paraId="6AFD9D22" w14:textId="77777777" w:rsidR="00332093" w:rsidRPr="002F69E0" w:rsidRDefault="00332093">
            <w:pPr>
              <w:spacing w:line="276" w:lineRule="auto"/>
              <w:rPr>
                <w:rFonts w:cs="Arial"/>
                <w:b/>
              </w:rPr>
            </w:pPr>
            <w:r w:rsidRPr="002F69E0">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E821498" w14:textId="77777777" w:rsidR="00332093" w:rsidRPr="002F69E0" w:rsidRDefault="00332093">
            <w:pPr>
              <w:spacing w:line="276" w:lineRule="auto"/>
              <w:rPr>
                <w:rFonts w:cs="Arial"/>
                <w:b/>
              </w:rPr>
            </w:pPr>
            <w:r w:rsidRPr="002F69E0">
              <w:rPr>
                <w:rFonts w:cs="Arial"/>
                <w:b/>
              </w:rPr>
              <w:t>Value</w:t>
            </w:r>
          </w:p>
        </w:tc>
        <w:tc>
          <w:tcPr>
            <w:tcW w:w="3727" w:type="dxa"/>
            <w:tcBorders>
              <w:top w:val="single" w:sz="4" w:space="0" w:color="auto"/>
              <w:left w:val="single" w:sz="4" w:space="0" w:color="auto"/>
              <w:bottom w:val="single" w:sz="4" w:space="0" w:color="auto"/>
              <w:right w:val="single" w:sz="4" w:space="0" w:color="auto"/>
            </w:tcBorders>
            <w:hideMark/>
          </w:tcPr>
          <w:p w14:paraId="7F5CCCC7" w14:textId="77777777" w:rsidR="00332093" w:rsidRPr="002F69E0" w:rsidRDefault="00332093">
            <w:pPr>
              <w:spacing w:line="276" w:lineRule="auto"/>
              <w:rPr>
                <w:rFonts w:cs="Arial"/>
                <w:b/>
              </w:rPr>
            </w:pPr>
            <w:r w:rsidRPr="002F69E0">
              <w:rPr>
                <w:rFonts w:cs="Arial"/>
                <w:b/>
              </w:rPr>
              <w:t>Description</w:t>
            </w:r>
          </w:p>
        </w:tc>
      </w:tr>
      <w:tr w:rsidR="00332093" w:rsidRPr="002F69E0" w14:paraId="76B4435C"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0AF3743B" w14:textId="77777777" w:rsidR="00332093" w:rsidRPr="002F69E0" w:rsidRDefault="00332093">
            <w:pPr>
              <w:widowControl w:val="0"/>
              <w:tabs>
                <w:tab w:val="left" w:pos="720"/>
              </w:tabs>
              <w:spacing w:line="276" w:lineRule="auto"/>
              <w:rPr>
                <w:rFonts w:cs="Arial"/>
              </w:rPr>
            </w:pPr>
            <w:proofErr w:type="spellStart"/>
            <w:r>
              <w:rPr>
                <w:rFonts w:cs="Arial"/>
              </w:rPr>
              <w:t>LanguageUpdate.Rsp</w:t>
            </w:r>
            <w:proofErr w:type="spellEnd"/>
          </w:p>
          <w:p w14:paraId="38BEAAF0" w14:textId="77777777" w:rsidR="00332093" w:rsidRPr="002F69E0" w:rsidRDefault="00332093">
            <w:pPr>
              <w:spacing w:line="276" w:lineRule="auto"/>
              <w:rPr>
                <w:rFonts w:cs="Arial"/>
              </w:rPr>
            </w:pPr>
          </w:p>
        </w:tc>
        <w:tc>
          <w:tcPr>
            <w:tcW w:w="2753" w:type="dxa"/>
            <w:tcBorders>
              <w:top w:val="single" w:sz="4" w:space="0" w:color="auto"/>
              <w:left w:val="single" w:sz="4" w:space="0" w:color="auto"/>
              <w:bottom w:val="single" w:sz="4" w:space="0" w:color="auto"/>
              <w:right w:val="single" w:sz="4" w:space="0" w:color="auto"/>
            </w:tcBorders>
          </w:tcPr>
          <w:p w14:paraId="05B0992D" w14:textId="77777777" w:rsidR="00332093" w:rsidRPr="002F69E0" w:rsidRDefault="00332093">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14:paraId="62F0FA9C" w14:textId="77777777" w:rsidR="00332093" w:rsidRPr="002F69E0" w:rsidRDefault="00332093">
            <w:pPr>
              <w:spacing w:line="276" w:lineRule="auto"/>
              <w:rPr>
                <w:rFonts w:cs="Arial"/>
              </w:rPr>
            </w:pPr>
            <w:r>
              <w:rPr>
                <w:rFonts w:cs="Arial"/>
              </w:rPr>
              <w:t>0x0</w:t>
            </w:r>
          </w:p>
        </w:tc>
        <w:tc>
          <w:tcPr>
            <w:tcW w:w="3727" w:type="dxa"/>
            <w:tcBorders>
              <w:top w:val="single" w:sz="4" w:space="0" w:color="auto"/>
              <w:left w:val="single" w:sz="4" w:space="0" w:color="auto"/>
              <w:bottom w:val="single" w:sz="4" w:space="0" w:color="auto"/>
              <w:right w:val="single" w:sz="4" w:space="0" w:color="auto"/>
            </w:tcBorders>
            <w:vAlign w:val="center"/>
          </w:tcPr>
          <w:p w14:paraId="51CB1367" w14:textId="77777777" w:rsidR="00332093" w:rsidRPr="002F69E0" w:rsidRDefault="00332093">
            <w:pPr>
              <w:autoSpaceDE w:val="0"/>
              <w:autoSpaceDN w:val="0"/>
              <w:adjustRightInd w:val="0"/>
              <w:spacing w:line="276" w:lineRule="auto"/>
              <w:rPr>
                <w:rFonts w:cs="Arial"/>
              </w:rPr>
            </w:pPr>
          </w:p>
        </w:tc>
      </w:tr>
      <w:tr w:rsidR="00332093" w:rsidRPr="002F69E0" w14:paraId="33E87958"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14:paraId="7C8924AB" w14:textId="77777777" w:rsidR="00332093" w:rsidRPr="002F69E0" w:rsidRDefault="00332093">
            <w:pPr>
              <w:rPr>
                <w:rFonts w:cs="Arial"/>
              </w:rPr>
            </w:pPr>
          </w:p>
        </w:tc>
        <w:tc>
          <w:tcPr>
            <w:tcW w:w="2753" w:type="dxa"/>
            <w:tcBorders>
              <w:top w:val="single" w:sz="4" w:space="0" w:color="auto"/>
              <w:left w:val="single" w:sz="4" w:space="0" w:color="auto"/>
              <w:bottom w:val="single" w:sz="4" w:space="0" w:color="auto"/>
              <w:right w:val="single" w:sz="4" w:space="0" w:color="auto"/>
            </w:tcBorders>
          </w:tcPr>
          <w:p w14:paraId="3450A4E4" w14:textId="77777777" w:rsidR="00332093" w:rsidRPr="002F69E0" w:rsidRDefault="00332093">
            <w:pPr>
              <w:spacing w:line="276" w:lineRule="auto"/>
              <w:rPr>
                <w:rFonts w:cs="Arial"/>
              </w:rPr>
            </w:pPr>
            <w:proofErr w:type="spellStart"/>
            <w:r>
              <w:rPr>
                <w:rFonts w:cs="Arial"/>
              </w:rPr>
              <w:t>Language_Updated</w:t>
            </w:r>
            <w:proofErr w:type="spellEnd"/>
          </w:p>
        </w:tc>
        <w:tc>
          <w:tcPr>
            <w:tcW w:w="900" w:type="dxa"/>
            <w:tcBorders>
              <w:top w:val="single" w:sz="4" w:space="0" w:color="auto"/>
              <w:left w:val="single" w:sz="4" w:space="0" w:color="auto"/>
              <w:bottom w:val="single" w:sz="4" w:space="0" w:color="auto"/>
              <w:right w:val="single" w:sz="4" w:space="0" w:color="auto"/>
            </w:tcBorders>
          </w:tcPr>
          <w:p w14:paraId="14D2808B" w14:textId="77777777" w:rsidR="00332093" w:rsidRPr="002F69E0" w:rsidRDefault="00332093">
            <w:pPr>
              <w:spacing w:line="276" w:lineRule="auto"/>
              <w:rPr>
                <w:rFonts w:cs="Arial"/>
              </w:rPr>
            </w:pPr>
            <w:r>
              <w:rPr>
                <w:rFonts w:cs="Arial"/>
              </w:rPr>
              <w:t>0x1</w:t>
            </w:r>
          </w:p>
        </w:tc>
        <w:tc>
          <w:tcPr>
            <w:tcW w:w="3727" w:type="dxa"/>
            <w:tcBorders>
              <w:top w:val="single" w:sz="4" w:space="0" w:color="auto"/>
              <w:left w:val="single" w:sz="4" w:space="0" w:color="auto"/>
              <w:bottom w:val="single" w:sz="4" w:space="0" w:color="auto"/>
              <w:right w:val="single" w:sz="4" w:space="0" w:color="auto"/>
            </w:tcBorders>
          </w:tcPr>
          <w:p w14:paraId="6A9A136F" w14:textId="77777777" w:rsidR="00332093" w:rsidRPr="002F69E0" w:rsidRDefault="00332093">
            <w:pPr>
              <w:spacing w:line="276" w:lineRule="auto"/>
              <w:rPr>
                <w:rFonts w:cs="Arial"/>
              </w:rPr>
            </w:pPr>
          </w:p>
        </w:tc>
      </w:tr>
      <w:tr w:rsidR="00332093" w:rsidRPr="002F69E0" w14:paraId="49654108"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14:paraId="7883EDA5" w14:textId="77777777" w:rsidR="00332093" w:rsidRPr="002F69E0" w:rsidRDefault="00332093">
            <w:pPr>
              <w:rPr>
                <w:rFonts w:cs="Arial"/>
              </w:rPr>
            </w:pPr>
          </w:p>
        </w:tc>
        <w:tc>
          <w:tcPr>
            <w:tcW w:w="2753" w:type="dxa"/>
            <w:tcBorders>
              <w:top w:val="single" w:sz="4" w:space="0" w:color="auto"/>
              <w:left w:val="single" w:sz="4" w:space="0" w:color="auto"/>
              <w:bottom w:val="single" w:sz="4" w:space="0" w:color="auto"/>
              <w:right w:val="single" w:sz="4" w:space="0" w:color="auto"/>
            </w:tcBorders>
          </w:tcPr>
          <w:p w14:paraId="7840DA7C" w14:textId="77777777" w:rsidR="00332093" w:rsidRPr="002F69E0" w:rsidRDefault="00332093">
            <w:pPr>
              <w:spacing w:line="276" w:lineRule="auto"/>
              <w:rPr>
                <w:rFonts w:cs="Arial"/>
              </w:rPr>
            </w:pPr>
            <w:proofErr w:type="spellStart"/>
            <w:r>
              <w:rPr>
                <w:rFonts w:cs="Arial"/>
              </w:rPr>
              <w:t>Language_Not_Supported</w:t>
            </w:r>
            <w:proofErr w:type="spellEnd"/>
          </w:p>
        </w:tc>
        <w:tc>
          <w:tcPr>
            <w:tcW w:w="900" w:type="dxa"/>
            <w:tcBorders>
              <w:top w:val="single" w:sz="4" w:space="0" w:color="auto"/>
              <w:left w:val="single" w:sz="4" w:space="0" w:color="auto"/>
              <w:bottom w:val="single" w:sz="4" w:space="0" w:color="auto"/>
              <w:right w:val="single" w:sz="4" w:space="0" w:color="auto"/>
            </w:tcBorders>
          </w:tcPr>
          <w:p w14:paraId="6B0AB783" w14:textId="77777777" w:rsidR="00332093" w:rsidRPr="002F69E0" w:rsidRDefault="00332093">
            <w:pPr>
              <w:spacing w:line="276" w:lineRule="auto"/>
              <w:rPr>
                <w:rFonts w:cs="Arial"/>
              </w:rPr>
            </w:pPr>
            <w:r>
              <w:rPr>
                <w:rFonts w:cs="Arial"/>
              </w:rPr>
              <w:t>0x2</w:t>
            </w:r>
          </w:p>
        </w:tc>
        <w:tc>
          <w:tcPr>
            <w:tcW w:w="3727" w:type="dxa"/>
            <w:tcBorders>
              <w:top w:val="single" w:sz="4" w:space="0" w:color="auto"/>
              <w:left w:val="single" w:sz="4" w:space="0" w:color="auto"/>
              <w:bottom w:val="single" w:sz="4" w:space="0" w:color="auto"/>
              <w:right w:val="single" w:sz="4" w:space="0" w:color="auto"/>
            </w:tcBorders>
          </w:tcPr>
          <w:p w14:paraId="152F0F28" w14:textId="77777777" w:rsidR="00332093" w:rsidRPr="002F69E0" w:rsidRDefault="00332093">
            <w:pPr>
              <w:spacing w:line="276" w:lineRule="auto"/>
              <w:rPr>
                <w:rFonts w:cs="Arial"/>
              </w:rPr>
            </w:pPr>
          </w:p>
        </w:tc>
      </w:tr>
    </w:tbl>
    <w:p w14:paraId="4C7C9F08" w14:textId="77777777" w:rsidR="00332093" w:rsidRPr="002F69E0" w:rsidRDefault="00332093">
      <w:pPr>
        <w:rPr>
          <w:rFonts w:cs="Arial"/>
        </w:rPr>
      </w:pPr>
    </w:p>
    <w:p w14:paraId="63EDC88D" w14:textId="77777777" w:rsidR="00332093" w:rsidRDefault="00332093" w:rsidP="00332093">
      <w:pPr>
        <w:pStyle w:val="Heading3"/>
      </w:pPr>
      <w:bookmarkStart w:id="17" w:name="_Toc65750419"/>
      <w:r w:rsidRPr="00B9479B">
        <w:t>MD-REQ-025379/B-</w:t>
      </w:r>
      <w:proofErr w:type="spellStart"/>
      <w:r w:rsidRPr="00B9479B">
        <w:t>Bezel_Beeps.Rq</w:t>
      </w:r>
      <w:proofErr w:type="spellEnd"/>
      <w:r w:rsidRPr="00B9479B">
        <w:t xml:space="preserve"> (</w:t>
      </w:r>
      <w:proofErr w:type="spellStart"/>
      <w:r w:rsidRPr="00B9479B">
        <w:t>TcSE</w:t>
      </w:r>
      <w:proofErr w:type="spellEnd"/>
      <w:r w:rsidRPr="00B9479B">
        <w:t xml:space="preserve"> ROIN-297362)</w:t>
      </w:r>
      <w:bookmarkEnd w:id="17"/>
    </w:p>
    <w:p w14:paraId="3433B07A" w14:textId="77777777" w:rsidR="00332093" w:rsidRPr="00864737" w:rsidRDefault="00332093">
      <w:pPr>
        <w:rPr>
          <w:rFonts w:cs="Arial"/>
        </w:rPr>
      </w:pPr>
      <w:r w:rsidRPr="00864737">
        <w:rPr>
          <w:rFonts w:cs="Arial"/>
          <w:b/>
        </w:rPr>
        <w:t>Message Type:</w:t>
      </w:r>
      <w:r w:rsidRPr="00864737">
        <w:rPr>
          <w:rFonts w:cs="Arial"/>
        </w:rPr>
        <w:t xml:space="preserve">  Request</w:t>
      </w:r>
    </w:p>
    <w:p w14:paraId="3E05F756" w14:textId="77777777" w:rsidR="00332093" w:rsidRPr="00864737" w:rsidRDefault="00332093">
      <w:pPr>
        <w:rPr>
          <w:rFonts w:cs="Arial"/>
        </w:rPr>
      </w:pPr>
    </w:p>
    <w:p w14:paraId="05EE6EDE" w14:textId="77777777" w:rsidR="00332093" w:rsidRPr="00864737" w:rsidRDefault="00332093">
      <w:pPr>
        <w:rPr>
          <w:rFonts w:cs="Arial"/>
        </w:rPr>
      </w:pPr>
      <w:r w:rsidRPr="00864737">
        <w:rPr>
          <w:rFonts w:cs="Arial"/>
        </w:rPr>
        <w:t xml:space="preserve">This signal requests </w:t>
      </w:r>
      <w:r>
        <w:rPr>
          <w:rFonts w:cs="Arial"/>
        </w:rPr>
        <w:t>to change</w:t>
      </w:r>
      <w:r w:rsidRPr="00864737">
        <w:rPr>
          <w:rFonts w:cs="Arial"/>
        </w:rPr>
        <w:t xml:space="preserve"> the Bezel Beeps settings.</w:t>
      </w:r>
    </w:p>
    <w:p w14:paraId="271FFF36" w14:textId="77777777" w:rsidR="00332093" w:rsidRPr="00864737"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583"/>
        <w:gridCol w:w="861"/>
        <w:gridCol w:w="4056"/>
      </w:tblGrid>
      <w:tr w:rsidR="00332093" w:rsidRPr="00864737" w14:paraId="7D9E7F4B"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118E75D0" w14:textId="77777777" w:rsidR="00332093" w:rsidRPr="00864737" w:rsidRDefault="00332093">
            <w:pPr>
              <w:spacing w:line="276" w:lineRule="auto"/>
              <w:rPr>
                <w:rFonts w:cs="Arial"/>
                <w:b/>
              </w:rPr>
            </w:pPr>
            <w:r w:rsidRPr="00864737">
              <w:rPr>
                <w:rFonts w:cs="Arial"/>
                <w:b/>
              </w:rPr>
              <w:t>Logical Signal Name</w:t>
            </w:r>
          </w:p>
        </w:tc>
        <w:tc>
          <w:tcPr>
            <w:tcW w:w="1583" w:type="dxa"/>
            <w:tcBorders>
              <w:top w:val="single" w:sz="4" w:space="0" w:color="auto"/>
              <w:left w:val="single" w:sz="4" w:space="0" w:color="auto"/>
              <w:bottom w:val="single" w:sz="4" w:space="0" w:color="auto"/>
              <w:right w:val="single" w:sz="4" w:space="0" w:color="auto"/>
            </w:tcBorders>
            <w:hideMark/>
          </w:tcPr>
          <w:p w14:paraId="214A7312" w14:textId="77777777" w:rsidR="00332093" w:rsidRPr="00864737" w:rsidRDefault="00332093">
            <w:pPr>
              <w:spacing w:line="276" w:lineRule="auto"/>
              <w:rPr>
                <w:rFonts w:cs="Arial"/>
                <w:b/>
              </w:rPr>
            </w:pPr>
            <w:r w:rsidRPr="00864737">
              <w:rPr>
                <w:rFonts w:cs="Arial"/>
                <w:b/>
              </w:rPr>
              <w:t>Literals</w:t>
            </w:r>
          </w:p>
        </w:tc>
        <w:tc>
          <w:tcPr>
            <w:tcW w:w="861" w:type="dxa"/>
            <w:tcBorders>
              <w:top w:val="single" w:sz="4" w:space="0" w:color="auto"/>
              <w:left w:val="single" w:sz="4" w:space="0" w:color="auto"/>
              <w:bottom w:val="single" w:sz="4" w:space="0" w:color="auto"/>
              <w:right w:val="single" w:sz="4" w:space="0" w:color="auto"/>
            </w:tcBorders>
            <w:hideMark/>
          </w:tcPr>
          <w:p w14:paraId="402D5075" w14:textId="77777777" w:rsidR="00332093" w:rsidRPr="00864737" w:rsidRDefault="00332093">
            <w:pPr>
              <w:spacing w:line="276" w:lineRule="auto"/>
              <w:rPr>
                <w:rFonts w:cs="Arial"/>
                <w:b/>
              </w:rPr>
            </w:pPr>
            <w:r w:rsidRPr="0086473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257466F5" w14:textId="77777777" w:rsidR="00332093" w:rsidRPr="00864737" w:rsidRDefault="00332093">
            <w:pPr>
              <w:spacing w:line="276" w:lineRule="auto"/>
              <w:rPr>
                <w:rFonts w:cs="Arial"/>
                <w:b/>
              </w:rPr>
            </w:pPr>
            <w:r w:rsidRPr="00864737">
              <w:rPr>
                <w:rFonts w:cs="Arial"/>
                <w:b/>
              </w:rPr>
              <w:t>Description</w:t>
            </w:r>
          </w:p>
        </w:tc>
      </w:tr>
      <w:tr w:rsidR="00332093" w:rsidRPr="00864737" w14:paraId="67CBEB90"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44866C96" w14:textId="77777777" w:rsidR="00332093" w:rsidRPr="00864737" w:rsidRDefault="00332093">
            <w:pPr>
              <w:spacing w:line="276" w:lineRule="auto"/>
              <w:rPr>
                <w:rFonts w:cs="Arial"/>
              </w:rPr>
            </w:pPr>
            <w:proofErr w:type="spellStart"/>
            <w:r>
              <w:rPr>
                <w:rFonts w:cs="Arial"/>
              </w:rPr>
              <w:t>Bezel_Beeps.Rq</w:t>
            </w:r>
            <w:proofErr w:type="spellEnd"/>
          </w:p>
        </w:tc>
        <w:tc>
          <w:tcPr>
            <w:tcW w:w="1583" w:type="dxa"/>
            <w:tcBorders>
              <w:top w:val="single" w:sz="4" w:space="0" w:color="auto"/>
              <w:left w:val="single" w:sz="4" w:space="0" w:color="auto"/>
              <w:bottom w:val="single" w:sz="4" w:space="0" w:color="auto"/>
              <w:right w:val="single" w:sz="4" w:space="0" w:color="auto"/>
            </w:tcBorders>
          </w:tcPr>
          <w:p w14:paraId="74009892" w14:textId="77777777" w:rsidR="00332093" w:rsidRPr="00864737" w:rsidRDefault="00332093">
            <w:pPr>
              <w:spacing w:line="276" w:lineRule="auto"/>
              <w:rPr>
                <w:rFonts w:cs="Arial"/>
              </w:rPr>
            </w:pPr>
            <w:r>
              <w:rPr>
                <w:rFonts w:cs="Arial"/>
              </w:rPr>
              <w:t>Inactive</w:t>
            </w:r>
          </w:p>
        </w:tc>
        <w:tc>
          <w:tcPr>
            <w:tcW w:w="861" w:type="dxa"/>
            <w:tcBorders>
              <w:top w:val="single" w:sz="4" w:space="0" w:color="auto"/>
              <w:left w:val="single" w:sz="4" w:space="0" w:color="auto"/>
              <w:bottom w:val="single" w:sz="4" w:space="0" w:color="auto"/>
              <w:right w:val="single" w:sz="4" w:space="0" w:color="auto"/>
            </w:tcBorders>
          </w:tcPr>
          <w:p w14:paraId="55EA1053" w14:textId="77777777" w:rsidR="00332093" w:rsidRPr="00864737" w:rsidRDefault="0033209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14:paraId="0F812097" w14:textId="77777777" w:rsidR="00332093" w:rsidRPr="00864737" w:rsidRDefault="00332093">
            <w:pPr>
              <w:autoSpaceDE w:val="0"/>
              <w:autoSpaceDN w:val="0"/>
              <w:adjustRightInd w:val="0"/>
              <w:spacing w:line="276" w:lineRule="auto"/>
              <w:rPr>
                <w:rFonts w:cs="Arial"/>
              </w:rPr>
            </w:pPr>
          </w:p>
        </w:tc>
      </w:tr>
      <w:tr w:rsidR="00332093" w:rsidRPr="00864737" w14:paraId="4CA7DF83"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1518E1AF" w14:textId="77777777" w:rsidR="00332093" w:rsidRPr="00864737" w:rsidRDefault="00332093">
            <w:pPr>
              <w:rPr>
                <w:rFonts w:cs="Arial"/>
              </w:rPr>
            </w:pPr>
          </w:p>
        </w:tc>
        <w:tc>
          <w:tcPr>
            <w:tcW w:w="1583" w:type="dxa"/>
            <w:tcBorders>
              <w:top w:val="single" w:sz="4" w:space="0" w:color="auto"/>
              <w:left w:val="single" w:sz="4" w:space="0" w:color="auto"/>
              <w:bottom w:val="single" w:sz="4" w:space="0" w:color="auto"/>
              <w:right w:val="single" w:sz="4" w:space="0" w:color="auto"/>
            </w:tcBorders>
          </w:tcPr>
          <w:p w14:paraId="7696BF67" w14:textId="77777777" w:rsidR="00332093" w:rsidRPr="00864737" w:rsidRDefault="00332093">
            <w:pPr>
              <w:spacing w:line="276" w:lineRule="auto"/>
              <w:rPr>
                <w:rFonts w:cs="Arial"/>
              </w:rPr>
            </w:pPr>
            <w:r>
              <w:rPr>
                <w:rFonts w:cs="Arial"/>
              </w:rPr>
              <w:t>Enabled</w:t>
            </w:r>
          </w:p>
        </w:tc>
        <w:tc>
          <w:tcPr>
            <w:tcW w:w="861" w:type="dxa"/>
            <w:tcBorders>
              <w:top w:val="single" w:sz="4" w:space="0" w:color="auto"/>
              <w:left w:val="single" w:sz="4" w:space="0" w:color="auto"/>
              <w:bottom w:val="single" w:sz="4" w:space="0" w:color="auto"/>
              <w:right w:val="single" w:sz="4" w:space="0" w:color="auto"/>
            </w:tcBorders>
          </w:tcPr>
          <w:p w14:paraId="1039C18A" w14:textId="77777777" w:rsidR="00332093" w:rsidRPr="00864737" w:rsidRDefault="0033209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14:paraId="12C28CFF" w14:textId="77777777" w:rsidR="00332093" w:rsidRPr="00864737" w:rsidRDefault="00332093">
            <w:pPr>
              <w:spacing w:line="276" w:lineRule="auto"/>
              <w:rPr>
                <w:rFonts w:cs="Arial"/>
              </w:rPr>
            </w:pPr>
          </w:p>
        </w:tc>
      </w:tr>
      <w:tr w:rsidR="00332093" w:rsidRPr="00864737" w14:paraId="6E4C4348"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5F368C5D" w14:textId="77777777" w:rsidR="00332093" w:rsidRPr="00864737" w:rsidRDefault="00332093">
            <w:pPr>
              <w:rPr>
                <w:rFonts w:cs="Arial"/>
              </w:rPr>
            </w:pPr>
          </w:p>
        </w:tc>
        <w:tc>
          <w:tcPr>
            <w:tcW w:w="1583" w:type="dxa"/>
            <w:tcBorders>
              <w:top w:val="single" w:sz="4" w:space="0" w:color="auto"/>
              <w:left w:val="single" w:sz="4" w:space="0" w:color="auto"/>
              <w:bottom w:val="single" w:sz="4" w:space="0" w:color="auto"/>
              <w:right w:val="single" w:sz="4" w:space="0" w:color="auto"/>
            </w:tcBorders>
          </w:tcPr>
          <w:p w14:paraId="4AB3BB94" w14:textId="77777777" w:rsidR="00332093" w:rsidRPr="00864737" w:rsidRDefault="00332093">
            <w:pPr>
              <w:spacing w:line="276" w:lineRule="auto"/>
              <w:rPr>
                <w:rFonts w:cs="Arial"/>
              </w:rPr>
            </w:pPr>
            <w:r>
              <w:rPr>
                <w:rFonts w:cs="Arial"/>
              </w:rPr>
              <w:t>Disabled</w:t>
            </w:r>
          </w:p>
        </w:tc>
        <w:tc>
          <w:tcPr>
            <w:tcW w:w="861" w:type="dxa"/>
            <w:tcBorders>
              <w:top w:val="single" w:sz="4" w:space="0" w:color="auto"/>
              <w:left w:val="single" w:sz="4" w:space="0" w:color="auto"/>
              <w:bottom w:val="single" w:sz="4" w:space="0" w:color="auto"/>
              <w:right w:val="single" w:sz="4" w:space="0" w:color="auto"/>
            </w:tcBorders>
          </w:tcPr>
          <w:p w14:paraId="6C2FF6E7" w14:textId="77777777" w:rsidR="00332093" w:rsidRPr="00864737" w:rsidRDefault="00332093">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14:paraId="071FE978" w14:textId="77777777" w:rsidR="00332093" w:rsidRPr="00864737" w:rsidRDefault="00332093">
            <w:pPr>
              <w:spacing w:line="276" w:lineRule="auto"/>
              <w:rPr>
                <w:rFonts w:cs="Arial"/>
              </w:rPr>
            </w:pPr>
          </w:p>
        </w:tc>
      </w:tr>
    </w:tbl>
    <w:p w14:paraId="7EBE252D" w14:textId="77777777" w:rsidR="00332093" w:rsidRDefault="00332093" w:rsidP="00332093">
      <w:pPr>
        <w:pStyle w:val="Heading3"/>
      </w:pPr>
      <w:bookmarkStart w:id="18" w:name="_Toc65750420"/>
      <w:r w:rsidRPr="00B9479B">
        <w:lastRenderedPageBreak/>
        <w:t>MD-REQ-025385/B-</w:t>
      </w:r>
      <w:proofErr w:type="spellStart"/>
      <w:r w:rsidRPr="00B9479B">
        <w:t>Bezel_Beeps.St</w:t>
      </w:r>
      <w:proofErr w:type="spellEnd"/>
      <w:r w:rsidRPr="00B9479B">
        <w:t xml:space="preserve"> (</w:t>
      </w:r>
      <w:proofErr w:type="spellStart"/>
      <w:r w:rsidRPr="00B9479B">
        <w:t>TcSE</w:t>
      </w:r>
      <w:proofErr w:type="spellEnd"/>
      <w:r w:rsidRPr="00B9479B">
        <w:t xml:space="preserve"> ROIN-297423)</w:t>
      </w:r>
      <w:bookmarkEnd w:id="18"/>
    </w:p>
    <w:p w14:paraId="5FA531A5" w14:textId="77777777" w:rsidR="00332093" w:rsidRPr="00416141" w:rsidRDefault="00332093">
      <w:pPr>
        <w:rPr>
          <w:rFonts w:cs="Arial"/>
        </w:rPr>
      </w:pPr>
      <w:r w:rsidRPr="00416141">
        <w:rPr>
          <w:rFonts w:cs="Arial"/>
          <w:b/>
        </w:rPr>
        <w:t>Message Type:</w:t>
      </w:r>
      <w:r w:rsidRPr="00416141">
        <w:rPr>
          <w:rFonts w:cs="Arial"/>
        </w:rPr>
        <w:t xml:space="preserve">  Status</w:t>
      </w:r>
    </w:p>
    <w:p w14:paraId="5F6E8259" w14:textId="77777777" w:rsidR="00332093" w:rsidRPr="00416141" w:rsidRDefault="00332093">
      <w:pPr>
        <w:rPr>
          <w:rFonts w:cs="Arial"/>
        </w:rPr>
      </w:pPr>
    </w:p>
    <w:p w14:paraId="2D8B7064" w14:textId="77777777" w:rsidR="00332093" w:rsidRPr="00416141" w:rsidRDefault="00332093">
      <w:pPr>
        <w:rPr>
          <w:rFonts w:cs="Arial"/>
        </w:rPr>
      </w:pPr>
      <w:r w:rsidRPr="00416141">
        <w:rPr>
          <w:rFonts w:cs="Arial"/>
        </w:rPr>
        <w:t xml:space="preserve">This signal provides the status of Bezel Beeps settings (Enabled/ Disabled).  </w:t>
      </w:r>
    </w:p>
    <w:p w14:paraId="596380EC" w14:textId="77777777" w:rsidR="00332093" w:rsidRPr="00416141" w:rsidRDefault="00332093">
      <w:pPr>
        <w:rPr>
          <w:rFonts w:cs="Arial"/>
        </w:rPr>
      </w:pPr>
    </w:p>
    <w:p w14:paraId="5955BA58" w14:textId="77777777" w:rsidR="00332093" w:rsidRPr="00416141"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313"/>
        <w:gridCol w:w="810"/>
        <w:gridCol w:w="3807"/>
      </w:tblGrid>
      <w:tr w:rsidR="00332093" w:rsidRPr="00416141" w14:paraId="143887A3"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48DAAF4A" w14:textId="77777777" w:rsidR="00332093" w:rsidRPr="00416141" w:rsidRDefault="00332093">
            <w:pPr>
              <w:spacing w:line="276" w:lineRule="auto"/>
              <w:rPr>
                <w:rFonts w:cs="Arial"/>
                <w:b/>
              </w:rPr>
            </w:pPr>
            <w:r w:rsidRPr="00416141">
              <w:rPr>
                <w:rFonts w:cs="Arial"/>
                <w:b/>
              </w:rPr>
              <w:t>Logical Signal Name</w:t>
            </w:r>
          </w:p>
        </w:tc>
        <w:tc>
          <w:tcPr>
            <w:tcW w:w="1313" w:type="dxa"/>
            <w:tcBorders>
              <w:top w:val="single" w:sz="4" w:space="0" w:color="auto"/>
              <w:left w:val="single" w:sz="4" w:space="0" w:color="auto"/>
              <w:bottom w:val="single" w:sz="4" w:space="0" w:color="auto"/>
              <w:right w:val="single" w:sz="4" w:space="0" w:color="auto"/>
            </w:tcBorders>
            <w:hideMark/>
          </w:tcPr>
          <w:p w14:paraId="08838440" w14:textId="77777777" w:rsidR="00332093" w:rsidRPr="00416141" w:rsidRDefault="00332093">
            <w:pPr>
              <w:spacing w:line="276" w:lineRule="auto"/>
              <w:rPr>
                <w:rFonts w:cs="Arial"/>
                <w:b/>
              </w:rPr>
            </w:pPr>
            <w:r w:rsidRPr="00416141">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14:paraId="387540F9" w14:textId="77777777" w:rsidR="00332093" w:rsidRPr="00416141" w:rsidRDefault="00332093">
            <w:pPr>
              <w:spacing w:line="276" w:lineRule="auto"/>
              <w:rPr>
                <w:rFonts w:cs="Arial"/>
                <w:b/>
              </w:rPr>
            </w:pPr>
            <w:r w:rsidRPr="00416141">
              <w:rPr>
                <w:rFonts w:cs="Arial"/>
                <w:b/>
              </w:rPr>
              <w:t>Value</w:t>
            </w:r>
          </w:p>
        </w:tc>
        <w:tc>
          <w:tcPr>
            <w:tcW w:w="3807" w:type="dxa"/>
            <w:tcBorders>
              <w:top w:val="single" w:sz="4" w:space="0" w:color="auto"/>
              <w:left w:val="single" w:sz="4" w:space="0" w:color="auto"/>
              <w:bottom w:val="single" w:sz="4" w:space="0" w:color="auto"/>
              <w:right w:val="single" w:sz="4" w:space="0" w:color="auto"/>
            </w:tcBorders>
            <w:hideMark/>
          </w:tcPr>
          <w:p w14:paraId="054A735E" w14:textId="77777777" w:rsidR="00332093" w:rsidRPr="00416141" w:rsidRDefault="00332093">
            <w:pPr>
              <w:spacing w:line="276" w:lineRule="auto"/>
              <w:rPr>
                <w:rFonts w:cs="Arial"/>
                <w:b/>
              </w:rPr>
            </w:pPr>
            <w:r w:rsidRPr="00416141">
              <w:rPr>
                <w:rFonts w:cs="Arial"/>
                <w:b/>
              </w:rPr>
              <w:t>Description</w:t>
            </w:r>
          </w:p>
        </w:tc>
      </w:tr>
      <w:tr w:rsidR="00332093" w:rsidRPr="00416141" w14:paraId="1CBFFC5C"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57B82B51" w14:textId="77777777" w:rsidR="00332093" w:rsidRPr="00416141" w:rsidRDefault="00332093">
            <w:pPr>
              <w:spacing w:line="276" w:lineRule="auto"/>
              <w:rPr>
                <w:rFonts w:cs="Arial"/>
              </w:rPr>
            </w:pPr>
            <w:proofErr w:type="spellStart"/>
            <w:r>
              <w:rPr>
                <w:rFonts w:cs="Arial"/>
              </w:rPr>
              <w:t>Bezel_Beeps.St</w:t>
            </w:r>
            <w:proofErr w:type="spellEnd"/>
          </w:p>
        </w:tc>
        <w:tc>
          <w:tcPr>
            <w:tcW w:w="1313" w:type="dxa"/>
            <w:tcBorders>
              <w:top w:val="single" w:sz="4" w:space="0" w:color="auto"/>
              <w:left w:val="single" w:sz="4" w:space="0" w:color="auto"/>
              <w:bottom w:val="single" w:sz="4" w:space="0" w:color="auto"/>
              <w:right w:val="single" w:sz="4" w:space="0" w:color="auto"/>
            </w:tcBorders>
          </w:tcPr>
          <w:p w14:paraId="4F62979E" w14:textId="77777777" w:rsidR="00332093" w:rsidRPr="00416141" w:rsidRDefault="00332093">
            <w:pPr>
              <w:spacing w:line="276" w:lineRule="auto"/>
              <w:rPr>
                <w:rFonts w:cs="Arial"/>
              </w:rPr>
            </w:pPr>
            <w:r>
              <w:rPr>
                <w:rFonts w:cs="Arial"/>
              </w:rPr>
              <w:t>Invalid</w:t>
            </w:r>
          </w:p>
        </w:tc>
        <w:tc>
          <w:tcPr>
            <w:tcW w:w="810" w:type="dxa"/>
            <w:tcBorders>
              <w:top w:val="single" w:sz="4" w:space="0" w:color="auto"/>
              <w:left w:val="single" w:sz="4" w:space="0" w:color="auto"/>
              <w:bottom w:val="single" w:sz="4" w:space="0" w:color="auto"/>
              <w:right w:val="single" w:sz="4" w:space="0" w:color="auto"/>
            </w:tcBorders>
          </w:tcPr>
          <w:p w14:paraId="145F7665" w14:textId="77777777" w:rsidR="00332093" w:rsidRPr="00416141" w:rsidRDefault="00332093">
            <w:pPr>
              <w:spacing w:line="276" w:lineRule="auto"/>
              <w:rPr>
                <w:rFonts w:cs="Arial"/>
              </w:rPr>
            </w:pPr>
            <w:r>
              <w:rPr>
                <w:rFonts w:cs="Arial"/>
              </w:rPr>
              <w:t>0x0</w:t>
            </w:r>
          </w:p>
        </w:tc>
        <w:tc>
          <w:tcPr>
            <w:tcW w:w="3807" w:type="dxa"/>
            <w:tcBorders>
              <w:top w:val="single" w:sz="4" w:space="0" w:color="auto"/>
              <w:left w:val="single" w:sz="4" w:space="0" w:color="auto"/>
              <w:bottom w:val="single" w:sz="4" w:space="0" w:color="auto"/>
              <w:right w:val="single" w:sz="4" w:space="0" w:color="auto"/>
            </w:tcBorders>
            <w:vAlign w:val="center"/>
          </w:tcPr>
          <w:p w14:paraId="2D4DCD0B" w14:textId="77777777" w:rsidR="00332093" w:rsidRPr="00416141" w:rsidRDefault="00332093">
            <w:pPr>
              <w:autoSpaceDE w:val="0"/>
              <w:autoSpaceDN w:val="0"/>
              <w:adjustRightInd w:val="0"/>
              <w:spacing w:line="276" w:lineRule="auto"/>
              <w:rPr>
                <w:rFonts w:cs="Arial"/>
              </w:rPr>
            </w:pPr>
          </w:p>
        </w:tc>
      </w:tr>
      <w:tr w:rsidR="00332093" w:rsidRPr="00416141" w14:paraId="380CC3BA"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0C411557" w14:textId="77777777" w:rsidR="00332093" w:rsidRPr="00416141" w:rsidRDefault="00332093">
            <w:pPr>
              <w:rPr>
                <w:rFonts w:cs="Arial"/>
              </w:rPr>
            </w:pPr>
          </w:p>
        </w:tc>
        <w:tc>
          <w:tcPr>
            <w:tcW w:w="1313" w:type="dxa"/>
            <w:tcBorders>
              <w:top w:val="single" w:sz="4" w:space="0" w:color="auto"/>
              <w:left w:val="single" w:sz="4" w:space="0" w:color="auto"/>
              <w:bottom w:val="single" w:sz="4" w:space="0" w:color="auto"/>
              <w:right w:val="single" w:sz="4" w:space="0" w:color="auto"/>
            </w:tcBorders>
          </w:tcPr>
          <w:p w14:paraId="37DC5BC2" w14:textId="77777777" w:rsidR="00332093" w:rsidRPr="00416141" w:rsidRDefault="00332093">
            <w:pPr>
              <w:spacing w:line="276" w:lineRule="auto"/>
              <w:rPr>
                <w:rFonts w:cs="Arial"/>
              </w:rPr>
            </w:pPr>
            <w:r>
              <w:rPr>
                <w:rFonts w:cs="Arial"/>
              </w:rPr>
              <w:t>Enabled</w:t>
            </w:r>
          </w:p>
        </w:tc>
        <w:tc>
          <w:tcPr>
            <w:tcW w:w="810" w:type="dxa"/>
            <w:tcBorders>
              <w:top w:val="single" w:sz="4" w:space="0" w:color="auto"/>
              <w:left w:val="single" w:sz="4" w:space="0" w:color="auto"/>
              <w:bottom w:val="single" w:sz="4" w:space="0" w:color="auto"/>
              <w:right w:val="single" w:sz="4" w:space="0" w:color="auto"/>
            </w:tcBorders>
          </w:tcPr>
          <w:p w14:paraId="1BB90150" w14:textId="77777777" w:rsidR="00332093" w:rsidRPr="00416141" w:rsidRDefault="00332093">
            <w:pPr>
              <w:spacing w:line="276" w:lineRule="auto"/>
              <w:rPr>
                <w:rFonts w:cs="Arial"/>
              </w:rPr>
            </w:pPr>
            <w:r>
              <w:rPr>
                <w:rFonts w:cs="Arial"/>
              </w:rPr>
              <w:t>0x1</w:t>
            </w:r>
          </w:p>
        </w:tc>
        <w:tc>
          <w:tcPr>
            <w:tcW w:w="3807" w:type="dxa"/>
            <w:tcBorders>
              <w:top w:val="single" w:sz="4" w:space="0" w:color="auto"/>
              <w:left w:val="single" w:sz="4" w:space="0" w:color="auto"/>
              <w:bottom w:val="single" w:sz="4" w:space="0" w:color="auto"/>
              <w:right w:val="single" w:sz="4" w:space="0" w:color="auto"/>
            </w:tcBorders>
          </w:tcPr>
          <w:p w14:paraId="237419C1" w14:textId="77777777" w:rsidR="00332093" w:rsidRPr="00416141" w:rsidRDefault="00332093">
            <w:pPr>
              <w:spacing w:line="276" w:lineRule="auto"/>
              <w:rPr>
                <w:rFonts w:cs="Arial"/>
              </w:rPr>
            </w:pPr>
          </w:p>
        </w:tc>
      </w:tr>
      <w:tr w:rsidR="00332093" w:rsidRPr="00416141" w14:paraId="4C1693A4"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5CBD7C67" w14:textId="77777777" w:rsidR="00332093" w:rsidRPr="00416141" w:rsidRDefault="00332093">
            <w:pPr>
              <w:rPr>
                <w:rFonts w:cs="Arial"/>
              </w:rPr>
            </w:pPr>
          </w:p>
        </w:tc>
        <w:tc>
          <w:tcPr>
            <w:tcW w:w="1313" w:type="dxa"/>
            <w:tcBorders>
              <w:top w:val="single" w:sz="4" w:space="0" w:color="auto"/>
              <w:left w:val="single" w:sz="4" w:space="0" w:color="auto"/>
              <w:bottom w:val="single" w:sz="4" w:space="0" w:color="auto"/>
              <w:right w:val="single" w:sz="4" w:space="0" w:color="auto"/>
            </w:tcBorders>
          </w:tcPr>
          <w:p w14:paraId="6C5A6058" w14:textId="77777777" w:rsidR="00332093" w:rsidRPr="00416141" w:rsidRDefault="00332093">
            <w:pPr>
              <w:spacing w:line="276" w:lineRule="auto"/>
              <w:rPr>
                <w:rFonts w:cs="Arial"/>
              </w:rPr>
            </w:pPr>
            <w:r>
              <w:rPr>
                <w:rFonts w:cs="Arial"/>
              </w:rPr>
              <w:t>Disabled</w:t>
            </w:r>
          </w:p>
        </w:tc>
        <w:tc>
          <w:tcPr>
            <w:tcW w:w="810" w:type="dxa"/>
            <w:tcBorders>
              <w:top w:val="single" w:sz="4" w:space="0" w:color="auto"/>
              <w:left w:val="single" w:sz="4" w:space="0" w:color="auto"/>
              <w:bottom w:val="single" w:sz="4" w:space="0" w:color="auto"/>
              <w:right w:val="single" w:sz="4" w:space="0" w:color="auto"/>
            </w:tcBorders>
          </w:tcPr>
          <w:p w14:paraId="622F0382" w14:textId="77777777" w:rsidR="00332093" w:rsidRPr="00416141" w:rsidRDefault="00332093">
            <w:pPr>
              <w:spacing w:line="276" w:lineRule="auto"/>
              <w:rPr>
                <w:rFonts w:cs="Arial"/>
              </w:rPr>
            </w:pPr>
            <w:r>
              <w:rPr>
                <w:rFonts w:cs="Arial"/>
              </w:rPr>
              <w:t>0x2</w:t>
            </w:r>
          </w:p>
        </w:tc>
        <w:tc>
          <w:tcPr>
            <w:tcW w:w="3807" w:type="dxa"/>
            <w:tcBorders>
              <w:top w:val="single" w:sz="4" w:space="0" w:color="auto"/>
              <w:left w:val="single" w:sz="4" w:space="0" w:color="auto"/>
              <w:bottom w:val="single" w:sz="4" w:space="0" w:color="auto"/>
              <w:right w:val="single" w:sz="4" w:space="0" w:color="auto"/>
            </w:tcBorders>
          </w:tcPr>
          <w:p w14:paraId="40A66FAA" w14:textId="77777777" w:rsidR="00332093" w:rsidRPr="00416141" w:rsidRDefault="00332093">
            <w:pPr>
              <w:spacing w:line="276" w:lineRule="auto"/>
              <w:rPr>
                <w:rFonts w:cs="Arial"/>
              </w:rPr>
            </w:pPr>
          </w:p>
        </w:tc>
      </w:tr>
    </w:tbl>
    <w:p w14:paraId="192ACDFA" w14:textId="77777777" w:rsidR="00332093" w:rsidRPr="00416141" w:rsidRDefault="00332093" w:rsidP="00332093">
      <w:pPr>
        <w:rPr>
          <w:rFonts w:cs="Arial"/>
        </w:rPr>
      </w:pPr>
    </w:p>
    <w:p w14:paraId="1A2CA9AB" w14:textId="77777777" w:rsidR="00332093" w:rsidRPr="00416141" w:rsidRDefault="00332093">
      <w:pPr>
        <w:rPr>
          <w:rFonts w:cs="Arial"/>
        </w:rPr>
      </w:pPr>
    </w:p>
    <w:p w14:paraId="3E75C14A" w14:textId="77777777" w:rsidR="00332093" w:rsidRDefault="00332093" w:rsidP="00332093">
      <w:pPr>
        <w:pStyle w:val="Heading3"/>
      </w:pPr>
      <w:bookmarkStart w:id="19" w:name="_Toc65750421"/>
      <w:r w:rsidRPr="00B9479B">
        <w:t>MD-REQ-025386/B-</w:t>
      </w:r>
      <w:proofErr w:type="spellStart"/>
      <w:r w:rsidRPr="00B9479B">
        <w:t>Bezel_Beeps_Supported.St</w:t>
      </w:r>
      <w:proofErr w:type="spellEnd"/>
      <w:r w:rsidRPr="00B9479B">
        <w:t xml:space="preserve"> (</w:t>
      </w:r>
      <w:proofErr w:type="spellStart"/>
      <w:r w:rsidRPr="00B9479B">
        <w:t>TcSE</w:t>
      </w:r>
      <w:proofErr w:type="spellEnd"/>
      <w:r w:rsidRPr="00B9479B">
        <w:t xml:space="preserve"> ROIN-297429)</w:t>
      </w:r>
      <w:bookmarkEnd w:id="19"/>
    </w:p>
    <w:p w14:paraId="46850841" w14:textId="77777777" w:rsidR="00332093" w:rsidRPr="004A4FB0" w:rsidRDefault="00332093">
      <w:pPr>
        <w:rPr>
          <w:rFonts w:cs="Arial"/>
        </w:rPr>
      </w:pPr>
      <w:r w:rsidRPr="004A4FB0">
        <w:rPr>
          <w:rFonts w:cs="Arial"/>
          <w:b/>
        </w:rPr>
        <w:t>Message Type:</w:t>
      </w:r>
      <w:r w:rsidRPr="004A4FB0">
        <w:rPr>
          <w:rFonts w:cs="Arial"/>
        </w:rPr>
        <w:t xml:space="preserve">  Status</w:t>
      </w:r>
    </w:p>
    <w:p w14:paraId="789A6D51" w14:textId="77777777" w:rsidR="00332093" w:rsidRPr="004A4FB0" w:rsidRDefault="00332093">
      <w:pPr>
        <w:rPr>
          <w:rFonts w:cs="Arial"/>
        </w:rPr>
      </w:pPr>
    </w:p>
    <w:p w14:paraId="5760B61C" w14:textId="77777777" w:rsidR="00332093" w:rsidRPr="004A4FB0" w:rsidRDefault="00332093">
      <w:pPr>
        <w:rPr>
          <w:rFonts w:cs="Arial"/>
        </w:rPr>
      </w:pPr>
      <w:r w:rsidRPr="004A4FB0">
        <w:rPr>
          <w:rFonts w:cs="Arial"/>
        </w:rPr>
        <w:t xml:space="preserve">Signal from the Vehicle Settings Beep Server </w:t>
      </w:r>
      <w:r>
        <w:rPr>
          <w:rFonts w:cs="Arial"/>
        </w:rPr>
        <w:t>telling the Vehicle Settings Beep Client</w:t>
      </w:r>
      <w:r w:rsidRPr="004A4FB0">
        <w:rPr>
          <w:rFonts w:cs="Arial"/>
        </w:rPr>
        <w:t xml:space="preserve"> if Bezel Beeps are supported or not supported </w:t>
      </w:r>
    </w:p>
    <w:p w14:paraId="3437296A" w14:textId="77777777" w:rsidR="00332093" w:rsidRPr="004A4FB0" w:rsidRDefault="00332093">
      <w:pPr>
        <w:rPr>
          <w:rFonts w:cs="Arial"/>
        </w:rPr>
      </w:pPr>
    </w:p>
    <w:p w14:paraId="433C87CC" w14:textId="77777777" w:rsidR="00332093" w:rsidRPr="004A4FB0"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07"/>
        <w:gridCol w:w="1980"/>
        <w:gridCol w:w="990"/>
        <w:gridCol w:w="3637"/>
      </w:tblGrid>
      <w:tr w:rsidR="00332093" w:rsidRPr="004A4FB0" w14:paraId="7641914D" w14:textId="77777777" w:rsidTr="00332093">
        <w:trPr>
          <w:jc w:val="center"/>
        </w:trPr>
        <w:tc>
          <w:tcPr>
            <w:tcW w:w="3007" w:type="dxa"/>
            <w:tcBorders>
              <w:top w:val="single" w:sz="4" w:space="0" w:color="auto"/>
              <w:left w:val="single" w:sz="4" w:space="0" w:color="auto"/>
              <w:bottom w:val="single" w:sz="4" w:space="0" w:color="auto"/>
              <w:right w:val="single" w:sz="4" w:space="0" w:color="auto"/>
            </w:tcBorders>
            <w:hideMark/>
          </w:tcPr>
          <w:p w14:paraId="0432711C" w14:textId="77777777" w:rsidR="00332093" w:rsidRPr="004A4FB0" w:rsidRDefault="00332093">
            <w:pPr>
              <w:spacing w:line="276" w:lineRule="auto"/>
              <w:rPr>
                <w:rFonts w:cs="Arial"/>
                <w:b/>
              </w:rPr>
            </w:pPr>
            <w:r w:rsidRPr="004A4FB0">
              <w:rPr>
                <w:rFonts w:cs="Arial"/>
                <w:b/>
              </w:rPr>
              <w:t>Logical Signal Name</w:t>
            </w:r>
          </w:p>
        </w:tc>
        <w:tc>
          <w:tcPr>
            <w:tcW w:w="1980" w:type="dxa"/>
            <w:tcBorders>
              <w:top w:val="single" w:sz="4" w:space="0" w:color="auto"/>
              <w:left w:val="single" w:sz="4" w:space="0" w:color="auto"/>
              <w:bottom w:val="single" w:sz="4" w:space="0" w:color="auto"/>
              <w:right w:val="single" w:sz="4" w:space="0" w:color="auto"/>
            </w:tcBorders>
            <w:hideMark/>
          </w:tcPr>
          <w:p w14:paraId="1E29E40A" w14:textId="77777777" w:rsidR="00332093" w:rsidRPr="004A4FB0" w:rsidRDefault="00332093">
            <w:pPr>
              <w:spacing w:line="276" w:lineRule="auto"/>
              <w:rPr>
                <w:rFonts w:cs="Arial"/>
                <w:b/>
              </w:rPr>
            </w:pPr>
            <w:r w:rsidRPr="004A4FB0">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481E1532" w14:textId="77777777" w:rsidR="00332093" w:rsidRPr="004A4FB0" w:rsidRDefault="00332093">
            <w:pPr>
              <w:spacing w:line="276" w:lineRule="auto"/>
              <w:rPr>
                <w:rFonts w:cs="Arial"/>
                <w:b/>
              </w:rPr>
            </w:pPr>
            <w:r w:rsidRPr="004A4FB0">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14:paraId="451FF688" w14:textId="77777777" w:rsidR="00332093" w:rsidRPr="004A4FB0" w:rsidRDefault="00332093">
            <w:pPr>
              <w:spacing w:line="276" w:lineRule="auto"/>
              <w:rPr>
                <w:rFonts w:cs="Arial"/>
                <w:b/>
              </w:rPr>
            </w:pPr>
            <w:r w:rsidRPr="004A4FB0">
              <w:rPr>
                <w:rFonts w:cs="Arial"/>
                <w:b/>
              </w:rPr>
              <w:t>Description</w:t>
            </w:r>
          </w:p>
        </w:tc>
      </w:tr>
      <w:tr w:rsidR="00332093" w:rsidRPr="004A4FB0" w14:paraId="321B643F" w14:textId="77777777" w:rsidTr="00332093">
        <w:trPr>
          <w:jc w:val="center"/>
        </w:trPr>
        <w:tc>
          <w:tcPr>
            <w:tcW w:w="3007" w:type="dxa"/>
            <w:vMerge w:val="restart"/>
            <w:tcBorders>
              <w:top w:val="single" w:sz="4" w:space="0" w:color="auto"/>
              <w:left w:val="single" w:sz="4" w:space="0" w:color="auto"/>
              <w:bottom w:val="single" w:sz="4" w:space="0" w:color="auto"/>
              <w:right w:val="single" w:sz="4" w:space="0" w:color="auto"/>
            </w:tcBorders>
          </w:tcPr>
          <w:p w14:paraId="4C702544" w14:textId="77777777" w:rsidR="00332093" w:rsidRPr="004A4FB0" w:rsidRDefault="00332093">
            <w:pPr>
              <w:spacing w:line="276" w:lineRule="auto"/>
              <w:rPr>
                <w:rFonts w:cs="Arial"/>
              </w:rPr>
            </w:pPr>
            <w:proofErr w:type="spellStart"/>
            <w:r>
              <w:rPr>
                <w:rFonts w:cs="Arial"/>
              </w:rPr>
              <w:t>Bezel_Beeps_Supported.St</w:t>
            </w:r>
            <w:proofErr w:type="spellEnd"/>
          </w:p>
        </w:tc>
        <w:tc>
          <w:tcPr>
            <w:tcW w:w="1980" w:type="dxa"/>
            <w:tcBorders>
              <w:top w:val="single" w:sz="4" w:space="0" w:color="auto"/>
              <w:left w:val="single" w:sz="4" w:space="0" w:color="auto"/>
              <w:bottom w:val="single" w:sz="4" w:space="0" w:color="auto"/>
              <w:right w:val="single" w:sz="4" w:space="0" w:color="auto"/>
            </w:tcBorders>
          </w:tcPr>
          <w:p w14:paraId="055289EF" w14:textId="77777777" w:rsidR="00332093" w:rsidRPr="004A4FB0" w:rsidRDefault="00332093">
            <w:pPr>
              <w:spacing w:line="276" w:lineRule="auto"/>
              <w:rPr>
                <w:rFonts w:cs="Arial"/>
              </w:rPr>
            </w:pPr>
            <w:r>
              <w:rPr>
                <w:rFonts w:cs="Arial"/>
              </w:rPr>
              <w:t>Invalid</w:t>
            </w:r>
          </w:p>
        </w:tc>
        <w:tc>
          <w:tcPr>
            <w:tcW w:w="990" w:type="dxa"/>
            <w:tcBorders>
              <w:top w:val="single" w:sz="4" w:space="0" w:color="auto"/>
              <w:left w:val="single" w:sz="4" w:space="0" w:color="auto"/>
              <w:bottom w:val="single" w:sz="4" w:space="0" w:color="auto"/>
              <w:right w:val="single" w:sz="4" w:space="0" w:color="auto"/>
            </w:tcBorders>
          </w:tcPr>
          <w:p w14:paraId="4A823C56" w14:textId="77777777" w:rsidR="00332093" w:rsidRPr="004A4FB0" w:rsidRDefault="00332093">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14:paraId="01519706" w14:textId="77777777" w:rsidR="00332093" w:rsidRPr="004A4FB0" w:rsidRDefault="00332093">
            <w:pPr>
              <w:autoSpaceDE w:val="0"/>
              <w:autoSpaceDN w:val="0"/>
              <w:adjustRightInd w:val="0"/>
              <w:spacing w:line="276" w:lineRule="auto"/>
              <w:rPr>
                <w:rFonts w:cs="Arial"/>
              </w:rPr>
            </w:pPr>
          </w:p>
        </w:tc>
      </w:tr>
      <w:tr w:rsidR="00332093" w:rsidRPr="004A4FB0" w14:paraId="7045FA47" w14:textId="77777777" w:rsidTr="00332093">
        <w:trPr>
          <w:jc w:val="center"/>
        </w:trPr>
        <w:tc>
          <w:tcPr>
            <w:tcW w:w="3007" w:type="dxa"/>
            <w:vMerge/>
            <w:tcBorders>
              <w:top w:val="single" w:sz="4" w:space="0" w:color="auto"/>
              <w:left w:val="single" w:sz="4" w:space="0" w:color="auto"/>
              <w:bottom w:val="single" w:sz="4" w:space="0" w:color="auto"/>
              <w:right w:val="single" w:sz="4" w:space="0" w:color="auto"/>
            </w:tcBorders>
            <w:vAlign w:val="center"/>
          </w:tcPr>
          <w:p w14:paraId="5FE19F06" w14:textId="77777777" w:rsidR="00332093" w:rsidRPr="004A4FB0" w:rsidRDefault="00332093">
            <w:pPr>
              <w:rPr>
                <w:rFonts w:cs="Arial"/>
              </w:rPr>
            </w:pPr>
          </w:p>
        </w:tc>
        <w:tc>
          <w:tcPr>
            <w:tcW w:w="1980" w:type="dxa"/>
            <w:tcBorders>
              <w:top w:val="single" w:sz="4" w:space="0" w:color="auto"/>
              <w:left w:val="single" w:sz="4" w:space="0" w:color="auto"/>
              <w:bottom w:val="single" w:sz="4" w:space="0" w:color="auto"/>
              <w:right w:val="single" w:sz="4" w:space="0" w:color="auto"/>
            </w:tcBorders>
          </w:tcPr>
          <w:p w14:paraId="6D9EA239" w14:textId="77777777" w:rsidR="00332093" w:rsidRPr="004A4FB0" w:rsidRDefault="00332093">
            <w:pPr>
              <w:spacing w:line="276" w:lineRule="auto"/>
              <w:rPr>
                <w:rFonts w:cs="Arial"/>
              </w:rPr>
            </w:pPr>
            <w:r>
              <w:rPr>
                <w:rFonts w:cs="Arial"/>
              </w:rPr>
              <w:t>Supported</w:t>
            </w:r>
          </w:p>
        </w:tc>
        <w:tc>
          <w:tcPr>
            <w:tcW w:w="990" w:type="dxa"/>
            <w:tcBorders>
              <w:top w:val="single" w:sz="4" w:space="0" w:color="auto"/>
              <w:left w:val="single" w:sz="4" w:space="0" w:color="auto"/>
              <w:bottom w:val="single" w:sz="4" w:space="0" w:color="auto"/>
              <w:right w:val="single" w:sz="4" w:space="0" w:color="auto"/>
            </w:tcBorders>
          </w:tcPr>
          <w:p w14:paraId="79C26295" w14:textId="77777777" w:rsidR="00332093" w:rsidRPr="004A4FB0" w:rsidRDefault="00332093">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14:paraId="314CF454" w14:textId="77777777" w:rsidR="00332093" w:rsidRPr="004A4FB0" w:rsidRDefault="00332093">
            <w:pPr>
              <w:spacing w:line="276" w:lineRule="auto"/>
              <w:rPr>
                <w:rFonts w:cs="Arial"/>
              </w:rPr>
            </w:pPr>
          </w:p>
        </w:tc>
      </w:tr>
      <w:tr w:rsidR="00332093" w:rsidRPr="004A4FB0" w14:paraId="519F4E37" w14:textId="77777777" w:rsidTr="00332093">
        <w:trPr>
          <w:jc w:val="center"/>
        </w:trPr>
        <w:tc>
          <w:tcPr>
            <w:tcW w:w="3007" w:type="dxa"/>
            <w:vMerge/>
            <w:tcBorders>
              <w:top w:val="single" w:sz="4" w:space="0" w:color="auto"/>
              <w:left w:val="single" w:sz="4" w:space="0" w:color="auto"/>
              <w:bottom w:val="single" w:sz="4" w:space="0" w:color="auto"/>
              <w:right w:val="single" w:sz="4" w:space="0" w:color="auto"/>
            </w:tcBorders>
            <w:vAlign w:val="center"/>
          </w:tcPr>
          <w:p w14:paraId="479F65BC" w14:textId="77777777" w:rsidR="00332093" w:rsidRPr="004A4FB0" w:rsidRDefault="00332093">
            <w:pPr>
              <w:rPr>
                <w:rFonts w:cs="Arial"/>
              </w:rPr>
            </w:pPr>
          </w:p>
        </w:tc>
        <w:tc>
          <w:tcPr>
            <w:tcW w:w="1980" w:type="dxa"/>
            <w:tcBorders>
              <w:top w:val="single" w:sz="4" w:space="0" w:color="auto"/>
              <w:left w:val="single" w:sz="4" w:space="0" w:color="auto"/>
              <w:bottom w:val="single" w:sz="4" w:space="0" w:color="auto"/>
              <w:right w:val="single" w:sz="4" w:space="0" w:color="auto"/>
            </w:tcBorders>
          </w:tcPr>
          <w:p w14:paraId="490EC586" w14:textId="77777777" w:rsidR="00332093" w:rsidRPr="004A4FB0" w:rsidRDefault="00332093">
            <w:pPr>
              <w:spacing w:line="276" w:lineRule="auto"/>
              <w:rPr>
                <w:rFonts w:cs="Arial"/>
              </w:rPr>
            </w:pPr>
            <w:r>
              <w:rPr>
                <w:rFonts w:cs="Arial"/>
              </w:rPr>
              <w:t xml:space="preserve">Not Supported </w:t>
            </w:r>
          </w:p>
        </w:tc>
        <w:tc>
          <w:tcPr>
            <w:tcW w:w="990" w:type="dxa"/>
            <w:tcBorders>
              <w:top w:val="single" w:sz="4" w:space="0" w:color="auto"/>
              <w:left w:val="single" w:sz="4" w:space="0" w:color="auto"/>
              <w:bottom w:val="single" w:sz="4" w:space="0" w:color="auto"/>
              <w:right w:val="single" w:sz="4" w:space="0" w:color="auto"/>
            </w:tcBorders>
          </w:tcPr>
          <w:p w14:paraId="56BC728E" w14:textId="77777777" w:rsidR="00332093" w:rsidRPr="004A4FB0" w:rsidRDefault="00332093">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14:paraId="1683995D" w14:textId="77777777" w:rsidR="00332093" w:rsidRPr="004A4FB0" w:rsidRDefault="00332093">
            <w:pPr>
              <w:spacing w:line="276" w:lineRule="auto"/>
              <w:rPr>
                <w:rFonts w:cs="Arial"/>
              </w:rPr>
            </w:pPr>
          </w:p>
        </w:tc>
      </w:tr>
    </w:tbl>
    <w:p w14:paraId="67886E1E" w14:textId="77777777" w:rsidR="00332093" w:rsidRPr="004A4FB0" w:rsidRDefault="00332093" w:rsidP="00332093">
      <w:pPr>
        <w:rPr>
          <w:rFonts w:cs="Arial"/>
        </w:rPr>
      </w:pPr>
    </w:p>
    <w:p w14:paraId="77F56271" w14:textId="77777777" w:rsidR="00332093" w:rsidRPr="004A4FB0" w:rsidRDefault="00332093">
      <w:pPr>
        <w:rPr>
          <w:rFonts w:cs="Arial"/>
        </w:rPr>
      </w:pPr>
    </w:p>
    <w:p w14:paraId="1BCE7852" w14:textId="77777777" w:rsidR="00332093" w:rsidRDefault="00332093" w:rsidP="00332093">
      <w:pPr>
        <w:pStyle w:val="Heading3"/>
      </w:pPr>
      <w:bookmarkStart w:id="20" w:name="_Toc65750422"/>
      <w:r w:rsidRPr="00B9479B">
        <w:t>MD-REQ-025381/B-</w:t>
      </w:r>
      <w:proofErr w:type="spellStart"/>
      <w:r w:rsidRPr="00B9479B">
        <w:t>TimeAdjust.Rq</w:t>
      </w:r>
      <w:proofErr w:type="spellEnd"/>
      <w:r w:rsidRPr="00B9479B">
        <w:t xml:space="preserve"> (</w:t>
      </w:r>
      <w:proofErr w:type="spellStart"/>
      <w:r w:rsidRPr="00B9479B">
        <w:t>TcSE</w:t>
      </w:r>
      <w:proofErr w:type="spellEnd"/>
      <w:r w:rsidRPr="00B9479B">
        <w:t xml:space="preserve"> ROIN-297370)</w:t>
      </w:r>
      <w:bookmarkEnd w:id="20"/>
    </w:p>
    <w:p w14:paraId="5AEAB196" w14:textId="77777777" w:rsidR="00332093" w:rsidRPr="00A71404" w:rsidRDefault="00332093">
      <w:pPr>
        <w:rPr>
          <w:rFonts w:cs="Arial"/>
        </w:rPr>
      </w:pPr>
      <w:r w:rsidRPr="00A71404">
        <w:rPr>
          <w:rFonts w:cs="Arial"/>
          <w:b/>
        </w:rPr>
        <w:t>Message Type</w:t>
      </w:r>
      <w:r w:rsidRPr="00A71404">
        <w:rPr>
          <w:rFonts w:cs="Arial"/>
        </w:rPr>
        <w:t>:  Request</w:t>
      </w:r>
    </w:p>
    <w:p w14:paraId="78ABB27D" w14:textId="77777777" w:rsidR="00332093" w:rsidRPr="00A71404" w:rsidRDefault="00332093">
      <w:pPr>
        <w:rPr>
          <w:rFonts w:cs="Arial"/>
        </w:rPr>
      </w:pPr>
    </w:p>
    <w:p w14:paraId="6DEB4DEF" w14:textId="77777777" w:rsidR="00332093" w:rsidRPr="00A71404" w:rsidRDefault="00332093">
      <w:pPr>
        <w:rPr>
          <w:rFonts w:cs="Arial"/>
        </w:rPr>
      </w:pPr>
      <w:r w:rsidRPr="00A71404">
        <w:rPr>
          <w:rFonts w:cs="Arial"/>
        </w:rPr>
        <w:t xml:space="preserve">This signal requests to change the setting for </w:t>
      </w:r>
      <w:proofErr w:type="gramStart"/>
      <w:r w:rsidRPr="00A71404">
        <w:rPr>
          <w:rFonts w:cs="Arial"/>
        </w:rPr>
        <w:t>12/24 hour</w:t>
      </w:r>
      <w:proofErr w:type="gramEnd"/>
      <w:r w:rsidRPr="00A71404">
        <w:rPr>
          <w:rFonts w:cs="Arial"/>
        </w:rPr>
        <w:t xml:space="preserve"> mode.</w:t>
      </w:r>
    </w:p>
    <w:p w14:paraId="7719B2A5" w14:textId="77777777" w:rsidR="00332093" w:rsidRPr="00A71404"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493"/>
        <w:gridCol w:w="900"/>
        <w:gridCol w:w="4987"/>
      </w:tblGrid>
      <w:tr w:rsidR="00332093" w:rsidRPr="00A71404" w14:paraId="75A6BE3F"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2FE768A4" w14:textId="77777777" w:rsidR="00332093" w:rsidRPr="00A71404" w:rsidRDefault="00332093">
            <w:pPr>
              <w:spacing w:line="276" w:lineRule="auto"/>
              <w:rPr>
                <w:rFonts w:cs="Arial"/>
                <w:b/>
              </w:rPr>
            </w:pPr>
            <w:r w:rsidRPr="00A71404">
              <w:rPr>
                <w:rFonts w:cs="Arial"/>
                <w:b/>
              </w:rPr>
              <w:t>Logical Signal Name</w:t>
            </w:r>
          </w:p>
        </w:tc>
        <w:tc>
          <w:tcPr>
            <w:tcW w:w="1493" w:type="dxa"/>
            <w:tcBorders>
              <w:top w:val="single" w:sz="4" w:space="0" w:color="auto"/>
              <w:left w:val="single" w:sz="4" w:space="0" w:color="auto"/>
              <w:bottom w:val="single" w:sz="4" w:space="0" w:color="auto"/>
              <w:right w:val="single" w:sz="4" w:space="0" w:color="auto"/>
            </w:tcBorders>
            <w:hideMark/>
          </w:tcPr>
          <w:p w14:paraId="5BA6296D" w14:textId="77777777" w:rsidR="00332093" w:rsidRPr="00A71404" w:rsidRDefault="00332093">
            <w:pPr>
              <w:spacing w:line="276" w:lineRule="auto"/>
              <w:rPr>
                <w:rFonts w:cs="Arial"/>
                <w:b/>
              </w:rPr>
            </w:pPr>
            <w:r w:rsidRPr="00A7140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090303D" w14:textId="77777777" w:rsidR="00332093" w:rsidRPr="00A71404" w:rsidRDefault="00332093">
            <w:pPr>
              <w:spacing w:line="276" w:lineRule="auto"/>
              <w:rPr>
                <w:rFonts w:cs="Arial"/>
                <w:b/>
              </w:rPr>
            </w:pPr>
            <w:r w:rsidRPr="00A71404">
              <w:rPr>
                <w:rFonts w:cs="Arial"/>
                <w:b/>
              </w:rPr>
              <w:t>Value</w:t>
            </w:r>
          </w:p>
        </w:tc>
        <w:tc>
          <w:tcPr>
            <w:tcW w:w="4987" w:type="dxa"/>
            <w:tcBorders>
              <w:top w:val="single" w:sz="4" w:space="0" w:color="auto"/>
              <w:left w:val="single" w:sz="4" w:space="0" w:color="auto"/>
              <w:bottom w:val="single" w:sz="4" w:space="0" w:color="auto"/>
              <w:right w:val="single" w:sz="4" w:space="0" w:color="auto"/>
            </w:tcBorders>
            <w:hideMark/>
          </w:tcPr>
          <w:p w14:paraId="06974E62" w14:textId="77777777" w:rsidR="00332093" w:rsidRPr="00A71404" w:rsidRDefault="00332093">
            <w:pPr>
              <w:spacing w:line="276" w:lineRule="auto"/>
              <w:rPr>
                <w:rFonts w:cs="Arial"/>
                <w:b/>
              </w:rPr>
            </w:pPr>
            <w:r w:rsidRPr="00A71404">
              <w:rPr>
                <w:rFonts w:cs="Arial"/>
                <w:b/>
              </w:rPr>
              <w:t>Description</w:t>
            </w:r>
          </w:p>
        </w:tc>
      </w:tr>
      <w:tr w:rsidR="00332093" w:rsidRPr="00A71404" w14:paraId="1F1A1503"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18DD5D04" w14:textId="77777777" w:rsidR="00332093" w:rsidRPr="00A71404" w:rsidRDefault="00332093">
            <w:pPr>
              <w:spacing w:line="276" w:lineRule="auto"/>
              <w:rPr>
                <w:rFonts w:cs="Arial"/>
              </w:rPr>
            </w:pPr>
            <w:proofErr w:type="spellStart"/>
            <w:r>
              <w:rPr>
                <w:rFonts w:cs="Arial"/>
              </w:rPr>
              <w:t>TimeAdjust.Rq</w:t>
            </w:r>
            <w:proofErr w:type="spellEnd"/>
          </w:p>
        </w:tc>
        <w:tc>
          <w:tcPr>
            <w:tcW w:w="1493" w:type="dxa"/>
            <w:tcBorders>
              <w:top w:val="single" w:sz="4" w:space="0" w:color="auto"/>
              <w:left w:val="single" w:sz="4" w:space="0" w:color="auto"/>
              <w:bottom w:val="single" w:sz="4" w:space="0" w:color="auto"/>
              <w:right w:val="single" w:sz="4" w:space="0" w:color="auto"/>
            </w:tcBorders>
          </w:tcPr>
          <w:p w14:paraId="7F462C1B" w14:textId="77777777" w:rsidR="00332093" w:rsidRPr="00A71404" w:rsidRDefault="00332093">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14:paraId="4216F6DA" w14:textId="77777777" w:rsidR="00332093" w:rsidRPr="00A71404" w:rsidRDefault="00332093">
            <w:pPr>
              <w:spacing w:line="276" w:lineRule="auto"/>
              <w:rPr>
                <w:rFonts w:cs="Arial"/>
              </w:rPr>
            </w:pPr>
            <w:r>
              <w:rPr>
                <w:rFonts w:cs="Arial"/>
              </w:rPr>
              <w:t>0x0</w:t>
            </w:r>
          </w:p>
        </w:tc>
        <w:tc>
          <w:tcPr>
            <w:tcW w:w="4987" w:type="dxa"/>
            <w:tcBorders>
              <w:top w:val="single" w:sz="4" w:space="0" w:color="auto"/>
              <w:left w:val="single" w:sz="4" w:space="0" w:color="auto"/>
              <w:bottom w:val="single" w:sz="4" w:space="0" w:color="auto"/>
              <w:right w:val="single" w:sz="4" w:space="0" w:color="auto"/>
            </w:tcBorders>
            <w:vAlign w:val="center"/>
          </w:tcPr>
          <w:p w14:paraId="0608EA88" w14:textId="77777777" w:rsidR="00332093" w:rsidRPr="00A71404" w:rsidRDefault="00332093">
            <w:pPr>
              <w:autoSpaceDE w:val="0"/>
              <w:autoSpaceDN w:val="0"/>
              <w:adjustRightInd w:val="0"/>
              <w:spacing w:line="276" w:lineRule="auto"/>
              <w:rPr>
                <w:rFonts w:cs="Arial"/>
              </w:rPr>
            </w:pPr>
          </w:p>
        </w:tc>
      </w:tr>
      <w:tr w:rsidR="00332093" w:rsidRPr="00A71404" w14:paraId="2EF093B9"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46A4D102" w14:textId="77777777" w:rsidR="00332093" w:rsidRPr="00A71404" w:rsidRDefault="00332093">
            <w:pPr>
              <w:rPr>
                <w:rFonts w:cs="Arial"/>
              </w:rPr>
            </w:pPr>
          </w:p>
        </w:tc>
        <w:tc>
          <w:tcPr>
            <w:tcW w:w="1493" w:type="dxa"/>
            <w:tcBorders>
              <w:top w:val="single" w:sz="4" w:space="0" w:color="auto"/>
              <w:left w:val="single" w:sz="4" w:space="0" w:color="auto"/>
              <w:bottom w:val="single" w:sz="4" w:space="0" w:color="auto"/>
              <w:right w:val="single" w:sz="4" w:space="0" w:color="auto"/>
            </w:tcBorders>
          </w:tcPr>
          <w:p w14:paraId="3BF3070E" w14:textId="77777777" w:rsidR="00332093" w:rsidRPr="00A71404" w:rsidRDefault="00332093">
            <w:pPr>
              <w:spacing w:line="276" w:lineRule="auto"/>
              <w:rPr>
                <w:rFonts w:cs="Arial"/>
              </w:rPr>
            </w:pPr>
            <w:r>
              <w:rPr>
                <w:rFonts w:cs="Arial"/>
              </w:rPr>
              <w:t>12h_mode</w:t>
            </w:r>
          </w:p>
        </w:tc>
        <w:tc>
          <w:tcPr>
            <w:tcW w:w="900" w:type="dxa"/>
            <w:tcBorders>
              <w:top w:val="single" w:sz="4" w:space="0" w:color="auto"/>
              <w:left w:val="single" w:sz="4" w:space="0" w:color="auto"/>
              <w:bottom w:val="single" w:sz="4" w:space="0" w:color="auto"/>
              <w:right w:val="single" w:sz="4" w:space="0" w:color="auto"/>
            </w:tcBorders>
          </w:tcPr>
          <w:p w14:paraId="756268F1" w14:textId="77777777" w:rsidR="00332093" w:rsidRPr="00A71404" w:rsidRDefault="00332093">
            <w:pPr>
              <w:spacing w:line="276" w:lineRule="auto"/>
              <w:rPr>
                <w:rFonts w:cs="Arial"/>
              </w:rPr>
            </w:pPr>
            <w:r>
              <w:rPr>
                <w:rFonts w:cs="Arial"/>
              </w:rPr>
              <w:t>0x1</w:t>
            </w:r>
          </w:p>
        </w:tc>
        <w:tc>
          <w:tcPr>
            <w:tcW w:w="4987" w:type="dxa"/>
            <w:tcBorders>
              <w:top w:val="single" w:sz="4" w:space="0" w:color="auto"/>
              <w:left w:val="single" w:sz="4" w:space="0" w:color="auto"/>
              <w:bottom w:val="single" w:sz="4" w:space="0" w:color="auto"/>
              <w:right w:val="single" w:sz="4" w:space="0" w:color="auto"/>
            </w:tcBorders>
          </w:tcPr>
          <w:p w14:paraId="5B60E2FB" w14:textId="77777777" w:rsidR="00332093" w:rsidRPr="00A71404" w:rsidRDefault="00332093">
            <w:pPr>
              <w:spacing w:line="276" w:lineRule="auto"/>
              <w:rPr>
                <w:rFonts w:cs="Arial"/>
              </w:rPr>
            </w:pPr>
          </w:p>
        </w:tc>
      </w:tr>
      <w:tr w:rsidR="00332093" w:rsidRPr="00A71404" w14:paraId="43080844"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5E5FE032" w14:textId="77777777" w:rsidR="00332093" w:rsidRPr="00A71404" w:rsidRDefault="00332093">
            <w:pPr>
              <w:rPr>
                <w:rFonts w:cs="Arial"/>
              </w:rPr>
            </w:pPr>
          </w:p>
        </w:tc>
        <w:tc>
          <w:tcPr>
            <w:tcW w:w="1493" w:type="dxa"/>
            <w:tcBorders>
              <w:top w:val="single" w:sz="4" w:space="0" w:color="auto"/>
              <w:left w:val="single" w:sz="4" w:space="0" w:color="auto"/>
              <w:bottom w:val="single" w:sz="4" w:space="0" w:color="auto"/>
              <w:right w:val="single" w:sz="4" w:space="0" w:color="auto"/>
            </w:tcBorders>
          </w:tcPr>
          <w:p w14:paraId="1F28BCA7" w14:textId="77777777" w:rsidR="00332093" w:rsidRPr="00A71404" w:rsidRDefault="00332093">
            <w:pPr>
              <w:spacing w:line="276" w:lineRule="auto"/>
              <w:rPr>
                <w:rFonts w:cs="Arial"/>
              </w:rPr>
            </w:pPr>
            <w:r>
              <w:rPr>
                <w:rFonts w:cs="Arial"/>
              </w:rPr>
              <w:t>24h_mode</w:t>
            </w:r>
          </w:p>
        </w:tc>
        <w:tc>
          <w:tcPr>
            <w:tcW w:w="900" w:type="dxa"/>
            <w:tcBorders>
              <w:top w:val="single" w:sz="4" w:space="0" w:color="auto"/>
              <w:left w:val="single" w:sz="4" w:space="0" w:color="auto"/>
              <w:bottom w:val="single" w:sz="4" w:space="0" w:color="auto"/>
              <w:right w:val="single" w:sz="4" w:space="0" w:color="auto"/>
            </w:tcBorders>
          </w:tcPr>
          <w:p w14:paraId="78DA0804" w14:textId="77777777" w:rsidR="00332093" w:rsidRPr="00A71404" w:rsidRDefault="00332093">
            <w:pPr>
              <w:spacing w:line="276" w:lineRule="auto"/>
              <w:rPr>
                <w:rFonts w:cs="Arial"/>
              </w:rPr>
            </w:pPr>
            <w:r>
              <w:rPr>
                <w:rFonts w:cs="Arial"/>
              </w:rPr>
              <w:t>0x2</w:t>
            </w:r>
          </w:p>
        </w:tc>
        <w:tc>
          <w:tcPr>
            <w:tcW w:w="4987" w:type="dxa"/>
            <w:tcBorders>
              <w:top w:val="single" w:sz="4" w:space="0" w:color="auto"/>
              <w:left w:val="single" w:sz="4" w:space="0" w:color="auto"/>
              <w:bottom w:val="single" w:sz="4" w:space="0" w:color="auto"/>
              <w:right w:val="single" w:sz="4" w:space="0" w:color="auto"/>
            </w:tcBorders>
          </w:tcPr>
          <w:p w14:paraId="5F7267E1" w14:textId="77777777" w:rsidR="00332093" w:rsidRPr="00A71404" w:rsidRDefault="00332093">
            <w:pPr>
              <w:spacing w:line="276" w:lineRule="auto"/>
              <w:rPr>
                <w:rFonts w:cs="Arial"/>
              </w:rPr>
            </w:pPr>
          </w:p>
        </w:tc>
      </w:tr>
    </w:tbl>
    <w:p w14:paraId="2631F744" w14:textId="77777777" w:rsidR="00332093" w:rsidRPr="00A71404" w:rsidRDefault="00332093">
      <w:pPr>
        <w:rPr>
          <w:rFonts w:cs="Arial"/>
        </w:rPr>
      </w:pPr>
    </w:p>
    <w:p w14:paraId="65E7A805" w14:textId="77777777" w:rsidR="00332093" w:rsidRDefault="00332093" w:rsidP="00332093">
      <w:pPr>
        <w:pStyle w:val="Heading3"/>
      </w:pPr>
      <w:bookmarkStart w:id="21" w:name="_Toc65750423"/>
      <w:r w:rsidRPr="00B9479B">
        <w:t>MD-REQ-025462/B-</w:t>
      </w:r>
      <w:proofErr w:type="spellStart"/>
      <w:r w:rsidRPr="00B9479B">
        <w:t>VehTimeFormat.St</w:t>
      </w:r>
      <w:proofErr w:type="spellEnd"/>
      <w:r w:rsidRPr="00B9479B">
        <w:t xml:space="preserve"> (</w:t>
      </w:r>
      <w:proofErr w:type="spellStart"/>
      <w:r w:rsidRPr="00B9479B">
        <w:t>TcSE</w:t>
      </w:r>
      <w:proofErr w:type="spellEnd"/>
      <w:r w:rsidRPr="00B9479B">
        <w:t xml:space="preserve"> ROIN-297375)</w:t>
      </w:r>
      <w:bookmarkEnd w:id="21"/>
    </w:p>
    <w:p w14:paraId="0325AA20" w14:textId="77777777" w:rsidR="00332093" w:rsidRPr="003B2A22" w:rsidRDefault="00332093">
      <w:pPr>
        <w:rPr>
          <w:rFonts w:cs="Arial"/>
        </w:rPr>
      </w:pPr>
      <w:r w:rsidRPr="003B2A22">
        <w:rPr>
          <w:rFonts w:cs="Arial"/>
          <w:b/>
        </w:rPr>
        <w:t>Message Type</w:t>
      </w:r>
      <w:r>
        <w:rPr>
          <w:rFonts w:cs="Arial"/>
        </w:rPr>
        <w:t xml:space="preserve">:  </w:t>
      </w:r>
      <w:r w:rsidRPr="003B2A22">
        <w:rPr>
          <w:rFonts w:cs="Arial"/>
        </w:rPr>
        <w:t>Status</w:t>
      </w:r>
    </w:p>
    <w:p w14:paraId="56FC4D17" w14:textId="77777777" w:rsidR="00332093" w:rsidRPr="003B2A22" w:rsidRDefault="00332093">
      <w:pPr>
        <w:rPr>
          <w:rFonts w:cs="Arial"/>
        </w:rPr>
      </w:pPr>
    </w:p>
    <w:p w14:paraId="28263F6E" w14:textId="77777777" w:rsidR="00332093" w:rsidRPr="003B2A22" w:rsidRDefault="00332093">
      <w:pPr>
        <w:rPr>
          <w:rFonts w:cs="Arial"/>
        </w:rPr>
      </w:pPr>
      <w:r>
        <w:rPr>
          <w:rFonts w:cs="Arial"/>
        </w:rPr>
        <w:t>S</w:t>
      </w:r>
      <w:r w:rsidRPr="003B2A22">
        <w:rPr>
          <w:rFonts w:cs="Arial"/>
        </w:rPr>
        <w:t xml:space="preserve">ignal by the Vehicle Settings Server </w:t>
      </w:r>
      <w:r>
        <w:rPr>
          <w:rFonts w:cs="Arial"/>
        </w:rPr>
        <w:t>to provide</w:t>
      </w:r>
      <w:r w:rsidRPr="003B2A22">
        <w:rPr>
          <w:rFonts w:cs="Arial"/>
        </w:rPr>
        <w:t xml:space="preserve"> the status of the </w:t>
      </w:r>
      <w:proofErr w:type="gramStart"/>
      <w:r w:rsidRPr="003B2A22">
        <w:rPr>
          <w:rFonts w:cs="Arial"/>
        </w:rPr>
        <w:t>12/24 hour</w:t>
      </w:r>
      <w:proofErr w:type="gramEnd"/>
      <w:r w:rsidRPr="003B2A22">
        <w:rPr>
          <w:rFonts w:cs="Arial"/>
        </w:rPr>
        <w:t xml:space="preserve"> time </w:t>
      </w:r>
      <w:r>
        <w:rPr>
          <w:rFonts w:cs="Arial"/>
        </w:rPr>
        <w:t>mode setting</w:t>
      </w:r>
      <w:r w:rsidRPr="003B2A22">
        <w:rPr>
          <w:rFonts w:cs="Arial"/>
        </w:rPr>
        <w:t xml:space="preserve">.  </w:t>
      </w:r>
    </w:p>
    <w:p w14:paraId="5E5C21CC" w14:textId="77777777" w:rsidR="00332093" w:rsidRPr="003B2A22"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332093" w:rsidRPr="003B2A22" w14:paraId="4826DA83"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0F8969DA" w14:textId="77777777" w:rsidR="00332093" w:rsidRPr="003B2A22" w:rsidRDefault="00332093">
            <w:pPr>
              <w:spacing w:line="276" w:lineRule="auto"/>
              <w:rPr>
                <w:rFonts w:cs="Arial"/>
                <w:b/>
              </w:rPr>
            </w:pPr>
            <w:r w:rsidRPr="003B2A22">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25AE8266" w14:textId="77777777" w:rsidR="00332093" w:rsidRPr="003B2A22" w:rsidRDefault="00332093">
            <w:pPr>
              <w:spacing w:line="276" w:lineRule="auto"/>
              <w:rPr>
                <w:rFonts w:cs="Arial"/>
                <w:b/>
              </w:rPr>
            </w:pPr>
            <w:r w:rsidRPr="003B2A22">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32CD515B" w14:textId="77777777" w:rsidR="00332093" w:rsidRPr="003B2A22" w:rsidRDefault="00332093">
            <w:pPr>
              <w:spacing w:line="276" w:lineRule="auto"/>
              <w:rPr>
                <w:rFonts w:cs="Arial"/>
                <w:b/>
              </w:rPr>
            </w:pPr>
            <w:r w:rsidRPr="003B2A22">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09B6E2C8" w14:textId="77777777" w:rsidR="00332093" w:rsidRPr="003B2A22" w:rsidRDefault="00332093">
            <w:pPr>
              <w:spacing w:line="276" w:lineRule="auto"/>
              <w:rPr>
                <w:rFonts w:cs="Arial"/>
                <w:b/>
              </w:rPr>
            </w:pPr>
            <w:r w:rsidRPr="003B2A22">
              <w:rPr>
                <w:rFonts w:cs="Arial"/>
                <w:b/>
              </w:rPr>
              <w:t>Description</w:t>
            </w:r>
          </w:p>
        </w:tc>
      </w:tr>
      <w:tr w:rsidR="00332093" w:rsidRPr="003B2A22" w14:paraId="06510B74"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1599B4DA" w14:textId="77777777" w:rsidR="00332093" w:rsidRPr="003B2A22" w:rsidRDefault="00332093">
            <w:pPr>
              <w:widowControl w:val="0"/>
              <w:tabs>
                <w:tab w:val="left" w:pos="720"/>
              </w:tabs>
              <w:spacing w:line="276" w:lineRule="auto"/>
              <w:rPr>
                <w:rFonts w:cs="Arial"/>
              </w:rPr>
            </w:pPr>
            <w:proofErr w:type="spellStart"/>
            <w:r w:rsidRPr="003B2A22">
              <w:rPr>
                <w:rFonts w:cs="Arial"/>
              </w:rPr>
              <w:t>VehTimeFormat.St</w:t>
            </w:r>
            <w:proofErr w:type="spellEnd"/>
          </w:p>
          <w:p w14:paraId="44BBB9D4" w14:textId="77777777" w:rsidR="00332093" w:rsidRPr="003B2A22" w:rsidRDefault="00332093">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70D4E16A" w14:textId="77777777" w:rsidR="00332093" w:rsidRPr="003B2A22" w:rsidRDefault="00332093">
            <w:pPr>
              <w:spacing w:line="276" w:lineRule="auto"/>
              <w:rPr>
                <w:rFonts w:cs="Arial"/>
              </w:rPr>
            </w:pPr>
            <w:r>
              <w:rPr>
                <w:rFonts w:cs="Arial"/>
              </w:rPr>
              <w:t>Invalid</w:t>
            </w:r>
          </w:p>
        </w:tc>
        <w:tc>
          <w:tcPr>
            <w:tcW w:w="900" w:type="dxa"/>
            <w:tcBorders>
              <w:top w:val="single" w:sz="4" w:space="0" w:color="auto"/>
              <w:left w:val="single" w:sz="4" w:space="0" w:color="auto"/>
              <w:bottom w:val="single" w:sz="4" w:space="0" w:color="auto"/>
              <w:right w:val="single" w:sz="4" w:space="0" w:color="auto"/>
            </w:tcBorders>
          </w:tcPr>
          <w:p w14:paraId="31D892D3" w14:textId="77777777" w:rsidR="00332093" w:rsidRPr="003B2A22" w:rsidRDefault="0033209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14:paraId="5C85711B" w14:textId="77777777" w:rsidR="00332093" w:rsidRPr="003B2A22" w:rsidRDefault="00332093">
            <w:pPr>
              <w:autoSpaceDE w:val="0"/>
              <w:autoSpaceDN w:val="0"/>
              <w:adjustRightInd w:val="0"/>
              <w:spacing w:line="276" w:lineRule="auto"/>
              <w:rPr>
                <w:rFonts w:cs="Arial"/>
              </w:rPr>
            </w:pPr>
          </w:p>
        </w:tc>
      </w:tr>
      <w:tr w:rsidR="00332093" w:rsidRPr="003B2A22" w14:paraId="578DE296"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14:paraId="6E31112B" w14:textId="77777777" w:rsidR="00332093" w:rsidRPr="003B2A22" w:rsidRDefault="00332093">
            <w:pPr>
              <w:rPr>
                <w:rFonts w:cs="Arial"/>
              </w:rPr>
            </w:pPr>
          </w:p>
        </w:tc>
        <w:tc>
          <w:tcPr>
            <w:tcW w:w="2424" w:type="dxa"/>
            <w:tcBorders>
              <w:top w:val="single" w:sz="4" w:space="0" w:color="auto"/>
              <w:left w:val="single" w:sz="4" w:space="0" w:color="auto"/>
              <w:bottom w:val="single" w:sz="4" w:space="0" w:color="auto"/>
              <w:right w:val="single" w:sz="4" w:space="0" w:color="auto"/>
            </w:tcBorders>
          </w:tcPr>
          <w:p w14:paraId="6B6C8904" w14:textId="77777777" w:rsidR="00332093" w:rsidRPr="003B2A22" w:rsidRDefault="00332093">
            <w:pPr>
              <w:spacing w:line="276" w:lineRule="auto"/>
              <w:rPr>
                <w:rFonts w:cs="Arial"/>
              </w:rPr>
            </w:pPr>
            <w:r>
              <w:rPr>
                <w:rFonts w:cs="Arial"/>
              </w:rPr>
              <w:t>12h_mode</w:t>
            </w:r>
          </w:p>
        </w:tc>
        <w:tc>
          <w:tcPr>
            <w:tcW w:w="900" w:type="dxa"/>
            <w:tcBorders>
              <w:top w:val="single" w:sz="4" w:space="0" w:color="auto"/>
              <w:left w:val="single" w:sz="4" w:space="0" w:color="auto"/>
              <w:bottom w:val="single" w:sz="4" w:space="0" w:color="auto"/>
              <w:right w:val="single" w:sz="4" w:space="0" w:color="auto"/>
            </w:tcBorders>
          </w:tcPr>
          <w:p w14:paraId="3DD15BF5" w14:textId="77777777" w:rsidR="00332093" w:rsidRPr="003B2A22" w:rsidRDefault="0033209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14:paraId="23C1A970" w14:textId="77777777" w:rsidR="00332093" w:rsidRPr="003B2A22" w:rsidRDefault="00332093">
            <w:pPr>
              <w:spacing w:line="276" w:lineRule="auto"/>
              <w:rPr>
                <w:rFonts w:cs="Arial"/>
              </w:rPr>
            </w:pPr>
          </w:p>
        </w:tc>
      </w:tr>
      <w:tr w:rsidR="00332093" w:rsidRPr="003B2A22" w14:paraId="3133381C"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14:paraId="793A7778" w14:textId="77777777" w:rsidR="00332093" w:rsidRPr="003B2A22" w:rsidRDefault="00332093">
            <w:pPr>
              <w:rPr>
                <w:rFonts w:cs="Arial"/>
              </w:rPr>
            </w:pPr>
          </w:p>
        </w:tc>
        <w:tc>
          <w:tcPr>
            <w:tcW w:w="2424" w:type="dxa"/>
            <w:tcBorders>
              <w:top w:val="single" w:sz="4" w:space="0" w:color="auto"/>
              <w:left w:val="single" w:sz="4" w:space="0" w:color="auto"/>
              <w:bottom w:val="single" w:sz="4" w:space="0" w:color="auto"/>
              <w:right w:val="single" w:sz="4" w:space="0" w:color="auto"/>
            </w:tcBorders>
          </w:tcPr>
          <w:p w14:paraId="530634C6" w14:textId="77777777" w:rsidR="00332093" w:rsidRPr="003B2A22" w:rsidRDefault="00332093">
            <w:pPr>
              <w:spacing w:line="276" w:lineRule="auto"/>
              <w:rPr>
                <w:rFonts w:cs="Arial"/>
              </w:rPr>
            </w:pPr>
            <w:r>
              <w:rPr>
                <w:rFonts w:cs="Arial"/>
              </w:rPr>
              <w:t>24h_mode</w:t>
            </w:r>
          </w:p>
        </w:tc>
        <w:tc>
          <w:tcPr>
            <w:tcW w:w="900" w:type="dxa"/>
            <w:tcBorders>
              <w:top w:val="single" w:sz="4" w:space="0" w:color="auto"/>
              <w:left w:val="single" w:sz="4" w:space="0" w:color="auto"/>
              <w:bottom w:val="single" w:sz="4" w:space="0" w:color="auto"/>
              <w:right w:val="single" w:sz="4" w:space="0" w:color="auto"/>
            </w:tcBorders>
          </w:tcPr>
          <w:p w14:paraId="30236546" w14:textId="77777777" w:rsidR="00332093" w:rsidRPr="003B2A22" w:rsidRDefault="00332093">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14:paraId="58F103FF" w14:textId="77777777" w:rsidR="00332093" w:rsidRPr="003B2A22" w:rsidRDefault="00332093">
            <w:pPr>
              <w:spacing w:line="276" w:lineRule="auto"/>
              <w:rPr>
                <w:rFonts w:cs="Arial"/>
              </w:rPr>
            </w:pPr>
          </w:p>
        </w:tc>
      </w:tr>
    </w:tbl>
    <w:p w14:paraId="14FC6849" w14:textId="77777777" w:rsidR="00332093" w:rsidRPr="003B2A22" w:rsidRDefault="00332093">
      <w:pPr>
        <w:rPr>
          <w:rFonts w:cs="Arial"/>
        </w:rPr>
      </w:pPr>
    </w:p>
    <w:p w14:paraId="32397164" w14:textId="77777777" w:rsidR="00332093" w:rsidRPr="003B2A22" w:rsidRDefault="00332093">
      <w:pPr>
        <w:rPr>
          <w:rFonts w:cs="Arial"/>
        </w:rPr>
      </w:pPr>
    </w:p>
    <w:p w14:paraId="60BFDDFF" w14:textId="77777777" w:rsidR="00332093" w:rsidRDefault="00332093" w:rsidP="00332093">
      <w:pPr>
        <w:pStyle w:val="Heading3"/>
      </w:pPr>
      <w:bookmarkStart w:id="22" w:name="_Toc65750424"/>
      <w:r w:rsidRPr="00B9479B">
        <w:t>MD-REQ-097285/C-</w:t>
      </w:r>
      <w:proofErr w:type="spellStart"/>
      <w:r w:rsidRPr="00B9479B">
        <w:t>ValetMode_St</w:t>
      </w:r>
      <w:bookmarkEnd w:id="22"/>
      <w:proofErr w:type="spellEnd"/>
    </w:p>
    <w:p w14:paraId="3BB46338" w14:textId="77777777" w:rsidR="00332093" w:rsidRPr="00FF6B4E" w:rsidRDefault="00332093">
      <w:pPr>
        <w:rPr>
          <w:rFonts w:cs="Arial"/>
        </w:rPr>
      </w:pPr>
      <w:r w:rsidRPr="00FF6B4E">
        <w:rPr>
          <w:rFonts w:cs="Arial"/>
          <w:b/>
        </w:rPr>
        <w:t>Message Type:</w:t>
      </w:r>
      <w:r w:rsidRPr="00FF6B4E">
        <w:rPr>
          <w:rFonts w:cs="Arial"/>
        </w:rPr>
        <w:t xml:space="preserve">  Status</w:t>
      </w:r>
    </w:p>
    <w:p w14:paraId="124F1E2F" w14:textId="77777777" w:rsidR="00332093" w:rsidRPr="00FF6B4E" w:rsidRDefault="00332093">
      <w:pPr>
        <w:rPr>
          <w:rFonts w:cs="Arial"/>
        </w:rPr>
      </w:pPr>
    </w:p>
    <w:p w14:paraId="0045A574" w14:textId="77777777" w:rsidR="00332093" w:rsidRPr="00FF6B4E" w:rsidRDefault="00332093">
      <w:pPr>
        <w:rPr>
          <w:rFonts w:cs="Arial"/>
        </w:rPr>
      </w:pPr>
      <w:r w:rsidRPr="00FF6B4E">
        <w:rPr>
          <w:rFonts w:cs="Arial"/>
        </w:rPr>
        <w:t>Signal used to indicate the Valet Mode Status.</w:t>
      </w:r>
    </w:p>
    <w:p w14:paraId="0AE90559" w14:textId="77777777" w:rsidR="00332093" w:rsidRPr="00FF6B4E"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332093" w:rsidRPr="00FF6B4E" w14:paraId="1D28160D"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287ECF46" w14:textId="77777777" w:rsidR="00332093" w:rsidRPr="00FF6B4E" w:rsidRDefault="00332093">
            <w:pPr>
              <w:spacing w:line="276" w:lineRule="auto"/>
              <w:rPr>
                <w:rFonts w:cs="Arial"/>
                <w:b/>
              </w:rPr>
            </w:pPr>
            <w:r w:rsidRPr="00FF6B4E">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23E26B2B" w14:textId="77777777" w:rsidR="00332093" w:rsidRPr="00FF6B4E" w:rsidRDefault="00332093">
            <w:pPr>
              <w:spacing w:line="276" w:lineRule="auto"/>
              <w:rPr>
                <w:rFonts w:cs="Arial"/>
                <w:b/>
              </w:rPr>
            </w:pPr>
            <w:r w:rsidRPr="00FF6B4E">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4036046F" w14:textId="77777777" w:rsidR="00332093" w:rsidRPr="00FF6B4E" w:rsidRDefault="00332093">
            <w:pPr>
              <w:spacing w:line="276" w:lineRule="auto"/>
              <w:rPr>
                <w:rFonts w:cs="Arial"/>
                <w:b/>
              </w:rPr>
            </w:pPr>
            <w:r w:rsidRPr="00FF6B4E">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7354F42B" w14:textId="77777777" w:rsidR="00332093" w:rsidRPr="00FF6B4E" w:rsidRDefault="00332093">
            <w:pPr>
              <w:spacing w:line="276" w:lineRule="auto"/>
              <w:rPr>
                <w:rFonts w:cs="Arial"/>
                <w:b/>
              </w:rPr>
            </w:pPr>
            <w:r w:rsidRPr="00FF6B4E">
              <w:rPr>
                <w:rFonts w:cs="Arial"/>
                <w:b/>
              </w:rPr>
              <w:t>Description</w:t>
            </w:r>
          </w:p>
        </w:tc>
      </w:tr>
      <w:tr w:rsidR="00332093" w:rsidRPr="00FF6B4E" w14:paraId="1A5D94CE"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25E2B117" w14:textId="77777777" w:rsidR="00332093" w:rsidRPr="00FF6B4E" w:rsidRDefault="00332093">
            <w:pPr>
              <w:spacing w:line="276" w:lineRule="auto"/>
              <w:rPr>
                <w:rFonts w:cs="Arial"/>
              </w:rPr>
            </w:pPr>
            <w:proofErr w:type="spellStart"/>
            <w:r>
              <w:rPr>
                <w:rFonts w:cs="Arial"/>
              </w:rPr>
              <w:t>ValetMode_St</w:t>
            </w:r>
            <w:proofErr w:type="spellEnd"/>
          </w:p>
        </w:tc>
        <w:tc>
          <w:tcPr>
            <w:tcW w:w="2424" w:type="dxa"/>
            <w:tcBorders>
              <w:top w:val="single" w:sz="4" w:space="0" w:color="auto"/>
              <w:left w:val="single" w:sz="4" w:space="0" w:color="auto"/>
              <w:bottom w:val="single" w:sz="4" w:space="0" w:color="auto"/>
              <w:right w:val="single" w:sz="4" w:space="0" w:color="auto"/>
            </w:tcBorders>
          </w:tcPr>
          <w:p w14:paraId="04B073F6" w14:textId="77777777" w:rsidR="00332093" w:rsidRPr="00FF6B4E" w:rsidRDefault="00332093">
            <w:pPr>
              <w:spacing w:line="276" w:lineRule="auto"/>
              <w:rPr>
                <w:rFonts w:cs="Arial"/>
              </w:rPr>
            </w:pPr>
            <w:r>
              <w:rPr>
                <w:rFonts w:cs="Arial"/>
              </w:rPr>
              <w:t>Invalid / Null</w:t>
            </w:r>
          </w:p>
        </w:tc>
        <w:tc>
          <w:tcPr>
            <w:tcW w:w="900" w:type="dxa"/>
            <w:tcBorders>
              <w:top w:val="single" w:sz="4" w:space="0" w:color="auto"/>
              <w:left w:val="single" w:sz="4" w:space="0" w:color="auto"/>
              <w:bottom w:val="single" w:sz="4" w:space="0" w:color="auto"/>
              <w:right w:val="single" w:sz="4" w:space="0" w:color="auto"/>
            </w:tcBorders>
          </w:tcPr>
          <w:p w14:paraId="005D451D" w14:textId="77777777" w:rsidR="00332093" w:rsidRPr="00FF6B4E" w:rsidRDefault="0033209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14:paraId="15312B7A" w14:textId="77777777" w:rsidR="00332093" w:rsidRPr="00FF6B4E" w:rsidRDefault="00332093">
            <w:pPr>
              <w:autoSpaceDE w:val="0"/>
              <w:autoSpaceDN w:val="0"/>
              <w:adjustRightInd w:val="0"/>
              <w:spacing w:line="276" w:lineRule="auto"/>
              <w:rPr>
                <w:rFonts w:cs="Arial"/>
              </w:rPr>
            </w:pPr>
          </w:p>
        </w:tc>
      </w:tr>
      <w:tr w:rsidR="00332093" w:rsidRPr="00FF6B4E" w14:paraId="1D5F3453"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13226E7F" w14:textId="77777777" w:rsidR="00332093" w:rsidRPr="00FF6B4E" w:rsidRDefault="00332093">
            <w:pPr>
              <w:rPr>
                <w:rFonts w:cs="Arial"/>
              </w:rPr>
            </w:pPr>
          </w:p>
        </w:tc>
        <w:tc>
          <w:tcPr>
            <w:tcW w:w="2424" w:type="dxa"/>
            <w:tcBorders>
              <w:top w:val="single" w:sz="4" w:space="0" w:color="auto"/>
              <w:left w:val="single" w:sz="4" w:space="0" w:color="auto"/>
              <w:bottom w:val="single" w:sz="4" w:space="0" w:color="auto"/>
              <w:right w:val="single" w:sz="4" w:space="0" w:color="auto"/>
            </w:tcBorders>
          </w:tcPr>
          <w:p w14:paraId="2AF5CAFF" w14:textId="77777777" w:rsidR="00332093" w:rsidRPr="00FF6B4E" w:rsidRDefault="00332093">
            <w:pPr>
              <w:spacing w:line="276" w:lineRule="auto"/>
              <w:rPr>
                <w:rFonts w:cs="Arial"/>
              </w:rPr>
            </w:pPr>
            <w:r>
              <w:rPr>
                <w:rFonts w:cs="Arial"/>
              </w:rPr>
              <w:t>OFF</w:t>
            </w:r>
          </w:p>
        </w:tc>
        <w:tc>
          <w:tcPr>
            <w:tcW w:w="900" w:type="dxa"/>
            <w:tcBorders>
              <w:top w:val="single" w:sz="4" w:space="0" w:color="auto"/>
              <w:left w:val="single" w:sz="4" w:space="0" w:color="auto"/>
              <w:bottom w:val="single" w:sz="4" w:space="0" w:color="auto"/>
              <w:right w:val="single" w:sz="4" w:space="0" w:color="auto"/>
            </w:tcBorders>
          </w:tcPr>
          <w:p w14:paraId="327961E6" w14:textId="77777777" w:rsidR="00332093" w:rsidRPr="00FF6B4E" w:rsidRDefault="0033209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14:paraId="75AD889F" w14:textId="77777777" w:rsidR="00332093" w:rsidRPr="00FF6B4E" w:rsidRDefault="00332093">
            <w:pPr>
              <w:spacing w:line="276" w:lineRule="auto"/>
              <w:rPr>
                <w:rFonts w:cs="Arial"/>
              </w:rPr>
            </w:pPr>
          </w:p>
        </w:tc>
      </w:tr>
      <w:tr w:rsidR="00332093" w:rsidRPr="00FF6B4E" w14:paraId="25540BBD"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686711AB" w14:textId="77777777" w:rsidR="00332093" w:rsidRPr="00FF6B4E" w:rsidRDefault="00332093">
            <w:pPr>
              <w:rPr>
                <w:rFonts w:cs="Arial"/>
              </w:rPr>
            </w:pPr>
          </w:p>
        </w:tc>
        <w:tc>
          <w:tcPr>
            <w:tcW w:w="2424" w:type="dxa"/>
            <w:tcBorders>
              <w:top w:val="single" w:sz="4" w:space="0" w:color="auto"/>
              <w:left w:val="single" w:sz="4" w:space="0" w:color="auto"/>
              <w:bottom w:val="single" w:sz="4" w:space="0" w:color="auto"/>
              <w:right w:val="single" w:sz="4" w:space="0" w:color="auto"/>
            </w:tcBorders>
          </w:tcPr>
          <w:p w14:paraId="551DABD4" w14:textId="77777777" w:rsidR="00332093" w:rsidRPr="00FF6B4E" w:rsidRDefault="00332093">
            <w:pPr>
              <w:spacing w:line="276" w:lineRule="auto"/>
              <w:rPr>
                <w:rFonts w:cs="Arial"/>
              </w:rPr>
            </w:pPr>
            <w:r>
              <w:rPr>
                <w:rFonts w:cs="Arial"/>
              </w:rPr>
              <w:t>ON</w:t>
            </w:r>
          </w:p>
        </w:tc>
        <w:tc>
          <w:tcPr>
            <w:tcW w:w="900" w:type="dxa"/>
            <w:tcBorders>
              <w:top w:val="single" w:sz="4" w:space="0" w:color="auto"/>
              <w:left w:val="single" w:sz="4" w:space="0" w:color="auto"/>
              <w:bottom w:val="single" w:sz="4" w:space="0" w:color="auto"/>
              <w:right w:val="single" w:sz="4" w:space="0" w:color="auto"/>
            </w:tcBorders>
          </w:tcPr>
          <w:p w14:paraId="6E55D4A1" w14:textId="77777777" w:rsidR="00332093" w:rsidRPr="00FF6B4E" w:rsidRDefault="00332093">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14:paraId="6DCB24EA" w14:textId="77777777" w:rsidR="00332093" w:rsidRPr="00FF6B4E" w:rsidRDefault="00332093">
            <w:pPr>
              <w:spacing w:line="276" w:lineRule="auto"/>
              <w:rPr>
                <w:rFonts w:cs="Arial"/>
              </w:rPr>
            </w:pPr>
          </w:p>
        </w:tc>
      </w:tr>
      <w:tr w:rsidR="00332093" w:rsidRPr="00FF6B4E" w14:paraId="171A0B2E"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24530656" w14:textId="77777777" w:rsidR="00332093" w:rsidRPr="00FF6B4E" w:rsidRDefault="00332093">
            <w:pPr>
              <w:rPr>
                <w:rFonts w:cs="Arial"/>
              </w:rPr>
            </w:pPr>
          </w:p>
        </w:tc>
        <w:tc>
          <w:tcPr>
            <w:tcW w:w="2424" w:type="dxa"/>
            <w:tcBorders>
              <w:top w:val="single" w:sz="4" w:space="0" w:color="auto"/>
              <w:left w:val="single" w:sz="4" w:space="0" w:color="auto"/>
              <w:bottom w:val="single" w:sz="4" w:space="0" w:color="auto"/>
              <w:right w:val="single" w:sz="4" w:space="0" w:color="auto"/>
            </w:tcBorders>
          </w:tcPr>
          <w:p w14:paraId="2026DF52" w14:textId="77777777" w:rsidR="00332093" w:rsidRPr="00FF6B4E" w:rsidRDefault="00332093">
            <w:pPr>
              <w:spacing w:line="276" w:lineRule="auto"/>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14:paraId="0E520A9C" w14:textId="77777777" w:rsidR="00332093" w:rsidRPr="00FF6B4E" w:rsidRDefault="00332093">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14:paraId="7C6DB086" w14:textId="77777777" w:rsidR="00332093" w:rsidRPr="00FF6B4E" w:rsidRDefault="00332093">
            <w:pPr>
              <w:spacing w:line="276" w:lineRule="auto"/>
              <w:rPr>
                <w:rFonts w:cs="Arial"/>
              </w:rPr>
            </w:pPr>
          </w:p>
        </w:tc>
      </w:tr>
    </w:tbl>
    <w:p w14:paraId="5D2B98FC" w14:textId="77777777" w:rsidR="00332093" w:rsidRPr="00FF6B4E" w:rsidRDefault="00332093">
      <w:pPr>
        <w:rPr>
          <w:rFonts w:cs="Arial"/>
        </w:rPr>
      </w:pPr>
    </w:p>
    <w:p w14:paraId="6C98DB01" w14:textId="77777777" w:rsidR="00332093" w:rsidRDefault="00332093" w:rsidP="00332093">
      <w:pPr>
        <w:pStyle w:val="Heading3"/>
      </w:pPr>
      <w:bookmarkStart w:id="23" w:name="_Toc65750425"/>
      <w:r w:rsidRPr="00B9479B">
        <w:t>MD-REQ-025380/B-</w:t>
      </w:r>
      <w:proofErr w:type="spellStart"/>
      <w:r w:rsidRPr="00B9479B">
        <w:t>Disp_Temperature.Rq</w:t>
      </w:r>
      <w:proofErr w:type="spellEnd"/>
      <w:r w:rsidRPr="00B9479B">
        <w:t xml:space="preserve"> (</w:t>
      </w:r>
      <w:proofErr w:type="spellStart"/>
      <w:r w:rsidRPr="00B9479B">
        <w:t>TcSE</w:t>
      </w:r>
      <w:proofErr w:type="spellEnd"/>
      <w:r w:rsidRPr="00B9479B">
        <w:t xml:space="preserve"> ROIN-297369)</w:t>
      </w:r>
      <w:bookmarkEnd w:id="23"/>
    </w:p>
    <w:p w14:paraId="3F169EF0" w14:textId="77777777" w:rsidR="00332093" w:rsidRPr="006A6745" w:rsidRDefault="00332093">
      <w:pPr>
        <w:rPr>
          <w:rFonts w:cs="Arial"/>
        </w:rPr>
      </w:pPr>
      <w:r w:rsidRPr="006A6745">
        <w:rPr>
          <w:rFonts w:cs="Arial"/>
          <w:b/>
        </w:rPr>
        <w:t>Message Type:</w:t>
      </w:r>
      <w:r>
        <w:rPr>
          <w:rFonts w:cs="Arial"/>
        </w:rPr>
        <w:t xml:space="preserve">  </w:t>
      </w:r>
      <w:r w:rsidRPr="006A6745">
        <w:rPr>
          <w:rFonts w:cs="Arial"/>
        </w:rPr>
        <w:t>Request</w:t>
      </w:r>
    </w:p>
    <w:p w14:paraId="61DC347A" w14:textId="77777777" w:rsidR="00332093" w:rsidRPr="006A6745" w:rsidRDefault="00332093">
      <w:pPr>
        <w:rPr>
          <w:rFonts w:cs="Arial"/>
        </w:rPr>
      </w:pPr>
    </w:p>
    <w:p w14:paraId="57D61D9C" w14:textId="77777777" w:rsidR="00332093" w:rsidRPr="006A6745" w:rsidRDefault="00332093">
      <w:pPr>
        <w:rPr>
          <w:rFonts w:cs="Arial"/>
        </w:rPr>
      </w:pPr>
      <w:r w:rsidRPr="006A6745">
        <w:rPr>
          <w:rFonts w:cs="Arial"/>
        </w:rPr>
        <w:t>This signal requests to change the temperature units displayed.</w:t>
      </w:r>
    </w:p>
    <w:p w14:paraId="4C3ADC16" w14:textId="77777777" w:rsidR="00332093" w:rsidRPr="006A6745"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101"/>
        <w:gridCol w:w="900"/>
        <w:gridCol w:w="4056"/>
      </w:tblGrid>
      <w:tr w:rsidR="00332093" w:rsidRPr="006A6745" w14:paraId="0066E299"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091A1FD9" w14:textId="77777777" w:rsidR="00332093" w:rsidRPr="006A6745" w:rsidRDefault="00332093">
            <w:pPr>
              <w:spacing w:line="276" w:lineRule="auto"/>
              <w:rPr>
                <w:rFonts w:cs="Arial"/>
                <w:b/>
              </w:rPr>
            </w:pPr>
            <w:r w:rsidRPr="006A6745">
              <w:rPr>
                <w:rFonts w:cs="Arial"/>
                <w:b/>
              </w:rPr>
              <w:t>Logical Signal Name</w:t>
            </w:r>
          </w:p>
        </w:tc>
        <w:tc>
          <w:tcPr>
            <w:tcW w:w="2101" w:type="dxa"/>
            <w:tcBorders>
              <w:top w:val="single" w:sz="4" w:space="0" w:color="auto"/>
              <w:left w:val="single" w:sz="4" w:space="0" w:color="auto"/>
              <w:bottom w:val="single" w:sz="4" w:space="0" w:color="auto"/>
              <w:right w:val="single" w:sz="4" w:space="0" w:color="auto"/>
            </w:tcBorders>
            <w:hideMark/>
          </w:tcPr>
          <w:p w14:paraId="4A4471DE" w14:textId="77777777" w:rsidR="00332093" w:rsidRPr="006A6745" w:rsidRDefault="00332093">
            <w:pPr>
              <w:spacing w:line="276" w:lineRule="auto"/>
              <w:rPr>
                <w:rFonts w:cs="Arial"/>
                <w:b/>
              </w:rPr>
            </w:pPr>
            <w:r w:rsidRPr="006A6745">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3ED127AB" w14:textId="77777777" w:rsidR="00332093" w:rsidRPr="006A6745" w:rsidRDefault="00332093">
            <w:pPr>
              <w:spacing w:line="276" w:lineRule="auto"/>
              <w:rPr>
                <w:rFonts w:cs="Arial"/>
                <w:b/>
              </w:rPr>
            </w:pPr>
            <w:r w:rsidRPr="006A6745">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78EB92AD" w14:textId="77777777" w:rsidR="00332093" w:rsidRPr="006A6745" w:rsidRDefault="00332093">
            <w:pPr>
              <w:spacing w:line="276" w:lineRule="auto"/>
              <w:rPr>
                <w:rFonts w:cs="Arial"/>
                <w:b/>
              </w:rPr>
            </w:pPr>
            <w:r w:rsidRPr="006A6745">
              <w:rPr>
                <w:rFonts w:cs="Arial"/>
                <w:b/>
              </w:rPr>
              <w:t>Description</w:t>
            </w:r>
          </w:p>
        </w:tc>
      </w:tr>
      <w:tr w:rsidR="00332093" w:rsidRPr="006A6745" w14:paraId="0A489685" w14:textId="77777777" w:rsidTr="00332093">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060FC2DB" w14:textId="77777777" w:rsidR="00332093" w:rsidRPr="006A6745" w:rsidRDefault="00332093">
            <w:pPr>
              <w:spacing w:line="276" w:lineRule="auto"/>
              <w:rPr>
                <w:rFonts w:cs="Arial"/>
              </w:rPr>
            </w:pPr>
            <w:proofErr w:type="spellStart"/>
            <w:r>
              <w:rPr>
                <w:rFonts w:cs="Arial"/>
              </w:rPr>
              <w:t>DISP_Temperature.Rq</w:t>
            </w:r>
            <w:proofErr w:type="spellEnd"/>
          </w:p>
        </w:tc>
        <w:tc>
          <w:tcPr>
            <w:tcW w:w="2101" w:type="dxa"/>
            <w:tcBorders>
              <w:top w:val="single" w:sz="4" w:space="0" w:color="auto"/>
              <w:left w:val="single" w:sz="4" w:space="0" w:color="auto"/>
              <w:bottom w:val="single" w:sz="4" w:space="0" w:color="auto"/>
              <w:right w:val="single" w:sz="4" w:space="0" w:color="auto"/>
            </w:tcBorders>
          </w:tcPr>
          <w:p w14:paraId="25B2F2AD" w14:textId="77777777" w:rsidR="00332093" w:rsidRPr="006A6745" w:rsidRDefault="00332093">
            <w:pPr>
              <w:spacing w:line="276" w:lineRule="auto"/>
              <w:rPr>
                <w:rFonts w:cs="Arial"/>
              </w:rPr>
            </w:pPr>
            <w:r>
              <w:rPr>
                <w:rFonts w:cs="Arial"/>
              </w:rPr>
              <w:t>Celsius</w:t>
            </w:r>
          </w:p>
        </w:tc>
        <w:tc>
          <w:tcPr>
            <w:tcW w:w="900" w:type="dxa"/>
            <w:tcBorders>
              <w:top w:val="single" w:sz="4" w:space="0" w:color="auto"/>
              <w:left w:val="single" w:sz="4" w:space="0" w:color="auto"/>
              <w:bottom w:val="single" w:sz="4" w:space="0" w:color="auto"/>
              <w:right w:val="single" w:sz="4" w:space="0" w:color="auto"/>
            </w:tcBorders>
          </w:tcPr>
          <w:p w14:paraId="5D1491A7" w14:textId="77777777" w:rsidR="00332093" w:rsidRPr="006A6745" w:rsidRDefault="0033209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14:paraId="79248D2B" w14:textId="77777777" w:rsidR="00332093" w:rsidRPr="006A6745" w:rsidRDefault="00332093">
            <w:pPr>
              <w:autoSpaceDE w:val="0"/>
              <w:autoSpaceDN w:val="0"/>
              <w:adjustRightInd w:val="0"/>
              <w:spacing w:line="276" w:lineRule="auto"/>
              <w:rPr>
                <w:rFonts w:cs="Arial"/>
              </w:rPr>
            </w:pPr>
          </w:p>
        </w:tc>
      </w:tr>
      <w:tr w:rsidR="00332093" w:rsidRPr="006A6745" w14:paraId="4A3E3AB3"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tcPr>
          <w:p w14:paraId="1DC33560" w14:textId="77777777" w:rsidR="00332093" w:rsidRPr="006A6745" w:rsidRDefault="00332093">
            <w:pPr>
              <w:rPr>
                <w:rFonts w:cs="Arial"/>
              </w:rPr>
            </w:pPr>
          </w:p>
        </w:tc>
        <w:tc>
          <w:tcPr>
            <w:tcW w:w="2101" w:type="dxa"/>
            <w:tcBorders>
              <w:top w:val="single" w:sz="4" w:space="0" w:color="auto"/>
              <w:left w:val="single" w:sz="4" w:space="0" w:color="auto"/>
              <w:bottom w:val="single" w:sz="4" w:space="0" w:color="auto"/>
              <w:right w:val="single" w:sz="4" w:space="0" w:color="auto"/>
            </w:tcBorders>
          </w:tcPr>
          <w:p w14:paraId="64E35B2C" w14:textId="77777777" w:rsidR="00332093" w:rsidRPr="006A6745" w:rsidRDefault="00332093">
            <w:pPr>
              <w:spacing w:line="276" w:lineRule="auto"/>
              <w:rPr>
                <w:rFonts w:cs="Arial"/>
              </w:rPr>
            </w:pPr>
            <w:r>
              <w:rPr>
                <w:rFonts w:cs="Arial"/>
              </w:rPr>
              <w:t>Fahrenheit</w:t>
            </w:r>
          </w:p>
        </w:tc>
        <w:tc>
          <w:tcPr>
            <w:tcW w:w="900" w:type="dxa"/>
            <w:tcBorders>
              <w:top w:val="single" w:sz="4" w:space="0" w:color="auto"/>
              <w:left w:val="single" w:sz="4" w:space="0" w:color="auto"/>
              <w:bottom w:val="single" w:sz="4" w:space="0" w:color="auto"/>
              <w:right w:val="single" w:sz="4" w:space="0" w:color="auto"/>
            </w:tcBorders>
          </w:tcPr>
          <w:p w14:paraId="012D82C7" w14:textId="77777777" w:rsidR="00332093" w:rsidRPr="006A6745" w:rsidRDefault="0033209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14:paraId="49FEACF6" w14:textId="77777777" w:rsidR="00332093" w:rsidRPr="006A6745" w:rsidRDefault="00332093">
            <w:pPr>
              <w:spacing w:line="276" w:lineRule="auto"/>
              <w:rPr>
                <w:rFonts w:cs="Arial"/>
              </w:rPr>
            </w:pPr>
          </w:p>
        </w:tc>
      </w:tr>
      <w:tr w:rsidR="00332093" w:rsidRPr="006A6745" w14:paraId="47A5232C"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tcPr>
          <w:p w14:paraId="505EC875" w14:textId="77777777" w:rsidR="00332093" w:rsidRPr="006A6745" w:rsidRDefault="00332093">
            <w:pPr>
              <w:rPr>
                <w:rFonts w:cs="Arial"/>
              </w:rPr>
            </w:pPr>
          </w:p>
        </w:tc>
        <w:tc>
          <w:tcPr>
            <w:tcW w:w="2101" w:type="dxa"/>
            <w:tcBorders>
              <w:top w:val="single" w:sz="4" w:space="0" w:color="auto"/>
              <w:left w:val="single" w:sz="4" w:space="0" w:color="auto"/>
              <w:bottom w:val="single" w:sz="4" w:space="0" w:color="auto"/>
              <w:right w:val="single" w:sz="4" w:space="0" w:color="auto"/>
            </w:tcBorders>
          </w:tcPr>
          <w:p w14:paraId="5F3D0BC4" w14:textId="77777777" w:rsidR="00332093" w:rsidRPr="006A6745" w:rsidRDefault="00332093">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14:paraId="43F9412F" w14:textId="77777777" w:rsidR="00332093" w:rsidRPr="006A6745" w:rsidRDefault="00332093">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14:paraId="4C467FE4" w14:textId="77777777" w:rsidR="00332093" w:rsidRPr="006A6745" w:rsidRDefault="00332093">
            <w:pPr>
              <w:spacing w:line="276" w:lineRule="auto"/>
              <w:rPr>
                <w:rFonts w:cs="Arial"/>
              </w:rPr>
            </w:pPr>
          </w:p>
        </w:tc>
      </w:tr>
    </w:tbl>
    <w:p w14:paraId="2543248E" w14:textId="77777777" w:rsidR="00332093" w:rsidRPr="006A6745" w:rsidRDefault="00332093">
      <w:pPr>
        <w:rPr>
          <w:rFonts w:cs="Arial"/>
        </w:rPr>
      </w:pPr>
    </w:p>
    <w:p w14:paraId="1BDE1FB3" w14:textId="77777777" w:rsidR="00332093" w:rsidRDefault="00332093" w:rsidP="00332093">
      <w:pPr>
        <w:pStyle w:val="Heading3"/>
      </w:pPr>
      <w:bookmarkStart w:id="24" w:name="_Toc65750426"/>
      <w:r w:rsidRPr="00B9479B">
        <w:t>MD-REQ-025453/B-</w:t>
      </w:r>
      <w:proofErr w:type="spellStart"/>
      <w:r w:rsidRPr="00B9479B">
        <w:t>Disp_Temperature.St</w:t>
      </w:r>
      <w:proofErr w:type="spellEnd"/>
      <w:r w:rsidRPr="00B9479B">
        <w:t xml:space="preserve"> (</w:t>
      </w:r>
      <w:proofErr w:type="spellStart"/>
      <w:r w:rsidRPr="00B9479B">
        <w:t>TcSE</w:t>
      </w:r>
      <w:proofErr w:type="spellEnd"/>
      <w:r w:rsidRPr="00B9479B">
        <w:t xml:space="preserve"> ROIN-297374)</w:t>
      </w:r>
      <w:bookmarkEnd w:id="24"/>
    </w:p>
    <w:p w14:paraId="3372CDC6" w14:textId="77777777" w:rsidR="00332093" w:rsidRPr="004C2881" w:rsidRDefault="00332093">
      <w:pPr>
        <w:rPr>
          <w:rFonts w:cs="Arial"/>
        </w:rPr>
      </w:pPr>
      <w:r w:rsidRPr="004C2881">
        <w:rPr>
          <w:rFonts w:cs="Arial"/>
          <w:b/>
        </w:rPr>
        <w:t>Message Type:</w:t>
      </w:r>
      <w:r w:rsidRPr="004C2881">
        <w:rPr>
          <w:rFonts w:cs="Arial"/>
        </w:rPr>
        <w:t xml:space="preserve">  Status</w:t>
      </w:r>
    </w:p>
    <w:p w14:paraId="564D042A" w14:textId="77777777" w:rsidR="00332093" w:rsidRPr="004C2881" w:rsidRDefault="00332093">
      <w:pPr>
        <w:rPr>
          <w:rFonts w:cs="Arial"/>
        </w:rPr>
      </w:pPr>
    </w:p>
    <w:p w14:paraId="63A593ED" w14:textId="77777777" w:rsidR="00332093" w:rsidRPr="004C2881" w:rsidRDefault="00332093">
      <w:pPr>
        <w:rPr>
          <w:rFonts w:cs="Arial"/>
        </w:rPr>
      </w:pPr>
      <w:r w:rsidRPr="004C2881">
        <w:rPr>
          <w:rFonts w:cs="Arial"/>
        </w:rPr>
        <w:t>Signal from the Vehicle Settings Server stating what the setting is for temperature units.</w:t>
      </w:r>
    </w:p>
    <w:p w14:paraId="6228CEAD" w14:textId="77777777" w:rsidR="00332093" w:rsidRPr="004C2881"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332093" w:rsidRPr="004C2881" w14:paraId="3CC88108"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528DAC0C" w14:textId="77777777" w:rsidR="00332093" w:rsidRPr="004C2881" w:rsidRDefault="00332093">
            <w:pPr>
              <w:spacing w:line="276" w:lineRule="auto"/>
              <w:rPr>
                <w:rFonts w:cs="Arial"/>
                <w:b/>
              </w:rPr>
            </w:pPr>
            <w:r w:rsidRPr="004C2881">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200E231A" w14:textId="77777777" w:rsidR="00332093" w:rsidRPr="004C2881" w:rsidRDefault="00332093">
            <w:pPr>
              <w:spacing w:line="276" w:lineRule="auto"/>
              <w:rPr>
                <w:rFonts w:cs="Arial"/>
                <w:b/>
              </w:rPr>
            </w:pPr>
            <w:r w:rsidRPr="004C2881">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59654EA5" w14:textId="77777777" w:rsidR="00332093" w:rsidRPr="004C2881" w:rsidRDefault="00332093">
            <w:pPr>
              <w:spacing w:line="276" w:lineRule="auto"/>
              <w:rPr>
                <w:rFonts w:cs="Arial"/>
                <w:b/>
              </w:rPr>
            </w:pPr>
            <w:r w:rsidRPr="004C2881">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1E87049B" w14:textId="77777777" w:rsidR="00332093" w:rsidRPr="004C2881" w:rsidRDefault="00332093">
            <w:pPr>
              <w:spacing w:line="276" w:lineRule="auto"/>
              <w:rPr>
                <w:rFonts w:cs="Arial"/>
                <w:b/>
              </w:rPr>
            </w:pPr>
            <w:r w:rsidRPr="004C2881">
              <w:rPr>
                <w:rFonts w:cs="Arial"/>
                <w:b/>
              </w:rPr>
              <w:t>Description</w:t>
            </w:r>
          </w:p>
        </w:tc>
      </w:tr>
      <w:tr w:rsidR="00332093" w:rsidRPr="004C2881" w14:paraId="156BFEEF"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730AD7C2" w14:textId="77777777" w:rsidR="00332093" w:rsidRPr="004C2881" w:rsidRDefault="00332093">
            <w:pPr>
              <w:spacing w:line="276" w:lineRule="auto"/>
              <w:rPr>
                <w:rFonts w:cs="Arial"/>
              </w:rPr>
            </w:pPr>
            <w:proofErr w:type="spellStart"/>
            <w:r>
              <w:rPr>
                <w:rFonts w:cs="Arial"/>
              </w:rPr>
              <w:t>DISP_Temperature.St</w:t>
            </w:r>
            <w:proofErr w:type="spellEnd"/>
          </w:p>
        </w:tc>
        <w:tc>
          <w:tcPr>
            <w:tcW w:w="2424" w:type="dxa"/>
            <w:tcBorders>
              <w:top w:val="single" w:sz="4" w:space="0" w:color="auto"/>
              <w:left w:val="single" w:sz="4" w:space="0" w:color="auto"/>
              <w:bottom w:val="single" w:sz="4" w:space="0" w:color="auto"/>
              <w:right w:val="single" w:sz="4" w:space="0" w:color="auto"/>
            </w:tcBorders>
          </w:tcPr>
          <w:p w14:paraId="0204351A" w14:textId="77777777" w:rsidR="00332093" w:rsidRPr="004C2881" w:rsidRDefault="00332093">
            <w:pPr>
              <w:spacing w:line="276" w:lineRule="auto"/>
              <w:rPr>
                <w:rFonts w:cs="Arial"/>
              </w:rPr>
            </w:pPr>
            <w:r>
              <w:rPr>
                <w:rFonts w:cs="Arial"/>
              </w:rPr>
              <w:t>Celsius</w:t>
            </w:r>
          </w:p>
        </w:tc>
        <w:tc>
          <w:tcPr>
            <w:tcW w:w="900" w:type="dxa"/>
            <w:tcBorders>
              <w:top w:val="single" w:sz="4" w:space="0" w:color="auto"/>
              <w:left w:val="single" w:sz="4" w:space="0" w:color="auto"/>
              <w:bottom w:val="single" w:sz="4" w:space="0" w:color="auto"/>
              <w:right w:val="single" w:sz="4" w:space="0" w:color="auto"/>
            </w:tcBorders>
          </w:tcPr>
          <w:p w14:paraId="7675D13A" w14:textId="77777777" w:rsidR="00332093" w:rsidRPr="004C2881" w:rsidRDefault="0033209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14:paraId="20E8936A" w14:textId="77777777" w:rsidR="00332093" w:rsidRPr="004C2881" w:rsidRDefault="00332093">
            <w:pPr>
              <w:autoSpaceDE w:val="0"/>
              <w:autoSpaceDN w:val="0"/>
              <w:adjustRightInd w:val="0"/>
              <w:spacing w:line="276" w:lineRule="auto"/>
              <w:rPr>
                <w:rFonts w:cs="Arial"/>
              </w:rPr>
            </w:pPr>
          </w:p>
        </w:tc>
      </w:tr>
      <w:tr w:rsidR="00332093" w:rsidRPr="004C2881" w14:paraId="380F6FC3"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6B1FDDDB" w14:textId="77777777" w:rsidR="00332093" w:rsidRPr="004C2881" w:rsidRDefault="00332093">
            <w:pPr>
              <w:rPr>
                <w:rFonts w:cs="Arial"/>
              </w:rPr>
            </w:pPr>
          </w:p>
        </w:tc>
        <w:tc>
          <w:tcPr>
            <w:tcW w:w="2424" w:type="dxa"/>
            <w:tcBorders>
              <w:top w:val="single" w:sz="4" w:space="0" w:color="auto"/>
              <w:left w:val="single" w:sz="4" w:space="0" w:color="auto"/>
              <w:bottom w:val="single" w:sz="4" w:space="0" w:color="auto"/>
              <w:right w:val="single" w:sz="4" w:space="0" w:color="auto"/>
            </w:tcBorders>
          </w:tcPr>
          <w:p w14:paraId="408EFBE4" w14:textId="77777777" w:rsidR="00332093" w:rsidRPr="004C2881" w:rsidRDefault="00332093">
            <w:pPr>
              <w:spacing w:line="276" w:lineRule="auto"/>
              <w:rPr>
                <w:rFonts w:cs="Arial"/>
              </w:rPr>
            </w:pPr>
            <w:r>
              <w:rPr>
                <w:rFonts w:cs="Arial"/>
              </w:rPr>
              <w:t>Fahrenheit</w:t>
            </w:r>
          </w:p>
        </w:tc>
        <w:tc>
          <w:tcPr>
            <w:tcW w:w="900" w:type="dxa"/>
            <w:tcBorders>
              <w:top w:val="single" w:sz="4" w:space="0" w:color="auto"/>
              <w:left w:val="single" w:sz="4" w:space="0" w:color="auto"/>
              <w:bottom w:val="single" w:sz="4" w:space="0" w:color="auto"/>
              <w:right w:val="single" w:sz="4" w:space="0" w:color="auto"/>
            </w:tcBorders>
          </w:tcPr>
          <w:p w14:paraId="486231DE" w14:textId="77777777" w:rsidR="00332093" w:rsidRPr="004C2881" w:rsidRDefault="0033209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14:paraId="7A1FFBE5" w14:textId="77777777" w:rsidR="00332093" w:rsidRPr="004C2881" w:rsidRDefault="00332093">
            <w:pPr>
              <w:spacing w:line="276" w:lineRule="auto"/>
              <w:rPr>
                <w:rFonts w:cs="Arial"/>
              </w:rPr>
            </w:pPr>
          </w:p>
        </w:tc>
      </w:tr>
    </w:tbl>
    <w:p w14:paraId="433F5126" w14:textId="77777777" w:rsidR="00332093" w:rsidRPr="004C2881" w:rsidRDefault="00332093">
      <w:pPr>
        <w:rPr>
          <w:rFonts w:cs="Arial"/>
        </w:rPr>
      </w:pPr>
    </w:p>
    <w:p w14:paraId="6F18F951" w14:textId="77777777" w:rsidR="00332093" w:rsidRDefault="00332093" w:rsidP="00332093">
      <w:pPr>
        <w:pStyle w:val="Heading3"/>
      </w:pPr>
      <w:bookmarkStart w:id="25" w:name="_Toc65750427"/>
      <w:r w:rsidRPr="00B9479B">
        <w:t>MD-REQ-025388/C-</w:t>
      </w:r>
      <w:proofErr w:type="spellStart"/>
      <w:r w:rsidRPr="00B9479B">
        <w:t>LightAmbColor_No_Rq</w:t>
      </w:r>
      <w:proofErr w:type="spellEnd"/>
      <w:r w:rsidRPr="00B9479B">
        <w:t xml:space="preserve"> (</w:t>
      </w:r>
      <w:proofErr w:type="spellStart"/>
      <w:r w:rsidRPr="00B9479B">
        <w:t>TcSE</w:t>
      </w:r>
      <w:proofErr w:type="spellEnd"/>
      <w:r w:rsidRPr="00B9479B">
        <w:t xml:space="preserve"> ROIN-297407)</w:t>
      </w:r>
      <w:bookmarkEnd w:id="25"/>
    </w:p>
    <w:p w14:paraId="2C218273" w14:textId="77777777" w:rsidR="00332093" w:rsidRPr="0073308F" w:rsidRDefault="00332093">
      <w:pPr>
        <w:rPr>
          <w:rFonts w:cs="Arial"/>
        </w:rPr>
      </w:pPr>
      <w:r w:rsidRPr="0073308F">
        <w:rPr>
          <w:rFonts w:cs="Arial"/>
          <w:b/>
        </w:rPr>
        <w:t>Message Type:</w:t>
      </w:r>
      <w:r w:rsidRPr="0073308F">
        <w:rPr>
          <w:rFonts w:cs="Arial"/>
        </w:rPr>
        <w:t xml:space="preserve">  Request</w:t>
      </w:r>
    </w:p>
    <w:p w14:paraId="1C965085" w14:textId="77777777" w:rsidR="00332093" w:rsidRPr="0073308F" w:rsidRDefault="00332093">
      <w:pPr>
        <w:rPr>
          <w:rFonts w:cs="Arial"/>
        </w:rPr>
      </w:pPr>
    </w:p>
    <w:p w14:paraId="4D9BB085" w14:textId="77777777" w:rsidR="00332093" w:rsidRPr="0073308F" w:rsidRDefault="00332093">
      <w:pPr>
        <w:rPr>
          <w:rFonts w:cs="Arial"/>
        </w:rPr>
      </w:pPr>
      <w:r w:rsidRPr="0073308F">
        <w:rPr>
          <w:rFonts w:cs="Arial"/>
        </w:rPr>
        <w:t>This signal requests selection of color for ambient lighting.</w:t>
      </w:r>
    </w:p>
    <w:p w14:paraId="68CFAC9D" w14:textId="77777777" w:rsidR="00332093" w:rsidRPr="0073308F"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2520"/>
        <w:gridCol w:w="900"/>
        <w:gridCol w:w="3367"/>
      </w:tblGrid>
      <w:tr w:rsidR="00332093" w:rsidRPr="0073308F" w14:paraId="3A050ABE" w14:textId="77777777" w:rsidTr="00332093">
        <w:trPr>
          <w:jc w:val="center"/>
        </w:trPr>
        <w:tc>
          <w:tcPr>
            <w:tcW w:w="2827" w:type="dxa"/>
            <w:tcBorders>
              <w:top w:val="single" w:sz="4" w:space="0" w:color="auto"/>
              <w:left w:val="single" w:sz="4" w:space="0" w:color="auto"/>
              <w:bottom w:val="single" w:sz="4" w:space="0" w:color="auto"/>
              <w:right w:val="single" w:sz="4" w:space="0" w:color="auto"/>
            </w:tcBorders>
            <w:hideMark/>
          </w:tcPr>
          <w:p w14:paraId="021DFC20" w14:textId="77777777" w:rsidR="00332093" w:rsidRPr="0073308F" w:rsidRDefault="00332093">
            <w:pPr>
              <w:spacing w:line="276" w:lineRule="auto"/>
              <w:rPr>
                <w:rFonts w:cs="Arial"/>
                <w:b/>
              </w:rPr>
            </w:pPr>
            <w:r w:rsidRPr="0073308F">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14:paraId="535DF91E" w14:textId="77777777" w:rsidR="00332093" w:rsidRPr="0073308F" w:rsidRDefault="00332093">
            <w:pPr>
              <w:spacing w:line="276" w:lineRule="auto"/>
              <w:rPr>
                <w:rFonts w:cs="Arial"/>
                <w:b/>
              </w:rPr>
            </w:pPr>
            <w:r w:rsidRPr="0073308F">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572AD528" w14:textId="77777777" w:rsidR="00332093" w:rsidRPr="0073308F" w:rsidRDefault="00332093">
            <w:pPr>
              <w:spacing w:line="276" w:lineRule="auto"/>
              <w:rPr>
                <w:rFonts w:cs="Arial"/>
                <w:b/>
              </w:rPr>
            </w:pPr>
            <w:r w:rsidRPr="0073308F">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14:paraId="21404789" w14:textId="77777777" w:rsidR="00332093" w:rsidRPr="0073308F" w:rsidRDefault="00332093">
            <w:pPr>
              <w:spacing w:line="276" w:lineRule="auto"/>
              <w:rPr>
                <w:rFonts w:cs="Arial"/>
                <w:b/>
              </w:rPr>
            </w:pPr>
            <w:r w:rsidRPr="0073308F">
              <w:rPr>
                <w:rFonts w:cs="Arial"/>
                <w:b/>
              </w:rPr>
              <w:t>Description</w:t>
            </w:r>
          </w:p>
        </w:tc>
      </w:tr>
      <w:tr w:rsidR="00332093" w:rsidRPr="0073308F" w14:paraId="68A9199B" w14:textId="77777777" w:rsidTr="00332093">
        <w:trPr>
          <w:jc w:val="center"/>
        </w:trPr>
        <w:tc>
          <w:tcPr>
            <w:tcW w:w="2827" w:type="dxa"/>
            <w:vMerge w:val="restart"/>
            <w:tcBorders>
              <w:top w:val="single" w:sz="4" w:space="0" w:color="auto"/>
              <w:left w:val="single" w:sz="4" w:space="0" w:color="auto"/>
              <w:right w:val="single" w:sz="4" w:space="0" w:color="auto"/>
            </w:tcBorders>
          </w:tcPr>
          <w:p w14:paraId="6E79E8CC" w14:textId="77777777" w:rsidR="00332093" w:rsidRPr="0073308F" w:rsidRDefault="00332093">
            <w:pPr>
              <w:spacing w:line="276" w:lineRule="auto"/>
              <w:rPr>
                <w:rFonts w:cs="Arial"/>
              </w:rPr>
            </w:pPr>
            <w:proofErr w:type="spellStart"/>
            <w:r w:rsidRPr="0073308F">
              <w:rPr>
                <w:rFonts w:cs="Arial"/>
              </w:rPr>
              <w:t>LightAmbColor_No_Rq</w:t>
            </w:r>
            <w:proofErr w:type="spellEnd"/>
          </w:p>
        </w:tc>
        <w:tc>
          <w:tcPr>
            <w:tcW w:w="2520" w:type="dxa"/>
            <w:tcBorders>
              <w:top w:val="single" w:sz="4" w:space="0" w:color="auto"/>
              <w:left w:val="single" w:sz="4" w:space="0" w:color="auto"/>
              <w:bottom w:val="single" w:sz="4" w:space="0" w:color="auto"/>
              <w:right w:val="single" w:sz="4" w:space="0" w:color="auto"/>
            </w:tcBorders>
          </w:tcPr>
          <w:p w14:paraId="55E4C8C7" w14:textId="77777777" w:rsidR="00332093" w:rsidRPr="0073308F" w:rsidRDefault="00332093">
            <w:pPr>
              <w:spacing w:line="276" w:lineRule="auto"/>
              <w:rPr>
                <w:rFonts w:cs="Arial"/>
              </w:rPr>
            </w:pPr>
            <w:r>
              <w:rPr>
                <w:rFonts w:cs="Arial"/>
              </w:rPr>
              <w:t>Invalid / No Data Exits</w:t>
            </w:r>
          </w:p>
        </w:tc>
        <w:tc>
          <w:tcPr>
            <w:tcW w:w="900" w:type="dxa"/>
            <w:tcBorders>
              <w:top w:val="single" w:sz="4" w:space="0" w:color="auto"/>
              <w:left w:val="single" w:sz="4" w:space="0" w:color="auto"/>
              <w:bottom w:val="single" w:sz="4" w:space="0" w:color="auto"/>
              <w:right w:val="single" w:sz="4" w:space="0" w:color="auto"/>
            </w:tcBorders>
          </w:tcPr>
          <w:p w14:paraId="44F75F12" w14:textId="77777777" w:rsidR="00332093" w:rsidRPr="0073308F" w:rsidRDefault="00332093">
            <w:pPr>
              <w:spacing w:line="276" w:lineRule="auto"/>
              <w:rPr>
                <w:rFonts w:cs="Arial"/>
              </w:rPr>
            </w:pPr>
            <w:r>
              <w:rPr>
                <w:rFonts w:cs="Arial"/>
              </w:rPr>
              <w:t>0x00</w:t>
            </w:r>
          </w:p>
        </w:tc>
        <w:tc>
          <w:tcPr>
            <w:tcW w:w="3367" w:type="dxa"/>
            <w:tcBorders>
              <w:top w:val="single" w:sz="4" w:space="0" w:color="auto"/>
              <w:left w:val="single" w:sz="4" w:space="0" w:color="auto"/>
              <w:bottom w:val="single" w:sz="4" w:space="0" w:color="auto"/>
              <w:right w:val="single" w:sz="4" w:space="0" w:color="auto"/>
            </w:tcBorders>
            <w:vAlign w:val="center"/>
          </w:tcPr>
          <w:p w14:paraId="61071B24" w14:textId="77777777" w:rsidR="00332093" w:rsidRPr="0073308F" w:rsidRDefault="00332093">
            <w:pPr>
              <w:autoSpaceDE w:val="0"/>
              <w:autoSpaceDN w:val="0"/>
              <w:adjustRightInd w:val="0"/>
              <w:spacing w:line="276" w:lineRule="auto"/>
              <w:rPr>
                <w:rFonts w:cs="Arial"/>
              </w:rPr>
            </w:pPr>
          </w:p>
        </w:tc>
      </w:tr>
      <w:tr w:rsidR="00332093" w:rsidRPr="0073308F" w14:paraId="2721310B" w14:textId="77777777" w:rsidTr="00332093">
        <w:trPr>
          <w:jc w:val="center"/>
        </w:trPr>
        <w:tc>
          <w:tcPr>
            <w:tcW w:w="2827" w:type="dxa"/>
            <w:vMerge/>
            <w:tcBorders>
              <w:left w:val="single" w:sz="4" w:space="0" w:color="auto"/>
              <w:right w:val="single" w:sz="4" w:space="0" w:color="auto"/>
            </w:tcBorders>
            <w:vAlign w:val="center"/>
          </w:tcPr>
          <w:p w14:paraId="3A482DDE"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7E148053" w14:textId="77777777" w:rsidR="00332093" w:rsidRPr="0073308F" w:rsidRDefault="00332093">
            <w:pPr>
              <w:spacing w:line="276" w:lineRule="auto"/>
              <w:rPr>
                <w:rFonts w:cs="Arial"/>
              </w:rPr>
            </w:pPr>
            <w:r>
              <w:rPr>
                <w:rFonts w:cs="Arial"/>
              </w:rPr>
              <w:t>Color ID1</w:t>
            </w:r>
          </w:p>
        </w:tc>
        <w:tc>
          <w:tcPr>
            <w:tcW w:w="900" w:type="dxa"/>
            <w:tcBorders>
              <w:top w:val="single" w:sz="4" w:space="0" w:color="auto"/>
              <w:left w:val="single" w:sz="4" w:space="0" w:color="auto"/>
              <w:bottom w:val="single" w:sz="4" w:space="0" w:color="auto"/>
              <w:right w:val="single" w:sz="4" w:space="0" w:color="auto"/>
            </w:tcBorders>
          </w:tcPr>
          <w:p w14:paraId="738BF8D2" w14:textId="77777777" w:rsidR="00332093" w:rsidRPr="0073308F" w:rsidRDefault="00332093">
            <w:pPr>
              <w:spacing w:line="276" w:lineRule="auto"/>
              <w:rPr>
                <w:rFonts w:cs="Arial"/>
              </w:rPr>
            </w:pPr>
            <w:r>
              <w:rPr>
                <w:rFonts w:cs="Arial"/>
              </w:rPr>
              <w:t>0x01</w:t>
            </w:r>
          </w:p>
        </w:tc>
        <w:tc>
          <w:tcPr>
            <w:tcW w:w="3367" w:type="dxa"/>
            <w:tcBorders>
              <w:top w:val="single" w:sz="4" w:space="0" w:color="auto"/>
              <w:left w:val="single" w:sz="4" w:space="0" w:color="auto"/>
              <w:bottom w:val="single" w:sz="4" w:space="0" w:color="auto"/>
              <w:right w:val="single" w:sz="4" w:space="0" w:color="auto"/>
            </w:tcBorders>
          </w:tcPr>
          <w:p w14:paraId="5BD5761E" w14:textId="77777777" w:rsidR="00332093" w:rsidRPr="0073308F" w:rsidRDefault="00332093">
            <w:pPr>
              <w:spacing w:line="276" w:lineRule="auto"/>
              <w:rPr>
                <w:rFonts w:cs="Arial"/>
              </w:rPr>
            </w:pPr>
          </w:p>
        </w:tc>
      </w:tr>
      <w:tr w:rsidR="00332093" w:rsidRPr="0073308F" w14:paraId="2E689117" w14:textId="77777777" w:rsidTr="00332093">
        <w:trPr>
          <w:jc w:val="center"/>
        </w:trPr>
        <w:tc>
          <w:tcPr>
            <w:tcW w:w="2827" w:type="dxa"/>
            <w:vMerge/>
            <w:tcBorders>
              <w:left w:val="single" w:sz="4" w:space="0" w:color="auto"/>
              <w:right w:val="single" w:sz="4" w:space="0" w:color="auto"/>
            </w:tcBorders>
            <w:vAlign w:val="center"/>
          </w:tcPr>
          <w:p w14:paraId="3F634C29"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5F6DA094" w14:textId="77777777" w:rsidR="00332093" w:rsidRPr="0073308F" w:rsidRDefault="00332093">
            <w:pPr>
              <w:spacing w:line="276" w:lineRule="auto"/>
              <w:rPr>
                <w:rFonts w:cs="Arial"/>
              </w:rPr>
            </w:pPr>
            <w:r>
              <w:rPr>
                <w:rFonts w:cs="Arial"/>
              </w:rPr>
              <w:t>Color ID2</w:t>
            </w:r>
          </w:p>
        </w:tc>
        <w:tc>
          <w:tcPr>
            <w:tcW w:w="900" w:type="dxa"/>
            <w:tcBorders>
              <w:top w:val="single" w:sz="4" w:space="0" w:color="auto"/>
              <w:left w:val="single" w:sz="4" w:space="0" w:color="auto"/>
              <w:bottom w:val="single" w:sz="4" w:space="0" w:color="auto"/>
              <w:right w:val="single" w:sz="4" w:space="0" w:color="auto"/>
            </w:tcBorders>
          </w:tcPr>
          <w:p w14:paraId="0BB625E3" w14:textId="77777777" w:rsidR="00332093" w:rsidRPr="0073308F" w:rsidRDefault="00332093">
            <w:pPr>
              <w:spacing w:line="276" w:lineRule="auto"/>
              <w:rPr>
                <w:rFonts w:cs="Arial"/>
              </w:rPr>
            </w:pPr>
            <w:r>
              <w:rPr>
                <w:rFonts w:cs="Arial"/>
              </w:rPr>
              <w:t>0x02</w:t>
            </w:r>
          </w:p>
        </w:tc>
        <w:tc>
          <w:tcPr>
            <w:tcW w:w="3367" w:type="dxa"/>
            <w:tcBorders>
              <w:top w:val="single" w:sz="4" w:space="0" w:color="auto"/>
              <w:left w:val="single" w:sz="4" w:space="0" w:color="auto"/>
              <w:bottom w:val="single" w:sz="4" w:space="0" w:color="auto"/>
              <w:right w:val="single" w:sz="4" w:space="0" w:color="auto"/>
            </w:tcBorders>
          </w:tcPr>
          <w:p w14:paraId="65D819F4" w14:textId="77777777" w:rsidR="00332093" w:rsidRPr="0073308F" w:rsidRDefault="00332093">
            <w:pPr>
              <w:spacing w:line="276" w:lineRule="auto"/>
              <w:rPr>
                <w:rFonts w:cs="Arial"/>
              </w:rPr>
            </w:pPr>
          </w:p>
        </w:tc>
      </w:tr>
      <w:tr w:rsidR="00332093" w:rsidRPr="0073308F" w14:paraId="6831B8E3" w14:textId="77777777" w:rsidTr="00332093">
        <w:trPr>
          <w:jc w:val="center"/>
        </w:trPr>
        <w:tc>
          <w:tcPr>
            <w:tcW w:w="2827" w:type="dxa"/>
            <w:vMerge/>
            <w:tcBorders>
              <w:left w:val="single" w:sz="4" w:space="0" w:color="auto"/>
              <w:right w:val="single" w:sz="4" w:space="0" w:color="auto"/>
            </w:tcBorders>
            <w:vAlign w:val="center"/>
          </w:tcPr>
          <w:p w14:paraId="7C92E4F6"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2A66A7C1" w14:textId="77777777" w:rsidR="00332093" w:rsidRPr="0073308F" w:rsidRDefault="00332093">
            <w:pPr>
              <w:spacing w:line="276" w:lineRule="auto"/>
              <w:rPr>
                <w:rFonts w:cs="Arial"/>
              </w:rPr>
            </w:pPr>
            <w:r>
              <w:rPr>
                <w:rFonts w:cs="Arial"/>
              </w:rPr>
              <w:t>Color ID3</w:t>
            </w:r>
          </w:p>
        </w:tc>
        <w:tc>
          <w:tcPr>
            <w:tcW w:w="900" w:type="dxa"/>
            <w:tcBorders>
              <w:top w:val="single" w:sz="4" w:space="0" w:color="auto"/>
              <w:left w:val="single" w:sz="4" w:space="0" w:color="auto"/>
              <w:bottom w:val="single" w:sz="4" w:space="0" w:color="auto"/>
              <w:right w:val="single" w:sz="4" w:space="0" w:color="auto"/>
            </w:tcBorders>
          </w:tcPr>
          <w:p w14:paraId="3F3E70A7" w14:textId="77777777" w:rsidR="00332093" w:rsidRPr="0073308F" w:rsidRDefault="00332093">
            <w:pPr>
              <w:spacing w:line="276" w:lineRule="auto"/>
              <w:rPr>
                <w:rFonts w:cs="Arial"/>
              </w:rPr>
            </w:pPr>
            <w:r>
              <w:rPr>
                <w:rFonts w:cs="Arial"/>
              </w:rPr>
              <w:t>0x03</w:t>
            </w:r>
          </w:p>
        </w:tc>
        <w:tc>
          <w:tcPr>
            <w:tcW w:w="3367" w:type="dxa"/>
            <w:tcBorders>
              <w:top w:val="single" w:sz="4" w:space="0" w:color="auto"/>
              <w:left w:val="single" w:sz="4" w:space="0" w:color="auto"/>
              <w:bottom w:val="single" w:sz="4" w:space="0" w:color="auto"/>
              <w:right w:val="single" w:sz="4" w:space="0" w:color="auto"/>
            </w:tcBorders>
          </w:tcPr>
          <w:p w14:paraId="597492D4" w14:textId="77777777" w:rsidR="00332093" w:rsidRPr="0073308F" w:rsidRDefault="00332093">
            <w:pPr>
              <w:spacing w:line="276" w:lineRule="auto"/>
              <w:rPr>
                <w:rFonts w:cs="Arial"/>
              </w:rPr>
            </w:pPr>
          </w:p>
        </w:tc>
      </w:tr>
      <w:tr w:rsidR="00332093" w:rsidRPr="0073308F" w14:paraId="30AC09BB" w14:textId="77777777" w:rsidTr="00332093">
        <w:trPr>
          <w:jc w:val="center"/>
        </w:trPr>
        <w:tc>
          <w:tcPr>
            <w:tcW w:w="2827" w:type="dxa"/>
            <w:vMerge/>
            <w:tcBorders>
              <w:left w:val="single" w:sz="4" w:space="0" w:color="auto"/>
              <w:right w:val="single" w:sz="4" w:space="0" w:color="auto"/>
            </w:tcBorders>
            <w:vAlign w:val="center"/>
          </w:tcPr>
          <w:p w14:paraId="568ECF8E"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3FBD546D" w14:textId="77777777" w:rsidR="00332093" w:rsidRPr="0073308F" w:rsidRDefault="00332093">
            <w:pPr>
              <w:spacing w:line="276" w:lineRule="auto"/>
              <w:rPr>
                <w:rFonts w:cs="Arial"/>
              </w:rPr>
            </w:pPr>
            <w:r>
              <w:rPr>
                <w:rFonts w:cs="Arial"/>
              </w:rPr>
              <w:t>Color ID4</w:t>
            </w:r>
          </w:p>
        </w:tc>
        <w:tc>
          <w:tcPr>
            <w:tcW w:w="900" w:type="dxa"/>
            <w:tcBorders>
              <w:top w:val="single" w:sz="4" w:space="0" w:color="auto"/>
              <w:left w:val="single" w:sz="4" w:space="0" w:color="auto"/>
              <w:bottom w:val="single" w:sz="4" w:space="0" w:color="auto"/>
              <w:right w:val="single" w:sz="4" w:space="0" w:color="auto"/>
            </w:tcBorders>
          </w:tcPr>
          <w:p w14:paraId="5D5CAB45" w14:textId="77777777" w:rsidR="00332093" w:rsidRPr="0073308F" w:rsidRDefault="00332093">
            <w:pPr>
              <w:spacing w:line="276" w:lineRule="auto"/>
              <w:rPr>
                <w:rFonts w:cs="Arial"/>
              </w:rPr>
            </w:pPr>
            <w:r>
              <w:rPr>
                <w:rFonts w:cs="Arial"/>
              </w:rPr>
              <w:t>0x04</w:t>
            </w:r>
          </w:p>
        </w:tc>
        <w:tc>
          <w:tcPr>
            <w:tcW w:w="3367" w:type="dxa"/>
            <w:tcBorders>
              <w:top w:val="single" w:sz="4" w:space="0" w:color="auto"/>
              <w:left w:val="single" w:sz="4" w:space="0" w:color="auto"/>
              <w:bottom w:val="single" w:sz="4" w:space="0" w:color="auto"/>
              <w:right w:val="single" w:sz="4" w:space="0" w:color="auto"/>
            </w:tcBorders>
          </w:tcPr>
          <w:p w14:paraId="47234F75" w14:textId="77777777" w:rsidR="00332093" w:rsidRPr="0073308F" w:rsidRDefault="00332093">
            <w:pPr>
              <w:spacing w:line="276" w:lineRule="auto"/>
              <w:rPr>
                <w:rFonts w:cs="Arial"/>
              </w:rPr>
            </w:pPr>
          </w:p>
        </w:tc>
      </w:tr>
      <w:tr w:rsidR="00332093" w:rsidRPr="0073308F" w14:paraId="5040B4EC" w14:textId="77777777" w:rsidTr="00332093">
        <w:trPr>
          <w:jc w:val="center"/>
        </w:trPr>
        <w:tc>
          <w:tcPr>
            <w:tcW w:w="2827" w:type="dxa"/>
            <w:vMerge/>
            <w:tcBorders>
              <w:left w:val="single" w:sz="4" w:space="0" w:color="auto"/>
              <w:right w:val="single" w:sz="4" w:space="0" w:color="auto"/>
            </w:tcBorders>
            <w:vAlign w:val="center"/>
          </w:tcPr>
          <w:p w14:paraId="52FE16AF"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78B929E9" w14:textId="77777777" w:rsidR="00332093" w:rsidRPr="0073308F" w:rsidRDefault="00332093">
            <w:pPr>
              <w:spacing w:line="276" w:lineRule="auto"/>
              <w:rPr>
                <w:rFonts w:cs="Arial"/>
              </w:rPr>
            </w:pPr>
            <w:r>
              <w:rPr>
                <w:rFonts w:cs="Arial"/>
              </w:rPr>
              <w:t>Color ID5</w:t>
            </w:r>
          </w:p>
        </w:tc>
        <w:tc>
          <w:tcPr>
            <w:tcW w:w="900" w:type="dxa"/>
            <w:tcBorders>
              <w:top w:val="single" w:sz="4" w:space="0" w:color="auto"/>
              <w:left w:val="single" w:sz="4" w:space="0" w:color="auto"/>
              <w:bottom w:val="single" w:sz="4" w:space="0" w:color="auto"/>
              <w:right w:val="single" w:sz="4" w:space="0" w:color="auto"/>
            </w:tcBorders>
          </w:tcPr>
          <w:p w14:paraId="7289D6E3" w14:textId="77777777" w:rsidR="00332093" w:rsidRPr="0073308F" w:rsidRDefault="00332093">
            <w:pPr>
              <w:spacing w:line="276" w:lineRule="auto"/>
              <w:rPr>
                <w:rFonts w:cs="Arial"/>
              </w:rPr>
            </w:pPr>
            <w:r>
              <w:rPr>
                <w:rFonts w:cs="Arial"/>
              </w:rPr>
              <w:t>0x05</w:t>
            </w:r>
          </w:p>
        </w:tc>
        <w:tc>
          <w:tcPr>
            <w:tcW w:w="3367" w:type="dxa"/>
            <w:tcBorders>
              <w:top w:val="single" w:sz="4" w:space="0" w:color="auto"/>
              <w:left w:val="single" w:sz="4" w:space="0" w:color="auto"/>
              <w:bottom w:val="single" w:sz="4" w:space="0" w:color="auto"/>
              <w:right w:val="single" w:sz="4" w:space="0" w:color="auto"/>
            </w:tcBorders>
          </w:tcPr>
          <w:p w14:paraId="2D05BD6C" w14:textId="77777777" w:rsidR="00332093" w:rsidRPr="0073308F" w:rsidRDefault="00332093">
            <w:pPr>
              <w:spacing w:line="276" w:lineRule="auto"/>
              <w:rPr>
                <w:rFonts w:cs="Arial"/>
              </w:rPr>
            </w:pPr>
          </w:p>
        </w:tc>
      </w:tr>
      <w:tr w:rsidR="00332093" w:rsidRPr="0073308F" w14:paraId="471EB30A" w14:textId="77777777" w:rsidTr="00332093">
        <w:trPr>
          <w:jc w:val="center"/>
        </w:trPr>
        <w:tc>
          <w:tcPr>
            <w:tcW w:w="2827" w:type="dxa"/>
            <w:vMerge/>
            <w:tcBorders>
              <w:left w:val="single" w:sz="4" w:space="0" w:color="auto"/>
              <w:right w:val="single" w:sz="4" w:space="0" w:color="auto"/>
            </w:tcBorders>
            <w:vAlign w:val="center"/>
          </w:tcPr>
          <w:p w14:paraId="5D698FA9"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35B91CA3" w14:textId="77777777" w:rsidR="00332093" w:rsidRPr="0073308F" w:rsidRDefault="00332093">
            <w:pPr>
              <w:spacing w:line="276" w:lineRule="auto"/>
              <w:rPr>
                <w:rFonts w:cs="Arial"/>
              </w:rPr>
            </w:pPr>
            <w:r>
              <w:rPr>
                <w:rFonts w:cs="Arial"/>
              </w:rPr>
              <w:t>Color ID6</w:t>
            </w:r>
          </w:p>
        </w:tc>
        <w:tc>
          <w:tcPr>
            <w:tcW w:w="900" w:type="dxa"/>
            <w:tcBorders>
              <w:top w:val="single" w:sz="4" w:space="0" w:color="auto"/>
              <w:left w:val="single" w:sz="4" w:space="0" w:color="auto"/>
              <w:bottom w:val="single" w:sz="4" w:space="0" w:color="auto"/>
              <w:right w:val="single" w:sz="4" w:space="0" w:color="auto"/>
            </w:tcBorders>
          </w:tcPr>
          <w:p w14:paraId="198C75AE" w14:textId="77777777" w:rsidR="00332093" w:rsidRPr="0073308F" w:rsidRDefault="00332093">
            <w:pPr>
              <w:spacing w:line="276" w:lineRule="auto"/>
              <w:rPr>
                <w:rFonts w:cs="Arial"/>
              </w:rPr>
            </w:pPr>
            <w:r>
              <w:rPr>
                <w:rFonts w:cs="Arial"/>
              </w:rPr>
              <w:t>0x06</w:t>
            </w:r>
          </w:p>
        </w:tc>
        <w:tc>
          <w:tcPr>
            <w:tcW w:w="3367" w:type="dxa"/>
            <w:tcBorders>
              <w:top w:val="single" w:sz="4" w:space="0" w:color="auto"/>
              <w:left w:val="single" w:sz="4" w:space="0" w:color="auto"/>
              <w:bottom w:val="single" w:sz="4" w:space="0" w:color="auto"/>
              <w:right w:val="single" w:sz="4" w:space="0" w:color="auto"/>
            </w:tcBorders>
          </w:tcPr>
          <w:p w14:paraId="3C8B4D3B" w14:textId="77777777" w:rsidR="00332093" w:rsidRPr="0073308F" w:rsidRDefault="00332093">
            <w:pPr>
              <w:spacing w:line="276" w:lineRule="auto"/>
              <w:rPr>
                <w:rFonts w:cs="Arial"/>
              </w:rPr>
            </w:pPr>
          </w:p>
        </w:tc>
      </w:tr>
      <w:tr w:rsidR="00332093" w:rsidRPr="0073308F" w14:paraId="2EA867A5" w14:textId="77777777" w:rsidTr="00332093">
        <w:trPr>
          <w:jc w:val="center"/>
        </w:trPr>
        <w:tc>
          <w:tcPr>
            <w:tcW w:w="2827" w:type="dxa"/>
            <w:vMerge/>
            <w:tcBorders>
              <w:left w:val="single" w:sz="4" w:space="0" w:color="auto"/>
              <w:right w:val="single" w:sz="4" w:space="0" w:color="auto"/>
            </w:tcBorders>
            <w:vAlign w:val="center"/>
          </w:tcPr>
          <w:p w14:paraId="7FC761F8"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1F06510B" w14:textId="77777777" w:rsidR="00332093" w:rsidRPr="0073308F" w:rsidRDefault="00332093">
            <w:pPr>
              <w:spacing w:line="276" w:lineRule="auto"/>
              <w:rPr>
                <w:rFonts w:cs="Arial"/>
              </w:rPr>
            </w:pPr>
            <w:r>
              <w:rPr>
                <w:rFonts w:cs="Arial"/>
              </w:rPr>
              <w:t>Color ID7</w:t>
            </w:r>
          </w:p>
        </w:tc>
        <w:tc>
          <w:tcPr>
            <w:tcW w:w="900" w:type="dxa"/>
            <w:tcBorders>
              <w:top w:val="single" w:sz="4" w:space="0" w:color="auto"/>
              <w:left w:val="single" w:sz="4" w:space="0" w:color="auto"/>
              <w:bottom w:val="single" w:sz="4" w:space="0" w:color="auto"/>
              <w:right w:val="single" w:sz="4" w:space="0" w:color="auto"/>
            </w:tcBorders>
          </w:tcPr>
          <w:p w14:paraId="505FE6D7" w14:textId="77777777" w:rsidR="00332093" w:rsidRPr="0073308F" w:rsidRDefault="00332093">
            <w:pPr>
              <w:spacing w:line="276" w:lineRule="auto"/>
              <w:rPr>
                <w:rFonts w:cs="Arial"/>
              </w:rPr>
            </w:pPr>
            <w:r>
              <w:rPr>
                <w:rFonts w:cs="Arial"/>
              </w:rPr>
              <w:t>0x07</w:t>
            </w:r>
          </w:p>
        </w:tc>
        <w:tc>
          <w:tcPr>
            <w:tcW w:w="3367" w:type="dxa"/>
            <w:tcBorders>
              <w:top w:val="single" w:sz="4" w:space="0" w:color="auto"/>
              <w:left w:val="single" w:sz="4" w:space="0" w:color="auto"/>
              <w:bottom w:val="single" w:sz="4" w:space="0" w:color="auto"/>
              <w:right w:val="single" w:sz="4" w:space="0" w:color="auto"/>
            </w:tcBorders>
          </w:tcPr>
          <w:p w14:paraId="0A27A9C4" w14:textId="77777777" w:rsidR="00332093" w:rsidRPr="0073308F" w:rsidRDefault="00332093">
            <w:pPr>
              <w:spacing w:line="276" w:lineRule="auto"/>
              <w:rPr>
                <w:rFonts w:cs="Arial"/>
              </w:rPr>
            </w:pPr>
          </w:p>
        </w:tc>
      </w:tr>
      <w:tr w:rsidR="00332093" w:rsidRPr="0073308F" w14:paraId="47FE9B1D" w14:textId="77777777" w:rsidTr="00332093">
        <w:trPr>
          <w:jc w:val="center"/>
        </w:trPr>
        <w:tc>
          <w:tcPr>
            <w:tcW w:w="2827" w:type="dxa"/>
            <w:vMerge/>
            <w:tcBorders>
              <w:left w:val="single" w:sz="4" w:space="0" w:color="auto"/>
              <w:right w:val="single" w:sz="4" w:space="0" w:color="auto"/>
            </w:tcBorders>
            <w:vAlign w:val="center"/>
          </w:tcPr>
          <w:p w14:paraId="0D9CFB90"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5A6B75E3" w14:textId="77777777" w:rsidR="00332093" w:rsidRPr="0073308F" w:rsidRDefault="00332093">
            <w:pPr>
              <w:spacing w:line="276" w:lineRule="auto"/>
              <w:rPr>
                <w:rFonts w:cs="Arial"/>
              </w:rPr>
            </w:pPr>
            <w:r>
              <w:rPr>
                <w:rFonts w:cs="Arial"/>
              </w:rPr>
              <w:t>Color ID8</w:t>
            </w:r>
          </w:p>
        </w:tc>
        <w:tc>
          <w:tcPr>
            <w:tcW w:w="900" w:type="dxa"/>
            <w:tcBorders>
              <w:top w:val="single" w:sz="4" w:space="0" w:color="auto"/>
              <w:left w:val="single" w:sz="4" w:space="0" w:color="auto"/>
              <w:bottom w:val="single" w:sz="4" w:space="0" w:color="auto"/>
              <w:right w:val="single" w:sz="4" w:space="0" w:color="auto"/>
            </w:tcBorders>
          </w:tcPr>
          <w:p w14:paraId="6796769B" w14:textId="77777777" w:rsidR="00332093" w:rsidRPr="0073308F" w:rsidRDefault="00332093">
            <w:pPr>
              <w:spacing w:line="276" w:lineRule="auto"/>
              <w:rPr>
                <w:rFonts w:cs="Arial"/>
              </w:rPr>
            </w:pPr>
            <w:r>
              <w:rPr>
                <w:rFonts w:cs="Arial"/>
              </w:rPr>
              <w:t>0x08</w:t>
            </w:r>
          </w:p>
        </w:tc>
        <w:tc>
          <w:tcPr>
            <w:tcW w:w="3367" w:type="dxa"/>
            <w:tcBorders>
              <w:top w:val="single" w:sz="4" w:space="0" w:color="auto"/>
              <w:left w:val="single" w:sz="4" w:space="0" w:color="auto"/>
              <w:bottom w:val="single" w:sz="4" w:space="0" w:color="auto"/>
              <w:right w:val="single" w:sz="4" w:space="0" w:color="auto"/>
            </w:tcBorders>
          </w:tcPr>
          <w:p w14:paraId="1250FCCA" w14:textId="77777777" w:rsidR="00332093" w:rsidRPr="0073308F" w:rsidRDefault="00332093">
            <w:pPr>
              <w:spacing w:line="276" w:lineRule="auto"/>
              <w:rPr>
                <w:rFonts w:cs="Arial"/>
              </w:rPr>
            </w:pPr>
          </w:p>
        </w:tc>
      </w:tr>
      <w:tr w:rsidR="00332093" w:rsidRPr="0073308F" w14:paraId="15BA23E4" w14:textId="77777777" w:rsidTr="00332093">
        <w:trPr>
          <w:jc w:val="center"/>
        </w:trPr>
        <w:tc>
          <w:tcPr>
            <w:tcW w:w="2827" w:type="dxa"/>
            <w:vMerge/>
            <w:tcBorders>
              <w:left w:val="single" w:sz="4" w:space="0" w:color="auto"/>
              <w:right w:val="single" w:sz="4" w:space="0" w:color="auto"/>
            </w:tcBorders>
            <w:vAlign w:val="center"/>
          </w:tcPr>
          <w:p w14:paraId="0D917730"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20962323" w14:textId="77777777" w:rsidR="00332093" w:rsidRPr="0073308F" w:rsidRDefault="00332093">
            <w:pPr>
              <w:spacing w:line="276" w:lineRule="auto"/>
              <w:rPr>
                <w:rFonts w:cs="Arial"/>
              </w:rPr>
            </w:pPr>
            <w:r>
              <w:rPr>
                <w:rFonts w:cs="Arial"/>
              </w:rPr>
              <w:t>Color ID9</w:t>
            </w:r>
          </w:p>
        </w:tc>
        <w:tc>
          <w:tcPr>
            <w:tcW w:w="900" w:type="dxa"/>
            <w:tcBorders>
              <w:top w:val="single" w:sz="4" w:space="0" w:color="auto"/>
              <w:left w:val="single" w:sz="4" w:space="0" w:color="auto"/>
              <w:bottom w:val="single" w:sz="4" w:space="0" w:color="auto"/>
              <w:right w:val="single" w:sz="4" w:space="0" w:color="auto"/>
            </w:tcBorders>
          </w:tcPr>
          <w:p w14:paraId="3ACEC01F" w14:textId="77777777" w:rsidR="00332093" w:rsidRPr="0073308F" w:rsidRDefault="00332093">
            <w:pPr>
              <w:spacing w:line="276" w:lineRule="auto"/>
              <w:rPr>
                <w:rFonts w:cs="Arial"/>
              </w:rPr>
            </w:pPr>
            <w:r>
              <w:rPr>
                <w:rFonts w:cs="Arial"/>
              </w:rPr>
              <w:t>0x09</w:t>
            </w:r>
          </w:p>
        </w:tc>
        <w:tc>
          <w:tcPr>
            <w:tcW w:w="3367" w:type="dxa"/>
            <w:tcBorders>
              <w:top w:val="single" w:sz="4" w:space="0" w:color="auto"/>
              <w:left w:val="single" w:sz="4" w:space="0" w:color="auto"/>
              <w:bottom w:val="single" w:sz="4" w:space="0" w:color="auto"/>
              <w:right w:val="single" w:sz="4" w:space="0" w:color="auto"/>
            </w:tcBorders>
          </w:tcPr>
          <w:p w14:paraId="28AD26E7" w14:textId="77777777" w:rsidR="00332093" w:rsidRPr="0073308F" w:rsidRDefault="00332093">
            <w:pPr>
              <w:spacing w:line="276" w:lineRule="auto"/>
              <w:rPr>
                <w:rFonts w:cs="Arial"/>
              </w:rPr>
            </w:pPr>
          </w:p>
        </w:tc>
      </w:tr>
      <w:tr w:rsidR="00332093" w:rsidRPr="0073308F" w14:paraId="1D56DFE6" w14:textId="77777777" w:rsidTr="00332093">
        <w:trPr>
          <w:jc w:val="center"/>
        </w:trPr>
        <w:tc>
          <w:tcPr>
            <w:tcW w:w="2827" w:type="dxa"/>
            <w:vMerge/>
            <w:tcBorders>
              <w:left w:val="single" w:sz="4" w:space="0" w:color="auto"/>
              <w:right w:val="single" w:sz="4" w:space="0" w:color="auto"/>
            </w:tcBorders>
            <w:vAlign w:val="center"/>
          </w:tcPr>
          <w:p w14:paraId="20FFAF9B"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0C00959E" w14:textId="77777777" w:rsidR="00332093" w:rsidRPr="0073308F" w:rsidRDefault="00332093">
            <w:pPr>
              <w:spacing w:line="276" w:lineRule="auto"/>
              <w:rPr>
                <w:rFonts w:cs="Arial"/>
              </w:rPr>
            </w:pPr>
            <w:r>
              <w:rPr>
                <w:rFonts w:cs="Arial"/>
              </w:rPr>
              <w:t>Color ID10</w:t>
            </w:r>
          </w:p>
        </w:tc>
        <w:tc>
          <w:tcPr>
            <w:tcW w:w="900" w:type="dxa"/>
            <w:tcBorders>
              <w:top w:val="single" w:sz="4" w:space="0" w:color="auto"/>
              <w:left w:val="single" w:sz="4" w:space="0" w:color="auto"/>
              <w:bottom w:val="single" w:sz="4" w:space="0" w:color="auto"/>
              <w:right w:val="single" w:sz="4" w:space="0" w:color="auto"/>
            </w:tcBorders>
          </w:tcPr>
          <w:p w14:paraId="0D788CBE" w14:textId="77777777" w:rsidR="00332093" w:rsidRPr="0073308F" w:rsidRDefault="00332093">
            <w:pPr>
              <w:spacing w:line="276" w:lineRule="auto"/>
              <w:rPr>
                <w:rFonts w:cs="Arial"/>
              </w:rPr>
            </w:pPr>
            <w:r>
              <w:rPr>
                <w:rFonts w:cs="Arial"/>
              </w:rPr>
              <w:t>0x0A</w:t>
            </w:r>
          </w:p>
        </w:tc>
        <w:tc>
          <w:tcPr>
            <w:tcW w:w="3367" w:type="dxa"/>
            <w:tcBorders>
              <w:top w:val="single" w:sz="4" w:space="0" w:color="auto"/>
              <w:left w:val="single" w:sz="4" w:space="0" w:color="auto"/>
              <w:bottom w:val="single" w:sz="4" w:space="0" w:color="auto"/>
              <w:right w:val="single" w:sz="4" w:space="0" w:color="auto"/>
            </w:tcBorders>
          </w:tcPr>
          <w:p w14:paraId="64BC0D4B" w14:textId="77777777" w:rsidR="00332093" w:rsidRPr="0073308F" w:rsidRDefault="00332093">
            <w:pPr>
              <w:spacing w:line="276" w:lineRule="auto"/>
              <w:rPr>
                <w:rFonts w:cs="Arial"/>
              </w:rPr>
            </w:pPr>
          </w:p>
        </w:tc>
      </w:tr>
      <w:tr w:rsidR="00332093" w:rsidRPr="0073308F" w14:paraId="78C7E6C7" w14:textId="77777777" w:rsidTr="00332093">
        <w:trPr>
          <w:jc w:val="center"/>
        </w:trPr>
        <w:tc>
          <w:tcPr>
            <w:tcW w:w="2827" w:type="dxa"/>
            <w:vMerge/>
            <w:tcBorders>
              <w:left w:val="single" w:sz="4" w:space="0" w:color="auto"/>
              <w:right w:val="single" w:sz="4" w:space="0" w:color="auto"/>
            </w:tcBorders>
            <w:vAlign w:val="center"/>
          </w:tcPr>
          <w:p w14:paraId="28D83261"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09117315" w14:textId="77777777" w:rsidR="00332093" w:rsidRPr="0073308F" w:rsidRDefault="00332093">
            <w:pPr>
              <w:spacing w:line="276" w:lineRule="auto"/>
              <w:rPr>
                <w:rFonts w:cs="Arial"/>
              </w:rPr>
            </w:pPr>
            <w:r>
              <w:rPr>
                <w:rFonts w:cs="Arial"/>
              </w:rPr>
              <w:t>Color ID11</w:t>
            </w:r>
          </w:p>
        </w:tc>
        <w:tc>
          <w:tcPr>
            <w:tcW w:w="900" w:type="dxa"/>
            <w:tcBorders>
              <w:top w:val="single" w:sz="4" w:space="0" w:color="auto"/>
              <w:left w:val="single" w:sz="4" w:space="0" w:color="auto"/>
              <w:bottom w:val="single" w:sz="4" w:space="0" w:color="auto"/>
              <w:right w:val="single" w:sz="4" w:space="0" w:color="auto"/>
            </w:tcBorders>
          </w:tcPr>
          <w:p w14:paraId="7D7896CF" w14:textId="77777777" w:rsidR="00332093" w:rsidRPr="0073308F" w:rsidRDefault="00332093">
            <w:pPr>
              <w:spacing w:line="276" w:lineRule="auto"/>
              <w:rPr>
                <w:rFonts w:cs="Arial"/>
              </w:rPr>
            </w:pPr>
            <w:r>
              <w:rPr>
                <w:rFonts w:cs="Arial"/>
              </w:rPr>
              <w:t>0x0B</w:t>
            </w:r>
          </w:p>
        </w:tc>
        <w:tc>
          <w:tcPr>
            <w:tcW w:w="3367" w:type="dxa"/>
            <w:tcBorders>
              <w:top w:val="single" w:sz="4" w:space="0" w:color="auto"/>
              <w:left w:val="single" w:sz="4" w:space="0" w:color="auto"/>
              <w:bottom w:val="single" w:sz="4" w:space="0" w:color="auto"/>
              <w:right w:val="single" w:sz="4" w:space="0" w:color="auto"/>
            </w:tcBorders>
          </w:tcPr>
          <w:p w14:paraId="163E8D85" w14:textId="77777777" w:rsidR="00332093" w:rsidRPr="0073308F" w:rsidRDefault="00332093">
            <w:pPr>
              <w:spacing w:line="276" w:lineRule="auto"/>
              <w:rPr>
                <w:rFonts w:cs="Arial"/>
              </w:rPr>
            </w:pPr>
          </w:p>
        </w:tc>
      </w:tr>
      <w:tr w:rsidR="00332093" w:rsidRPr="0073308F" w14:paraId="7A8B085F" w14:textId="77777777" w:rsidTr="00332093">
        <w:trPr>
          <w:jc w:val="center"/>
        </w:trPr>
        <w:tc>
          <w:tcPr>
            <w:tcW w:w="2827" w:type="dxa"/>
            <w:vMerge/>
            <w:tcBorders>
              <w:left w:val="single" w:sz="4" w:space="0" w:color="auto"/>
              <w:right w:val="single" w:sz="4" w:space="0" w:color="auto"/>
            </w:tcBorders>
            <w:vAlign w:val="center"/>
          </w:tcPr>
          <w:p w14:paraId="27ED5ABA"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57BE63EA" w14:textId="77777777" w:rsidR="00332093" w:rsidRPr="0073308F" w:rsidRDefault="00332093">
            <w:pPr>
              <w:spacing w:line="276" w:lineRule="auto"/>
              <w:rPr>
                <w:rFonts w:cs="Arial"/>
              </w:rPr>
            </w:pPr>
            <w:r>
              <w:rPr>
                <w:rFonts w:cs="Arial"/>
              </w:rPr>
              <w:t>Color ID12</w:t>
            </w:r>
          </w:p>
        </w:tc>
        <w:tc>
          <w:tcPr>
            <w:tcW w:w="900" w:type="dxa"/>
            <w:tcBorders>
              <w:top w:val="single" w:sz="4" w:space="0" w:color="auto"/>
              <w:left w:val="single" w:sz="4" w:space="0" w:color="auto"/>
              <w:bottom w:val="single" w:sz="4" w:space="0" w:color="auto"/>
              <w:right w:val="single" w:sz="4" w:space="0" w:color="auto"/>
            </w:tcBorders>
          </w:tcPr>
          <w:p w14:paraId="3E0BF9C0" w14:textId="77777777" w:rsidR="00332093" w:rsidRPr="0073308F" w:rsidRDefault="00332093">
            <w:pPr>
              <w:spacing w:line="276" w:lineRule="auto"/>
              <w:rPr>
                <w:rFonts w:cs="Arial"/>
              </w:rPr>
            </w:pPr>
            <w:r>
              <w:rPr>
                <w:rFonts w:cs="Arial"/>
              </w:rPr>
              <w:t>0x0C</w:t>
            </w:r>
          </w:p>
        </w:tc>
        <w:tc>
          <w:tcPr>
            <w:tcW w:w="3367" w:type="dxa"/>
            <w:tcBorders>
              <w:top w:val="single" w:sz="4" w:space="0" w:color="auto"/>
              <w:left w:val="single" w:sz="4" w:space="0" w:color="auto"/>
              <w:bottom w:val="single" w:sz="4" w:space="0" w:color="auto"/>
              <w:right w:val="single" w:sz="4" w:space="0" w:color="auto"/>
            </w:tcBorders>
          </w:tcPr>
          <w:p w14:paraId="6C790A3F" w14:textId="77777777" w:rsidR="00332093" w:rsidRPr="0073308F" w:rsidRDefault="00332093">
            <w:pPr>
              <w:spacing w:line="276" w:lineRule="auto"/>
              <w:rPr>
                <w:rFonts w:cs="Arial"/>
              </w:rPr>
            </w:pPr>
          </w:p>
        </w:tc>
      </w:tr>
      <w:tr w:rsidR="00332093" w:rsidRPr="0073308F" w14:paraId="54F075E1" w14:textId="77777777" w:rsidTr="00332093">
        <w:trPr>
          <w:jc w:val="center"/>
        </w:trPr>
        <w:tc>
          <w:tcPr>
            <w:tcW w:w="2827" w:type="dxa"/>
            <w:vMerge/>
            <w:tcBorders>
              <w:left w:val="single" w:sz="4" w:space="0" w:color="auto"/>
              <w:right w:val="single" w:sz="4" w:space="0" w:color="auto"/>
            </w:tcBorders>
            <w:vAlign w:val="center"/>
          </w:tcPr>
          <w:p w14:paraId="42CD1D85"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51F25EA4" w14:textId="77777777" w:rsidR="00332093" w:rsidRPr="0073308F" w:rsidRDefault="00332093">
            <w:pPr>
              <w:spacing w:line="276" w:lineRule="auto"/>
              <w:rPr>
                <w:rFonts w:cs="Arial"/>
              </w:rPr>
            </w:pPr>
            <w:r>
              <w:rPr>
                <w:rFonts w:cs="Arial"/>
              </w:rPr>
              <w:t>Color ID13</w:t>
            </w:r>
          </w:p>
        </w:tc>
        <w:tc>
          <w:tcPr>
            <w:tcW w:w="900" w:type="dxa"/>
            <w:tcBorders>
              <w:top w:val="single" w:sz="4" w:space="0" w:color="auto"/>
              <w:left w:val="single" w:sz="4" w:space="0" w:color="auto"/>
              <w:bottom w:val="single" w:sz="4" w:space="0" w:color="auto"/>
              <w:right w:val="single" w:sz="4" w:space="0" w:color="auto"/>
            </w:tcBorders>
          </w:tcPr>
          <w:p w14:paraId="5A25A5EC" w14:textId="77777777" w:rsidR="00332093" w:rsidRPr="0073308F" w:rsidRDefault="00332093">
            <w:pPr>
              <w:spacing w:line="276" w:lineRule="auto"/>
              <w:rPr>
                <w:rFonts w:cs="Arial"/>
              </w:rPr>
            </w:pPr>
            <w:r>
              <w:rPr>
                <w:rFonts w:cs="Arial"/>
              </w:rPr>
              <w:t>0x0D</w:t>
            </w:r>
          </w:p>
        </w:tc>
        <w:tc>
          <w:tcPr>
            <w:tcW w:w="3367" w:type="dxa"/>
            <w:tcBorders>
              <w:top w:val="single" w:sz="4" w:space="0" w:color="auto"/>
              <w:left w:val="single" w:sz="4" w:space="0" w:color="auto"/>
              <w:bottom w:val="single" w:sz="4" w:space="0" w:color="auto"/>
              <w:right w:val="single" w:sz="4" w:space="0" w:color="auto"/>
            </w:tcBorders>
          </w:tcPr>
          <w:p w14:paraId="715B4199" w14:textId="77777777" w:rsidR="00332093" w:rsidRPr="0073308F" w:rsidRDefault="00332093">
            <w:pPr>
              <w:spacing w:line="276" w:lineRule="auto"/>
              <w:rPr>
                <w:rFonts w:cs="Arial"/>
              </w:rPr>
            </w:pPr>
          </w:p>
        </w:tc>
      </w:tr>
      <w:tr w:rsidR="00332093" w:rsidRPr="0073308F" w14:paraId="1C232231" w14:textId="77777777" w:rsidTr="00332093">
        <w:trPr>
          <w:jc w:val="center"/>
        </w:trPr>
        <w:tc>
          <w:tcPr>
            <w:tcW w:w="2827" w:type="dxa"/>
            <w:vMerge/>
            <w:tcBorders>
              <w:left w:val="single" w:sz="4" w:space="0" w:color="auto"/>
              <w:right w:val="single" w:sz="4" w:space="0" w:color="auto"/>
            </w:tcBorders>
            <w:vAlign w:val="center"/>
          </w:tcPr>
          <w:p w14:paraId="27E716C6"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67618231" w14:textId="77777777" w:rsidR="00332093" w:rsidRPr="0073308F" w:rsidRDefault="00332093">
            <w:pPr>
              <w:spacing w:line="276" w:lineRule="auto"/>
              <w:rPr>
                <w:rFonts w:cs="Arial"/>
              </w:rPr>
            </w:pPr>
            <w:r>
              <w:rPr>
                <w:rFonts w:cs="Arial"/>
              </w:rPr>
              <w:t>Color ID14</w:t>
            </w:r>
          </w:p>
        </w:tc>
        <w:tc>
          <w:tcPr>
            <w:tcW w:w="900" w:type="dxa"/>
            <w:tcBorders>
              <w:top w:val="single" w:sz="4" w:space="0" w:color="auto"/>
              <w:left w:val="single" w:sz="4" w:space="0" w:color="auto"/>
              <w:bottom w:val="single" w:sz="4" w:space="0" w:color="auto"/>
              <w:right w:val="single" w:sz="4" w:space="0" w:color="auto"/>
            </w:tcBorders>
          </w:tcPr>
          <w:p w14:paraId="22CC90F5" w14:textId="77777777" w:rsidR="00332093" w:rsidRPr="0073308F" w:rsidRDefault="00332093">
            <w:pPr>
              <w:spacing w:line="276" w:lineRule="auto"/>
              <w:rPr>
                <w:rFonts w:cs="Arial"/>
              </w:rPr>
            </w:pPr>
            <w:r>
              <w:rPr>
                <w:rFonts w:cs="Arial"/>
              </w:rPr>
              <w:t>0x0E</w:t>
            </w:r>
          </w:p>
        </w:tc>
        <w:tc>
          <w:tcPr>
            <w:tcW w:w="3367" w:type="dxa"/>
            <w:tcBorders>
              <w:top w:val="single" w:sz="4" w:space="0" w:color="auto"/>
              <w:left w:val="single" w:sz="4" w:space="0" w:color="auto"/>
              <w:bottom w:val="single" w:sz="4" w:space="0" w:color="auto"/>
              <w:right w:val="single" w:sz="4" w:space="0" w:color="auto"/>
            </w:tcBorders>
          </w:tcPr>
          <w:p w14:paraId="1CE1C3D9" w14:textId="77777777" w:rsidR="00332093" w:rsidRPr="0073308F" w:rsidRDefault="00332093">
            <w:pPr>
              <w:spacing w:line="276" w:lineRule="auto"/>
              <w:rPr>
                <w:rFonts w:cs="Arial"/>
              </w:rPr>
            </w:pPr>
          </w:p>
        </w:tc>
      </w:tr>
      <w:tr w:rsidR="00332093" w:rsidRPr="0073308F" w14:paraId="646B0190" w14:textId="77777777" w:rsidTr="00332093">
        <w:trPr>
          <w:jc w:val="center"/>
        </w:trPr>
        <w:tc>
          <w:tcPr>
            <w:tcW w:w="2827" w:type="dxa"/>
            <w:vMerge/>
            <w:tcBorders>
              <w:left w:val="single" w:sz="4" w:space="0" w:color="auto"/>
              <w:right w:val="single" w:sz="4" w:space="0" w:color="auto"/>
            </w:tcBorders>
            <w:vAlign w:val="center"/>
          </w:tcPr>
          <w:p w14:paraId="0AE37AC9"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53EA2159" w14:textId="77777777" w:rsidR="00332093" w:rsidRPr="0073308F" w:rsidRDefault="00332093">
            <w:pPr>
              <w:spacing w:line="276" w:lineRule="auto"/>
              <w:rPr>
                <w:rFonts w:cs="Arial"/>
              </w:rPr>
            </w:pPr>
            <w:r>
              <w:rPr>
                <w:rFonts w:cs="Arial"/>
              </w:rPr>
              <w:t>Color ID15</w:t>
            </w:r>
          </w:p>
        </w:tc>
        <w:tc>
          <w:tcPr>
            <w:tcW w:w="900" w:type="dxa"/>
            <w:tcBorders>
              <w:top w:val="single" w:sz="4" w:space="0" w:color="auto"/>
              <w:left w:val="single" w:sz="4" w:space="0" w:color="auto"/>
              <w:bottom w:val="single" w:sz="4" w:space="0" w:color="auto"/>
              <w:right w:val="single" w:sz="4" w:space="0" w:color="auto"/>
            </w:tcBorders>
          </w:tcPr>
          <w:p w14:paraId="580E333D" w14:textId="77777777" w:rsidR="00332093" w:rsidRPr="0073308F" w:rsidRDefault="00332093">
            <w:pPr>
              <w:spacing w:line="276" w:lineRule="auto"/>
              <w:rPr>
                <w:rFonts w:cs="Arial"/>
              </w:rPr>
            </w:pPr>
            <w:r>
              <w:rPr>
                <w:rFonts w:cs="Arial"/>
              </w:rPr>
              <w:t>0x0F</w:t>
            </w:r>
          </w:p>
        </w:tc>
        <w:tc>
          <w:tcPr>
            <w:tcW w:w="3367" w:type="dxa"/>
            <w:tcBorders>
              <w:top w:val="single" w:sz="4" w:space="0" w:color="auto"/>
              <w:left w:val="single" w:sz="4" w:space="0" w:color="auto"/>
              <w:bottom w:val="single" w:sz="4" w:space="0" w:color="auto"/>
              <w:right w:val="single" w:sz="4" w:space="0" w:color="auto"/>
            </w:tcBorders>
          </w:tcPr>
          <w:p w14:paraId="33D0982F" w14:textId="77777777" w:rsidR="00332093" w:rsidRPr="0073308F" w:rsidRDefault="00332093">
            <w:pPr>
              <w:spacing w:line="276" w:lineRule="auto"/>
              <w:rPr>
                <w:rFonts w:cs="Arial"/>
              </w:rPr>
            </w:pPr>
          </w:p>
        </w:tc>
      </w:tr>
      <w:tr w:rsidR="00332093" w:rsidRPr="0073308F" w14:paraId="55002CC9" w14:textId="77777777" w:rsidTr="00332093">
        <w:trPr>
          <w:jc w:val="center"/>
        </w:trPr>
        <w:tc>
          <w:tcPr>
            <w:tcW w:w="2827" w:type="dxa"/>
            <w:vMerge/>
            <w:tcBorders>
              <w:left w:val="single" w:sz="4" w:space="0" w:color="auto"/>
              <w:right w:val="single" w:sz="4" w:space="0" w:color="auto"/>
            </w:tcBorders>
            <w:vAlign w:val="center"/>
          </w:tcPr>
          <w:p w14:paraId="7827DDE1"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2C780883" w14:textId="77777777" w:rsidR="00332093" w:rsidRPr="0073308F" w:rsidRDefault="00332093">
            <w:pPr>
              <w:spacing w:line="276" w:lineRule="auto"/>
              <w:rPr>
                <w:rFonts w:cs="Arial"/>
              </w:rPr>
            </w:pPr>
            <w:r>
              <w:rPr>
                <w:rFonts w:cs="Arial"/>
              </w:rPr>
              <w:t>Color ID16</w:t>
            </w:r>
          </w:p>
        </w:tc>
        <w:tc>
          <w:tcPr>
            <w:tcW w:w="900" w:type="dxa"/>
            <w:tcBorders>
              <w:top w:val="single" w:sz="4" w:space="0" w:color="auto"/>
              <w:left w:val="single" w:sz="4" w:space="0" w:color="auto"/>
              <w:bottom w:val="single" w:sz="4" w:space="0" w:color="auto"/>
              <w:right w:val="single" w:sz="4" w:space="0" w:color="auto"/>
            </w:tcBorders>
          </w:tcPr>
          <w:p w14:paraId="13EB422A" w14:textId="77777777" w:rsidR="00332093" w:rsidRPr="0073308F" w:rsidRDefault="00332093">
            <w:pPr>
              <w:spacing w:line="276" w:lineRule="auto"/>
              <w:rPr>
                <w:rFonts w:cs="Arial"/>
              </w:rPr>
            </w:pPr>
            <w:r>
              <w:rPr>
                <w:rFonts w:cs="Arial"/>
              </w:rPr>
              <w:t>0x10</w:t>
            </w:r>
          </w:p>
        </w:tc>
        <w:tc>
          <w:tcPr>
            <w:tcW w:w="3367" w:type="dxa"/>
            <w:tcBorders>
              <w:top w:val="single" w:sz="4" w:space="0" w:color="auto"/>
              <w:left w:val="single" w:sz="4" w:space="0" w:color="auto"/>
              <w:bottom w:val="single" w:sz="4" w:space="0" w:color="auto"/>
              <w:right w:val="single" w:sz="4" w:space="0" w:color="auto"/>
            </w:tcBorders>
          </w:tcPr>
          <w:p w14:paraId="4355FE0E" w14:textId="77777777" w:rsidR="00332093" w:rsidRPr="0073308F" w:rsidRDefault="00332093">
            <w:pPr>
              <w:spacing w:line="276" w:lineRule="auto"/>
              <w:rPr>
                <w:rFonts w:cs="Arial"/>
              </w:rPr>
            </w:pPr>
          </w:p>
        </w:tc>
      </w:tr>
      <w:tr w:rsidR="00332093" w:rsidRPr="0073308F" w14:paraId="4930D5DE" w14:textId="77777777" w:rsidTr="00332093">
        <w:trPr>
          <w:jc w:val="center"/>
        </w:trPr>
        <w:tc>
          <w:tcPr>
            <w:tcW w:w="2827" w:type="dxa"/>
            <w:vMerge/>
            <w:tcBorders>
              <w:left w:val="single" w:sz="4" w:space="0" w:color="auto"/>
              <w:bottom w:val="single" w:sz="4" w:space="0" w:color="auto"/>
              <w:right w:val="single" w:sz="4" w:space="0" w:color="auto"/>
            </w:tcBorders>
            <w:vAlign w:val="center"/>
          </w:tcPr>
          <w:p w14:paraId="02C302B9"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0E4C35AC" w14:textId="77777777" w:rsidR="00332093" w:rsidRPr="0073308F" w:rsidRDefault="00332093">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tcPr>
          <w:p w14:paraId="1CB3BF63" w14:textId="77777777" w:rsidR="00332093" w:rsidRPr="0073308F" w:rsidRDefault="00332093">
            <w:pPr>
              <w:spacing w:line="276" w:lineRule="auto"/>
              <w:rPr>
                <w:rFonts w:cs="Arial"/>
              </w:rPr>
            </w:pPr>
            <w:r>
              <w:rPr>
                <w:rFonts w:cs="Arial"/>
              </w:rPr>
              <w:t>0x11 to 0xFF</w:t>
            </w:r>
          </w:p>
        </w:tc>
        <w:tc>
          <w:tcPr>
            <w:tcW w:w="3367" w:type="dxa"/>
            <w:tcBorders>
              <w:top w:val="single" w:sz="4" w:space="0" w:color="auto"/>
              <w:left w:val="single" w:sz="4" w:space="0" w:color="auto"/>
              <w:bottom w:val="single" w:sz="4" w:space="0" w:color="auto"/>
              <w:right w:val="single" w:sz="4" w:space="0" w:color="auto"/>
            </w:tcBorders>
          </w:tcPr>
          <w:p w14:paraId="36C1F06A" w14:textId="77777777" w:rsidR="00332093" w:rsidRPr="0073308F" w:rsidRDefault="00332093">
            <w:pPr>
              <w:spacing w:line="276" w:lineRule="auto"/>
              <w:rPr>
                <w:rFonts w:cs="Arial"/>
              </w:rPr>
            </w:pPr>
          </w:p>
        </w:tc>
      </w:tr>
    </w:tbl>
    <w:p w14:paraId="71898ACD" w14:textId="77777777" w:rsidR="00332093" w:rsidRDefault="00332093">
      <w:pPr>
        <w:rPr>
          <w:rFonts w:cs="Arial"/>
        </w:rPr>
      </w:pPr>
    </w:p>
    <w:p w14:paraId="449EBC8E" w14:textId="77777777" w:rsidR="00332093" w:rsidRDefault="00332093" w:rsidP="00332093">
      <w:pPr>
        <w:pStyle w:val="Heading3"/>
      </w:pPr>
      <w:bookmarkStart w:id="26" w:name="_Toc65750428"/>
      <w:r w:rsidRPr="00B9479B">
        <w:t>MD-REQ-025389/C-</w:t>
      </w:r>
      <w:proofErr w:type="spellStart"/>
      <w:r w:rsidRPr="00B9479B">
        <w:t>LightAmbIntsty_No_Rq</w:t>
      </w:r>
      <w:proofErr w:type="spellEnd"/>
      <w:r w:rsidRPr="00B9479B">
        <w:t xml:space="preserve"> (</w:t>
      </w:r>
      <w:proofErr w:type="spellStart"/>
      <w:r w:rsidRPr="00B9479B">
        <w:t>TcSE</w:t>
      </w:r>
      <w:proofErr w:type="spellEnd"/>
      <w:r w:rsidRPr="00B9479B">
        <w:t xml:space="preserve"> ROIN-297420)</w:t>
      </w:r>
      <w:bookmarkEnd w:id="26"/>
    </w:p>
    <w:p w14:paraId="18B46496" w14:textId="77777777" w:rsidR="00332093" w:rsidRPr="003234D9" w:rsidRDefault="00332093">
      <w:pPr>
        <w:rPr>
          <w:rFonts w:cs="Arial"/>
        </w:rPr>
      </w:pPr>
      <w:r w:rsidRPr="003234D9">
        <w:rPr>
          <w:rFonts w:cs="Arial"/>
          <w:b/>
        </w:rPr>
        <w:t>Message Type:</w:t>
      </w:r>
      <w:r w:rsidRPr="003234D9">
        <w:rPr>
          <w:rFonts w:cs="Arial"/>
        </w:rPr>
        <w:t xml:space="preserve">  Request</w:t>
      </w:r>
    </w:p>
    <w:p w14:paraId="5B838F87" w14:textId="77777777" w:rsidR="00332093" w:rsidRPr="003234D9" w:rsidRDefault="00332093">
      <w:pPr>
        <w:rPr>
          <w:rFonts w:cs="Arial"/>
        </w:rPr>
      </w:pPr>
    </w:p>
    <w:p w14:paraId="6126215B" w14:textId="77777777" w:rsidR="00332093" w:rsidRPr="003234D9" w:rsidRDefault="00332093">
      <w:pPr>
        <w:rPr>
          <w:rFonts w:cs="Arial"/>
        </w:rPr>
      </w:pPr>
      <w:r w:rsidRPr="003234D9">
        <w:rPr>
          <w:rFonts w:cs="Arial"/>
        </w:rPr>
        <w:t>This signal requests selection of intensity for ambient lighting.</w:t>
      </w:r>
    </w:p>
    <w:p w14:paraId="0EDA8ECE" w14:textId="77777777" w:rsidR="00332093" w:rsidRPr="003234D9"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520"/>
        <w:gridCol w:w="900"/>
        <w:gridCol w:w="3727"/>
      </w:tblGrid>
      <w:tr w:rsidR="00332093" w:rsidRPr="003234D9" w14:paraId="36EAA1D5" w14:textId="77777777" w:rsidTr="00332093">
        <w:trPr>
          <w:jc w:val="center"/>
        </w:trPr>
        <w:tc>
          <w:tcPr>
            <w:tcW w:w="2467" w:type="dxa"/>
            <w:tcBorders>
              <w:top w:val="single" w:sz="4" w:space="0" w:color="auto"/>
              <w:left w:val="single" w:sz="4" w:space="0" w:color="auto"/>
              <w:bottom w:val="single" w:sz="4" w:space="0" w:color="auto"/>
              <w:right w:val="single" w:sz="4" w:space="0" w:color="auto"/>
            </w:tcBorders>
            <w:hideMark/>
          </w:tcPr>
          <w:p w14:paraId="71A53A24" w14:textId="77777777" w:rsidR="00332093" w:rsidRPr="003234D9" w:rsidRDefault="00332093">
            <w:pPr>
              <w:spacing w:line="276" w:lineRule="auto"/>
              <w:rPr>
                <w:rFonts w:cs="Arial"/>
                <w:b/>
              </w:rPr>
            </w:pPr>
            <w:r w:rsidRPr="003234D9">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14:paraId="6AB477F4" w14:textId="77777777" w:rsidR="00332093" w:rsidRPr="003234D9" w:rsidRDefault="00332093">
            <w:pPr>
              <w:spacing w:line="276" w:lineRule="auto"/>
              <w:rPr>
                <w:rFonts w:cs="Arial"/>
                <w:b/>
              </w:rPr>
            </w:pPr>
            <w:r w:rsidRPr="003234D9">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286AB5AA" w14:textId="77777777" w:rsidR="00332093" w:rsidRPr="003234D9" w:rsidRDefault="00332093">
            <w:pPr>
              <w:spacing w:line="276" w:lineRule="auto"/>
              <w:rPr>
                <w:rFonts w:cs="Arial"/>
                <w:b/>
              </w:rPr>
            </w:pPr>
            <w:r w:rsidRPr="003234D9">
              <w:rPr>
                <w:rFonts w:cs="Arial"/>
                <w:b/>
              </w:rPr>
              <w:t>Value</w:t>
            </w:r>
          </w:p>
        </w:tc>
        <w:tc>
          <w:tcPr>
            <w:tcW w:w="3727" w:type="dxa"/>
            <w:tcBorders>
              <w:top w:val="single" w:sz="4" w:space="0" w:color="auto"/>
              <w:left w:val="single" w:sz="4" w:space="0" w:color="auto"/>
              <w:bottom w:val="single" w:sz="4" w:space="0" w:color="auto"/>
              <w:right w:val="single" w:sz="4" w:space="0" w:color="auto"/>
            </w:tcBorders>
            <w:hideMark/>
          </w:tcPr>
          <w:p w14:paraId="20C8156C" w14:textId="77777777" w:rsidR="00332093" w:rsidRPr="003234D9" w:rsidRDefault="00332093">
            <w:pPr>
              <w:spacing w:line="276" w:lineRule="auto"/>
              <w:rPr>
                <w:rFonts w:cs="Arial"/>
                <w:b/>
              </w:rPr>
            </w:pPr>
            <w:r w:rsidRPr="003234D9">
              <w:rPr>
                <w:rFonts w:cs="Arial"/>
                <w:b/>
              </w:rPr>
              <w:t>Description</w:t>
            </w:r>
          </w:p>
        </w:tc>
      </w:tr>
      <w:tr w:rsidR="00332093" w:rsidRPr="003234D9" w14:paraId="597A9CE3" w14:textId="77777777" w:rsidTr="00332093">
        <w:trPr>
          <w:jc w:val="center"/>
        </w:trPr>
        <w:tc>
          <w:tcPr>
            <w:tcW w:w="2467" w:type="dxa"/>
            <w:vMerge w:val="restart"/>
            <w:tcBorders>
              <w:top w:val="single" w:sz="4" w:space="0" w:color="auto"/>
              <w:left w:val="single" w:sz="4" w:space="0" w:color="auto"/>
              <w:right w:val="single" w:sz="4" w:space="0" w:color="auto"/>
            </w:tcBorders>
          </w:tcPr>
          <w:p w14:paraId="624F3ACC" w14:textId="77777777" w:rsidR="00332093" w:rsidRPr="003234D9" w:rsidRDefault="00332093">
            <w:pPr>
              <w:spacing w:line="276" w:lineRule="auto"/>
              <w:rPr>
                <w:rFonts w:cs="Arial"/>
              </w:rPr>
            </w:pPr>
            <w:proofErr w:type="spellStart"/>
            <w:r>
              <w:rPr>
                <w:rFonts w:cs="Arial"/>
              </w:rPr>
              <w:t>LightAmbIntsty_No_Rq</w:t>
            </w:r>
            <w:proofErr w:type="spellEnd"/>
          </w:p>
        </w:tc>
        <w:tc>
          <w:tcPr>
            <w:tcW w:w="2520" w:type="dxa"/>
            <w:tcBorders>
              <w:top w:val="single" w:sz="4" w:space="0" w:color="auto"/>
              <w:left w:val="single" w:sz="4" w:space="0" w:color="auto"/>
              <w:bottom w:val="single" w:sz="4" w:space="0" w:color="auto"/>
              <w:right w:val="single" w:sz="4" w:space="0" w:color="auto"/>
            </w:tcBorders>
          </w:tcPr>
          <w:p w14:paraId="148F9CD2" w14:textId="77777777" w:rsidR="00332093" w:rsidRPr="003234D9" w:rsidRDefault="00332093">
            <w:pPr>
              <w:spacing w:line="276" w:lineRule="auto"/>
              <w:rPr>
                <w:rFonts w:cs="Arial"/>
              </w:rPr>
            </w:pPr>
            <w:r>
              <w:rPr>
                <w:rFonts w:cs="Arial"/>
              </w:rPr>
              <w:t>0% Intensity / Ambient Lighting OFF</w:t>
            </w:r>
          </w:p>
        </w:tc>
        <w:tc>
          <w:tcPr>
            <w:tcW w:w="900" w:type="dxa"/>
            <w:tcBorders>
              <w:top w:val="single" w:sz="4" w:space="0" w:color="auto"/>
              <w:left w:val="single" w:sz="4" w:space="0" w:color="auto"/>
              <w:bottom w:val="single" w:sz="4" w:space="0" w:color="auto"/>
              <w:right w:val="single" w:sz="4" w:space="0" w:color="auto"/>
            </w:tcBorders>
          </w:tcPr>
          <w:p w14:paraId="647FEFAA" w14:textId="77777777" w:rsidR="00332093" w:rsidRPr="003234D9" w:rsidRDefault="00332093">
            <w:pPr>
              <w:spacing w:line="276" w:lineRule="auto"/>
              <w:rPr>
                <w:rFonts w:cs="Arial"/>
              </w:rPr>
            </w:pPr>
            <w:r>
              <w:rPr>
                <w:rFonts w:cs="Arial"/>
              </w:rPr>
              <w:t>0x0</w:t>
            </w:r>
          </w:p>
        </w:tc>
        <w:tc>
          <w:tcPr>
            <w:tcW w:w="3727" w:type="dxa"/>
            <w:tcBorders>
              <w:top w:val="single" w:sz="4" w:space="0" w:color="auto"/>
              <w:left w:val="single" w:sz="4" w:space="0" w:color="auto"/>
              <w:bottom w:val="single" w:sz="4" w:space="0" w:color="auto"/>
              <w:right w:val="single" w:sz="4" w:space="0" w:color="auto"/>
            </w:tcBorders>
            <w:vAlign w:val="center"/>
          </w:tcPr>
          <w:p w14:paraId="1B1A429F" w14:textId="77777777" w:rsidR="00332093" w:rsidRPr="003234D9" w:rsidRDefault="00332093">
            <w:pPr>
              <w:autoSpaceDE w:val="0"/>
              <w:autoSpaceDN w:val="0"/>
              <w:adjustRightInd w:val="0"/>
              <w:spacing w:line="276" w:lineRule="auto"/>
              <w:rPr>
                <w:rFonts w:cs="Arial"/>
              </w:rPr>
            </w:pPr>
          </w:p>
        </w:tc>
      </w:tr>
      <w:tr w:rsidR="00332093" w:rsidRPr="003234D9" w14:paraId="5A8AD6F4" w14:textId="77777777" w:rsidTr="00332093">
        <w:trPr>
          <w:jc w:val="center"/>
        </w:trPr>
        <w:tc>
          <w:tcPr>
            <w:tcW w:w="2467" w:type="dxa"/>
            <w:vMerge/>
            <w:tcBorders>
              <w:left w:val="single" w:sz="4" w:space="0" w:color="auto"/>
              <w:right w:val="single" w:sz="4" w:space="0" w:color="auto"/>
            </w:tcBorders>
            <w:vAlign w:val="center"/>
          </w:tcPr>
          <w:p w14:paraId="4FE1831C" w14:textId="77777777" w:rsidR="00332093" w:rsidRPr="003234D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196FB06D" w14:textId="77777777" w:rsidR="00332093" w:rsidRPr="003234D9" w:rsidRDefault="00332093">
            <w:pPr>
              <w:spacing w:line="276" w:lineRule="auto"/>
              <w:rPr>
                <w:rFonts w:cs="Arial"/>
              </w:rPr>
            </w:pPr>
            <w:r>
              <w:rPr>
                <w:rFonts w:cs="Arial"/>
              </w:rPr>
              <w:t>1% Intensity</w:t>
            </w:r>
          </w:p>
        </w:tc>
        <w:tc>
          <w:tcPr>
            <w:tcW w:w="900" w:type="dxa"/>
            <w:tcBorders>
              <w:top w:val="single" w:sz="4" w:space="0" w:color="auto"/>
              <w:left w:val="single" w:sz="4" w:space="0" w:color="auto"/>
              <w:bottom w:val="single" w:sz="4" w:space="0" w:color="auto"/>
              <w:right w:val="single" w:sz="4" w:space="0" w:color="auto"/>
            </w:tcBorders>
          </w:tcPr>
          <w:p w14:paraId="6CD0049C" w14:textId="77777777" w:rsidR="00332093" w:rsidRPr="003234D9" w:rsidRDefault="00332093">
            <w:pPr>
              <w:spacing w:line="276" w:lineRule="auto"/>
              <w:rPr>
                <w:rFonts w:cs="Arial"/>
              </w:rPr>
            </w:pPr>
            <w:r>
              <w:rPr>
                <w:rFonts w:cs="Arial"/>
              </w:rPr>
              <w:t>0x1</w:t>
            </w:r>
          </w:p>
        </w:tc>
        <w:tc>
          <w:tcPr>
            <w:tcW w:w="3727" w:type="dxa"/>
            <w:tcBorders>
              <w:top w:val="single" w:sz="4" w:space="0" w:color="auto"/>
              <w:left w:val="single" w:sz="4" w:space="0" w:color="auto"/>
              <w:bottom w:val="single" w:sz="4" w:space="0" w:color="auto"/>
              <w:right w:val="single" w:sz="4" w:space="0" w:color="auto"/>
            </w:tcBorders>
          </w:tcPr>
          <w:p w14:paraId="034DCBA9" w14:textId="77777777" w:rsidR="00332093" w:rsidRPr="003234D9" w:rsidRDefault="00332093">
            <w:pPr>
              <w:spacing w:line="276" w:lineRule="auto"/>
              <w:rPr>
                <w:rFonts w:cs="Arial"/>
              </w:rPr>
            </w:pPr>
          </w:p>
        </w:tc>
      </w:tr>
      <w:tr w:rsidR="00332093" w:rsidRPr="003234D9" w14:paraId="254EAD60" w14:textId="77777777" w:rsidTr="00332093">
        <w:trPr>
          <w:jc w:val="center"/>
        </w:trPr>
        <w:tc>
          <w:tcPr>
            <w:tcW w:w="2467" w:type="dxa"/>
            <w:vMerge/>
            <w:tcBorders>
              <w:left w:val="single" w:sz="4" w:space="0" w:color="auto"/>
              <w:right w:val="single" w:sz="4" w:space="0" w:color="auto"/>
            </w:tcBorders>
            <w:vAlign w:val="center"/>
          </w:tcPr>
          <w:p w14:paraId="1B653034" w14:textId="77777777" w:rsidR="00332093" w:rsidRPr="003234D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13F6F20A" w14:textId="77777777" w:rsidR="00332093" w:rsidRPr="003234D9" w:rsidRDefault="00332093">
            <w:pPr>
              <w:spacing w:line="276" w:lineRule="auto"/>
              <w:rPr>
                <w:rFonts w:cs="Arial"/>
              </w:rPr>
            </w:pPr>
            <w:r>
              <w:rPr>
                <w:rFonts w:cs="Arial"/>
              </w:rPr>
              <w:t>2% Intensity</w:t>
            </w:r>
          </w:p>
        </w:tc>
        <w:tc>
          <w:tcPr>
            <w:tcW w:w="900" w:type="dxa"/>
            <w:tcBorders>
              <w:top w:val="single" w:sz="4" w:space="0" w:color="auto"/>
              <w:left w:val="single" w:sz="4" w:space="0" w:color="auto"/>
              <w:bottom w:val="single" w:sz="4" w:space="0" w:color="auto"/>
              <w:right w:val="single" w:sz="4" w:space="0" w:color="auto"/>
            </w:tcBorders>
          </w:tcPr>
          <w:p w14:paraId="03B0377D" w14:textId="77777777" w:rsidR="00332093" w:rsidRPr="003234D9" w:rsidRDefault="00332093">
            <w:pPr>
              <w:spacing w:line="276" w:lineRule="auto"/>
              <w:rPr>
                <w:rFonts w:cs="Arial"/>
              </w:rPr>
            </w:pPr>
            <w:r>
              <w:rPr>
                <w:rFonts w:cs="Arial"/>
              </w:rPr>
              <w:t>0x2</w:t>
            </w:r>
          </w:p>
        </w:tc>
        <w:tc>
          <w:tcPr>
            <w:tcW w:w="3727" w:type="dxa"/>
            <w:tcBorders>
              <w:top w:val="single" w:sz="4" w:space="0" w:color="auto"/>
              <w:left w:val="single" w:sz="4" w:space="0" w:color="auto"/>
              <w:bottom w:val="single" w:sz="4" w:space="0" w:color="auto"/>
              <w:right w:val="single" w:sz="4" w:space="0" w:color="auto"/>
            </w:tcBorders>
          </w:tcPr>
          <w:p w14:paraId="1A4D5F53" w14:textId="77777777" w:rsidR="00332093" w:rsidRPr="003234D9" w:rsidRDefault="00332093">
            <w:pPr>
              <w:spacing w:line="276" w:lineRule="auto"/>
              <w:rPr>
                <w:rFonts w:cs="Arial"/>
              </w:rPr>
            </w:pPr>
          </w:p>
        </w:tc>
      </w:tr>
      <w:tr w:rsidR="00332093" w:rsidRPr="003234D9" w14:paraId="3FF1B960" w14:textId="77777777" w:rsidTr="00332093">
        <w:trPr>
          <w:jc w:val="center"/>
        </w:trPr>
        <w:tc>
          <w:tcPr>
            <w:tcW w:w="2467" w:type="dxa"/>
            <w:vMerge/>
            <w:tcBorders>
              <w:left w:val="single" w:sz="4" w:space="0" w:color="auto"/>
              <w:right w:val="single" w:sz="4" w:space="0" w:color="auto"/>
            </w:tcBorders>
            <w:vAlign w:val="center"/>
          </w:tcPr>
          <w:p w14:paraId="565DF485" w14:textId="77777777" w:rsidR="00332093" w:rsidRPr="003234D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6D7A7871" w14:textId="77777777" w:rsidR="00332093" w:rsidRPr="003234D9" w:rsidRDefault="00332093">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14:paraId="0E6B76FF" w14:textId="77777777" w:rsidR="00332093" w:rsidRPr="003234D9" w:rsidRDefault="00332093">
            <w:pPr>
              <w:spacing w:line="276" w:lineRule="auto"/>
              <w:rPr>
                <w:rFonts w:cs="Arial"/>
              </w:rPr>
            </w:pPr>
          </w:p>
        </w:tc>
        <w:tc>
          <w:tcPr>
            <w:tcW w:w="3727" w:type="dxa"/>
            <w:tcBorders>
              <w:top w:val="single" w:sz="4" w:space="0" w:color="auto"/>
              <w:left w:val="single" w:sz="4" w:space="0" w:color="auto"/>
              <w:bottom w:val="single" w:sz="4" w:space="0" w:color="auto"/>
              <w:right w:val="single" w:sz="4" w:space="0" w:color="auto"/>
            </w:tcBorders>
          </w:tcPr>
          <w:p w14:paraId="4BC0D680" w14:textId="77777777" w:rsidR="00332093" w:rsidRPr="003234D9" w:rsidRDefault="00332093">
            <w:pPr>
              <w:spacing w:line="276" w:lineRule="auto"/>
              <w:rPr>
                <w:rFonts w:cs="Arial"/>
              </w:rPr>
            </w:pPr>
          </w:p>
        </w:tc>
      </w:tr>
      <w:tr w:rsidR="00332093" w:rsidRPr="003234D9" w14:paraId="16DF40BC" w14:textId="77777777" w:rsidTr="00332093">
        <w:trPr>
          <w:jc w:val="center"/>
        </w:trPr>
        <w:tc>
          <w:tcPr>
            <w:tcW w:w="2467" w:type="dxa"/>
            <w:vMerge/>
            <w:tcBorders>
              <w:left w:val="single" w:sz="4" w:space="0" w:color="auto"/>
              <w:right w:val="single" w:sz="4" w:space="0" w:color="auto"/>
            </w:tcBorders>
            <w:vAlign w:val="center"/>
          </w:tcPr>
          <w:p w14:paraId="37617FA7" w14:textId="77777777" w:rsidR="00332093" w:rsidRPr="003234D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326AF319" w14:textId="77777777" w:rsidR="00332093" w:rsidRPr="003234D9" w:rsidRDefault="00332093">
            <w:pPr>
              <w:spacing w:line="276" w:lineRule="auto"/>
              <w:rPr>
                <w:rFonts w:cs="Arial"/>
              </w:rPr>
            </w:pPr>
            <w:r>
              <w:rPr>
                <w:rFonts w:cs="Arial"/>
              </w:rPr>
              <w:t>100% Intensity</w:t>
            </w:r>
          </w:p>
        </w:tc>
        <w:tc>
          <w:tcPr>
            <w:tcW w:w="900" w:type="dxa"/>
            <w:tcBorders>
              <w:top w:val="single" w:sz="4" w:space="0" w:color="auto"/>
              <w:left w:val="single" w:sz="4" w:space="0" w:color="auto"/>
              <w:bottom w:val="single" w:sz="4" w:space="0" w:color="auto"/>
              <w:right w:val="single" w:sz="4" w:space="0" w:color="auto"/>
            </w:tcBorders>
          </w:tcPr>
          <w:p w14:paraId="4BFCE038" w14:textId="77777777" w:rsidR="00332093" w:rsidRPr="003234D9" w:rsidRDefault="00332093">
            <w:pPr>
              <w:spacing w:line="276" w:lineRule="auto"/>
              <w:rPr>
                <w:rFonts w:cs="Arial"/>
              </w:rPr>
            </w:pPr>
            <w:r>
              <w:rPr>
                <w:rFonts w:cs="Arial"/>
              </w:rPr>
              <w:t>0x64</w:t>
            </w:r>
          </w:p>
        </w:tc>
        <w:tc>
          <w:tcPr>
            <w:tcW w:w="3727" w:type="dxa"/>
            <w:tcBorders>
              <w:top w:val="single" w:sz="4" w:space="0" w:color="auto"/>
              <w:left w:val="single" w:sz="4" w:space="0" w:color="auto"/>
              <w:bottom w:val="single" w:sz="4" w:space="0" w:color="auto"/>
              <w:right w:val="single" w:sz="4" w:space="0" w:color="auto"/>
            </w:tcBorders>
          </w:tcPr>
          <w:p w14:paraId="3F32B1E4" w14:textId="77777777" w:rsidR="00332093" w:rsidRPr="003234D9" w:rsidRDefault="00332093">
            <w:pPr>
              <w:spacing w:line="276" w:lineRule="auto"/>
              <w:rPr>
                <w:rFonts w:cs="Arial"/>
              </w:rPr>
            </w:pPr>
          </w:p>
        </w:tc>
      </w:tr>
      <w:tr w:rsidR="00332093" w:rsidRPr="003234D9" w14:paraId="0D071376" w14:textId="77777777" w:rsidTr="00332093">
        <w:trPr>
          <w:jc w:val="center"/>
        </w:trPr>
        <w:tc>
          <w:tcPr>
            <w:tcW w:w="2467" w:type="dxa"/>
            <w:vMerge/>
            <w:tcBorders>
              <w:left w:val="single" w:sz="4" w:space="0" w:color="auto"/>
              <w:bottom w:val="single" w:sz="4" w:space="0" w:color="auto"/>
              <w:right w:val="single" w:sz="4" w:space="0" w:color="auto"/>
            </w:tcBorders>
            <w:vAlign w:val="center"/>
          </w:tcPr>
          <w:p w14:paraId="0DC33C06" w14:textId="77777777" w:rsidR="00332093" w:rsidRPr="003234D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15E26FD9" w14:textId="77777777" w:rsidR="00332093" w:rsidRPr="003234D9" w:rsidRDefault="00332093">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tcPr>
          <w:p w14:paraId="2AE99E1E" w14:textId="77777777" w:rsidR="00332093" w:rsidRPr="003234D9" w:rsidRDefault="00332093">
            <w:pPr>
              <w:spacing w:line="276" w:lineRule="auto"/>
              <w:rPr>
                <w:rFonts w:cs="Arial"/>
              </w:rPr>
            </w:pPr>
            <w:r>
              <w:rPr>
                <w:rFonts w:cs="Arial"/>
              </w:rPr>
              <w:t>0xFF</w:t>
            </w:r>
          </w:p>
        </w:tc>
        <w:tc>
          <w:tcPr>
            <w:tcW w:w="3727" w:type="dxa"/>
            <w:tcBorders>
              <w:top w:val="single" w:sz="4" w:space="0" w:color="auto"/>
              <w:left w:val="single" w:sz="4" w:space="0" w:color="auto"/>
              <w:bottom w:val="single" w:sz="4" w:space="0" w:color="auto"/>
              <w:right w:val="single" w:sz="4" w:space="0" w:color="auto"/>
            </w:tcBorders>
          </w:tcPr>
          <w:p w14:paraId="5F63A6E9" w14:textId="77777777" w:rsidR="00332093" w:rsidRPr="003234D9" w:rsidRDefault="00332093">
            <w:pPr>
              <w:spacing w:line="276" w:lineRule="auto"/>
              <w:rPr>
                <w:rFonts w:cs="Arial"/>
              </w:rPr>
            </w:pPr>
          </w:p>
        </w:tc>
      </w:tr>
    </w:tbl>
    <w:p w14:paraId="63824F09" w14:textId="77777777" w:rsidR="00332093" w:rsidRPr="003234D9" w:rsidRDefault="00332093">
      <w:pPr>
        <w:rPr>
          <w:rFonts w:cs="Arial"/>
        </w:rPr>
      </w:pPr>
    </w:p>
    <w:p w14:paraId="191EFCD1" w14:textId="77777777" w:rsidR="00332093" w:rsidRDefault="00332093" w:rsidP="00332093">
      <w:pPr>
        <w:pStyle w:val="Heading3"/>
      </w:pPr>
      <w:bookmarkStart w:id="27" w:name="_Toc65750429"/>
      <w:r w:rsidRPr="00B9479B">
        <w:t>MD-REQ-025456/D-</w:t>
      </w:r>
      <w:proofErr w:type="spellStart"/>
      <w:r w:rsidRPr="00B9479B">
        <w:t>LightAmbColor_No_Actl</w:t>
      </w:r>
      <w:proofErr w:type="spellEnd"/>
      <w:r w:rsidRPr="00B9479B">
        <w:t xml:space="preserve"> (</w:t>
      </w:r>
      <w:proofErr w:type="spellStart"/>
      <w:r w:rsidRPr="00B9479B">
        <w:t>TcSE</w:t>
      </w:r>
      <w:proofErr w:type="spellEnd"/>
      <w:r w:rsidRPr="00B9479B">
        <w:t xml:space="preserve"> ROIN-297421)</w:t>
      </w:r>
      <w:bookmarkEnd w:id="27"/>
    </w:p>
    <w:p w14:paraId="54D58AA8" w14:textId="77777777" w:rsidR="00332093" w:rsidRPr="00B715C1" w:rsidRDefault="00332093">
      <w:pPr>
        <w:rPr>
          <w:rFonts w:cs="Arial"/>
        </w:rPr>
      </w:pPr>
      <w:r w:rsidRPr="00B715C1">
        <w:rPr>
          <w:rFonts w:cs="Arial"/>
          <w:b/>
        </w:rPr>
        <w:t>Message Type:</w:t>
      </w:r>
      <w:r w:rsidRPr="00B715C1">
        <w:rPr>
          <w:rFonts w:cs="Arial"/>
        </w:rPr>
        <w:t xml:space="preserve">  Status</w:t>
      </w:r>
    </w:p>
    <w:p w14:paraId="1F3539BB" w14:textId="77777777" w:rsidR="00332093" w:rsidRPr="00B715C1" w:rsidRDefault="00332093">
      <w:pPr>
        <w:rPr>
          <w:rFonts w:cs="Arial"/>
        </w:rPr>
      </w:pPr>
    </w:p>
    <w:p w14:paraId="57F48796" w14:textId="77777777" w:rsidR="00332093" w:rsidRPr="00B715C1" w:rsidRDefault="00332093">
      <w:pPr>
        <w:rPr>
          <w:rFonts w:cs="Arial"/>
        </w:rPr>
      </w:pPr>
      <w:r w:rsidRPr="00B715C1">
        <w:rPr>
          <w:rFonts w:cs="Arial"/>
        </w:rPr>
        <w:t xml:space="preserve">This signal </w:t>
      </w:r>
      <w:r w:rsidRPr="006D3D9B">
        <w:rPr>
          <w:rFonts w:cs="Arial"/>
        </w:rPr>
        <w:t>from Ext Vehicle Settings Function to the Vehicle Settings Client</w:t>
      </w:r>
      <w:r w:rsidRPr="00B715C1">
        <w:rPr>
          <w:rFonts w:cs="Arial"/>
        </w:rPr>
        <w:t xml:space="preserve"> gives the status of the ambient lighting color.</w:t>
      </w:r>
    </w:p>
    <w:p w14:paraId="5B02585D" w14:textId="77777777" w:rsidR="00332093" w:rsidRPr="00B715C1"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3240"/>
        <w:gridCol w:w="990"/>
        <w:gridCol w:w="2647"/>
      </w:tblGrid>
      <w:tr w:rsidR="00332093" w:rsidRPr="00B715C1" w14:paraId="70305465" w14:textId="77777777" w:rsidTr="00332093">
        <w:trPr>
          <w:jc w:val="center"/>
        </w:trPr>
        <w:tc>
          <w:tcPr>
            <w:tcW w:w="2737" w:type="dxa"/>
            <w:tcBorders>
              <w:top w:val="single" w:sz="4" w:space="0" w:color="auto"/>
              <w:left w:val="single" w:sz="4" w:space="0" w:color="auto"/>
              <w:bottom w:val="single" w:sz="4" w:space="0" w:color="auto"/>
              <w:right w:val="single" w:sz="4" w:space="0" w:color="auto"/>
            </w:tcBorders>
            <w:hideMark/>
          </w:tcPr>
          <w:p w14:paraId="0404BD95" w14:textId="77777777" w:rsidR="00332093" w:rsidRPr="00B715C1" w:rsidRDefault="00332093">
            <w:pPr>
              <w:spacing w:line="276" w:lineRule="auto"/>
              <w:rPr>
                <w:rFonts w:cs="Arial"/>
                <w:b/>
              </w:rPr>
            </w:pPr>
            <w:r w:rsidRPr="00B715C1">
              <w:rPr>
                <w:rFonts w:cs="Arial"/>
                <w:b/>
              </w:rPr>
              <w:t>Logical Signal Name</w:t>
            </w:r>
          </w:p>
        </w:tc>
        <w:tc>
          <w:tcPr>
            <w:tcW w:w="3240" w:type="dxa"/>
            <w:tcBorders>
              <w:top w:val="single" w:sz="4" w:space="0" w:color="auto"/>
              <w:left w:val="single" w:sz="4" w:space="0" w:color="auto"/>
              <w:bottom w:val="single" w:sz="4" w:space="0" w:color="auto"/>
              <w:right w:val="single" w:sz="4" w:space="0" w:color="auto"/>
            </w:tcBorders>
            <w:hideMark/>
          </w:tcPr>
          <w:p w14:paraId="44E9AFC8" w14:textId="77777777" w:rsidR="00332093" w:rsidRPr="00B715C1" w:rsidRDefault="00332093">
            <w:pPr>
              <w:spacing w:line="276" w:lineRule="auto"/>
              <w:rPr>
                <w:rFonts w:cs="Arial"/>
                <w:b/>
              </w:rPr>
            </w:pPr>
            <w:r w:rsidRPr="00B715C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54095D67" w14:textId="77777777" w:rsidR="00332093" w:rsidRPr="00B715C1" w:rsidRDefault="00332093">
            <w:pPr>
              <w:spacing w:line="276" w:lineRule="auto"/>
              <w:rPr>
                <w:rFonts w:cs="Arial"/>
                <w:b/>
              </w:rPr>
            </w:pPr>
            <w:r w:rsidRPr="00B715C1">
              <w:rPr>
                <w:rFonts w:cs="Arial"/>
                <w:b/>
              </w:rPr>
              <w:t>Value</w:t>
            </w:r>
          </w:p>
        </w:tc>
        <w:tc>
          <w:tcPr>
            <w:tcW w:w="2647" w:type="dxa"/>
            <w:tcBorders>
              <w:top w:val="single" w:sz="4" w:space="0" w:color="auto"/>
              <w:left w:val="single" w:sz="4" w:space="0" w:color="auto"/>
              <w:bottom w:val="single" w:sz="4" w:space="0" w:color="auto"/>
              <w:right w:val="single" w:sz="4" w:space="0" w:color="auto"/>
            </w:tcBorders>
            <w:hideMark/>
          </w:tcPr>
          <w:p w14:paraId="065118C8" w14:textId="77777777" w:rsidR="00332093" w:rsidRPr="00B715C1" w:rsidRDefault="00332093">
            <w:pPr>
              <w:spacing w:line="276" w:lineRule="auto"/>
              <w:rPr>
                <w:rFonts w:cs="Arial"/>
                <w:b/>
              </w:rPr>
            </w:pPr>
            <w:r w:rsidRPr="00B715C1">
              <w:rPr>
                <w:rFonts w:cs="Arial"/>
                <w:b/>
              </w:rPr>
              <w:t>Description</w:t>
            </w:r>
          </w:p>
        </w:tc>
      </w:tr>
      <w:tr w:rsidR="00332093" w:rsidRPr="00B715C1" w14:paraId="10EABE22" w14:textId="77777777" w:rsidTr="00332093">
        <w:trPr>
          <w:jc w:val="center"/>
        </w:trPr>
        <w:tc>
          <w:tcPr>
            <w:tcW w:w="2737" w:type="dxa"/>
            <w:vMerge w:val="restart"/>
            <w:tcBorders>
              <w:top w:val="single" w:sz="4" w:space="0" w:color="auto"/>
              <w:left w:val="single" w:sz="4" w:space="0" w:color="auto"/>
              <w:right w:val="single" w:sz="4" w:space="0" w:color="auto"/>
            </w:tcBorders>
          </w:tcPr>
          <w:p w14:paraId="0922992F" w14:textId="77777777" w:rsidR="00332093" w:rsidRPr="00B715C1" w:rsidRDefault="00332093">
            <w:pPr>
              <w:spacing w:line="276" w:lineRule="auto"/>
              <w:rPr>
                <w:rFonts w:cs="Arial"/>
              </w:rPr>
            </w:pPr>
            <w:proofErr w:type="spellStart"/>
            <w:r>
              <w:rPr>
                <w:rFonts w:cs="Arial"/>
              </w:rPr>
              <w:t>LightAmbColor_No_Actl</w:t>
            </w:r>
            <w:proofErr w:type="spellEnd"/>
          </w:p>
        </w:tc>
        <w:tc>
          <w:tcPr>
            <w:tcW w:w="3240" w:type="dxa"/>
            <w:tcBorders>
              <w:top w:val="single" w:sz="4" w:space="0" w:color="auto"/>
              <w:left w:val="single" w:sz="4" w:space="0" w:color="auto"/>
              <w:bottom w:val="single" w:sz="4" w:space="0" w:color="auto"/>
              <w:right w:val="single" w:sz="4" w:space="0" w:color="auto"/>
            </w:tcBorders>
          </w:tcPr>
          <w:p w14:paraId="0F5B6888" w14:textId="77777777" w:rsidR="00332093" w:rsidRPr="00B715C1" w:rsidRDefault="00332093">
            <w:pPr>
              <w:spacing w:line="276" w:lineRule="auto"/>
              <w:rPr>
                <w:rFonts w:cs="Arial"/>
              </w:rPr>
            </w:pPr>
            <w:r>
              <w:rPr>
                <w:rFonts w:cs="Arial"/>
              </w:rPr>
              <w:t>OFF / Inactive / No Data Exists</w:t>
            </w:r>
          </w:p>
        </w:tc>
        <w:tc>
          <w:tcPr>
            <w:tcW w:w="990" w:type="dxa"/>
            <w:tcBorders>
              <w:top w:val="single" w:sz="4" w:space="0" w:color="auto"/>
              <w:left w:val="single" w:sz="4" w:space="0" w:color="auto"/>
              <w:bottom w:val="single" w:sz="4" w:space="0" w:color="auto"/>
              <w:right w:val="single" w:sz="4" w:space="0" w:color="auto"/>
            </w:tcBorders>
          </w:tcPr>
          <w:p w14:paraId="40C5F5AF" w14:textId="77777777" w:rsidR="00332093" w:rsidRPr="00B715C1" w:rsidRDefault="00332093">
            <w:pPr>
              <w:spacing w:line="276" w:lineRule="auto"/>
              <w:rPr>
                <w:rFonts w:cs="Arial"/>
              </w:rPr>
            </w:pPr>
            <w:r>
              <w:rPr>
                <w:rFonts w:cs="Arial"/>
              </w:rPr>
              <w:t>0x00</w:t>
            </w:r>
          </w:p>
        </w:tc>
        <w:tc>
          <w:tcPr>
            <w:tcW w:w="2647" w:type="dxa"/>
            <w:tcBorders>
              <w:top w:val="single" w:sz="4" w:space="0" w:color="auto"/>
              <w:left w:val="single" w:sz="4" w:space="0" w:color="auto"/>
              <w:bottom w:val="single" w:sz="4" w:space="0" w:color="auto"/>
              <w:right w:val="single" w:sz="4" w:space="0" w:color="auto"/>
            </w:tcBorders>
            <w:vAlign w:val="center"/>
          </w:tcPr>
          <w:p w14:paraId="056F10F8" w14:textId="77777777" w:rsidR="00332093" w:rsidRPr="00B715C1" w:rsidRDefault="00332093">
            <w:pPr>
              <w:autoSpaceDE w:val="0"/>
              <w:autoSpaceDN w:val="0"/>
              <w:adjustRightInd w:val="0"/>
              <w:spacing w:line="276" w:lineRule="auto"/>
              <w:rPr>
                <w:rFonts w:cs="Arial"/>
              </w:rPr>
            </w:pPr>
          </w:p>
        </w:tc>
      </w:tr>
      <w:tr w:rsidR="00332093" w:rsidRPr="00B715C1" w14:paraId="699C7F5C" w14:textId="77777777" w:rsidTr="00332093">
        <w:trPr>
          <w:jc w:val="center"/>
        </w:trPr>
        <w:tc>
          <w:tcPr>
            <w:tcW w:w="2737" w:type="dxa"/>
            <w:vMerge/>
            <w:tcBorders>
              <w:left w:val="single" w:sz="4" w:space="0" w:color="auto"/>
              <w:right w:val="single" w:sz="4" w:space="0" w:color="auto"/>
            </w:tcBorders>
            <w:vAlign w:val="center"/>
          </w:tcPr>
          <w:p w14:paraId="188CCF22" w14:textId="77777777" w:rsidR="00332093" w:rsidRPr="00B715C1" w:rsidRDefault="00332093">
            <w:pPr>
              <w:rPr>
                <w:rFonts w:cs="Arial"/>
              </w:rPr>
            </w:pPr>
          </w:p>
        </w:tc>
        <w:tc>
          <w:tcPr>
            <w:tcW w:w="3240" w:type="dxa"/>
            <w:tcBorders>
              <w:top w:val="single" w:sz="4" w:space="0" w:color="auto"/>
              <w:left w:val="single" w:sz="4" w:space="0" w:color="auto"/>
              <w:bottom w:val="single" w:sz="4" w:space="0" w:color="auto"/>
              <w:right w:val="single" w:sz="4" w:space="0" w:color="auto"/>
            </w:tcBorders>
          </w:tcPr>
          <w:p w14:paraId="6CF30857" w14:textId="77777777" w:rsidR="00332093" w:rsidRPr="00B715C1" w:rsidRDefault="00332093">
            <w:pPr>
              <w:spacing w:line="276" w:lineRule="auto"/>
              <w:rPr>
                <w:rFonts w:cs="Arial"/>
              </w:rPr>
            </w:pPr>
            <w:r>
              <w:rPr>
                <w:rFonts w:cs="Arial"/>
              </w:rPr>
              <w:t>Color ID1</w:t>
            </w:r>
          </w:p>
        </w:tc>
        <w:tc>
          <w:tcPr>
            <w:tcW w:w="990" w:type="dxa"/>
            <w:tcBorders>
              <w:top w:val="single" w:sz="4" w:space="0" w:color="auto"/>
              <w:left w:val="single" w:sz="4" w:space="0" w:color="auto"/>
              <w:bottom w:val="single" w:sz="4" w:space="0" w:color="auto"/>
              <w:right w:val="single" w:sz="4" w:space="0" w:color="auto"/>
            </w:tcBorders>
          </w:tcPr>
          <w:p w14:paraId="4293EC43" w14:textId="77777777" w:rsidR="00332093" w:rsidRPr="00B715C1" w:rsidRDefault="00332093">
            <w:pPr>
              <w:spacing w:line="276" w:lineRule="auto"/>
              <w:rPr>
                <w:rFonts w:cs="Arial"/>
              </w:rPr>
            </w:pPr>
            <w:r>
              <w:rPr>
                <w:rFonts w:cs="Arial"/>
              </w:rPr>
              <w:t>0x01</w:t>
            </w:r>
          </w:p>
        </w:tc>
        <w:tc>
          <w:tcPr>
            <w:tcW w:w="2647" w:type="dxa"/>
            <w:tcBorders>
              <w:top w:val="single" w:sz="4" w:space="0" w:color="auto"/>
              <w:left w:val="single" w:sz="4" w:space="0" w:color="auto"/>
              <w:bottom w:val="single" w:sz="4" w:space="0" w:color="auto"/>
              <w:right w:val="single" w:sz="4" w:space="0" w:color="auto"/>
            </w:tcBorders>
          </w:tcPr>
          <w:p w14:paraId="3FDBAD84" w14:textId="77777777" w:rsidR="00332093" w:rsidRPr="00B715C1" w:rsidRDefault="00332093">
            <w:pPr>
              <w:spacing w:line="276" w:lineRule="auto"/>
              <w:rPr>
                <w:rFonts w:cs="Arial"/>
              </w:rPr>
            </w:pPr>
          </w:p>
        </w:tc>
      </w:tr>
      <w:tr w:rsidR="00332093" w:rsidRPr="00B715C1" w14:paraId="4EBEA83B" w14:textId="77777777" w:rsidTr="00332093">
        <w:trPr>
          <w:jc w:val="center"/>
        </w:trPr>
        <w:tc>
          <w:tcPr>
            <w:tcW w:w="2737" w:type="dxa"/>
            <w:vMerge/>
            <w:tcBorders>
              <w:left w:val="single" w:sz="4" w:space="0" w:color="auto"/>
              <w:right w:val="single" w:sz="4" w:space="0" w:color="auto"/>
            </w:tcBorders>
            <w:vAlign w:val="center"/>
          </w:tcPr>
          <w:p w14:paraId="33CEE788" w14:textId="77777777" w:rsidR="00332093" w:rsidRPr="00B715C1" w:rsidRDefault="00332093">
            <w:pPr>
              <w:rPr>
                <w:rFonts w:cs="Arial"/>
              </w:rPr>
            </w:pPr>
          </w:p>
        </w:tc>
        <w:tc>
          <w:tcPr>
            <w:tcW w:w="3240" w:type="dxa"/>
            <w:tcBorders>
              <w:top w:val="single" w:sz="4" w:space="0" w:color="auto"/>
              <w:left w:val="single" w:sz="4" w:space="0" w:color="auto"/>
              <w:bottom w:val="single" w:sz="4" w:space="0" w:color="auto"/>
              <w:right w:val="single" w:sz="4" w:space="0" w:color="auto"/>
            </w:tcBorders>
          </w:tcPr>
          <w:p w14:paraId="23951098" w14:textId="77777777" w:rsidR="00332093" w:rsidRPr="00B715C1" w:rsidRDefault="00332093">
            <w:pPr>
              <w:spacing w:line="276" w:lineRule="auto"/>
              <w:rPr>
                <w:rFonts w:cs="Arial"/>
              </w:rPr>
            </w:pPr>
            <w:r>
              <w:rPr>
                <w:rFonts w:cs="Arial"/>
              </w:rPr>
              <w:t>Color ID2</w:t>
            </w:r>
          </w:p>
        </w:tc>
        <w:tc>
          <w:tcPr>
            <w:tcW w:w="990" w:type="dxa"/>
            <w:tcBorders>
              <w:top w:val="single" w:sz="4" w:space="0" w:color="auto"/>
              <w:left w:val="single" w:sz="4" w:space="0" w:color="auto"/>
              <w:bottom w:val="single" w:sz="4" w:space="0" w:color="auto"/>
              <w:right w:val="single" w:sz="4" w:space="0" w:color="auto"/>
            </w:tcBorders>
          </w:tcPr>
          <w:p w14:paraId="28AA55EF" w14:textId="77777777" w:rsidR="00332093" w:rsidRPr="00B715C1" w:rsidRDefault="00332093">
            <w:pPr>
              <w:spacing w:line="276" w:lineRule="auto"/>
              <w:rPr>
                <w:rFonts w:cs="Arial"/>
              </w:rPr>
            </w:pPr>
            <w:r>
              <w:rPr>
                <w:rFonts w:cs="Arial"/>
              </w:rPr>
              <w:t>0x02</w:t>
            </w:r>
          </w:p>
        </w:tc>
        <w:tc>
          <w:tcPr>
            <w:tcW w:w="2647" w:type="dxa"/>
            <w:tcBorders>
              <w:top w:val="single" w:sz="4" w:space="0" w:color="auto"/>
              <w:left w:val="single" w:sz="4" w:space="0" w:color="auto"/>
              <w:bottom w:val="single" w:sz="4" w:space="0" w:color="auto"/>
              <w:right w:val="single" w:sz="4" w:space="0" w:color="auto"/>
            </w:tcBorders>
          </w:tcPr>
          <w:p w14:paraId="29AF8CF0" w14:textId="77777777" w:rsidR="00332093" w:rsidRPr="00B715C1" w:rsidRDefault="00332093">
            <w:pPr>
              <w:spacing w:line="276" w:lineRule="auto"/>
              <w:rPr>
                <w:rFonts w:cs="Arial"/>
              </w:rPr>
            </w:pPr>
          </w:p>
        </w:tc>
      </w:tr>
      <w:tr w:rsidR="00332093" w:rsidRPr="00B715C1" w14:paraId="169706EC" w14:textId="77777777" w:rsidTr="00332093">
        <w:trPr>
          <w:jc w:val="center"/>
        </w:trPr>
        <w:tc>
          <w:tcPr>
            <w:tcW w:w="2737" w:type="dxa"/>
            <w:vMerge/>
            <w:tcBorders>
              <w:left w:val="single" w:sz="4" w:space="0" w:color="auto"/>
              <w:right w:val="single" w:sz="4" w:space="0" w:color="auto"/>
            </w:tcBorders>
            <w:vAlign w:val="center"/>
          </w:tcPr>
          <w:p w14:paraId="0348BF7F" w14:textId="77777777" w:rsidR="00332093" w:rsidRPr="00B715C1" w:rsidRDefault="00332093">
            <w:pPr>
              <w:rPr>
                <w:rFonts w:cs="Arial"/>
              </w:rPr>
            </w:pPr>
          </w:p>
        </w:tc>
        <w:tc>
          <w:tcPr>
            <w:tcW w:w="3240" w:type="dxa"/>
            <w:tcBorders>
              <w:top w:val="single" w:sz="4" w:space="0" w:color="auto"/>
              <w:left w:val="single" w:sz="4" w:space="0" w:color="auto"/>
              <w:bottom w:val="single" w:sz="4" w:space="0" w:color="auto"/>
              <w:right w:val="single" w:sz="4" w:space="0" w:color="auto"/>
            </w:tcBorders>
          </w:tcPr>
          <w:p w14:paraId="18E7195F" w14:textId="77777777" w:rsidR="00332093" w:rsidRPr="00B715C1" w:rsidRDefault="00332093">
            <w:pPr>
              <w:spacing w:line="276" w:lineRule="auto"/>
              <w:rPr>
                <w:rFonts w:cs="Arial"/>
              </w:rPr>
            </w:pPr>
            <w:r>
              <w:rPr>
                <w:rFonts w:cs="Arial"/>
              </w:rPr>
              <w:t>Color ID3</w:t>
            </w:r>
          </w:p>
        </w:tc>
        <w:tc>
          <w:tcPr>
            <w:tcW w:w="990" w:type="dxa"/>
            <w:tcBorders>
              <w:top w:val="single" w:sz="4" w:space="0" w:color="auto"/>
              <w:left w:val="single" w:sz="4" w:space="0" w:color="auto"/>
              <w:bottom w:val="single" w:sz="4" w:space="0" w:color="auto"/>
              <w:right w:val="single" w:sz="4" w:space="0" w:color="auto"/>
            </w:tcBorders>
          </w:tcPr>
          <w:p w14:paraId="74C507C2" w14:textId="77777777" w:rsidR="00332093" w:rsidRPr="00B715C1" w:rsidRDefault="00332093">
            <w:pPr>
              <w:spacing w:line="276" w:lineRule="auto"/>
              <w:rPr>
                <w:rFonts w:cs="Arial"/>
              </w:rPr>
            </w:pPr>
            <w:r>
              <w:rPr>
                <w:rFonts w:cs="Arial"/>
              </w:rPr>
              <w:t>0x03</w:t>
            </w:r>
          </w:p>
        </w:tc>
        <w:tc>
          <w:tcPr>
            <w:tcW w:w="2647" w:type="dxa"/>
            <w:tcBorders>
              <w:top w:val="single" w:sz="4" w:space="0" w:color="auto"/>
              <w:left w:val="single" w:sz="4" w:space="0" w:color="auto"/>
              <w:bottom w:val="single" w:sz="4" w:space="0" w:color="auto"/>
              <w:right w:val="single" w:sz="4" w:space="0" w:color="auto"/>
            </w:tcBorders>
          </w:tcPr>
          <w:p w14:paraId="45C7A1CD" w14:textId="77777777" w:rsidR="00332093" w:rsidRPr="00B715C1" w:rsidRDefault="00332093">
            <w:pPr>
              <w:spacing w:line="276" w:lineRule="auto"/>
              <w:rPr>
                <w:rFonts w:cs="Arial"/>
              </w:rPr>
            </w:pPr>
          </w:p>
        </w:tc>
      </w:tr>
      <w:tr w:rsidR="00332093" w:rsidRPr="00B715C1" w14:paraId="42169C8C" w14:textId="77777777" w:rsidTr="00332093">
        <w:trPr>
          <w:jc w:val="center"/>
        </w:trPr>
        <w:tc>
          <w:tcPr>
            <w:tcW w:w="2737" w:type="dxa"/>
            <w:vMerge/>
            <w:tcBorders>
              <w:left w:val="single" w:sz="4" w:space="0" w:color="auto"/>
              <w:right w:val="single" w:sz="4" w:space="0" w:color="auto"/>
            </w:tcBorders>
            <w:vAlign w:val="center"/>
          </w:tcPr>
          <w:p w14:paraId="3AF15038" w14:textId="77777777" w:rsidR="00332093" w:rsidRPr="00B715C1" w:rsidRDefault="00332093">
            <w:pPr>
              <w:rPr>
                <w:rFonts w:cs="Arial"/>
              </w:rPr>
            </w:pPr>
          </w:p>
        </w:tc>
        <w:tc>
          <w:tcPr>
            <w:tcW w:w="3240" w:type="dxa"/>
            <w:tcBorders>
              <w:top w:val="single" w:sz="4" w:space="0" w:color="auto"/>
              <w:left w:val="single" w:sz="4" w:space="0" w:color="auto"/>
              <w:bottom w:val="single" w:sz="4" w:space="0" w:color="auto"/>
              <w:right w:val="single" w:sz="4" w:space="0" w:color="auto"/>
            </w:tcBorders>
          </w:tcPr>
          <w:p w14:paraId="569F4EEE" w14:textId="77777777" w:rsidR="00332093" w:rsidRPr="00B715C1" w:rsidRDefault="00332093">
            <w:pPr>
              <w:spacing w:line="276" w:lineRule="auto"/>
              <w:rPr>
                <w:rFonts w:cs="Arial"/>
              </w:rPr>
            </w:pPr>
            <w:proofErr w:type="spellStart"/>
            <w:r>
              <w:rPr>
                <w:rFonts w:cs="Arial"/>
              </w:rPr>
              <w:t>Cont</w:t>
            </w:r>
            <w:proofErr w:type="spellEnd"/>
          </w:p>
        </w:tc>
        <w:tc>
          <w:tcPr>
            <w:tcW w:w="990" w:type="dxa"/>
            <w:tcBorders>
              <w:top w:val="single" w:sz="4" w:space="0" w:color="auto"/>
              <w:left w:val="single" w:sz="4" w:space="0" w:color="auto"/>
              <w:bottom w:val="single" w:sz="4" w:space="0" w:color="auto"/>
              <w:right w:val="single" w:sz="4" w:space="0" w:color="auto"/>
            </w:tcBorders>
          </w:tcPr>
          <w:p w14:paraId="38A3F174" w14:textId="77777777" w:rsidR="00332093" w:rsidRPr="00B715C1" w:rsidRDefault="00332093">
            <w:pPr>
              <w:spacing w:line="276" w:lineRule="auto"/>
              <w:rPr>
                <w:rFonts w:cs="Arial"/>
              </w:rPr>
            </w:pPr>
            <w:r>
              <w:rPr>
                <w:rFonts w:cs="Arial"/>
              </w:rPr>
              <w:t>0x04 – 0xFF</w:t>
            </w:r>
          </w:p>
        </w:tc>
        <w:tc>
          <w:tcPr>
            <w:tcW w:w="2647" w:type="dxa"/>
            <w:tcBorders>
              <w:top w:val="single" w:sz="4" w:space="0" w:color="auto"/>
              <w:left w:val="single" w:sz="4" w:space="0" w:color="auto"/>
              <w:bottom w:val="single" w:sz="4" w:space="0" w:color="auto"/>
              <w:right w:val="single" w:sz="4" w:space="0" w:color="auto"/>
            </w:tcBorders>
          </w:tcPr>
          <w:p w14:paraId="0472C5B0" w14:textId="77777777" w:rsidR="00332093" w:rsidRPr="00B715C1" w:rsidRDefault="00332093">
            <w:pPr>
              <w:spacing w:line="276" w:lineRule="auto"/>
              <w:rPr>
                <w:rFonts w:cs="Arial"/>
              </w:rPr>
            </w:pPr>
            <w:r>
              <w:rPr>
                <w:rFonts w:cs="Arial"/>
              </w:rPr>
              <w:t>separate document defines what the Color ID’s are</w:t>
            </w:r>
          </w:p>
        </w:tc>
      </w:tr>
    </w:tbl>
    <w:p w14:paraId="788075C1" w14:textId="77777777" w:rsidR="00332093" w:rsidRPr="00B715C1" w:rsidRDefault="00332093">
      <w:pPr>
        <w:rPr>
          <w:rFonts w:cs="Arial"/>
        </w:rPr>
      </w:pPr>
    </w:p>
    <w:p w14:paraId="73327794" w14:textId="77777777" w:rsidR="00332093" w:rsidRDefault="00332093" w:rsidP="00332093">
      <w:pPr>
        <w:pStyle w:val="Heading3"/>
      </w:pPr>
      <w:bookmarkStart w:id="28" w:name="_Toc65750430"/>
      <w:r w:rsidRPr="00B9479B">
        <w:t>MD-REQ-025457/D-</w:t>
      </w:r>
      <w:proofErr w:type="spellStart"/>
      <w:r w:rsidRPr="00B9479B">
        <w:t>LightAmbIntsty_No_Actl</w:t>
      </w:r>
      <w:proofErr w:type="spellEnd"/>
      <w:r w:rsidRPr="00B9479B">
        <w:t xml:space="preserve"> (</w:t>
      </w:r>
      <w:proofErr w:type="spellStart"/>
      <w:r w:rsidRPr="00B9479B">
        <w:t>TcSE</w:t>
      </w:r>
      <w:proofErr w:type="spellEnd"/>
      <w:r w:rsidRPr="00B9479B">
        <w:t xml:space="preserve"> ROIN-297422)</w:t>
      </w:r>
      <w:bookmarkEnd w:id="28"/>
    </w:p>
    <w:p w14:paraId="72225C61" w14:textId="77777777" w:rsidR="00332093" w:rsidRDefault="00332093">
      <w:pPr>
        <w:rPr>
          <w:rFonts w:cs="Arial"/>
        </w:rPr>
      </w:pPr>
      <w:r w:rsidRPr="000B5DA9">
        <w:rPr>
          <w:rFonts w:cs="Arial"/>
          <w:b/>
        </w:rPr>
        <w:t>Message Type:</w:t>
      </w:r>
      <w:r>
        <w:rPr>
          <w:rFonts w:cs="Arial"/>
        </w:rPr>
        <w:t xml:space="preserve">  Status</w:t>
      </w:r>
    </w:p>
    <w:p w14:paraId="2B3ED992" w14:textId="77777777" w:rsidR="00332093" w:rsidRDefault="00332093">
      <w:pPr>
        <w:rPr>
          <w:rFonts w:cs="Arial"/>
        </w:rPr>
      </w:pPr>
    </w:p>
    <w:p w14:paraId="252D71E9" w14:textId="77777777" w:rsidR="00332093" w:rsidRPr="000B5DA9" w:rsidRDefault="00332093">
      <w:pPr>
        <w:rPr>
          <w:rFonts w:cs="Arial"/>
        </w:rPr>
      </w:pPr>
      <w:r>
        <w:rPr>
          <w:rFonts w:cs="Arial"/>
        </w:rPr>
        <w:t>This signal from the Ext Vehicle Settings Function to the Vehicle Settings Client gives the status of Ambient Lighting Intensity</w:t>
      </w:r>
    </w:p>
    <w:p w14:paraId="5B77B024" w14:textId="77777777" w:rsidR="00332093" w:rsidRPr="000B5DA9"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2520"/>
        <w:gridCol w:w="990"/>
        <w:gridCol w:w="3457"/>
      </w:tblGrid>
      <w:tr w:rsidR="00332093" w:rsidRPr="000B5DA9" w14:paraId="0DA5A797" w14:textId="77777777" w:rsidTr="00332093">
        <w:trPr>
          <w:jc w:val="center"/>
        </w:trPr>
        <w:tc>
          <w:tcPr>
            <w:tcW w:w="2647" w:type="dxa"/>
            <w:tcBorders>
              <w:top w:val="single" w:sz="4" w:space="0" w:color="auto"/>
              <w:left w:val="single" w:sz="4" w:space="0" w:color="auto"/>
              <w:bottom w:val="single" w:sz="4" w:space="0" w:color="auto"/>
              <w:right w:val="single" w:sz="4" w:space="0" w:color="auto"/>
            </w:tcBorders>
            <w:hideMark/>
          </w:tcPr>
          <w:p w14:paraId="19AD2D45" w14:textId="77777777" w:rsidR="00332093" w:rsidRPr="000B5DA9" w:rsidRDefault="00332093">
            <w:pPr>
              <w:spacing w:line="276" w:lineRule="auto"/>
              <w:rPr>
                <w:rFonts w:cs="Arial"/>
                <w:b/>
              </w:rPr>
            </w:pPr>
            <w:r w:rsidRPr="000B5DA9">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14:paraId="23AE81E4" w14:textId="77777777" w:rsidR="00332093" w:rsidRPr="000B5DA9" w:rsidRDefault="00332093">
            <w:pPr>
              <w:spacing w:line="276" w:lineRule="auto"/>
              <w:rPr>
                <w:rFonts w:cs="Arial"/>
                <w:b/>
              </w:rPr>
            </w:pPr>
            <w:r w:rsidRPr="000B5DA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78B9C8CA" w14:textId="77777777" w:rsidR="00332093" w:rsidRPr="000B5DA9" w:rsidRDefault="00332093">
            <w:pPr>
              <w:spacing w:line="276" w:lineRule="auto"/>
              <w:rPr>
                <w:rFonts w:cs="Arial"/>
                <w:b/>
              </w:rPr>
            </w:pPr>
            <w:r w:rsidRPr="000B5DA9">
              <w:rPr>
                <w:rFonts w:cs="Arial"/>
                <w:b/>
              </w:rPr>
              <w:t>Value</w:t>
            </w:r>
          </w:p>
        </w:tc>
        <w:tc>
          <w:tcPr>
            <w:tcW w:w="3457" w:type="dxa"/>
            <w:tcBorders>
              <w:top w:val="single" w:sz="4" w:space="0" w:color="auto"/>
              <w:left w:val="single" w:sz="4" w:space="0" w:color="auto"/>
              <w:bottom w:val="single" w:sz="4" w:space="0" w:color="auto"/>
              <w:right w:val="single" w:sz="4" w:space="0" w:color="auto"/>
            </w:tcBorders>
            <w:hideMark/>
          </w:tcPr>
          <w:p w14:paraId="0A58D9BC" w14:textId="77777777" w:rsidR="00332093" w:rsidRPr="000B5DA9" w:rsidRDefault="00332093">
            <w:pPr>
              <w:spacing w:line="276" w:lineRule="auto"/>
              <w:rPr>
                <w:rFonts w:cs="Arial"/>
                <w:b/>
              </w:rPr>
            </w:pPr>
            <w:r w:rsidRPr="000B5DA9">
              <w:rPr>
                <w:rFonts w:cs="Arial"/>
                <w:b/>
              </w:rPr>
              <w:t>Description</w:t>
            </w:r>
          </w:p>
        </w:tc>
      </w:tr>
      <w:tr w:rsidR="00332093" w:rsidRPr="000B5DA9" w14:paraId="0ECBB8C7" w14:textId="77777777" w:rsidTr="00332093">
        <w:trPr>
          <w:jc w:val="center"/>
        </w:trPr>
        <w:tc>
          <w:tcPr>
            <w:tcW w:w="2647" w:type="dxa"/>
            <w:vMerge w:val="restart"/>
            <w:tcBorders>
              <w:top w:val="single" w:sz="4" w:space="0" w:color="auto"/>
              <w:left w:val="single" w:sz="4" w:space="0" w:color="auto"/>
              <w:right w:val="single" w:sz="4" w:space="0" w:color="auto"/>
            </w:tcBorders>
          </w:tcPr>
          <w:p w14:paraId="271AF85D" w14:textId="77777777" w:rsidR="00332093" w:rsidRPr="000B5DA9" w:rsidRDefault="00332093">
            <w:pPr>
              <w:spacing w:line="276" w:lineRule="auto"/>
              <w:rPr>
                <w:rFonts w:cs="Arial"/>
              </w:rPr>
            </w:pPr>
            <w:proofErr w:type="spellStart"/>
            <w:r>
              <w:rPr>
                <w:rFonts w:cs="Arial"/>
              </w:rPr>
              <w:t>LightAmbIntsty_No_Actl</w:t>
            </w:r>
            <w:proofErr w:type="spellEnd"/>
          </w:p>
        </w:tc>
        <w:tc>
          <w:tcPr>
            <w:tcW w:w="2520" w:type="dxa"/>
            <w:tcBorders>
              <w:top w:val="single" w:sz="4" w:space="0" w:color="auto"/>
              <w:left w:val="single" w:sz="4" w:space="0" w:color="auto"/>
              <w:bottom w:val="single" w:sz="4" w:space="0" w:color="auto"/>
              <w:right w:val="single" w:sz="4" w:space="0" w:color="auto"/>
            </w:tcBorders>
          </w:tcPr>
          <w:p w14:paraId="50B6DD94" w14:textId="77777777" w:rsidR="00332093" w:rsidRPr="000B5DA9" w:rsidRDefault="00332093">
            <w:pPr>
              <w:spacing w:line="276" w:lineRule="auto"/>
              <w:rPr>
                <w:rFonts w:cs="Arial"/>
              </w:rPr>
            </w:pPr>
            <w:r>
              <w:rPr>
                <w:rFonts w:cs="Arial"/>
              </w:rPr>
              <w:t>0% Intensity / Ambient Lighting OFF</w:t>
            </w:r>
          </w:p>
        </w:tc>
        <w:tc>
          <w:tcPr>
            <w:tcW w:w="990" w:type="dxa"/>
            <w:tcBorders>
              <w:top w:val="single" w:sz="4" w:space="0" w:color="auto"/>
              <w:left w:val="single" w:sz="4" w:space="0" w:color="auto"/>
              <w:bottom w:val="single" w:sz="4" w:space="0" w:color="auto"/>
              <w:right w:val="single" w:sz="4" w:space="0" w:color="auto"/>
            </w:tcBorders>
          </w:tcPr>
          <w:p w14:paraId="125F4FC9" w14:textId="77777777" w:rsidR="00332093" w:rsidRPr="000B5DA9" w:rsidRDefault="00332093">
            <w:pPr>
              <w:spacing w:line="276" w:lineRule="auto"/>
              <w:rPr>
                <w:rFonts w:cs="Arial"/>
              </w:rPr>
            </w:pPr>
            <w:r>
              <w:rPr>
                <w:rFonts w:cs="Arial"/>
              </w:rPr>
              <w:t>0x00</w:t>
            </w:r>
          </w:p>
        </w:tc>
        <w:tc>
          <w:tcPr>
            <w:tcW w:w="3457" w:type="dxa"/>
            <w:tcBorders>
              <w:top w:val="single" w:sz="4" w:space="0" w:color="auto"/>
              <w:left w:val="single" w:sz="4" w:space="0" w:color="auto"/>
              <w:bottom w:val="single" w:sz="4" w:space="0" w:color="auto"/>
              <w:right w:val="single" w:sz="4" w:space="0" w:color="auto"/>
            </w:tcBorders>
            <w:vAlign w:val="center"/>
          </w:tcPr>
          <w:p w14:paraId="6D847D67" w14:textId="77777777" w:rsidR="00332093" w:rsidRPr="000B5DA9" w:rsidRDefault="00332093">
            <w:pPr>
              <w:autoSpaceDE w:val="0"/>
              <w:autoSpaceDN w:val="0"/>
              <w:adjustRightInd w:val="0"/>
              <w:spacing w:line="276" w:lineRule="auto"/>
              <w:rPr>
                <w:rFonts w:cs="Arial"/>
              </w:rPr>
            </w:pPr>
          </w:p>
        </w:tc>
      </w:tr>
      <w:tr w:rsidR="00332093" w:rsidRPr="000B5DA9" w14:paraId="39B6DFB5" w14:textId="77777777" w:rsidTr="00332093">
        <w:trPr>
          <w:jc w:val="center"/>
        </w:trPr>
        <w:tc>
          <w:tcPr>
            <w:tcW w:w="2647" w:type="dxa"/>
            <w:vMerge/>
            <w:tcBorders>
              <w:left w:val="single" w:sz="4" w:space="0" w:color="auto"/>
              <w:right w:val="single" w:sz="4" w:space="0" w:color="auto"/>
            </w:tcBorders>
            <w:vAlign w:val="center"/>
          </w:tcPr>
          <w:p w14:paraId="387C748C" w14:textId="77777777" w:rsidR="00332093" w:rsidRPr="000B5DA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198FF8ED" w14:textId="77777777" w:rsidR="00332093" w:rsidRPr="000B5DA9" w:rsidRDefault="00332093">
            <w:pPr>
              <w:spacing w:line="276" w:lineRule="auto"/>
              <w:rPr>
                <w:rFonts w:cs="Arial"/>
              </w:rPr>
            </w:pPr>
            <w:r>
              <w:rPr>
                <w:rFonts w:cs="Arial"/>
              </w:rPr>
              <w:t>1% intensity</w:t>
            </w:r>
          </w:p>
        </w:tc>
        <w:tc>
          <w:tcPr>
            <w:tcW w:w="990" w:type="dxa"/>
            <w:tcBorders>
              <w:top w:val="single" w:sz="4" w:space="0" w:color="auto"/>
              <w:left w:val="single" w:sz="4" w:space="0" w:color="auto"/>
              <w:bottom w:val="single" w:sz="4" w:space="0" w:color="auto"/>
              <w:right w:val="single" w:sz="4" w:space="0" w:color="auto"/>
            </w:tcBorders>
          </w:tcPr>
          <w:p w14:paraId="434D5C50" w14:textId="77777777" w:rsidR="00332093" w:rsidRPr="000B5DA9" w:rsidRDefault="00332093">
            <w:pPr>
              <w:spacing w:line="276" w:lineRule="auto"/>
              <w:rPr>
                <w:rFonts w:cs="Arial"/>
              </w:rPr>
            </w:pPr>
            <w:r>
              <w:rPr>
                <w:rFonts w:cs="Arial"/>
              </w:rPr>
              <w:t>0x01</w:t>
            </w:r>
          </w:p>
        </w:tc>
        <w:tc>
          <w:tcPr>
            <w:tcW w:w="3457" w:type="dxa"/>
            <w:tcBorders>
              <w:top w:val="single" w:sz="4" w:space="0" w:color="auto"/>
              <w:left w:val="single" w:sz="4" w:space="0" w:color="auto"/>
              <w:bottom w:val="single" w:sz="4" w:space="0" w:color="auto"/>
              <w:right w:val="single" w:sz="4" w:space="0" w:color="auto"/>
            </w:tcBorders>
          </w:tcPr>
          <w:p w14:paraId="09DB3618" w14:textId="77777777" w:rsidR="00332093" w:rsidRPr="000B5DA9" w:rsidRDefault="00332093">
            <w:pPr>
              <w:spacing w:line="276" w:lineRule="auto"/>
              <w:rPr>
                <w:rFonts w:cs="Arial"/>
              </w:rPr>
            </w:pPr>
          </w:p>
        </w:tc>
      </w:tr>
      <w:tr w:rsidR="00332093" w:rsidRPr="000B5DA9" w14:paraId="67BEE677" w14:textId="77777777" w:rsidTr="00332093">
        <w:trPr>
          <w:jc w:val="center"/>
        </w:trPr>
        <w:tc>
          <w:tcPr>
            <w:tcW w:w="2647" w:type="dxa"/>
            <w:vMerge/>
            <w:tcBorders>
              <w:left w:val="single" w:sz="4" w:space="0" w:color="auto"/>
              <w:right w:val="single" w:sz="4" w:space="0" w:color="auto"/>
            </w:tcBorders>
            <w:vAlign w:val="center"/>
          </w:tcPr>
          <w:p w14:paraId="37B0E3F1" w14:textId="77777777" w:rsidR="00332093" w:rsidRPr="000B5DA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18256F71" w14:textId="77777777" w:rsidR="00332093" w:rsidRPr="000B5DA9" w:rsidRDefault="00332093">
            <w:pPr>
              <w:spacing w:line="276" w:lineRule="auto"/>
              <w:rPr>
                <w:rFonts w:cs="Arial"/>
              </w:rPr>
            </w:pPr>
            <w:r>
              <w:rPr>
                <w:rFonts w:cs="Arial"/>
              </w:rPr>
              <w:t>2% intensity</w:t>
            </w:r>
          </w:p>
        </w:tc>
        <w:tc>
          <w:tcPr>
            <w:tcW w:w="990" w:type="dxa"/>
            <w:tcBorders>
              <w:top w:val="single" w:sz="4" w:space="0" w:color="auto"/>
              <w:left w:val="single" w:sz="4" w:space="0" w:color="auto"/>
              <w:bottom w:val="single" w:sz="4" w:space="0" w:color="auto"/>
              <w:right w:val="single" w:sz="4" w:space="0" w:color="auto"/>
            </w:tcBorders>
          </w:tcPr>
          <w:p w14:paraId="6F310230" w14:textId="77777777" w:rsidR="00332093" w:rsidRPr="000B5DA9" w:rsidRDefault="00332093">
            <w:pPr>
              <w:spacing w:line="276" w:lineRule="auto"/>
              <w:rPr>
                <w:rFonts w:cs="Arial"/>
              </w:rPr>
            </w:pPr>
            <w:r>
              <w:rPr>
                <w:rFonts w:cs="Arial"/>
              </w:rPr>
              <w:t>0x02</w:t>
            </w:r>
          </w:p>
        </w:tc>
        <w:tc>
          <w:tcPr>
            <w:tcW w:w="3457" w:type="dxa"/>
            <w:tcBorders>
              <w:top w:val="single" w:sz="4" w:space="0" w:color="auto"/>
              <w:left w:val="single" w:sz="4" w:space="0" w:color="auto"/>
              <w:bottom w:val="single" w:sz="4" w:space="0" w:color="auto"/>
              <w:right w:val="single" w:sz="4" w:space="0" w:color="auto"/>
            </w:tcBorders>
          </w:tcPr>
          <w:p w14:paraId="462DD7DC" w14:textId="77777777" w:rsidR="00332093" w:rsidRPr="000B5DA9" w:rsidRDefault="00332093">
            <w:pPr>
              <w:spacing w:line="276" w:lineRule="auto"/>
              <w:rPr>
                <w:rFonts w:cs="Arial"/>
              </w:rPr>
            </w:pPr>
          </w:p>
        </w:tc>
      </w:tr>
      <w:tr w:rsidR="00332093" w:rsidRPr="000B5DA9" w14:paraId="4CF86564" w14:textId="77777777" w:rsidTr="00332093">
        <w:trPr>
          <w:jc w:val="center"/>
        </w:trPr>
        <w:tc>
          <w:tcPr>
            <w:tcW w:w="2647" w:type="dxa"/>
            <w:vMerge/>
            <w:tcBorders>
              <w:left w:val="single" w:sz="4" w:space="0" w:color="auto"/>
              <w:right w:val="single" w:sz="4" w:space="0" w:color="auto"/>
            </w:tcBorders>
            <w:vAlign w:val="center"/>
          </w:tcPr>
          <w:p w14:paraId="219C5161" w14:textId="77777777" w:rsidR="00332093" w:rsidRPr="000B5DA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04EAAA2B" w14:textId="77777777" w:rsidR="00332093" w:rsidRPr="000B5DA9" w:rsidRDefault="00332093">
            <w:pPr>
              <w:spacing w:line="276" w:lineRule="auto"/>
              <w:rPr>
                <w:rFonts w:cs="Arial"/>
              </w:rPr>
            </w:pPr>
            <w:proofErr w:type="spellStart"/>
            <w:r>
              <w:rPr>
                <w:rFonts w:cs="Arial"/>
              </w:rPr>
              <w:t>cont</w:t>
            </w:r>
            <w:proofErr w:type="spellEnd"/>
          </w:p>
        </w:tc>
        <w:tc>
          <w:tcPr>
            <w:tcW w:w="990" w:type="dxa"/>
            <w:tcBorders>
              <w:top w:val="single" w:sz="4" w:space="0" w:color="auto"/>
              <w:left w:val="single" w:sz="4" w:space="0" w:color="auto"/>
              <w:bottom w:val="single" w:sz="4" w:space="0" w:color="auto"/>
              <w:right w:val="single" w:sz="4" w:space="0" w:color="auto"/>
            </w:tcBorders>
          </w:tcPr>
          <w:p w14:paraId="398EE261" w14:textId="77777777" w:rsidR="00332093" w:rsidRPr="000B5DA9" w:rsidRDefault="00332093">
            <w:pPr>
              <w:spacing w:line="276" w:lineRule="auto"/>
              <w:rPr>
                <w:rFonts w:cs="Arial"/>
              </w:rPr>
            </w:pPr>
          </w:p>
        </w:tc>
        <w:tc>
          <w:tcPr>
            <w:tcW w:w="3457" w:type="dxa"/>
            <w:tcBorders>
              <w:top w:val="single" w:sz="4" w:space="0" w:color="auto"/>
              <w:left w:val="single" w:sz="4" w:space="0" w:color="auto"/>
              <w:bottom w:val="single" w:sz="4" w:space="0" w:color="auto"/>
              <w:right w:val="single" w:sz="4" w:space="0" w:color="auto"/>
            </w:tcBorders>
          </w:tcPr>
          <w:p w14:paraId="398F63E7" w14:textId="77777777" w:rsidR="00332093" w:rsidRPr="000B5DA9" w:rsidRDefault="00332093">
            <w:pPr>
              <w:spacing w:line="276" w:lineRule="auto"/>
              <w:rPr>
                <w:rFonts w:cs="Arial"/>
              </w:rPr>
            </w:pPr>
          </w:p>
        </w:tc>
      </w:tr>
      <w:tr w:rsidR="00332093" w:rsidRPr="000B5DA9" w14:paraId="409E4B4D" w14:textId="77777777" w:rsidTr="00332093">
        <w:trPr>
          <w:jc w:val="center"/>
        </w:trPr>
        <w:tc>
          <w:tcPr>
            <w:tcW w:w="2647" w:type="dxa"/>
            <w:vMerge/>
            <w:tcBorders>
              <w:left w:val="single" w:sz="4" w:space="0" w:color="auto"/>
              <w:right w:val="single" w:sz="4" w:space="0" w:color="auto"/>
            </w:tcBorders>
            <w:vAlign w:val="center"/>
          </w:tcPr>
          <w:p w14:paraId="70568A50" w14:textId="77777777" w:rsidR="00332093" w:rsidRPr="000B5DA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430508DD" w14:textId="77777777" w:rsidR="00332093" w:rsidRPr="000B5DA9" w:rsidRDefault="00332093">
            <w:pPr>
              <w:spacing w:line="276" w:lineRule="auto"/>
              <w:rPr>
                <w:rFonts w:cs="Arial"/>
              </w:rPr>
            </w:pPr>
            <w:r>
              <w:rPr>
                <w:rFonts w:cs="Arial"/>
              </w:rPr>
              <w:t>100% intensity</w:t>
            </w:r>
          </w:p>
        </w:tc>
        <w:tc>
          <w:tcPr>
            <w:tcW w:w="990" w:type="dxa"/>
            <w:tcBorders>
              <w:top w:val="single" w:sz="4" w:space="0" w:color="auto"/>
              <w:left w:val="single" w:sz="4" w:space="0" w:color="auto"/>
              <w:bottom w:val="single" w:sz="4" w:space="0" w:color="auto"/>
              <w:right w:val="single" w:sz="4" w:space="0" w:color="auto"/>
            </w:tcBorders>
          </w:tcPr>
          <w:p w14:paraId="3331CC0B" w14:textId="77777777" w:rsidR="00332093" w:rsidRPr="000B5DA9" w:rsidRDefault="00332093">
            <w:pPr>
              <w:spacing w:line="276" w:lineRule="auto"/>
              <w:rPr>
                <w:rFonts w:cs="Arial"/>
              </w:rPr>
            </w:pPr>
            <w:r>
              <w:rPr>
                <w:rFonts w:cs="Arial"/>
              </w:rPr>
              <w:t>0x64</w:t>
            </w:r>
          </w:p>
        </w:tc>
        <w:tc>
          <w:tcPr>
            <w:tcW w:w="3457" w:type="dxa"/>
            <w:tcBorders>
              <w:top w:val="single" w:sz="4" w:space="0" w:color="auto"/>
              <w:left w:val="single" w:sz="4" w:space="0" w:color="auto"/>
              <w:bottom w:val="single" w:sz="4" w:space="0" w:color="auto"/>
              <w:right w:val="single" w:sz="4" w:space="0" w:color="auto"/>
            </w:tcBorders>
          </w:tcPr>
          <w:p w14:paraId="186D9FF5" w14:textId="77777777" w:rsidR="00332093" w:rsidRPr="000B5DA9" w:rsidRDefault="00332093">
            <w:pPr>
              <w:spacing w:line="276" w:lineRule="auto"/>
              <w:rPr>
                <w:rFonts w:cs="Arial"/>
              </w:rPr>
            </w:pPr>
          </w:p>
        </w:tc>
      </w:tr>
      <w:tr w:rsidR="00332093" w:rsidRPr="000B5DA9" w14:paraId="0CC868A5" w14:textId="77777777" w:rsidTr="00332093">
        <w:trPr>
          <w:jc w:val="center"/>
        </w:trPr>
        <w:tc>
          <w:tcPr>
            <w:tcW w:w="2647" w:type="dxa"/>
            <w:vMerge/>
            <w:tcBorders>
              <w:left w:val="single" w:sz="4" w:space="0" w:color="auto"/>
              <w:bottom w:val="single" w:sz="4" w:space="0" w:color="auto"/>
              <w:right w:val="single" w:sz="4" w:space="0" w:color="auto"/>
            </w:tcBorders>
            <w:vAlign w:val="center"/>
          </w:tcPr>
          <w:p w14:paraId="13BBA5E3" w14:textId="77777777" w:rsidR="00332093" w:rsidRPr="000B5DA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20D7B1EF" w14:textId="77777777" w:rsidR="00332093" w:rsidRPr="000B5DA9" w:rsidRDefault="00332093">
            <w:pPr>
              <w:spacing w:line="276"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14:paraId="0DD1E7B5" w14:textId="77777777" w:rsidR="00332093" w:rsidRPr="000B5DA9" w:rsidRDefault="00332093">
            <w:pPr>
              <w:spacing w:line="276" w:lineRule="auto"/>
              <w:rPr>
                <w:rFonts w:cs="Arial"/>
              </w:rPr>
            </w:pPr>
            <w:r>
              <w:rPr>
                <w:rFonts w:cs="Arial"/>
              </w:rPr>
              <w:t>0x65 – 0xFF</w:t>
            </w:r>
          </w:p>
        </w:tc>
        <w:tc>
          <w:tcPr>
            <w:tcW w:w="3457" w:type="dxa"/>
            <w:tcBorders>
              <w:top w:val="single" w:sz="4" w:space="0" w:color="auto"/>
              <w:left w:val="single" w:sz="4" w:space="0" w:color="auto"/>
              <w:bottom w:val="single" w:sz="4" w:space="0" w:color="auto"/>
              <w:right w:val="single" w:sz="4" w:space="0" w:color="auto"/>
            </w:tcBorders>
          </w:tcPr>
          <w:p w14:paraId="48B2C1FA" w14:textId="77777777" w:rsidR="00332093" w:rsidRPr="000B5DA9" w:rsidRDefault="00332093">
            <w:pPr>
              <w:spacing w:line="276" w:lineRule="auto"/>
              <w:rPr>
                <w:rFonts w:cs="Arial"/>
              </w:rPr>
            </w:pPr>
          </w:p>
        </w:tc>
      </w:tr>
    </w:tbl>
    <w:p w14:paraId="7F6326BA" w14:textId="77777777" w:rsidR="00332093" w:rsidRPr="000B5DA9" w:rsidRDefault="00332093">
      <w:pPr>
        <w:rPr>
          <w:rFonts w:cs="Arial"/>
        </w:rPr>
      </w:pPr>
    </w:p>
    <w:p w14:paraId="19D1B4E5" w14:textId="77777777" w:rsidR="00332093" w:rsidRDefault="00332093" w:rsidP="00332093">
      <w:pPr>
        <w:pStyle w:val="Heading3"/>
      </w:pPr>
      <w:bookmarkStart w:id="29" w:name="_Toc65750431"/>
      <w:r w:rsidRPr="00B9479B">
        <w:t>MD-REQ-192193/C-</w:t>
      </w:r>
      <w:proofErr w:type="spellStart"/>
      <w:r w:rsidRPr="00B9479B">
        <w:t>LightAmbColor_No_Actl</w:t>
      </w:r>
      <w:proofErr w:type="spellEnd"/>
      <w:r w:rsidRPr="00B9479B">
        <w:t xml:space="preserve"> - Variant 2</w:t>
      </w:r>
      <w:bookmarkEnd w:id="29"/>
    </w:p>
    <w:p w14:paraId="1D156A78" w14:textId="77777777" w:rsidR="00332093" w:rsidRPr="00267124" w:rsidRDefault="00332093">
      <w:pPr>
        <w:rPr>
          <w:rFonts w:cs="Arial"/>
        </w:rPr>
      </w:pPr>
      <w:r w:rsidRPr="00267124">
        <w:rPr>
          <w:rFonts w:cs="Arial"/>
          <w:b/>
        </w:rPr>
        <w:t>Message Type</w:t>
      </w:r>
      <w:r w:rsidRPr="00267124">
        <w:rPr>
          <w:rFonts w:cs="Arial"/>
        </w:rPr>
        <w:t>:  Status</w:t>
      </w:r>
    </w:p>
    <w:p w14:paraId="59A236B0" w14:textId="77777777" w:rsidR="00332093" w:rsidRPr="00267124" w:rsidRDefault="00332093">
      <w:pPr>
        <w:rPr>
          <w:rFonts w:cs="Arial"/>
        </w:rPr>
      </w:pPr>
    </w:p>
    <w:p w14:paraId="3F18E783" w14:textId="77777777" w:rsidR="00332093" w:rsidRPr="00267124" w:rsidRDefault="00332093">
      <w:pPr>
        <w:rPr>
          <w:rFonts w:cs="Arial"/>
        </w:rPr>
      </w:pPr>
      <w:r w:rsidRPr="00267124">
        <w:rPr>
          <w:rFonts w:cs="Arial"/>
        </w:rPr>
        <w:lastRenderedPageBreak/>
        <w:t>This signal gives status of ambient lighting color</w:t>
      </w:r>
      <w:r>
        <w:rPr>
          <w:rFonts w:cs="Arial"/>
        </w:rPr>
        <w:t xml:space="preserve"> (variant 2)</w:t>
      </w:r>
      <w:r w:rsidRPr="00267124">
        <w:rPr>
          <w:rFonts w:cs="Arial"/>
        </w:rPr>
        <w:t xml:space="preserve"> status.</w:t>
      </w:r>
    </w:p>
    <w:p w14:paraId="397663CF" w14:textId="77777777" w:rsidR="00332093" w:rsidRPr="00267124"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1831"/>
        <w:gridCol w:w="1049"/>
        <w:gridCol w:w="3907"/>
      </w:tblGrid>
      <w:tr w:rsidR="00332093" w:rsidRPr="00267124" w14:paraId="29FA6B1E" w14:textId="77777777" w:rsidTr="00332093">
        <w:trPr>
          <w:jc w:val="center"/>
        </w:trPr>
        <w:tc>
          <w:tcPr>
            <w:tcW w:w="2827" w:type="dxa"/>
            <w:tcBorders>
              <w:top w:val="single" w:sz="4" w:space="0" w:color="auto"/>
              <w:left w:val="single" w:sz="4" w:space="0" w:color="auto"/>
              <w:bottom w:val="single" w:sz="4" w:space="0" w:color="auto"/>
              <w:right w:val="single" w:sz="4" w:space="0" w:color="auto"/>
            </w:tcBorders>
            <w:hideMark/>
          </w:tcPr>
          <w:p w14:paraId="0DDFC02A" w14:textId="77777777" w:rsidR="00332093" w:rsidRPr="00267124" w:rsidRDefault="00332093">
            <w:pPr>
              <w:spacing w:line="276" w:lineRule="auto"/>
              <w:rPr>
                <w:rFonts w:cs="Arial"/>
                <w:b/>
              </w:rPr>
            </w:pPr>
            <w:r w:rsidRPr="00267124">
              <w:rPr>
                <w:rFonts w:cs="Arial"/>
                <w:b/>
              </w:rPr>
              <w:t>Logical Signal Name</w:t>
            </w:r>
          </w:p>
        </w:tc>
        <w:tc>
          <w:tcPr>
            <w:tcW w:w="1831" w:type="dxa"/>
            <w:tcBorders>
              <w:top w:val="single" w:sz="4" w:space="0" w:color="auto"/>
              <w:left w:val="single" w:sz="4" w:space="0" w:color="auto"/>
              <w:bottom w:val="single" w:sz="4" w:space="0" w:color="auto"/>
              <w:right w:val="single" w:sz="4" w:space="0" w:color="auto"/>
            </w:tcBorders>
            <w:hideMark/>
          </w:tcPr>
          <w:p w14:paraId="5BDBB511" w14:textId="77777777" w:rsidR="00332093" w:rsidRPr="00267124" w:rsidRDefault="00332093">
            <w:pPr>
              <w:spacing w:line="276" w:lineRule="auto"/>
              <w:rPr>
                <w:rFonts w:cs="Arial"/>
                <w:b/>
              </w:rPr>
            </w:pPr>
            <w:r w:rsidRPr="00267124">
              <w:rPr>
                <w:rFonts w:cs="Arial"/>
                <w:b/>
              </w:rPr>
              <w:t>Literals</w:t>
            </w:r>
          </w:p>
        </w:tc>
        <w:tc>
          <w:tcPr>
            <w:tcW w:w="1049" w:type="dxa"/>
            <w:tcBorders>
              <w:top w:val="single" w:sz="4" w:space="0" w:color="auto"/>
              <w:left w:val="single" w:sz="4" w:space="0" w:color="auto"/>
              <w:bottom w:val="single" w:sz="4" w:space="0" w:color="auto"/>
              <w:right w:val="single" w:sz="4" w:space="0" w:color="auto"/>
            </w:tcBorders>
            <w:hideMark/>
          </w:tcPr>
          <w:p w14:paraId="16BE34A8" w14:textId="77777777" w:rsidR="00332093" w:rsidRPr="00267124" w:rsidRDefault="00332093">
            <w:pPr>
              <w:spacing w:line="276" w:lineRule="auto"/>
              <w:rPr>
                <w:rFonts w:cs="Arial"/>
                <w:b/>
              </w:rPr>
            </w:pPr>
            <w:r w:rsidRPr="00267124">
              <w:rPr>
                <w:rFonts w:cs="Arial"/>
                <w:b/>
              </w:rPr>
              <w:t>Value</w:t>
            </w:r>
          </w:p>
        </w:tc>
        <w:tc>
          <w:tcPr>
            <w:tcW w:w="3907" w:type="dxa"/>
            <w:tcBorders>
              <w:top w:val="single" w:sz="4" w:space="0" w:color="auto"/>
              <w:left w:val="single" w:sz="4" w:space="0" w:color="auto"/>
              <w:bottom w:val="single" w:sz="4" w:space="0" w:color="auto"/>
              <w:right w:val="single" w:sz="4" w:space="0" w:color="auto"/>
            </w:tcBorders>
            <w:hideMark/>
          </w:tcPr>
          <w:p w14:paraId="19F6BE97" w14:textId="77777777" w:rsidR="00332093" w:rsidRPr="00267124" w:rsidRDefault="00332093">
            <w:pPr>
              <w:spacing w:line="276" w:lineRule="auto"/>
              <w:rPr>
                <w:rFonts w:cs="Arial"/>
                <w:b/>
              </w:rPr>
            </w:pPr>
            <w:r w:rsidRPr="00267124">
              <w:rPr>
                <w:rFonts w:cs="Arial"/>
                <w:b/>
              </w:rPr>
              <w:t>Description</w:t>
            </w:r>
          </w:p>
        </w:tc>
      </w:tr>
      <w:tr w:rsidR="00332093" w:rsidRPr="00267124" w14:paraId="0AFC0D26" w14:textId="77777777" w:rsidTr="00332093">
        <w:trPr>
          <w:jc w:val="center"/>
        </w:trPr>
        <w:tc>
          <w:tcPr>
            <w:tcW w:w="2827" w:type="dxa"/>
            <w:vMerge w:val="restart"/>
            <w:tcBorders>
              <w:top w:val="single" w:sz="4" w:space="0" w:color="auto"/>
              <w:left w:val="single" w:sz="4" w:space="0" w:color="auto"/>
              <w:right w:val="single" w:sz="4" w:space="0" w:color="auto"/>
            </w:tcBorders>
          </w:tcPr>
          <w:p w14:paraId="06EC2396" w14:textId="77777777" w:rsidR="00332093" w:rsidRPr="00267124" w:rsidRDefault="00332093">
            <w:pPr>
              <w:widowControl w:val="0"/>
              <w:tabs>
                <w:tab w:val="left" w:pos="720"/>
              </w:tabs>
              <w:spacing w:line="276" w:lineRule="auto"/>
              <w:rPr>
                <w:rFonts w:cs="Arial"/>
              </w:rPr>
            </w:pPr>
            <w:proofErr w:type="spellStart"/>
            <w:r>
              <w:rPr>
                <w:rFonts w:cs="Arial"/>
              </w:rPr>
              <w:t>LightAmbColor_No_Actl</w:t>
            </w:r>
            <w:proofErr w:type="spellEnd"/>
            <w:r>
              <w:rPr>
                <w:rFonts w:cs="Arial"/>
              </w:rPr>
              <w:t xml:space="preserve"> – Variant 2</w:t>
            </w:r>
          </w:p>
          <w:p w14:paraId="2C1DE21F" w14:textId="77777777" w:rsidR="00332093" w:rsidRPr="00267124" w:rsidRDefault="00332093">
            <w:pPr>
              <w:spacing w:line="276" w:lineRule="auto"/>
              <w:rPr>
                <w:rFonts w:cs="Arial"/>
              </w:rPr>
            </w:pPr>
          </w:p>
        </w:tc>
        <w:tc>
          <w:tcPr>
            <w:tcW w:w="1831" w:type="dxa"/>
            <w:tcBorders>
              <w:top w:val="single" w:sz="4" w:space="0" w:color="auto"/>
              <w:left w:val="single" w:sz="4" w:space="0" w:color="auto"/>
              <w:bottom w:val="single" w:sz="4" w:space="0" w:color="auto"/>
              <w:right w:val="single" w:sz="4" w:space="0" w:color="auto"/>
            </w:tcBorders>
          </w:tcPr>
          <w:p w14:paraId="117894AF" w14:textId="77777777" w:rsidR="00332093" w:rsidRPr="00267124" w:rsidRDefault="00332093">
            <w:pPr>
              <w:spacing w:line="276" w:lineRule="auto"/>
              <w:rPr>
                <w:rFonts w:cs="Arial"/>
              </w:rPr>
            </w:pPr>
            <w:r>
              <w:rPr>
                <w:rFonts w:cs="Arial"/>
              </w:rPr>
              <w:t>Inactive</w:t>
            </w:r>
          </w:p>
        </w:tc>
        <w:tc>
          <w:tcPr>
            <w:tcW w:w="1049" w:type="dxa"/>
            <w:tcBorders>
              <w:top w:val="single" w:sz="4" w:space="0" w:color="auto"/>
              <w:left w:val="single" w:sz="4" w:space="0" w:color="auto"/>
              <w:bottom w:val="single" w:sz="4" w:space="0" w:color="auto"/>
              <w:right w:val="single" w:sz="4" w:space="0" w:color="auto"/>
            </w:tcBorders>
          </w:tcPr>
          <w:p w14:paraId="59ECB3BF" w14:textId="77777777" w:rsidR="00332093" w:rsidRPr="00267124" w:rsidRDefault="00332093">
            <w:pPr>
              <w:spacing w:line="276" w:lineRule="auto"/>
              <w:rPr>
                <w:rFonts w:cs="Arial"/>
              </w:rPr>
            </w:pPr>
            <w:r>
              <w:rPr>
                <w:rFonts w:cs="Arial"/>
              </w:rPr>
              <w:t>0x00</w:t>
            </w:r>
          </w:p>
        </w:tc>
        <w:tc>
          <w:tcPr>
            <w:tcW w:w="3907" w:type="dxa"/>
            <w:tcBorders>
              <w:top w:val="single" w:sz="4" w:space="0" w:color="auto"/>
              <w:left w:val="single" w:sz="4" w:space="0" w:color="auto"/>
              <w:bottom w:val="single" w:sz="4" w:space="0" w:color="auto"/>
              <w:right w:val="single" w:sz="4" w:space="0" w:color="auto"/>
            </w:tcBorders>
            <w:vAlign w:val="center"/>
          </w:tcPr>
          <w:p w14:paraId="68B88CBD" w14:textId="77777777" w:rsidR="00332093" w:rsidRPr="00267124" w:rsidRDefault="00332093">
            <w:pPr>
              <w:autoSpaceDE w:val="0"/>
              <w:autoSpaceDN w:val="0"/>
              <w:adjustRightInd w:val="0"/>
              <w:spacing w:line="276" w:lineRule="auto"/>
              <w:rPr>
                <w:rFonts w:cs="Arial"/>
              </w:rPr>
            </w:pPr>
          </w:p>
        </w:tc>
      </w:tr>
      <w:tr w:rsidR="00332093" w:rsidRPr="00267124" w14:paraId="72248000" w14:textId="77777777" w:rsidTr="00332093">
        <w:trPr>
          <w:jc w:val="center"/>
        </w:trPr>
        <w:tc>
          <w:tcPr>
            <w:tcW w:w="2827" w:type="dxa"/>
            <w:vMerge/>
            <w:tcBorders>
              <w:left w:val="single" w:sz="4" w:space="0" w:color="auto"/>
              <w:right w:val="single" w:sz="4" w:space="0" w:color="auto"/>
            </w:tcBorders>
            <w:vAlign w:val="center"/>
            <w:hideMark/>
          </w:tcPr>
          <w:p w14:paraId="02912028" w14:textId="77777777" w:rsidR="00332093" w:rsidRPr="00267124" w:rsidRDefault="00332093">
            <w:pPr>
              <w:rPr>
                <w:rFonts w:cs="Arial"/>
              </w:rPr>
            </w:pPr>
          </w:p>
        </w:tc>
        <w:tc>
          <w:tcPr>
            <w:tcW w:w="1831" w:type="dxa"/>
            <w:tcBorders>
              <w:top w:val="single" w:sz="4" w:space="0" w:color="auto"/>
              <w:left w:val="single" w:sz="4" w:space="0" w:color="auto"/>
              <w:bottom w:val="single" w:sz="4" w:space="0" w:color="auto"/>
              <w:right w:val="single" w:sz="4" w:space="0" w:color="auto"/>
            </w:tcBorders>
          </w:tcPr>
          <w:p w14:paraId="148B5E99" w14:textId="77777777" w:rsidR="00332093" w:rsidRPr="00267124" w:rsidRDefault="00332093">
            <w:pPr>
              <w:spacing w:line="276" w:lineRule="auto"/>
              <w:rPr>
                <w:rFonts w:cs="Arial"/>
              </w:rPr>
            </w:pPr>
            <w:r>
              <w:rPr>
                <w:rFonts w:cs="Arial"/>
              </w:rPr>
              <w:t>Color ID1</w:t>
            </w:r>
          </w:p>
        </w:tc>
        <w:tc>
          <w:tcPr>
            <w:tcW w:w="1049" w:type="dxa"/>
            <w:tcBorders>
              <w:top w:val="single" w:sz="4" w:space="0" w:color="auto"/>
              <w:left w:val="single" w:sz="4" w:space="0" w:color="auto"/>
              <w:bottom w:val="single" w:sz="4" w:space="0" w:color="auto"/>
              <w:right w:val="single" w:sz="4" w:space="0" w:color="auto"/>
            </w:tcBorders>
          </w:tcPr>
          <w:p w14:paraId="41B8D2AD" w14:textId="77777777" w:rsidR="00332093" w:rsidRPr="00267124" w:rsidRDefault="00332093">
            <w:pPr>
              <w:spacing w:line="276" w:lineRule="auto"/>
              <w:rPr>
                <w:rFonts w:cs="Arial"/>
              </w:rPr>
            </w:pPr>
            <w:r>
              <w:rPr>
                <w:rFonts w:cs="Arial"/>
              </w:rPr>
              <w:t>0x01</w:t>
            </w:r>
          </w:p>
        </w:tc>
        <w:tc>
          <w:tcPr>
            <w:tcW w:w="3907" w:type="dxa"/>
            <w:tcBorders>
              <w:top w:val="single" w:sz="4" w:space="0" w:color="auto"/>
              <w:left w:val="single" w:sz="4" w:space="0" w:color="auto"/>
              <w:bottom w:val="single" w:sz="4" w:space="0" w:color="auto"/>
              <w:right w:val="single" w:sz="4" w:space="0" w:color="auto"/>
            </w:tcBorders>
          </w:tcPr>
          <w:p w14:paraId="6A76FF14" w14:textId="77777777" w:rsidR="00332093" w:rsidRPr="00267124" w:rsidRDefault="00332093">
            <w:pPr>
              <w:spacing w:line="276" w:lineRule="auto"/>
              <w:rPr>
                <w:rFonts w:cs="Arial"/>
              </w:rPr>
            </w:pPr>
          </w:p>
        </w:tc>
      </w:tr>
      <w:tr w:rsidR="00332093" w:rsidRPr="00267124" w14:paraId="33454F6F" w14:textId="77777777" w:rsidTr="00332093">
        <w:trPr>
          <w:jc w:val="center"/>
        </w:trPr>
        <w:tc>
          <w:tcPr>
            <w:tcW w:w="2827" w:type="dxa"/>
            <w:vMerge/>
            <w:tcBorders>
              <w:left w:val="single" w:sz="4" w:space="0" w:color="auto"/>
              <w:right w:val="single" w:sz="4" w:space="0" w:color="auto"/>
            </w:tcBorders>
            <w:vAlign w:val="center"/>
            <w:hideMark/>
          </w:tcPr>
          <w:p w14:paraId="7D4F62C1" w14:textId="77777777" w:rsidR="00332093" w:rsidRPr="00267124" w:rsidRDefault="00332093">
            <w:pPr>
              <w:rPr>
                <w:rFonts w:cs="Arial"/>
              </w:rPr>
            </w:pPr>
          </w:p>
        </w:tc>
        <w:tc>
          <w:tcPr>
            <w:tcW w:w="1831" w:type="dxa"/>
            <w:tcBorders>
              <w:top w:val="single" w:sz="4" w:space="0" w:color="auto"/>
              <w:left w:val="single" w:sz="4" w:space="0" w:color="auto"/>
              <w:bottom w:val="single" w:sz="4" w:space="0" w:color="auto"/>
              <w:right w:val="single" w:sz="4" w:space="0" w:color="auto"/>
            </w:tcBorders>
          </w:tcPr>
          <w:p w14:paraId="698C6F89" w14:textId="77777777" w:rsidR="00332093" w:rsidRPr="00267124" w:rsidRDefault="00332093">
            <w:pPr>
              <w:spacing w:line="276" w:lineRule="auto"/>
              <w:rPr>
                <w:rFonts w:cs="Arial"/>
              </w:rPr>
            </w:pPr>
            <w:r>
              <w:rPr>
                <w:rFonts w:cs="Arial"/>
              </w:rPr>
              <w:t>Color ID2</w:t>
            </w:r>
          </w:p>
        </w:tc>
        <w:tc>
          <w:tcPr>
            <w:tcW w:w="1049" w:type="dxa"/>
            <w:tcBorders>
              <w:top w:val="single" w:sz="4" w:space="0" w:color="auto"/>
              <w:left w:val="single" w:sz="4" w:space="0" w:color="auto"/>
              <w:bottom w:val="single" w:sz="4" w:space="0" w:color="auto"/>
              <w:right w:val="single" w:sz="4" w:space="0" w:color="auto"/>
            </w:tcBorders>
          </w:tcPr>
          <w:p w14:paraId="4B9FCA7D" w14:textId="77777777" w:rsidR="00332093" w:rsidRPr="00267124" w:rsidRDefault="00332093">
            <w:pPr>
              <w:spacing w:line="276" w:lineRule="auto"/>
              <w:rPr>
                <w:rFonts w:cs="Arial"/>
              </w:rPr>
            </w:pPr>
            <w:r>
              <w:rPr>
                <w:rFonts w:cs="Arial"/>
              </w:rPr>
              <w:t>0x02</w:t>
            </w:r>
          </w:p>
        </w:tc>
        <w:tc>
          <w:tcPr>
            <w:tcW w:w="3907" w:type="dxa"/>
            <w:tcBorders>
              <w:top w:val="single" w:sz="4" w:space="0" w:color="auto"/>
              <w:left w:val="single" w:sz="4" w:space="0" w:color="auto"/>
              <w:bottom w:val="single" w:sz="4" w:space="0" w:color="auto"/>
              <w:right w:val="single" w:sz="4" w:space="0" w:color="auto"/>
            </w:tcBorders>
          </w:tcPr>
          <w:p w14:paraId="4C27F095" w14:textId="77777777" w:rsidR="00332093" w:rsidRPr="00267124" w:rsidRDefault="00332093">
            <w:pPr>
              <w:spacing w:line="276" w:lineRule="auto"/>
              <w:rPr>
                <w:rFonts w:cs="Arial"/>
              </w:rPr>
            </w:pPr>
          </w:p>
        </w:tc>
      </w:tr>
      <w:tr w:rsidR="00332093" w:rsidRPr="00267124" w14:paraId="3EA75FC0" w14:textId="77777777" w:rsidTr="00332093">
        <w:trPr>
          <w:jc w:val="center"/>
        </w:trPr>
        <w:tc>
          <w:tcPr>
            <w:tcW w:w="2827" w:type="dxa"/>
            <w:vMerge/>
            <w:tcBorders>
              <w:left w:val="single" w:sz="4" w:space="0" w:color="auto"/>
              <w:right w:val="single" w:sz="4" w:space="0" w:color="auto"/>
            </w:tcBorders>
            <w:vAlign w:val="center"/>
            <w:hideMark/>
          </w:tcPr>
          <w:p w14:paraId="05051DDC" w14:textId="77777777" w:rsidR="00332093" w:rsidRPr="00267124" w:rsidRDefault="00332093">
            <w:pPr>
              <w:rPr>
                <w:rFonts w:cs="Arial"/>
              </w:rPr>
            </w:pPr>
          </w:p>
        </w:tc>
        <w:tc>
          <w:tcPr>
            <w:tcW w:w="1831" w:type="dxa"/>
            <w:tcBorders>
              <w:top w:val="single" w:sz="4" w:space="0" w:color="auto"/>
              <w:left w:val="single" w:sz="4" w:space="0" w:color="auto"/>
              <w:bottom w:val="single" w:sz="4" w:space="0" w:color="auto"/>
              <w:right w:val="single" w:sz="4" w:space="0" w:color="auto"/>
            </w:tcBorders>
          </w:tcPr>
          <w:p w14:paraId="30572DCE" w14:textId="77777777" w:rsidR="00332093" w:rsidRPr="00267124" w:rsidRDefault="00332093">
            <w:pPr>
              <w:spacing w:line="276" w:lineRule="auto"/>
              <w:rPr>
                <w:rFonts w:cs="Arial"/>
              </w:rPr>
            </w:pPr>
            <w:r>
              <w:rPr>
                <w:rFonts w:cs="Arial"/>
              </w:rPr>
              <w:t>Color ID3</w:t>
            </w:r>
          </w:p>
        </w:tc>
        <w:tc>
          <w:tcPr>
            <w:tcW w:w="1049" w:type="dxa"/>
            <w:tcBorders>
              <w:top w:val="single" w:sz="4" w:space="0" w:color="auto"/>
              <w:left w:val="single" w:sz="4" w:space="0" w:color="auto"/>
              <w:bottom w:val="single" w:sz="4" w:space="0" w:color="auto"/>
              <w:right w:val="single" w:sz="4" w:space="0" w:color="auto"/>
            </w:tcBorders>
          </w:tcPr>
          <w:p w14:paraId="1B850A1C" w14:textId="77777777" w:rsidR="00332093" w:rsidRPr="00267124" w:rsidRDefault="00332093">
            <w:pPr>
              <w:spacing w:line="276" w:lineRule="auto"/>
              <w:rPr>
                <w:rFonts w:cs="Arial"/>
              </w:rPr>
            </w:pPr>
            <w:r>
              <w:rPr>
                <w:rFonts w:cs="Arial"/>
              </w:rPr>
              <w:t>0x03</w:t>
            </w:r>
          </w:p>
        </w:tc>
        <w:tc>
          <w:tcPr>
            <w:tcW w:w="3907" w:type="dxa"/>
            <w:tcBorders>
              <w:top w:val="single" w:sz="4" w:space="0" w:color="auto"/>
              <w:left w:val="single" w:sz="4" w:space="0" w:color="auto"/>
              <w:bottom w:val="single" w:sz="4" w:space="0" w:color="auto"/>
              <w:right w:val="single" w:sz="4" w:space="0" w:color="auto"/>
            </w:tcBorders>
          </w:tcPr>
          <w:p w14:paraId="59E19895" w14:textId="77777777" w:rsidR="00332093" w:rsidRPr="00267124" w:rsidRDefault="00332093">
            <w:pPr>
              <w:spacing w:line="276" w:lineRule="auto"/>
              <w:rPr>
                <w:rFonts w:cs="Arial"/>
              </w:rPr>
            </w:pPr>
          </w:p>
        </w:tc>
      </w:tr>
      <w:tr w:rsidR="00332093" w:rsidRPr="00267124" w14:paraId="1A9FCA5E" w14:textId="77777777" w:rsidTr="00332093">
        <w:trPr>
          <w:jc w:val="center"/>
        </w:trPr>
        <w:tc>
          <w:tcPr>
            <w:tcW w:w="2827" w:type="dxa"/>
            <w:vMerge/>
            <w:tcBorders>
              <w:left w:val="single" w:sz="4" w:space="0" w:color="auto"/>
              <w:right w:val="single" w:sz="4" w:space="0" w:color="auto"/>
            </w:tcBorders>
            <w:vAlign w:val="center"/>
          </w:tcPr>
          <w:p w14:paraId="36111780" w14:textId="77777777" w:rsidR="00332093" w:rsidRPr="00267124" w:rsidRDefault="00332093">
            <w:pPr>
              <w:rPr>
                <w:rFonts w:cs="Arial"/>
              </w:rPr>
            </w:pPr>
          </w:p>
        </w:tc>
        <w:tc>
          <w:tcPr>
            <w:tcW w:w="1831" w:type="dxa"/>
            <w:tcBorders>
              <w:top w:val="single" w:sz="4" w:space="0" w:color="auto"/>
              <w:left w:val="single" w:sz="4" w:space="0" w:color="auto"/>
              <w:bottom w:val="single" w:sz="4" w:space="0" w:color="auto"/>
              <w:right w:val="single" w:sz="4" w:space="0" w:color="auto"/>
            </w:tcBorders>
          </w:tcPr>
          <w:p w14:paraId="48BF5FAB" w14:textId="77777777" w:rsidR="00332093" w:rsidRPr="00267124" w:rsidRDefault="00332093">
            <w:pPr>
              <w:spacing w:line="276" w:lineRule="auto"/>
              <w:rPr>
                <w:rFonts w:cs="Arial"/>
              </w:rPr>
            </w:pPr>
            <w:r>
              <w:rPr>
                <w:rFonts w:cs="Arial"/>
              </w:rPr>
              <w:t>Cont.</w:t>
            </w:r>
          </w:p>
        </w:tc>
        <w:tc>
          <w:tcPr>
            <w:tcW w:w="1049" w:type="dxa"/>
            <w:tcBorders>
              <w:top w:val="single" w:sz="4" w:space="0" w:color="auto"/>
              <w:left w:val="single" w:sz="4" w:space="0" w:color="auto"/>
              <w:bottom w:val="single" w:sz="4" w:space="0" w:color="auto"/>
              <w:right w:val="single" w:sz="4" w:space="0" w:color="auto"/>
            </w:tcBorders>
          </w:tcPr>
          <w:p w14:paraId="70C5F89D" w14:textId="77777777" w:rsidR="00332093" w:rsidRPr="00267124" w:rsidRDefault="00332093">
            <w:pPr>
              <w:spacing w:line="276" w:lineRule="auto"/>
              <w:rPr>
                <w:rFonts w:cs="Arial"/>
              </w:rPr>
            </w:pPr>
            <w:r>
              <w:rPr>
                <w:rFonts w:cs="Arial"/>
              </w:rPr>
              <w:t>0x04 – 0xFF</w:t>
            </w:r>
          </w:p>
        </w:tc>
        <w:tc>
          <w:tcPr>
            <w:tcW w:w="3907" w:type="dxa"/>
            <w:tcBorders>
              <w:top w:val="single" w:sz="4" w:space="0" w:color="auto"/>
              <w:left w:val="single" w:sz="4" w:space="0" w:color="auto"/>
              <w:bottom w:val="single" w:sz="4" w:space="0" w:color="auto"/>
              <w:right w:val="single" w:sz="4" w:space="0" w:color="auto"/>
            </w:tcBorders>
          </w:tcPr>
          <w:p w14:paraId="75DF8289" w14:textId="77777777" w:rsidR="00332093" w:rsidRPr="00267124" w:rsidRDefault="00332093">
            <w:pPr>
              <w:spacing w:line="276" w:lineRule="auto"/>
              <w:rPr>
                <w:rFonts w:cs="Arial"/>
              </w:rPr>
            </w:pPr>
            <w:r>
              <w:rPr>
                <w:rFonts w:cs="Arial"/>
              </w:rPr>
              <w:t>Reference separate document with the ambient light Colors and Color ID’s used</w:t>
            </w:r>
          </w:p>
        </w:tc>
      </w:tr>
    </w:tbl>
    <w:p w14:paraId="7F2330B7" w14:textId="77777777" w:rsidR="00332093" w:rsidRPr="00267124" w:rsidRDefault="00332093">
      <w:pPr>
        <w:rPr>
          <w:rFonts w:cs="Arial"/>
        </w:rPr>
      </w:pPr>
    </w:p>
    <w:p w14:paraId="0410E202" w14:textId="77777777" w:rsidR="00332093" w:rsidRDefault="00332093" w:rsidP="00332093">
      <w:pPr>
        <w:pStyle w:val="Heading3"/>
      </w:pPr>
      <w:bookmarkStart w:id="30" w:name="_Toc65750432"/>
      <w:r w:rsidRPr="00B9479B">
        <w:t>MD-REQ-192194/C-</w:t>
      </w:r>
      <w:proofErr w:type="spellStart"/>
      <w:r w:rsidRPr="00B9479B">
        <w:t>LightAmbIntsty_No_Actl</w:t>
      </w:r>
      <w:proofErr w:type="spellEnd"/>
      <w:r w:rsidRPr="00B9479B">
        <w:t xml:space="preserve"> - Variant 2</w:t>
      </w:r>
      <w:bookmarkEnd w:id="30"/>
    </w:p>
    <w:p w14:paraId="16BB0E37" w14:textId="77777777" w:rsidR="00332093" w:rsidRPr="00B45124" w:rsidRDefault="00332093">
      <w:pPr>
        <w:rPr>
          <w:rFonts w:cs="Arial"/>
        </w:rPr>
      </w:pPr>
      <w:r w:rsidRPr="00B45124">
        <w:rPr>
          <w:rFonts w:cs="Arial"/>
          <w:b/>
        </w:rPr>
        <w:t>Message Type</w:t>
      </w:r>
      <w:r w:rsidRPr="00B45124">
        <w:rPr>
          <w:rFonts w:cs="Arial"/>
        </w:rPr>
        <w:t>:  Status</w:t>
      </w:r>
    </w:p>
    <w:p w14:paraId="211D2342" w14:textId="77777777" w:rsidR="00332093" w:rsidRPr="00B45124" w:rsidRDefault="00332093">
      <w:pPr>
        <w:rPr>
          <w:rFonts w:cs="Arial"/>
        </w:rPr>
      </w:pPr>
    </w:p>
    <w:p w14:paraId="75DE5531" w14:textId="77777777" w:rsidR="00332093" w:rsidRPr="00B45124" w:rsidRDefault="00332093">
      <w:pPr>
        <w:rPr>
          <w:rFonts w:cs="Arial"/>
        </w:rPr>
      </w:pPr>
      <w:r w:rsidRPr="00B45124">
        <w:rPr>
          <w:rFonts w:cs="Arial"/>
        </w:rPr>
        <w:t>This signal gives the status of Ambient Lighting Intensity.</w:t>
      </w:r>
    </w:p>
    <w:p w14:paraId="6D773E2C" w14:textId="77777777" w:rsidR="00332093" w:rsidRPr="00B45124"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3690"/>
        <w:gridCol w:w="900"/>
        <w:gridCol w:w="2377"/>
      </w:tblGrid>
      <w:tr w:rsidR="00332093" w:rsidRPr="00B45124" w14:paraId="4922CFAD" w14:textId="77777777" w:rsidTr="00332093">
        <w:trPr>
          <w:jc w:val="center"/>
        </w:trPr>
        <w:tc>
          <w:tcPr>
            <w:tcW w:w="2647" w:type="dxa"/>
            <w:tcBorders>
              <w:top w:val="single" w:sz="4" w:space="0" w:color="auto"/>
              <w:left w:val="single" w:sz="4" w:space="0" w:color="auto"/>
              <w:bottom w:val="single" w:sz="4" w:space="0" w:color="auto"/>
              <w:right w:val="single" w:sz="4" w:space="0" w:color="auto"/>
            </w:tcBorders>
            <w:hideMark/>
          </w:tcPr>
          <w:p w14:paraId="1299041D" w14:textId="77777777" w:rsidR="00332093" w:rsidRPr="00B45124" w:rsidRDefault="00332093">
            <w:pPr>
              <w:spacing w:line="276" w:lineRule="auto"/>
              <w:rPr>
                <w:rFonts w:cs="Arial"/>
                <w:b/>
              </w:rPr>
            </w:pPr>
            <w:r w:rsidRPr="00B45124">
              <w:rPr>
                <w:rFonts w:cs="Arial"/>
                <w:b/>
              </w:rPr>
              <w:t>Logical Signal Name</w:t>
            </w:r>
          </w:p>
        </w:tc>
        <w:tc>
          <w:tcPr>
            <w:tcW w:w="3690" w:type="dxa"/>
            <w:tcBorders>
              <w:top w:val="single" w:sz="4" w:space="0" w:color="auto"/>
              <w:left w:val="single" w:sz="4" w:space="0" w:color="auto"/>
              <w:bottom w:val="single" w:sz="4" w:space="0" w:color="auto"/>
              <w:right w:val="single" w:sz="4" w:space="0" w:color="auto"/>
            </w:tcBorders>
            <w:hideMark/>
          </w:tcPr>
          <w:p w14:paraId="133F9631" w14:textId="77777777" w:rsidR="00332093" w:rsidRPr="00B45124" w:rsidRDefault="00332093">
            <w:pPr>
              <w:spacing w:line="276" w:lineRule="auto"/>
              <w:rPr>
                <w:rFonts w:cs="Arial"/>
                <w:b/>
              </w:rPr>
            </w:pPr>
            <w:r w:rsidRPr="00B4512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09719E7C" w14:textId="77777777" w:rsidR="00332093" w:rsidRPr="00B45124" w:rsidRDefault="00332093">
            <w:pPr>
              <w:spacing w:line="276" w:lineRule="auto"/>
              <w:rPr>
                <w:rFonts w:cs="Arial"/>
                <w:b/>
              </w:rPr>
            </w:pPr>
            <w:r w:rsidRPr="00B45124">
              <w:rPr>
                <w:rFonts w:cs="Arial"/>
                <w:b/>
              </w:rPr>
              <w:t>Value</w:t>
            </w:r>
          </w:p>
        </w:tc>
        <w:tc>
          <w:tcPr>
            <w:tcW w:w="2377" w:type="dxa"/>
            <w:tcBorders>
              <w:top w:val="single" w:sz="4" w:space="0" w:color="auto"/>
              <w:left w:val="single" w:sz="4" w:space="0" w:color="auto"/>
              <w:bottom w:val="single" w:sz="4" w:space="0" w:color="auto"/>
              <w:right w:val="single" w:sz="4" w:space="0" w:color="auto"/>
            </w:tcBorders>
            <w:hideMark/>
          </w:tcPr>
          <w:p w14:paraId="66D9B5DD" w14:textId="77777777" w:rsidR="00332093" w:rsidRPr="00B45124" w:rsidRDefault="00332093">
            <w:pPr>
              <w:spacing w:line="276" w:lineRule="auto"/>
              <w:rPr>
                <w:rFonts w:cs="Arial"/>
                <w:b/>
              </w:rPr>
            </w:pPr>
            <w:r w:rsidRPr="00B45124">
              <w:rPr>
                <w:rFonts w:cs="Arial"/>
                <w:b/>
              </w:rPr>
              <w:t>Description</w:t>
            </w:r>
          </w:p>
        </w:tc>
      </w:tr>
      <w:tr w:rsidR="00332093" w:rsidRPr="00B45124" w14:paraId="26718278" w14:textId="77777777" w:rsidTr="00332093">
        <w:trPr>
          <w:jc w:val="center"/>
        </w:trPr>
        <w:tc>
          <w:tcPr>
            <w:tcW w:w="2647" w:type="dxa"/>
            <w:vMerge w:val="restart"/>
            <w:tcBorders>
              <w:top w:val="single" w:sz="4" w:space="0" w:color="auto"/>
              <w:left w:val="single" w:sz="4" w:space="0" w:color="auto"/>
              <w:right w:val="single" w:sz="4" w:space="0" w:color="auto"/>
            </w:tcBorders>
          </w:tcPr>
          <w:p w14:paraId="57860B5E" w14:textId="77777777" w:rsidR="00332093" w:rsidRPr="00B45124" w:rsidRDefault="00332093">
            <w:pPr>
              <w:spacing w:line="276" w:lineRule="auto"/>
              <w:rPr>
                <w:rFonts w:cs="Arial"/>
              </w:rPr>
            </w:pPr>
            <w:proofErr w:type="spellStart"/>
            <w:r>
              <w:rPr>
                <w:rFonts w:cs="Arial"/>
              </w:rPr>
              <w:t>LightAmbIntsty_No_Actl</w:t>
            </w:r>
            <w:proofErr w:type="spellEnd"/>
            <w:r>
              <w:rPr>
                <w:rFonts w:cs="Arial"/>
              </w:rPr>
              <w:t xml:space="preserve"> – Variant 2</w:t>
            </w:r>
          </w:p>
        </w:tc>
        <w:tc>
          <w:tcPr>
            <w:tcW w:w="3690" w:type="dxa"/>
            <w:tcBorders>
              <w:top w:val="single" w:sz="4" w:space="0" w:color="auto"/>
              <w:left w:val="single" w:sz="4" w:space="0" w:color="auto"/>
              <w:bottom w:val="single" w:sz="4" w:space="0" w:color="auto"/>
              <w:right w:val="single" w:sz="4" w:space="0" w:color="auto"/>
            </w:tcBorders>
          </w:tcPr>
          <w:p w14:paraId="4C6F0817" w14:textId="77777777" w:rsidR="00332093" w:rsidRPr="00B45124" w:rsidRDefault="00332093">
            <w:pPr>
              <w:spacing w:line="276" w:lineRule="auto"/>
              <w:rPr>
                <w:rFonts w:cs="Arial"/>
              </w:rPr>
            </w:pPr>
            <w:r>
              <w:rPr>
                <w:rFonts w:cs="Arial"/>
              </w:rPr>
              <w:t>0% Intensity / Ambient Lighting OFF</w:t>
            </w:r>
          </w:p>
        </w:tc>
        <w:tc>
          <w:tcPr>
            <w:tcW w:w="900" w:type="dxa"/>
            <w:tcBorders>
              <w:top w:val="single" w:sz="4" w:space="0" w:color="auto"/>
              <w:left w:val="single" w:sz="4" w:space="0" w:color="auto"/>
              <w:bottom w:val="single" w:sz="4" w:space="0" w:color="auto"/>
              <w:right w:val="single" w:sz="4" w:space="0" w:color="auto"/>
            </w:tcBorders>
          </w:tcPr>
          <w:p w14:paraId="5A962642" w14:textId="77777777" w:rsidR="00332093" w:rsidRPr="00B45124" w:rsidRDefault="00332093">
            <w:pPr>
              <w:spacing w:line="276" w:lineRule="auto"/>
              <w:rPr>
                <w:rFonts w:cs="Arial"/>
              </w:rPr>
            </w:pPr>
            <w:r>
              <w:rPr>
                <w:rFonts w:cs="Arial"/>
              </w:rPr>
              <w:t>0x00</w:t>
            </w:r>
          </w:p>
        </w:tc>
        <w:tc>
          <w:tcPr>
            <w:tcW w:w="2377" w:type="dxa"/>
            <w:tcBorders>
              <w:top w:val="single" w:sz="4" w:space="0" w:color="auto"/>
              <w:left w:val="single" w:sz="4" w:space="0" w:color="auto"/>
              <w:bottom w:val="single" w:sz="4" w:space="0" w:color="auto"/>
              <w:right w:val="single" w:sz="4" w:space="0" w:color="auto"/>
            </w:tcBorders>
            <w:vAlign w:val="center"/>
          </w:tcPr>
          <w:p w14:paraId="4D468BE4" w14:textId="77777777" w:rsidR="00332093" w:rsidRPr="00B45124" w:rsidRDefault="00332093">
            <w:pPr>
              <w:autoSpaceDE w:val="0"/>
              <w:autoSpaceDN w:val="0"/>
              <w:adjustRightInd w:val="0"/>
              <w:spacing w:line="276" w:lineRule="auto"/>
              <w:rPr>
                <w:rFonts w:cs="Arial"/>
              </w:rPr>
            </w:pPr>
          </w:p>
        </w:tc>
      </w:tr>
      <w:tr w:rsidR="00332093" w:rsidRPr="00B45124" w14:paraId="2240C0B5" w14:textId="77777777" w:rsidTr="00332093">
        <w:trPr>
          <w:jc w:val="center"/>
        </w:trPr>
        <w:tc>
          <w:tcPr>
            <w:tcW w:w="2647" w:type="dxa"/>
            <w:vMerge/>
            <w:tcBorders>
              <w:left w:val="single" w:sz="4" w:space="0" w:color="auto"/>
              <w:right w:val="single" w:sz="4" w:space="0" w:color="auto"/>
            </w:tcBorders>
            <w:vAlign w:val="center"/>
          </w:tcPr>
          <w:p w14:paraId="6BA70ADC" w14:textId="77777777" w:rsidR="00332093" w:rsidRPr="00B45124" w:rsidRDefault="00332093">
            <w:pPr>
              <w:rPr>
                <w:rFonts w:cs="Arial"/>
              </w:rPr>
            </w:pPr>
          </w:p>
        </w:tc>
        <w:tc>
          <w:tcPr>
            <w:tcW w:w="3690" w:type="dxa"/>
            <w:tcBorders>
              <w:top w:val="single" w:sz="4" w:space="0" w:color="auto"/>
              <w:left w:val="single" w:sz="4" w:space="0" w:color="auto"/>
              <w:bottom w:val="single" w:sz="4" w:space="0" w:color="auto"/>
              <w:right w:val="single" w:sz="4" w:space="0" w:color="auto"/>
            </w:tcBorders>
          </w:tcPr>
          <w:p w14:paraId="02588EE4" w14:textId="77777777" w:rsidR="00332093" w:rsidRPr="00B45124" w:rsidRDefault="00332093">
            <w:pPr>
              <w:spacing w:line="276" w:lineRule="auto"/>
              <w:rPr>
                <w:rFonts w:cs="Arial"/>
              </w:rPr>
            </w:pPr>
            <w:r>
              <w:rPr>
                <w:rFonts w:cs="Arial"/>
              </w:rPr>
              <w:t>1% Intensity / Ambient Lighting ON</w:t>
            </w:r>
          </w:p>
        </w:tc>
        <w:tc>
          <w:tcPr>
            <w:tcW w:w="900" w:type="dxa"/>
            <w:tcBorders>
              <w:top w:val="single" w:sz="4" w:space="0" w:color="auto"/>
              <w:left w:val="single" w:sz="4" w:space="0" w:color="auto"/>
              <w:bottom w:val="single" w:sz="4" w:space="0" w:color="auto"/>
              <w:right w:val="single" w:sz="4" w:space="0" w:color="auto"/>
            </w:tcBorders>
          </w:tcPr>
          <w:p w14:paraId="1A6E62C6" w14:textId="77777777" w:rsidR="00332093" w:rsidRPr="00B45124" w:rsidRDefault="00332093">
            <w:pPr>
              <w:spacing w:line="276" w:lineRule="auto"/>
              <w:rPr>
                <w:rFonts w:cs="Arial"/>
              </w:rPr>
            </w:pPr>
            <w:r>
              <w:rPr>
                <w:rFonts w:cs="Arial"/>
              </w:rPr>
              <w:t>0x01</w:t>
            </w:r>
          </w:p>
        </w:tc>
        <w:tc>
          <w:tcPr>
            <w:tcW w:w="2377" w:type="dxa"/>
            <w:tcBorders>
              <w:top w:val="single" w:sz="4" w:space="0" w:color="auto"/>
              <w:left w:val="single" w:sz="4" w:space="0" w:color="auto"/>
              <w:bottom w:val="single" w:sz="4" w:space="0" w:color="auto"/>
              <w:right w:val="single" w:sz="4" w:space="0" w:color="auto"/>
            </w:tcBorders>
          </w:tcPr>
          <w:p w14:paraId="17D00446" w14:textId="77777777" w:rsidR="00332093" w:rsidRPr="00B45124" w:rsidRDefault="00332093">
            <w:pPr>
              <w:spacing w:line="276" w:lineRule="auto"/>
              <w:rPr>
                <w:rFonts w:cs="Arial"/>
              </w:rPr>
            </w:pPr>
          </w:p>
        </w:tc>
      </w:tr>
      <w:tr w:rsidR="00332093" w:rsidRPr="00B45124" w14:paraId="7631F613" w14:textId="77777777" w:rsidTr="00332093">
        <w:trPr>
          <w:jc w:val="center"/>
        </w:trPr>
        <w:tc>
          <w:tcPr>
            <w:tcW w:w="2647" w:type="dxa"/>
            <w:vMerge/>
            <w:tcBorders>
              <w:left w:val="single" w:sz="4" w:space="0" w:color="auto"/>
              <w:right w:val="single" w:sz="4" w:space="0" w:color="auto"/>
            </w:tcBorders>
            <w:vAlign w:val="center"/>
          </w:tcPr>
          <w:p w14:paraId="292D99FA" w14:textId="77777777" w:rsidR="00332093" w:rsidRPr="00B45124" w:rsidRDefault="00332093">
            <w:pPr>
              <w:rPr>
                <w:rFonts w:cs="Arial"/>
              </w:rPr>
            </w:pPr>
          </w:p>
        </w:tc>
        <w:tc>
          <w:tcPr>
            <w:tcW w:w="3690" w:type="dxa"/>
            <w:tcBorders>
              <w:top w:val="single" w:sz="4" w:space="0" w:color="auto"/>
              <w:left w:val="single" w:sz="4" w:space="0" w:color="auto"/>
              <w:bottom w:val="single" w:sz="4" w:space="0" w:color="auto"/>
              <w:right w:val="single" w:sz="4" w:space="0" w:color="auto"/>
            </w:tcBorders>
          </w:tcPr>
          <w:p w14:paraId="5578C477" w14:textId="77777777" w:rsidR="00332093" w:rsidRPr="00B45124" w:rsidRDefault="00332093">
            <w:pPr>
              <w:spacing w:line="276" w:lineRule="auto"/>
              <w:rPr>
                <w:rFonts w:cs="Arial"/>
              </w:rPr>
            </w:pPr>
            <w:r>
              <w:rPr>
                <w:rFonts w:cs="Arial"/>
              </w:rPr>
              <w:t>2% Intensity / Ambient Lighting ON</w:t>
            </w:r>
          </w:p>
        </w:tc>
        <w:tc>
          <w:tcPr>
            <w:tcW w:w="900" w:type="dxa"/>
            <w:tcBorders>
              <w:top w:val="single" w:sz="4" w:space="0" w:color="auto"/>
              <w:left w:val="single" w:sz="4" w:space="0" w:color="auto"/>
              <w:bottom w:val="single" w:sz="4" w:space="0" w:color="auto"/>
              <w:right w:val="single" w:sz="4" w:space="0" w:color="auto"/>
            </w:tcBorders>
          </w:tcPr>
          <w:p w14:paraId="1515EF5C" w14:textId="77777777" w:rsidR="00332093" w:rsidRPr="00B45124" w:rsidRDefault="00332093">
            <w:pPr>
              <w:spacing w:line="276" w:lineRule="auto"/>
              <w:rPr>
                <w:rFonts w:cs="Arial"/>
              </w:rPr>
            </w:pPr>
            <w:r>
              <w:rPr>
                <w:rFonts w:cs="Arial"/>
              </w:rPr>
              <w:t>0x02</w:t>
            </w:r>
          </w:p>
        </w:tc>
        <w:tc>
          <w:tcPr>
            <w:tcW w:w="2377" w:type="dxa"/>
            <w:tcBorders>
              <w:top w:val="single" w:sz="4" w:space="0" w:color="auto"/>
              <w:left w:val="single" w:sz="4" w:space="0" w:color="auto"/>
              <w:bottom w:val="single" w:sz="4" w:space="0" w:color="auto"/>
              <w:right w:val="single" w:sz="4" w:space="0" w:color="auto"/>
            </w:tcBorders>
          </w:tcPr>
          <w:p w14:paraId="058C6601" w14:textId="77777777" w:rsidR="00332093" w:rsidRPr="00B45124" w:rsidRDefault="00332093">
            <w:pPr>
              <w:spacing w:line="276" w:lineRule="auto"/>
              <w:rPr>
                <w:rFonts w:cs="Arial"/>
              </w:rPr>
            </w:pPr>
          </w:p>
        </w:tc>
      </w:tr>
      <w:tr w:rsidR="00332093" w:rsidRPr="00B45124" w14:paraId="45226D08" w14:textId="77777777" w:rsidTr="00332093">
        <w:trPr>
          <w:jc w:val="center"/>
        </w:trPr>
        <w:tc>
          <w:tcPr>
            <w:tcW w:w="2647" w:type="dxa"/>
            <w:vMerge/>
            <w:tcBorders>
              <w:left w:val="single" w:sz="4" w:space="0" w:color="auto"/>
              <w:right w:val="single" w:sz="4" w:space="0" w:color="auto"/>
            </w:tcBorders>
            <w:vAlign w:val="center"/>
          </w:tcPr>
          <w:p w14:paraId="75BA1C34" w14:textId="77777777" w:rsidR="00332093" w:rsidRPr="00B45124" w:rsidRDefault="00332093">
            <w:pPr>
              <w:rPr>
                <w:rFonts w:cs="Arial"/>
              </w:rPr>
            </w:pPr>
          </w:p>
        </w:tc>
        <w:tc>
          <w:tcPr>
            <w:tcW w:w="3690" w:type="dxa"/>
            <w:tcBorders>
              <w:top w:val="single" w:sz="4" w:space="0" w:color="auto"/>
              <w:left w:val="single" w:sz="4" w:space="0" w:color="auto"/>
              <w:bottom w:val="single" w:sz="4" w:space="0" w:color="auto"/>
              <w:right w:val="single" w:sz="4" w:space="0" w:color="auto"/>
            </w:tcBorders>
          </w:tcPr>
          <w:p w14:paraId="7FD8E6E8" w14:textId="77777777" w:rsidR="00332093" w:rsidRPr="00B45124" w:rsidRDefault="00332093">
            <w:pPr>
              <w:spacing w:line="276" w:lineRule="auto"/>
              <w:rPr>
                <w:rFonts w:cs="Arial"/>
              </w:rPr>
            </w:pPr>
            <w:r>
              <w:rPr>
                <w:rFonts w:cs="Arial"/>
              </w:rPr>
              <w:t>3% Intensity / Ambient Lighting ON</w:t>
            </w:r>
          </w:p>
        </w:tc>
        <w:tc>
          <w:tcPr>
            <w:tcW w:w="900" w:type="dxa"/>
            <w:tcBorders>
              <w:top w:val="single" w:sz="4" w:space="0" w:color="auto"/>
              <w:left w:val="single" w:sz="4" w:space="0" w:color="auto"/>
              <w:bottom w:val="single" w:sz="4" w:space="0" w:color="auto"/>
              <w:right w:val="single" w:sz="4" w:space="0" w:color="auto"/>
            </w:tcBorders>
          </w:tcPr>
          <w:p w14:paraId="3F1F4166" w14:textId="77777777" w:rsidR="00332093" w:rsidRPr="00B45124" w:rsidRDefault="00332093">
            <w:pPr>
              <w:spacing w:line="276" w:lineRule="auto"/>
              <w:rPr>
                <w:rFonts w:cs="Arial"/>
              </w:rPr>
            </w:pPr>
            <w:r>
              <w:rPr>
                <w:rFonts w:cs="Arial"/>
              </w:rPr>
              <w:t>0x03</w:t>
            </w:r>
          </w:p>
        </w:tc>
        <w:tc>
          <w:tcPr>
            <w:tcW w:w="2377" w:type="dxa"/>
            <w:tcBorders>
              <w:top w:val="single" w:sz="4" w:space="0" w:color="auto"/>
              <w:left w:val="single" w:sz="4" w:space="0" w:color="auto"/>
              <w:bottom w:val="single" w:sz="4" w:space="0" w:color="auto"/>
              <w:right w:val="single" w:sz="4" w:space="0" w:color="auto"/>
            </w:tcBorders>
          </w:tcPr>
          <w:p w14:paraId="2D1CCE48" w14:textId="77777777" w:rsidR="00332093" w:rsidRPr="00B45124" w:rsidRDefault="00332093">
            <w:pPr>
              <w:spacing w:line="276" w:lineRule="auto"/>
              <w:rPr>
                <w:rFonts w:cs="Arial"/>
              </w:rPr>
            </w:pPr>
          </w:p>
        </w:tc>
      </w:tr>
      <w:tr w:rsidR="00332093" w:rsidRPr="00B45124" w14:paraId="6D14F343" w14:textId="77777777" w:rsidTr="00332093">
        <w:trPr>
          <w:jc w:val="center"/>
        </w:trPr>
        <w:tc>
          <w:tcPr>
            <w:tcW w:w="2647" w:type="dxa"/>
            <w:vMerge/>
            <w:tcBorders>
              <w:left w:val="single" w:sz="4" w:space="0" w:color="auto"/>
              <w:right w:val="single" w:sz="4" w:space="0" w:color="auto"/>
            </w:tcBorders>
            <w:vAlign w:val="center"/>
          </w:tcPr>
          <w:p w14:paraId="54BDB3AE" w14:textId="77777777" w:rsidR="00332093" w:rsidRPr="00B45124" w:rsidRDefault="00332093">
            <w:pPr>
              <w:rPr>
                <w:rFonts w:cs="Arial"/>
              </w:rPr>
            </w:pPr>
          </w:p>
        </w:tc>
        <w:tc>
          <w:tcPr>
            <w:tcW w:w="3690" w:type="dxa"/>
            <w:tcBorders>
              <w:top w:val="single" w:sz="4" w:space="0" w:color="auto"/>
              <w:left w:val="single" w:sz="4" w:space="0" w:color="auto"/>
              <w:bottom w:val="single" w:sz="4" w:space="0" w:color="auto"/>
              <w:right w:val="single" w:sz="4" w:space="0" w:color="auto"/>
            </w:tcBorders>
          </w:tcPr>
          <w:p w14:paraId="0CA30A02" w14:textId="77777777" w:rsidR="00332093" w:rsidRPr="00B45124" w:rsidRDefault="00332093">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14:paraId="65C3A280" w14:textId="77777777" w:rsidR="00332093" w:rsidRPr="00B45124" w:rsidRDefault="00332093">
            <w:pPr>
              <w:spacing w:line="276" w:lineRule="auto"/>
              <w:rPr>
                <w:rFonts w:cs="Arial"/>
              </w:rPr>
            </w:pPr>
          </w:p>
        </w:tc>
        <w:tc>
          <w:tcPr>
            <w:tcW w:w="2377" w:type="dxa"/>
            <w:tcBorders>
              <w:top w:val="single" w:sz="4" w:space="0" w:color="auto"/>
              <w:left w:val="single" w:sz="4" w:space="0" w:color="auto"/>
              <w:bottom w:val="single" w:sz="4" w:space="0" w:color="auto"/>
              <w:right w:val="single" w:sz="4" w:space="0" w:color="auto"/>
            </w:tcBorders>
          </w:tcPr>
          <w:p w14:paraId="1D3DF60C" w14:textId="77777777" w:rsidR="00332093" w:rsidRPr="00B45124" w:rsidRDefault="00332093">
            <w:pPr>
              <w:spacing w:line="276" w:lineRule="auto"/>
              <w:rPr>
                <w:rFonts w:cs="Arial"/>
              </w:rPr>
            </w:pPr>
          </w:p>
        </w:tc>
      </w:tr>
      <w:tr w:rsidR="00332093" w:rsidRPr="00B45124" w14:paraId="2C493B5E" w14:textId="77777777" w:rsidTr="00332093">
        <w:trPr>
          <w:jc w:val="center"/>
        </w:trPr>
        <w:tc>
          <w:tcPr>
            <w:tcW w:w="2647" w:type="dxa"/>
            <w:vMerge/>
            <w:tcBorders>
              <w:left w:val="single" w:sz="4" w:space="0" w:color="auto"/>
              <w:bottom w:val="single" w:sz="4" w:space="0" w:color="auto"/>
              <w:right w:val="single" w:sz="4" w:space="0" w:color="auto"/>
            </w:tcBorders>
            <w:vAlign w:val="center"/>
          </w:tcPr>
          <w:p w14:paraId="57C5476D" w14:textId="77777777" w:rsidR="00332093" w:rsidRPr="00B45124" w:rsidRDefault="00332093">
            <w:pPr>
              <w:rPr>
                <w:rFonts w:cs="Arial"/>
              </w:rPr>
            </w:pPr>
          </w:p>
        </w:tc>
        <w:tc>
          <w:tcPr>
            <w:tcW w:w="3690" w:type="dxa"/>
            <w:tcBorders>
              <w:top w:val="single" w:sz="4" w:space="0" w:color="auto"/>
              <w:left w:val="single" w:sz="4" w:space="0" w:color="auto"/>
              <w:bottom w:val="single" w:sz="4" w:space="0" w:color="auto"/>
              <w:right w:val="single" w:sz="4" w:space="0" w:color="auto"/>
            </w:tcBorders>
          </w:tcPr>
          <w:p w14:paraId="465204A0" w14:textId="77777777" w:rsidR="00332093" w:rsidRPr="00B45124" w:rsidRDefault="00332093">
            <w:pPr>
              <w:spacing w:line="276" w:lineRule="auto"/>
              <w:rPr>
                <w:rFonts w:cs="Arial"/>
              </w:rPr>
            </w:pPr>
            <w:r>
              <w:rPr>
                <w:rFonts w:cs="Arial"/>
              </w:rPr>
              <w:t>100% Intensity / Ambient Lighting ON</w:t>
            </w:r>
          </w:p>
        </w:tc>
        <w:tc>
          <w:tcPr>
            <w:tcW w:w="900" w:type="dxa"/>
            <w:tcBorders>
              <w:top w:val="single" w:sz="4" w:space="0" w:color="auto"/>
              <w:left w:val="single" w:sz="4" w:space="0" w:color="auto"/>
              <w:bottom w:val="single" w:sz="4" w:space="0" w:color="auto"/>
              <w:right w:val="single" w:sz="4" w:space="0" w:color="auto"/>
            </w:tcBorders>
          </w:tcPr>
          <w:p w14:paraId="53885AC5" w14:textId="77777777" w:rsidR="00332093" w:rsidRPr="00B45124" w:rsidRDefault="00332093">
            <w:pPr>
              <w:spacing w:line="276" w:lineRule="auto"/>
              <w:rPr>
                <w:rFonts w:cs="Arial"/>
              </w:rPr>
            </w:pPr>
            <w:r>
              <w:rPr>
                <w:rFonts w:cs="Arial"/>
              </w:rPr>
              <w:t>0x64</w:t>
            </w:r>
          </w:p>
        </w:tc>
        <w:tc>
          <w:tcPr>
            <w:tcW w:w="2377" w:type="dxa"/>
            <w:tcBorders>
              <w:top w:val="single" w:sz="4" w:space="0" w:color="auto"/>
              <w:left w:val="single" w:sz="4" w:space="0" w:color="auto"/>
              <w:bottom w:val="single" w:sz="4" w:space="0" w:color="auto"/>
              <w:right w:val="single" w:sz="4" w:space="0" w:color="auto"/>
            </w:tcBorders>
          </w:tcPr>
          <w:p w14:paraId="310F1FF1" w14:textId="77777777" w:rsidR="00332093" w:rsidRPr="00B45124" w:rsidRDefault="00332093">
            <w:pPr>
              <w:spacing w:line="276" w:lineRule="auto"/>
              <w:rPr>
                <w:rFonts w:cs="Arial"/>
              </w:rPr>
            </w:pPr>
          </w:p>
        </w:tc>
      </w:tr>
    </w:tbl>
    <w:p w14:paraId="10773E52" w14:textId="77777777" w:rsidR="00332093" w:rsidRPr="00B45124" w:rsidRDefault="00332093">
      <w:pPr>
        <w:rPr>
          <w:rFonts w:cs="Arial"/>
        </w:rPr>
      </w:pPr>
    </w:p>
    <w:p w14:paraId="499E99F8" w14:textId="77777777" w:rsidR="00332093" w:rsidRDefault="00332093" w:rsidP="00332093">
      <w:pPr>
        <w:pStyle w:val="Heading3"/>
      </w:pPr>
      <w:bookmarkStart w:id="31" w:name="_Toc65750433"/>
      <w:r w:rsidRPr="00B9479B">
        <w:t>MD-REQ-192189/B-</w:t>
      </w:r>
      <w:proofErr w:type="spellStart"/>
      <w:r w:rsidRPr="00B9479B">
        <w:t>LightAmbColor_No_Rq</w:t>
      </w:r>
      <w:proofErr w:type="spellEnd"/>
      <w:r w:rsidRPr="00B9479B">
        <w:t xml:space="preserve"> - Variant 2</w:t>
      </w:r>
      <w:bookmarkEnd w:id="31"/>
    </w:p>
    <w:p w14:paraId="64859230" w14:textId="77777777" w:rsidR="00332093" w:rsidRPr="00A163AE" w:rsidRDefault="00332093">
      <w:pPr>
        <w:rPr>
          <w:rFonts w:cs="Arial"/>
        </w:rPr>
      </w:pPr>
      <w:r w:rsidRPr="00A163AE">
        <w:rPr>
          <w:rFonts w:cs="Arial"/>
          <w:b/>
        </w:rPr>
        <w:t>Message Type:</w:t>
      </w:r>
      <w:r w:rsidRPr="00A163AE">
        <w:rPr>
          <w:rFonts w:cs="Arial"/>
        </w:rPr>
        <w:t xml:space="preserve">  Request</w:t>
      </w:r>
    </w:p>
    <w:p w14:paraId="73462622" w14:textId="77777777" w:rsidR="00332093" w:rsidRPr="00A163AE" w:rsidRDefault="00332093">
      <w:pPr>
        <w:rPr>
          <w:rFonts w:cs="Arial"/>
        </w:rPr>
      </w:pPr>
    </w:p>
    <w:p w14:paraId="6531D95D" w14:textId="77777777" w:rsidR="00332093" w:rsidRPr="00A163AE" w:rsidRDefault="00332093">
      <w:pPr>
        <w:rPr>
          <w:rFonts w:cs="Arial"/>
        </w:rPr>
      </w:pPr>
      <w:r>
        <w:rPr>
          <w:rFonts w:cs="Arial"/>
        </w:rPr>
        <w:t>The Ambient Lighting Client uses this signal to request the</w:t>
      </w:r>
      <w:r w:rsidRPr="00A163AE">
        <w:rPr>
          <w:rFonts w:cs="Arial"/>
        </w:rPr>
        <w:t xml:space="preserve"> color selection for ambient lighting</w:t>
      </w:r>
      <w:r>
        <w:rPr>
          <w:rFonts w:cs="Arial"/>
        </w:rPr>
        <w:t xml:space="preserve"> from the Ambient Lighting Server</w:t>
      </w:r>
      <w:r w:rsidRPr="00A163AE">
        <w:rPr>
          <w:rFonts w:cs="Arial"/>
        </w:rPr>
        <w:t>.</w:t>
      </w:r>
    </w:p>
    <w:p w14:paraId="446CBE18" w14:textId="77777777" w:rsidR="00332093" w:rsidRPr="00A163AE"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191"/>
        <w:gridCol w:w="1409"/>
        <w:gridCol w:w="3547"/>
      </w:tblGrid>
      <w:tr w:rsidR="00332093" w:rsidRPr="00A163AE" w14:paraId="32EE13D6" w14:textId="77777777" w:rsidTr="00332093">
        <w:trPr>
          <w:jc w:val="center"/>
        </w:trPr>
        <w:tc>
          <w:tcPr>
            <w:tcW w:w="2467" w:type="dxa"/>
            <w:tcBorders>
              <w:top w:val="single" w:sz="4" w:space="0" w:color="auto"/>
              <w:left w:val="single" w:sz="4" w:space="0" w:color="auto"/>
              <w:bottom w:val="single" w:sz="4" w:space="0" w:color="auto"/>
              <w:right w:val="single" w:sz="4" w:space="0" w:color="auto"/>
            </w:tcBorders>
            <w:hideMark/>
          </w:tcPr>
          <w:p w14:paraId="1AC57B7C" w14:textId="77777777" w:rsidR="00332093" w:rsidRPr="00A163AE" w:rsidRDefault="00332093">
            <w:pPr>
              <w:spacing w:line="276" w:lineRule="auto"/>
              <w:rPr>
                <w:rFonts w:cs="Arial"/>
                <w:b/>
              </w:rPr>
            </w:pPr>
            <w:r w:rsidRPr="00A163AE">
              <w:rPr>
                <w:rFonts w:cs="Arial"/>
                <w:b/>
              </w:rPr>
              <w:t>Logical Signal Name</w:t>
            </w:r>
          </w:p>
        </w:tc>
        <w:tc>
          <w:tcPr>
            <w:tcW w:w="2191" w:type="dxa"/>
            <w:tcBorders>
              <w:top w:val="single" w:sz="4" w:space="0" w:color="auto"/>
              <w:left w:val="single" w:sz="4" w:space="0" w:color="auto"/>
              <w:bottom w:val="single" w:sz="4" w:space="0" w:color="auto"/>
              <w:right w:val="single" w:sz="4" w:space="0" w:color="auto"/>
            </w:tcBorders>
            <w:hideMark/>
          </w:tcPr>
          <w:p w14:paraId="251EF294" w14:textId="77777777" w:rsidR="00332093" w:rsidRPr="00A163AE" w:rsidRDefault="00332093">
            <w:pPr>
              <w:spacing w:line="276" w:lineRule="auto"/>
              <w:rPr>
                <w:rFonts w:cs="Arial"/>
                <w:b/>
              </w:rPr>
            </w:pPr>
            <w:r w:rsidRPr="00A163AE">
              <w:rPr>
                <w:rFonts w:cs="Arial"/>
                <w:b/>
              </w:rPr>
              <w:t>Literals</w:t>
            </w:r>
          </w:p>
        </w:tc>
        <w:tc>
          <w:tcPr>
            <w:tcW w:w="1409" w:type="dxa"/>
            <w:tcBorders>
              <w:top w:val="single" w:sz="4" w:space="0" w:color="auto"/>
              <w:left w:val="single" w:sz="4" w:space="0" w:color="auto"/>
              <w:bottom w:val="single" w:sz="4" w:space="0" w:color="auto"/>
              <w:right w:val="single" w:sz="4" w:space="0" w:color="auto"/>
            </w:tcBorders>
            <w:hideMark/>
          </w:tcPr>
          <w:p w14:paraId="2F4CE9E3" w14:textId="77777777" w:rsidR="00332093" w:rsidRPr="00A163AE" w:rsidRDefault="00332093">
            <w:pPr>
              <w:spacing w:line="276" w:lineRule="auto"/>
              <w:rPr>
                <w:rFonts w:cs="Arial"/>
                <w:b/>
              </w:rPr>
            </w:pPr>
            <w:r w:rsidRPr="00A163AE">
              <w:rPr>
                <w:rFonts w:cs="Arial"/>
                <w:b/>
              </w:rPr>
              <w:t>Value</w:t>
            </w:r>
          </w:p>
        </w:tc>
        <w:tc>
          <w:tcPr>
            <w:tcW w:w="3547" w:type="dxa"/>
            <w:tcBorders>
              <w:top w:val="single" w:sz="4" w:space="0" w:color="auto"/>
              <w:left w:val="single" w:sz="4" w:space="0" w:color="auto"/>
              <w:bottom w:val="single" w:sz="4" w:space="0" w:color="auto"/>
              <w:right w:val="single" w:sz="4" w:space="0" w:color="auto"/>
            </w:tcBorders>
            <w:hideMark/>
          </w:tcPr>
          <w:p w14:paraId="34B5864D" w14:textId="77777777" w:rsidR="00332093" w:rsidRPr="00A163AE" w:rsidRDefault="00332093">
            <w:pPr>
              <w:spacing w:line="276" w:lineRule="auto"/>
              <w:rPr>
                <w:rFonts w:cs="Arial"/>
                <w:b/>
              </w:rPr>
            </w:pPr>
            <w:r w:rsidRPr="00A163AE">
              <w:rPr>
                <w:rFonts w:cs="Arial"/>
                <w:b/>
              </w:rPr>
              <w:t>Description</w:t>
            </w:r>
          </w:p>
        </w:tc>
      </w:tr>
      <w:tr w:rsidR="00332093" w:rsidRPr="00A163AE" w14:paraId="0FCC09BB" w14:textId="77777777" w:rsidTr="00332093">
        <w:trPr>
          <w:jc w:val="center"/>
        </w:trPr>
        <w:tc>
          <w:tcPr>
            <w:tcW w:w="2467" w:type="dxa"/>
            <w:vMerge w:val="restart"/>
            <w:tcBorders>
              <w:top w:val="single" w:sz="4" w:space="0" w:color="auto"/>
              <w:left w:val="single" w:sz="4" w:space="0" w:color="auto"/>
              <w:right w:val="single" w:sz="4" w:space="0" w:color="auto"/>
            </w:tcBorders>
          </w:tcPr>
          <w:p w14:paraId="727BC6BD" w14:textId="77777777" w:rsidR="00332093" w:rsidRPr="00A163AE" w:rsidRDefault="00332093">
            <w:pPr>
              <w:widowControl w:val="0"/>
              <w:tabs>
                <w:tab w:val="left" w:pos="720"/>
              </w:tabs>
              <w:spacing w:line="276" w:lineRule="auto"/>
              <w:rPr>
                <w:rFonts w:cs="Arial"/>
              </w:rPr>
            </w:pPr>
            <w:proofErr w:type="spellStart"/>
            <w:r>
              <w:rPr>
                <w:rFonts w:cs="Arial"/>
              </w:rPr>
              <w:t>LightAmbColor_No_Rq</w:t>
            </w:r>
            <w:proofErr w:type="spellEnd"/>
            <w:r>
              <w:rPr>
                <w:rFonts w:cs="Arial"/>
              </w:rPr>
              <w:t xml:space="preserve"> – Variant 2</w:t>
            </w:r>
          </w:p>
          <w:p w14:paraId="1184443D" w14:textId="77777777" w:rsidR="00332093" w:rsidRPr="00A163AE" w:rsidRDefault="00332093">
            <w:pPr>
              <w:spacing w:line="276" w:lineRule="auto"/>
              <w:rPr>
                <w:rFonts w:cs="Arial"/>
              </w:rPr>
            </w:pPr>
          </w:p>
        </w:tc>
        <w:tc>
          <w:tcPr>
            <w:tcW w:w="2191" w:type="dxa"/>
            <w:tcBorders>
              <w:top w:val="single" w:sz="4" w:space="0" w:color="auto"/>
              <w:left w:val="single" w:sz="4" w:space="0" w:color="auto"/>
              <w:bottom w:val="single" w:sz="4" w:space="0" w:color="auto"/>
              <w:right w:val="single" w:sz="4" w:space="0" w:color="auto"/>
            </w:tcBorders>
          </w:tcPr>
          <w:p w14:paraId="1A3A8A24" w14:textId="77777777" w:rsidR="00332093" w:rsidRPr="00A163AE" w:rsidRDefault="00332093">
            <w:pPr>
              <w:spacing w:line="276" w:lineRule="auto"/>
              <w:rPr>
                <w:rFonts w:cs="Arial"/>
              </w:rPr>
            </w:pPr>
            <w:r>
              <w:rPr>
                <w:rFonts w:cs="Arial"/>
              </w:rPr>
              <w:t>Inactive</w:t>
            </w:r>
          </w:p>
        </w:tc>
        <w:tc>
          <w:tcPr>
            <w:tcW w:w="1409" w:type="dxa"/>
            <w:tcBorders>
              <w:top w:val="single" w:sz="4" w:space="0" w:color="auto"/>
              <w:left w:val="single" w:sz="4" w:space="0" w:color="auto"/>
              <w:bottom w:val="single" w:sz="4" w:space="0" w:color="auto"/>
              <w:right w:val="single" w:sz="4" w:space="0" w:color="auto"/>
            </w:tcBorders>
          </w:tcPr>
          <w:p w14:paraId="52D24079" w14:textId="77777777" w:rsidR="00332093" w:rsidRPr="00A163AE" w:rsidRDefault="00332093">
            <w:pPr>
              <w:spacing w:line="276" w:lineRule="auto"/>
              <w:rPr>
                <w:rFonts w:cs="Arial"/>
              </w:rPr>
            </w:pPr>
            <w:r>
              <w:rPr>
                <w:rFonts w:cs="Arial"/>
              </w:rPr>
              <w:t>0x00</w:t>
            </w:r>
          </w:p>
        </w:tc>
        <w:tc>
          <w:tcPr>
            <w:tcW w:w="3547" w:type="dxa"/>
            <w:tcBorders>
              <w:top w:val="single" w:sz="4" w:space="0" w:color="auto"/>
              <w:left w:val="single" w:sz="4" w:space="0" w:color="auto"/>
              <w:bottom w:val="single" w:sz="4" w:space="0" w:color="auto"/>
              <w:right w:val="single" w:sz="4" w:space="0" w:color="auto"/>
            </w:tcBorders>
            <w:vAlign w:val="center"/>
          </w:tcPr>
          <w:p w14:paraId="6700410A" w14:textId="77777777" w:rsidR="00332093" w:rsidRPr="00A163AE" w:rsidRDefault="00332093">
            <w:pPr>
              <w:autoSpaceDE w:val="0"/>
              <w:autoSpaceDN w:val="0"/>
              <w:adjustRightInd w:val="0"/>
              <w:spacing w:line="276" w:lineRule="auto"/>
              <w:rPr>
                <w:rFonts w:cs="Arial"/>
              </w:rPr>
            </w:pPr>
          </w:p>
        </w:tc>
      </w:tr>
      <w:tr w:rsidR="00332093" w:rsidRPr="00A163AE" w14:paraId="341729FB" w14:textId="77777777" w:rsidTr="00332093">
        <w:trPr>
          <w:jc w:val="center"/>
        </w:trPr>
        <w:tc>
          <w:tcPr>
            <w:tcW w:w="2467" w:type="dxa"/>
            <w:vMerge/>
            <w:tcBorders>
              <w:left w:val="single" w:sz="4" w:space="0" w:color="auto"/>
              <w:right w:val="single" w:sz="4" w:space="0" w:color="auto"/>
            </w:tcBorders>
            <w:vAlign w:val="center"/>
            <w:hideMark/>
          </w:tcPr>
          <w:p w14:paraId="219E1065"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47E7B4C7" w14:textId="77777777" w:rsidR="00332093" w:rsidRPr="00A163AE" w:rsidRDefault="00332093">
            <w:pPr>
              <w:spacing w:line="276" w:lineRule="auto"/>
              <w:rPr>
                <w:rFonts w:cs="Arial"/>
              </w:rPr>
            </w:pPr>
            <w:r>
              <w:rPr>
                <w:rFonts w:cs="Arial"/>
              </w:rPr>
              <w:t>Color ID1</w:t>
            </w:r>
          </w:p>
        </w:tc>
        <w:tc>
          <w:tcPr>
            <w:tcW w:w="1409" w:type="dxa"/>
            <w:tcBorders>
              <w:top w:val="single" w:sz="4" w:space="0" w:color="auto"/>
              <w:left w:val="single" w:sz="4" w:space="0" w:color="auto"/>
              <w:bottom w:val="single" w:sz="4" w:space="0" w:color="auto"/>
              <w:right w:val="single" w:sz="4" w:space="0" w:color="auto"/>
            </w:tcBorders>
          </w:tcPr>
          <w:p w14:paraId="1F0F1814" w14:textId="77777777" w:rsidR="00332093" w:rsidRPr="00A163AE" w:rsidRDefault="00332093">
            <w:pPr>
              <w:spacing w:line="276" w:lineRule="auto"/>
              <w:rPr>
                <w:rFonts w:cs="Arial"/>
              </w:rPr>
            </w:pPr>
            <w:r>
              <w:rPr>
                <w:rFonts w:cs="Arial"/>
              </w:rPr>
              <w:t>0x01</w:t>
            </w:r>
          </w:p>
        </w:tc>
        <w:tc>
          <w:tcPr>
            <w:tcW w:w="3547" w:type="dxa"/>
            <w:tcBorders>
              <w:top w:val="single" w:sz="4" w:space="0" w:color="auto"/>
              <w:left w:val="single" w:sz="4" w:space="0" w:color="auto"/>
              <w:bottom w:val="single" w:sz="4" w:space="0" w:color="auto"/>
              <w:right w:val="single" w:sz="4" w:space="0" w:color="auto"/>
            </w:tcBorders>
          </w:tcPr>
          <w:p w14:paraId="211B6C51" w14:textId="77777777" w:rsidR="00332093" w:rsidRPr="00A163AE" w:rsidRDefault="00332093">
            <w:pPr>
              <w:spacing w:line="276" w:lineRule="auto"/>
              <w:rPr>
                <w:rFonts w:cs="Arial"/>
              </w:rPr>
            </w:pPr>
          </w:p>
        </w:tc>
      </w:tr>
      <w:tr w:rsidR="00332093" w:rsidRPr="00A163AE" w14:paraId="11EB01F0" w14:textId="77777777" w:rsidTr="00332093">
        <w:trPr>
          <w:jc w:val="center"/>
        </w:trPr>
        <w:tc>
          <w:tcPr>
            <w:tcW w:w="2467" w:type="dxa"/>
            <w:vMerge/>
            <w:tcBorders>
              <w:left w:val="single" w:sz="4" w:space="0" w:color="auto"/>
              <w:right w:val="single" w:sz="4" w:space="0" w:color="auto"/>
            </w:tcBorders>
            <w:vAlign w:val="center"/>
            <w:hideMark/>
          </w:tcPr>
          <w:p w14:paraId="77B251C1"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0EF75593" w14:textId="77777777" w:rsidR="00332093" w:rsidRPr="00A163AE" w:rsidRDefault="00332093">
            <w:pPr>
              <w:spacing w:line="276" w:lineRule="auto"/>
              <w:rPr>
                <w:rFonts w:cs="Arial"/>
              </w:rPr>
            </w:pPr>
            <w:r>
              <w:rPr>
                <w:rFonts w:cs="Arial"/>
              </w:rPr>
              <w:t>Color ID2</w:t>
            </w:r>
          </w:p>
        </w:tc>
        <w:tc>
          <w:tcPr>
            <w:tcW w:w="1409" w:type="dxa"/>
            <w:tcBorders>
              <w:top w:val="single" w:sz="4" w:space="0" w:color="auto"/>
              <w:left w:val="single" w:sz="4" w:space="0" w:color="auto"/>
              <w:bottom w:val="single" w:sz="4" w:space="0" w:color="auto"/>
              <w:right w:val="single" w:sz="4" w:space="0" w:color="auto"/>
            </w:tcBorders>
          </w:tcPr>
          <w:p w14:paraId="419A90A4" w14:textId="77777777" w:rsidR="00332093" w:rsidRPr="00A163AE" w:rsidRDefault="00332093">
            <w:pPr>
              <w:spacing w:line="276" w:lineRule="auto"/>
              <w:rPr>
                <w:rFonts w:cs="Arial"/>
              </w:rPr>
            </w:pPr>
            <w:r>
              <w:rPr>
                <w:rFonts w:cs="Arial"/>
              </w:rPr>
              <w:t>0x02</w:t>
            </w:r>
          </w:p>
        </w:tc>
        <w:tc>
          <w:tcPr>
            <w:tcW w:w="3547" w:type="dxa"/>
            <w:tcBorders>
              <w:top w:val="single" w:sz="4" w:space="0" w:color="auto"/>
              <w:left w:val="single" w:sz="4" w:space="0" w:color="auto"/>
              <w:bottom w:val="single" w:sz="4" w:space="0" w:color="auto"/>
              <w:right w:val="single" w:sz="4" w:space="0" w:color="auto"/>
            </w:tcBorders>
          </w:tcPr>
          <w:p w14:paraId="61ABABCF" w14:textId="77777777" w:rsidR="00332093" w:rsidRPr="00A163AE" w:rsidRDefault="00332093">
            <w:pPr>
              <w:spacing w:line="276" w:lineRule="auto"/>
              <w:rPr>
                <w:rFonts w:cs="Arial"/>
              </w:rPr>
            </w:pPr>
          </w:p>
        </w:tc>
      </w:tr>
      <w:tr w:rsidR="00332093" w:rsidRPr="00A163AE" w14:paraId="5E507D49" w14:textId="77777777" w:rsidTr="00332093">
        <w:trPr>
          <w:jc w:val="center"/>
        </w:trPr>
        <w:tc>
          <w:tcPr>
            <w:tcW w:w="2467" w:type="dxa"/>
            <w:vMerge/>
            <w:tcBorders>
              <w:left w:val="single" w:sz="4" w:space="0" w:color="auto"/>
              <w:right w:val="single" w:sz="4" w:space="0" w:color="auto"/>
            </w:tcBorders>
            <w:vAlign w:val="center"/>
            <w:hideMark/>
          </w:tcPr>
          <w:p w14:paraId="7FB61093"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06A6E70B" w14:textId="77777777" w:rsidR="00332093" w:rsidRPr="00A163AE" w:rsidRDefault="00332093">
            <w:pPr>
              <w:spacing w:line="276" w:lineRule="auto"/>
              <w:rPr>
                <w:rFonts w:cs="Arial"/>
              </w:rPr>
            </w:pPr>
            <w:r>
              <w:rPr>
                <w:rFonts w:cs="Arial"/>
              </w:rPr>
              <w:t>Color ID3</w:t>
            </w:r>
          </w:p>
        </w:tc>
        <w:tc>
          <w:tcPr>
            <w:tcW w:w="1409" w:type="dxa"/>
            <w:tcBorders>
              <w:top w:val="single" w:sz="4" w:space="0" w:color="auto"/>
              <w:left w:val="single" w:sz="4" w:space="0" w:color="auto"/>
              <w:bottom w:val="single" w:sz="4" w:space="0" w:color="auto"/>
              <w:right w:val="single" w:sz="4" w:space="0" w:color="auto"/>
            </w:tcBorders>
          </w:tcPr>
          <w:p w14:paraId="4BFA4C6A" w14:textId="77777777" w:rsidR="00332093" w:rsidRPr="00A163AE" w:rsidRDefault="00332093">
            <w:pPr>
              <w:spacing w:line="276" w:lineRule="auto"/>
              <w:rPr>
                <w:rFonts w:cs="Arial"/>
              </w:rPr>
            </w:pPr>
            <w:r>
              <w:rPr>
                <w:rFonts w:cs="Arial"/>
              </w:rPr>
              <w:t>0x03</w:t>
            </w:r>
          </w:p>
        </w:tc>
        <w:tc>
          <w:tcPr>
            <w:tcW w:w="3547" w:type="dxa"/>
            <w:tcBorders>
              <w:top w:val="single" w:sz="4" w:space="0" w:color="auto"/>
              <w:left w:val="single" w:sz="4" w:space="0" w:color="auto"/>
              <w:bottom w:val="single" w:sz="4" w:space="0" w:color="auto"/>
              <w:right w:val="single" w:sz="4" w:space="0" w:color="auto"/>
            </w:tcBorders>
          </w:tcPr>
          <w:p w14:paraId="5C5259EB" w14:textId="77777777" w:rsidR="00332093" w:rsidRPr="00A163AE" w:rsidRDefault="00332093">
            <w:pPr>
              <w:spacing w:line="276" w:lineRule="auto"/>
              <w:rPr>
                <w:rFonts w:cs="Arial"/>
              </w:rPr>
            </w:pPr>
          </w:p>
        </w:tc>
      </w:tr>
      <w:tr w:rsidR="00332093" w:rsidRPr="00A163AE" w14:paraId="0296BC2F" w14:textId="77777777" w:rsidTr="00332093">
        <w:trPr>
          <w:jc w:val="center"/>
        </w:trPr>
        <w:tc>
          <w:tcPr>
            <w:tcW w:w="2467" w:type="dxa"/>
            <w:vMerge/>
            <w:tcBorders>
              <w:left w:val="single" w:sz="4" w:space="0" w:color="auto"/>
              <w:right w:val="single" w:sz="4" w:space="0" w:color="auto"/>
            </w:tcBorders>
            <w:vAlign w:val="center"/>
          </w:tcPr>
          <w:p w14:paraId="50E34F75"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3B6C1199" w14:textId="77777777" w:rsidR="00332093" w:rsidRDefault="00332093">
            <w:pPr>
              <w:spacing w:line="276" w:lineRule="auto"/>
              <w:rPr>
                <w:rFonts w:cs="Arial"/>
              </w:rPr>
            </w:pPr>
            <w:r>
              <w:rPr>
                <w:rFonts w:cs="Arial"/>
              </w:rPr>
              <w:t>Color ID4</w:t>
            </w:r>
          </w:p>
        </w:tc>
        <w:tc>
          <w:tcPr>
            <w:tcW w:w="1409" w:type="dxa"/>
            <w:tcBorders>
              <w:top w:val="single" w:sz="4" w:space="0" w:color="auto"/>
              <w:left w:val="single" w:sz="4" w:space="0" w:color="auto"/>
              <w:bottom w:val="single" w:sz="4" w:space="0" w:color="auto"/>
              <w:right w:val="single" w:sz="4" w:space="0" w:color="auto"/>
            </w:tcBorders>
          </w:tcPr>
          <w:p w14:paraId="3BEBE91C" w14:textId="77777777" w:rsidR="00332093" w:rsidRDefault="00332093">
            <w:pPr>
              <w:spacing w:line="276" w:lineRule="auto"/>
              <w:rPr>
                <w:rFonts w:cs="Arial"/>
              </w:rPr>
            </w:pPr>
            <w:r>
              <w:rPr>
                <w:rFonts w:cs="Arial"/>
              </w:rPr>
              <w:t>0x04</w:t>
            </w:r>
          </w:p>
        </w:tc>
        <w:tc>
          <w:tcPr>
            <w:tcW w:w="3547" w:type="dxa"/>
            <w:tcBorders>
              <w:top w:val="single" w:sz="4" w:space="0" w:color="auto"/>
              <w:left w:val="single" w:sz="4" w:space="0" w:color="auto"/>
              <w:bottom w:val="single" w:sz="4" w:space="0" w:color="auto"/>
              <w:right w:val="single" w:sz="4" w:space="0" w:color="auto"/>
            </w:tcBorders>
          </w:tcPr>
          <w:p w14:paraId="645A986F" w14:textId="77777777" w:rsidR="00332093" w:rsidRPr="00A163AE" w:rsidRDefault="00332093">
            <w:pPr>
              <w:spacing w:line="276" w:lineRule="auto"/>
              <w:rPr>
                <w:rFonts w:cs="Arial"/>
              </w:rPr>
            </w:pPr>
          </w:p>
        </w:tc>
      </w:tr>
      <w:tr w:rsidR="00332093" w:rsidRPr="00A163AE" w14:paraId="7D33D525" w14:textId="77777777" w:rsidTr="00332093">
        <w:trPr>
          <w:jc w:val="center"/>
        </w:trPr>
        <w:tc>
          <w:tcPr>
            <w:tcW w:w="2467" w:type="dxa"/>
            <w:vMerge/>
            <w:tcBorders>
              <w:left w:val="single" w:sz="4" w:space="0" w:color="auto"/>
              <w:right w:val="single" w:sz="4" w:space="0" w:color="auto"/>
            </w:tcBorders>
            <w:vAlign w:val="center"/>
          </w:tcPr>
          <w:p w14:paraId="6BBE1317"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75EF4627" w14:textId="77777777" w:rsidR="00332093" w:rsidRDefault="00332093">
            <w:pPr>
              <w:spacing w:line="276" w:lineRule="auto"/>
              <w:rPr>
                <w:rFonts w:cs="Arial"/>
              </w:rPr>
            </w:pPr>
            <w:r>
              <w:rPr>
                <w:rFonts w:cs="Arial"/>
              </w:rPr>
              <w:t>Color ID5</w:t>
            </w:r>
          </w:p>
        </w:tc>
        <w:tc>
          <w:tcPr>
            <w:tcW w:w="1409" w:type="dxa"/>
            <w:tcBorders>
              <w:top w:val="single" w:sz="4" w:space="0" w:color="auto"/>
              <w:left w:val="single" w:sz="4" w:space="0" w:color="auto"/>
              <w:bottom w:val="single" w:sz="4" w:space="0" w:color="auto"/>
              <w:right w:val="single" w:sz="4" w:space="0" w:color="auto"/>
            </w:tcBorders>
          </w:tcPr>
          <w:p w14:paraId="77632D31" w14:textId="77777777" w:rsidR="00332093" w:rsidRDefault="00332093">
            <w:pPr>
              <w:spacing w:line="276" w:lineRule="auto"/>
              <w:rPr>
                <w:rFonts w:cs="Arial"/>
              </w:rPr>
            </w:pPr>
            <w:r>
              <w:rPr>
                <w:rFonts w:cs="Arial"/>
              </w:rPr>
              <w:t>0x05</w:t>
            </w:r>
          </w:p>
        </w:tc>
        <w:tc>
          <w:tcPr>
            <w:tcW w:w="3547" w:type="dxa"/>
            <w:tcBorders>
              <w:top w:val="single" w:sz="4" w:space="0" w:color="auto"/>
              <w:left w:val="single" w:sz="4" w:space="0" w:color="auto"/>
              <w:bottom w:val="single" w:sz="4" w:space="0" w:color="auto"/>
              <w:right w:val="single" w:sz="4" w:space="0" w:color="auto"/>
            </w:tcBorders>
          </w:tcPr>
          <w:p w14:paraId="32C9A7B7" w14:textId="77777777" w:rsidR="00332093" w:rsidRPr="00A163AE" w:rsidRDefault="00332093">
            <w:pPr>
              <w:spacing w:line="276" w:lineRule="auto"/>
              <w:rPr>
                <w:rFonts w:cs="Arial"/>
              </w:rPr>
            </w:pPr>
          </w:p>
        </w:tc>
      </w:tr>
      <w:tr w:rsidR="00332093" w:rsidRPr="00A163AE" w14:paraId="73CCF180" w14:textId="77777777" w:rsidTr="00332093">
        <w:trPr>
          <w:jc w:val="center"/>
        </w:trPr>
        <w:tc>
          <w:tcPr>
            <w:tcW w:w="2467" w:type="dxa"/>
            <w:vMerge/>
            <w:tcBorders>
              <w:left w:val="single" w:sz="4" w:space="0" w:color="auto"/>
              <w:right w:val="single" w:sz="4" w:space="0" w:color="auto"/>
            </w:tcBorders>
            <w:vAlign w:val="center"/>
          </w:tcPr>
          <w:p w14:paraId="4884D916"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2B890985" w14:textId="77777777" w:rsidR="00332093" w:rsidRDefault="00332093">
            <w:pPr>
              <w:spacing w:line="276" w:lineRule="auto"/>
              <w:rPr>
                <w:rFonts w:cs="Arial"/>
              </w:rPr>
            </w:pPr>
            <w:r>
              <w:rPr>
                <w:rFonts w:cs="Arial"/>
              </w:rPr>
              <w:t>Color ID6</w:t>
            </w:r>
          </w:p>
        </w:tc>
        <w:tc>
          <w:tcPr>
            <w:tcW w:w="1409" w:type="dxa"/>
            <w:tcBorders>
              <w:top w:val="single" w:sz="4" w:space="0" w:color="auto"/>
              <w:left w:val="single" w:sz="4" w:space="0" w:color="auto"/>
              <w:bottom w:val="single" w:sz="4" w:space="0" w:color="auto"/>
              <w:right w:val="single" w:sz="4" w:space="0" w:color="auto"/>
            </w:tcBorders>
          </w:tcPr>
          <w:p w14:paraId="433EF5B4" w14:textId="77777777" w:rsidR="00332093" w:rsidRDefault="00332093">
            <w:pPr>
              <w:spacing w:line="276" w:lineRule="auto"/>
              <w:rPr>
                <w:rFonts w:cs="Arial"/>
              </w:rPr>
            </w:pPr>
            <w:r>
              <w:rPr>
                <w:rFonts w:cs="Arial"/>
              </w:rPr>
              <w:t>0x06</w:t>
            </w:r>
          </w:p>
        </w:tc>
        <w:tc>
          <w:tcPr>
            <w:tcW w:w="3547" w:type="dxa"/>
            <w:tcBorders>
              <w:top w:val="single" w:sz="4" w:space="0" w:color="auto"/>
              <w:left w:val="single" w:sz="4" w:space="0" w:color="auto"/>
              <w:bottom w:val="single" w:sz="4" w:space="0" w:color="auto"/>
              <w:right w:val="single" w:sz="4" w:space="0" w:color="auto"/>
            </w:tcBorders>
          </w:tcPr>
          <w:p w14:paraId="6164D1AE" w14:textId="77777777" w:rsidR="00332093" w:rsidRPr="00A163AE" w:rsidRDefault="00332093">
            <w:pPr>
              <w:spacing w:line="276" w:lineRule="auto"/>
              <w:rPr>
                <w:rFonts w:cs="Arial"/>
              </w:rPr>
            </w:pPr>
          </w:p>
        </w:tc>
      </w:tr>
      <w:tr w:rsidR="00332093" w:rsidRPr="00A163AE" w14:paraId="0C4D7CF7" w14:textId="77777777" w:rsidTr="00332093">
        <w:trPr>
          <w:jc w:val="center"/>
        </w:trPr>
        <w:tc>
          <w:tcPr>
            <w:tcW w:w="2467" w:type="dxa"/>
            <w:vMerge/>
            <w:tcBorders>
              <w:left w:val="single" w:sz="4" w:space="0" w:color="auto"/>
              <w:right w:val="single" w:sz="4" w:space="0" w:color="auto"/>
            </w:tcBorders>
            <w:vAlign w:val="center"/>
          </w:tcPr>
          <w:p w14:paraId="1859ADEB"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4371D1EF" w14:textId="77777777" w:rsidR="00332093" w:rsidRDefault="00332093">
            <w:pPr>
              <w:spacing w:line="276" w:lineRule="auto"/>
              <w:rPr>
                <w:rFonts w:cs="Arial"/>
              </w:rPr>
            </w:pPr>
            <w:r>
              <w:rPr>
                <w:rFonts w:cs="Arial"/>
              </w:rPr>
              <w:t>Color ID7</w:t>
            </w:r>
          </w:p>
        </w:tc>
        <w:tc>
          <w:tcPr>
            <w:tcW w:w="1409" w:type="dxa"/>
            <w:tcBorders>
              <w:top w:val="single" w:sz="4" w:space="0" w:color="auto"/>
              <w:left w:val="single" w:sz="4" w:space="0" w:color="auto"/>
              <w:bottom w:val="single" w:sz="4" w:space="0" w:color="auto"/>
              <w:right w:val="single" w:sz="4" w:space="0" w:color="auto"/>
            </w:tcBorders>
          </w:tcPr>
          <w:p w14:paraId="008F9532" w14:textId="77777777" w:rsidR="00332093" w:rsidRDefault="00332093">
            <w:pPr>
              <w:spacing w:line="276" w:lineRule="auto"/>
              <w:rPr>
                <w:rFonts w:cs="Arial"/>
              </w:rPr>
            </w:pPr>
            <w:r>
              <w:rPr>
                <w:rFonts w:cs="Arial"/>
              </w:rPr>
              <w:t>0x07</w:t>
            </w:r>
          </w:p>
        </w:tc>
        <w:tc>
          <w:tcPr>
            <w:tcW w:w="3547" w:type="dxa"/>
            <w:tcBorders>
              <w:top w:val="single" w:sz="4" w:space="0" w:color="auto"/>
              <w:left w:val="single" w:sz="4" w:space="0" w:color="auto"/>
              <w:bottom w:val="single" w:sz="4" w:space="0" w:color="auto"/>
              <w:right w:val="single" w:sz="4" w:space="0" w:color="auto"/>
            </w:tcBorders>
          </w:tcPr>
          <w:p w14:paraId="1F5B4AB3" w14:textId="77777777" w:rsidR="00332093" w:rsidRPr="00A163AE" w:rsidRDefault="00332093">
            <w:pPr>
              <w:spacing w:line="276" w:lineRule="auto"/>
              <w:rPr>
                <w:rFonts w:cs="Arial"/>
              </w:rPr>
            </w:pPr>
          </w:p>
        </w:tc>
      </w:tr>
      <w:tr w:rsidR="00332093" w:rsidRPr="00A163AE" w14:paraId="10F25CF8" w14:textId="77777777" w:rsidTr="00332093">
        <w:trPr>
          <w:jc w:val="center"/>
        </w:trPr>
        <w:tc>
          <w:tcPr>
            <w:tcW w:w="2467" w:type="dxa"/>
            <w:vMerge/>
            <w:tcBorders>
              <w:left w:val="single" w:sz="4" w:space="0" w:color="auto"/>
              <w:right w:val="single" w:sz="4" w:space="0" w:color="auto"/>
            </w:tcBorders>
            <w:vAlign w:val="center"/>
          </w:tcPr>
          <w:p w14:paraId="13BFB6BC"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3CD1FF76" w14:textId="77777777" w:rsidR="00332093" w:rsidRDefault="00332093">
            <w:pPr>
              <w:spacing w:line="276" w:lineRule="auto"/>
              <w:rPr>
                <w:rFonts w:cs="Arial"/>
              </w:rPr>
            </w:pPr>
            <w:r>
              <w:rPr>
                <w:rFonts w:cs="Arial"/>
              </w:rPr>
              <w:t>Color ID8</w:t>
            </w:r>
          </w:p>
        </w:tc>
        <w:tc>
          <w:tcPr>
            <w:tcW w:w="1409" w:type="dxa"/>
            <w:tcBorders>
              <w:top w:val="single" w:sz="4" w:space="0" w:color="auto"/>
              <w:left w:val="single" w:sz="4" w:space="0" w:color="auto"/>
              <w:bottom w:val="single" w:sz="4" w:space="0" w:color="auto"/>
              <w:right w:val="single" w:sz="4" w:space="0" w:color="auto"/>
            </w:tcBorders>
          </w:tcPr>
          <w:p w14:paraId="5F4213B1" w14:textId="77777777" w:rsidR="00332093" w:rsidRDefault="00332093">
            <w:pPr>
              <w:spacing w:line="276" w:lineRule="auto"/>
              <w:rPr>
                <w:rFonts w:cs="Arial"/>
              </w:rPr>
            </w:pPr>
            <w:r>
              <w:rPr>
                <w:rFonts w:cs="Arial"/>
              </w:rPr>
              <w:t>0x08</w:t>
            </w:r>
          </w:p>
        </w:tc>
        <w:tc>
          <w:tcPr>
            <w:tcW w:w="3547" w:type="dxa"/>
            <w:tcBorders>
              <w:top w:val="single" w:sz="4" w:space="0" w:color="auto"/>
              <w:left w:val="single" w:sz="4" w:space="0" w:color="auto"/>
              <w:bottom w:val="single" w:sz="4" w:space="0" w:color="auto"/>
              <w:right w:val="single" w:sz="4" w:space="0" w:color="auto"/>
            </w:tcBorders>
          </w:tcPr>
          <w:p w14:paraId="04FA49EB" w14:textId="77777777" w:rsidR="00332093" w:rsidRPr="00A163AE" w:rsidRDefault="00332093">
            <w:pPr>
              <w:spacing w:line="276" w:lineRule="auto"/>
              <w:rPr>
                <w:rFonts w:cs="Arial"/>
              </w:rPr>
            </w:pPr>
          </w:p>
        </w:tc>
      </w:tr>
      <w:tr w:rsidR="00332093" w:rsidRPr="00A163AE" w14:paraId="71C50079" w14:textId="77777777" w:rsidTr="00332093">
        <w:trPr>
          <w:jc w:val="center"/>
        </w:trPr>
        <w:tc>
          <w:tcPr>
            <w:tcW w:w="2467" w:type="dxa"/>
            <w:vMerge/>
            <w:tcBorders>
              <w:left w:val="single" w:sz="4" w:space="0" w:color="auto"/>
              <w:right w:val="single" w:sz="4" w:space="0" w:color="auto"/>
            </w:tcBorders>
            <w:vAlign w:val="center"/>
          </w:tcPr>
          <w:p w14:paraId="3CE54A18"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435856CE" w14:textId="77777777" w:rsidR="00332093" w:rsidRDefault="00332093">
            <w:pPr>
              <w:spacing w:line="276" w:lineRule="auto"/>
              <w:rPr>
                <w:rFonts w:cs="Arial"/>
              </w:rPr>
            </w:pPr>
            <w:r>
              <w:rPr>
                <w:rFonts w:cs="Arial"/>
              </w:rPr>
              <w:t>Color ID9</w:t>
            </w:r>
          </w:p>
        </w:tc>
        <w:tc>
          <w:tcPr>
            <w:tcW w:w="1409" w:type="dxa"/>
            <w:tcBorders>
              <w:top w:val="single" w:sz="4" w:space="0" w:color="auto"/>
              <w:left w:val="single" w:sz="4" w:space="0" w:color="auto"/>
              <w:bottom w:val="single" w:sz="4" w:space="0" w:color="auto"/>
              <w:right w:val="single" w:sz="4" w:space="0" w:color="auto"/>
            </w:tcBorders>
          </w:tcPr>
          <w:p w14:paraId="2F06FFBE" w14:textId="77777777" w:rsidR="00332093" w:rsidRDefault="00332093">
            <w:pPr>
              <w:spacing w:line="276" w:lineRule="auto"/>
              <w:rPr>
                <w:rFonts w:cs="Arial"/>
              </w:rPr>
            </w:pPr>
            <w:r>
              <w:rPr>
                <w:rFonts w:cs="Arial"/>
              </w:rPr>
              <w:t>0x09</w:t>
            </w:r>
          </w:p>
        </w:tc>
        <w:tc>
          <w:tcPr>
            <w:tcW w:w="3547" w:type="dxa"/>
            <w:tcBorders>
              <w:top w:val="single" w:sz="4" w:space="0" w:color="auto"/>
              <w:left w:val="single" w:sz="4" w:space="0" w:color="auto"/>
              <w:bottom w:val="single" w:sz="4" w:space="0" w:color="auto"/>
              <w:right w:val="single" w:sz="4" w:space="0" w:color="auto"/>
            </w:tcBorders>
          </w:tcPr>
          <w:p w14:paraId="3A8DECDF" w14:textId="77777777" w:rsidR="00332093" w:rsidRPr="00A163AE" w:rsidRDefault="00332093">
            <w:pPr>
              <w:spacing w:line="276" w:lineRule="auto"/>
              <w:rPr>
                <w:rFonts w:cs="Arial"/>
              </w:rPr>
            </w:pPr>
          </w:p>
        </w:tc>
      </w:tr>
      <w:tr w:rsidR="00332093" w:rsidRPr="00A163AE" w14:paraId="64D6D87E" w14:textId="77777777" w:rsidTr="00332093">
        <w:trPr>
          <w:jc w:val="center"/>
        </w:trPr>
        <w:tc>
          <w:tcPr>
            <w:tcW w:w="2467" w:type="dxa"/>
            <w:vMerge/>
            <w:tcBorders>
              <w:left w:val="single" w:sz="4" w:space="0" w:color="auto"/>
              <w:right w:val="single" w:sz="4" w:space="0" w:color="auto"/>
            </w:tcBorders>
            <w:vAlign w:val="center"/>
          </w:tcPr>
          <w:p w14:paraId="2DB01D84"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586918A9" w14:textId="77777777" w:rsidR="00332093" w:rsidRDefault="00332093">
            <w:pPr>
              <w:spacing w:line="276" w:lineRule="auto"/>
              <w:rPr>
                <w:rFonts w:cs="Arial"/>
              </w:rPr>
            </w:pPr>
            <w:r>
              <w:rPr>
                <w:rFonts w:cs="Arial"/>
              </w:rPr>
              <w:t>Color ID10</w:t>
            </w:r>
          </w:p>
        </w:tc>
        <w:tc>
          <w:tcPr>
            <w:tcW w:w="1409" w:type="dxa"/>
            <w:tcBorders>
              <w:top w:val="single" w:sz="4" w:space="0" w:color="auto"/>
              <w:left w:val="single" w:sz="4" w:space="0" w:color="auto"/>
              <w:bottom w:val="single" w:sz="4" w:space="0" w:color="auto"/>
              <w:right w:val="single" w:sz="4" w:space="0" w:color="auto"/>
            </w:tcBorders>
          </w:tcPr>
          <w:p w14:paraId="52E3DEB7" w14:textId="77777777" w:rsidR="00332093" w:rsidRDefault="00332093">
            <w:pPr>
              <w:spacing w:line="276" w:lineRule="auto"/>
              <w:rPr>
                <w:rFonts w:cs="Arial"/>
              </w:rPr>
            </w:pPr>
            <w:r>
              <w:rPr>
                <w:rFonts w:cs="Arial"/>
              </w:rPr>
              <w:t>0x0A</w:t>
            </w:r>
          </w:p>
        </w:tc>
        <w:tc>
          <w:tcPr>
            <w:tcW w:w="3547" w:type="dxa"/>
            <w:tcBorders>
              <w:top w:val="single" w:sz="4" w:space="0" w:color="auto"/>
              <w:left w:val="single" w:sz="4" w:space="0" w:color="auto"/>
              <w:bottom w:val="single" w:sz="4" w:space="0" w:color="auto"/>
              <w:right w:val="single" w:sz="4" w:space="0" w:color="auto"/>
            </w:tcBorders>
          </w:tcPr>
          <w:p w14:paraId="0AE3EBB9" w14:textId="77777777" w:rsidR="00332093" w:rsidRPr="00A163AE" w:rsidRDefault="00332093">
            <w:pPr>
              <w:spacing w:line="276" w:lineRule="auto"/>
              <w:rPr>
                <w:rFonts w:cs="Arial"/>
              </w:rPr>
            </w:pPr>
          </w:p>
        </w:tc>
      </w:tr>
      <w:tr w:rsidR="00332093" w:rsidRPr="00A163AE" w14:paraId="320BBB05" w14:textId="77777777" w:rsidTr="00332093">
        <w:trPr>
          <w:jc w:val="center"/>
        </w:trPr>
        <w:tc>
          <w:tcPr>
            <w:tcW w:w="2467" w:type="dxa"/>
            <w:vMerge/>
            <w:tcBorders>
              <w:left w:val="single" w:sz="4" w:space="0" w:color="auto"/>
              <w:right w:val="single" w:sz="4" w:space="0" w:color="auto"/>
            </w:tcBorders>
            <w:vAlign w:val="center"/>
          </w:tcPr>
          <w:p w14:paraId="213C5422"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22746795" w14:textId="77777777" w:rsidR="00332093" w:rsidRDefault="00332093">
            <w:pPr>
              <w:spacing w:line="276" w:lineRule="auto"/>
              <w:rPr>
                <w:rFonts w:cs="Arial"/>
              </w:rPr>
            </w:pPr>
            <w:r>
              <w:rPr>
                <w:rFonts w:cs="Arial"/>
              </w:rPr>
              <w:t>Color ID11</w:t>
            </w:r>
          </w:p>
        </w:tc>
        <w:tc>
          <w:tcPr>
            <w:tcW w:w="1409" w:type="dxa"/>
            <w:tcBorders>
              <w:top w:val="single" w:sz="4" w:space="0" w:color="auto"/>
              <w:left w:val="single" w:sz="4" w:space="0" w:color="auto"/>
              <w:bottom w:val="single" w:sz="4" w:space="0" w:color="auto"/>
              <w:right w:val="single" w:sz="4" w:space="0" w:color="auto"/>
            </w:tcBorders>
          </w:tcPr>
          <w:p w14:paraId="66B680B0" w14:textId="77777777" w:rsidR="00332093" w:rsidRDefault="00332093">
            <w:pPr>
              <w:spacing w:line="276" w:lineRule="auto"/>
              <w:rPr>
                <w:rFonts w:cs="Arial"/>
              </w:rPr>
            </w:pPr>
            <w:r>
              <w:rPr>
                <w:rFonts w:cs="Arial"/>
              </w:rPr>
              <w:t>0x0B</w:t>
            </w:r>
          </w:p>
        </w:tc>
        <w:tc>
          <w:tcPr>
            <w:tcW w:w="3547" w:type="dxa"/>
            <w:tcBorders>
              <w:top w:val="single" w:sz="4" w:space="0" w:color="auto"/>
              <w:left w:val="single" w:sz="4" w:space="0" w:color="auto"/>
              <w:bottom w:val="single" w:sz="4" w:space="0" w:color="auto"/>
              <w:right w:val="single" w:sz="4" w:space="0" w:color="auto"/>
            </w:tcBorders>
          </w:tcPr>
          <w:p w14:paraId="0273DDAC" w14:textId="77777777" w:rsidR="00332093" w:rsidRPr="00A163AE" w:rsidRDefault="00332093">
            <w:pPr>
              <w:spacing w:line="276" w:lineRule="auto"/>
              <w:rPr>
                <w:rFonts w:cs="Arial"/>
              </w:rPr>
            </w:pPr>
          </w:p>
        </w:tc>
      </w:tr>
      <w:tr w:rsidR="00332093" w:rsidRPr="00A163AE" w14:paraId="48CC94EA" w14:textId="77777777" w:rsidTr="00332093">
        <w:trPr>
          <w:jc w:val="center"/>
        </w:trPr>
        <w:tc>
          <w:tcPr>
            <w:tcW w:w="2467" w:type="dxa"/>
            <w:vMerge/>
            <w:tcBorders>
              <w:left w:val="single" w:sz="4" w:space="0" w:color="auto"/>
              <w:right w:val="single" w:sz="4" w:space="0" w:color="auto"/>
            </w:tcBorders>
            <w:vAlign w:val="center"/>
          </w:tcPr>
          <w:p w14:paraId="071276C1"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6A627C9D" w14:textId="77777777" w:rsidR="00332093" w:rsidRDefault="00332093">
            <w:pPr>
              <w:spacing w:line="276" w:lineRule="auto"/>
              <w:rPr>
                <w:rFonts w:cs="Arial"/>
              </w:rPr>
            </w:pPr>
            <w:r>
              <w:rPr>
                <w:rFonts w:cs="Arial"/>
              </w:rPr>
              <w:t>Color ID12</w:t>
            </w:r>
          </w:p>
        </w:tc>
        <w:tc>
          <w:tcPr>
            <w:tcW w:w="1409" w:type="dxa"/>
            <w:tcBorders>
              <w:top w:val="single" w:sz="4" w:space="0" w:color="auto"/>
              <w:left w:val="single" w:sz="4" w:space="0" w:color="auto"/>
              <w:bottom w:val="single" w:sz="4" w:space="0" w:color="auto"/>
              <w:right w:val="single" w:sz="4" w:space="0" w:color="auto"/>
            </w:tcBorders>
          </w:tcPr>
          <w:p w14:paraId="5F537D35" w14:textId="77777777" w:rsidR="00332093" w:rsidRDefault="00332093">
            <w:pPr>
              <w:spacing w:line="276" w:lineRule="auto"/>
              <w:rPr>
                <w:rFonts w:cs="Arial"/>
              </w:rPr>
            </w:pPr>
            <w:r>
              <w:rPr>
                <w:rFonts w:cs="Arial"/>
              </w:rPr>
              <w:t>0x0C</w:t>
            </w:r>
          </w:p>
        </w:tc>
        <w:tc>
          <w:tcPr>
            <w:tcW w:w="3547" w:type="dxa"/>
            <w:tcBorders>
              <w:top w:val="single" w:sz="4" w:space="0" w:color="auto"/>
              <w:left w:val="single" w:sz="4" w:space="0" w:color="auto"/>
              <w:bottom w:val="single" w:sz="4" w:space="0" w:color="auto"/>
              <w:right w:val="single" w:sz="4" w:space="0" w:color="auto"/>
            </w:tcBorders>
          </w:tcPr>
          <w:p w14:paraId="20F742DB" w14:textId="77777777" w:rsidR="00332093" w:rsidRPr="00A163AE" w:rsidRDefault="00332093">
            <w:pPr>
              <w:spacing w:line="276" w:lineRule="auto"/>
              <w:rPr>
                <w:rFonts w:cs="Arial"/>
              </w:rPr>
            </w:pPr>
          </w:p>
        </w:tc>
      </w:tr>
      <w:tr w:rsidR="00332093" w:rsidRPr="00A163AE" w14:paraId="1400E6E9" w14:textId="77777777" w:rsidTr="00332093">
        <w:trPr>
          <w:jc w:val="center"/>
        </w:trPr>
        <w:tc>
          <w:tcPr>
            <w:tcW w:w="2467" w:type="dxa"/>
            <w:vMerge/>
            <w:tcBorders>
              <w:left w:val="single" w:sz="4" w:space="0" w:color="auto"/>
              <w:right w:val="single" w:sz="4" w:space="0" w:color="auto"/>
            </w:tcBorders>
            <w:vAlign w:val="center"/>
          </w:tcPr>
          <w:p w14:paraId="6B79A82D"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3535B804" w14:textId="77777777" w:rsidR="00332093" w:rsidRDefault="00332093">
            <w:pPr>
              <w:spacing w:line="276" w:lineRule="auto"/>
              <w:rPr>
                <w:rFonts w:cs="Arial"/>
              </w:rPr>
            </w:pPr>
            <w:r>
              <w:rPr>
                <w:rFonts w:cs="Arial"/>
              </w:rPr>
              <w:t>Color ID13</w:t>
            </w:r>
          </w:p>
        </w:tc>
        <w:tc>
          <w:tcPr>
            <w:tcW w:w="1409" w:type="dxa"/>
            <w:tcBorders>
              <w:top w:val="single" w:sz="4" w:space="0" w:color="auto"/>
              <w:left w:val="single" w:sz="4" w:space="0" w:color="auto"/>
              <w:bottom w:val="single" w:sz="4" w:space="0" w:color="auto"/>
              <w:right w:val="single" w:sz="4" w:space="0" w:color="auto"/>
            </w:tcBorders>
          </w:tcPr>
          <w:p w14:paraId="68E13A0E" w14:textId="77777777" w:rsidR="00332093" w:rsidRDefault="00332093">
            <w:pPr>
              <w:spacing w:line="276" w:lineRule="auto"/>
              <w:rPr>
                <w:rFonts w:cs="Arial"/>
              </w:rPr>
            </w:pPr>
            <w:r>
              <w:rPr>
                <w:rFonts w:cs="Arial"/>
              </w:rPr>
              <w:t>0x0D</w:t>
            </w:r>
          </w:p>
        </w:tc>
        <w:tc>
          <w:tcPr>
            <w:tcW w:w="3547" w:type="dxa"/>
            <w:tcBorders>
              <w:top w:val="single" w:sz="4" w:space="0" w:color="auto"/>
              <w:left w:val="single" w:sz="4" w:space="0" w:color="auto"/>
              <w:bottom w:val="single" w:sz="4" w:space="0" w:color="auto"/>
              <w:right w:val="single" w:sz="4" w:space="0" w:color="auto"/>
            </w:tcBorders>
          </w:tcPr>
          <w:p w14:paraId="237D2BAA" w14:textId="77777777" w:rsidR="00332093" w:rsidRPr="00A163AE" w:rsidRDefault="00332093">
            <w:pPr>
              <w:spacing w:line="276" w:lineRule="auto"/>
              <w:rPr>
                <w:rFonts w:cs="Arial"/>
              </w:rPr>
            </w:pPr>
          </w:p>
        </w:tc>
      </w:tr>
      <w:tr w:rsidR="00332093" w:rsidRPr="00A163AE" w14:paraId="34CB5F65" w14:textId="77777777" w:rsidTr="00332093">
        <w:trPr>
          <w:jc w:val="center"/>
        </w:trPr>
        <w:tc>
          <w:tcPr>
            <w:tcW w:w="2467" w:type="dxa"/>
            <w:vMerge/>
            <w:tcBorders>
              <w:left w:val="single" w:sz="4" w:space="0" w:color="auto"/>
              <w:right w:val="single" w:sz="4" w:space="0" w:color="auto"/>
            </w:tcBorders>
            <w:vAlign w:val="center"/>
          </w:tcPr>
          <w:p w14:paraId="01A73D6F"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07EC7510" w14:textId="77777777" w:rsidR="00332093" w:rsidRDefault="00332093">
            <w:pPr>
              <w:spacing w:line="276" w:lineRule="auto"/>
              <w:rPr>
                <w:rFonts w:cs="Arial"/>
              </w:rPr>
            </w:pPr>
            <w:r>
              <w:rPr>
                <w:rFonts w:cs="Arial"/>
              </w:rPr>
              <w:t>Color ID14</w:t>
            </w:r>
          </w:p>
        </w:tc>
        <w:tc>
          <w:tcPr>
            <w:tcW w:w="1409" w:type="dxa"/>
            <w:tcBorders>
              <w:top w:val="single" w:sz="4" w:space="0" w:color="auto"/>
              <w:left w:val="single" w:sz="4" w:space="0" w:color="auto"/>
              <w:bottom w:val="single" w:sz="4" w:space="0" w:color="auto"/>
              <w:right w:val="single" w:sz="4" w:space="0" w:color="auto"/>
            </w:tcBorders>
          </w:tcPr>
          <w:p w14:paraId="1553A0F6" w14:textId="77777777" w:rsidR="00332093" w:rsidRDefault="00332093">
            <w:pPr>
              <w:spacing w:line="276" w:lineRule="auto"/>
              <w:rPr>
                <w:rFonts w:cs="Arial"/>
              </w:rPr>
            </w:pPr>
            <w:r>
              <w:rPr>
                <w:rFonts w:cs="Arial"/>
              </w:rPr>
              <w:t>0x0E</w:t>
            </w:r>
          </w:p>
        </w:tc>
        <w:tc>
          <w:tcPr>
            <w:tcW w:w="3547" w:type="dxa"/>
            <w:tcBorders>
              <w:top w:val="single" w:sz="4" w:space="0" w:color="auto"/>
              <w:left w:val="single" w:sz="4" w:space="0" w:color="auto"/>
              <w:bottom w:val="single" w:sz="4" w:space="0" w:color="auto"/>
              <w:right w:val="single" w:sz="4" w:space="0" w:color="auto"/>
            </w:tcBorders>
          </w:tcPr>
          <w:p w14:paraId="4452BA8C" w14:textId="77777777" w:rsidR="00332093" w:rsidRPr="00A163AE" w:rsidRDefault="00332093">
            <w:pPr>
              <w:spacing w:line="276" w:lineRule="auto"/>
              <w:rPr>
                <w:rFonts w:cs="Arial"/>
              </w:rPr>
            </w:pPr>
          </w:p>
        </w:tc>
      </w:tr>
      <w:tr w:rsidR="00332093" w:rsidRPr="00A163AE" w14:paraId="35C2FF8C" w14:textId="77777777" w:rsidTr="00332093">
        <w:trPr>
          <w:jc w:val="center"/>
        </w:trPr>
        <w:tc>
          <w:tcPr>
            <w:tcW w:w="2467" w:type="dxa"/>
            <w:vMerge/>
            <w:tcBorders>
              <w:left w:val="single" w:sz="4" w:space="0" w:color="auto"/>
              <w:right w:val="single" w:sz="4" w:space="0" w:color="auto"/>
            </w:tcBorders>
            <w:vAlign w:val="center"/>
          </w:tcPr>
          <w:p w14:paraId="79176F45"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13149225" w14:textId="77777777" w:rsidR="00332093" w:rsidRDefault="00332093">
            <w:pPr>
              <w:spacing w:line="276" w:lineRule="auto"/>
              <w:rPr>
                <w:rFonts w:cs="Arial"/>
              </w:rPr>
            </w:pPr>
            <w:r>
              <w:rPr>
                <w:rFonts w:cs="Arial"/>
              </w:rPr>
              <w:t>Color ID15</w:t>
            </w:r>
          </w:p>
        </w:tc>
        <w:tc>
          <w:tcPr>
            <w:tcW w:w="1409" w:type="dxa"/>
            <w:tcBorders>
              <w:top w:val="single" w:sz="4" w:space="0" w:color="auto"/>
              <w:left w:val="single" w:sz="4" w:space="0" w:color="auto"/>
              <w:bottom w:val="single" w:sz="4" w:space="0" w:color="auto"/>
              <w:right w:val="single" w:sz="4" w:space="0" w:color="auto"/>
            </w:tcBorders>
          </w:tcPr>
          <w:p w14:paraId="17375475" w14:textId="77777777" w:rsidR="00332093" w:rsidRDefault="00332093">
            <w:pPr>
              <w:spacing w:line="276" w:lineRule="auto"/>
              <w:rPr>
                <w:rFonts w:cs="Arial"/>
              </w:rPr>
            </w:pPr>
            <w:r>
              <w:rPr>
                <w:rFonts w:cs="Arial"/>
              </w:rPr>
              <w:t>0x0F</w:t>
            </w:r>
          </w:p>
        </w:tc>
        <w:tc>
          <w:tcPr>
            <w:tcW w:w="3547" w:type="dxa"/>
            <w:tcBorders>
              <w:top w:val="single" w:sz="4" w:space="0" w:color="auto"/>
              <w:left w:val="single" w:sz="4" w:space="0" w:color="auto"/>
              <w:bottom w:val="single" w:sz="4" w:space="0" w:color="auto"/>
              <w:right w:val="single" w:sz="4" w:space="0" w:color="auto"/>
            </w:tcBorders>
          </w:tcPr>
          <w:p w14:paraId="40AFDD21" w14:textId="77777777" w:rsidR="00332093" w:rsidRPr="00A163AE" w:rsidRDefault="00332093">
            <w:pPr>
              <w:spacing w:line="276" w:lineRule="auto"/>
              <w:rPr>
                <w:rFonts w:cs="Arial"/>
              </w:rPr>
            </w:pPr>
          </w:p>
        </w:tc>
      </w:tr>
      <w:tr w:rsidR="00332093" w:rsidRPr="00A163AE" w14:paraId="10E7B3D8" w14:textId="77777777" w:rsidTr="00332093">
        <w:trPr>
          <w:jc w:val="center"/>
        </w:trPr>
        <w:tc>
          <w:tcPr>
            <w:tcW w:w="2467" w:type="dxa"/>
            <w:vMerge/>
            <w:tcBorders>
              <w:left w:val="single" w:sz="4" w:space="0" w:color="auto"/>
              <w:right w:val="single" w:sz="4" w:space="0" w:color="auto"/>
            </w:tcBorders>
            <w:vAlign w:val="center"/>
          </w:tcPr>
          <w:p w14:paraId="14D27F6B"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6A6EF260" w14:textId="77777777" w:rsidR="00332093" w:rsidRDefault="00332093">
            <w:pPr>
              <w:spacing w:line="276" w:lineRule="auto"/>
              <w:rPr>
                <w:rFonts w:cs="Arial"/>
              </w:rPr>
            </w:pPr>
            <w:r>
              <w:rPr>
                <w:rFonts w:cs="Arial"/>
              </w:rPr>
              <w:t>Color ID16</w:t>
            </w:r>
          </w:p>
        </w:tc>
        <w:tc>
          <w:tcPr>
            <w:tcW w:w="1409" w:type="dxa"/>
            <w:tcBorders>
              <w:top w:val="single" w:sz="4" w:space="0" w:color="auto"/>
              <w:left w:val="single" w:sz="4" w:space="0" w:color="auto"/>
              <w:bottom w:val="single" w:sz="4" w:space="0" w:color="auto"/>
              <w:right w:val="single" w:sz="4" w:space="0" w:color="auto"/>
            </w:tcBorders>
          </w:tcPr>
          <w:p w14:paraId="3D554A28" w14:textId="77777777" w:rsidR="00332093" w:rsidRDefault="00332093">
            <w:pPr>
              <w:spacing w:line="276" w:lineRule="auto"/>
              <w:rPr>
                <w:rFonts w:cs="Arial"/>
              </w:rPr>
            </w:pPr>
            <w:r>
              <w:rPr>
                <w:rFonts w:cs="Arial"/>
              </w:rPr>
              <w:t>0x10</w:t>
            </w:r>
          </w:p>
        </w:tc>
        <w:tc>
          <w:tcPr>
            <w:tcW w:w="3547" w:type="dxa"/>
            <w:tcBorders>
              <w:top w:val="single" w:sz="4" w:space="0" w:color="auto"/>
              <w:left w:val="single" w:sz="4" w:space="0" w:color="auto"/>
              <w:bottom w:val="single" w:sz="4" w:space="0" w:color="auto"/>
              <w:right w:val="single" w:sz="4" w:space="0" w:color="auto"/>
            </w:tcBorders>
          </w:tcPr>
          <w:p w14:paraId="0C0AAEFC" w14:textId="77777777" w:rsidR="00332093" w:rsidRPr="00A163AE" w:rsidRDefault="00332093">
            <w:pPr>
              <w:spacing w:line="276" w:lineRule="auto"/>
              <w:rPr>
                <w:rFonts w:cs="Arial"/>
              </w:rPr>
            </w:pPr>
          </w:p>
        </w:tc>
      </w:tr>
      <w:tr w:rsidR="00332093" w:rsidRPr="00A163AE" w14:paraId="0355540D" w14:textId="77777777" w:rsidTr="00332093">
        <w:trPr>
          <w:jc w:val="center"/>
        </w:trPr>
        <w:tc>
          <w:tcPr>
            <w:tcW w:w="2467" w:type="dxa"/>
            <w:vMerge/>
            <w:tcBorders>
              <w:left w:val="single" w:sz="4" w:space="0" w:color="auto"/>
              <w:right w:val="single" w:sz="4" w:space="0" w:color="auto"/>
            </w:tcBorders>
            <w:vAlign w:val="center"/>
          </w:tcPr>
          <w:p w14:paraId="23EB2516"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0EFA78A3" w14:textId="77777777" w:rsidR="00332093" w:rsidRDefault="00332093">
            <w:pPr>
              <w:spacing w:line="276" w:lineRule="auto"/>
              <w:rPr>
                <w:rFonts w:cs="Arial"/>
              </w:rPr>
            </w:pPr>
            <w:r>
              <w:rPr>
                <w:rFonts w:cs="Arial"/>
              </w:rPr>
              <w:t>Reserved</w:t>
            </w:r>
          </w:p>
        </w:tc>
        <w:tc>
          <w:tcPr>
            <w:tcW w:w="1409" w:type="dxa"/>
            <w:tcBorders>
              <w:top w:val="single" w:sz="4" w:space="0" w:color="auto"/>
              <w:left w:val="single" w:sz="4" w:space="0" w:color="auto"/>
              <w:bottom w:val="single" w:sz="4" w:space="0" w:color="auto"/>
              <w:right w:val="single" w:sz="4" w:space="0" w:color="auto"/>
            </w:tcBorders>
          </w:tcPr>
          <w:p w14:paraId="39F2CF2B" w14:textId="77777777" w:rsidR="00332093" w:rsidRDefault="00332093">
            <w:pPr>
              <w:spacing w:line="276" w:lineRule="auto"/>
              <w:rPr>
                <w:rFonts w:cs="Arial"/>
              </w:rPr>
            </w:pPr>
            <w:r>
              <w:rPr>
                <w:rFonts w:cs="Arial"/>
              </w:rPr>
              <w:t>0x11 to 0xFF</w:t>
            </w:r>
          </w:p>
        </w:tc>
        <w:tc>
          <w:tcPr>
            <w:tcW w:w="3547" w:type="dxa"/>
            <w:tcBorders>
              <w:top w:val="single" w:sz="4" w:space="0" w:color="auto"/>
              <w:left w:val="single" w:sz="4" w:space="0" w:color="auto"/>
              <w:bottom w:val="single" w:sz="4" w:space="0" w:color="auto"/>
              <w:right w:val="single" w:sz="4" w:space="0" w:color="auto"/>
            </w:tcBorders>
          </w:tcPr>
          <w:p w14:paraId="3302892D" w14:textId="77777777" w:rsidR="00332093" w:rsidRPr="00A163AE" w:rsidRDefault="00332093">
            <w:pPr>
              <w:spacing w:line="276" w:lineRule="auto"/>
              <w:rPr>
                <w:rFonts w:cs="Arial"/>
              </w:rPr>
            </w:pPr>
          </w:p>
        </w:tc>
      </w:tr>
    </w:tbl>
    <w:p w14:paraId="7B861BE2" w14:textId="77777777" w:rsidR="00332093" w:rsidRPr="00A163AE" w:rsidRDefault="00332093">
      <w:pPr>
        <w:rPr>
          <w:rFonts w:cs="Arial"/>
        </w:rPr>
      </w:pPr>
    </w:p>
    <w:p w14:paraId="62E8B0E7" w14:textId="77777777" w:rsidR="00332093" w:rsidRDefault="00332093" w:rsidP="00332093">
      <w:pPr>
        <w:pStyle w:val="Heading3"/>
      </w:pPr>
      <w:bookmarkStart w:id="32" w:name="_Toc65750434"/>
      <w:r w:rsidRPr="00B9479B">
        <w:lastRenderedPageBreak/>
        <w:t>MD-REQ-192190/B-</w:t>
      </w:r>
      <w:proofErr w:type="spellStart"/>
      <w:r w:rsidRPr="00B9479B">
        <w:t>LightAmbIntsty_No_Rq</w:t>
      </w:r>
      <w:proofErr w:type="spellEnd"/>
      <w:r w:rsidRPr="00B9479B">
        <w:t xml:space="preserve"> - Variant 2</w:t>
      </w:r>
      <w:bookmarkEnd w:id="32"/>
    </w:p>
    <w:p w14:paraId="13D76BCE" w14:textId="77777777" w:rsidR="00332093" w:rsidRPr="00882A9A" w:rsidRDefault="00332093">
      <w:pPr>
        <w:rPr>
          <w:rFonts w:cs="Arial"/>
        </w:rPr>
      </w:pPr>
      <w:r w:rsidRPr="00882A9A">
        <w:rPr>
          <w:rFonts w:cs="Arial"/>
          <w:b/>
        </w:rPr>
        <w:t>Message Type</w:t>
      </w:r>
      <w:r w:rsidRPr="00882A9A">
        <w:rPr>
          <w:rFonts w:cs="Arial"/>
        </w:rPr>
        <w:t>:  Request</w:t>
      </w:r>
    </w:p>
    <w:p w14:paraId="4A4F882A" w14:textId="77777777" w:rsidR="00332093" w:rsidRPr="00882A9A" w:rsidRDefault="00332093">
      <w:pPr>
        <w:rPr>
          <w:rFonts w:cs="Arial"/>
        </w:rPr>
      </w:pPr>
    </w:p>
    <w:p w14:paraId="6827944A" w14:textId="77777777" w:rsidR="00332093" w:rsidRPr="00882A9A" w:rsidRDefault="00332093">
      <w:pPr>
        <w:rPr>
          <w:rFonts w:cs="Arial"/>
        </w:rPr>
      </w:pPr>
      <w:r w:rsidRPr="00882A9A">
        <w:rPr>
          <w:rFonts w:cs="Arial"/>
        </w:rPr>
        <w:t>This signal requests the selection of intensity for ambient lighting.</w:t>
      </w:r>
    </w:p>
    <w:p w14:paraId="5170BD56" w14:textId="77777777" w:rsidR="00332093" w:rsidRPr="00882A9A"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2585"/>
        <w:gridCol w:w="835"/>
        <w:gridCol w:w="3457"/>
      </w:tblGrid>
      <w:tr w:rsidR="00332093" w:rsidRPr="00882A9A" w14:paraId="5C1C0E62" w14:textId="77777777" w:rsidTr="00332093">
        <w:trPr>
          <w:jc w:val="center"/>
        </w:trPr>
        <w:tc>
          <w:tcPr>
            <w:tcW w:w="2737" w:type="dxa"/>
            <w:tcBorders>
              <w:top w:val="single" w:sz="4" w:space="0" w:color="auto"/>
              <w:left w:val="single" w:sz="4" w:space="0" w:color="auto"/>
              <w:bottom w:val="single" w:sz="4" w:space="0" w:color="auto"/>
              <w:right w:val="single" w:sz="4" w:space="0" w:color="auto"/>
            </w:tcBorders>
            <w:hideMark/>
          </w:tcPr>
          <w:p w14:paraId="6D1C8001" w14:textId="77777777" w:rsidR="00332093" w:rsidRPr="00882A9A" w:rsidRDefault="00332093">
            <w:pPr>
              <w:spacing w:line="276" w:lineRule="auto"/>
              <w:rPr>
                <w:rFonts w:cs="Arial"/>
                <w:b/>
              </w:rPr>
            </w:pPr>
            <w:r w:rsidRPr="00882A9A">
              <w:rPr>
                <w:rFonts w:cs="Arial"/>
                <w:b/>
              </w:rPr>
              <w:t>Logical Signal Name</w:t>
            </w:r>
          </w:p>
        </w:tc>
        <w:tc>
          <w:tcPr>
            <w:tcW w:w="2585" w:type="dxa"/>
            <w:tcBorders>
              <w:top w:val="single" w:sz="4" w:space="0" w:color="auto"/>
              <w:left w:val="single" w:sz="4" w:space="0" w:color="auto"/>
              <w:bottom w:val="single" w:sz="4" w:space="0" w:color="auto"/>
              <w:right w:val="single" w:sz="4" w:space="0" w:color="auto"/>
            </w:tcBorders>
            <w:hideMark/>
          </w:tcPr>
          <w:p w14:paraId="7967988D" w14:textId="77777777" w:rsidR="00332093" w:rsidRPr="00882A9A" w:rsidRDefault="00332093">
            <w:pPr>
              <w:spacing w:line="276" w:lineRule="auto"/>
              <w:rPr>
                <w:rFonts w:cs="Arial"/>
                <w:b/>
              </w:rPr>
            </w:pPr>
            <w:r w:rsidRPr="00882A9A">
              <w:rPr>
                <w:rFonts w:cs="Arial"/>
                <w:b/>
              </w:rPr>
              <w:t>Literals</w:t>
            </w:r>
          </w:p>
        </w:tc>
        <w:tc>
          <w:tcPr>
            <w:tcW w:w="835" w:type="dxa"/>
            <w:tcBorders>
              <w:top w:val="single" w:sz="4" w:space="0" w:color="auto"/>
              <w:left w:val="single" w:sz="4" w:space="0" w:color="auto"/>
              <w:bottom w:val="single" w:sz="4" w:space="0" w:color="auto"/>
              <w:right w:val="single" w:sz="4" w:space="0" w:color="auto"/>
            </w:tcBorders>
            <w:hideMark/>
          </w:tcPr>
          <w:p w14:paraId="16545289" w14:textId="77777777" w:rsidR="00332093" w:rsidRPr="00882A9A" w:rsidRDefault="00332093">
            <w:pPr>
              <w:spacing w:line="276" w:lineRule="auto"/>
              <w:rPr>
                <w:rFonts w:cs="Arial"/>
                <w:b/>
              </w:rPr>
            </w:pPr>
            <w:r w:rsidRPr="00882A9A">
              <w:rPr>
                <w:rFonts w:cs="Arial"/>
                <w:b/>
              </w:rPr>
              <w:t>Value</w:t>
            </w:r>
          </w:p>
        </w:tc>
        <w:tc>
          <w:tcPr>
            <w:tcW w:w="3457" w:type="dxa"/>
            <w:tcBorders>
              <w:top w:val="single" w:sz="4" w:space="0" w:color="auto"/>
              <w:left w:val="single" w:sz="4" w:space="0" w:color="auto"/>
              <w:bottom w:val="single" w:sz="4" w:space="0" w:color="auto"/>
              <w:right w:val="single" w:sz="4" w:space="0" w:color="auto"/>
            </w:tcBorders>
            <w:hideMark/>
          </w:tcPr>
          <w:p w14:paraId="3BEF083E" w14:textId="77777777" w:rsidR="00332093" w:rsidRPr="00882A9A" w:rsidRDefault="00332093">
            <w:pPr>
              <w:spacing w:line="276" w:lineRule="auto"/>
              <w:rPr>
                <w:rFonts w:cs="Arial"/>
                <w:b/>
              </w:rPr>
            </w:pPr>
            <w:r w:rsidRPr="00882A9A">
              <w:rPr>
                <w:rFonts w:cs="Arial"/>
                <w:b/>
              </w:rPr>
              <w:t>Description</w:t>
            </w:r>
          </w:p>
        </w:tc>
      </w:tr>
      <w:tr w:rsidR="00332093" w:rsidRPr="00882A9A" w14:paraId="6366C1B9" w14:textId="77777777" w:rsidTr="00332093">
        <w:trPr>
          <w:jc w:val="center"/>
        </w:trPr>
        <w:tc>
          <w:tcPr>
            <w:tcW w:w="2737" w:type="dxa"/>
            <w:vMerge w:val="restart"/>
            <w:tcBorders>
              <w:top w:val="single" w:sz="4" w:space="0" w:color="auto"/>
              <w:left w:val="single" w:sz="4" w:space="0" w:color="auto"/>
              <w:right w:val="single" w:sz="4" w:space="0" w:color="auto"/>
            </w:tcBorders>
          </w:tcPr>
          <w:p w14:paraId="3B60B9F7" w14:textId="77777777" w:rsidR="00332093" w:rsidRPr="00882A9A" w:rsidRDefault="00332093">
            <w:pPr>
              <w:spacing w:line="276" w:lineRule="auto"/>
              <w:rPr>
                <w:rFonts w:cs="Arial"/>
              </w:rPr>
            </w:pPr>
            <w:proofErr w:type="spellStart"/>
            <w:r>
              <w:rPr>
                <w:rFonts w:cs="Arial"/>
              </w:rPr>
              <w:t>LightAmbIntsty_No_Rq</w:t>
            </w:r>
            <w:proofErr w:type="spellEnd"/>
            <w:r>
              <w:rPr>
                <w:rFonts w:cs="Arial"/>
              </w:rPr>
              <w:t xml:space="preserve"> – Variant 2</w:t>
            </w:r>
          </w:p>
        </w:tc>
        <w:tc>
          <w:tcPr>
            <w:tcW w:w="2585" w:type="dxa"/>
            <w:tcBorders>
              <w:top w:val="single" w:sz="4" w:space="0" w:color="auto"/>
              <w:left w:val="single" w:sz="4" w:space="0" w:color="auto"/>
              <w:bottom w:val="single" w:sz="4" w:space="0" w:color="auto"/>
              <w:right w:val="single" w:sz="4" w:space="0" w:color="auto"/>
            </w:tcBorders>
          </w:tcPr>
          <w:p w14:paraId="08CB15F2" w14:textId="77777777" w:rsidR="00332093" w:rsidRPr="00882A9A" w:rsidRDefault="00332093">
            <w:pPr>
              <w:spacing w:line="276" w:lineRule="auto"/>
              <w:rPr>
                <w:rFonts w:cs="Arial"/>
              </w:rPr>
            </w:pPr>
            <w:r>
              <w:rPr>
                <w:rFonts w:cs="Arial"/>
              </w:rPr>
              <w:t>Inactive / No Data Exits</w:t>
            </w:r>
          </w:p>
        </w:tc>
        <w:tc>
          <w:tcPr>
            <w:tcW w:w="835" w:type="dxa"/>
            <w:tcBorders>
              <w:top w:val="single" w:sz="4" w:space="0" w:color="auto"/>
              <w:left w:val="single" w:sz="4" w:space="0" w:color="auto"/>
              <w:bottom w:val="single" w:sz="4" w:space="0" w:color="auto"/>
              <w:right w:val="single" w:sz="4" w:space="0" w:color="auto"/>
            </w:tcBorders>
          </w:tcPr>
          <w:p w14:paraId="721596E3" w14:textId="77777777" w:rsidR="00332093" w:rsidRPr="00882A9A" w:rsidRDefault="00332093">
            <w:pPr>
              <w:spacing w:line="276" w:lineRule="auto"/>
              <w:rPr>
                <w:rFonts w:cs="Arial"/>
              </w:rPr>
            </w:pPr>
            <w:r>
              <w:rPr>
                <w:rFonts w:cs="Arial"/>
              </w:rPr>
              <w:t>0x00</w:t>
            </w:r>
          </w:p>
        </w:tc>
        <w:tc>
          <w:tcPr>
            <w:tcW w:w="3457" w:type="dxa"/>
            <w:tcBorders>
              <w:top w:val="single" w:sz="4" w:space="0" w:color="auto"/>
              <w:left w:val="single" w:sz="4" w:space="0" w:color="auto"/>
              <w:bottom w:val="single" w:sz="4" w:space="0" w:color="auto"/>
              <w:right w:val="single" w:sz="4" w:space="0" w:color="auto"/>
            </w:tcBorders>
            <w:vAlign w:val="center"/>
          </w:tcPr>
          <w:p w14:paraId="414A8896" w14:textId="77777777" w:rsidR="00332093" w:rsidRPr="00882A9A" w:rsidRDefault="00332093">
            <w:pPr>
              <w:autoSpaceDE w:val="0"/>
              <w:autoSpaceDN w:val="0"/>
              <w:adjustRightInd w:val="0"/>
              <w:spacing w:line="276" w:lineRule="auto"/>
              <w:rPr>
                <w:rFonts w:cs="Arial"/>
              </w:rPr>
            </w:pPr>
          </w:p>
        </w:tc>
      </w:tr>
      <w:tr w:rsidR="00332093" w:rsidRPr="00882A9A" w14:paraId="3795F6DA" w14:textId="77777777" w:rsidTr="00332093">
        <w:trPr>
          <w:jc w:val="center"/>
        </w:trPr>
        <w:tc>
          <w:tcPr>
            <w:tcW w:w="2737" w:type="dxa"/>
            <w:vMerge/>
            <w:tcBorders>
              <w:left w:val="single" w:sz="4" w:space="0" w:color="auto"/>
              <w:right w:val="single" w:sz="4" w:space="0" w:color="auto"/>
            </w:tcBorders>
            <w:vAlign w:val="center"/>
          </w:tcPr>
          <w:p w14:paraId="7822D13C" w14:textId="77777777" w:rsidR="00332093" w:rsidRPr="00882A9A" w:rsidRDefault="00332093">
            <w:pPr>
              <w:rPr>
                <w:rFonts w:cs="Arial"/>
              </w:rPr>
            </w:pPr>
          </w:p>
        </w:tc>
        <w:tc>
          <w:tcPr>
            <w:tcW w:w="2585" w:type="dxa"/>
            <w:tcBorders>
              <w:top w:val="single" w:sz="4" w:space="0" w:color="auto"/>
              <w:left w:val="single" w:sz="4" w:space="0" w:color="auto"/>
              <w:bottom w:val="single" w:sz="4" w:space="0" w:color="auto"/>
              <w:right w:val="single" w:sz="4" w:space="0" w:color="auto"/>
            </w:tcBorders>
          </w:tcPr>
          <w:p w14:paraId="6AC1F4BD" w14:textId="77777777" w:rsidR="00332093" w:rsidRPr="00882A9A" w:rsidRDefault="00332093">
            <w:pPr>
              <w:spacing w:line="276" w:lineRule="auto"/>
              <w:rPr>
                <w:rFonts w:cs="Arial"/>
              </w:rPr>
            </w:pPr>
            <w:r>
              <w:rPr>
                <w:rFonts w:cs="Arial"/>
              </w:rPr>
              <w:t xml:space="preserve">0% Intensity </w:t>
            </w:r>
            <w:bookmarkStart w:id="33" w:name="_GoBack"/>
            <w:bookmarkEnd w:id="33"/>
            <w:r>
              <w:rPr>
                <w:rFonts w:cs="Arial"/>
              </w:rPr>
              <w:t>/ Ambient Lighting OFF</w:t>
            </w:r>
          </w:p>
        </w:tc>
        <w:tc>
          <w:tcPr>
            <w:tcW w:w="835" w:type="dxa"/>
            <w:tcBorders>
              <w:top w:val="single" w:sz="4" w:space="0" w:color="auto"/>
              <w:left w:val="single" w:sz="4" w:space="0" w:color="auto"/>
              <w:bottom w:val="single" w:sz="4" w:space="0" w:color="auto"/>
              <w:right w:val="single" w:sz="4" w:space="0" w:color="auto"/>
            </w:tcBorders>
          </w:tcPr>
          <w:p w14:paraId="2DD6DFF0" w14:textId="77777777" w:rsidR="00332093" w:rsidRPr="00882A9A" w:rsidRDefault="00332093">
            <w:pPr>
              <w:spacing w:line="276" w:lineRule="auto"/>
              <w:rPr>
                <w:rFonts w:cs="Arial"/>
              </w:rPr>
            </w:pPr>
            <w:r>
              <w:rPr>
                <w:rFonts w:cs="Arial"/>
              </w:rPr>
              <w:t>0x01</w:t>
            </w:r>
          </w:p>
        </w:tc>
        <w:tc>
          <w:tcPr>
            <w:tcW w:w="3457" w:type="dxa"/>
            <w:tcBorders>
              <w:top w:val="single" w:sz="4" w:space="0" w:color="auto"/>
              <w:left w:val="single" w:sz="4" w:space="0" w:color="auto"/>
              <w:bottom w:val="single" w:sz="4" w:space="0" w:color="auto"/>
              <w:right w:val="single" w:sz="4" w:space="0" w:color="auto"/>
            </w:tcBorders>
          </w:tcPr>
          <w:p w14:paraId="2759B588" w14:textId="77777777" w:rsidR="00332093" w:rsidRPr="00882A9A" w:rsidRDefault="00332093">
            <w:pPr>
              <w:spacing w:line="276" w:lineRule="auto"/>
              <w:rPr>
                <w:rFonts w:cs="Arial"/>
              </w:rPr>
            </w:pPr>
          </w:p>
        </w:tc>
      </w:tr>
      <w:tr w:rsidR="00332093" w:rsidRPr="00882A9A" w14:paraId="0D83EE12" w14:textId="77777777" w:rsidTr="00332093">
        <w:trPr>
          <w:jc w:val="center"/>
        </w:trPr>
        <w:tc>
          <w:tcPr>
            <w:tcW w:w="2737" w:type="dxa"/>
            <w:vMerge/>
            <w:tcBorders>
              <w:left w:val="single" w:sz="4" w:space="0" w:color="auto"/>
              <w:right w:val="single" w:sz="4" w:space="0" w:color="auto"/>
            </w:tcBorders>
            <w:vAlign w:val="center"/>
          </w:tcPr>
          <w:p w14:paraId="0F2BD7E0" w14:textId="77777777" w:rsidR="00332093" w:rsidRPr="00882A9A" w:rsidRDefault="00332093">
            <w:pPr>
              <w:rPr>
                <w:rFonts w:cs="Arial"/>
              </w:rPr>
            </w:pPr>
          </w:p>
        </w:tc>
        <w:tc>
          <w:tcPr>
            <w:tcW w:w="2585" w:type="dxa"/>
            <w:tcBorders>
              <w:top w:val="single" w:sz="4" w:space="0" w:color="auto"/>
              <w:left w:val="single" w:sz="4" w:space="0" w:color="auto"/>
              <w:bottom w:val="single" w:sz="4" w:space="0" w:color="auto"/>
              <w:right w:val="single" w:sz="4" w:space="0" w:color="auto"/>
            </w:tcBorders>
          </w:tcPr>
          <w:p w14:paraId="20055537" w14:textId="77777777" w:rsidR="00332093" w:rsidRPr="00882A9A" w:rsidRDefault="00332093">
            <w:pPr>
              <w:spacing w:line="276" w:lineRule="auto"/>
              <w:rPr>
                <w:rFonts w:cs="Arial"/>
              </w:rPr>
            </w:pPr>
            <w:r>
              <w:rPr>
                <w:rFonts w:cs="Arial"/>
              </w:rPr>
              <w:t>1% Intensity</w:t>
            </w:r>
          </w:p>
        </w:tc>
        <w:tc>
          <w:tcPr>
            <w:tcW w:w="835" w:type="dxa"/>
            <w:tcBorders>
              <w:top w:val="single" w:sz="4" w:space="0" w:color="auto"/>
              <w:left w:val="single" w:sz="4" w:space="0" w:color="auto"/>
              <w:bottom w:val="single" w:sz="4" w:space="0" w:color="auto"/>
              <w:right w:val="single" w:sz="4" w:space="0" w:color="auto"/>
            </w:tcBorders>
          </w:tcPr>
          <w:p w14:paraId="07A2D23C" w14:textId="77777777" w:rsidR="00332093" w:rsidRPr="00882A9A" w:rsidRDefault="00332093">
            <w:pPr>
              <w:spacing w:line="276" w:lineRule="auto"/>
              <w:rPr>
                <w:rFonts w:cs="Arial"/>
              </w:rPr>
            </w:pPr>
            <w:r>
              <w:rPr>
                <w:rFonts w:cs="Arial"/>
              </w:rPr>
              <w:t>0x02</w:t>
            </w:r>
          </w:p>
        </w:tc>
        <w:tc>
          <w:tcPr>
            <w:tcW w:w="3457" w:type="dxa"/>
            <w:tcBorders>
              <w:top w:val="single" w:sz="4" w:space="0" w:color="auto"/>
              <w:left w:val="single" w:sz="4" w:space="0" w:color="auto"/>
              <w:bottom w:val="single" w:sz="4" w:space="0" w:color="auto"/>
              <w:right w:val="single" w:sz="4" w:space="0" w:color="auto"/>
            </w:tcBorders>
          </w:tcPr>
          <w:p w14:paraId="0C680491" w14:textId="77777777" w:rsidR="00332093" w:rsidRPr="00882A9A" w:rsidRDefault="00332093">
            <w:pPr>
              <w:spacing w:line="276" w:lineRule="auto"/>
              <w:rPr>
                <w:rFonts w:cs="Arial"/>
              </w:rPr>
            </w:pPr>
          </w:p>
        </w:tc>
      </w:tr>
      <w:tr w:rsidR="00332093" w:rsidRPr="00882A9A" w14:paraId="4F8E853C" w14:textId="77777777" w:rsidTr="00332093">
        <w:trPr>
          <w:jc w:val="center"/>
        </w:trPr>
        <w:tc>
          <w:tcPr>
            <w:tcW w:w="2737" w:type="dxa"/>
            <w:vMerge/>
            <w:tcBorders>
              <w:left w:val="single" w:sz="4" w:space="0" w:color="auto"/>
              <w:right w:val="single" w:sz="4" w:space="0" w:color="auto"/>
            </w:tcBorders>
            <w:vAlign w:val="center"/>
          </w:tcPr>
          <w:p w14:paraId="1950CF48" w14:textId="77777777" w:rsidR="00332093" w:rsidRPr="00882A9A" w:rsidRDefault="00332093">
            <w:pPr>
              <w:rPr>
                <w:rFonts w:cs="Arial"/>
              </w:rPr>
            </w:pPr>
          </w:p>
        </w:tc>
        <w:tc>
          <w:tcPr>
            <w:tcW w:w="2585" w:type="dxa"/>
            <w:tcBorders>
              <w:top w:val="single" w:sz="4" w:space="0" w:color="auto"/>
              <w:left w:val="single" w:sz="4" w:space="0" w:color="auto"/>
              <w:bottom w:val="single" w:sz="4" w:space="0" w:color="auto"/>
              <w:right w:val="single" w:sz="4" w:space="0" w:color="auto"/>
            </w:tcBorders>
          </w:tcPr>
          <w:p w14:paraId="4C2CAD1C" w14:textId="77777777" w:rsidR="00332093" w:rsidRPr="00882A9A" w:rsidRDefault="00332093">
            <w:pPr>
              <w:spacing w:line="276" w:lineRule="auto"/>
              <w:rPr>
                <w:rFonts w:cs="Arial"/>
              </w:rPr>
            </w:pPr>
            <w:r>
              <w:rPr>
                <w:rFonts w:cs="Arial"/>
              </w:rPr>
              <w:t>2% Intensity</w:t>
            </w:r>
          </w:p>
        </w:tc>
        <w:tc>
          <w:tcPr>
            <w:tcW w:w="835" w:type="dxa"/>
            <w:tcBorders>
              <w:top w:val="single" w:sz="4" w:space="0" w:color="auto"/>
              <w:left w:val="single" w:sz="4" w:space="0" w:color="auto"/>
              <w:bottom w:val="single" w:sz="4" w:space="0" w:color="auto"/>
              <w:right w:val="single" w:sz="4" w:space="0" w:color="auto"/>
            </w:tcBorders>
          </w:tcPr>
          <w:p w14:paraId="68F9EE99" w14:textId="77777777" w:rsidR="00332093" w:rsidRPr="00882A9A" w:rsidRDefault="00332093">
            <w:pPr>
              <w:spacing w:line="276" w:lineRule="auto"/>
              <w:rPr>
                <w:rFonts w:cs="Arial"/>
              </w:rPr>
            </w:pPr>
            <w:r>
              <w:rPr>
                <w:rFonts w:cs="Arial"/>
              </w:rPr>
              <w:t>0x03</w:t>
            </w:r>
          </w:p>
        </w:tc>
        <w:tc>
          <w:tcPr>
            <w:tcW w:w="3457" w:type="dxa"/>
            <w:tcBorders>
              <w:top w:val="single" w:sz="4" w:space="0" w:color="auto"/>
              <w:left w:val="single" w:sz="4" w:space="0" w:color="auto"/>
              <w:bottom w:val="single" w:sz="4" w:space="0" w:color="auto"/>
              <w:right w:val="single" w:sz="4" w:space="0" w:color="auto"/>
            </w:tcBorders>
          </w:tcPr>
          <w:p w14:paraId="57436535" w14:textId="77777777" w:rsidR="00332093" w:rsidRPr="00882A9A" w:rsidRDefault="00332093">
            <w:pPr>
              <w:spacing w:line="276" w:lineRule="auto"/>
              <w:rPr>
                <w:rFonts w:cs="Arial"/>
              </w:rPr>
            </w:pPr>
          </w:p>
        </w:tc>
      </w:tr>
      <w:tr w:rsidR="00332093" w:rsidRPr="00882A9A" w14:paraId="187259D0" w14:textId="77777777" w:rsidTr="00332093">
        <w:trPr>
          <w:jc w:val="center"/>
        </w:trPr>
        <w:tc>
          <w:tcPr>
            <w:tcW w:w="2737" w:type="dxa"/>
            <w:vMerge/>
            <w:tcBorders>
              <w:left w:val="single" w:sz="4" w:space="0" w:color="auto"/>
              <w:right w:val="single" w:sz="4" w:space="0" w:color="auto"/>
            </w:tcBorders>
            <w:vAlign w:val="center"/>
          </w:tcPr>
          <w:p w14:paraId="299A269D" w14:textId="77777777" w:rsidR="00332093" w:rsidRPr="00882A9A" w:rsidRDefault="00332093">
            <w:pPr>
              <w:rPr>
                <w:rFonts w:cs="Arial"/>
              </w:rPr>
            </w:pPr>
          </w:p>
        </w:tc>
        <w:tc>
          <w:tcPr>
            <w:tcW w:w="2585" w:type="dxa"/>
            <w:tcBorders>
              <w:top w:val="single" w:sz="4" w:space="0" w:color="auto"/>
              <w:left w:val="single" w:sz="4" w:space="0" w:color="auto"/>
              <w:bottom w:val="single" w:sz="4" w:space="0" w:color="auto"/>
              <w:right w:val="single" w:sz="4" w:space="0" w:color="auto"/>
            </w:tcBorders>
          </w:tcPr>
          <w:p w14:paraId="19C82A62" w14:textId="77777777" w:rsidR="00332093" w:rsidRPr="00882A9A" w:rsidRDefault="00332093">
            <w:pPr>
              <w:spacing w:line="276" w:lineRule="auto"/>
              <w:rPr>
                <w:rFonts w:cs="Arial"/>
              </w:rPr>
            </w:pPr>
            <w:r>
              <w:rPr>
                <w:rFonts w:cs="Arial"/>
              </w:rPr>
              <w:t>3% Intensity</w:t>
            </w:r>
          </w:p>
        </w:tc>
        <w:tc>
          <w:tcPr>
            <w:tcW w:w="835" w:type="dxa"/>
            <w:tcBorders>
              <w:top w:val="single" w:sz="4" w:space="0" w:color="auto"/>
              <w:left w:val="single" w:sz="4" w:space="0" w:color="auto"/>
              <w:bottom w:val="single" w:sz="4" w:space="0" w:color="auto"/>
              <w:right w:val="single" w:sz="4" w:space="0" w:color="auto"/>
            </w:tcBorders>
          </w:tcPr>
          <w:p w14:paraId="2F0EA0CF" w14:textId="77777777" w:rsidR="00332093" w:rsidRPr="00882A9A" w:rsidRDefault="00332093">
            <w:pPr>
              <w:spacing w:line="276" w:lineRule="auto"/>
              <w:rPr>
                <w:rFonts w:cs="Arial"/>
              </w:rPr>
            </w:pPr>
            <w:r>
              <w:rPr>
                <w:rFonts w:cs="Arial"/>
              </w:rPr>
              <w:t>0x04</w:t>
            </w:r>
          </w:p>
        </w:tc>
        <w:tc>
          <w:tcPr>
            <w:tcW w:w="3457" w:type="dxa"/>
            <w:tcBorders>
              <w:top w:val="single" w:sz="4" w:space="0" w:color="auto"/>
              <w:left w:val="single" w:sz="4" w:space="0" w:color="auto"/>
              <w:bottom w:val="single" w:sz="4" w:space="0" w:color="auto"/>
              <w:right w:val="single" w:sz="4" w:space="0" w:color="auto"/>
            </w:tcBorders>
          </w:tcPr>
          <w:p w14:paraId="5F3BE94F" w14:textId="77777777" w:rsidR="00332093" w:rsidRPr="00882A9A" w:rsidRDefault="00332093">
            <w:pPr>
              <w:spacing w:line="276" w:lineRule="auto"/>
              <w:rPr>
                <w:rFonts w:cs="Arial"/>
              </w:rPr>
            </w:pPr>
          </w:p>
        </w:tc>
      </w:tr>
      <w:tr w:rsidR="00332093" w:rsidRPr="00882A9A" w14:paraId="1F244E37" w14:textId="77777777" w:rsidTr="00332093">
        <w:trPr>
          <w:jc w:val="center"/>
        </w:trPr>
        <w:tc>
          <w:tcPr>
            <w:tcW w:w="2737" w:type="dxa"/>
            <w:vMerge/>
            <w:tcBorders>
              <w:left w:val="single" w:sz="4" w:space="0" w:color="auto"/>
              <w:right w:val="single" w:sz="4" w:space="0" w:color="auto"/>
            </w:tcBorders>
            <w:vAlign w:val="center"/>
          </w:tcPr>
          <w:p w14:paraId="75EC396E" w14:textId="77777777" w:rsidR="00332093" w:rsidRPr="00882A9A" w:rsidRDefault="00332093">
            <w:pPr>
              <w:rPr>
                <w:rFonts w:cs="Arial"/>
              </w:rPr>
            </w:pPr>
          </w:p>
        </w:tc>
        <w:tc>
          <w:tcPr>
            <w:tcW w:w="2585" w:type="dxa"/>
            <w:tcBorders>
              <w:top w:val="single" w:sz="4" w:space="0" w:color="auto"/>
              <w:left w:val="single" w:sz="4" w:space="0" w:color="auto"/>
              <w:bottom w:val="single" w:sz="4" w:space="0" w:color="auto"/>
              <w:right w:val="single" w:sz="4" w:space="0" w:color="auto"/>
            </w:tcBorders>
          </w:tcPr>
          <w:p w14:paraId="02642BFF" w14:textId="77777777" w:rsidR="00332093" w:rsidRPr="00882A9A" w:rsidRDefault="00332093">
            <w:pPr>
              <w:spacing w:line="276" w:lineRule="auto"/>
              <w:rPr>
                <w:rFonts w:cs="Arial"/>
              </w:rPr>
            </w:pPr>
            <w:r>
              <w:rPr>
                <w:rFonts w:cs="Arial"/>
              </w:rPr>
              <w:t>cont.</w:t>
            </w:r>
          </w:p>
        </w:tc>
        <w:tc>
          <w:tcPr>
            <w:tcW w:w="835" w:type="dxa"/>
            <w:tcBorders>
              <w:top w:val="single" w:sz="4" w:space="0" w:color="auto"/>
              <w:left w:val="single" w:sz="4" w:space="0" w:color="auto"/>
              <w:bottom w:val="single" w:sz="4" w:space="0" w:color="auto"/>
              <w:right w:val="single" w:sz="4" w:space="0" w:color="auto"/>
            </w:tcBorders>
          </w:tcPr>
          <w:p w14:paraId="57F89300" w14:textId="77777777" w:rsidR="00332093" w:rsidRPr="00882A9A" w:rsidRDefault="00332093">
            <w:pPr>
              <w:spacing w:line="276" w:lineRule="auto"/>
              <w:rPr>
                <w:rFonts w:cs="Arial"/>
              </w:rPr>
            </w:pPr>
            <w:r>
              <w:rPr>
                <w:rFonts w:cs="Arial"/>
              </w:rPr>
              <w:t>…</w:t>
            </w:r>
          </w:p>
        </w:tc>
        <w:tc>
          <w:tcPr>
            <w:tcW w:w="3457" w:type="dxa"/>
            <w:tcBorders>
              <w:top w:val="single" w:sz="4" w:space="0" w:color="auto"/>
              <w:left w:val="single" w:sz="4" w:space="0" w:color="auto"/>
              <w:bottom w:val="single" w:sz="4" w:space="0" w:color="auto"/>
              <w:right w:val="single" w:sz="4" w:space="0" w:color="auto"/>
            </w:tcBorders>
          </w:tcPr>
          <w:p w14:paraId="762C5E23" w14:textId="77777777" w:rsidR="00332093" w:rsidRPr="00882A9A" w:rsidRDefault="00332093">
            <w:pPr>
              <w:spacing w:line="276" w:lineRule="auto"/>
              <w:rPr>
                <w:rFonts w:cs="Arial"/>
              </w:rPr>
            </w:pPr>
          </w:p>
        </w:tc>
      </w:tr>
      <w:tr w:rsidR="00332093" w:rsidRPr="00882A9A" w14:paraId="7DDAC5E9" w14:textId="77777777" w:rsidTr="00332093">
        <w:trPr>
          <w:jc w:val="center"/>
        </w:trPr>
        <w:tc>
          <w:tcPr>
            <w:tcW w:w="2737" w:type="dxa"/>
            <w:vMerge/>
            <w:tcBorders>
              <w:left w:val="single" w:sz="4" w:space="0" w:color="auto"/>
              <w:right w:val="single" w:sz="4" w:space="0" w:color="auto"/>
            </w:tcBorders>
            <w:vAlign w:val="center"/>
          </w:tcPr>
          <w:p w14:paraId="4ED9643A" w14:textId="77777777" w:rsidR="00332093" w:rsidRPr="00882A9A" w:rsidRDefault="00332093">
            <w:pPr>
              <w:rPr>
                <w:rFonts w:cs="Arial"/>
              </w:rPr>
            </w:pPr>
          </w:p>
        </w:tc>
        <w:tc>
          <w:tcPr>
            <w:tcW w:w="2585" w:type="dxa"/>
            <w:tcBorders>
              <w:top w:val="single" w:sz="4" w:space="0" w:color="auto"/>
              <w:left w:val="single" w:sz="4" w:space="0" w:color="auto"/>
              <w:bottom w:val="single" w:sz="4" w:space="0" w:color="auto"/>
              <w:right w:val="single" w:sz="4" w:space="0" w:color="auto"/>
            </w:tcBorders>
          </w:tcPr>
          <w:p w14:paraId="04E6F385" w14:textId="77777777" w:rsidR="00332093" w:rsidRPr="00882A9A" w:rsidRDefault="00332093">
            <w:pPr>
              <w:spacing w:line="276" w:lineRule="auto"/>
              <w:rPr>
                <w:rFonts w:cs="Arial"/>
              </w:rPr>
            </w:pPr>
            <w:r>
              <w:rPr>
                <w:rFonts w:cs="Arial"/>
              </w:rPr>
              <w:t>100% Intensity</w:t>
            </w:r>
          </w:p>
        </w:tc>
        <w:tc>
          <w:tcPr>
            <w:tcW w:w="835" w:type="dxa"/>
            <w:tcBorders>
              <w:top w:val="single" w:sz="4" w:space="0" w:color="auto"/>
              <w:left w:val="single" w:sz="4" w:space="0" w:color="auto"/>
              <w:bottom w:val="single" w:sz="4" w:space="0" w:color="auto"/>
              <w:right w:val="single" w:sz="4" w:space="0" w:color="auto"/>
            </w:tcBorders>
          </w:tcPr>
          <w:p w14:paraId="2B18DEC1" w14:textId="77777777" w:rsidR="00332093" w:rsidRPr="00882A9A" w:rsidRDefault="00332093">
            <w:pPr>
              <w:spacing w:line="276" w:lineRule="auto"/>
              <w:rPr>
                <w:rFonts w:cs="Arial"/>
              </w:rPr>
            </w:pPr>
            <w:r>
              <w:rPr>
                <w:rFonts w:cs="Arial"/>
              </w:rPr>
              <w:t>0x65</w:t>
            </w:r>
          </w:p>
        </w:tc>
        <w:tc>
          <w:tcPr>
            <w:tcW w:w="3457" w:type="dxa"/>
            <w:tcBorders>
              <w:top w:val="single" w:sz="4" w:space="0" w:color="auto"/>
              <w:left w:val="single" w:sz="4" w:space="0" w:color="auto"/>
              <w:bottom w:val="single" w:sz="4" w:space="0" w:color="auto"/>
              <w:right w:val="single" w:sz="4" w:space="0" w:color="auto"/>
            </w:tcBorders>
          </w:tcPr>
          <w:p w14:paraId="742656BF" w14:textId="77777777" w:rsidR="00332093" w:rsidRPr="00882A9A" w:rsidRDefault="00332093">
            <w:pPr>
              <w:spacing w:line="276" w:lineRule="auto"/>
              <w:rPr>
                <w:rFonts w:cs="Arial"/>
              </w:rPr>
            </w:pPr>
          </w:p>
        </w:tc>
      </w:tr>
      <w:tr w:rsidR="00332093" w:rsidRPr="00882A9A" w14:paraId="3B0A8EEF" w14:textId="77777777" w:rsidTr="00332093">
        <w:trPr>
          <w:jc w:val="center"/>
        </w:trPr>
        <w:tc>
          <w:tcPr>
            <w:tcW w:w="2737" w:type="dxa"/>
            <w:vMerge/>
            <w:tcBorders>
              <w:left w:val="single" w:sz="4" w:space="0" w:color="auto"/>
              <w:bottom w:val="single" w:sz="4" w:space="0" w:color="auto"/>
              <w:right w:val="single" w:sz="4" w:space="0" w:color="auto"/>
            </w:tcBorders>
            <w:vAlign w:val="center"/>
          </w:tcPr>
          <w:p w14:paraId="4CE76478" w14:textId="77777777" w:rsidR="00332093" w:rsidRPr="00882A9A" w:rsidRDefault="00332093">
            <w:pPr>
              <w:rPr>
                <w:rFonts w:cs="Arial"/>
              </w:rPr>
            </w:pPr>
          </w:p>
        </w:tc>
        <w:tc>
          <w:tcPr>
            <w:tcW w:w="2585" w:type="dxa"/>
            <w:tcBorders>
              <w:top w:val="single" w:sz="4" w:space="0" w:color="auto"/>
              <w:left w:val="single" w:sz="4" w:space="0" w:color="auto"/>
              <w:bottom w:val="single" w:sz="4" w:space="0" w:color="auto"/>
              <w:right w:val="single" w:sz="4" w:space="0" w:color="auto"/>
            </w:tcBorders>
          </w:tcPr>
          <w:p w14:paraId="64062DED" w14:textId="77777777" w:rsidR="00332093" w:rsidRDefault="00332093">
            <w:pPr>
              <w:spacing w:line="276" w:lineRule="auto"/>
              <w:rPr>
                <w:rFonts w:cs="Arial"/>
              </w:rPr>
            </w:pPr>
            <w:r>
              <w:rPr>
                <w:rFonts w:cs="Arial"/>
              </w:rPr>
              <w:t>Ambient Lighting Turn ON</w:t>
            </w:r>
          </w:p>
        </w:tc>
        <w:tc>
          <w:tcPr>
            <w:tcW w:w="835" w:type="dxa"/>
            <w:tcBorders>
              <w:top w:val="single" w:sz="4" w:space="0" w:color="auto"/>
              <w:left w:val="single" w:sz="4" w:space="0" w:color="auto"/>
              <w:bottom w:val="single" w:sz="4" w:space="0" w:color="auto"/>
              <w:right w:val="single" w:sz="4" w:space="0" w:color="auto"/>
            </w:tcBorders>
          </w:tcPr>
          <w:p w14:paraId="5C1CD13C" w14:textId="77777777" w:rsidR="00332093" w:rsidRDefault="00332093">
            <w:pPr>
              <w:spacing w:line="276" w:lineRule="auto"/>
              <w:rPr>
                <w:rFonts w:cs="Arial"/>
              </w:rPr>
            </w:pPr>
            <w:r>
              <w:rPr>
                <w:rFonts w:cs="Arial"/>
              </w:rPr>
              <w:t>0x66</w:t>
            </w:r>
          </w:p>
        </w:tc>
        <w:tc>
          <w:tcPr>
            <w:tcW w:w="3457" w:type="dxa"/>
            <w:tcBorders>
              <w:top w:val="single" w:sz="4" w:space="0" w:color="auto"/>
              <w:left w:val="single" w:sz="4" w:space="0" w:color="auto"/>
              <w:bottom w:val="single" w:sz="4" w:space="0" w:color="auto"/>
              <w:right w:val="single" w:sz="4" w:space="0" w:color="auto"/>
            </w:tcBorders>
          </w:tcPr>
          <w:p w14:paraId="5893D977" w14:textId="77777777" w:rsidR="00332093" w:rsidRPr="00882A9A" w:rsidRDefault="00332093">
            <w:pPr>
              <w:spacing w:line="276" w:lineRule="auto"/>
              <w:rPr>
                <w:rFonts w:cs="Arial"/>
              </w:rPr>
            </w:pPr>
          </w:p>
        </w:tc>
      </w:tr>
    </w:tbl>
    <w:p w14:paraId="1F1A4576" w14:textId="77777777" w:rsidR="00332093" w:rsidRPr="00882A9A" w:rsidRDefault="00332093">
      <w:pPr>
        <w:rPr>
          <w:rFonts w:cs="Arial"/>
        </w:rPr>
      </w:pPr>
    </w:p>
    <w:p w14:paraId="4DE78327" w14:textId="77777777" w:rsidR="00332093" w:rsidRDefault="00332093" w:rsidP="00332093">
      <w:pPr>
        <w:pStyle w:val="Heading3"/>
      </w:pPr>
      <w:bookmarkStart w:id="34" w:name="_Toc65750435"/>
      <w:r w:rsidRPr="00B9479B">
        <w:t>MD-REQ-025392/C-</w:t>
      </w:r>
      <w:proofErr w:type="spellStart"/>
      <w:r w:rsidRPr="00B9479B">
        <w:t>ChargePortLightRing_St</w:t>
      </w:r>
      <w:proofErr w:type="spellEnd"/>
      <w:r w:rsidRPr="00B9479B">
        <w:t xml:space="preserve"> (</w:t>
      </w:r>
      <w:proofErr w:type="spellStart"/>
      <w:r w:rsidRPr="00B9479B">
        <w:t>TcSE</w:t>
      </w:r>
      <w:proofErr w:type="spellEnd"/>
      <w:r w:rsidRPr="00B9479B">
        <w:t xml:space="preserve"> ROIN-270412)</w:t>
      </w:r>
      <w:bookmarkEnd w:id="34"/>
    </w:p>
    <w:p w14:paraId="459F4D5A" w14:textId="77777777" w:rsidR="00332093" w:rsidRDefault="00332093">
      <w:pPr>
        <w:rPr>
          <w:rFonts w:cs="Arial"/>
        </w:rPr>
      </w:pPr>
      <w:r>
        <w:rPr>
          <w:rFonts w:cs="Arial"/>
        </w:rPr>
        <w:t xml:space="preserve">If the </w:t>
      </w:r>
      <w:proofErr w:type="spellStart"/>
      <w:r>
        <w:rPr>
          <w:rFonts w:cs="Arial"/>
        </w:rPr>
        <w:t>CharePortLightRingClient</w:t>
      </w:r>
      <w:proofErr w:type="spellEnd"/>
      <w:r>
        <w:rPr>
          <w:rFonts w:cs="Arial"/>
        </w:rPr>
        <w:t xml:space="preserve"> supports both variants of the Charge Port Light Ring signals below then when selecting Charge Port Light Ring </w:t>
      </w:r>
      <w:proofErr w:type="gramStart"/>
      <w:r>
        <w:rPr>
          <w:rFonts w:cs="Arial"/>
        </w:rPr>
        <w:t>HMI</w:t>
      </w:r>
      <w:proofErr w:type="gramEnd"/>
      <w:r>
        <w:rPr>
          <w:rFonts w:cs="Arial"/>
        </w:rPr>
        <w:t xml:space="preserve"> the signal that will get updated will depend on what variant Charge Port Light Ring is configured for.</w:t>
      </w:r>
    </w:p>
    <w:p w14:paraId="0B675BE7" w14:textId="77777777" w:rsidR="00332093" w:rsidRDefault="00332093">
      <w:pPr>
        <w:rPr>
          <w:rFonts w:cs="Arial"/>
        </w:rPr>
      </w:pPr>
    </w:p>
    <w:p w14:paraId="173D571B" w14:textId="77777777" w:rsidR="00332093" w:rsidRDefault="00332093">
      <w:pPr>
        <w:rPr>
          <w:rFonts w:cs="Arial"/>
        </w:rPr>
      </w:pPr>
      <w:r w:rsidRPr="008C1740">
        <w:rPr>
          <w:rFonts w:cs="Arial"/>
          <w:u w:val="single"/>
        </w:rPr>
        <w:t xml:space="preserve">Variant 1 of </w:t>
      </w:r>
      <w:proofErr w:type="spellStart"/>
      <w:r w:rsidRPr="008C1740">
        <w:rPr>
          <w:rFonts w:cs="Arial"/>
          <w:u w:val="single"/>
        </w:rPr>
        <w:t>ChargePortLightRing</w:t>
      </w:r>
      <w:r>
        <w:rPr>
          <w:rFonts w:cs="Arial"/>
          <w:u w:val="single"/>
        </w:rPr>
        <w:t>_St</w:t>
      </w:r>
      <w:proofErr w:type="spellEnd"/>
      <w:r>
        <w:rPr>
          <w:rFonts w:cs="Arial"/>
        </w:rPr>
        <w:t>:</w:t>
      </w:r>
    </w:p>
    <w:p w14:paraId="27436467" w14:textId="77777777" w:rsidR="00332093" w:rsidRPr="008C1740" w:rsidRDefault="00332093">
      <w:pPr>
        <w:rPr>
          <w:rFonts w:cs="Arial"/>
          <w:i/>
        </w:rPr>
      </w:pPr>
      <w:r w:rsidRPr="008C1740">
        <w:rPr>
          <w:rFonts w:cs="Arial"/>
          <w:i/>
        </w:rPr>
        <w:t xml:space="preserve">CAN Signal Name: </w:t>
      </w:r>
      <w:proofErr w:type="spellStart"/>
      <w:r w:rsidRPr="008C1740">
        <w:rPr>
          <w:rFonts w:cs="Arial"/>
          <w:i/>
        </w:rPr>
        <w:t>CenterStackRing_D_Actl</w:t>
      </w:r>
      <w:proofErr w:type="spellEnd"/>
    </w:p>
    <w:tbl>
      <w:tblPr>
        <w:tblW w:w="0" w:type="auto"/>
        <w:jc w:val="center"/>
        <w:tblCellMar>
          <w:left w:w="0" w:type="dxa"/>
          <w:right w:w="0" w:type="dxa"/>
        </w:tblCellMar>
        <w:tblLook w:val="04A0" w:firstRow="1" w:lastRow="0" w:firstColumn="1" w:lastColumn="0" w:noHBand="0" w:noVBand="1"/>
      </w:tblPr>
      <w:tblGrid>
        <w:gridCol w:w="918"/>
        <w:gridCol w:w="5042"/>
      </w:tblGrid>
      <w:tr w:rsidR="00332093" w:rsidRPr="0044784F" w14:paraId="4C705266" w14:textId="77777777" w:rsidTr="00332093">
        <w:trPr>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6F82BB" w14:textId="77777777" w:rsidR="00332093" w:rsidRPr="008C1740" w:rsidRDefault="00332093" w:rsidP="00332093">
            <w:pPr>
              <w:spacing w:line="276" w:lineRule="auto"/>
              <w:rPr>
                <w:rFonts w:eastAsiaTheme="minorHAnsi" w:cs="Arial"/>
                <w:iCs/>
              </w:rPr>
            </w:pPr>
            <w:r w:rsidRPr="008C1740">
              <w:rPr>
                <w:rFonts w:cs="Arial"/>
                <w:iCs/>
              </w:rPr>
              <w:t>Value</w:t>
            </w:r>
          </w:p>
        </w:tc>
        <w:tc>
          <w:tcPr>
            <w:tcW w:w="50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F72C6E" w14:textId="77777777" w:rsidR="00332093" w:rsidRPr="008C1740" w:rsidRDefault="00332093" w:rsidP="00332093">
            <w:pPr>
              <w:spacing w:line="276" w:lineRule="auto"/>
              <w:rPr>
                <w:rFonts w:eastAsiaTheme="minorHAnsi" w:cs="Arial"/>
                <w:iCs/>
              </w:rPr>
            </w:pPr>
            <w:r w:rsidRPr="008C1740">
              <w:rPr>
                <w:rFonts w:cs="Arial"/>
                <w:iCs/>
              </w:rPr>
              <w:t>Equal</w:t>
            </w:r>
          </w:p>
        </w:tc>
      </w:tr>
      <w:tr w:rsidR="00332093" w:rsidRPr="0044784F" w14:paraId="36A07E3A" w14:textId="77777777" w:rsidTr="00332093">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15F61D" w14:textId="77777777" w:rsidR="00332093" w:rsidRPr="008C1740" w:rsidRDefault="00332093" w:rsidP="00332093">
            <w:pPr>
              <w:spacing w:line="276" w:lineRule="auto"/>
              <w:rPr>
                <w:rFonts w:eastAsiaTheme="minorHAnsi" w:cs="Arial"/>
                <w:iCs/>
              </w:rPr>
            </w:pPr>
            <w:r w:rsidRPr="008C1740">
              <w:rPr>
                <w:rFonts w:cs="Arial"/>
                <w:iCs/>
              </w:rPr>
              <w:t>0</w:t>
            </w:r>
            <w:r>
              <w:rPr>
                <w:rFonts w:cs="Arial"/>
                <w:iCs/>
              </w:rPr>
              <w:t>x0</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14:paraId="418F6EF5" w14:textId="77777777" w:rsidR="00332093" w:rsidRPr="008C1740" w:rsidRDefault="00332093" w:rsidP="00332093">
            <w:pPr>
              <w:spacing w:line="276" w:lineRule="auto"/>
              <w:rPr>
                <w:rFonts w:eastAsiaTheme="minorHAnsi" w:cs="Arial"/>
                <w:iCs/>
              </w:rPr>
            </w:pPr>
            <w:r>
              <w:rPr>
                <w:rFonts w:cs="Arial"/>
                <w:iCs/>
              </w:rPr>
              <w:t>Null</w:t>
            </w:r>
          </w:p>
        </w:tc>
      </w:tr>
      <w:tr w:rsidR="00332093" w:rsidRPr="0044784F" w14:paraId="19689681" w14:textId="77777777" w:rsidTr="00332093">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174D03" w14:textId="77777777" w:rsidR="00332093" w:rsidRPr="008C1740" w:rsidRDefault="00332093" w:rsidP="00332093">
            <w:pPr>
              <w:spacing w:line="276" w:lineRule="auto"/>
              <w:rPr>
                <w:rFonts w:eastAsiaTheme="minorHAnsi" w:cs="Arial"/>
                <w:iCs/>
              </w:rPr>
            </w:pPr>
            <w:r>
              <w:rPr>
                <w:rFonts w:cs="Arial"/>
                <w:iCs/>
              </w:rPr>
              <w:t>0x1</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14:paraId="06F2530C" w14:textId="77777777" w:rsidR="00332093" w:rsidRPr="008C1740" w:rsidRDefault="00332093" w:rsidP="00332093">
            <w:pPr>
              <w:spacing w:line="276" w:lineRule="auto"/>
              <w:rPr>
                <w:rFonts w:eastAsiaTheme="minorHAnsi" w:cs="Arial"/>
                <w:iCs/>
              </w:rPr>
            </w:pPr>
            <w:r>
              <w:rPr>
                <w:rFonts w:cs="Arial"/>
                <w:iCs/>
              </w:rPr>
              <w:t>Off</w:t>
            </w:r>
          </w:p>
        </w:tc>
      </w:tr>
      <w:tr w:rsidR="00332093" w:rsidRPr="0044784F" w14:paraId="52F56193" w14:textId="77777777" w:rsidTr="00332093">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628D9B" w14:textId="77777777" w:rsidR="00332093" w:rsidRPr="008C1740" w:rsidRDefault="00332093" w:rsidP="00332093">
            <w:pPr>
              <w:spacing w:line="276" w:lineRule="auto"/>
              <w:rPr>
                <w:rFonts w:eastAsiaTheme="minorHAnsi" w:cs="Arial"/>
                <w:iCs/>
              </w:rPr>
            </w:pPr>
            <w:r>
              <w:rPr>
                <w:rFonts w:cs="Arial"/>
                <w:iCs/>
              </w:rPr>
              <w:t>0x2</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14:paraId="4BDF5CBB" w14:textId="77777777" w:rsidR="00332093" w:rsidRPr="008C1740" w:rsidRDefault="00332093" w:rsidP="00332093">
            <w:pPr>
              <w:spacing w:line="276" w:lineRule="auto"/>
              <w:rPr>
                <w:rFonts w:eastAsiaTheme="minorHAnsi" w:cs="Arial"/>
                <w:iCs/>
              </w:rPr>
            </w:pPr>
            <w:r>
              <w:rPr>
                <w:rFonts w:cs="Arial"/>
                <w:iCs/>
              </w:rPr>
              <w:t>On</w:t>
            </w:r>
          </w:p>
        </w:tc>
      </w:tr>
      <w:tr w:rsidR="00332093" w:rsidRPr="0044784F" w14:paraId="141B917A" w14:textId="77777777" w:rsidTr="00332093">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AD36F8" w14:textId="77777777" w:rsidR="00332093" w:rsidRPr="008C1740" w:rsidRDefault="00332093" w:rsidP="00332093">
            <w:pPr>
              <w:spacing w:line="276" w:lineRule="auto"/>
              <w:rPr>
                <w:rFonts w:eastAsiaTheme="minorHAnsi" w:cs="Arial"/>
                <w:iCs/>
              </w:rPr>
            </w:pPr>
            <w:r>
              <w:rPr>
                <w:rFonts w:cs="Arial"/>
                <w:iCs/>
              </w:rPr>
              <w:t>0x3</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14:paraId="52229784" w14:textId="77777777" w:rsidR="00332093" w:rsidRPr="008C1740" w:rsidRDefault="00332093" w:rsidP="00332093">
            <w:pPr>
              <w:spacing w:line="276" w:lineRule="auto"/>
              <w:rPr>
                <w:rFonts w:eastAsiaTheme="minorHAnsi" w:cs="Arial"/>
                <w:iCs/>
              </w:rPr>
            </w:pPr>
            <w:proofErr w:type="spellStart"/>
            <w:r>
              <w:rPr>
                <w:rFonts w:cs="Arial"/>
                <w:iCs/>
              </w:rPr>
              <w:t>LimitedOn</w:t>
            </w:r>
            <w:proofErr w:type="spellEnd"/>
          </w:p>
        </w:tc>
      </w:tr>
    </w:tbl>
    <w:p w14:paraId="00A8A5BA" w14:textId="77777777" w:rsidR="00332093" w:rsidRDefault="00332093">
      <w:pPr>
        <w:rPr>
          <w:rFonts w:cs="Arial"/>
        </w:rPr>
      </w:pPr>
    </w:p>
    <w:p w14:paraId="60EA9115" w14:textId="77777777" w:rsidR="00332093" w:rsidRDefault="00332093">
      <w:pPr>
        <w:rPr>
          <w:rFonts w:cs="Arial"/>
        </w:rPr>
      </w:pPr>
    </w:p>
    <w:p w14:paraId="21CCBB88" w14:textId="77777777" w:rsidR="00332093" w:rsidRDefault="00332093">
      <w:pPr>
        <w:rPr>
          <w:rFonts w:cs="Arial"/>
        </w:rPr>
      </w:pPr>
    </w:p>
    <w:p w14:paraId="46431ABC" w14:textId="77777777" w:rsidR="00332093" w:rsidRPr="0044784F" w:rsidRDefault="00332093" w:rsidP="00332093">
      <w:pPr>
        <w:rPr>
          <w:rFonts w:cs="Arial"/>
        </w:rPr>
      </w:pPr>
      <w:r>
        <w:rPr>
          <w:rFonts w:cs="Arial"/>
          <w:u w:val="single"/>
        </w:rPr>
        <w:t>Variant 2</w:t>
      </w:r>
      <w:r w:rsidRPr="0044784F">
        <w:rPr>
          <w:rFonts w:cs="Arial"/>
          <w:u w:val="single"/>
        </w:rPr>
        <w:t xml:space="preserve">of </w:t>
      </w:r>
      <w:proofErr w:type="spellStart"/>
      <w:r w:rsidRPr="0044784F">
        <w:rPr>
          <w:rFonts w:cs="Arial"/>
          <w:u w:val="single"/>
        </w:rPr>
        <w:t>ChargePortLightRing</w:t>
      </w:r>
      <w:r>
        <w:rPr>
          <w:rFonts w:cs="Arial"/>
          <w:u w:val="single"/>
        </w:rPr>
        <w:t>_St</w:t>
      </w:r>
      <w:proofErr w:type="spellEnd"/>
      <w:r>
        <w:rPr>
          <w:rFonts w:cs="Arial"/>
        </w:rPr>
        <w:t>:</w:t>
      </w:r>
    </w:p>
    <w:p w14:paraId="17657F55" w14:textId="77777777" w:rsidR="00332093" w:rsidRPr="0044784F" w:rsidRDefault="00332093" w:rsidP="00332093">
      <w:pPr>
        <w:rPr>
          <w:rFonts w:cs="Arial"/>
          <w:i/>
          <w:iCs/>
        </w:rPr>
      </w:pPr>
      <w:r w:rsidRPr="0044784F">
        <w:rPr>
          <w:rFonts w:cs="Arial"/>
          <w:i/>
          <w:iCs/>
        </w:rPr>
        <w:t xml:space="preserve">CAN Signal Name: </w:t>
      </w:r>
      <w:proofErr w:type="spellStart"/>
      <w:r w:rsidRPr="0044784F">
        <w:rPr>
          <w:rFonts w:cs="Arial"/>
          <w:i/>
          <w:iCs/>
        </w:rPr>
        <w:t>ChrgStatDsply_D_Rq</w:t>
      </w:r>
      <w:proofErr w:type="spellEnd"/>
    </w:p>
    <w:p w14:paraId="2BD29BF9" w14:textId="77777777" w:rsidR="00332093" w:rsidRPr="0044784F" w:rsidRDefault="00332093" w:rsidP="00332093">
      <w:pPr>
        <w:rPr>
          <w:rFonts w:cs="Arial"/>
          <w:i/>
          <w:iCs/>
        </w:rPr>
      </w:pPr>
    </w:p>
    <w:tbl>
      <w:tblPr>
        <w:tblW w:w="0" w:type="auto"/>
        <w:jc w:val="center"/>
        <w:tblCellMar>
          <w:left w:w="0" w:type="dxa"/>
          <w:right w:w="0" w:type="dxa"/>
        </w:tblCellMar>
        <w:tblLook w:val="04A0" w:firstRow="1" w:lastRow="0" w:firstColumn="1" w:lastColumn="0" w:noHBand="0" w:noVBand="1"/>
      </w:tblPr>
      <w:tblGrid>
        <w:gridCol w:w="918"/>
        <w:gridCol w:w="5042"/>
      </w:tblGrid>
      <w:tr w:rsidR="00332093" w:rsidRPr="0044784F" w14:paraId="67B23BB2" w14:textId="77777777" w:rsidTr="00332093">
        <w:trPr>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9B66CDC" w14:textId="77777777" w:rsidR="00332093" w:rsidRPr="008C1740" w:rsidRDefault="00332093">
            <w:pPr>
              <w:spacing w:line="276" w:lineRule="auto"/>
              <w:rPr>
                <w:rFonts w:eastAsiaTheme="minorHAnsi" w:cs="Arial"/>
                <w:iCs/>
              </w:rPr>
            </w:pPr>
            <w:r w:rsidRPr="008C1740">
              <w:rPr>
                <w:rFonts w:cs="Arial"/>
                <w:iCs/>
              </w:rPr>
              <w:t>Value</w:t>
            </w:r>
          </w:p>
        </w:tc>
        <w:tc>
          <w:tcPr>
            <w:tcW w:w="50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67AFFBF" w14:textId="77777777" w:rsidR="00332093" w:rsidRPr="008C1740" w:rsidRDefault="00332093">
            <w:pPr>
              <w:spacing w:line="276" w:lineRule="auto"/>
              <w:rPr>
                <w:rFonts w:eastAsiaTheme="minorHAnsi" w:cs="Arial"/>
                <w:iCs/>
              </w:rPr>
            </w:pPr>
            <w:r w:rsidRPr="008C1740">
              <w:rPr>
                <w:rFonts w:cs="Arial"/>
                <w:iCs/>
              </w:rPr>
              <w:t>Equal</w:t>
            </w:r>
          </w:p>
        </w:tc>
      </w:tr>
      <w:tr w:rsidR="00332093" w:rsidRPr="0044784F" w14:paraId="55FD17C9" w14:textId="77777777" w:rsidTr="00332093">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A8F880" w14:textId="77777777" w:rsidR="00332093" w:rsidRPr="008C1740" w:rsidRDefault="00332093">
            <w:pPr>
              <w:spacing w:line="276" w:lineRule="auto"/>
              <w:rPr>
                <w:rFonts w:eastAsiaTheme="minorHAnsi" w:cs="Arial"/>
                <w:iCs/>
              </w:rPr>
            </w:pPr>
            <w:r w:rsidRPr="008C1740">
              <w:rPr>
                <w:rFonts w:cs="Arial"/>
                <w:iCs/>
              </w:rPr>
              <w:t>0</w:t>
            </w:r>
            <w:r>
              <w:rPr>
                <w:rFonts w:cs="Arial"/>
                <w:iCs/>
              </w:rPr>
              <w:t>x0</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14:paraId="5C52225C" w14:textId="77777777" w:rsidR="00332093" w:rsidRPr="008C1740" w:rsidRDefault="00332093">
            <w:pPr>
              <w:spacing w:line="276" w:lineRule="auto"/>
              <w:rPr>
                <w:rFonts w:eastAsiaTheme="minorHAnsi" w:cs="Arial"/>
                <w:iCs/>
              </w:rPr>
            </w:pPr>
            <w:r w:rsidRPr="008C1740">
              <w:rPr>
                <w:rFonts w:cs="Arial"/>
                <w:iCs/>
              </w:rPr>
              <w:t>Off</w:t>
            </w:r>
          </w:p>
        </w:tc>
      </w:tr>
      <w:tr w:rsidR="00332093" w:rsidRPr="0044784F" w14:paraId="1BBA6DB1" w14:textId="77777777" w:rsidTr="00332093">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86573A" w14:textId="77777777" w:rsidR="00332093" w:rsidRPr="008C1740" w:rsidRDefault="00332093">
            <w:pPr>
              <w:spacing w:line="276" w:lineRule="auto"/>
              <w:rPr>
                <w:rFonts w:eastAsiaTheme="minorHAnsi" w:cs="Arial"/>
                <w:iCs/>
              </w:rPr>
            </w:pPr>
            <w:r>
              <w:rPr>
                <w:rFonts w:cs="Arial"/>
                <w:iCs/>
              </w:rPr>
              <w:t>0x1</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14:paraId="61CD4AC6" w14:textId="77777777" w:rsidR="00332093" w:rsidRPr="008C1740" w:rsidRDefault="00332093">
            <w:pPr>
              <w:spacing w:line="276" w:lineRule="auto"/>
              <w:rPr>
                <w:rFonts w:eastAsiaTheme="minorHAnsi" w:cs="Arial"/>
                <w:iCs/>
              </w:rPr>
            </w:pPr>
            <w:r w:rsidRPr="008C1740">
              <w:rPr>
                <w:rFonts w:cs="Arial"/>
                <w:iCs/>
              </w:rPr>
              <w:t>On (default)</w:t>
            </w:r>
          </w:p>
        </w:tc>
      </w:tr>
      <w:tr w:rsidR="00332093" w:rsidRPr="0044784F" w14:paraId="49CEEA77" w14:textId="77777777" w:rsidTr="00332093">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0ED805" w14:textId="77777777" w:rsidR="00332093" w:rsidRPr="008C1740" w:rsidRDefault="00332093">
            <w:pPr>
              <w:spacing w:line="276" w:lineRule="auto"/>
              <w:rPr>
                <w:rFonts w:eastAsiaTheme="minorHAnsi" w:cs="Arial"/>
                <w:iCs/>
              </w:rPr>
            </w:pPr>
            <w:r>
              <w:rPr>
                <w:rFonts w:cs="Arial"/>
                <w:iCs/>
              </w:rPr>
              <w:t>0x2</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14:paraId="068224EA" w14:textId="77777777" w:rsidR="00332093" w:rsidRPr="008C1740" w:rsidRDefault="00332093">
            <w:pPr>
              <w:spacing w:line="276" w:lineRule="auto"/>
              <w:rPr>
                <w:rFonts w:eastAsiaTheme="minorHAnsi" w:cs="Arial"/>
                <w:iCs/>
              </w:rPr>
            </w:pPr>
            <w:r w:rsidRPr="008C1740">
              <w:rPr>
                <w:rFonts w:cs="Arial"/>
                <w:iCs/>
              </w:rPr>
              <w:t>NotUsed_1</w:t>
            </w:r>
          </w:p>
        </w:tc>
      </w:tr>
      <w:tr w:rsidR="00332093" w:rsidRPr="0044784F" w14:paraId="361786B0" w14:textId="77777777" w:rsidTr="00332093">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05BFAF" w14:textId="77777777" w:rsidR="00332093" w:rsidRPr="008C1740" w:rsidRDefault="00332093">
            <w:pPr>
              <w:spacing w:line="276" w:lineRule="auto"/>
              <w:rPr>
                <w:rFonts w:eastAsiaTheme="minorHAnsi" w:cs="Arial"/>
                <w:iCs/>
              </w:rPr>
            </w:pPr>
            <w:r>
              <w:rPr>
                <w:rFonts w:cs="Arial"/>
                <w:iCs/>
              </w:rPr>
              <w:t>0x3</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14:paraId="519757FE" w14:textId="77777777" w:rsidR="00332093" w:rsidRPr="008C1740" w:rsidRDefault="00332093">
            <w:pPr>
              <w:spacing w:line="276" w:lineRule="auto"/>
              <w:rPr>
                <w:rFonts w:eastAsiaTheme="minorHAnsi" w:cs="Arial"/>
                <w:iCs/>
              </w:rPr>
            </w:pPr>
            <w:r w:rsidRPr="008C1740">
              <w:rPr>
                <w:rFonts w:cs="Arial"/>
                <w:iCs/>
              </w:rPr>
              <w:t>NotUsed_2</w:t>
            </w:r>
          </w:p>
        </w:tc>
      </w:tr>
    </w:tbl>
    <w:p w14:paraId="3F96D87E" w14:textId="77777777" w:rsidR="00332093" w:rsidRPr="0044784F" w:rsidRDefault="00332093" w:rsidP="00332093">
      <w:pPr>
        <w:rPr>
          <w:rFonts w:eastAsiaTheme="minorHAnsi" w:cs="Arial"/>
          <w:color w:val="1F497D"/>
        </w:rPr>
      </w:pPr>
    </w:p>
    <w:p w14:paraId="18FC295A" w14:textId="77777777" w:rsidR="00332093" w:rsidRPr="0044784F" w:rsidRDefault="00332093">
      <w:pPr>
        <w:rPr>
          <w:rFonts w:cs="Arial"/>
        </w:rPr>
      </w:pPr>
    </w:p>
    <w:p w14:paraId="1CCB116D" w14:textId="77777777" w:rsidR="00332093" w:rsidRDefault="00332093" w:rsidP="00332093">
      <w:pPr>
        <w:pStyle w:val="Heading3"/>
      </w:pPr>
      <w:bookmarkStart w:id="35" w:name="_Toc65750436"/>
      <w:r w:rsidRPr="00B9479B">
        <w:t>MD-REQ-023414/C-</w:t>
      </w:r>
      <w:proofErr w:type="spellStart"/>
      <w:r w:rsidRPr="00B9479B">
        <w:t>CntrStk_D_RqAssoc</w:t>
      </w:r>
      <w:proofErr w:type="spellEnd"/>
      <w:r w:rsidRPr="00B9479B">
        <w:t xml:space="preserve"> (</w:t>
      </w:r>
      <w:proofErr w:type="spellStart"/>
      <w:r w:rsidRPr="00B9479B">
        <w:t>TcSE</w:t>
      </w:r>
      <w:proofErr w:type="spellEnd"/>
      <w:r w:rsidRPr="00B9479B">
        <w:t xml:space="preserve"> ROIN-284870-1)</w:t>
      </w:r>
      <w:bookmarkEnd w:id="35"/>
    </w:p>
    <w:p w14:paraId="35685120" w14:textId="77777777" w:rsidR="00332093" w:rsidRPr="003C137D" w:rsidRDefault="00332093">
      <w:pPr>
        <w:rPr>
          <w:rFonts w:cs="Arial"/>
        </w:rPr>
      </w:pPr>
      <w:r w:rsidRPr="003C137D">
        <w:rPr>
          <w:rFonts w:cs="Arial"/>
        </w:rPr>
        <w:t>Message Type: Request</w:t>
      </w:r>
    </w:p>
    <w:p w14:paraId="7DFCF9E2" w14:textId="77777777" w:rsidR="00332093" w:rsidRPr="003C137D" w:rsidRDefault="00332093">
      <w:pPr>
        <w:rPr>
          <w:rFonts w:cs="Arial"/>
        </w:rPr>
      </w:pPr>
    </w:p>
    <w:p w14:paraId="6D0B5B52" w14:textId="77777777" w:rsidR="00332093" w:rsidRPr="003C137D" w:rsidRDefault="00332093">
      <w:pPr>
        <w:widowControl w:val="0"/>
        <w:adjustRightInd w:val="0"/>
        <w:rPr>
          <w:rFonts w:cs="Arial"/>
        </w:rPr>
      </w:pPr>
      <w:r w:rsidRPr="003C137D">
        <w:rPr>
          <w:rFonts w:cs="Arial"/>
        </w:rPr>
        <w:t>Not</w:t>
      </w:r>
      <w:r>
        <w:rPr>
          <w:rFonts w:cs="Arial"/>
        </w:rPr>
        <w:t>e: Request signal from the Keyp</w:t>
      </w:r>
      <w:r w:rsidRPr="003C137D">
        <w:rPr>
          <w:rFonts w:cs="Arial"/>
        </w:rPr>
        <w:t>ad Client /</w:t>
      </w:r>
      <w:r>
        <w:rPr>
          <w:rFonts w:cs="Arial"/>
        </w:rPr>
        <w:t xml:space="preserve"> Personality Client to the Keyp</w:t>
      </w:r>
      <w:r w:rsidRPr="003C137D">
        <w:rPr>
          <w:rFonts w:cs="Arial"/>
        </w:rPr>
        <w:t>ad Server</w:t>
      </w:r>
      <w:r>
        <w:rPr>
          <w:rFonts w:cs="Arial"/>
        </w:rPr>
        <w:t xml:space="preserve"> with the keycode operation requested to be performed</w:t>
      </w:r>
      <w:r w:rsidRPr="003C137D">
        <w:rPr>
          <w:rFonts w:cs="Arial"/>
        </w:rPr>
        <w:t xml:space="preserve">.  </w:t>
      </w:r>
    </w:p>
    <w:p w14:paraId="67BB3B51" w14:textId="77777777" w:rsidR="00332093" w:rsidRPr="003C137D" w:rsidRDefault="00332093">
      <w:pPr>
        <w:rPr>
          <w:rFonts w:cs="Arial"/>
        </w:rPr>
      </w:pPr>
    </w:p>
    <w:p w14:paraId="14DF8D3C" w14:textId="77777777" w:rsidR="00332093" w:rsidRPr="003C137D"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332093" w:rsidRPr="003C137D" w14:paraId="0DB01ECC"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5F3A0578" w14:textId="77777777" w:rsidR="00332093" w:rsidRPr="003C137D" w:rsidRDefault="00332093">
            <w:pPr>
              <w:spacing w:line="276" w:lineRule="auto"/>
              <w:rPr>
                <w:rFonts w:cs="Arial"/>
                <w:b/>
              </w:rPr>
            </w:pPr>
            <w:r w:rsidRPr="003C137D">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14:paraId="4FF0C228" w14:textId="77777777" w:rsidR="00332093" w:rsidRPr="003C137D" w:rsidRDefault="00332093">
            <w:pPr>
              <w:spacing w:line="276" w:lineRule="auto"/>
              <w:rPr>
                <w:rFonts w:cs="Arial"/>
                <w:b/>
              </w:rPr>
            </w:pPr>
            <w:r w:rsidRPr="003C137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62555225" w14:textId="77777777" w:rsidR="00332093" w:rsidRPr="003C137D" w:rsidRDefault="00332093">
            <w:pPr>
              <w:spacing w:line="276" w:lineRule="auto"/>
              <w:rPr>
                <w:rFonts w:cs="Arial"/>
                <w:b/>
              </w:rPr>
            </w:pPr>
            <w:r w:rsidRPr="003C137D">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14:paraId="7E3D3891" w14:textId="77777777" w:rsidR="00332093" w:rsidRPr="003C137D" w:rsidRDefault="00332093">
            <w:pPr>
              <w:spacing w:line="276" w:lineRule="auto"/>
              <w:rPr>
                <w:rFonts w:cs="Arial"/>
                <w:b/>
              </w:rPr>
            </w:pPr>
            <w:r w:rsidRPr="003C137D">
              <w:rPr>
                <w:rFonts w:cs="Arial"/>
                <w:b/>
              </w:rPr>
              <w:t>Description</w:t>
            </w:r>
          </w:p>
        </w:tc>
      </w:tr>
      <w:tr w:rsidR="00332093" w:rsidRPr="003C137D" w14:paraId="6FF5EFB9" w14:textId="77777777" w:rsidTr="00332093">
        <w:trPr>
          <w:jc w:val="center"/>
        </w:trPr>
        <w:tc>
          <w:tcPr>
            <w:tcW w:w="2557" w:type="dxa"/>
            <w:vMerge w:val="restart"/>
            <w:tcBorders>
              <w:top w:val="single" w:sz="4" w:space="0" w:color="auto"/>
              <w:left w:val="single" w:sz="4" w:space="0" w:color="auto"/>
              <w:right w:val="single" w:sz="4" w:space="0" w:color="auto"/>
            </w:tcBorders>
            <w:hideMark/>
          </w:tcPr>
          <w:p w14:paraId="389A1EFF" w14:textId="77777777" w:rsidR="00332093" w:rsidRPr="003C137D" w:rsidRDefault="00332093" w:rsidP="00332093">
            <w:pPr>
              <w:spacing w:line="276" w:lineRule="auto"/>
              <w:rPr>
                <w:rFonts w:cs="Arial"/>
              </w:rPr>
            </w:pPr>
          </w:p>
          <w:p w14:paraId="0BA400E5" w14:textId="77777777" w:rsidR="00332093" w:rsidRPr="003C137D" w:rsidRDefault="00332093" w:rsidP="00332093">
            <w:pPr>
              <w:spacing w:line="276" w:lineRule="auto"/>
              <w:rPr>
                <w:rFonts w:cs="Arial"/>
              </w:rPr>
            </w:pPr>
          </w:p>
          <w:p w14:paraId="2DC30604" w14:textId="77777777" w:rsidR="00332093" w:rsidRPr="003C137D" w:rsidRDefault="00332093" w:rsidP="00332093">
            <w:pPr>
              <w:spacing w:line="276" w:lineRule="auto"/>
              <w:rPr>
                <w:rFonts w:cs="Arial"/>
              </w:rPr>
            </w:pPr>
          </w:p>
          <w:p w14:paraId="2DCAA377" w14:textId="77777777" w:rsidR="00332093" w:rsidRPr="003C137D" w:rsidRDefault="00332093" w:rsidP="00332093">
            <w:pPr>
              <w:spacing w:line="276" w:lineRule="auto"/>
              <w:rPr>
                <w:rFonts w:cs="Arial"/>
              </w:rPr>
            </w:pPr>
          </w:p>
          <w:p w14:paraId="51EDE82B" w14:textId="77777777" w:rsidR="00332093" w:rsidRPr="003C137D" w:rsidRDefault="00332093" w:rsidP="00332093">
            <w:pPr>
              <w:spacing w:line="276" w:lineRule="auto"/>
              <w:rPr>
                <w:rFonts w:cs="Arial"/>
              </w:rPr>
            </w:pPr>
            <w:proofErr w:type="spellStart"/>
            <w:r w:rsidRPr="003C137D">
              <w:rPr>
                <w:rFonts w:cs="Arial"/>
              </w:rPr>
              <w:t>CntrStk_D_RqAssoc</w:t>
            </w:r>
            <w:proofErr w:type="spellEnd"/>
          </w:p>
        </w:tc>
        <w:tc>
          <w:tcPr>
            <w:tcW w:w="2568" w:type="dxa"/>
            <w:tcBorders>
              <w:top w:val="single" w:sz="4" w:space="0" w:color="auto"/>
              <w:left w:val="single" w:sz="4" w:space="0" w:color="auto"/>
              <w:bottom w:val="single" w:sz="4" w:space="0" w:color="auto"/>
              <w:right w:val="single" w:sz="4" w:space="0" w:color="auto"/>
            </w:tcBorders>
          </w:tcPr>
          <w:p w14:paraId="2EF08E97" w14:textId="77777777" w:rsidR="00332093" w:rsidRPr="003C137D" w:rsidRDefault="00332093" w:rsidP="00332093">
            <w:pPr>
              <w:rPr>
                <w:rFonts w:cs="Arial"/>
              </w:rPr>
            </w:pPr>
            <w:r w:rsidRPr="003C137D">
              <w:rPr>
                <w:rFonts w:cs="Arial"/>
              </w:rPr>
              <w:lastRenderedPageBreak/>
              <w:t>CHECK_KEYCODE</w:t>
            </w:r>
          </w:p>
        </w:tc>
        <w:tc>
          <w:tcPr>
            <w:tcW w:w="990" w:type="dxa"/>
            <w:tcBorders>
              <w:top w:val="single" w:sz="4" w:space="0" w:color="auto"/>
              <w:left w:val="single" w:sz="4" w:space="0" w:color="auto"/>
              <w:bottom w:val="single" w:sz="4" w:space="0" w:color="auto"/>
              <w:right w:val="single" w:sz="4" w:space="0" w:color="auto"/>
            </w:tcBorders>
          </w:tcPr>
          <w:p w14:paraId="5D9B0FF2" w14:textId="77777777" w:rsidR="00332093" w:rsidRPr="003C137D" w:rsidRDefault="00332093" w:rsidP="00332093">
            <w:pPr>
              <w:rPr>
                <w:rFonts w:cs="Arial"/>
              </w:rPr>
            </w:pPr>
            <w:r w:rsidRPr="003C137D">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14:paraId="20BF8FA2" w14:textId="77777777" w:rsidR="00332093" w:rsidRPr="003C137D" w:rsidRDefault="00332093" w:rsidP="00332093">
            <w:pPr>
              <w:autoSpaceDE w:val="0"/>
              <w:autoSpaceDN w:val="0"/>
              <w:adjustRightInd w:val="0"/>
              <w:spacing w:line="276" w:lineRule="auto"/>
              <w:rPr>
                <w:rFonts w:cs="Arial"/>
              </w:rPr>
            </w:pPr>
          </w:p>
        </w:tc>
      </w:tr>
      <w:tr w:rsidR="00332093" w:rsidRPr="003C137D" w14:paraId="54CB592E" w14:textId="77777777" w:rsidTr="00332093">
        <w:trPr>
          <w:jc w:val="center"/>
        </w:trPr>
        <w:tc>
          <w:tcPr>
            <w:tcW w:w="2557" w:type="dxa"/>
            <w:vMerge/>
            <w:tcBorders>
              <w:left w:val="single" w:sz="4" w:space="0" w:color="auto"/>
              <w:right w:val="single" w:sz="4" w:space="0" w:color="auto"/>
            </w:tcBorders>
            <w:vAlign w:val="center"/>
            <w:hideMark/>
          </w:tcPr>
          <w:p w14:paraId="48FA7D0D"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4C9C247A" w14:textId="77777777" w:rsidR="00332093" w:rsidRPr="003C137D" w:rsidRDefault="00332093" w:rsidP="00332093">
            <w:pPr>
              <w:rPr>
                <w:rFonts w:cs="Arial"/>
              </w:rPr>
            </w:pPr>
            <w:r w:rsidRPr="003C137D">
              <w:rPr>
                <w:rFonts w:cs="Arial"/>
              </w:rPr>
              <w:t>ERASE_KEYCODE</w:t>
            </w:r>
          </w:p>
        </w:tc>
        <w:tc>
          <w:tcPr>
            <w:tcW w:w="990" w:type="dxa"/>
            <w:tcBorders>
              <w:top w:val="single" w:sz="4" w:space="0" w:color="auto"/>
              <w:left w:val="single" w:sz="4" w:space="0" w:color="auto"/>
              <w:bottom w:val="single" w:sz="4" w:space="0" w:color="auto"/>
              <w:right w:val="single" w:sz="4" w:space="0" w:color="auto"/>
            </w:tcBorders>
          </w:tcPr>
          <w:p w14:paraId="1D304479" w14:textId="77777777" w:rsidR="00332093" w:rsidRPr="003C137D" w:rsidRDefault="00332093" w:rsidP="00332093">
            <w:pPr>
              <w:rPr>
                <w:rFonts w:cs="Arial"/>
              </w:rPr>
            </w:pPr>
            <w:r w:rsidRPr="003C137D">
              <w:rPr>
                <w:rFonts w:cs="Arial"/>
              </w:rPr>
              <w:t>0x1</w:t>
            </w:r>
          </w:p>
        </w:tc>
        <w:tc>
          <w:tcPr>
            <w:tcW w:w="3499" w:type="dxa"/>
            <w:tcBorders>
              <w:top w:val="single" w:sz="4" w:space="0" w:color="auto"/>
              <w:left w:val="single" w:sz="4" w:space="0" w:color="auto"/>
              <w:bottom w:val="single" w:sz="4" w:space="0" w:color="auto"/>
              <w:right w:val="single" w:sz="4" w:space="0" w:color="auto"/>
            </w:tcBorders>
          </w:tcPr>
          <w:p w14:paraId="5FBF9BDD" w14:textId="77777777" w:rsidR="00332093" w:rsidRPr="003C137D" w:rsidRDefault="00332093" w:rsidP="00332093">
            <w:pPr>
              <w:spacing w:line="276" w:lineRule="auto"/>
              <w:rPr>
                <w:rFonts w:cs="Arial"/>
              </w:rPr>
            </w:pPr>
          </w:p>
        </w:tc>
      </w:tr>
      <w:tr w:rsidR="00332093" w:rsidRPr="003C137D" w14:paraId="45D029F4" w14:textId="77777777" w:rsidTr="00332093">
        <w:trPr>
          <w:jc w:val="center"/>
        </w:trPr>
        <w:tc>
          <w:tcPr>
            <w:tcW w:w="2557" w:type="dxa"/>
            <w:vMerge/>
            <w:tcBorders>
              <w:left w:val="single" w:sz="4" w:space="0" w:color="auto"/>
              <w:right w:val="single" w:sz="4" w:space="0" w:color="auto"/>
            </w:tcBorders>
            <w:vAlign w:val="center"/>
            <w:hideMark/>
          </w:tcPr>
          <w:p w14:paraId="18292922"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7E1BB4A5" w14:textId="77777777" w:rsidR="00332093" w:rsidRPr="003C137D" w:rsidRDefault="00332093" w:rsidP="00332093">
            <w:pPr>
              <w:rPr>
                <w:rFonts w:cs="Arial"/>
              </w:rPr>
            </w:pPr>
            <w:r w:rsidRPr="003C137D">
              <w:rPr>
                <w:rFonts w:cs="Arial"/>
              </w:rPr>
              <w:t>KEY</w:t>
            </w:r>
          </w:p>
        </w:tc>
        <w:tc>
          <w:tcPr>
            <w:tcW w:w="990" w:type="dxa"/>
            <w:tcBorders>
              <w:top w:val="single" w:sz="4" w:space="0" w:color="auto"/>
              <w:left w:val="single" w:sz="4" w:space="0" w:color="auto"/>
              <w:bottom w:val="single" w:sz="4" w:space="0" w:color="auto"/>
              <w:right w:val="single" w:sz="4" w:space="0" w:color="auto"/>
            </w:tcBorders>
          </w:tcPr>
          <w:p w14:paraId="07EE2018" w14:textId="77777777" w:rsidR="00332093" w:rsidRPr="003C137D" w:rsidRDefault="00332093" w:rsidP="00332093">
            <w:pPr>
              <w:rPr>
                <w:rFonts w:cs="Arial"/>
              </w:rPr>
            </w:pPr>
            <w:r w:rsidRPr="003C137D">
              <w:rPr>
                <w:rFonts w:cs="Arial"/>
              </w:rPr>
              <w:t>0x2</w:t>
            </w:r>
          </w:p>
        </w:tc>
        <w:tc>
          <w:tcPr>
            <w:tcW w:w="3499" w:type="dxa"/>
            <w:tcBorders>
              <w:top w:val="single" w:sz="4" w:space="0" w:color="auto"/>
              <w:left w:val="single" w:sz="4" w:space="0" w:color="auto"/>
              <w:bottom w:val="single" w:sz="4" w:space="0" w:color="auto"/>
              <w:right w:val="single" w:sz="4" w:space="0" w:color="auto"/>
            </w:tcBorders>
          </w:tcPr>
          <w:p w14:paraId="5551FFD3" w14:textId="77777777" w:rsidR="00332093" w:rsidRPr="003C137D" w:rsidRDefault="00332093" w:rsidP="00332093">
            <w:pPr>
              <w:spacing w:line="276" w:lineRule="auto"/>
              <w:rPr>
                <w:rFonts w:cs="Arial"/>
              </w:rPr>
            </w:pPr>
          </w:p>
        </w:tc>
      </w:tr>
      <w:tr w:rsidR="00332093" w:rsidRPr="003C137D" w14:paraId="15F26199" w14:textId="77777777" w:rsidTr="00332093">
        <w:trPr>
          <w:jc w:val="center"/>
        </w:trPr>
        <w:tc>
          <w:tcPr>
            <w:tcW w:w="2557" w:type="dxa"/>
            <w:vMerge/>
            <w:tcBorders>
              <w:left w:val="single" w:sz="4" w:space="0" w:color="auto"/>
              <w:right w:val="single" w:sz="4" w:space="0" w:color="auto"/>
            </w:tcBorders>
            <w:vAlign w:val="center"/>
          </w:tcPr>
          <w:p w14:paraId="5DE6497C"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669DFDB3" w14:textId="77777777" w:rsidR="00332093" w:rsidRPr="003C137D" w:rsidRDefault="00332093" w:rsidP="00332093">
            <w:pPr>
              <w:rPr>
                <w:rFonts w:cs="Arial"/>
              </w:rPr>
            </w:pPr>
            <w:r w:rsidRPr="003C137D">
              <w:rPr>
                <w:rFonts w:cs="Arial"/>
              </w:rPr>
              <w:t>NULL</w:t>
            </w:r>
          </w:p>
        </w:tc>
        <w:tc>
          <w:tcPr>
            <w:tcW w:w="990" w:type="dxa"/>
            <w:tcBorders>
              <w:top w:val="single" w:sz="4" w:space="0" w:color="auto"/>
              <w:left w:val="single" w:sz="4" w:space="0" w:color="auto"/>
              <w:bottom w:val="single" w:sz="4" w:space="0" w:color="auto"/>
              <w:right w:val="single" w:sz="4" w:space="0" w:color="auto"/>
            </w:tcBorders>
          </w:tcPr>
          <w:p w14:paraId="561AAC32" w14:textId="77777777" w:rsidR="00332093" w:rsidRPr="003C137D" w:rsidRDefault="00332093" w:rsidP="00332093">
            <w:pPr>
              <w:rPr>
                <w:rFonts w:cs="Arial"/>
              </w:rPr>
            </w:pPr>
            <w:r w:rsidRPr="003C137D">
              <w:rPr>
                <w:rFonts w:cs="Arial"/>
              </w:rPr>
              <w:t>0x3</w:t>
            </w:r>
          </w:p>
        </w:tc>
        <w:tc>
          <w:tcPr>
            <w:tcW w:w="3499" w:type="dxa"/>
            <w:tcBorders>
              <w:top w:val="single" w:sz="4" w:space="0" w:color="auto"/>
              <w:left w:val="single" w:sz="4" w:space="0" w:color="auto"/>
              <w:bottom w:val="single" w:sz="4" w:space="0" w:color="auto"/>
              <w:right w:val="single" w:sz="4" w:space="0" w:color="auto"/>
            </w:tcBorders>
          </w:tcPr>
          <w:p w14:paraId="584CD0C8" w14:textId="77777777" w:rsidR="00332093" w:rsidRPr="003C137D" w:rsidRDefault="00332093" w:rsidP="00332093">
            <w:pPr>
              <w:spacing w:line="276" w:lineRule="auto"/>
              <w:rPr>
                <w:rFonts w:cs="Arial"/>
              </w:rPr>
            </w:pPr>
          </w:p>
        </w:tc>
      </w:tr>
      <w:tr w:rsidR="00332093" w:rsidRPr="003C137D" w14:paraId="7B9D45B3" w14:textId="77777777" w:rsidTr="00332093">
        <w:trPr>
          <w:jc w:val="center"/>
        </w:trPr>
        <w:tc>
          <w:tcPr>
            <w:tcW w:w="2557" w:type="dxa"/>
            <w:vMerge/>
            <w:tcBorders>
              <w:left w:val="single" w:sz="4" w:space="0" w:color="auto"/>
              <w:right w:val="single" w:sz="4" w:space="0" w:color="auto"/>
            </w:tcBorders>
            <w:vAlign w:val="center"/>
          </w:tcPr>
          <w:p w14:paraId="0E96F55D"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504FAEE6" w14:textId="77777777" w:rsidR="00332093" w:rsidRPr="003C137D" w:rsidRDefault="00332093" w:rsidP="00332093">
            <w:pPr>
              <w:rPr>
                <w:rFonts w:cs="Arial"/>
              </w:rPr>
            </w:pPr>
            <w:r w:rsidRPr="003C137D">
              <w:rPr>
                <w:rFonts w:cs="Arial"/>
              </w:rPr>
              <w:t>RKE</w:t>
            </w:r>
          </w:p>
        </w:tc>
        <w:tc>
          <w:tcPr>
            <w:tcW w:w="990" w:type="dxa"/>
            <w:tcBorders>
              <w:top w:val="single" w:sz="4" w:space="0" w:color="auto"/>
              <w:left w:val="single" w:sz="4" w:space="0" w:color="auto"/>
              <w:bottom w:val="single" w:sz="4" w:space="0" w:color="auto"/>
              <w:right w:val="single" w:sz="4" w:space="0" w:color="auto"/>
            </w:tcBorders>
          </w:tcPr>
          <w:p w14:paraId="1BF59DA6" w14:textId="77777777" w:rsidR="00332093" w:rsidRPr="003C137D" w:rsidRDefault="00332093" w:rsidP="00332093">
            <w:pPr>
              <w:rPr>
                <w:rFonts w:cs="Arial"/>
              </w:rPr>
            </w:pPr>
            <w:r w:rsidRPr="003C137D">
              <w:rPr>
                <w:rFonts w:cs="Arial"/>
              </w:rPr>
              <w:t>0x4</w:t>
            </w:r>
          </w:p>
        </w:tc>
        <w:tc>
          <w:tcPr>
            <w:tcW w:w="3499" w:type="dxa"/>
            <w:tcBorders>
              <w:top w:val="single" w:sz="4" w:space="0" w:color="auto"/>
              <w:left w:val="single" w:sz="4" w:space="0" w:color="auto"/>
              <w:bottom w:val="single" w:sz="4" w:space="0" w:color="auto"/>
              <w:right w:val="single" w:sz="4" w:space="0" w:color="auto"/>
            </w:tcBorders>
          </w:tcPr>
          <w:p w14:paraId="38ADB8F4" w14:textId="77777777" w:rsidR="00332093" w:rsidRPr="003C137D" w:rsidRDefault="00332093" w:rsidP="00332093">
            <w:pPr>
              <w:spacing w:line="276" w:lineRule="auto"/>
              <w:rPr>
                <w:rFonts w:cs="Arial"/>
              </w:rPr>
            </w:pPr>
          </w:p>
        </w:tc>
      </w:tr>
      <w:tr w:rsidR="00332093" w:rsidRPr="003C137D" w14:paraId="61D8620E" w14:textId="77777777" w:rsidTr="00332093">
        <w:trPr>
          <w:jc w:val="center"/>
        </w:trPr>
        <w:tc>
          <w:tcPr>
            <w:tcW w:w="2557" w:type="dxa"/>
            <w:vMerge/>
            <w:tcBorders>
              <w:left w:val="single" w:sz="4" w:space="0" w:color="auto"/>
              <w:right w:val="single" w:sz="4" w:space="0" w:color="auto"/>
            </w:tcBorders>
            <w:vAlign w:val="center"/>
          </w:tcPr>
          <w:p w14:paraId="5B87D4CB"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04FB57D3" w14:textId="77777777" w:rsidR="00332093" w:rsidRPr="003C137D" w:rsidRDefault="00332093" w:rsidP="00332093">
            <w:pPr>
              <w:rPr>
                <w:rFonts w:cs="Arial"/>
              </w:rPr>
            </w:pPr>
            <w:r w:rsidRPr="003C137D">
              <w:rPr>
                <w:rFonts w:cs="Arial"/>
              </w:rPr>
              <w:t>SET_KEYCODE</w:t>
            </w:r>
          </w:p>
        </w:tc>
        <w:tc>
          <w:tcPr>
            <w:tcW w:w="990" w:type="dxa"/>
            <w:tcBorders>
              <w:top w:val="single" w:sz="4" w:space="0" w:color="auto"/>
              <w:left w:val="single" w:sz="4" w:space="0" w:color="auto"/>
              <w:bottom w:val="single" w:sz="4" w:space="0" w:color="auto"/>
              <w:right w:val="single" w:sz="4" w:space="0" w:color="auto"/>
            </w:tcBorders>
          </w:tcPr>
          <w:p w14:paraId="3964F898" w14:textId="77777777" w:rsidR="00332093" w:rsidRPr="003C137D" w:rsidRDefault="00332093" w:rsidP="00332093">
            <w:pPr>
              <w:rPr>
                <w:rFonts w:cs="Arial"/>
              </w:rPr>
            </w:pPr>
            <w:r w:rsidRPr="003C137D">
              <w:rPr>
                <w:rFonts w:cs="Arial"/>
              </w:rPr>
              <w:t>0x5</w:t>
            </w:r>
          </w:p>
        </w:tc>
        <w:tc>
          <w:tcPr>
            <w:tcW w:w="3499" w:type="dxa"/>
            <w:tcBorders>
              <w:top w:val="single" w:sz="4" w:space="0" w:color="auto"/>
              <w:left w:val="single" w:sz="4" w:space="0" w:color="auto"/>
              <w:bottom w:val="single" w:sz="4" w:space="0" w:color="auto"/>
              <w:right w:val="single" w:sz="4" w:space="0" w:color="auto"/>
            </w:tcBorders>
          </w:tcPr>
          <w:p w14:paraId="71A1A8DF" w14:textId="77777777" w:rsidR="00332093" w:rsidRPr="003C137D" w:rsidRDefault="00332093" w:rsidP="00332093">
            <w:pPr>
              <w:spacing w:line="276" w:lineRule="auto"/>
              <w:rPr>
                <w:rFonts w:cs="Arial"/>
              </w:rPr>
            </w:pPr>
          </w:p>
        </w:tc>
      </w:tr>
      <w:tr w:rsidR="00332093" w:rsidRPr="003C137D" w14:paraId="7784D815" w14:textId="77777777" w:rsidTr="00332093">
        <w:trPr>
          <w:jc w:val="center"/>
        </w:trPr>
        <w:tc>
          <w:tcPr>
            <w:tcW w:w="2557" w:type="dxa"/>
            <w:vMerge/>
            <w:tcBorders>
              <w:left w:val="single" w:sz="4" w:space="0" w:color="auto"/>
              <w:right w:val="single" w:sz="4" w:space="0" w:color="auto"/>
            </w:tcBorders>
            <w:vAlign w:val="center"/>
          </w:tcPr>
          <w:p w14:paraId="4536946B"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59E8A4D6" w14:textId="77777777" w:rsidR="00332093" w:rsidRPr="003C137D" w:rsidRDefault="00332093" w:rsidP="00332093">
            <w:pPr>
              <w:rPr>
                <w:rFonts w:cs="Arial"/>
              </w:rPr>
            </w:pPr>
            <w:r w:rsidRPr="003C137D">
              <w:rPr>
                <w:rFonts w:cs="Arial"/>
              </w:rPr>
              <w:t>Cancel</w:t>
            </w:r>
          </w:p>
        </w:tc>
        <w:tc>
          <w:tcPr>
            <w:tcW w:w="990" w:type="dxa"/>
            <w:tcBorders>
              <w:top w:val="single" w:sz="4" w:space="0" w:color="auto"/>
              <w:left w:val="single" w:sz="4" w:space="0" w:color="auto"/>
              <w:bottom w:val="single" w:sz="4" w:space="0" w:color="auto"/>
              <w:right w:val="single" w:sz="4" w:space="0" w:color="auto"/>
            </w:tcBorders>
          </w:tcPr>
          <w:p w14:paraId="4D088906" w14:textId="77777777" w:rsidR="00332093" w:rsidRPr="003C137D" w:rsidRDefault="00332093" w:rsidP="00332093">
            <w:pPr>
              <w:rPr>
                <w:rFonts w:cs="Arial"/>
              </w:rPr>
            </w:pPr>
            <w:r w:rsidRPr="003C137D">
              <w:rPr>
                <w:rFonts w:cs="Arial"/>
              </w:rPr>
              <w:t>0x6</w:t>
            </w:r>
          </w:p>
        </w:tc>
        <w:tc>
          <w:tcPr>
            <w:tcW w:w="3499" w:type="dxa"/>
            <w:tcBorders>
              <w:top w:val="single" w:sz="4" w:space="0" w:color="auto"/>
              <w:left w:val="single" w:sz="4" w:space="0" w:color="auto"/>
              <w:bottom w:val="single" w:sz="4" w:space="0" w:color="auto"/>
              <w:right w:val="single" w:sz="4" w:space="0" w:color="auto"/>
            </w:tcBorders>
          </w:tcPr>
          <w:p w14:paraId="5B7D7881" w14:textId="77777777" w:rsidR="00332093" w:rsidRPr="003C137D" w:rsidRDefault="00332093" w:rsidP="00332093">
            <w:pPr>
              <w:spacing w:line="276" w:lineRule="auto"/>
              <w:rPr>
                <w:rFonts w:cs="Arial"/>
              </w:rPr>
            </w:pPr>
          </w:p>
        </w:tc>
      </w:tr>
      <w:tr w:rsidR="00332093" w:rsidRPr="003C137D" w14:paraId="6AD15C58" w14:textId="77777777" w:rsidTr="00332093">
        <w:trPr>
          <w:jc w:val="center"/>
        </w:trPr>
        <w:tc>
          <w:tcPr>
            <w:tcW w:w="2557" w:type="dxa"/>
            <w:vMerge/>
            <w:tcBorders>
              <w:left w:val="single" w:sz="4" w:space="0" w:color="auto"/>
              <w:right w:val="single" w:sz="4" w:space="0" w:color="auto"/>
            </w:tcBorders>
            <w:vAlign w:val="center"/>
          </w:tcPr>
          <w:p w14:paraId="3E629B0F"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67E36AFC" w14:textId="77777777" w:rsidR="00332093" w:rsidRPr="003C137D" w:rsidRDefault="00332093" w:rsidP="00332093">
            <w:pPr>
              <w:rPr>
                <w:rFonts w:cs="Arial"/>
              </w:rPr>
            </w:pPr>
            <w:r w:rsidRPr="003C137D">
              <w:rPr>
                <w:rFonts w:cs="Arial"/>
              </w:rPr>
              <w:t>Not Used</w:t>
            </w:r>
          </w:p>
        </w:tc>
        <w:tc>
          <w:tcPr>
            <w:tcW w:w="990" w:type="dxa"/>
            <w:tcBorders>
              <w:top w:val="single" w:sz="4" w:space="0" w:color="auto"/>
              <w:left w:val="single" w:sz="4" w:space="0" w:color="auto"/>
              <w:bottom w:val="single" w:sz="4" w:space="0" w:color="auto"/>
              <w:right w:val="single" w:sz="4" w:space="0" w:color="auto"/>
            </w:tcBorders>
          </w:tcPr>
          <w:p w14:paraId="1A8C2BE7" w14:textId="77777777" w:rsidR="00332093" w:rsidRPr="003C137D" w:rsidRDefault="00332093" w:rsidP="00332093">
            <w:pPr>
              <w:rPr>
                <w:rFonts w:cs="Arial"/>
              </w:rPr>
            </w:pPr>
            <w:r w:rsidRPr="003C137D">
              <w:rPr>
                <w:rFonts w:cs="Arial"/>
              </w:rPr>
              <w:t>0x7</w:t>
            </w:r>
          </w:p>
        </w:tc>
        <w:tc>
          <w:tcPr>
            <w:tcW w:w="3499" w:type="dxa"/>
            <w:tcBorders>
              <w:top w:val="single" w:sz="4" w:space="0" w:color="auto"/>
              <w:left w:val="single" w:sz="4" w:space="0" w:color="auto"/>
              <w:bottom w:val="single" w:sz="4" w:space="0" w:color="auto"/>
              <w:right w:val="single" w:sz="4" w:space="0" w:color="auto"/>
            </w:tcBorders>
          </w:tcPr>
          <w:p w14:paraId="0E7CF50B" w14:textId="77777777" w:rsidR="00332093" w:rsidRPr="003C137D" w:rsidRDefault="00332093" w:rsidP="00332093">
            <w:pPr>
              <w:spacing w:line="276" w:lineRule="auto"/>
              <w:rPr>
                <w:rFonts w:cs="Arial"/>
              </w:rPr>
            </w:pPr>
          </w:p>
        </w:tc>
      </w:tr>
    </w:tbl>
    <w:p w14:paraId="7CD08264" w14:textId="77777777" w:rsidR="00332093" w:rsidRPr="003C137D" w:rsidRDefault="00332093">
      <w:pPr>
        <w:rPr>
          <w:rFonts w:cs="Arial"/>
        </w:rPr>
      </w:pPr>
    </w:p>
    <w:p w14:paraId="66274238" w14:textId="77777777" w:rsidR="00332093" w:rsidRDefault="00332093" w:rsidP="00332093">
      <w:pPr>
        <w:pStyle w:val="Heading3"/>
      </w:pPr>
      <w:bookmarkStart w:id="36" w:name="_Toc65750437"/>
      <w:r w:rsidRPr="00B9479B">
        <w:t>MD-REQ-023415/B-</w:t>
      </w:r>
      <w:proofErr w:type="spellStart"/>
      <w:r w:rsidRPr="00B9479B">
        <w:t>CntrStkKeycodeActl</w:t>
      </w:r>
      <w:proofErr w:type="spellEnd"/>
      <w:r w:rsidRPr="00B9479B">
        <w:t xml:space="preserve"> (</w:t>
      </w:r>
      <w:proofErr w:type="spellStart"/>
      <w:r w:rsidRPr="00B9479B">
        <w:t>TcSE</w:t>
      </w:r>
      <w:proofErr w:type="spellEnd"/>
      <w:r w:rsidRPr="00B9479B">
        <w:t xml:space="preserve"> ROIN-284871-1)</w:t>
      </w:r>
      <w:bookmarkEnd w:id="36"/>
    </w:p>
    <w:p w14:paraId="0B243CFB" w14:textId="77777777" w:rsidR="00332093" w:rsidRPr="007A3559" w:rsidRDefault="00332093">
      <w:pPr>
        <w:rPr>
          <w:rFonts w:cs="Arial"/>
        </w:rPr>
      </w:pPr>
      <w:r w:rsidRPr="007A3559">
        <w:rPr>
          <w:rFonts w:cs="Arial"/>
        </w:rPr>
        <w:t>Message Type: Request</w:t>
      </w:r>
    </w:p>
    <w:p w14:paraId="08442C79" w14:textId="77777777" w:rsidR="00332093" w:rsidRPr="007A3559" w:rsidRDefault="00332093">
      <w:pPr>
        <w:rPr>
          <w:rFonts w:cs="Arial"/>
        </w:rPr>
      </w:pPr>
    </w:p>
    <w:p w14:paraId="3A6AD5C7" w14:textId="77777777" w:rsidR="00332093" w:rsidRPr="007A3559" w:rsidRDefault="00332093">
      <w:pPr>
        <w:widowControl w:val="0"/>
        <w:adjustRightInd w:val="0"/>
        <w:rPr>
          <w:rFonts w:cs="Arial"/>
        </w:rPr>
      </w:pPr>
      <w:r w:rsidRPr="007A3559">
        <w:rPr>
          <w:rFonts w:cs="Arial"/>
        </w:rPr>
        <w:t xml:space="preserve">Note: </w:t>
      </w:r>
      <w:r>
        <w:rPr>
          <w:rFonts w:cs="Arial"/>
        </w:rPr>
        <w:t>K</w:t>
      </w:r>
      <w:r w:rsidRPr="007A3559">
        <w:rPr>
          <w:rFonts w:cs="Arial"/>
        </w:rPr>
        <w:t xml:space="preserve">eycode </w:t>
      </w:r>
      <w:r>
        <w:rPr>
          <w:rFonts w:cs="Arial"/>
        </w:rPr>
        <w:t xml:space="preserve">signal from the Keypad Client / Personality Client to the Keypad Server / </w:t>
      </w:r>
      <w:proofErr w:type="spellStart"/>
      <w:r>
        <w:rPr>
          <w:rFonts w:cs="Arial"/>
        </w:rPr>
        <w:t>PersonalizationFunction</w:t>
      </w:r>
      <w:proofErr w:type="spellEnd"/>
      <w:r>
        <w:rPr>
          <w:rFonts w:cs="Arial"/>
        </w:rPr>
        <w:t xml:space="preserve"> Server </w:t>
      </w:r>
      <w:r w:rsidRPr="007A3559">
        <w:rPr>
          <w:rFonts w:cs="Arial"/>
        </w:rPr>
        <w:t>to be used for verifying factory keycode or for changing current keycode.</w:t>
      </w:r>
    </w:p>
    <w:p w14:paraId="2F98197F" w14:textId="77777777" w:rsidR="00332093" w:rsidRPr="007A3559"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1938"/>
        <w:gridCol w:w="2250"/>
        <w:gridCol w:w="2869"/>
      </w:tblGrid>
      <w:tr w:rsidR="00332093" w:rsidRPr="007A3559" w14:paraId="2C59E8B3"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7916EDAE" w14:textId="77777777" w:rsidR="00332093" w:rsidRPr="007A3559" w:rsidRDefault="00332093">
            <w:pPr>
              <w:spacing w:line="276" w:lineRule="auto"/>
              <w:rPr>
                <w:rFonts w:cs="Arial"/>
                <w:b/>
              </w:rPr>
            </w:pPr>
            <w:r w:rsidRPr="007A3559">
              <w:rPr>
                <w:rFonts w:cs="Arial"/>
                <w:b/>
              </w:rPr>
              <w:t>Logical Signal Name</w:t>
            </w:r>
          </w:p>
        </w:tc>
        <w:tc>
          <w:tcPr>
            <w:tcW w:w="1938" w:type="dxa"/>
            <w:tcBorders>
              <w:top w:val="single" w:sz="4" w:space="0" w:color="auto"/>
              <w:left w:val="single" w:sz="4" w:space="0" w:color="auto"/>
              <w:bottom w:val="single" w:sz="4" w:space="0" w:color="auto"/>
              <w:right w:val="single" w:sz="4" w:space="0" w:color="auto"/>
            </w:tcBorders>
            <w:hideMark/>
          </w:tcPr>
          <w:p w14:paraId="7FA93686" w14:textId="77777777" w:rsidR="00332093" w:rsidRPr="007A3559" w:rsidRDefault="00332093">
            <w:pPr>
              <w:spacing w:line="276" w:lineRule="auto"/>
              <w:rPr>
                <w:rFonts w:cs="Arial"/>
                <w:b/>
              </w:rPr>
            </w:pPr>
            <w:r w:rsidRPr="007A3559">
              <w:rPr>
                <w:rFonts w:cs="Arial"/>
                <w:b/>
              </w:rPr>
              <w:t>Literals</w:t>
            </w:r>
          </w:p>
        </w:tc>
        <w:tc>
          <w:tcPr>
            <w:tcW w:w="2250" w:type="dxa"/>
            <w:tcBorders>
              <w:top w:val="single" w:sz="4" w:space="0" w:color="auto"/>
              <w:left w:val="single" w:sz="4" w:space="0" w:color="auto"/>
              <w:bottom w:val="single" w:sz="4" w:space="0" w:color="auto"/>
              <w:right w:val="single" w:sz="4" w:space="0" w:color="auto"/>
            </w:tcBorders>
            <w:hideMark/>
          </w:tcPr>
          <w:p w14:paraId="199DBEE0" w14:textId="77777777" w:rsidR="00332093" w:rsidRPr="007A3559" w:rsidRDefault="00332093">
            <w:pPr>
              <w:spacing w:line="276" w:lineRule="auto"/>
              <w:rPr>
                <w:rFonts w:cs="Arial"/>
                <w:b/>
              </w:rPr>
            </w:pPr>
            <w:r w:rsidRPr="007A3559">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53B04528" w14:textId="77777777" w:rsidR="00332093" w:rsidRPr="007A3559" w:rsidRDefault="00332093">
            <w:pPr>
              <w:spacing w:line="276" w:lineRule="auto"/>
              <w:rPr>
                <w:rFonts w:cs="Arial"/>
                <w:b/>
              </w:rPr>
            </w:pPr>
            <w:r w:rsidRPr="007A3559">
              <w:rPr>
                <w:rFonts w:cs="Arial"/>
                <w:b/>
              </w:rPr>
              <w:t>Description</w:t>
            </w:r>
          </w:p>
        </w:tc>
      </w:tr>
      <w:tr w:rsidR="00332093" w:rsidRPr="007A3559" w14:paraId="25F46BCC"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tcPr>
          <w:p w14:paraId="1040D45A" w14:textId="77777777" w:rsidR="00332093" w:rsidRPr="007A3559" w:rsidRDefault="00332093" w:rsidP="00332093">
            <w:pPr>
              <w:spacing w:line="276" w:lineRule="auto"/>
              <w:rPr>
                <w:rFonts w:cs="Arial"/>
              </w:rPr>
            </w:pPr>
            <w:proofErr w:type="spellStart"/>
            <w:r w:rsidRPr="007A3559">
              <w:rPr>
                <w:rFonts w:cs="Arial"/>
              </w:rPr>
              <w:t>CntrStkKeycodeActl</w:t>
            </w:r>
            <w:proofErr w:type="spellEnd"/>
          </w:p>
        </w:tc>
        <w:tc>
          <w:tcPr>
            <w:tcW w:w="1938" w:type="dxa"/>
            <w:tcBorders>
              <w:top w:val="single" w:sz="4" w:space="0" w:color="auto"/>
              <w:left w:val="single" w:sz="4" w:space="0" w:color="auto"/>
              <w:bottom w:val="single" w:sz="4" w:space="0" w:color="auto"/>
              <w:right w:val="single" w:sz="4" w:space="0" w:color="auto"/>
            </w:tcBorders>
          </w:tcPr>
          <w:p w14:paraId="221F3273" w14:textId="77777777" w:rsidR="00332093" w:rsidRPr="007A3559" w:rsidRDefault="00332093">
            <w:pPr>
              <w:spacing w:line="256" w:lineRule="auto"/>
              <w:rPr>
                <w:rFonts w:cs="Arial"/>
              </w:rPr>
            </w:pPr>
            <w:r w:rsidRPr="007A3559">
              <w:rPr>
                <w:rFonts w:cs="Arial"/>
              </w:rPr>
              <w:t>Keycode</w:t>
            </w:r>
          </w:p>
        </w:tc>
        <w:tc>
          <w:tcPr>
            <w:tcW w:w="2250" w:type="dxa"/>
            <w:tcBorders>
              <w:top w:val="single" w:sz="4" w:space="0" w:color="auto"/>
              <w:left w:val="single" w:sz="4" w:space="0" w:color="auto"/>
              <w:bottom w:val="single" w:sz="4" w:space="0" w:color="auto"/>
              <w:right w:val="single" w:sz="4" w:space="0" w:color="auto"/>
            </w:tcBorders>
          </w:tcPr>
          <w:p w14:paraId="21DF30A2" w14:textId="77777777" w:rsidR="00332093" w:rsidRPr="007A3559" w:rsidRDefault="00332093">
            <w:pPr>
              <w:spacing w:line="256" w:lineRule="auto"/>
              <w:rPr>
                <w:rFonts w:cs="Arial"/>
              </w:rPr>
            </w:pPr>
            <w:r w:rsidRPr="007A3559">
              <w:rPr>
                <w:rFonts w:cs="Arial"/>
              </w:rPr>
              <w:t>0x0000 – 0xFFFF</w:t>
            </w:r>
          </w:p>
        </w:tc>
        <w:tc>
          <w:tcPr>
            <w:tcW w:w="2869" w:type="dxa"/>
            <w:tcBorders>
              <w:top w:val="single" w:sz="4" w:space="0" w:color="auto"/>
              <w:left w:val="single" w:sz="4" w:space="0" w:color="auto"/>
              <w:bottom w:val="single" w:sz="4" w:space="0" w:color="auto"/>
              <w:right w:val="single" w:sz="4" w:space="0" w:color="auto"/>
            </w:tcBorders>
            <w:vAlign w:val="center"/>
          </w:tcPr>
          <w:p w14:paraId="0A597BF0" w14:textId="77777777" w:rsidR="00332093" w:rsidRPr="007A3559" w:rsidRDefault="00332093">
            <w:pPr>
              <w:autoSpaceDE w:val="0"/>
              <w:autoSpaceDN w:val="0"/>
              <w:adjustRightInd w:val="0"/>
              <w:spacing w:line="276" w:lineRule="auto"/>
              <w:rPr>
                <w:rFonts w:cs="Arial"/>
              </w:rPr>
            </w:pPr>
            <w:r w:rsidRPr="007A3559">
              <w:rPr>
                <w:rFonts w:cs="Arial"/>
              </w:rPr>
              <w:t>See table below for decoding</w:t>
            </w:r>
          </w:p>
        </w:tc>
      </w:tr>
    </w:tbl>
    <w:p w14:paraId="2CD84122" w14:textId="77777777" w:rsidR="00332093" w:rsidRPr="007A3559" w:rsidRDefault="00332093">
      <w:pPr>
        <w:rPr>
          <w:rFonts w:cs="Arial"/>
        </w:rPr>
      </w:pPr>
    </w:p>
    <w:p w14:paraId="7F478EE3" w14:textId="77777777" w:rsidR="00332093" w:rsidRDefault="00332093">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2"/>
        <w:gridCol w:w="3525"/>
      </w:tblGrid>
      <w:tr w:rsidR="00332093" w14:paraId="374F9107" w14:textId="77777777" w:rsidTr="00332093">
        <w:trPr>
          <w:trHeight w:val="375"/>
          <w:jc w:val="center"/>
        </w:trPr>
        <w:tc>
          <w:tcPr>
            <w:tcW w:w="2662" w:type="dxa"/>
            <w:tcBorders>
              <w:top w:val="single" w:sz="4" w:space="0" w:color="auto"/>
              <w:left w:val="single" w:sz="4" w:space="0" w:color="auto"/>
              <w:bottom w:val="single" w:sz="4" w:space="0" w:color="auto"/>
              <w:right w:val="single" w:sz="4" w:space="0" w:color="auto"/>
            </w:tcBorders>
            <w:shd w:val="clear" w:color="auto" w:fill="CCFFCC"/>
            <w:vAlign w:val="center"/>
          </w:tcPr>
          <w:p w14:paraId="77419CFD" w14:textId="77777777" w:rsidR="00332093" w:rsidRDefault="00332093">
            <w:pPr>
              <w:keepNext/>
              <w:keepLines/>
              <w:widowControl w:val="0"/>
              <w:spacing w:line="276" w:lineRule="auto"/>
              <w:jc w:val="center"/>
              <w:rPr>
                <w:rFonts w:ascii="Calibri" w:hAnsi="Calibri"/>
              </w:rPr>
            </w:pPr>
            <w:proofErr w:type="spellStart"/>
            <w:r>
              <w:t>CntrStkKeycodeActl</w:t>
            </w:r>
            <w:proofErr w:type="spellEnd"/>
          </w:p>
          <w:p w14:paraId="2B307FEF" w14:textId="77777777" w:rsidR="00332093" w:rsidRDefault="00332093">
            <w:pPr>
              <w:keepNext/>
              <w:keepLines/>
              <w:widowControl w:val="0"/>
              <w:spacing w:line="276" w:lineRule="auto"/>
              <w:jc w:val="center"/>
              <w:rPr>
                <w:szCs w:val="22"/>
              </w:rPr>
            </w:pPr>
          </w:p>
          <w:p w14:paraId="7EA8CE8F" w14:textId="77777777" w:rsidR="00332093" w:rsidRDefault="00332093">
            <w:pPr>
              <w:keepNext/>
              <w:keepLines/>
              <w:widowControl w:val="0"/>
              <w:spacing w:line="276" w:lineRule="auto"/>
              <w:rPr>
                <w:u w:val="single"/>
              </w:rPr>
            </w:pPr>
            <w:r>
              <w:rPr>
                <w:u w:val="single"/>
              </w:rPr>
              <w:t>Note:</w:t>
            </w:r>
          </w:p>
          <w:p w14:paraId="2D0942E1" w14:textId="77777777" w:rsidR="00332093" w:rsidRDefault="00332093">
            <w:pPr>
              <w:keepNext/>
              <w:keepLines/>
              <w:widowControl w:val="0"/>
              <w:spacing w:line="276" w:lineRule="auto"/>
            </w:pPr>
            <w:r>
              <w:t>The Keycode entered from the center stack to the personalization.</w:t>
            </w:r>
          </w:p>
          <w:p w14:paraId="57578030" w14:textId="77777777" w:rsidR="00332093" w:rsidRDefault="00332093">
            <w:pPr>
              <w:keepNext/>
              <w:keepLines/>
              <w:widowControl w:val="0"/>
              <w:spacing w:line="276" w:lineRule="auto"/>
            </w:pPr>
            <w:r>
              <w:t>This is a bit encoded CAN signal.</w:t>
            </w:r>
          </w:p>
          <w:p w14:paraId="52DD9218" w14:textId="77777777" w:rsidR="00332093" w:rsidRDefault="00332093">
            <w:pPr>
              <w:keepNext/>
              <w:keepLines/>
              <w:widowControl w:val="0"/>
              <w:spacing w:line="276" w:lineRule="auto"/>
            </w:pPr>
          </w:p>
          <w:p w14:paraId="193A88B3" w14:textId="77777777" w:rsidR="00332093" w:rsidRDefault="00332093">
            <w:pPr>
              <w:keepNext/>
              <w:keepLines/>
              <w:widowControl w:val="0"/>
              <w:spacing w:line="276" w:lineRule="auto"/>
              <w:jc w:val="center"/>
            </w:pPr>
            <w:r>
              <w:t>001 = 1/2 button pressed</w:t>
            </w:r>
          </w:p>
          <w:p w14:paraId="759AF6AB" w14:textId="77777777" w:rsidR="00332093" w:rsidRDefault="00332093">
            <w:pPr>
              <w:keepNext/>
              <w:keepLines/>
              <w:widowControl w:val="0"/>
              <w:spacing w:line="276" w:lineRule="auto"/>
              <w:jc w:val="center"/>
            </w:pPr>
            <w:r>
              <w:t>010 = 3/4 button pressed</w:t>
            </w:r>
          </w:p>
          <w:p w14:paraId="54F5EE70" w14:textId="77777777" w:rsidR="00332093" w:rsidRDefault="00332093">
            <w:pPr>
              <w:keepNext/>
              <w:keepLines/>
              <w:widowControl w:val="0"/>
              <w:spacing w:line="276" w:lineRule="auto"/>
              <w:jc w:val="center"/>
            </w:pPr>
            <w:r>
              <w:t>011 = 5/6 button pressed</w:t>
            </w:r>
          </w:p>
          <w:p w14:paraId="79C92350" w14:textId="77777777" w:rsidR="00332093" w:rsidRDefault="00332093">
            <w:pPr>
              <w:keepNext/>
              <w:keepLines/>
              <w:widowControl w:val="0"/>
              <w:spacing w:line="276" w:lineRule="auto"/>
              <w:jc w:val="center"/>
            </w:pPr>
            <w:r>
              <w:t>100 = 7/8 button pressed</w:t>
            </w:r>
          </w:p>
          <w:p w14:paraId="345CB218" w14:textId="77777777" w:rsidR="00332093" w:rsidRDefault="00332093">
            <w:pPr>
              <w:keepNext/>
              <w:keepLines/>
              <w:widowControl w:val="0"/>
              <w:spacing w:line="276" w:lineRule="auto"/>
              <w:jc w:val="center"/>
            </w:pPr>
            <w:r>
              <w:t>101 = 9/0 button pressed</w:t>
            </w:r>
          </w:p>
          <w:p w14:paraId="63290A46" w14:textId="77777777" w:rsidR="00332093" w:rsidRDefault="00332093">
            <w:pPr>
              <w:keepNext/>
              <w:keepLines/>
              <w:widowControl w:val="0"/>
              <w:spacing w:line="276" w:lineRule="auto"/>
            </w:pPr>
          </w:p>
          <w:p w14:paraId="387C0B2D" w14:textId="77777777" w:rsidR="00332093" w:rsidRDefault="00332093">
            <w:pPr>
              <w:keepNext/>
              <w:keepLines/>
              <w:widowControl w:val="0"/>
              <w:spacing w:line="276" w:lineRule="auto"/>
            </w:pPr>
            <w:r>
              <w:t>000, 110, 111 are Invalid entries.</w:t>
            </w:r>
          </w:p>
          <w:p w14:paraId="09C59ED5" w14:textId="77777777" w:rsidR="00332093" w:rsidRDefault="00332093">
            <w:pPr>
              <w:keepNext/>
              <w:keepLines/>
              <w:widowControl w:val="0"/>
              <w:spacing w:line="276" w:lineRule="auto"/>
              <w:jc w:val="center"/>
            </w:pPr>
          </w:p>
        </w:tc>
        <w:tc>
          <w:tcPr>
            <w:tcW w:w="3525" w:type="dxa"/>
            <w:tcBorders>
              <w:top w:val="single" w:sz="4" w:space="0" w:color="auto"/>
              <w:left w:val="double" w:sz="4" w:space="0" w:color="auto"/>
              <w:bottom w:val="single" w:sz="4" w:space="0" w:color="auto"/>
              <w:right w:val="single" w:sz="4" w:space="0" w:color="auto"/>
            </w:tcBorders>
            <w:shd w:val="clear" w:color="auto" w:fill="CCFFCC"/>
            <w:vAlign w:val="center"/>
          </w:tcPr>
          <w:p w14:paraId="7D6B10EA" w14:textId="77777777" w:rsidR="00332093" w:rsidRDefault="00332093">
            <w:pPr>
              <w:keepNext/>
              <w:keepLines/>
              <w:widowControl w:val="0"/>
              <w:spacing w:line="276" w:lineRule="auto"/>
              <w:jc w:val="center"/>
              <w:rPr>
                <w:rFonts w:cs="Arial"/>
              </w:rPr>
            </w:pPr>
            <w:proofErr w:type="spellStart"/>
            <w:r>
              <w:rPr>
                <w:rFonts w:cs="Arial"/>
              </w:rPr>
              <w:t>CntrStkKeycodeActl</w:t>
            </w:r>
            <w:proofErr w:type="spellEnd"/>
          </w:p>
          <w:p w14:paraId="0F74E26A" w14:textId="77777777" w:rsidR="00332093" w:rsidRDefault="00332093">
            <w:pPr>
              <w:keepNext/>
              <w:keepLines/>
              <w:widowControl w:val="0"/>
              <w:spacing w:line="276" w:lineRule="auto"/>
              <w:rPr>
                <w:rFonts w:cs="Arial"/>
                <w:u w:val="single"/>
              </w:rPr>
            </w:pPr>
            <w:r>
              <w:rPr>
                <w:rFonts w:cs="Arial"/>
                <w:u w:val="single"/>
              </w:rPr>
              <w:t>Note:</w:t>
            </w:r>
          </w:p>
          <w:p w14:paraId="121EA44C" w14:textId="77777777" w:rsidR="00332093" w:rsidRDefault="00332093">
            <w:pPr>
              <w:keepNext/>
              <w:keepLines/>
              <w:widowControl w:val="0"/>
              <w:spacing w:line="276" w:lineRule="auto"/>
              <w:rPr>
                <w:rFonts w:cs="Arial"/>
              </w:rPr>
            </w:pPr>
            <w:proofErr w:type="spellStart"/>
            <w:r>
              <w:rPr>
                <w:rFonts w:cs="Arial"/>
              </w:rPr>
              <w:t>Bit</w:t>
            </w:r>
            <w:proofErr w:type="spellEnd"/>
            <w:r>
              <w:rPr>
                <w:rFonts w:cs="Arial"/>
              </w:rPr>
              <w:t xml:space="preserve"> 15 is ignored </w:t>
            </w:r>
          </w:p>
          <w:p w14:paraId="3C91BC65" w14:textId="77777777" w:rsidR="00332093" w:rsidRDefault="00332093">
            <w:pPr>
              <w:keepNext/>
              <w:keepLines/>
              <w:widowControl w:val="0"/>
              <w:spacing w:line="276" w:lineRule="auto"/>
              <w:rPr>
                <w:rFonts w:cs="Arial"/>
              </w:rPr>
            </w:pPr>
            <w:r>
              <w:rPr>
                <w:rFonts w:cs="Arial"/>
              </w:rPr>
              <w:t xml:space="preserve">Bits 14 - </w:t>
            </w:r>
            <w:proofErr w:type="gramStart"/>
            <w:r>
              <w:rPr>
                <w:rFonts w:cs="Arial"/>
              </w:rPr>
              <w:t>12 :</w:t>
            </w:r>
            <w:proofErr w:type="gramEnd"/>
            <w:r>
              <w:rPr>
                <w:rFonts w:cs="Arial"/>
              </w:rPr>
              <w:t xml:space="preserve"> First button pressed</w:t>
            </w:r>
          </w:p>
          <w:p w14:paraId="3DF53ECA" w14:textId="77777777" w:rsidR="00332093" w:rsidRDefault="00332093">
            <w:pPr>
              <w:keepNext/>
              <w:keepLines/>
              <w:widowControl w:val="0"/>
              <w:spacing w:line="276" w:lineRule="auto"/>
              <w:rPr>
                <w:rFonts w:cs="Arial"/>
              </w:rPr>
            </w:pPr>
            <w:r>
              <w:rPr>
                <w:rFonts w:cs="Arial"/>
              </w:rPr>
              <w:t xml:space="preserve">Bits 11 - </w:t>
            </w:r>
            <w:proofErr w:type="gramStart"/>
            <w:r>
              <w:rPr>
                <w:rFonts w:cs="Arial"/>
              </w:rPr>
              <w:t>9 :</w:t>
            </w:r>
            <w:proofErr w:type="gramEnd"/>
            <w:r>
              <w:rPr>
                <w:rFonts w:cs="Arial"/>
              </w:rPr>
              <w:t xml:space="preserve"> Second button pressed</w:t>
            </w:r>
          </w:p>
          <w:p w14:paraId="0476ABE5" w14:textId="77777777" w:rsidR="00332093" w:rsidRDefault="00332093">
            <w:pPr>
              <w:keepNext/>
              <w:keepLines/>
              <w:widowControl w:val="0"/>
              <w:spacing w:line="276" w:lineRule="auto"/>
              <w:rPr>
                <w:rFonts w:cs="Arial"/>
              </w:rPr>
            </w:pPr>
            <w:r>
              <w:rPr>
                <w:rFonts w:cs="Arial"/>
              </w:rPr>
              <w:t xml:space="preserve">Bits 8 - </w:t>
            </w:r>
            <w:proofErr w:type="gramStart"/>
            <w:r>
              <w:rPr>
                <w:rFonts w:cs="Arial"/>
              </w:rPr>
              <w:t>6 :</w:t>
            </w:r>
            <w:proofErr w:type="gramEnd"/>
            <w:r>
              <w:rPr>
                <w:rFonts w:cs="Arial"/>
              </w:rPr>
              <w:t xml:space="preserve"> Third button pressed</w:t>
            </w:r>
          </w:p>
          <w:p w14:paraId="57AD21DE" w14:textId="77777777" w:rsidR="00332093" w:rsidRDefault="00332093">
            <w:pPr>
              <w:keepNext/>
              <w:keepLines/>
              <w:widowControl w:val="0"/>
              <w:spacing w:line="276" w:lineRule="auto"/>
              <w:rPr>
                <w:rFonts w:cs="Arial"/>
              </w:rPr>
            </w:pPr>
            <w:r>
              <w:rPr>
                <w:rFonts w:cs="Arial"/>
              </w:rPr>
              <w:t xml:space="preserve">Bits 5 - </w:t>
            </w:r>
            <w:proofErr w:type="gramStart"/>
            <w:r>
              <w:rPr>
                <w:rFonts w:cs="Arial"/>
              </w:rPr>
              <w:t>3 :</w:t>
            </w:r>
            <w:proofErr w:type="gramEnd"/>
            <w:r>
              <w:rPr>
                <w:rFonts w:cs="Arial"/>
              </w:rPr>
              <w:t xml:space="preserve"> Fourth button pressed</w:t>
            </w:r>
          </w:p>
          <w:p w14:paraId="27F92BE6" w14:textId="77777777" w:rsidR="00332093" w:rsidRDefault="00332093">
            <w:pPr>
              <w:keepNext/>
              <w:keepLines/>
              <w:widowControl w:val="0"/>
              <w:spacing w:line="276" w:lineRule="auto"/>
              <w:rPr>
                <w:rFonts w:cs="Arial"/>
              </w:rPr>
            </w:pPr>
            <w:r>
              <w:rPr>
                <w:rFonts w:cs="Arial"/>
              </w:rPr>
              <w:t xml:space="preserve">Bits 2 - </w:t>
            </w:r>
            <w:proofErr w:type="gramStart"/>
            <w:r>
              <w:rPr>
                <w:rFonts w:cs="Arial"/>
              </w:rPr>
              <w:t>0 :</w:t>
            </w:r>
            <w:proofErr w:type="gramEnd"/>
            <w:r>
              <w:rPr>
                <w:rFonts w:cs="Arial"/>
              </w:rPr>
              <w:t xml:space="preserve"> Fifth button pressed</w:t>
            </w:r>
          </w:p>
          <w:p w14:paraId="1D15DFC3" w14:textId="77777777" w:rsidR="00332093" w:rsidRDefault="00332093">
            <w:pPr>
              <w:keepNext/>
              <w:keepLines/>
              <w:widowControl w:val="0"/>
              <w:spacing w:line="276" w:lineRule="auto"/>
              <w:rPr>
                <w:rFonts w:cs="Arial"/>
              </w:rPr>
            </w:pPr>
            <w:r>
              <w:rPr>
                <w:rFonts w:cs="Arial"/>
              </w:rPr>
              <w:t xml:space="preserve"> Where, bit 0 is the right most bit of this CAN signal.</w:t>
            </w:r>
          </w:p>
          <w:p w14:paraId="6B360112" w14:textId="77777777" w:rsidR="00332093" w:rsidRDefault="00332093">
            <w:pPr>
              <w:keepNext/>
              <w:keepLines/>
              <w:widowControl w:val="0"/>
              <w:spacing w:line="276" w:lineRule="auto"/>
              <w:rPr>
                <w:rFonts w:cs="Arial"/>
              </w:rPr>
            </w:pPr>
          </w:p>
          <w:p w14:paraId="11D40973" w14:textId="77777777" w:rsidR="00332093" w:rsidRDefault="00332093">
            <w:pPr>
              <w:keepNext/>
              <w:keepLines/>
              <w:widowControl w:val="0"/>
              <w:spacing w:line="276" w:lineRule="auto"/>
              <w:rPr>
                <w:rFonts w:cs="Arial"/>
                <w:u w:val="single"/>
              </w:rPr>
            </w:pPr>
            <w:r>
              <w:rPr>
                <w:rFonts w:cs="Arial"/>
                <w:u w:val="single"/>
              </w:rPr>
              <w:t>Example of decoding the Keycode from the CAN signal:</w:t>
            </w:r>
          </w:p>
          <w:p w14:paraId="0E7B48A3" w14:textId="77777777" w:rsidR="00332093" w:rsidRDefault="00332093">
            <w:pPr>
              <w:keepNext/>
              <w:keepLines/>
              <w:widowControl w:val="0"/>
              <w:spacing w:line="276" w:lineRule="auto"/>
              <w:rPr>
                <w:rFonts w:cs="Arial"/>
              </w:rPr>
            </w:pPr>
          </w:p>
          <w:p w14:paraId="2A9E501C" w14:textId="77777777" w:rsidR="00332093" w:rsidRDefault="00332093">
            <w:pPr>
              <w:keepNext/>
              <w:keepLines/>
              <w:widowControl w:val="0"/>
              <w:spacing w:line="276" w:lineRule="auto"/>
              <w:rPr>
                <w:rFonts w:cs="Arial"/>
              </w:rPr>
            </w:pPr>
            <w:r>
              <w:rPr>
                <w:rFonts w:cs="Arial"/>
              </w:rPr>
              <w:t>CAN Signal Value: 0x58D1</w:t>
            </w:r>
          </w:p>
          <w:p w14:paraId="1674132C" w14:textId="77777777" w:rsidR="00332093" w:rsidRDefault="00332093">
            <w:pPr>
              <w:keepNext/>
              <w:keepLines/>
              <w:widowControl w:val="0"/>
              <w:spacing w:line="276" w:lineRule="auto"/>
              <w:rPr>
                <w:rFonts w:cs="Arial"/>
              </w:rPr>
            </w:pPr>
          </w:p>
          <w:p w14:paraId="7E104005" w14:textId="77777777" w:rsidR="00332093" w:rsidRDefault="00332093" w:rsidP="00332093">
            <w:pPr>
              <w:keepNext/>
              <w:keepLines/>
              <w:widowControl w:val="0"/>
              <w:spacing w:line="276" w:lineRule="auto"/>
              <w:jc w:val="center"/>
              <w:rPr>
                <w:rFonts w:cs="Arial"/>
              </w:rPr>
            </w:pPr>
            <w:r>
              <w:rPr>
                <w:noProof/>
              </w:rPr>
              <w:drawing>
                <wp:inline distT="0" distB="0" distL="0" distR="0">
                  <wp:extent cx="2131060" cy="413385"/>
                  <wp:effectExtent l="0" t="0" r="2540" b="5715"/>
                  <wp:docPr id="3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1060" cy="413385"/>
                          </a:xfrm>
                          <a:prstGeom prst="rect">
                            <a:avLst/>
                          </a:prstGeom>
                          <a:noFill/>
                          <a:ln>
                            <a:noFill/>
                          </a:ln>
                        </pic:spPr>
                      </pic:pic>
                    </a:graphicData>
                  </a:graphic>
                </wp:inline>
              </w:drawing>
            </w:r>
          </w:p>
          <w:p w14:paraId="5074F321" w14:textId="77777777" w:rsidR="00332093" w:rsidRDefault="00332093" w:rsidP="00332093">
            <w:pPr>
              <w:keepNext/>
              <w:keepLines/>
              <w:widowControl w:val="0"/>
              <w:spacing w:line="276" w:lineRule="auto"/>
              <w:jc w:val="center"/>
              <w:rPr>
                <w:rFonts w:cs="Arial"/>
              </w:rPr>
            </w:pPr>
            <w:r>
              <w:rPr>
                <w:noProof/>
              </w:rPr>
              <w:drawing>
                <wp:inline distT="0" distB="0" distL="0" distR="0">
                  <wp:extent cx="2131060" cy="413385"/>
                  <wp:effectExtent l="0" t="0" r="2540" b="5715"/>
                  <wp:docPr id="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1060" cy="413385"/>
                          </a:xfrm>
                          <a:prstGeom prst="rect">
                            <a:avLst/>
                          </a:prstGeom>
                          <a:noFill/>
                          <a:ln>
                            <a:noFill/>
                          </a:ln>
                        </pic:spPr>
                      </pic:pic>
                    </a:graphicData>
                  </a:graphic>
                </wp:inline>
              </w:drawing>
            </w:r>
          </w:p>
          <w:p w14:paraId="31A027CF" w14:textId="77777777" w:rsidR="00332093" w:rsidRDefault="00332093">
            <w:pPr>
              <w:keepNext/>
              <w:keepLines/>
              <w:widowControl w:val="0"/>
              <w:spacing w:line="276" w:lineRule="auto"/>
              <w:rPr>
                <w:rFonts w:cs="Arial"/>
              </w:rPr>
            </w:pPr>
          </w:p>
          <w:p w14:paraId="6823FC79" w14:textId="77777777" w:rsidR="00332093" w:rsidRDefault="00332093">
            <w:pPr>
              <w:keepNext/>
              <w:keepLines/>
              <w:widowControl w:val="0"/>
              <w:spacing w:line="276" w:lineRule="auto"/>
              <w:rPr>
                <w:rFonts w:cs="Arial"/>
              </w:rPr>
            </w:pPr>
            <w:proofErr w:type="spellStart"/>
            <w:r>
              <w:rPr>
                <w:rFonts w:cs="Arial"/>
              </w:rPr>
              <w:t>Bit</w:t>
            </w:r>
            <w:proofErr w:type="spellEnd"/>
            <w:r>
              <w:rPr>
                <w:rFonts w:cs="Arial"/>
              </w:rPr>
              <w:t xml:space="preserve"> 15 is ignored.</w:t>
            </w:r>
          </w:p>
          <w:p w14:paraId="4799AAB6" w14:textId="77777777" w:rsidR="00332093" w:rsidRDefault="00332093">
            <w:pPr>
              <w:keepNext/>
              <w:keepLines/>
              <w:widowControl w:val="0"/>
              <w:spacing w:line="276" w:lineRule="auto"/>
              <w:rPr>
                <w:rFonts w:cs="Arial"/>
              </w:rPr>
            </w:pPr>
            <w:r>
              <w:rPr>
                <w:rFonts w:cs="Arial"/>
              </w:rPr>
              <w:t>Bits 14 – 12: (9/0) First Button Pressed</w:t>
            </w:r>
          </w:p>
          <w:p w14:paraId="6D36F283" w14:textId="77777777" w:rsidR="00332093" w:rsidRDefault="00332093">
            <w:pPr>
              <w:keepNext/>
              <w:keepLines/>
              <w:widowControl w:val="0"/>
              <w:spacing w:line="276" w:lineRule="auto"/>
              <w:rPr>
                <w:rFonts w:cs="Arial"/>
              </w:rPr>
            </w:pPr>
            <w:r>
              <w:rPr>
                <w:rFonts w:cs="Arial"/>
              </w:rPr>
              <w:t>Bits 11 - 9 :(7/8) Second button pressed</w:t>
            </w:r>
          </w:p>
          <w:p w14:paraId="70028918" w14:textId="77777777" w:rsidR="00332093" w:rsidRDefault="00332093">
            <w:pPr>
              <w:keepNext/>
              <w:keepLines/>
              <w:widowControl w:val="0"/>
              <w:spacing w:line="276" w:lineRule="auto"/>
              <w:rPr>
                <w:rFonts w:cs="Arial"/>
              </w:rPr>
            </w:pPr>
            <w:r>
              <w:rPr>
                <w:rFonts w:cs="Arial"/>
              </w:rPr>
              <w:t>Bits 8 - 6 :(5/6) Third button pressed</w:t>
            </w:r>
          </w:p>
          <w:p w14:paraId="2C524126" w14:textId="77777777" w:rsidR="00332093" w:rsidRDefault="00332093">
            <w:pPr>
              <w:keepNext/>
              <w:keepLines/>
              <w:widowControl w:val="0"/>
              <w:spacing w:line="276" w:lineRule="auto"/>
              <w:rPr>
                <w:rFonts w:cs="Arial"/>
              </w:rPr>
            </w:pPr>
            <w:r>
              <w:rPr>
                <w:rFonts w:cs="Arial"/>
              </w:rPr>
              <w:t>Bits 5 - 3 :(3/4) Fourth button pressed</w:t>
            </w:r>
          </w:p>
          <w:p w14:paraId="6A9A2A24" w14:textId="77777777" w:rsidR="00332093" w:rsidRDefault="00332093">
            <w:pPr>
              <w:keepNext/>
              <w:keepLines/>
              <w:widowControl w:val="0"/>
              <w:spacing w:line="276" w:lineRule="auto"/>
              <w:rPr>
                <w:rFonts w:cs="Arial"/>
              </w:rPr>
            </w:pPr>
            <w:r>
              <w:rPr>
                <w:rFonts w:cs="Arial"/>
              </w:rPr>
              <w:t>Bits 2 - 0 :(1/0) Fifth button pressed</w:t>
            </w:r>
          </w:p>
        </w:tc>
      </w:tr>
    </w:tbl>
    <w:p w14:paraId="027B8D3E" w14:textId="77777777" w:rsidR="00332093" w:rsidRDefault="00332093">
      <w:pPr>
        <w:rPr>
          <w:rFonts w:cs="Arial"/>
        </w:rPr>
      </w:pPr>
    </w:p>
    <w:p w14:paraId="58E632E0" w14:textId="77777777" w:rsidR="00332093" w:rsidRDefault="00332093" w:rsidP="00332093">
      <w:pPr>
        <w:pStyle w:val="Heading3"/>
      </w:pPr>
      <w:bookmarkStart w:id="37" w:name="_Toc65750438"/>
      <w:r w:rsidRPr="00B9479B">
        <w:lastRenderedPageBreak/>
        <w:t>MD-REQ-023425/B-</w:t>
      </w:r>
      <w:proofErr w:type="spellStart"/>
      <w:r w:rsidRPr="00B9479B">
        <w:t>AssocConfirm_D_Actl</w:t>
      </w:r>
      <w:proofErr w:type="spellEnd"/>
      <w:r w:rsidRPr="00B9479B">
        <w:t xml:space="preserve"> (</w:t>
      </w:r>
      <w:proofErr w:type="spellStart"/>
      <w:r w:rsidRPr="00B9479B">
        <w:t>TcSE</w:t>
      </w:r>
      <w:proofErr w:type="spellEnd"/>
      <w:r w:rsidRPr="00B9479B">
        <w:t xml:space="preserve"> ROIN-284863-1)</w:t>
      </w:r>
      <w:bookmarkEnd w:id="37"/>
    </w:p>
    <w:p w14:paraId="123AB3CA" w14:textId="77777777" w:rsidR="00332093" w:rsidRDefault="00332093">
      <w:pPr>
        <w:rPr>
          <w:rFonts w:cs="Arial"/>
        </w:rPr>
      </w:pPr>
      <w:r>
        <w:rPr>
          <w:rFonts w:cs="Arial"/>
        </w:rPr>
        <w:t>Message Type: Status</w:t>
      </w:r>
    </w:p>
    <w:p w14:paraId="711012E3" w14:textId="77777777" w:rsidR="00332093" w:rsidRDefault="00332093">
      <w:pPr>
        <w:rPr>
          <w:rFonts w:cs="Arial"/>
        </w:rPr>
      </w:pPr>
    </w:p>
    <w:p w14:paraId="10B18BC0" w14:textId="77777777" w:rsidR="00332093" w:rsidRDefault="00332093">
      <w:pPr>
        <w:widowControl w:val="0"/>
        <w:adjustRightInd w:val="0"/>
        <w:rPr>
          <w:rFonts w:cs="Arial"/>
        </w:rPr>
      </w:pPr>
      <w:r>
        <w:rPr>
          <w:rFonts w:cs="Arial"/>
        </w:rPr>
        <w:t xml:space="preserve">Note: Keypad Server / </w:t>
      </w:r>
      <w:proofErr w:type="spellStart"/>
      <w:r>
        <w:rPr>
          <w:rFonts w:cs="Arial"/>
        </w:rPr>
        <w:t>PersonalizationFunction</w:t>
      </w:r>
      <w:proofErr w:type="spellEnd"/>
      <w:r>
        <w:rPr>
          <w:rFonts w:cs="Arial"/>
        </w:rPr>
        <w:t xml:space="preserve"> Server communicates the state of the requested keycode association</w:t>
      </w:r>
    </w:p>
    <w:p w14:paraId="064AECD7" w14:textId="77777777" w:rsidR="00332093" w:rsidRDefault="00332093">
      <w:pPr>
        <w:rPr>
          <w:rFonts w:cs="Arial"/>
        </w:rPr>
      </w:pPr>
    </w:p>
    <w:p w14:paraId="036CAE67" w14:textId="77777777" w:rsidR="00332093"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3108"/>
        <w:gridCol w:w="1170"/>
        <w:gridCol w:w="2779"/>
      </w:tblGrid>
      <w:tr w:rsidR="00332093" w14:paraId="4CA44E6F"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7B6B6507" w14:textId="77777777" w:rsidR="00332093" w:rsidRDefault="00332093">
            <w:pPr>
              <w:spacing w:line="276" w:lineRule="auto"/>
              <w:rPr>
                <w:rFonts w:cs="Arial"/>
                <w:b/>
              </w:rPr>
            </w:pPr>
            <w:r>
              <w:rPr>
                <w:rFonts w:cs="Arial"/>
                <w:b/>
              </w:rPr>
              <w:t>Logical Signal Name</w:t>
            </w:r>
          </w:p>
        </w:tc>
        <w:tc>
          <w:tcPr>
            <w:tcW w:w="3108" w:type="dxa"/>
            <w:tcBorders>
              <w:top w:val="single" w:sz="4" w:space="0" w:color="auto"/>
              <w:left w:val="single" w:sz="4" w:space="0" w:color="auto"/>
              <w:bottom w:val="single" w:sz="4" w:space="0" w:color="auto"/>
              <w:right w:val="single" w:sz="4" w:space="0" w:color="auto"/>
            </w:tcBorders>
            <w:hideMark/>
          </w:tcPr>
          <w:p w14:paraId="620FC5E9" w14:textId="77777777" w:rsidR="00332093" w:rsidRDefault="0033209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12286BF7" w14:textId="77777777" w:rsidR="00332093" w:rsidRDefault="00332093">
            <w:pPr>
              <w:spacing w:line="276" w:lineRule="auto"/>
              <w:rPr>
                <w:rFonts w:cs="Arial"/>
                <w:b/>
              </w:rPr>
            </w:pPr>
            <w:r>
              <w:rPr>
                <w:rFonts w:cs="Arial"/>
                <w:b/>
              </w:rPr>
              <w:t>Value</w:t>
            </w:r>
          </w:p>
        </w:tc>
        <w:tc>
          <w:tcPr>
            <w:tcW w:w="2779" w:type="dxa"/>
            <w:tcBorders>
              <w:top w:val="single" w:sz="4" w:space="0" w:color="auto"/>
              <w:left w:val="single" w:sz="4" w:space="0" w:color="auto"/>
              <w:bottom w:val="single" w:sz="4" w:space="0" w:color="auto"/>
              <w:right w:val="single" w:sz="4" w:space="0" w:color="auto"/>
            </w:tcBorders>
            <w:hideMark/>
          </w:tcPr>
          <w:p w14:paraId="33C2A0EC" w14:textId="77777777" w:rsidR="00332093" w:rsidRDefault="00332093">
            <w:pPr>
              <w:spacing w:line="276" w:lineRule="auto"/>
              <w:rPr>
                <w:rFonts w:cs="Arial"/>
                <w:b/>
              </w:rPr>
            </w:pPr>
            <w:r>
              <w:rPr>
                <w:rFonts w:cs="Arial"/>
                <w:b/>
              </w:rPr>
              <w:t>Description</w:t>
            </w:r>
          </w:p>
        </w:tc>
      </w:tr>
      <w:tr w:rsidR="00332093" w14:paraId="7B610B46" w14:textId="77777777" w:rsidTr="00332093">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5661C3DA" w14:textId="77777777" w:rsidR="00332093" w:rsidRDefault="00332093" w:rsidP="00332093">
            <w:pPr>
              <w:spacing w:line="276" w:lineRule="auto"/>
              <w:rPr>
                <w:rFonts w:cs="Arial"/>
              </w:rPr>
            </w:pPr>
          </w:p>
          <w:p w14:paraId="7FA35FA1" w14:textId="77777777" w:rsidR="00332093" w:rsidRDefault="00332093" w:rsidP="00332093">
            <w:pPr>
              <w:spacing w:line="276" w:lineRule="auto"/>
              <w:rPr>
                <w:rFonts w:cs="Arial"/>
              </w:rPr>
            </w:pPr>
          </w:p>
          <w:p w14:paraId="399890BC" w14:textId="77777777" w:rsidR="00332093" w:rsidRDefault="00332093" w:rsidP="00332093">
            <w:pPr>
              <w:spacing w:line="276" w:lineRule="auto"/>
              <w:rPr>
                <w:rFonts w:cs="Arial"/>
              </w:rPr>
            </w:pPr>
          </w:p>
          <w:p w14:paraId="2CF54FD8" w14:textId="77777777" w:rsidR="00332093" w:rsidRDefault="00332093" w:rsidP="00332093">
            <w:pPr>
              <w:spacing w:line="276" w:lineRule="auto"/>
              <w:rPr>
                <w:rFonts w:cs="Arial"/>
              </w:rPr>
            </w:pPr>
            <w:proofErr w:type="spellStart"/>
            <w:r>
              <w:rPr>
                <w:rFonts w:cs="Arial"/>
              </w:rPr>
              <w:t>AssocConfirm_D_Actl</w:t>
            </w:r>
            <w:proofErr w:type="spellEnd"/>
          </w:p>
        </w:tc>
        <w:tc>
          <w:tcPr>
            <w:tcW w:w="3108" w:type="dxa"/>
            <w:tcBorders>
              <w:top w:val="single" w:sz="4" w:space="0" w:color="auto"/>
              <w:left w:val="single" w:sz="4" w:space="0" w:color="auto"/>
              <w:bottom w:val="single" w:sz="4" w:space="0" w:color="auto"/>
              <w:right w:val="single" w:sz="4" w:space="0" w:color="auto"/>
            </w:tcBorders>
          </w:tcPr>
          <w:p w14:paraId="5A04D940" w14:textId="77777777" w:rsidR="00332093" w:rsidRPr="0076401D" w:rsidRDefault="00332093" w:rsidP="00332093">
            <w:r w:rsidRPr="0076401D">
              <w:t>None</w:t>
            </w:r>
          </w:p>
        </w:tc>
        <w:tc>
          <w:tcPr>
            <w:tcW w:w="1170" w:type="dxa"/>
            <w:tcBorders>
              <w:top w:val="single" w:sz="4" w:space="0" w:color="auto"/>
              <w:left w:val="single" w:sz="4" w:space="0" w:color="auto"/>
              <w:bottom w:val="single" w:sz="4" w:space="0" w:color="auto"/>
              <w:right w:val="single" w:sz="4" w:space="0" w:color="auto"/>
            </w:tcBorders>
          </w:tcPr>
          <w:p w14:paraId="070F468B" w14:textId="77777777" w:rsidR="00332093" w:rsidRPr="0076401D" w:rsidRDefault="00332093" w:rsidP="00332093">
            <w:r w:rsidRPr="0076401D">
              <w:t>0x0</w:t>
            </w:r>
          </w:p>
        </w:tc>
        <w:tc>
          <w:tcPr>
            <w:tcW w:w="2779" w:type="dxa"/>
            <w:tcBorders>
              <w:top w:val="single" w:sz="4" w:space="0" w:color="auto"/>
              <w:left w:val="single" w:sz="4" w:space="0" w:color="auto"/>
              <w:bottom w:val="single" w:sz="4" w:space="0" w:color="auto"/>
              <w:right w:val="single" w:sz="4" w:space="0" w:color="auto"/>
            </w:tcBorders>
            <w:vAlign w:val="center"/>
          </w:tcPr>
          <w:p w14:paraId="7011F140" w14:textId="77777777" w:rsidR="00332093" w:rsidRDefault="00332093" w:rsidP="00332093">
            <w:pPr>
              <w:autoSpaceDE w:val="0"/>
              <w:autoSpaceDN w:val="0"/>
              <w:adjustRightInd w:val="0"/>
              <w:spacing w:line="276" w:lineRule="auto"/>
              <w:rPr>
                <w:rFonts w:cs="Arial"/>
              </w:rPr>
            </w:pPr>
          </w:p>
        </w:tc>
      </w:tr>
      <w:tr w:rsidR="00332093" w14:paraId="2B9D3B68"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54FA7357"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2727B4A3" w14:textId="77777777" w:rsidR="00332093" w:rsidRPr="0076401D" w:rsidRDefault="00332093" w:rsidP="00332093">
            <w:r w:rsidRPr="0076401D">
              <w:t>DISASSOCIATE</w:t>
            </w:r>
          </w:p>
        </w:tc>
        <w:tc>
          <w:tcPr>
            <w:tcW w:w="1170" w:type="dxa"/>
            <w:tcBorders>
              <w:top w:val="single" w:sz="4" w:space="0" w:color="auto"/>
              <w:left w:val="single" w:sz="4" w:space="0" w:color="auto"/>
              <w:bottom w:val="single" w:sz="4" w:space="0" w:color="auto"/>
              <w:right w:val="single" w:sz="4" w:space="0" w:color="auto"/>
            </w:tcBorders>
          </w:tcPr>
          <w:p w14:paraId="39499780" w14:textId="77777777" w:rsidR="00332093" w:rsidRPr="0076401D" w:rsidRDefault="00332093" w:rsidP="00332093">
            <w:r w:rsidRPr="0076401D">
              <w:t>0x1</w:t>
            </w:r>
          </w:p>
        </w:tc>
        <w:tc>
          <w:tcPr>
            <w:tcW w:w="2779" w:type="dxa"/>
            <w:tcBorders>
              <w:top w:val="single" w:sz="4" w:space="0" w:color="auto"/>
              <w:left w:val="single" w:sz="4" w:space="0" w:color="auto"/>
              <w:bottom w:val="single" w:sz="4" w:space="0" w:color="auto"/>
              <w:right w:val="single" w:sz="4" w:space="0" w:color="auto"/>
            </w:tcBorders>
          </w:tcPr>
          <w:p w14:paraId="5745CB83" w14:textId="77777777" w:rsidR="00332093" w:rsidRDefault="00332093" w:rsidP="00332093">
            <w:pPr>
              <w:spacing w:line="276" w:lineRule="auto"/>
              <w:rPr>
                <w:rFonts w:cs="Arial"/>
              </w:rPr>
            </w:pPr>
          </w:p>
        </w:tc>
      </w:tr>
      <w:tr w:rsidR="00332093" w14:paraId="06C94848"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49FCBDF4"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001003D3" w14:textId="77777777" w:rsidR="00332093" w:rsidRPr="0076401D" w:rsidRDefault="00332093" w:rsidP="00332093">
            <w:r w:rsidRPr="0076401D">
              <w:t>DUPLICATE</w:t>
            </w:r>
          </w:p>
        </w:tc>
        <w:tc>
          <w:tcPr>
            <w:tcW w:w="1170" w:type="dxa"/>
            <w:tcBorders>
              <w:top w:val="single" w:sz="4" w:space="0" w:color="auto"/>
              <w:left w:val="single" w:sz="4" w:space="0" w:color="auto"/>
              <w:bottom w:val="single" w:sz="4" w:space="0" w:color="auto"/>
              <w:right w:val="single" w:sz="4" w:space="0" w:color="auto"/>
            </w:tcBorders>
          </w:tcPr>
          <w:p w14:paraId="016F6264" w14:textId="77777777" w:rsidR="00332093" w:rsidRPr="0076401D" w:rsidRDefault="00332093" w:rsidP="00332093">
            <w:r w:rsidRPr="0076401D">
              <w:t>0x2</w:t>
            </w:r>
          </w:p>
        </w:tc>
        <w:tc>
          <w:tcPr>
            <w:tcW w:w="2779" w:type="dxa"/>
            <w:tcBorders>
              <w:top w:val="single" w:sz="4" w:space="0" w:color="auto"/>
              <w:left w:val="single" w:sz="4" w:space="0" w:color="auto"/>
              <w:bottom w:val="single" w:sz="4" w:space="0" w:color="auto"/>
              <w:right w:val="single" w:sz="4" w:space="0" w:color="auto"/>
            </w:tcBorders>
          </w:tcPr>
          <w:p w14:paraId="291E344D" w14:textId="77777777" w:rsidR="00332093" w:rsidRDefault="00332093" w:rsidP="00332093">
            <w:pPr>
              <w:spacing w:line="276" w:lineRule="auto"/>
              <w:rPr>
                <w:rFonts w:cs="Arial"/>
              </w:rPr>
            </w:pPr>
          </w:p>
        </w:tc>
      </w:tr>
      <w:tr w:rsidR="00332093" w14:paraId="50CCCF53"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72E6B3F1"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179210D3" w14:textId="77777777" w:rsidR="00332093" w:rsidRPr="0076401D" w:rsidRDefault="00332093" w:rsidP="00332093">
            <w:r w:rsidRPr="0076401D">
              <w:t>ERASE</w:t>
            </w:r>
          </w:p>
        </w:tc>
        <w:tc>
          <w:tcPr>
            <w:tcW w:w="1170" w:type="dxa"/>
            <w:tcBorders>
              <w:top w:val="single" w:sz="4" w:space="0" w:color="auto"/>
              <w:left w:val="single" w:sz="4" w:space="0" w:color="auto"/>
              <w:bottom w:val="single" w:sz="4" w:space="0" w:color="auto"/>
              <w:right w:val="single" w:sz="4" w:space="0" w:color="auto"/>
            </w:tcBorders>
          </w:tcPr>
          <w:p w14:paraId="599C3442" w14:textId="77777777" w:rsidR="00332093" w:rsidRPr="0076401D" w:rsidRDefault="00332093" w:rsidP="00332093">
            <w:r w:rsidRPr="0076401D">
              <w:t>0x3</w:t>
            </w:r>
          </w:p>
        </w:tc>
        <w:tc>
          <w:tcPr>
            <w:tcW w:w="2779" w:type="dxa"/>
            <w:tcBorders>
              <w:top w:val="single" w:sz="4" w:space="0" w:color="auto"/>
              <w:left w:val="single" w:sz="4" w:space="0" w:color="auto"/>
              <w:bottom w:val="single" w:sz="4" w:space="0" w:color="auto"/>
              <w:right w:val="single" w:sz="4" w:space="0" w:color="auto"/>
            </w:tcBorders>
          </w:tcPr>
          <w:p w14:paraId="588DBE5D" w14:textId="77777777" w:rsidR="00332093" w:rsidRDefault="00332093" w:rsidP="00332093">
            <w:pPr>
              <w:spacing w:line="276" w:lineRule="auto"/>
              <w:rPr>
                <w:rFonts w:cs="Arial"/>
              </w:rPr>
            </w:pPr>
          </w:p>
        </w:tc>
      </w:tr>
      <w:tr w:rsidR="00332093" w14:paraId="3098A082"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5C3A7F50"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4B3309F0" w14:textId="77777777" w:rsidR="00332093" w:rsidRPr="0076401D" w:rsidRDefault="00332093" w:rsidP="00332093">
            <w:r w:rsidRPr="0076401D">
              <w:t>IN_PROGRESS</w:t>
            </w:r>
          </w:p>
        </w:tc>
        <w:tc>
          <w:tcPr>
            <w:tcW w:w="1170" w:type="dxa"/>
            <w:tcBorders>
              <w:top w:val="single" w:sz="4" w:space="0" w:color="auto"/>
              <w:left w:val="single" w:sz="4" w:space="0" w:color="auto"/>
              <w:bottom w:val="single" w:sz="4" w:space="0" w:color="auto"/>
              <w:right w:val="single" w:sz="4" w:space="0" w:color="auto"/>
            </w:tcBorders>
          </w:tcPr>
          <w:p w14:paraId="001108EB" w14:textId="77777777" w:rsidR="00332093" w:rsidRPr="0076401D" w:rsidRDefault="00332093" w:rsidP="00332093">
            <w:r w:rsidRPr="0076401D">
              <w:t>0x4</w:t>
            </w:r>
          </w:p>
        </w:tc>
        <w:tc>
          <w:tcPr>
            <w:tcW w:w="2779" w:type="dxa"/>
            <w:tcBorders>
              <w:top w:val="single" w:sz="4" w:space="0" w:color="auto"/>
              <w:left w:val="single" w:sz="4" w:space="0" w:color="auto"/>
              <w:bottom w:val="single" w:sz="4" w:space="0" w:color="auto"/>
              <w:right w:val="single" w:sz="4" w:space="0" w:color="auto"/>
            </w:tcBorders>
          </w:tcPr>
          <w:p w14:paraId="288FD2D9" w14:textId="77777777" w:rsidR="00332093" w:rsidRDefault="00332093" w:rsidP="00332093">
            <w:pPr>
              <w:spacing w:line="276" w:lineRule="auto"/>
              <w:rPr>
                <w:rFonts w:cs="Arial"/>
              </w:rPr>
            </w:pPr>
          </w:p>
        </w:tc>
      </w:tr>
      <w:tr w:rsidR="00332093" w14:paraId="2A47EC77"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6A525BE3"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749C0A4C" w14:textId="77777777" w:rsidR="00332093" w:rsidRPr="0076401D" w:rsidRDefault="00332093" w:rsidP="00332093">
            <w:r w:rsidRPr="0076401D">
              <w:t>KEYCODE_ACCEPTED</w:t>
            </w:r>
          </w:p>
        </w:tc>
        <w:tc>
          <w:tcPr>
            <w:tcW w:w="1170" w:type="dxa"/>
            <w:tcBorders>
              <w:top w:val="single" w:sz="4" w:space="0" w:color="auto"/>
              <w:left w:val="single" w:sz="4" w:space="0" w:color="auto"/>
              <w:bottom w:val="single" w:sz="4" w:space="0" w:color="auto"/>
              <w:right w:val="single" w:sz="4" w:space="0" w:color="auto"/>
            </w:tcBorders>
          </w:tcPr>
          <w:p w14:paraId="214408F6" w14:textId="77777777" w:rsidR="00332093" w:rsidRPr="0076401D" w:rsidRDefault="00332093" w:rsidP="00332093">
            <w:r w:rsidRPr="0076401D">
              <w:t>0x5</w:t>
            </w:r>
          </w:p>
        </w:tc>
        <w:tc>
          <w:tcPr>
            <w:tcW w:w="2779" w:type="dxa"/>
            <w:tcBorders>
              <w:top w:val="single" w:sz="4" w:space="0" w:color="auto"/>
              <w:left w:val="single" w:sz="4" w:space="0" w:color="auto"/>
              <w:bottom w:val="single" w:sz="4" w:space="0" w:color="auto"/>
              <w:right w:val="single" w:sz="4" w:space="0" w:color="auto"/>
            </w:tcBorders>
          </w:tcPr>
          <w:p w14:paraId="4A1888E1" w14:textId="77777777" w:rsidR="00332093" w:rsidRDefault="00332093" w:rsidP="00332093">
            <w:pPr>
              <w:spacing w:line="276" w:lineRule="auto"/>
              <w:rPr>
                <w:rFonts w:cs="Arial"/>
              </w:rPr>
            </w:pPr>
          </w:p>
        </w:tc>
      </w:tr>
      <w:tr w:rsidR="00332093" w14:paraId="15F6F665"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24476B12"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62E36336" w14:textId="77777777" w:rsidR="00332093" w:rsidRPr="0076401D" w:rsidRDefault="00332093" w:rsidP="00332093">
            <w:r w:rsidRPr="0076401D">
              <w:t>KEYCODE_REJECTED</w:t>
            </w:r>
          </w:p>
        </w:tc>
        <w:tc>
          <w:tcPr>
            <w:tcW w:w="1170" w:type="dxa"/>
            <w:tcBorders>
              <w:top w:val="single" w:sz="4" w:space="0" w:color="auto"/>
              <w:left w:val="single" w:sz="4" w:space="0" w:color="auto"/>
              <w:bottom w:val="single" w:sz="4" w:space="0" w:color="auto"/>
              <w:right w:val="single" w:sz="4" w:space="0" w:color="auto"/>
            </w:tcBorders>
          </w:tcPr>
          <w:p w14:paraId="4861E802" w14:textId="77777777" w:rsidR="00332093" w:rsidRPr="0076401D" w:rsidRDefault="00332093" w:rsidP="00332093">
            <w:r w:rsidRPr="0076401D">
              <w:t>0x6</w:t>
            </w:r>
          </w:p>
        </w:tc>
        <w:tc>
          <w:tcPr>
            <w:tcW w:w="2779" w:type="dxa"/>
            <w:tcBorders>
              <w:top w:val="single" w:sz="4" w:space="0" w:color="auto"/>
              <w:left w:val="single" w:sz="4" w:space="0" w:color="auto"/>
              <w:bottom w:val="single" w:sz="4" w:space="0" w:color="auto"/>
              <w:right w:val="single" w:sz="4" w:space="0" w:color="auto"/>
            </w:tcBorders>
          </w:tcPr>
          <w:p w14:paraId="6F0E62F3" w14:textId="77777777" w:rsidR="00332093" w:rsidRDefault="00332093" w:rsidP="00332093">
            <w:pPr>
              <w:spacing w:line="276" w:lineRule="auto"/>
              <w:rPr>
                <w:rFonts w:cs="Arial"/>
              </w:rPr>
            </w:pPr>
          </w:p>
        </w:tc>
      </w:tr>
      <w:tr w:rsidR="00332093" w14:paraId="3C7723D6"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3E574CBE"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3627FCE0" w14:textId="77777777" w:rsidR="00332093" w:rsidRPr="0076401D" w:rsidRDefault="00332093" w:rsidP="00332093">
            <w:r w:rsidRPr="0076401D">
              <w:t>ASSOCIATE</w:t>
            </w:r>
          </w:p>
        </w:tc>
        <w:tc>
          <w:tcPr>
            <w:tcW w:w="1170" w:type="dxa"/>
            <w:tcBorders>
              <w:top w:val="single" w:sz="4" w:space="0" w:color="auto"/>
              <w:left w:val="single" w:sz="4" w:space="0" w:color="auto"/>
              <w:bottom w:val="single" w:sz="4" w:space="0" w:color="auto"/>
              <w:right w:val="single" w:sz="4" w:space="0" w:color="auto"/>
            </w:tcBorders>
          </w:tcPr>
          <w:p w14:paraId="371CEDC6" w14:textId="77777777" w:rsidR="00332093" w:rsidRDefault="00332093" w:rsidP="00332093">
            <w:r w:rsidRPr="0076401D">
              <w:t>0x7</w:t>
            </w:r>
          </w:p>
        </w:tc>
        <w:tc>
          <w:tcPr>
            <w:tcW w:w="2779" w:type="dxa"/>
            <w:tcBorders>
              <w:top w:val="single" w:sz="4" w:space="0" w:color="auto"/>
              <w:left w:val="single" w:sz="4" w:space="0" w:color="auto"/>
              <w:bottom w:val="single" w:sz="4" w:space="0" w:color="auto"/>
              <w:right w:val="single" w:sz="4" w:space="0" w:color="auto"/>
            </w:tcBorders>
          </w:tcPr>
          <w:p w14:paraId="6BDA9AF2" w14:textId="77777777" w:rsidR="00332093" w:rsidRDefault="00332093" w:rsidP="00332093">
            <w:pPr>
              <w:spacing w:line="276" w:lineRule="auto"/>
              <w:rPr>
                <w:rFonts w:cs="Arial"/>
              </w:rPr>
            </w:pPr>
          </w:p>
        </w:tc>
      </w:tr>
    </w:tbl>
    <w:p w14:paraId="41A68E33" w14:textId="77777777" w:rsidR="00332093" w:rsidRDefault="00332093">
      <w:pPr>
        <w:rPr>
          <w:rFonts w:cs="Arial"/>
        </w:rPr>
      </w:pPr>
    </w:p>
    <w:p w14:paraId="2DAA22FB" w14:textId="77777777" w:rsidR="00332093" w:rsidRDefault="00332093" w:rsidP="00332093">
      <w:pPr>
        <w:pStyle w:val="Heading3"/>
      </w:pPr>
      <w:bookmarkStart w:id="38" w:name="_Toc65750439"/>
      <w:r w:rsidRPr="00B9479B">
        <w:t>MD-REQ-093985/B-</w:t>
      </w:r>
      <w:proofErr w:type="spellStart"/>
      <w:r w:rsidRPr="00B9479B">
        <w:t>ChargePortUnlock_Rq</w:t>
      </w:r>
      <w:bookmarkEnd w:id="38"/>
      <w:proofErr w:type="spellEnd"/>
    </w:p>
    <w:p w14:paraId="730CB299" w14:textId="77777777" w:rsidR="00332093" w:rsidRPr="00966724" w:rsidRDefault="00332093">
      <w:pPr>
        <w:rPr>
          <w:rFonts w:cs="Arial"/>
        </w:rPr>
      </w:pPr>
      <w:r w:rsidRPr="00966724">
        <w:rPr>
          <w:rFonts w:cs="Arial"/>
          <w:b/>
        </w:rPr>
        <w:t>Message Type</w:t>
      </w:r>
      <w:r w:rsidRPr="00966724">
        <w:rPr>
          <w:rFonts w:cs="Arial"/>
        </w:rPr>
        <w:t>: Request</w:t>
      </w:r>
    </w:p>
    <w:p w14:paraId="492C995C" w14:textId="77777777" w:rsidR="00332093" w:rsidRPr="00966724" w:rsidRDefault="00332093">
      <w:pPr>
        <w:rPr>
          <w:rFonts w:cs="Arial"/>
        </w:rPr>
      </w:pPr>
    </w:p>
    <w:p w14:paraId="4F0428FA" w14:textId="77777777" w:rsidR="00332093" w:rsidRPr="00966724" w:rsidRDefault="00332093">
      <w:pPr>
        <w:rPr>
          <w:rFonts w:cs="Arial"/>
        </w:rPr>
      </w:pPr>
      <w:r w:rsidRPr="00966724">
        <w:rPr>
          <w:rFonts w:cs="Arial"/>
        </w:rPr>
        <w:t>This signal is requested by the Charge Port Unlock Client for the Charge Port Unlock Server to unlock the charge port connector.</w:t>
      </w:r>
    </w:p>
    <w:p w14:paraId="6DA4CE64" w14:textId="77777777" w:rsidR="00332093" w:rsidRPr="00966724"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332093" w:rsidRPr="00966724" w14:paraId="5E85278E"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668ECEC8" w14:textId="77777777" w:rsidR="00332093" w:rsidRPr="00966724" w:rsidRDefault="00332093">
            <w:pPr>
              <w:spacing w:line="276" w:lineRule="auto"/>
              <w:rPr>
                <w:rFonts w:cs="Arial"/>
                <w:b/>
              </w:rPr>
            </w:pPr>
            <w:r w:rsidRPr="00966724">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0F9FC39F" w14:textId="77777777" w:rsidR="00332093" w:rsidRPr="00966724" w:rsidRDefault="00332093">
            <w:pPr>
              <w:spacing w:line="276" w:lineRule="auto"/>
              <w:rPr>
                <w:rFonts w:cs="Arial"/>
                <w:b/>
              </w:rPr>
            </w:pPr>
            <w:r w:rsidRPr="0096672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7F2072FD" w14:textId="77777777" w:rsidR="00332093" w:rsidRPr="00966724" w:rsidRDefault="00332093">
            <w:pPr>
              <w:spacing w:line="276" w:lineRule="auto"/>
              <w:rPr>
                <w:rFonts w:cs="Arial"/>
                <w:b/>
              </w:rPr>
            </w:pPr>
            <w:r w:rsidRPr="0096672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1AE85803" w14:textId="77777777" w:rsidR="00332093" w:rsidRPr="00966724" w:rsidRDefault="00332093">
            <w:pPr>
              <w:spacing w:line="276" w:lineRule="auto"/>
              <w:rPr>
                <w:rFonts w:cs="Arial"/>
                <w:b/>
              </w:rPr>
            </w:pPr>
            <w:r w:rsidRPr="00966724">
              <w:rPr>
                <w:rFonts w:cs="Arial"/>
                <w:b/>
              </w:rPr>
              <w:t>Description</w:t>
            </w:r>
          </w:p>
        </w:tc>
      </w:tr>
      <w:tr w:rsidR="00332093" w:rsidRPr="00966724" w14:paraId="28891A04"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354B62D4" w14:textId="77777777" w:rsidR="00332093" w:rsidRPr="00966724" w:rsidRDefault="00332093">
            <w:pPr>
              <w:spacing w:line="276" w:lineRule="auto"/>
              <w:rPr>
                <w:rFonts w:cs="Arial"/>
              </w:rPr>
            </w:pPr>
            <w:proofErr w:type="spellStart"/>
            <w:r>
              <w:rPr>
                <w:rFonts w:cs="Arial"/>
              </w:rPr>
              <w:t>ChargePortUnlock_Rq</w:t>
            </w:r>
            <w:proofErr w:type="spellEnd"/>
          </w:p>
        </w:tc>
        <w:tc>
          <w:tcPr>
            <w:tcW w:w="2424" w:type="dxa"/>
            <w:tcBorders>
              <w:top w:val="single" w:sz="4" w:space="0" w:color="auto"/>
              <w:left w:val="single" w:sz="4" w:space="0" w:color="auto"/>
              <w:bottom w:val="single" w:sz="4" w:space="0" w:color="auto"/>
              <w:right w:val="single" w:sz="4" w:space="0" w:color="auto"/>
            </w:tcBorders>
          </w:tcPr>
          <w:p w14:paraId="281B3C9A" w14:textId="77777777" w:rsidR="00332093" w:rsidRPr="00966724" w:rsidRDefault="00332093">
            <w:pPr>
              <w:spacing w:line="276" w:lineRule="auto"/>
              <w:rPr>
                <w:rFonts w:cs="Arial"/>
              </w:rPr>
            </w:pPr>
            <w:proofErr w:type="spellStart"/>
            <w:r>
              <w:rPr>
                <w:rFonts w:cs="Arial"/>
              </w:rPr>
              <w:t>No_Request</w:t>
            </w:r>
            <w:proofErr w:type="spellEnd"/>
          </w:p>
        </w:tc>
        <w:tc>
          <w:tcPr>
            <w:tcW w:w="900" w:type="dxa"/>
            <w:tcBorders>
              <w:top w:val="single" w:sz="4" w:space="0" w:color="auto"/>
              <w:left w:val="single" w:sz="4" w:space="0" w:color="auto"/>
              <w:bottom w:val="single" w:sz="4" w:space="0" w:color="auto"/>
              <w:right w:val="single" w:sz="4" w:space="0" w:color="auto"/>
            </w:tcBorders>
          </w:tcPr>
          <w:p w14:paraId="37F0B4C4" w14:textId="77777777" w:rsidR="00332093" w:rsidRPr="00966724" w:rsidRDefault="0033209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14:paraId="28538E5C" w14:textId="77777777" w:rsidR="00332093" w:rsidRPr="00966724" w:rsidRDefault="00332093">
            <w:pPr>
              <w:autoSpaceDE w:val="0"/>
              <w:autoSpaceDN w:val="0"/>
              <w:adjustRightInd w:val="0"/>
              <w:spacing w:line="276" w:lineRule="auto"/>
              <w:rPr>
                <w:rFonts w:cs="Arial"/>
              </w:rPr>
            </w:pPr>
          </w:p>
        </w:tc>
      </w:tr>
      <w:tr w:rsidR="00332093" w:rsidRPr="00966724" w14:paraId="2A6A300C"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2EB7E6F1" w14:textId="77777777" w:rsidR="00332093" w:rsidRPr="00966724" w:rsidRDefault="00332093">
            <w:pPr>
              <w:rPr>
                <w:rFonts w:cs="Arial"/>
              </w:rPr>
            </w:pPr>
          </w:p>
        </w:tc>
        <w:tc>
          <w:tcPr>
            <w:tcW w:w="2424" w:type="dxa"/>
            <w:tcBorders>
              <w:top w:val="single" w:sz="4" w:space="0" w:color="auto"/>
              <w:left w:val="single" w:sz="4" w:space="0" w:color="auto"/>
              <w:bottom w:val="single" w:sz="4" w:space="0" w:color="auto"/>
              <w:right w:val="single" w:sz="4" w:space="0" w:color="auto"/>
            </w:tcBorders>
          </w:tcPr>
          <w:p w14:paraId="60237D12" w14:textId="77777777" w:rsidR="00332093" w:rsidRPr="00966724" w:rsidRDefault="00332093">
            <w:pPr>
              <w:spacing w:line="276" w:lineRule="auto"/>
              <w:rPr>
                <w:rFonts w:cs="Arial"/>
              </w:rPr>
            </w:pPr>
            <w:r>
              <w:rPr>
                <w:rFonts w:cs="Arial"/>
              </w:rPr>
              <w:t>Unlock Request</w:t>
            </w:r>
          </w:p>
        </w:tc>
        <w:tc>
          <w:tcPr>
            <w:tcW w:w="900" w:type="dxa"/>
            <w:tcBorders>
              <w:top w:val="single" w:sz="4" w:space="0" w:color="auto"/>
              <w:left w:val="single" w:sz="4" w:space="0" w:color="auto"/>
              <w:bottom w:val="single" w:sz="4" w:space="0" w:color="auto"/>
              <w:right w:val="single" w:sz="4" w:space="0" w:color="auto"/>
            </w:tcBorders>
          </w:tcPr>
          <w:p w14:paraId="4C820D5B" w14:textId="77777777" w:rsidR="00332093" w:rsidRPr="00966724" w:rsidRDefault="0033209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14:paraId="34473287" w14:textId="77777777" w:rsidR="00332093" w:rsidRPr="00966724" w:rsidRDefault="00332093">
            <w:pPr>
              <w:spacing w:line="276" w:lineRule="auto"/>
              <w:rPr>
                <w:rFonts w:cs="Arial"/>
              </w:rPr>
            </w:pPr>
          </w:p>
        </w:tc>
      </w:tr>
    </w:tbl>
    <w:p w14:paraId="46C20F61" w14:textId="77777777" w:rsidR="00332093" w:rsidRDefault="00332093">
      <w:pPr>
        <w:rPr>
          <w:rFonts w:cs="Arial"/>
        </w:rPr>
      </w:pPr>
    </w:p>
    <w:p w14:paraId="1DD4DFF8" w14:textId="77777777" w:rsidR="00332093" w:rsidRDefault="00332093" w:rsidP="00332093">
      <w:pPr>
        <w:pStyle w:val="Heading3"/>
      </w:pPr>
      <w:bookmarkStart w:id="39" w:name="_Toc65750440"/>
      <w:r w:rsidRPr="00B9479B">
        <w:t>MD-REQ-132658/C-</w:t>
      </w:r>
      <w:proofErr w:type="spellStart"/>
      <w:r w:rsidRPr="00B9479B">
        <w:t>ChrgCrdLck_D_Stat</w:t>
      </w:r>
      <w:bookmarkEnd w:id="39"/>
      <w:proofErr w:type="spellEnd"/>
    </w:p>
    <w:p w14:paraId="0AA0FDDF" w14:textId="77777777" w:rsidR="00332093" w:rsidRPr="003E0FE9" w:rsidRDefault="00332093" w:rsidP="00332093">
      <w:pPr>
        <w:rPr>
          <w:rFonts w:cs="Arial"/>
        </w:rPr>
      </w:pPr>
      <w:r w:rsidRPr="003E0FE9">
        <w:rPr>
          <w:rFonts w:cs="Arial"/>
        </w:rPr>
        <w:t xml:space="preserve">Message Type: </w:t>
      </w:r>
      <w:r>
        <w:rPr>
          <w:rFonts w:cs="Arial"/>
        </w:rPr>
        <w:t>Response and Status</w:t>
      </w:r>
    </w:p>
    <w:p w14:paraId="5D380025" w14:textId="77777777" w:rsidR="00332093" w:rsidRPr="003E0FE9" w:rsidRDefault="00332093" w:rsidP="00332093">
      <w:pPr>
        <w:rPr>
          <w:rFonts w:cs="Arial"/>
        </w:rPr>
      </w:pPr>
    </w:p>
    <w:p w14:paraId="486A64C1" w14:textId="77777777" w:rsidR="00332093" w:rsidRPr="003E0FE9" w:rsidRDefault="00332093" w:rsidP="00332093">
      <w:pPr>
        <w:rPr>
          <w:rFonts w:cs="Arial"/>
        </w:rPr>
      </w:pPr>
      <w:r>
        <w:rPr>
          <w:rFonts w:cs="Arial"/>
        </w:rPr>
        <w:t>This signal reports the status of the Charge Port Unlock Server</w:t>
      </w:r>
    </w:p>
    <w:p w14:paraId="34A82DBC" w14:textId="77777777" w:rsidR="00332093" w:rsidRPr="003E0FE9" w:rsidRDefault="00332093" w:rsidP="00332093">
      <w:pPr>
        <w:rPr>
          <w:rFonts w:cs="Arial"/>
        </w:rPr>
      </w:pPr>
    </w:p>
    <w:tbl>
      <w:tblPr>
        <w:tblW w:w="9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4"/>
        <w:gridCol w:w="1170"/>
        <w:gridCol w:w="5818"/>
      </w:tblGrid>
      <w:tr w:rsidR="00332093" w:rsidRPr="003E0FE9" w14:paraId="2E60C451"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hideMark/>
          </w:tcPr>
          <w:p w14:paraId="32EF552C" w14:textId="77777777" w:rsidR="00332093" w:rsidRPr="003E0FE9" w:rsidRDefault="00332093">
            <w:pPr>
              <w:spacing w:line="276" w:lineRule="auto"/>
              <w:rPr>
                <w:rFonts w:cs="Arial"/>
                <w:b/>
              </w:rPr>
            </w:pPr>
            <w:r w:rsidRPr="003E0FE9">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22A34497" w14:textId="77777777" w:rsidR="00332093" w:rsidRPr="003E0FE9" w:rsidRDefault="00332093">
            <w:pPr>
              <w:spacing w:line="276" w:lineRule="auto"/>
              <w:rPr>
                <w:rFonts w:cs="Arial"/>
                <w:b/>
              </w:rPr>
            </w:pPr>
            <w:r w:rsidRPr="003E0FE9">
              <w:rPr>
                <w:rFonts w:cs="Arial"/>
                <w:b/>
              </w:rPr>
              <w:t>Value</w:t>
            </w:r>
          </w:p>
        </w:tc>
        <w:tc>
          <w:tcPr>
            <w:tcW w:w="5818" w:type="dxa"/>
            <w:tcBorders>
              <w:top w:val="single" w:sz="4" w:space="0" w:color="auto"/>
              <w:left w:val="single" w:sz="4" w:space="0" w:color="auto"/>
              <w:bottom w:val="single" w:sz="4" w:space="0" w:color="auto"/>
              <w:right w:val="single" w:sz="4" w:space="0" w:color="auto"/>
            </w:tcBorders>
            <w:hideMark/>
          </w:tcPr>
          <w:p w14:paraId="6C8B12E5" w14:textId="77777777" w:rsidR="00332093" w:rsidRPr="003E0FE9" w:rsidRDefault="00332093">
            <w:pPr>
              <w:spacing w:line="276" w:lineRule="auto"/>
              <w:rPr>
                <w:rFonts w:cs="Arial"/>
                <w:b/>
              </w:rPr>
            </w:pPr>
            <w:r w:rsidRPr="003E0FE9">
              <w:rPr>
                <w:rFonts w:cs="Arial"/>
                <w:b/>
              </w:rPr>
              <w:t>Description</w:t>
            </w:r>
          </w:p>
        </w:tc>
      </w:tr>
      <w:tr w:rsidR="00332093" w:rsidRPr="003E0FE9" w14:paraId="169641B6"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hideMark/>
          </w:tcPr>
          <w:p w14:paraId="51582B45" w14:textId="77777777" w:rsidR="00332093" w:rsidRPr="003E0FE9" w:rsidRDefault="00332093">
            <w:pPr>
              <w:spacing w:line="276" w:lineRule="auto"/>
              <w:rPr>
                <w:rFonts w:cs="Arial"/>
              </w:rPr>
            </w:pPr>
            <w:r>
              <w:rPr>
                <w:rFonts w:cs="Arial"/>
              </w:rPr>
              <w:t>Inactive / Retain</w:t>
            </w:r>
          </w:p>
        </w:tc>
        <w:tc>
          <w:tcPr>
            <w:tcW w:w="1170" w:type="dxa"/>
            <w:tcBorders>
              <w:top w:val="single" w:sz="4" w:space="0" w:color="auto"/>
              <w:left w:val="single" w:sz="4" w:space="0" w:color="auto"/>
              <w:bottom w:val="single" w:sz="4" w:space="0" w:color="auto"/>
              <w:right w:val="single" w:sz="4" w:space="0" w:color="auto"/>
            </w:tcBorders>
            <w:hideMark/>
          </w:tcPr>
          <w:p w14:paraId="3E80D9B9" w14:textId="77777777" w:rsidR="00332093" w:rsidRPr="003E0FE9" w:rsidRDefault="00332093">
            <w:pPr>
              <w:spacing w:line="276" w:lineRule="auto"/>
              <w:rPr>
                <w:rFonts w:cs="Arial"/>
              </w:rPr>
            </w:pPr>
            <w:r>
              <w:rPr>
                <w:rFonts w:cs="Arial"/>
              </w:rPr>
              <w:t>0x0</w:t>
            </w:r>
          </w:p>
        </w:tc>
        <w:tc>
          <w:tcPr>
            <w:tcW w:w="5818" w:type="dxa"/>
            <w:tcBorders>
              <w:top w:val="single" w:sz="4" w:space="0" w:color="auto"/>
              <w:left w:val="single" w:sz="4" w:space="0" w:color="auto"/>
              <w:bottom w:val="single" w:sz="4" w:space="0" w:color="auto"/>
              <w:right w:val="single" w:sz="4" w:space="0" w:color="auto"/>
            </w:tcBorders>
            <w:hideMark/>
          </w:tcPr>
          <w:p w14:paraId="702D5802" w14:textId="77777777" w:rsidR="00332093" w:rsidRPr="002F2DFF" w:rsidRDefault="00332093" w:rsidP="00332093">
            <w:pPr>
              <w:spacing w:line="276" w:lineRule="auto"/>
              <w:rPr>
                <w:rFonts w:cs="Arial"/>
              </w:rPr>
            </w:pPr>
            <w:r>
              <w:rPr>
                <w:rFonts w:cs="Arial"/>
              </w:rPr>
              <w:t xml:space="preserve">Retain treat same as Inactive.  </w:t>
            </w:r>
            <w:ins w:id="40" w:author="Myslinski, Jason (J.S.)" w:date="2020-01-13T08:06:00Z">
              <w:r>
                <w:rPr>
                  <w:rFonts w:cs="Arial"/>
                </w:rPr>
                <w:t>This supports requirement “IFS-MMCAN-REQ-015112-Invalid-NoDataExists”, when in this state the charge port unlock client remembers the last state.</w:t>
              </w:r>
            </w:ins>
          </w:p>
        </w:tc>
      </w:tr>
      <w:tr w:rsidR="00332093" w:rsidRPr="003E0FE9" w14:paraId="4E7A2A23"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hideMark/>
          </w:tcPr>
          <w:p w14:paraId="1D6395B2" w14:textId="77777777" w:rsidR="00332093" w:rsidRPr="003E0FE9" w:rsidRDefault="00332093">
            <w:pPr>
              <w:spacing w:line="276" w:lineRule="auto"/>
              <w:rPr>
                <w:rFonts w:cs="Arial"/>
              </w:rPr>
            </w:pPr>
            <w:r>
              <w:rPr>
                <w:rFonts w:cs="Arial"/>
              </w:rPr>
              <w:t xml:space="preserve">Unlocked </w:t>
            </w:r>
          </w:p>
        </w:tc>
        <w:tc>
          <w:tcPr>
            <w:tcW w:w="1170" w:type="dxa"/>
            <w:tcBorders>
              <w:top w:val="single" w:sz="4" w:space="0" w:color="auto"/>
              <w:left w:val="single" w:sz="4" w:space="0" w:color="auto"/>
              <w:bottom w:val="single" w:sz="4" w:space="0" w:color="auto"/>
              <w:right w:val="single" w:sz="4" w:space="0" w:color="auto"/>
            </w:tcBorders>
            <w:hideMark/>
          </w:tcPr>
          <w:p w14:paraId="10729872" w14:textId="77777777" w:rsidR="00332093" w:rsidRPr="003E0FE9" w:rsidRDefault="00332093">
            <w:pPr>
              <w:spacing w:line="276" w:lineRule="auto"/>
              <w:rPr>
                <w:rFonts w:cs="Arial"/>
              </w:rPr>
            </w:pPr>
            <w:r>
              <w:rPr>
                <w:rFonts w:cs="Arial"/>
              </w:rPr>
              <w:t>0x1</w:t>
            </w:r>
          </w:p>
        </w:tc>
        <w:tc>
          <w:tcPr>
            <w:tcW w:w="5818" w:type="dxa"/>
            <w:tcBorders>
              <w:top w:val="single" w:sz="4" w:space="0" w:color="auto"/>
              <w:left w:val="single" w:sz="4" w:space="0" w:color="auto"/>
              <w:bottom w:val="single" w:sz="4" w:space="0" w:color="auto"/>
              <w:right w:val="single" w:sz="4" w:space="0" w:color="auto"/>
            </w:tcBorders>
          </w:tcPr>
          <w:p w14:paraId="174F0B88" w14:textId="77777777" w:rsidR="00332093" w:rsidRPr="003E0FE9" w:rsidRDefault="00332093">
            <w:pPr>
              <w:spacing w:line="276" w:lineRule="auto"/>
              <w:rPr>
                <w:rFonts w:cs="Arial"/>
              </w:rPr>
            </w:pPr>
          </w:p>
        </w:tc>
      </w:tr>
      <w:tr w:rsidR="00332093" w:rsidRPr="003E0FE9" w14:paraId="1DD854CD"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tcPr>
          <w:p w14:paraId="3FAF505D" w14:textId="77777777" w:rsidR="00332093" w:rsidRPr="003E0FE9" w:rsidRDefault="00332093">
            <w:pPr>
              <w:spacing w:line="276" w:lineRule="auto"/>
              <w:rPr>
                <w:rFonts w:cs="Arial"/>
              </w:rPr>
            </w:pPr>
            <w:r>
              <w:rPr>
                <w:rFonts w:cs="Arial"/>
              </w:rPr>
              <w:t>Locked</w:t>
            </w:r>
          </w:p>
        </w:tc>
        <w:tc>
          <w:tcPr>
            <w:tcW w:w="1170" w:type="dxa"/>
            <w:tcBorders>
              <w:top w:val="single" w:sz="4" w:space="0" w:color="auto"/>
              <w:left w:val="single" w:sz="4" w:space="0" w:color="auto"/>
              <w:bottom w:val="single" w:sz="4" w:space="0" w:color="auto"/>
              <w:right w:val="single" w:sz="4" w:space="0" w:color="auto"/>
            </w:tcBorders>
          </w:tcPr>
          <w:p w14:paraId="43AADCD9" w14:textId="77777777" w:rsidR="00332093" w:rsidRPr="003E0FE9" w:rsidRDefault="00332093">
            <w:pPr>
              <w:spacing w:line="276" w:lineRule="auto"/>
              <w:rPr>
                <w:rFonts w:cs="Arial"/>
              </w:rPr>
            </w:pPr>
            <w:r>
              <w:rPr>
                <w:rFonts w:cs="Arial"/>
              </w:rPr>
              <w:t>0x2</w:t>
            </w:r>
          </w:p>
        </w:tc>
        <w:tc>
          <w:tcPr>
            <w:tcW w:w="5818" w:type="dxa"/>
            <w:tcBorders>
              <w:top w:val="single" w:sz="4" w:space="0" w:color="auto"/>
              <w:left w:val="single" w:sz="4" w:space="0" w:color="auto"/>
              <w:bottom w:val="single" w:sz="4" w:space="0" w:color="auto"/>
              <w:right w:val="single" w:sz="4" w:space="0" w:color="auto"/>
            </w:tcBorders>
          </w:tcPr>
          <w:p w14:paraId="0CE73B3D" w14:textId="77777777" w:rsidR="00332093" w:rsidRPr="003E0FE9" w:rsidRDefault="00332093">
            <w:pPr>
              <w:spacing w:line="276" w:lineRule="auto"/>
              <w:rPr>
                <w:rFonts w:cs="Arial"/>
              </w:rPr>
            </w:pPr>
          </w:p>
        </w:tc>
      </w:tr>
      <w:tr w:rsidR="00332093" w:rsidRPr="003E0FE9" w14:paraId="54F08F83"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tcPr>
          <w:p w14:paraId="0F39F473" w14:textId="77777777" w:rsidR="00332093" w:rsidRPr="003E0FE9" w:rsidRDefault="00332093">
            <w:pPr>
              <w:spacing w:line="276" w:lineRule="auto"/>
              <w:rPr>
                <w:rFonts w:cs="Arial"/>
              </w:rPr>
            </w:pPr>
            <w:proofErr w:type="spellStart"/>
            <w:r>
              <w:rPr>
                <w:rFonts w:cs="Arial"/>
              </w:rPr>
              <w:t>UnlockInProgress</w:t>
            </w:r>
            <w:proofErr w:type="spellEnd"/>
          </w:p>
        </w:tc>
        <w:tc>
          <w:tcPr>
            <w:tcW w:w="1170" w:type="dxa"/>
            <w:tcBorders>
              <w:top w:val="single" w:sz="4" w:space="0" w:color="auto"/>
              <w:left w:val="single" w:sz="4" w:space="0" w:color="auto"/>
              <w:bottom w:val="single" w:sz="4" w:space="0" w:color="auto"/>
              <w:right w:val="single" w:sz="4" w:space="0" w:color="auto"/>
            </w:tcBorders>
          </w:tcPr>
          <w:p w14:paraId="3D638731" w14:textId="77777777" w:rsidR="00332093" w:rsidRPr="003E0FE9" w:rsidRDefault="00332093">
            <w:pPr>
              <w:spacing w:line="276" w:lineRule="auto"/>
              <w:rPr>
                <w:rFonts w:cs="Arial"/>
              </w:rPr>
            </w:pPr>
            <w:r>
              <w:rPr>
                <w:rFonts w:cs="Arial"/>
              </w:rPr>
              <w:t>0x3</w:t>
            </w:r>
          </w:p>
        </w:tc>
        <w:tc>
          <w:tcPr>
            <w:tcW w:w="5818" w:type="dxa"/>
            <w:tcBorders>
              <w:top w:val="single" w:sz="4" w:space="0" w:color="auto"/>
              <w:left w:val="single" w:sz="4" w:space="0" w:color="auto"/>
              <w:bottom w:val="single" w:sz="4" w:space="0" w:color="auto"/>
              <w:right w:val="single" w:sz="4" w:space="0" w:color="auto"/>
            </w:tcBorders>
          </w:tcPr>
          <w:p w14:paraId="2E462B1C" w14:textId="77777777" w:rsidR="00332093" w:rsidRPr="003E0FE9" w:rsidRDefault="00332093">
            <w:pPr>
              <w:spacing w:line="276" w:lineRule="auto"/>
              <w:rPr>
                <w:rFonts w:cs="Arial"/>
              </w:rPr>
            </w:pPr>
          </w:p>
        </w:tc>
      </w:tr>
      <w:tr w:rsidR="00332093" w:rsidRPr="003E0FE9" w14:paraId="76E960B9"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tcPr>
          <w:p w14:paraId="2BBE733A" w14:textId="77777777" w:rsidR="00332093" w:rsidRPr="003E0FE9" w:rsidRDefault="00332093">
            <w:pPr>
              <w:spacing w:line="276" w:lineRule="auto"/>
              <w:rPr>
                <w:rFonts w:cs="Arial"/>
              </w:rPr>
            </w:pPr>
            <w:r>
              <w:rPr>
                <w:rFonts w:cs="Arial"/>
              </w:rPr>
              <w:t xml:space="preserve">Unlocked / </w:t>
            </w:r>
            <w:proofErr w:type="spellStart"/>
            <w:r>
              <w:rPr>
                <w:rFonts w:cs="Arial"/>
              </w:rPr>
              <w:t>LockInProgress</w:t>
            </w:r>
            <w:proofErr w:type="spellEnd"/>
          </w:p>
        </w:tc>
        <w:tc>
          <w:tcPr>
            <w:tcW w:w="1170" w:type="dxa"/>
            <w:tcBorders>
              <w:top w:val="single" w:sz="4" w:space="0" w:color="auto"/>
              <w:left w:val="single" w:sz="4" w:space="0" w:color="auto"/>
              <w:bottom w:val="single" w:sz="4" w:space="0" w:color="auto"/>
              <w:right w:val="single" w:sz="4" w:space="0" w:color="auto"/>
            </w:tcBorders>
          </w:tcPr>
          <w:p w14:paraId="44573B5B" w14:textId="77777777" w:rsidR="00332093" w:rsidRPr="003E0FE9" w:rsidRDefault="00332093">
            <w:pPr>
              <w:spacing w:line="276" w:lineRule="auto"/>
              <w:rPr>
                <w:rFonts w:cs="Arial"/>
              </w:rPr>
            </w:pPr>
            <w:r>
              <w:rPr>
                <w:rFonts w:cs="Arial"/>
              </w:rPr>
              <w:t>0x4</w:t>
            </w:r>
          </w:p>
        </w:tc>
        <w:tc>
          <w:tcPr>
            <w:tcW w:w="5818" w:type="dxa"/>
            <w:tcBorders>
              <w:top w:val="single" w:sz="4" w:space="0" w:color="auto"/>
              <w:left w:val="single" w:sz="4" w:space="0" w:color="auto"/>
              <w:bottom w:val="single" w:sz="4" w:space="0" w:color="auto"/>
              <w:right w:val="single" w:sz="4" w:space="0" w:color="auto"/>
            </w:tcBorders>
          </w:tcPr>
          <w:p w14:paraId="618CF03E" w14:textId="77777777" w:rsidR="00332093" w:rsidRPr="003E0FE9" w:rsidRDefault="00332093" w:rsidP="00332093">
            <w:pPr>
              <w:spacing w:line="276" w:lineRule="auto"/>
              <w:rPr>
                <w:rFonts w:cs="Arial"/>
              </w:rPr>
            </w:pPr>
            <w:r>
              <w:rPr>
                <w:rFonts w:cs="Arial"/>
              </w:rPr>
              <w:t>This will say when the Lock is in Progress but to be treated as Unlocked by the Charge Port Unlock Client</w:t>
            </w:r>
          </w:p>
        </w:tc>
      </w:tr>
      <w:tr w:rsidR="00332093" w:rsidRPr="003E0FE9" w14:paraId="3BD7B345"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tcPr>
          <w:p w14:paraId="7230901E" w14:textId="77777777" w:rsidR="00332093" w:rsidRPr="003E0FE9" w:rsidRDefault="00332093">
            <w:pPr>
              <w:spacing w:line="276" w:lineRule="auto"/>
              <w:rPr>
                <w:rFonts w:cs="Arial"/>
              </w:rPr>
            </w:pPr>
            <w:r>
              <w:rPr>
                <w:rFonts w:cs="Arial"/>
              </w:rPr>
              <w:t xml:space="preserve">Locked / </w:t>
            </w:r>
            <w:proofErr w:type="spellStart"/>
            <w:r>
              <w:rPr>
                <w:rFonts w:cs="Arial"/>
              </w:rPr>
              <w:t>Unlock_Fail</w:t>
            </w:r>
            <w:proofErr w:type="spellEnd"/>
          </w:p>
        </w:tc>
        <w:tc>
          <w:tcPr>
            <w:tcW w:w="1170" w:type="dxa"/>
            <w:tcBorders>
              <w:top w:val="single" w:sz="4" w:space="0" w:color="auto"/>
              <w:left w:val="single" w:sz="4" w:space="0" w:color="auto"/>
              <w:bottom w:val="single" w:sz="4" w:space="0" w:color="auto"/>
              <w:right w:val="single" w:sz="4" w:space="0" w:color="auto"/>
            </w:tcBorders>
          </w:tcPr>
          <w:p w14:paraId="4C15B2ED" w14:textId="77777777" w:rsidR="00332093" w:rsidRPr="003E0FE9" w:rsidRDefault="00332093">
            <w:pPr>
              <w:spacing w:line="276" w:lineRule="auto"/>
              <w:rPr>
                <w:rFonts w:cs="Arial"/>
              </w:rPr>
            </w:pPr>
            <w:r>
              <w:rPr>
                <w:rFonts w:cs="Arial"/>
              </w:rPr>
              <w:t>0x5</w:t>
            </w:r>
          </w:p>
        </w:tc>
        <w:tc>
          <w:tcPr>
            <w:tcW w:w="5818" w:type="dxa"/>
            <w:tcBorders>
              <w:top w:val="single" w:sz="4" w:space="0" w:color="auto"/>
              <w:left w:val="single" w:sz="4" w:space="0" w:color="auto"/>
              <w:bottom w:val="single" w:sz="4" w:space="0" w:color="auto"/>
              <w:right w:val="single" w:sz="4" w:space="0" w:color="auto"/>
            </w:tcBorders>
          </w:tcPr>
          <w:p w14:paraId="777E1AD1" w14:textId="77777777" w:rsidR="00332093" w:rsidRPr="003E0FE9" w:rsidRDefault="00332093">
            <w:pPr>
              <w:spacing w:line="276" w:lineRule="auto"/>
              <w:rPr>
                <w:rFonts w:cs="Arial"/>
              </w:rPr>
            </w:pPr>
            <w:proofErr w:type="spellStart"/>
            <w:r>
              <w:rPr>
                <w:rFonts w:cs="Arial"/>
              </w:rPr>
              <w:t>Unlock_Fail</w:t>
            </w:r>
            <w:proofErr w:type="spellEnd"/>
            <w:r>
              <w:rPr>
                <w:rFonts w:cs="Arial"/>
              </w:rPr>
              <w:t xml:space="preserve"> is treated the same as status set to Locked for the Charge Port Unlock Client</w:t>
            </w:r>
          </w:p>
        </w:tc>
      </w:tr>
      <w:tr w:rsidR="00332093" w:rsidRPr="003E0FE9" w14:paraId="2B400B06"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tcPr>
          <w:p w14:paraId="5D0534E8" w14:textId="77777777" w:rsidR="00332093" w:rsidRPr="003E0FE9" w:rsidRDefault="00332093">
            <w:pPr>
              <w:spacing w:line="276" w:lineRule="auto"/>
              <w:rPr>
                <w:rFonts w:cs="Arial"/>
              </w:rPr>
            </w:pPr>
            <w:r>
              <w:rPr>
                <w:rFonts w:cs="Arial"/>
              </w:rPr>
              <w:t xml:space="preserve">Unlocked / </w:t>
            </w:r>
            <w:proofErr w:type="spellStart"/>
            <w:r>
              <w:rPr>
                <w:rFonts w:cs="Arial"/>
              </w:rPr>
              <w:t>Lock_Fail</w:t>
            </w:r>
            <w:proofErr w:type="spellEnd"/>
          </w:p>
        </w:tc>
        <w:tc>
          <w:tcPr>
            <w:tcW w:w="1170" w:type="dxa"/>
            <w:tcBorders>
              <w:top w:val="single" w:sz="4" w:space="0" w:color="auto"/>
              <w:left w:val="single" w:sz="4" w:space="0" w:color="auto"/>
              <w:bottom w:val="single" w:sz="4" w:space="0" w:color="auto"/>
              <w:right w:val="single" w:sz="4" w:space="0" w:color="auto"/>
            </w:tcBorders>
          </w:tcPr>
          <w:p w14:paraId="2BCB9621" w14:textId="77777777" w:rsidR="00332093" w:rsidRPr="003E0FE9" w:rsidRDefault="00332093">
            <w:pPr>
              <w:spacing w:line="276" w:lineRule="auto"/>
              <w:rPr>
                <w:rFonts w:cs="Arial"/>
              </w:rPr>
            </w:pPr>
            <w:r>
              <w:rPr>
                <w:rFonts w:cs="Arial"/>
              </w:rPr>
              <w:t>0x6</w:t>
            </w:r>
          </w:p>
        </w:tc>
        <w:tc>
          <w:tcPr>
            <w:tcW w:w="5818" w:type="dxa"/>
            <w:tcBorders>
              <w:top w:val="single" w:sz="4" w:space="0" w:color="auto"/>
              <w:left w:val="single" w:sz="4" w:space="0" w:color="auto"/>
              <w:bottom w:val="single" w:sz="4" w:space="0" w:color="auto"/>
              <w:right w:val="single" w:sz="4" w:space="0" w:color="auto"/>
            </w:tcBorders>
          </w:tcPr>
          <w:p w14:paraId="3C4B2E67" w14:textId="77777777" w:rsidR="00332093" w:rsidRPr="003E0FE9" w:rsidRDefault="00332093">
            <w:pPr>
              <w:spacing w:line="276" w:lineRule="auto"/>
              <w:rPr>
                <w:rFonts w:cs="Arial"/>
              </w:rPr>
            </w:pPr>
            <w:proofErr w:type="spellStart"/>
            <w:r>
              <w:rPr>
                <w:rFonts w:cs="Arial"/>
              </w:rPr>
              <w:t>Lock_Fail</w:t>
            </w:r>
            <w:proofErr w:type="spellEnd"/>
            <w:r>
              <w:rPr>
                <w:rFonts w:cs="Arial"/>
              </w:rPr>
              <w:t xml:space="preserve"> is treated the same as status set to Unlocked for the Charge Port Unlock Client</w:t>
            </w:r>
          </w:p>
        </w:tc>
      </w:tr>
      <w:tr w:rsidR="00332093" w:rsidRPr="003E0FE9" w14:paraId="792B5683"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tcPr>
          <w:p w14:paraId="52F3A458" w14:textId="77777777" w:rsidR="00332093" w:rsidRPr="003E0FE9" w:rsidRDefault="00332093">
            <w:pPr>
              <w:spacing w:line="276" w:lineRule="auto"/>
              <w:rPr>
                <w:rFonts w:cs="Arial"/>
              </w:rPr>
            </w:pPr>
            <w:r>
              <w:rPr>
                <w:rFonts w:cs="Arial"/>
              </w:rPr>
              <w:t>Locked / Faulty</w:t>
            </w:r>
          </w:p>
        </w:tc>
        <w:tc>
          <w:tcPr>
            <w:tcW w:w="1170" w:type="dxa"/>
            <w:tcBorders>
              <w:top w:val="single" w:sz="4" w:space="0" w:color="auto"/>
              <w:left w:val="single" w:sz="4" w:space="0" w:color="auto"/>
              <w:bottom w:val="single" w:sz="4" w:space="0" w:color="auto"/>
              <w:right w:val="single" w:sz="4" w:space="0" w:color="auto"/>
            </w:tcBorders>
          </w:tcPr>
          <w:p w14:paraId="67F4A287" w14:textId="77777777" w:rsidR="00332093" w:rsidRPr="003E0FE9" w:rsidRDefault="00332093">
            <w:pPr>
              <w:spacing w:line="276" w:lineRule="auto"/>
              <w:rPr>
                <w:rFonts w:cs="Arial"/>
              </w:rPr>
            </w:pPr>
            <w:r>
              <w:rPr>
                <w:rFonts w:cs="Arial"/>
              </w:rPr>
              <w:t>0x7</w:t>
            </w:r>
          </w:p>
        </w:tc>
        <w:tc>
          <w:tcPr>
            <w:tcW w:w="5818" w:type="dxa"/>
            <w:tcBorders>
              <w:top w:val="single" w:sz="4" w:space="0" w:color="auto"/>
              <w:left w:val="single" w:sz="4" w:space="0" w:color="auto"/>
              <w:bottom w:val="single" w:sz="4" w:space="0" w:color="auto"/>
              <w:right w:val="single" w:sz="4" w:space="0" w:color="auto"/>
            </w:tcBorders>
          </w:tcPr>
          <w:p w14:paraId="2F0BF7BA" w14:textId="77777777" w:rsidR="00332093" w:rsidRPr="003E0FE9" w:rsidRDefault="00332093" w:rsidP="00332093">
            <w:pPr>
              <w:spacing w:line="276" w:lineRule="auto"/>
              <w:rPr>
                <w:rFonts w:cs="Arial"/>
              </w:rPr>
            </w:pPr>
            <w:r>
              <w:rPr>
                <w:rFonts w:cs="Arial"/>
              </w:rPr>
              <w:t>Faulty is treated the same as status set to Locked for the Charge Port Unlock Client</w:t>
            </w:r>
          </w:p>
        </w:tc>
      </w:tr>
    </w:tbl>
    <w:p w14:paraId="0EA2C56C" w14:textId="77777777" w:rsidR="00332093" w:rsidRPr="003E0FE9" w:rsidRDefault="00332093" w:rsidP="00332093">
      <w:pPr>
        <w:rPr>
          <w:rFonts w:cs="Arial"/>
        </w:rPr>
      </w:pPr>
    </w:p>
    <w:p w14:paraId="157C6E05" w14:textId="77777777" w:rsidR="00332093" w:rsidRPr="003E0FE9" w:rsidRDefault="00332093" w:rsidP="00332093">
      <w:pPr>
        <w:rPr>
          <w:rFonts w:cs="Arial"/>
        </w:rPr>
      </w:pPr>
    </w:p>
    <w:p w14:paraId="6195689E" w14:textId="77777777" w:rsidR="00332093" w:rsidRPr="003E0FE9" w:rsidRDefault="00332093" w:rsidP="00332093">
      <w:pPr>
        <w:rPr>
          <w:rFonts w:cs="Arial"/>
        </w:rPr>
      </w:pPr>
    </w:p>
    <w:p w14:paraId="3BDB5515" w14:textId="77777777" w:rsidR="00332093" w:rsidRDefault="00332093" w:rsidP="00332093">
      <w:pPr>
        <w:pStyle w:val="Heading3"/>
      </w:pPr>
      <w:bookmarkStart w:id="41" w:name="_Toc65750441"/>
      <w:r w:rsidRPr="00B9479B">
        <w:lastRenderedPageBreak/>
        <w:t>MD-REQ-338982/B-</w:t>
      </w:r>
      <w:proofErr w:type="spellStart"/>
      <w:r w:rsidRPr="00B9479B">
        <w:t>LongTermReset_B_RqMnu</w:t>
      </w:r>
      <w:bookmarkEnd w:id="41"/>
      <w:proofErr w:type="spellEnd"/>
    </w:p>
    <w:p w14:paraId="685BDEBE" w14:textId="77777777" w:rsidR="00332093" w:rsidRPr="009E19EA" w:rsidRDefault="00332093">
      <w:pPr>
        <w:rPr>
          <w:rFonts w:cs="Arial"/>
        </w:rPr>
      </w:pPr>
      <w:r w:rsidRPr="009E19EA">
        <w:rPr>
          <w:rFonts w:cs="Arial"/>
        </w:rPr>
        <w:t>Message Type: Request</w:t>
      </w:r>
    </w:p>
    <w:p w14:paraId="277D103E" w14:textId="77777777" w:rsidR="00332093" w:rsidRPr="009E19EA" w:rsidRDefault="00332093">
      <w:pPr>
        <w:rPr>
          <w:rFonts w:cs="Arial"/>
        </w:rPr>
      </w:pPr>
    </w:p>
    <w:p w14:paraId="03E4DF9C" w14:textId="77777777" w:rsidR="00332093" w:rsidRPr="009E19EA" w:rsidRDefault="00332093">
      <w:pPr>
        <w:widowControl w:val="0"/>
        <w:adjustRightInd w:val="0"/>
        <w:rPr>
          <w:rFonts w:cs="Arial"/>
        </w:rPr>
      </w:pPr>
      <w:r w:rsidRPr="009E19EA">
        <w:rPr>
          <w:rFonts w:cs="Arial"/>
        </w:rPr>
        <w:t xml:space="preserve">Note: Request signal from the Drive History Client to the Drive History Server to reset the </w:t>
      </w:r>
      <w:proofErr w:type="gramStart"/>
      <w:r w:rsidRPr="009E19EA">
        <w:rPr>
          <w:rFonts w:cs="Arial"/>
        </w:rPr>
        <w:t>long term</w:t>
      </w:r>
      <w:proofErr w:type="gramEnd"/>
      <w:r w:rsidRPr="009E19EA">
        <w:rPr>
          <w:rFonts w:cs="Arial"/>
        </w:rPr>
        <w:t xml:space="preserve"> </w:t>
      </w:r>
      <w:r>
        <w:rPr>
          <w:rFonts w:cs="Arial"/>
        </w:rPr>
        <w:t>d</w:t>
      </w:r>
      <w:r w:rsidRPr="009E19EA">
        <w:rPr>
          <w:rFonts w:cs="Arial"/>
        </w:rPr>
        <w:t xml:space="preserve">rive </w:t>
      </w:r>
      <w:r>
        <w:rPr>
          <w:rFonts w:cs="Arial"/>
        </w:rPr>
        <w:t>h</w:t>
      </w:r>
      <w:r w:rsidRPr="009E19EA">
        <w:rPr>
          <w:rFonts w:cs="Arial"/>
        </w:rPr>
        <w:t>istory information</w:t>
      </w:r>
    </w:p>
    <w:p w14:paraId="7E632947" w14:textId="77777777" w:rsidR="00332093" w:rsidRPr="009E19EA" w:rsidRDefault="00332093">
      <w:pPr>
        <w:rPr>
          <w:rFonts w:cs="Arial"/>
        </w:rPr>
      </w:pPr>
    </w:p>
    <w:p w14:paraId="3D337F2E" w14:textId="77777777" w:rsidR="00332093" w:rsidRPr="009E19EA"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55"/>
        <w:gridCol w:w="2070"/>
        <w:gridCol w:w="990"/>
        <w:gridCol w:w="3499"/>
      </w:tblGrid>
      <w:tr w:rsidR="00332093" w:rsidRPr="009E19EA" w14:paraId="0B37A445" w14:textId="77777777" w:rsidTr="00332093">
        <w:trPr>
          <w:jc w:val="center"/>
        </w:trPr>
        <w:tc>
          <w:tcPr>
            <w:tcW w:w="3055" w:type="dxa"/>
            <w:tcBorders>
              <w:top w:val="single" w:sz="4" w:space="0" w:color="auto"/>
              <w:left w:val="single" w:sz="4" w:space="0" w:color="auto"/>
              <w:bottom w:val="single" w:sz="4" w:space="0" w:color="auto"/>
              <w:right w:val="single" w:sz="4" w:space="0" w:color="auto"/>
            </w:tcBorders>
            <w:hideMark/>
          </w:tcPr>
          <w:p w14:paraId="7BA2E13F" w14:textId="77777777" w:rsidR="00332093" w:rsidRPr="009E19EA" w:rsidRDefault="00332093">
            <w:pPr>
              <w:spacing w:line="276" w:lineRule="auto"/>
              <w:rPr>
                <w:rFonts w:cs="Arial"/>
                <w:b/>
              </w:rPr>
            </w:pPr>
            <w:r w:rsidRPr="009E19EA">
              <w:rPr>
                <w:rFonts w:cs="Arial"/>
                <w:b/>
              </w:rPr>
              <w:t>Logical Signal Name</w:t>
            </w:r>
          </w:p>
        </w:tc>
        <w:tc>
          <w:tcPr>
            <w:tcW w:w="2070" w:type="dxa"/>
            <w:tcBorders>
              <w:top w:val="single" w:sz="4" w:space="0" w:color="auto"/>
              <w:left w:val="single" w:sz="4" w:space="0" w:color="auto"/>
              <w:bottom w:val="single" w:sz="4" w:space="0" w:color="auto"/>
              <w:right w:val="single" w:sz="4" w:space="0" w:color="auto"/>
            </w:tcBorders>
            <w:hideMark/>
          </w:tcPr>
          <w:p w14:paraId="32A8306A" w14:textId="77777777" w:rsidR="00332093" w:rsidRPr="009E19EA" w:rsidRDefault="00332093">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7956162A" w14:textId="77777777" w:rsidR="00332093" w:rsidRPr="009E19EA" w:rsidRDefault="00332093">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14:paraId="769D4A48" w14:textId="77777777" w:rsidR="00332093" w:rsidRPr="009E19EA" w:rsidRDefault="00332093">
            <w:pPr>
              <w:spacing w:line="276" w:lineRule="auto"/>
              <w:rPr>
                <w:rFonts w:cs="Arial"/>
                <w:b/>
              </w:rPr>
            </w:pPr>
            <w:r w:rsidRPr="009E19EA">
              <w:rPr>
                <w:rFonts w:cs="Arial"/>
                <w:b/>
              </w:rPr>
              <w:t>Description</w:t>
            </w:r>
          </w:p>
        </w:tc>
      </w:tr>
      <w:tr w:rsidR="00332093" w:rsidRPr="009E19EA" w14:paraId="7D0B8794" w14:textId="77777777" w:rsidTr="00332093">
        <w:trPr>
          <w:jc w:val="center"/>
        </w:trPr>
        <w:tc>
          <w:tcPr>
            <w:tcW w:w="3055" w:type="dxa"/>
            <w:vMerge w:val="restart"/>
            <w:tcBorders>
              <w:top w:val="single" w:sz="4" w:space="0" w:color="auto"/>
              <w:left w:val="single" w:sz="4" w:space="0" w:color="auto"/>
              <w:right w:val="single" w:sz="4" w:space="0" w:color="auto"/>
            </w:tcBorders>
            <w:hideMark/>
          </w:tcPr>
          <w:p w14:paraId="70A5A522" w14:textId="77777777" w:rsidR="00332093" w:rsidRPr="009E19EA" w:rsidRDefault="00332093" w:rsidP="00332093">
            <w:pPr>
              <w:spacing w:line="276" w:lineRule="auto"/>
              <w:rPr>
                <w:rFonts w:cs="Arial"/>
              </w:rPr>
            </w:pPr>
            <w:proofErr w:type="spellStart"/>
            <w:r>
              <w:rPr>
                <w:rFonts w:cs="Arial"/>
              </w:rPr>
              <w:t>LongTermReset_B</w:t>
            </w:r>
            <w:r w:rsidRPr="009E19EA">
              <w:rPr>
                <w:rFonts w:cs="Arial"/>
              </w:rPr>
              <w:t>_Rq</w:t>
            </w:r>
            <w:r>
              <w:rPr>
                <w:rFonts w:cs="Arial"/>
              </w:rPr>
              <w:t>Mnu</w:t>
            </w:r>
            <w:proofErr w:type="spellEnd"/>
          </w:p>
        </w:tc>
        <w:tc>
          <w:tcPr>
            <w:tcW w:w="2070" w:type="dxa"/>
            <w:tcBorders>
              <w:top w:val="single" w:sz="4" w:space="0" w:color="auto"/>
              <w:left w:val="single" w:sz="4" w:space="0" w:color="auto"/>
              <w:bottom w:val="single" w:sz="4" w:space="0" w:color="auto"/>
              <w:right w:val="single" w:sz="4" w:space="0" w:color="auto"/>
            </w:tcBorders>
          </w:tcPr>
          <w:p w14:paraId="1DBD00CA" w14:textId="77777777" w:rsidR="00332093" w:rsidRPr="009E19EA" w:rsidRDefault="00332093" w:rsidP="00332093">
            <w:pPr>
              <w:rPr>
                <w:rFonts w:cs="Arial"/>
              </w:rPr>
            </w:pPr>
            <w:r w:rsidRPr="009E19EA">
              <w:rPr>
                <w:rFonts w:cs="Arial"/>
              </w:rPr>
              <w:t>OFF</w:t>
            </w:r>
          </w:p>
        </w:tc>
        <w:tc>
          <w:tcPr>
            <w:tcW w:w="990" w:type="dxa"/>
            <w:tcBorders>
              <w:top w:val="single" w:sz="4" w:space="0" w:color="auto"/>
              <w:left w:val="single" w:sz="4" w:space="0" w:color="auto"/>
              <w:bottom w:val="single" w:sz="4" w:space="0" w:color="auto"/>
              <w:right w:val="single" w:sz="4" w:space="0" w:color="auto"/>
            </w:tcBorders>
          </w:tcPr>
          <w:p w14:paraId="76D40D89" w14:textId="77777777" w:rsidR="00332093" w:rsidRPr="009E19EA" w:rsidRDefault="00332093" w:rsidP="00332093">
            <w:pPr>
              <w:rPr>
                <w:rFonts w:cs="Arial"/>
              </w:rPr>
            </w:pPr>
            <w:r w:rsidRPr="009E19EA">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14:paraId="40183DE6" w14:textId="77777777" w:rsidR="00332093" w:rsidRPr="009E19EA" w:rsidRDefault="00332093" w:rsidP="00332093">
            <w:pPr>
              <w:autoSpaceDE w:val="0"/>
              <w:autoSpaceDN w:val="0"/>
              <w:adjustRightInd w:val="0"/>
              <w:spacing w:line="276" w:lineRule="auto"/>
              <w:rPr>
                <w:rFonts w:cs="Arial"/>
              </w:rPr>
            </w:pPr>
          </w:p>
        </w:tc>
      </w:tr>
      <w:tr w:rsidR="00332093" w:rsidRPr="009E19EA" w14:paraId="316B1073" w14:textId="77777777" w:rsidTr="00332093">
        <w:trPr>
          <w:trHeight w:val="314"/>
          <w:jc w:val="center"/>
        </w:trPr>
        <w:tc>
          <w:tcPr>
            <w:tcW w:w="3055" w:type="dxa"/>
            <w:vMerge/>
            <w:tcBorders>
              <w:left w:val="single" w:sz="4" w:space="0" w:color="auto"/>
              <w:right w:val="single" w:sz="4" w:space="0" w:color="auto"/>
            </w:tcBorders>
            <w:vAlign w:val="center"/>
            <w:hideMark/>
          </w:tcPr>
          <w:p w14:paraId="3E5D2F9A" w14:textId="77777777" w:rsidR="00332093" w:rsidRPr="009E19EA" w:rsidRDefault="00332093" w:rsidP="00332093">
            <w:pPr>
              <w:spacing w:line="25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17F80415" w14:textId="77777777" w:rsidR="00332093" w:rsidRPr="009E19EA" w:rsidRDefault="00332093" w:rsidP="00332093">
            <w:pPr>
              <w:rPr>
                <w:rFonts w:cs="Arial"/>
              </w:rPr>
            </w:pPr>
            <w:r w:rsidRPr="009E19EA">
              <w:rPr>
                <w:rFonts w:cs="Arial"/>
              </w:rPr>
              <w:t>ON</w:t>
            </w:r>
          </w:p>
        </w:tc>
        <w:tc>
          <w:tcPr>
            <w:tcW w:w="990" w:type="dxa"/>
            <w:tcBorders>
              <w:top w:val="single" w:sz="4" w:space="0" w:color="auto"/>
              <w:left w:val="single" w:sz="4" w:space="0" w:color="auto"/>
              <w:bottom w:val="single" w:sz="4" w:space="0" w:color="auto"/>
              <w:right w:val="single" w:sz="4" w:space="0" w:color="auto"/>
            </w:tcBorders>
          </w:tcPr>
          <w:p w14:paraId="20C16B01" w14:textId="77777777" w:rsidR="00332093" w:rsidRPr="009E19EA" w:rsidRDefault="00332093" w:rsidP="00332093">
            <w:pPr>
              <w:rPr>
                <w:rFonts w:cs="Arial"/>
              </w:rPr>
            </w:pPr>
            <w:r w:rsidRPr="009E19EA">
              <w:rPr>
                <w:rFonts w:cs="Arial"/>
              </w:rPr>
              <w:t>0x1</w:t>
            </w:r>
          </w:p>
        </w:tc>
        <w:tc>
          <w:tcPr>
            <w:tcW w:w="3499" w:type="dxa"/>
            <w:tcBorders>
              <w:top w:val="single" w:sz="4" w:space="0" w:color="auto"/>
              <w:left w:val="single" w:sz="4" w:space="0" w:color="auto"/>
              <w:bottom w:val="single" w:sz="4" w:space="0" w:color="auto"/>
              <w:right w:val="single" w:sz="4" w:space="0" w:color="auto"/>
            </w:tcBorders>
          </w:tcPr>
          <w:p w14:paraId="3732C2E1" w14:textId="77777777" w:rsidR="00332093" w:rsidRPr="009E19EA" w:rsidRDefault="00332093" w:rsidP="00332093">
            <w:pPr>
              <w:spacing w:line="276" w:lineRule="auto"/>
              <w:rPr>
                <w:rFonts w:cs="Arial"/>
              </w:rPr>
            </w:pPr>
          </w:p>
        </w:tc>
      </w:tr>
    </w:tbl>
    <w:p w14:paraId="7362D607" w14:textId="77777777" w:rsidR="00332093" w:rsidRPr="003C137D" w:rsidRDefault="00332093">
      <w:pPr>
        <w:rPr>
          <w:rFonts w:cs="Arial"/>
        </w:rPr>
      </w:pPr>
      <w:r w:rsidRPr="009E19EA">
        <w:rPr>
          <w:rFonts w:cs="Arial"/>
        </w:rPr>
        <w:t xml:space="preserve">Note:  </w:t>
      </w:r>
      <w:proofErr w:type="spellStart"/>
      <w:r w:rsidRPr="009E19EA">
        <w:rPr>
          <w:rFonts w:cs="Arial"/>
        </w:rPr>
        <w:t>init</w:t>
      </w:r>
      <w:proofErr w:type="spellEnd"/>
      <w:r w:rsidRPr="009E19EA">
        <w:rPr>
          <w:rFonts w:cs="Arial"/>
        </w:rPr>
        <w:t xml:space="preserve"> value in the CAN dB for this signal should be 0x0 OFF</w:t>
      </w:r>
    </w:p>
    <w:p w14:paraId="31B9CAF9" w14:textId="77777777" w:rsidR="00332093" w:rsidRDefault="00332093" w:rsidP="00332093">
      <w:pPr>
        <w:pStyle w:val="Heading3"/>
      </w:pPr>
      <w:bookmarkStart w:id="42" w:name="_Toc65750442"/>
      <w:r w:rsidRPr="00B9479B">
        <w:t>MD-REQ-341180/B-</w:t>
      </w:r>
      <w:proofErr w:type="spellStart"/>
      <w:r w:rsidRPr="00B9479B">
        <w:t>BattTracLoThres_D_Stat</w:t>
      </w:r>
      <w:bookmarkEnd w:id="42"/>
      <w:proofErr w:type="spellEnd"/>
    </w:p>
    <w:p w14:paraId="3FAC72D2" w14:textId="77777777" w:rsidR="00332093" w:rsidRPr="009E19EA" w:rsidRDefault="00332093">
      <w:pPr>
        <w:rPr>
          <w:rFonts w:cs="Arial"/>
        </w:rPr>
      </w:pPr>
      <w:r w:rsidRPr="009E19EA">
        <w:rPr>
          <w:rFonts w:cs="Arial"/>
        </w:rPr>
        <w:t xml:space="preserve">Message Type: </w:t>
      </w:r>
      <w:r>
        <w:rPr>
          <w:rFonts w:cs="Arial"/>
        </w:rPr>
        <w:t>Status</w:t>
      </w:r>
    </w:p>
    <w:p w14:paraId="55BDBD40" w14:textId="77777777" w:rsidR="00332093" w:rsidRPr="009E19EA" w:rsidRDefault="00332093">
      <w:pPr>
        <w:rPr>
          <w:rFonts w:cs="Arial"/>
        </w:rPr>
      </w:pPr>
    </w:p>
    <w:p w14:paraId="6B122DB8" w14:textId="77777777" w:rsidR="00332093" w:rsidRPr="009E19EA" w:rsidRDefault="00332093">
      <w:pPr>
        <w:widowControl w:val="0"/>
        <w:adjustRightInd w:val="0"/>
        <w:rPr>
          <w:rFonts w:cs="Arial"/>
        </w:rPr>
      </w:pPr>
      <w:r w:rsidRPr="009E19EA">
        <w:rPr>
          <w:rFonts w:cs="Arial"/>
        </w:rPr>
        <w:t xml:space="preserve">Note: </w:t>
      </w:r>
      <w:r>
        <w:rPr>
          <w:rFonts w:cs="Arial"/>
        </w:rPr>
        <w:t>Status signal from the Low Battery Alert Server with the status of the Low Battery Alert function</w:t>
      </w:r>
    </w:p>
    <w:p w14:paraId="3370D425" w14:textId="77777777" w:rsidR="00332093" w:rsidRPr="009E19EA" w:rsidRDefault="00332093">
      <w:pPr>
        <w:rPr>
          <w:rFonts w:cs="Arial"/>
        </w:rPr>
      </w:pPr>
    </w:p>
    <w:p w14:paraId="0A87634A" w14:textId="77777777" w:rsidR="00332093" w:rsidRPr="009E19EA" w:rsidRDefault="00332093">
      <w:pPr>
        <w:rPr>
          <w:rFonts w:cs="Arial"/>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4860"/>
      </w:tblGrid>
      <w:tr w:rsidR="00332093" w:rsidRPr="009E19EA" w14:paraId="45046438" w14:textId="77777777" w:rsidTr="00332093">
        <w:trPr>
          <w:jc w:val="center"/>
        </w:trPr>
        <w:tc>
          <w:tcPr>
            <w:tcW w:w="2965" w:type="dxa"/>
            <w:tcBorders>
              <w:top w:val="single" w:sz="4" w:space="0" w:color="auto"/>
              <w:left w:val="single" w:sz="4" w:space="0" w:color="auto"/>
              <w:bottom w:val="single" w:sz="4" w:space="0" w:color="auto"/>
              <w:right w:val="single" w:sz="4" w:space="0" w:color="auto"/>
            </w:tcBorders>
            <w:hideMark/>
          </w:tcPr>
          <w:p w14:paraId="06F8CB2E" w14:textId="77777777" w:rsidR="00332093" w:rsidRPr="009E19EA" w:rsidRDefault="00332093">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11974728" w14:textId="77777777" w:rsidR="00332093" w:rsidRPr="009E19EA" w:rsidRDefault="00332093">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739179C8" w14:textId="77777777" w:rsidR="00332093" w:rsidRPr="009E19EA" w:rsidRDefault="00332093">
            <w:pPr>
              <w:spacing w:line="276" w:lineRule="auto"/>
              <w:rPr>
                <w:rFonts w:cs="Arial"/>
                <w:b/>
              </w:rPr>
            </w:pPr>
            <w:r w:rsidRPr="009E19EA">
              <w:rPr>
                <w:rFonts w:cs="Arial"/>
                <w:b/>
              </w:rPr>
              <w:t>Value</w:t>
            </w:r>
          </w:p>
        </w:tc>
        <w:tc>
          <w:tcPr>
            <w:tcW w:w="4860" w:type="dxa"/>
            <w:tcBorders>
              <w:top w:val="single" w:sz="4" w:space="0" w:color="auto"/>
              <w:left w:val="single" w:sz="4" w:space="0" w:color="auto"/>
              <w:bottom w:val="single" w:sz="4" w:space="0" w:color="auto"/>
              <w:right w:val="single" w:sz="4" w:space="0" w:color="auto"/>
            </w:tcBorders>
            <w:hideMark/>
          </w:tcPr>
          <w:p w14:paraId="2EF9ECF6" w14:textId="77777777" w:rsidR="00332093" w:rsidRPr="009E19EA" w:rsidRDefault="00332093">
            <w:pPr>
              <w:spacing w:line="276" w:lineRule="auto"/>
              <w:rPr>
                <w:rFonts w:cs="Arial"/>
                <w:b/>
              </w:rPr>
            </w:pPr>
            <w:r w:rsidRPr="009E19EA">
              <w:rPr>
                <w:rFonts w:cs="Arial"/>
                <w:b/>
              </w:rPr>
              <w:t>Description</w:t>
            </w:r>
          </w:p>
        </w:tc>
      </w:tr>
      <w:tr w:rsidR="00332093" w:rsidRPr="009E19EA" w14:paraId="2A014E79" w14:textId="77777777" w:rsidTr="00332093">
        <w:trPr>
          <w:jc w:val="center"/>
        </w:trPr>
        <w:tc>
          <w:tcPr>
            <w:tcW w:w="2965" w:type="dxa"/>
            <w:vMerge w:val="restart"/>
            <w:tcBorders>
              <w:top w:val="single" w:sz="4" w:space="0" w:color="auto"/>
              <w:left w:val="single" w:sz="4" w:space="0" w:color="auto"/>
              <w:right w:val="single" w:sz="4" w:space="0" w:color="auto"/>
            </w:tcBorders>
          </w:tcPr>
          <w:p w14:paraId="5485A3CA" w14:textId="77777777" w:rsidR="00332093" w:rsidRPr="00BC3BE4" w:rsidRDefault="00332093" w:rsidP="00332093">
            <w:pPr>
              <w:spacing w:line="276" w:lineRule="auto"/>
              <w:rPr>
                <w:rFonts w:cs="Arial"/>
              </w:rPr>
            </w:pPr>
          </w:p>
          <w:p w14:paraId="25E9685B" w14:textId="77777777" w:rsidR="00332093" w:rsidRDefault="00332093" w:rsidP="00332093">
            <w:pPr>
              <w:spacing w:line="276" w:lineRule="auto"/>
              <w:rPr>
                <w:rFonts w:cs="Arial"/>
              </w:rPr>
            </w:pPr>
          </w:p>
          <w:p w14:paraId="06553B16" w14:textId="77777777" w:rsidR="00332093" w:rsidRDefault="00332093" w:rsidP="00332093">
            <w:pPr>
              <w:spacing w:line="276" w:lineRule="auto"/>
              <w:rPr>
                <w:rFonts w:cs="Arial"/>
              </w:rPr>
            </w:pPr>
          </w:p>
          <w:p w14:paraId="0EC86E2C" w14:textId="77777777" w:rsidR="00332093" w:rsidRDefault="00332093" w:rsidP="00332093">
            <w:pPr>
              <w:spacing w:line="276" w:lineRule="auto"/>
              <w:rPr>
                <w:rFonts w:cs="Arial"/>
              </w:rPr>
            </w:pPr>
          </w:p>
          <w:p w14:paraId="3A3743C9" w14:textId="77777777" w:rsidR="00332093" w:rsidRPr="00BC3BE4" w:rsidRDefault="00332093" w:rsidP="00332093">
            <w:pPr>
              <w:spacing w:line="276" w:lineRule="auto"/>
              <w:rPr>
                <w:rFonts w:cs="Arial"/>
              </w:rPr>
            </w:pPr>
            <w:proofErr w:type="spellStart"/>
            <w:r w:rsidRPr="00BC3BE4">
              <w:rPr>
                <w:rFonts w:cs="Arial"/>
              </w:rPr>
              <w:t>BattTracLoThres_D_Stat</w:t>
            </w:r>
            <w:proofErr w:type="spellEnd"/>
          </w:p>
        </w:tc>
        <w:tc>
          <w:tcPr>
            <w:tcW w:w="1620" w:type="dxa"/>
            <w:tcBorders>
              <w:top w:val="single" w:sz="4" w:space="0" w:color="auto"/>
              <w:left w:val="single" w:sz="4" w:space="0" w:color="auto"/>
              <w:bottom w:val="single" w:sz="4" w:space="0" w:color="auto"/>
              <w:right w:val="single" w:sz="4" w:space="0" w:color="auto"/>
            </w:tcBorders>
          </w:tcPr>
          <w:p w14:paraId="75303987" w14:textId="77777777" w:rsidR="00332093" w:rsidRPr="009E19EA" w:rsidRDefault="00332093" w:rsidP="00332093">
            <w:pPr>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tcPr>
          <w:p w14:paraId="561BE322" w14:textId="77777777" w:rsidR="00332093" w:rsidRPr="009E19EA" w:rsidRDefault="00332093" w:rsidP="00332093">
            <w:pPr>
              <w:rPr>
                <w:rFonts w:cs="Arial"/>
              </w:rPr>
            </w:pPr>
            <w:r>
              <w:rPr>
                <w:rFonts w:cs="Arial"/>
              </w:rPr>
              <w:t>0x0</w:t>
            </w:r>
          </w:p>
        </w:tc>
        <w:tc>
          <w:tcPr>
            <w:tcW w:w="4860" w:type="dxa"/>
            <w:tcBorders>
              <w:top w:val="single" w:sz="4" w:space="0" w:color="auto"/>
              <w:left w:val="single" w:sz="4" w:space="0" w:color="auto"/>
              <w:bottom w:val="single" w:sz="4" w:space="0" w:color="auto"/>
              <w:right w:val="single" w:sz="4" w:space="0" w:color="auto"/>
            </w:tcBorders>
            <w:vAlign w:val="center"/>
          </w:tcPr>
          <w:p w14:paraId="06E56932" w14:textId="77777777" w:rsidR="00332093" w:rsidRPr="009E19EA" w:rsidRDefault="00332093" w:rsidP="00332093">
            <w:pPr>
              <w:autoSpaceDE w:val="0"/>
              <w:autoSpaceDN w:val="0"/>
              <w:adjustRightInd w:val="0"/>
              <w:spacing w:line="276" w:lineRule="auto"/>
              <w:rPr>
                <w:rFonts w:cs="Arial"/>
              </w:rPr>
            </w:pPr>
          </w:p>
        </w:tc>
      </w:tr>
      <w:tr w:rsidR="00332093" w:rsidRPr="009E19EA" w14:paraId="70271E07" w14:textId="77777777" w:rsidTr="00332093">
        <w:trPr>
          <w:jc w:val="center"/>
        </w:trPr>
        <w:tc>
          <w:tcPr>
            <w:tcW w:w="2965" w:type="dxa"/>
            <w:vMerge/>
            <w:tcBorders>
              <w:left w:val="single" w:sz="4" w:space="0" w:color="auto"/>
              <w:right w:val="single" w:sz="4" w:space="0" w:color="auto"/>
            </w:tcBorders>
            <w:hideMark/>
          </w:tcPr>
          <w:p w14:paraId="0F2C515A" w14:textId="77777777" w:rsidR="00332093" w:rsidRPr="009E19EA" w:rsidRDefault="00332093" w:rsidP="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3239918F" w14:textId="77777777" w:rsidR="00332093" w:rsidRPr="009E19EA" w:rsidRDefault="00332093" w:rsidP="00332093">
            <w:pPr>
              <w:rPr>
                <w:rFonts w:cs="Arial"/>
              </w:rPr>
            </w:pPr>
            <w:r>
              <w:rPr>
                <w:rFonts w:cs="Arial"/>
              </w:rPr>
              <w:t>20 mi / 32 km</w:t>
            </w:r>
          </w:p>
        </w:tc>
        <w:tc>
          <w:tcPr>
            <w:tcW w:w="900" w:type="dxa"/>
            <w:tcBorders>
              <w:top w:val="single" w:sz="4" w:space="0" w:color="auto"/>
              <w:left w:val="single" w:sz="4" w:space="0" w:color="auto"/>
              <w:bottom w:val="single" w:sz="4" w:space="0" w:color="auto"/>
              <w:right w:val="single" w:sz="4" w:space="0" w:color="auto"/>
            </w:tcBorders>
          </w:tcPr>
          <w:p w14:paraId="6591E6B3" w14:textId="77777777" w:rsidR="00332093" w:rsidRPr="009E19EA" w:rsidRDefault="00332093" w:rsidP="00332093">
            <w:pPr>
              <w:rPr>
                <w:rFonts w:cs="Arial"/>
              </w:rPr>
            </w:pPr>
            <w:r>
              <w:rPr>
                <w:rFonts w:cs="Arial"/>
              </w:rPr>
              <w:t>0x1</w:t>
            </w:r>
          </w:p>
        </w:tc>
        <w:tc>
          <w:tcPr>
            <w:tcW w:w="4860" w:type="dxa"/>
            <w:vMerge w:val="restart"/>
            <w:tcBorders>
              <w:top w:val="single" w:sz="4" w:space="0" w:color="auto"/>
              <w:left w:val="single" w:sz="4" w:space="0" w:color="auto"/>
              <w:right w:val="single" w:sz="4" w:space="0" w:color="auto"/>
            </w:tcBorders>
            <w:vAlign w:val="center"/>
          </w:tcPr>
          <w:p w14:paraId="294C535F" w14:textId="77777777" w:rsidR="00332093" w:rsidRPr="009E19EA" w:rsidRDefault="00332093" w:rsidP="00332093">
            <w:pPr>
              <w:autoSpaceDE w:val="0"/>
              <w:autoSpaceDN w:val="0"/>
              <w:adjustRightInd w:val="0"/>
              <w:spacing w:line="276" w:lineRule="auto"/>
              <w:rPr>
                <w:rFonts w:cs="Arial"/>
              </w:rPr>
            </w:pPr>
            <w:r>
              <w:rPr>
                <w:rFonts w:cs="Arial"/>
              </w:rPr>
              <w:t>Cluster speedometer major speed scale units MPH</w:t>
            </w:r>
          </w:p>
        </w:tc>
      </w:tr>
      <w:tr w:rsidR="00332093" w:rsidRPr="009E19EA" w14:paraId="58F09A6E" w14:textId="77777777" w:rsidTr="00332093">
        <w:trPr>
          <w:trHeight w:val="314"/>
          <w:jc w:val="center"/>
        </w:trPr>
        <w:tc>
          <w:tcPr>
            <w:tcW w:w="2965" w:type="dxa"/>
            <w:vMerge/>
            <w:tcBorders>
              <w:left w:val="single" w:sz="4" w:space="0" w:color="auto"/>
              <w:right w:val="single" w:sz="4" w:space="0" w:color="auto"/>
            </w:tcBorders>
            <w:vAlign w:val="center"/>
            <w:hideMark/>
          </w:tcPr>
          <w:p w14:paraId="27B7ED6D" w14:textId="77777777" w:rsidR="00332093" w:rsidRPr="009E19EA" w:rsidRDefault="00332093" w:rsidP="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561C443D" w14:textId="77777777" w:rsidR="00332093" w:rsidRPr="009E19EA" w:rsidRDefault="00332093" w:rsidP="00332093">
            <w:pPr>
              <w:rPr>
                <w:rFonts w:cs="Arial"/>
              </w:rPr>
            </w:pPr>
            <w:r>
              <w:rPr>
                <w:rFonts w:cs="Arial"/>
              </w:rPr>
              <w:t>30 mi / 48 km</w:t>
            </w:r>
          </w:p>
        </w:tc>
        <w:tc>
          <w:tcPr>
            <w:tcW w:w="900" w:type="dxa"/>
            <w:tcBorders>
              <w:top w:val="single" w:sz="4" w:space="0" w:color="auto"/>
              <w:left w:val="single" w:sz="4" w:space="0" w:color="auto"/>
              <w:bottom w:val="single" w:sz="4" w:space="0" w:color="auto"/>
              <w:right w:val="single" w:sz="4" w:space="0" w:color="auto"/>
            </w:tcBorders>
          </w:tcPr>
          <w:p w14:paraId="1572C99B" w14:textId="77777777" w:rsidR="00332093" w:rsidRPr="009E19EA" w:rsidRDefault="00332093" w:rsidP="00332093">
            <w:pPr>
              <w:rPr>
                <w:rFonts w:cs="Arial"/>
              </w:rPr>
            </w:pPr>
            <w:r>
              <w:rPr>
                <w:rFonts w:cs="Arial"/>
              </w:rPr>
              <w:t>0x2</w:t>
            </w:r>
          </w:p>
        </w:tc>
        <w:tc>
          <w:tcPr>
            <w:tcW w:w="4860" w:type="dxa"/>
            <w:vMerge/>
            <w:tcBorders>
              <w:left w:val="single" w:sz="4" w:space="0" w:color="auto"/>
              <w:right w:val="single" w:sz="4" w:space="0" w:color="auto"/>
            </w:tcBorders>
          </w:tcPr>
          <w:p w14:paraId="6FACF2EE" w14:textId="77777777" w:rsidR="00332093" w:rsidRDefault="00332093" w:rsidP="00332093"/>
        </w:tc>
      </w:tr>
      <w:tr w:rsidR="00332093" w:rsidRPr="009E19EA" w14:paraId="5D908E2F" w14:textId="77777777" w:rsidTr="00332093">
        <w:trPr>
          <w:trHeight w:val="314"/>
          <w:jc w:val="center"/>
        </w:trPr>
        <w:tc>
          <w:tcPr>
            <w:tcW w:w="2965" w:type="dxa"/>
            <w:vMerge/>
            <w:tcBorders>
              <w:left w:val="single" w:sz="4" w:space="0" w:color="auto"/>
              <w:right w:val="single" w:sz="4" w:space="0" w:color="auto"/>
            </w:tcBorders>
            <w:vAlign w:val="center"/>
          </w:tcPr>
          <w:p w14:paraId="21616579" w14:textId="77777777" w:rsidR="00332093" w:rsidRPr="009E19EA" w:rsidRDefault="00332093" w:rsidP="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307EA1EF" w14:textId="77777777" w:rsidR="00332093" w:rsidRDefault="00332093" w:rsidP="00332093">
            <w:pPr>
              <w:rPr>
                <w:rFonts w:cs="Arial"/>
              </w:rPr>
            </w:pPr>
            <w:r>
              <w:rPr>
                <w:rFonts w:cs="Arial"/>
              </w:rPr>
              <w:t>50 mi / 80 km</w:t>
            </w:r>
          </w:p>
        </w:tc>
        <w:tc>
          <w:tcPr>
            <w:tcW w:w="900" w:type="dxa"/>
            <w:tcBorders>
              <w:top w:val="single" w:sz="4" w:space="0" w:color="auto"/>
              <w:left w:val="single" w:sz="4" w:space="0" w:color="auto"/>
              <w:bottom w:val="single" w:sz="4" w:space="0" w:color="auto"/>
              <w:right w:val="single" w:sz="4" w:space="0" w:color="auto"/>
            </w:tcBorders>
          </w:tcPr>
          <w:p w14:paraId="0517128A" w14:textId="77777777" w:rsidR="00332093" w:rsidRDefault="00332093" w:rsidP="00332093">
            <w:pPr>
              <w:rPr>
                <w:rFonts w:cs="Arial"/>
              </w:rPr>
            </w:pPr>
            <w:r>
              <w:rPr>
                <w:rFonts w:cs="Arial"/>
              </w:rPr>
              <w:t>0x3</w:t>
            </w:r>
          </w:p>
        </w:tc>
        <w:tc>
          <w:tcPr>
            <w:tcW w:w="4860" w:type="dxa"/>
            <w:vMerge/>
            <w:tcBorders>
              <w:left w:val="single" w:sz="4" w:space="0" w:color="auto"/>
              <w:bottom w:val="single" w:sz="4" w:space="0" w:color="auto"/>
              <w:right w:val="single" w:sz="4" w:space="0" w:color="auto"/>
            </w:tcBorders>
          </w:tcPr>
          <w:p w14:paraId="612EDAE6" w14:textId="77777777" w:rsidR="00332093" w:rsidRDefault="00332093" w:rsidP="00332093"/>
        </w:tc>
      </w:tr>
      <w:tr w:rsidR="00332093" w:rsidRPr="009E19EA" w14:paraId="25F1AE62" w14:textId="77777777" w:rsidTr="00332093">
        <w:trPr>
          <w:trHeight w:val="314"/>
          <w:jc w:val="center"/>
        </w:trPr>
        <w:tc>
          <w:tcPr>
            <w:tcW w:w="2965" w:type="dxa"/>
            <w:vMerge/>
            <w:tcBorders>
              <w:left w:val="single" w:sz="4" w:space="0" w:color="auto"/>
              <w:right w:val="single" w:sz="4" w:space="0" w:color="auto"/>
            </w:tcBorders>
            <w:vAlign w:val="center"/>
          </w:tcPr>
          <w:p w14:paraId="0DAB78BE" w14:textId="77777777" w:rsidR="00332093" w:rsidRPr="009E19EA" w:rsidRDefault="00332093" w:rsidP="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0643D86F" w14:textId="77777777" w:rsidR="00332093" w:rsidRDefault="00332093" w:rsidP="00332093">
            <w:pPr>
              <w:rPr>
                <w:rFonts w:cs="Arial"/>
              </w:rPr>
            </w:pPr>
            <w:r>
              <w:rPr>
                <w:rFonts w:cs="Arial"/>
              </w:rPr>
              <w:t>30 km / 18 mi</w:t>
            </w:r>
          </w:p>
        </w:tc>
        <w:tc>
          <w:tcPr>
            <w:tcW w:w="900" w:type="dxa"/>
            <w:tcBorders>
              <w:top w:val="single" w:sz="4" w:space="0" w:color="auto"/>
              <w:left w:val="single" w:sz="4" w:space="0" w:color="auto"/>
              <w:bottom w:val="single" w:sz="4" w:space="0" w:color="auto"/>
              <w:right w:val="single" w:sz="4" w:space="0" w:color="auto"/>
            </w:tcBorders>
          </w:tcPr>
          <w:p w14:paraId="73D2D1C5" w14:textId="77777777" w:rsidR="00332093" w:rsidRDefault="00332093" w:rsidP="00332093">
            <w:pPr>
              <w:rPr>
                <w:rFonts w:cs="Arial"/>
              </w:rPr>
            </w:pPr>
            <w:r>
              <w:rPr>
                <w:rFonts w:cs="Arial"/>
              </w:rPr>
              <w:t>0x4</w:t>
            </w:r>
          </w:p>
        </w:tc>
        <w:tc>
          <w:tcPr>
            <w:tcW w:w="4860" w:type="dxa"/>
            <w:vMerge w:val="restart"/>
            <w:tcBorders>
              <w:top w:val="single" w:sz="4" w:space="0" w:color="auto"/>
              <w:left w:val="single" w:sz="4" w:space="0" w:color="auto"/>
              <w:right w:val="single" w:sz="4" w:space="0" w:color="auto"/>
            </w:tcBorders>
          </w:tcPr>
          <w:p w14:paraId="79C65C49" w14:textId="77777777" w:rsidR="00332093" w:rsidRDefault="00332093" w:rsidP="00332093">
            <w:pPr>
              <w:spacing w:line="276" w:lineRule="auto"/>
              <w:rPr>
                <w:rFonts w:cs="Arial"/>
              </w:rPr>
            </w:pPr>
          </w:p>
          <w:p w14:paraId="49CF681C" w14:textId="77777777" w:rsidR="00332093" w:rsidRPr="009E19EA" w:rsidRDefault="00332093" w:rsidP="00332093">
            <w:pPr>
              <w:spacing w:line="276" w:lineRule="auto"/>
              <w:rPr>
                <w:rFonts w:cs="Arial"/>
              </w:rPr>
            </w:pPr>
            <w:r>
              <w:rPr>
                <w:rFonts w:cs="Arial"/>
              </w:rPr>
              <w:t xml:space="preserve">Cluster speedometer major speed scale </w:t>
            </w:r>
            <w:proofErr w:type="gramStart"/>
            <w:r>
              <w:rPr>
                <w:rFonts w:cs="Arial"/>
              </w:rPr>
              <w:t>units</w:t>
            </w:r>
            <w:proofErr w:type="gramEnd"/>
            <w:r>
              <w:rPr>
                <w:rFonts w:cs="Arial"/>
              </w:rPr>
              <w:t xml:space="preserve"> Km/h</w:t>
            </w:r>
          </w:p>
          <w:p w14:paraId="34D9E34C" w14:textId="77777777" w:rsidR="00332093" w:rsidRPr="009E19EA" w:rsidRDefault="00332093" w:rsidP="00332093">
            <w:pPr>
              <w:rPr>
                <w:rFonts w:cs="Arial"/>
              </w:rPr>
            </w:pPr>
          </w:p>
        </w:tc>
      </w:tr>
      <w:tr w:rsidR="00332093" w:rsidRPr="009E19EA" w14:paraId="6F734C32" w14:textId="77777777" w:rsidTr="00332093">
        <w:trPr>
          <w:trHeight w:val="314"/>
          <w:jc w:val="center"/>
        </w:trPr>
        <w:tc>
          <w:tcPr>
            <w:tcW w:w="2965" w:type="dxa"/>
            <w:vMerge/>
            <w:tcBorders>
              <w:left w:val="single" w:sz="4" w:space="0" w:color="auto"/>
              <w:right w:val="single" w:sz="4" w:space="0" w:color="auto"/>
            </w:tcBorders>
            <w:vAlign w:val="center"/>
          </w:tcPr>
          <w:p w14:paraId="43BB9BED" w14:textId="77777777" w:rsidR="00332093" w:rsidRPr="009E19EA" w:rsidRDefault="00332093" w:rsidP="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0F59A107" w14:textId="77777777" w:rsidR="00332093" w:rsidRDefault="00332093" w:rsidP="00332093">
            <w:pPr>
              <w:rPr>
                <w:rFonts w:cs="Arial"/>
              </w:rPr>
            </w:pPr>
            <w:r>
              <w:rPr>
                <w:rFonts w:cs="Arial"/>
              </w:rPr>
              <w:t>50 km / 31 mi</w:t>
            </w:r>
          </w:p>
        </w:tc>
        <w:tc>
          <w:tcPr>
            <w:tcW w:w="900" w:type="dxa"/>
            <w:tcBorders>
              <w:top w:val="single" w:sz="4" w:space="0" w:color="auto"/>
              <w:left w:val="single" w:sz="4" w:space="0" w:color="auto"/>
              <w:bottom w:val="single" w:sz="4" w:space="0" w:color="auto"/>
              <w:right w:val="single" w:sz="4" w:space="0" w:color="auto"/>
            </w:tcBorders>
          </w:tcPr>
          <w:p w14:paraId="7C83396B" w14:textId="77777777" w:rsidR="00332093" w:rsidRDefault="00332093" w:rsidP="00332093">
            <w:pPr>
              <w:rPr>
                <w:rFonts w:cs="Arial"/>
              </w:rPr>
            </w:pPr>
            <w:r>
              <w:rPr>
                <w:rFonts w:cs="Arial"/>
              </w:rPr>
              <w:t>0x5</w:t>
            </w:r>
          </w:p>
        </w:tc>
        <w:tc>
          <w:tcPr>
            <w:tcW w:w="4860" w:type="dxa"/>
            <w:vMerge/>
            <w:tcBorders>
              <w:left w:val="single" w:sz="4" w:space="0" w:color="auto"/>
              <w:right w:val="single" w:sz="4" w:space="0" w:color="auto"/>
            </w:tcBorders>
          </w:tcPr>
          <w:p w14:paraId="513EC0B2" w14:textId="77777777" w:rsidR="00332093" w:rsidRDefault="00332093" w:rsidP="00332093"/>
        </w:tc>
      </w:tr>
      <w:tr w:rsidR="00332093" w:rsidRPr="009E19EA" w14:paraId="647D73B9" w14:textId="77777777" w:rsidTr="00332093">
        <w:trPr>
          <w:trHeight w:val="314"/>
          <w:jc w:val="center"/>
        </w:trPr>
        <w:tc>
          <w:tcPr>
            <w:tcW w:w="2965" w:type="dxa"/>
            <w:vMerge/>
            <w:tcBorders>
              <w:left w:val="single" w:sz="4" w:space="0" w:color="auto"/>
              <w:right w:val="single" w:sz="4" w:space="0" w:color="auto"/>
            </w:tcBorders>
            <w:vAlign w:val="center"/>
          </w:tcPr>
          <w:p w14:paraId="353F0AB5" w14:textId="77777777" w:rsidR="00332093" w:rsidRPr="009E19EA" w:rsidRDefault="00332093" w:rsidP="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4E8A9500" w14:textId="77777777" w:rsidR="00332093" w:rsidRDefault="00332093" w:rsidP="00332093">
            <w:pPr>
              <w:rPr>
                <w:rFonts w:cs="Arial"/>
              </w:rPr>
            </w:pPr>
            <w:r>
              <w:rPr>
                <w:rFonts w:cs="Arial"/>
              </w:rPr>
              <w:t>80 km / 50 mi</w:t>
            </w:r>
          </w:p>
        </w:tc>
        <w:tc>
          <w:tcPr>
            <w:tcW w:w="900" w:type="dxa"/>
            <w:tcBorders>
              <w:top w:val="single" w:sz="4" w:space="0" w:color="auto"/>
              <w:left w:val="single" w:sz="4" w:space="0" w:color="auto"/>
              <w:bottom w:val="single" w:sz="4" w:space="0" w:color="auto"/>
              <w:right w:val="single" w:sz="4" w:space="0" w:color="auto"/>
            </w:tcBorders>
          </w:tcPr>
          <w:p w14:paraId="3582F346" w14:textId="77777777" w:rsidR="00332093" w:rsidRDefault="00332093" w:rsidP="00332093">
            <w:pPr>
              <w:rPr>
                <w:rFonts w:cs="Arial"/>
              </w:rPr>
            </w:pPr>
            <w:r>
              <w:rPr>
                <w:rFonts w:cs="Arial"/>
              </w:rPr>
              <w:t>0x6</w:t>
            </w:r>
          </w:p>
        </w:tc>
        <w:tc>
          <w:tcPr>
            <w:tcW w:w="4860" w:type="dxa"/>
            <w:vMerge/>
            <w:tcBorders>
              <w:left w:val="single" w:sz="4" w:space="0" w:color="auto"/>
              <w:bottom w:val="single" w:sz="4" w:space="0" w:color="auto"/>
              <w:right w:val="single" w:sz="4" w:space="0" w:color="auto"/>
            </w:tcBorders>
          </w:tcPr>
          <w:p w14:paraId="7BBB88D6" w14:textId="77777777" w:rsidR="00332093" w:rsidRDefault="00332093" w:rsidP="00332093"/>
        </w:tc>
      </w:tr>
      <w:tr w:rsidR="00332093" w:rsidRPr="009E19EA" w14:paraId="6667E0CF" w14:textId="77777777" w:rsidTr="00332093">
        <w:trPr>
          <w:trHeight w:val="314"/>
          <w:jc w:val="center"/>
        </w:trPr>
        <w:tc>
          <w:tcPr>
            <w:tcW w:w="2965" w:type="dxa"/>
            <w:vMerge/>
            <w:tcBorders>
              <w:left w:val="single" w:sz="4" w:space="0" w:color="auto"/>
              <w:right w:val="single" w:sz="4" w:space="0" w:color="auto"/>
            </w:tcBorders>
            <w:vAlign w:val="center"/>
          </w:tcPr>
          <w:p w14:paraId="3BCD7552" w14:textId="77777777" w:rsidR="00332093" w:rsidRPr="009E19EA" w:rsidRDefault="00332093" w:rsidP="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541AA0F5" w14:textId="77777777" w:rsidR="00332093" w:rsidRDefault="00332093" w:rsidP="00332093">
            <w:pPr>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14:paraId="1C9DAC80" w14:textId="77777777" w:rsidR="00332093" w:rsidRDefault="00332093" w:rsidP="00332093">
            <w:pPr>
              <w:rPr>
                <w:rFonts w:cs="Arial"/>
              </w:rPr>
            </w:pPr>
            <w:r>
              <w:rPr>
                <w:rFonts w:cs="Arial"/>
              </w:rPr>
              <w:t>0x7</w:t>
            </w:r>
          </w:p>
        </w:tc>
        <w:tc>
          <w:tcPr>
            <w:tcW w:w="4860" w:type="dxa"/>
            <w:tcBorders>
              <w:top w:val="single" w:sz="4" w:space="0" w:color="auto"/>
              <w:left w:val="single" w:sz="4" w:space="0" w:color="auto"/>
              <w:bottom w:val="single" w:sz="4" w:space="0" w:color="auto"/>
              <w:right w:val="single" w:sz="4" w:space="0" w:color="auto"/>
            </w:tcBorders>
          </w:tcPr>
          <w:p w14:paraId="67EF67A4" w14:textId="77777777" w:rsidR="00332093" w:rsidRPr="009E19EA" w:rsidRDefault="00332093" w:rsidP="00332093">
            <w:pPr>
              <w:spacing w:line="276" w:lineRule="auto"/>
              <w:rPr>
                <w:rFonts w:cs="Arial"/>
              </w:rPr>
            </w:pPr>
          </w:p>
        </w:tc>
      </w:tr>
    </w:tbl>
    <w:p w14:paraId="3A28440F" w14:textId="77777777" w:rsidR="00332093" w:rsidRDefault="00332093">
      <w:pPr>
        <w:rPr>
          <w:rFonts w:cs="Arial"/>
        </w:rPr>
      </w:pPr>
    </w:p>
    <w:p w14:paraId="35C7CBA4" w14:textId="77777777" w:rsidR="00332093" w:rsidRDefault="00332093">
      <w:pPr>
        <w:rPr>
          <w:rFonts w:cs="Arial"/>
        </w:rPr>
      </w:pPr>
    </w:p>
    <w:p w14:paraId="4CDC2466" w14:textId="77777777" w:rsidR="00332093" w:rsidRPr="003C137D" w:rsidRDefault="00332093">
      <w:pPr>
        <w:rPr>
          <w:rFonts w:cs="Arial"/>
        </w:rPr>
      </w:pPr>
    </w:p>
    <w:p w14:paraId="346D4462" w14:textId="77777777" w:rsidR="00332093" w:rsidRDefault="00332093" w:rsidP="00332093">
      <w:pPr>
        <w:pStyle w:val="Heading3"/>
      </w:pPr>
      <w:bookmarkStart w:id="43" w:name="_Toc65750443"/>
      <w:r w:rsidRPr="00B9479B">
        <w:t>MD-REQ-341183/B-</w:t>
      </w:r>
      <w:proofErr w:type="spellStart"/>
      <w:r w:rsidRPr="00B9479B">
        <w:t>BattTracLoThres_D_Rq</w:t>
      </w:r>
      <w:bookmarkEnd w:id="43"/>
      <w:proofErr w:type="spellEnd"/>
    </w:p>
    <w:p w14:paraId="5EE52995" w14:textId="77777777" w:rsidR="00332093" w:rsidRPr="009E19EA" w:rsidRDefault="00332093">
      <w:pPr>
        <w:rPr>
          <w:rFonts w:cs="Arial"/>
        </w:rPr>
      </w:pPr>
      <w:r w:rsidRPr="009E19EA">
        <w:rPr>
          <w:rFonts w:cs="Arial"/>
        </w:rPr>
        <w:t xml:space="preserve">Message Type: </w:t>
      </w:r>
      <w:r>
        <w:rPr>
          <w:rFonts w:cs="Arial"/>
        </w:rPr>
        <w:t>Request</w:t>
      </w:r>
    </w:p>
    <w:p w14:paraId="18792BFF" w14:textId="77777777" w:rsidR="00332093" w:rsidRPr="009E19EA" w:rsidRDefault="00332093">
      <w:pPr>
        <w:rPr>
          <w:rFonts w:cs="Arial"/>
        </w:rPr>
      </w:pPr>
    </w:p>
    <w:p w14:paraId="7B999A91" w14:textId="77777777" w:rsidR="00332093" w:rsidRPr="00163D40" w:rsidRDefault="00332093" w:rsidP="00332093">
      <w:pPr>
        <w:widowControl w:val="0"/>
        <w:adjustRightInd w:val="0"/>
        <w:rPr>
          <w:rFonts w:cs="Arial"/>
        </w:rPr>
      </w:pPr>
      <w:r w:rsidRPr="009E19EA">
        <w:rPr>
          <w:rFonts w:cs="Arial"/>
        </w:rPr>
        <w:t xml:space="preserve">Note: </w:t>
      </w:r>
      <w:r>
        <w:rPr>
          <w:rFonts w:cs="Arial"/>
        </w:rPr>
        <w:t xml:space="preserve">Request signal from the Low Battery Alert Client to the Low Battery Alert Server to set the feature </w:t>
      </w:r>
    </w:p>
    <w:p w14:paraId="4ECBB113" w14:textId="77777777" w:rsidR="00332093" w:rsidRPr="009E19EA" w:rsidRDefault="00332093">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5"/>
        <w:gridCol w:w="1710"/>
        <w:gridCol w:w="810"/>
        <w:gridCol w:w="5130"/>
      </w:tblGrid>
      <w:tr w:rsidR="00332093" w:rsidRPr="009E19EA" w14:paraId="3E5A8B38" w14:textId="77777777" w:rsidTr="00332093">
        <w:trPr>
          <w:jc w:val="center"/>
        </w:trPr>
        <w:tc>
          <w:tcPr>
            <w:tcW w:w="2785" w:type="dxa"/>
            <w:tcBorders>
              <w:top w:val="single" w:sz="4" w:space="0" w:color="auto"/>
              <w:left w:val="single" w:sz="4" w:space="0" w:color="auto"/>
              <w:bottom w:val="single" w:sz="4" w:space="0" w:color="auto"/>
              <w:right w:val="single" w:sz="4" w:space="0" w:color="auto"/>
            </w:tcBorders>
            <w:hideMark/>
          </w:tcPr>
          <w:p w14:paraId="7754FE3D" w14:textId="77777777" w:rsidR="00332093" w:rsidRPr="009E19EA" w:rsidRDefault="00332093">
            <w:pPr>
              <w:spacing w:line="276" w:lineRule="auto"/>
              <w:rPr>
                <w:rFonts w:cs="Arial"/>
                <w:b/>
              </w:rPr>
            </w:pPr>
            <w:r w:rsidRPr="009E19EA">
              <w:rPr>
                <w:rFonts w:cs="Arial"/>
                <w:b/>
              </w:rPr>
              <w:t>Logical Signal Name</w:t>
            </w:r>
          </w:p>
        </w:tc>
        <w:tc>
          <w:tcPr>
            <w:tcW w:w="1710" w:type="dxa"/>
            <w:tcBorders>
              <w:top w:val="single" w:sz="4" w:space="0" w:color="auto"/>
              <w:left w:val="single" w:sz="4" w:space="0" w:color="auto"/>
              <w:bottom w:val="single" w:sz="4" w:space="0" w:color="auto"/>
              <w:right w:val="single" w:sz="4" w:space="0" w:color="auto"/>
            </w:tcBorders>
            <w:hideMark/>
          </w:tcPr>
          <w:p w14:paraId="12AA7049" w14:textId="77777777" w:rsidR="00332093" w:rsidRPr="009E19EA" w:rsidRDefault="00332093">
            <w:pPr>
              <w:spacing w:line="276" w:lineRule="auto"/>
              <w:rPr>
                <w:rFonts w:cs="Arial"/>
                <w:b/>
              </w:rPr>
            </w:pPr>
            <w:r w:rsidRPr="009E19EA">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14:paraId="2FA25964" w14:textId="77777777" w:rsidR="00332093" w:rsidRPr="009E19EA" w:rsidRDefault="00332093">
            <w:pPr>
              <w:spacing w:line="276" w:lineRule="auto"/>
              <w:rPr>
                <w:rFonts w:cs="Arial"/>
                <w:b/>
              </w:rPr>
            </w:pPr>
            <w:r w:rsidRPr="009E19EA">
              <w:rPr>
                <w:rFonts w:cs="Arial"/>
                <w:b/>
              </w:rPr>
              <w:t>Value</w:t>
            </w:r>
          </w:p>
        </w:tc>
        <w:tc>
          <w:tcPr>
            <w:tcW w:w="5130" w:type="dxa"/>
            <w:tcBorders>
              <w:top w:val="single" w:sz="4" w:space="0" w:color="auto"/>
              <w:left w:val="single" w:sz="4" w:space="0" w:color="auto"/>
              <w:bottom w:val="single" w:sz="4" w:space="0" w:color="auto"/>
              <w:right w:val="single" w:sz="4" w:space="0" w:color="auto"/>
            </w:tcBorders>
            <w:hideMark/>
          </w:tcPr>
          <w:p w14:paraId="024C2600" w14:textId="77777777" w:rsidR="00332093" w:rsidRPr="009E19EA" w:rsidRDefault="00332093">
            <w:pPr>
              <w:spacing w:line="276" w:lineRule="auto"/>
              <w:rPr>
                <w:rFonts w:cs="Arial"/>
                <w:b/>
              </w:rPr>
            </w:pPr>
            <w:r w:rsidRPr="009E19EA">
              <w:rPr>
                <w:rFonts w:cs="Arial"/>
                <w:b/>
              </w:rPr>
              <w:t>Description</w:t>
            </w:r>
          </w:p>
        </w:tc>
      </w:tr>
      <w:tr w:rsidR="00332093" w:rsidRPr="009E19EA" w14:paraId="6C583271" w14:textId="77777777" w:rsidTr="00332093">
        <w:trPr>
          <w:jc w:val="center"/>
        </w:trPr>
        <w:tc>
          <w:tcPr>
            <w:tcW w:w="2785" w:type="dxa"/>
            <w:vMerge w:val="restart"/>
            <w:tcBorders>
              <w:top w:val="single" w:sz="4" w:space="0" w:color="auto"/>
              <w:left w:val="single" w:sz="4" w:space="0" w:color="auto"/>
              <w:right w:val="single" w:sz="4" w:space="0" w:color="auto"/>
            </w:tcBorders>
          </w:tcPr>
          <w:p w14:paraId="329BA62F" w14:textId="77777777" w:rsidR="00332093" w:rsidRPr="00881BE0" w:rsidRDefault="00332093" w:rsidP="00332093">
            <w:pPr>
              <w:spacing w:line="276" w:lineRule="auto"/>
              <w:rPr>
                <w:rFonts w:cs="Arial"/>
              </w:rPr>
            </w:pPr>
          </w:p>
          <w:p w14:paraId="18432474" w14:textId="77777777" w:rsidR="00332093" w:rsidRPr="00881BE0" w:rsidRDefault="00332093" w:rsidP="00332093">
            <w:pPr>
              <w:spacing w:line="276" w:lineRule="auto"/>
              <w:rPr>
                <w:rFonts w:cs="Arial"/>
              </w:rPr>
            </w:pPr>
          </w:p>
          <w:p w14:paraId="62DA45A3" w14:textId="77777777" w:rsidR="00332093" w:rsidRPr="00881BE0" w:rsidRDefault="00332093" w:rsidP="00332093">
            <w:pPr>
              <w:spacing w:line="276" w:lineRule="auto"/>
              <w:rPr>
                <w:rFonts w:cs="Arial"/>
              </w:rPr>
            </w:pPr>
          </w:p>
          <w:p w14:paraId="6AAE73B3" w14:textId="77777777" w:rsidR="00332093" w:rsidRPr="00881BE0" w:rsidRDefault="00332093" w:rsidP="00332093">
            <w:pPr>
              <w:spacing w:line="276" w:lineRule="auto"/>
              <w:rPr>
                <w:rFonts w:cs="Arial"/>
              </w:rPr>
            </w:pPr>
          </w:p>
          <w:p w14:paraId="41999309" w14:textId="77777777" w:rsidR="00332093" w:rsidRPr="00881BE0" w:rsidRDefault="00332093" w:rsidP="00332093">
            <w:pPr>
              <w:spacing w:line="276" w:lineRule="auto"/>
              <w:rPr>
                <w:rFonts w:cs="Arial"/>
              </w:rPr>
            </w:pPr>
            <w:proofErr w:type="spellStart"/>
            <w:r w:rsidRPr="00881BE0">
              <w:rPr>
                <w:rFonts w:cs="Arial"/>
              </w:rPr>
              <w:t>BattTracLoThres_D_Rq</w:t>
            </w:r>
            <w:proofErr w:type="spellEnd"/>
          </w:p>
        </w:tc>
        <w:tc>
          <w:tcPr>
            <w:tcW w:w="1710" w:type="dxa"/>
            <w:tcBorders>
              <w:top w:val="single" w:sz="4" w:space="0" w:color="auto"/>
              <w:left w:val="single" w:sz="4" w:space="0" w:color="auto"/>
              <w:bottom w:val="single" w:sz="4" w:space="0" w:color="auto"/>
              <w:right w:val="single" w:sz="4" w:space="0" w:color="auto"/>
            </w:tcBorders>
          </w:tcPr>
          <w:p w14:paraId="3BAAA785" w14:textId="77777777" w:rsidR="00332093" w:rsidRPr="00881BE0" w:rsidRDefault="00332093" w:rsidP="00332093">
            <w:pPr>
              <w:rPr>
                <w:rFonts w:cs="Arial"/>
              </w:rPr>
            </w:pPr>
            <w:r w:rsidRPr="00881BE0">
              <w:rPr>
                <w:rFonts w:cs="Arial"/>
              </w:rPr>
              <w:t>Null</w:t>
            </w:r>
          </w:p>
        </w:tc>
        <w:tc>
          <w:tcPr>
            <w:tcW w:w="810" w:type="dxa"/>
            <w:tcBorders>
              <w:top w:val="single" w:sz="4" w:space="0" w:color="auto"/>
              <w:left w:val="single" w:sz="4" w:space="0" w:color="auto"/>
              <w:bottom w:val="single" w:sz="4" w:space="0" w:color="auto"/>
              <w:right w:val="single" w:sz="4" w:space="0" w:color="auto"/>
            </w:tcBorders>
          </w:tcPr>
          <w:p w14:paraId="1CE97EB2" w14:textId="77777777" w:rsidR="00332093" w:rsidRPr="009E19EA" w:rsidRDefault="00332093" w:rsidP="00332093">
            <w:pPr>
              <w:rPr>
                <w:rFonts w:cs="Arial"/>
              </w:rPr>
            </w:pPr>
            <w:r>
              <w:rPr>
                <w:rFonts w:cs="Arial"/>
              </w:rPr>
              <w:t>0x0</w:t>
            </w:r>
          </w:p>
        </w:tc>
        <w:tc>
          <w:tcPr>
            <w:tcW w:w="5130" w:type="dxa"/>
            <w:tcBorders>
              <w:top w:val="single" w:sz="4" w:space="0" w:color="auto"/>
              <w:left w:val="single" w:sz="4" w:space="0" w:color="auto"/>
              <w:bottom w:val="single" w:sz="4" w:space="0" w:color="auto"/>
              <w:right w:val="single" w:sz="4" w:space="0" w:color="auto"/>
            </w:tcBorders>
            <w:vAlign w:val="center"/>
          </w:tcPr>
          <w:p w14:paraId="44AE4349" w14:textId="77777777" w:rsidR="00332093" w:rsidRPr="009E19EA" w:rsidRDefault="00332093" w:rsidP="00332093">
            <w:pPr>
              <w:autoSpaceDE w:val="0"/>
              <w:autoSpaceDN w:val="0"/>
              <w:adjustRightInd w:val="0"/>
              <w:spacing w:line="276" w:lineRule="auto"/>
              <w:rPr>
                <w:rFonts w:cs="Arial"/>
              </w:rPr>
            </w:pPr>
          </w:p>
        </w:tc>
      </w:tr>
      <w:tr w:rsidR="00332093" w:rsidRPr="009E19EA" w14:paraId="6DA69E40" w14:textId="77777777" w:rsidTr="00332093">
        <w:trPr>
          <w:jc w:val="center"/>
        </w:trPr>
        <w:tc>
          <w:tcPr>
            <w:tcW w:w="2785" w:type="dxa"/>
            <w:vMerge/>
            <w:tcBorders>
              <w:left w:val="single" w:sz="4" w:space="0" w:color="auto"/>
              <w:right w:val="single" w:sz="4" w:space="0" w:color="auto"/>
            </w:tcBorders>
            <w:hideMark/>
          </w:tcPr>
          <w:p w14:paraId="0E93FA9C" w14:textId="77777777" w:rsidR="00332093" w:rsidRPr="00881BE0" w:rsidRDefault="00332093" w:rsidP="00332093">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14:paraId="5E01F954" w14:textId="77777777" w:rsidR="00332093" w:rsidRPr="00881BE0" w:rsidRDefault="00332093" w:rsidP="00332093">
            <w:pPr>
              <w:rPr>
                <w:rFonts w:cs="Arial"/>
              </w:rPr>
            </w:pPr>
            <w:r w:rsidRPr="00881BE0">
              <w:rPr>
                <w:rFonts w:cs="Arial"/>
              </w:rPr>
              <w:t>20 mi / 32 km</w:t>
            </w:r>
          </w:p>
        </w:tc>
        <w:tc>
          <w:tcPr>
            <w:tcW w:w="810" w:type="dxa"/>
            <w:tcBorders>
              <w:top w:val="single" w:sz="4" w:space="0" w:color="auto"/>
              <w:left w:val="single" w:sz="4" w:space="0" w:color="auto"/>
              <w:bottom w:val="single" w:sz="4" w:space="0" w:color="auto"/>
              <w:right w:val="single" w:sz="4" w:space="0" w:color="auto"/>
            </w:tcBorders>
          </w:tcPr>
          <w:p w14:paraId="0CC6F05F" w14:textId="77777777" w:rsidR="00332093" w:rsidRPr="009E19EA" w:rsidRDefault="00332093" w:rsidP="00332093">
            <w:pPr>
              <w:rPr>
                <w:rFonts w:cs="Arial"/>
              </w:rPr>
            </w:pPr>
            <w:r>
              <w:rPr>
                <w:rFonts w:cs="Arial"/>
              </w:rPr>
              <w:t>0x1</w:t>
            </w:r>
          </w:p>
        </w:tc>
        <w:tc>
          <w:tcPr>
            <w:tcW w:w="5130" w:type="dxa"/>
            <w:vMerge w:val="restart"/>
            <w:tcBorders>
              <w:top w:val="single" w:sz="4" w:space="0" w:color="auto"/>
              <w:left w:val="single" w:sz="4" w:space="0" w:color="auto"/>
              <w:right w:val="single" w:sz="4" w:space="0" w:color="auto"/>
            </w:tcBorders>
            <w:vAlign w:val="center"/>
          </w:tcPr>
          <w:p w14:paraId="470032B8" w14:textId="77777777" w:rsidR="00332093" w:rsidRPr="009E19EA" w:rsidRDefault="00332093" w:rsidP="00332093">
            <w:pPr>
              <w:autoSpaceDE w:val="0"/>
              <w:autoSpaceDN w:val="0"/>
              <w:adjustRightInd w:val="0"/>
              <w:spacing w:line="276" w:lineRule="auto"/>
              <w:rPr>
                <w:rFonts w:cs="Arial"/>
              </w:rPr>
            </w:pPr>
            <w:r>
              <w:rPr>
                <w:rFonts w:cs="Arial"/>
              </w:rPr>
              <w:t>Cluster speedometer major speed scale units MPH</w:t>
            </w:r>
          </w:p>
        </w:tc>
      </w:tr>
      <w:tr w:rsidR="00332093" w:rsidRPr="009E19EA" w14:paraId="24D4AEC6" w14:textId="77777777" w:rsidTr="00332093">
        <w:trPr>
          <w:trHeight w:val="314"/>
          <w:jc w:val="center"/>
        </w:trPr>
        <w:tc>
          <w:tcPr>
            <w:tcW w:w="2785" w:type="dxa"/>
            <w:vMerge/>
            <w:tcBorders>
              <w:left w:val="single" w:sz="4" w:space="0" w:color="auto"/>
              <w:right w:val="single" w:sz="4" w:space="0" w:color="auto"/>
            </w:tcBorders>
            <w:vAlign w:val="center"/>
            <w:hideMark/>
          </w:tcPr>
          <w:p w14:paraId="2C11DC30" w14:textId="77777777" w:rsidR="00332093" w:rsidRPr="00881BE0" w:rsidRDefault="00332093" w:rsidP="00332093">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14:paraId="4438D64F" w14:textId="77777777" w:rsidR="00332093" w:rsidRPr="00881BE0" w:rsidRDefault="00332093" w:rsidP="00332093">
            <w:pPr>
              <w:rPr>
                <w:rFonts w:cs="Arial"/>
              </w:rPr>
            </w:pPr>
            <w:r w:rsidRPr="00881BE0">
              <w:rPr>
                <w:rFonts w:cs="Arial"/>
              </w:rPr>
              <w:t>30 mi / 48 km</w:t>
            </w:r>
          </w:p>
        </w:tc>
        <w:tc>
          <w:tcPr>
            <w:tcW w:w="810" w:type="dxa"/>
            <w:tcBorders>
              <w:top w:val="single" w:sz="4" w:space="0" w:color="auto"/>
              <w:left w:val="single" w:sz="4" w:space="0" w:color="auto"/>
              <w:bottom w:val="single" w:sz="4" w:space="0" w:color="auto"/>
              <w:right w:val="single" w:sz="4" w:space="0" w:color="auto"/>
            </w:tcBorders>
          </w:tcPr>
          <w:p w14:paraId="5382695E" w14:textId="77777777" w:rsidR="00332093" w:rsidRPr="009E19EA" w:rsidRDefault="00332093" w:rsidP="00332093">
            <w:pPr>
              <w:rPr>
                <w:rFonts w:cs="Arial"/>
              </w:rPr>
            </w:pPr>
            <w:r>
              <w:rPr>
                <w:rFonts w:cs="Arial"/>
              </w:rPr>
              <w:t>0x2</w:t>
            </w:r>
          </w:p>
        </w:tc>
        <w:tc>
          <w:tcPr>
            <w:tcW w:w="5130" w:type="dxa"/>
            <w:vMerge/>
            <w:tcBorders>
              <w:left w:val="single" w:sz="4" w:space="0" w:color="auto"/>
              <w:right w:val="single" w:sz="4" w:space="0" w:color="auto"/>
            </w:tcBorders>
          </w:tcPr>
          <w:p w14:paraId="4D111EBA" w14:textId="77777777" w:rsidR="00332093" w:rsidRDefault="00332093" w:rsidP="00332093"/>
        </w:tc>
      </w:tr>
      <w:tr w:rsidR="00332093" w:rsidRPr="009E19EA" w14:paraId="17863909" w14:textId="77777777" w:rsidTr="00332093">
        <w:trPr>
          <w:trHeight w:val="314"/>
          <w:jc w:val="center"/>
        </w:trPr>
        <w:tc>
          <w:tcPr>
            <w:tcW w:w="2785" w:type="dxa"/>
            <w:vMerge/>
            <w:tcBorders>
              <w:left w:val="single" w:sz="4" w:space="0" w:color="auto"/>
              <w:right w:val="single" w:sz="4" w:space="0" w:color="auto"/>
            </w:tcBorders>
            <w:vAlign w:val="center"/>
          </w:tcPr>
          <w:p w14:paraId="0E41964F" w14:textId="77777777" w:rsidR="00332093" w:rsidRPr="00881BE0" w:rsidRDefault="00332093" w:rsidP="00332093">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14:paraId="053006E8" w14:textId="77777777" w:rsidR="00332093" w:rsidRPr="00881BE0" w:rsidRDefault="00332093" w:rsidP="00332093">
            <w:pPr>
              <w:rPr>
                <w:rFonts w:cs="Arial"/>
              </w:rPr>
            </w:pPr>
            <w:r w:rsidRPr="00881BE0">
              <w:rPr>
                <w:rFonts w:cs="Arial"/>
              </w:rPr>
              <w:t>50 mi / 80 km</w:t>
            </w:r>
          </w:p>
        </w:tc>
        <w:tc>
          <w:tcPr>
            <w:tcW w:w="810" w:type="dxa"/>
            <w:tcBorders>
              <w:top w:val="single" w:sz="4" w:space="0" w:color="auto"/>
              <w:left w:val="single" w:sz="4" w:space="0" w:color="auto"/>
              <w:bottom w:val="single" w:sz="4" w:space="0" w:color="auto"/>
              <w:right w:val="single" w:sz="4" w:space="0" w:color="auto"/>
            </w:tcBorders>
          </w:tcPr>
          <w:p w14:paraId="1E859A38" w14:textId="77777777" w:rsidR="00332093" w:rsidRDefault="00332093" w:rsidP="00332093">
            <w:pPr>
              <w:rPr>
                <w:rFonts w:cs="Arial"/>
              </w:rPr>
            </w:pPr>
            <w:r>
              <w:rPr>
                <w:rFonts w:cs="Arial"/>
              </w:rPr>
              <w:t>0x3</w:t>
            </w:r>
          </w:p>
        </w:tc>
        <w:tc>
          <w:tcPr>
            <w:tcW w:w="5130" w:type="dxa"/>
            <w:vMerge/>
            <w:tcBorders>
              <w:left w:val="single" w:sz="4" w:space="0" w:color="auto"/>
              <w:bottom w:val="single" w:sz="4" w:space="0" w:color="auto"/>
              <w:right w:val="single" w:sz="4" w:space="0" w:color="auto"/>
            </w:tcBorders>
          </w:tcPr>
          <w:p w14:paraId="067A2912" w14:textId="77777777" w:rsidR="00332093" w:rsidRDefault="00332093" w:rsidP="00332093"/>
        </w:tc>
      </w:tr>
      <w:tr w:rsidR="00332093" w:rsidRPr="009E19EA" w14:paraId="00687332" w14:textId="77777777" w:rsidTr="00332093">
        <w:trPr>
          <w:trHeight w:val="314"/>
          <w:jc w:val="center"/>
        </w:trPr>
        <w:tc>
          <w:tcPr>
            <w:tcW w:w="2785" w:type="dxa"/>
            <w:vMerge/>
            <w:tcBorders>
              <w:left w:val="single" w:sz="4" w:space="0" w:color="auto"/>
              <w:right w:val="single" w:sz="4" w:space="0" w:color="auto"/>
            </w:tcBorders>
            <w:vAlign w:val="center"/>
          </w:tcPr>
          <w:p w14:paraId="1346C92B" w14:textId="77777777" w:rsidR="00332093" w:rsidRPr="00881BE0" w:rsidRDefault="00332093" w:rsidP="00332093">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14:paraId="1DA02142" w14:textId="77777777" w:rsidR="00332093" w:rsidRPr="00881BE0" w:rsidRDefault="00332093" w:rsidP="00332093">
            <w:pPr>
              <w:rPr>
                <w:rFonts w:cs="Arial"/>
              </w:rPr>
            </w:pPr>
            <w:r w:rsidRPr="00881BE0">
              <w:rPr>
                <w:rFonts w:cs="Arial"/>
              </w:rPr>
              <w:t>30 km / 18 mi</w:t>
            </w:r>
          </w:p>
        </w:tc>
        <w:tc>
          <w:tcPr>
            <w:tcW w:w="810" w:type="dxa"/>
            <w:tcBorders>
              <w:top w:val="single" w:sz="4" w:space="0" w:color="auto"/>
              <w:left w:val="single" w:sz="4" w:space="0" w:color="auto"/>
              <w:bottom w:val="single" w:sz="4" w:space="0" w:color="auto"/>
              <w:right w:val="single" w:sz="4" w:space="0" w:color="auto"/>
            </w:tcBorders>
          </w:tcPr>
          <w:p w14:paraId="2328A204" w14:textId="77777777" w:rsidR="00332093" w:rsidRDefault="00332093" w:rsidP="00332093">
            <w:pPr>
              <w:rPr>
                <w:rFonts w:cs="Arial"/>
              </w:rPr>
            </w:pPr>
            <w:r>
              <w:rPr>
                <w:rFonts w:cs="Arial"/>
              </w:rPr>
              <w:t>0x4</w:t>
            </w:r>
          </w:p>
        </w:tc>
        <w:tc>
          <w:tcPr>
            <w:tcW w:w="5130" w:type="dxa"/>
            <w:vMerge w:val="restart"/>
            <w:tcBorders>
              <w:top w:val="single" w:sz="4" w:space="0" w:color="auto"/>
              <w:left w:val="single" w:sz="4" w:space="0" w:color="auto"/>
              <w:right w:val="single" w:sz="4" w:space="0" w:color="auto"/>
            </w:tcBorders>
          </w:tcPr>
          <w:p w14:paraId="68DC4067" w14:textId="77777777" w:rsidR="00332093" w:rsidRDefault="00332093" w:rsidP="00332093">
            <w:pPr>
              <w:spacing w:line="276" w:lineRule="auto"/>
              <w:rPr>
                <w:rFonts w:cs="Arial"/>
              </w:rPr>
            </w:pPr>
          </w:p>
          <w:p w14:paraId="649F9E29" w14:textId="77777777" w:rsidR="00332093" w:rsidRPr="009E19EA" w:rsidRDefault="00332093" w:rsidP="00332093">
            <w:pPr>
              <w:spacing w:line="276" w:lineRule="auto"/>
              <w:rPr>
                <w:rFonts w:cs="Arial"/>
              </w:rPr>
            </w:pPr>
            <w:r>
              <w:rPr>
                <w:rFonts w:cs="Arial"/>
              </w:rPr>
              <w:t xml:space="preserve">Cluster speedometer major speed scale </w:t>
            </w:r>
            <w:proofErr w:type="gramStart"/>
            <w:r>
              <w:rPr>
                <w:rFonts w:cs="Arial"/>
              </w:rPr>
              <w:t>units</w:t>
            </w:r>
            <w:proofErr w:type="gramEnd"/>
            <w:r>
              <w:rPr>
                <w:rFonts w:cs="Arial"/>
              </w:rPr>
              <w:t xml:space="preserve"> Km/h</w:t>
            </w:r>
          </w:p>
          <w:p w14:paraId="5A837691" w14:textId="77777777" w:rsidR="00332093" w:rsidRPr="009E19EA" w:rsidRDefault="00332093" w:rsidP="00332093">
            <w:pPr>
              <w:rPr>
                <w:rFonts w:cs="Arial"/>
              </w:rPr>
            </w:pPr>
          </w:p>
        </w:tc>
      </w:tr>
      <w:tr w:rsidR="00332093" w:rsidRPr="009E19EA" w14:paraId="0C46AE60" w14:textId="77777777" w:rsidTr="00332093">
        <w:trPr>
          <w:trHeight w:val="314"/>
          <w:jc w:val="center"/>
        </w:trPr>
        <w:tc>
          <w:tcPr>
            <w:tcW w:w="2785" w:type="dxa"/>
            <w:vMerge/>
            <w:tcBorders>
              <w:left w:val="single" w:sz="4" w:space="0" w:color="auto"/>
              <w:right w:val="single" w:sz="4" w:space="0" w:color="auto"/>
            </w:tcBorders>
            <w:vAlign w:val="center"/>
          </w:tcPr>
          <w:p w14:paraId="4217E276" w14:textId="77777777" w:rsidR="00332093" w:rsidRPr="00881BE0" w:rsidRDefault="00332093" w:rsidP="00332093">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14:paraId="2957A389" w14:textId="77777777" w:rsidR="00332093" w:rsidRPr="00881BE0" w:rsidRDefault="00332093" w:rsidP="00332093">
            <w:pPr>
              <w:rPr>
                <w:rFonts w:cs="Arial"/>
              </w:rPr>
            </w:pPr>
            <w:r w:rsidRPr="00881BE0">
              <w:rPr>
                <w:rFonts w:cs="Arial"/>
              </w:rPr>
              <w:t>50 km / 31 mi</w:t>
            </w:r>
          </w:p>
        </w:tc>
        <w:tc>
          <w:tcPr>
            <w:tcW w:w="810" w:type="dxa"/>
            <w:tcBorders>
              <w:top w:val="single" w:sz="4" w:space="0" w:color="auto"/>
              <w:left w:val="single" w:sz="4" w:space="0" w:color="auto"/>
              <w:bottom w:val="single" w:sz="4" w:space="0" w:color="auto"/>
              <w:right w:val="single" w:sz="4" w:space="0" w:color="auto"/>
            </w:tcBorders>
          </w:tcPr>
          <w:p w14:paraId="22297864" w14:textId="77777777" w:rsidR="00332093" w:rsidRDefault="00332093" w:rsidP="00332093">
            <w:pPr>
              <w:rPr>
                <w:rFonts w:cs="Arial"/>
              </w:rPr>
            </w:pPr>
            <w:r>
              <w:rPr>
                <w:rFonts w:cs="Arial"/>
              </w:rPr>
              <w:t>0x5</w:t>
            </w:r>
          </w:p>
        </w:tc>
        <w:tc>
          <w:tcPr>
            <w:tcW w:w="5130" w:type="dxa"/>
            <w:vMerge/>
            <w:tcBorders>
              <w:left w:val="single" w:sz="4" w:space="0" w:color="auto"/>
              <w:right w:val="single" w:sz="4" w:space="0" w:color="auto"/>
            </w:tcBorders>
          </w:tcPr>
          <w:p w14:paraId="2BFC61F5" w14:textId="77777777" w:rsidR="00332093" w:rsidRDefault="00332093" w:rsidP="00332093"/>
        </w:tc>
      </w:tr>
      <w:tr w:rsidR="00332093" w:rsidRPr="009E19EA" w14:paraId="331D6145" w14:textId="77777777" w:rsidTr="00332093">
        <w:trPr>
          <w:trHeight w:val="314"/>
          <w:jc w:val="center"/>
        </w:trPr>
        <w:tc>
          <w:tcPr>
            <w:tcW w:w="2785" w:type="dxa"/>
            <w:vMerge/>
            <w:tcBorders>
              <w:left w:val="single" w:sz="4" w:space="0" w:color="auto"/>
              <w:right w:val="single" w:sz="4" w:space="0" w:color="auto"/>
            </w:tcBorders>
            <w:vAlign w:val="center"/>
          </w:tcPr>
          <w:p w14:paraId="0E9C5F76" w14:textId="77777777" w:rsidR="00332093" w:rsidRPr="00881BE0" w:rsidRDefault="00332093" w:rsidP="00332093">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14:paraId="2006E964" w14:textId="77777777" w:rsidR="00332093" w:rsidRPr="00881BE0" w:rsidRDefault="00332093" w:rsidP="00332093">
            <w:pPr>
              <w:rPr>
                <w:rFonts w:cs="Arial"/>
              </w:rPr>
            </w:pPr>
            <w:r w:rsidRPr="00881BE0">
              <w:rPr>
                <w:rFonts w:cs="Arial"/>
              </w:rPr>
              <w:t>80 km / 50 mi</w:t>
            </w:r>
          </w:p>
        </w:tc>
        <w:tc>
          <w:tcPr>
            <w:tcW w:w="810" w:type="dxa"/>
            <w:tcBorders>
              <w:top w:val="single" w:sz="4" w:space="0" w:color="auto"/>
              <w:left w:val="single" w:sz="4" w:space="0" w:color="auto"/>
              <w:bottom w:val="single" w:sz="4" w:space="0" w:color="auto"/>
              <w:right w:val="single" w:sz="4" w:space="0" w:color="auto"/>
            </w:tcBorders>
          </w:tcPr>
          <w:p w14:paraId="44346BA8" w14:textId="77777777" w:rsidR="00332093" w:rsidRDefault="00332093" w:rsidP="00332093">
            <w:pPr>
              <w:rPr>
                <w:rFonts w:cs="Arial"/>
              </w:rPr>
            </w:pPr>
            <w:r>
              <w:rPr>
                <w:rFonts w:cs="Arial"/>
              </w:rPr>
              <w:t>0x6</w:t>
            </w:r>
          </w:p>
        </w:tc>
        <w:tc>
          <w:tcPr>
            <w:tcW w:w="5130" w:type="dxa"/>
            <w:vMerge/>
            <w:tcBorders>
              <w:left w:val="single" w:sz="4" w:space="0" w:color="auto"/>
              <w:bottom w:val="single" w:sz="4" w:space="0" w:color="auto"/>
              <w:right w:val="single" w:sz="4" w:space="0" w:color="auto"/>
            </w:tcBorders>
          </w:tcPr>
          <w:p w14:paraId="2A12ED11" w14:textId="77777777" w:rsidR="00332093" w:rsidRDefault="00332093" w:rsidP="00332093"/>
        </w:tc>
      </w:tr>
      <w:tr w:rsidR="00332093" w:rsidRPr="009E19EA" w14:paraId="6B13B9D9" w14:textId="77777777" w:rsidTr="00332093">
        <w:trPr>
          <w:trHeight w:val="314"/>
          <w:jc w:val="center"/>
        </w:trPr>
        <w:tc>
          <w:tcPr>
            <w:tcW w:w="2785" w:type="dxa"/>
            <w:vMerge/>
            <w:tcBorders>
              <w:left w:val="single" w:sz="4" w:space="0" w:color="auto"/>
              <w:right w:val="single" w:sz="4" w:space="0" w:color="auto"/>
            </w:tcBorders>
            <w:vAlign w:val="center"/>
          </w:tcPr>
          <w:p w14:paraId="09296179" w14:textId="77777777" w:rsidR="00332093" w:rsidRPr="00881BE0" w:rsidRDefault="00332093" w:rsidP="00332093">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14:paraId="138D046D" w14:textId="77777777" w:rsidR="00332093" w:rsidRPr="00881BE0" w:rsidRDefault="00332093" w:rsidP="00332093">
            <w:pPr>
              <w:rPr>
                <w:rFonts w:cs="Arial"/>
              </w:rPr>
            </w:pPr>
            <w:r w:rsidRPr="00881BE0">
              <w:rPr>
                <w:rFonts w:cs="Arial"/>
              </w:rPr>
              <w:t>Not Used</w:t>
            </w:r>
          </w:p>
        </w:tc>
        <w:tc>
          <w:tcPr>
            <w:tcW w:w="810" w:type="dxa"/>
            <w:tcBorders>
              <w:top w:val="single" w:sz="4" w:space="0" w:color="auto"/>
              <w:left w:val="single" w:sz="4" w:space="0" w:color="auto"/>
              <w:bottom w:val="single" w:sz="4" w:space="0" w:color="auto"/>
              <w:right w:val="single" w:sz="4" w:space="0" w:color="auto"/>
            </w:tcBorders>
          </w:tcPr>
          <w:p w14:paraId="23EF762F" w14:textId="77777777" w:rsidR="00332093" w:rsidRDefault="00332093" w:rsidP="00332093">
            <w:pPr>
              <w:rPr>
                <w:rFonts w:cs="Arial"/>
              </w:rPr>
            </w:pPr>
            <w:r>
              <w:rPr>
                <w:rFonts w:cs="Arial"/>
              </w:rPr>
              <w:t>0x7</w:t>
            </w:r>
          </w:p>
        </w:tc>
        <w:tc>
          <w:tcPr>
            <w:tcW w:w="5130" w:type="dxa"/>
            <w:tcBorders>
              <w:top w:val="single" w:sz="4" w:space="0" w:color="auto"/>
              <w:left w:val="single" w:sz="4" w:space="0" w:color="auto"/>
              <w:bottom w:val="single" w:sz="4" w:space="0" w:color="auto"/>
              <w:right w:val="single" w:sz="4" w:space="0" w:color="auto"/>
            </w:tcBorders>
          </w:tcPr>
          <w:p w14:paraId="34959F79" w14:textId="77777777" w:rsidR="00332093" w:rsidRPr="009E19EA" w:rsidRDefault="00332093" w:rsidP="00332093">
            <w:pPr>
              <w:spacing w:line="276" w:lineRule="auto"/>
              <w:rPr>
                <w:rFonts w:cs="Arial"/>
              </w:rPr>
            </w:pPr>
          </w:p>
        </w:tc>
      </w:tr>
    </w:tbl>
    <w:p w14:paraId="6ECDB250" w14:textId="77777777" w:rsidR="00332093" w:rsidRDefault="00332093">
      <w:pPr>
        <w:rPr>
          <w:rFonts w:cs="Arial"/>
        </w:rPr>
      </w:pPr>
    </w:p>
    <w:p w14:paraId="643EAA43" w14:textId="77777777" w:rsidR="00332093" w:rsidRDefault="00332093">
      <w:pPr>
        <w:rPr>
          <w:rFonts w:cs="Arial"/>
        </w:rPr>
      </w:pPr>
    </w:p>
    <w:p w14:paraId="5316A847" w14:textId="77777777" w:rsidR="00332093" w:rsidRPr="003C137D" w:rsidRDefault="00332093">
      <w:pPr>
        <w:rPr>
          <w:rFonts w:cs="Arial"/>
        </w:rPr>
      </w:pPr>
    </w:p>
    <w:p w14:paraId="274280C3" w14:textId="77777777" w:rsidR="00332093" w:rsidRDefault="00332093" w:rsidP="00332093">
      <w:pPr>
        <w:pStyle w:val="Heading3"/>
      </w:pPr>
      <w:bookmarkStart w:id="44" w:name="_Toc65750444"/>
      <w:r w:rsidRPr="00B9479B">
        <w:t>MD-REQ-341190/A-</w:t>
      </w:r>
      <w:proofErr w:type="spellStart"/>
      <w:r w:rsidRPr="00B9479B">
        <w:t>SpeedoMajorUnit_D_Confg</w:t>
      </w:r>
      <w:bookmarkEnd w:id="44"/>
      <w:proofErr w:type="spellEnd"/>
    </w:p>
    <w:p w14:paraId="3D5291EE" w14:textId="77777777" w:rsidR="00332093" w:rsidRPr="009E19EA" w:rsidRDefault="00332093">
      <w:pPr>
        <w:rPr>
          <w:rFonts w:cs="Arial"/>
        </w:rPr>
      </w:pPr>
      <w:r w:rsidRPr="009E19EA">
        <w:rPr>
          <w:rFonts w:cs="Arial"/>
        </w:rPr>
        <w:t xml:space="preserve">Message Type: </w:t>
      </w:r>
      <w:r>
        <w:rPr>
          <w:rFonts w:cs="Arial"/>
        </w:rPr>
        <w:t>Status</w:t>
      </w:r>
    </w:p>
    <w:p w14:paraId="23B5302E" w14:textId="77777777" w:rsidR="00332093" w:rsidRPr="009E19EA" w:rsidRDefault="00332093">
      <w:pPr>
        <w:rPr>
          <w:rFonts w:cs="Arial"/>
        </w:rPr>
      </w:pPr>
    </w:p>
    <w:p w14:paraId="79060A95" w14:textId="77777777" w:rsidR="00332093" w:rsidRPr="009E19EA" w:rsidRDefault="00332093">
      <w:pPr>
        <w:widowControl w:val="0"/>
        <w:adjustRightInd w:val="0"/>
        <w:rPr>
          <w:rFonts w:cs="Arial"/>
        </w:rPr>
      </w:pPr>
      <w:r w:rsidRPr="009E19EA">
        <w:rPr>
          <w:rFonts w:cs="Arial"/>
        </w:rPr>
        <w:lastRenderedPageBreak/>
        <w:t xml:space="preserve">Note: </w:t>
      </w:r>
      <w:r>
        <w:rPr>
          <w:rFonts w:cs="Arial"/>
        </w:rPr>
        <w:t>Status signal from the Low Battery Alert Client with the status of the speedometer speed scale units</w:t>
      </w:r>
    </w:p>
    <w:p w14:paraId="77D0E6F8" w14:textId="77777777" w:rsidR="00332093" w:rsidRPr="009E19EA" w:rsidRDefault="00332093">
      <w:pPr>
        <w:rPr>
          <w:rFonts w:cs="Arial"/>
        </w:rPr>
      </w:pPr>
    </w:p>
    <w:p w14:paraId="2439A737" w14:textId="77777777" w:rsidR="00332093" w:rsidRPr="009E19EA" w:rsidRDefault="00332093">
      <w:pPr>
        <w:rPr>
          <w:rFonts w:cs="Arial"/>
        </w:rPr>
      </w:pP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3150"/>
      </w:tblGrid>
      <w:tr w:rsidR="00332093" w:rsidRPr="009E19EA" w14:paraId="6558A410" w14:textId="77777777" w:rsidTr="00332093">
        <w:trPr>
          <w:jc w:val="center"/>
        </w:trPr>
        <w:tc>
          <w:tcPr>
            <w:tcW w:w="2965" w:type="dxa"/>
            <w:tcBorders>
              <w:top w:val="single" w:sz="4" w:space="0" w:color="auto"/>
              <w:left w:val="single" w:sz="4" w:space="0" w:color="auto"/>
              <w:bottom w:val="single" w:sz="4" w:space="0" w:color="auto"/>
              <w:right w:val="single" w:sz="4" w:space="0" w:color="auto"/>
            </w:tcBorders>
            <w:hideMark/>
          </w:tcPr>
          <w:p w14:paraId="52D0AAD7" w14:textId="77777777" w:rsidR="00332093" w:rsidRPr="009E19EA" w:rsidRDefault="00332093">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2A36ED59" w14:textId="77777777" w:rsidR="00332093" w:rsidRPr="009E19EA" w:rsidRDefault="00332093">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83C30BF" w14:textId="77777777" w:rsidR="00332093" w:rsidRPr="009E19EA" w:rsidRDefault="00332093">
            <w:pPr>
              <w:spacing w:line="276" w:lineRule="auto"/>
              <w:rPr>
                <w:rFonts w:cs="Arial"/>
                <w:b/>
              </w:rPr>
            </w:pPr>
            <w:r w:rsidRPr="009E19EA">
              <w:rPr>
                <w:rFonts w:cs="Arial"/>
                <w:b/>
              </w:rPr>
              <w:t>Value</w:t>
            </w:r>
          </w:p>
        </w:tc>
        <w:tc>
          <w:tcPr>
            <w:tcW w:w="3150" w:type="dxa"/>
            <w:tcBorders>
              <w:top w:val="single" w:sz="4" w:space="0" w:color="auto"/>
              <w:left w:val="single" w:sz="4" w:space="0" w:color="auto"/>
              <w:bottom w:val="single" w:sz="4" w:space="0" w:color="auto"/>
              <w:right w:val="single" w:sz="4" w:space="0" w:color="auto"/>
            </w:tcBorders>
            <w:hideMark/>
          </w:tcPr>
          <w:p w14:paraId="5826D8D1" w14:textId="77777777" w:rsidR="00332093" w:rsidRPr="009E19EA" w:rsidRDefault="00332093">
            <w:pPr>
              <w:spacing w:line="276" w:lineRule="auto"/>
              <w:rPr>
                <w:rFonts w:cs="Arial"/>
                <w:b/>
              </w:rPr>
            </w:pPr>
            <w:r w:rsidRPr="009E19EA">
              <w:rPr>
                <w:rFonts w:cs="Arial"/>
                <w:b/>
              </w:rPr>
              <w:t>Description</w:t>
            </w:r>
          </w:p>
        </w:tc>
      </w:tr>
      <w:tr w:rsidR="00332093" w:rsidRPr="009E19EA" w14:paraId="47B14701" w14:textId="77777777" w:rsidTr="00332093">
        <w:trPr>
          <w:jc w:val="center"/>
        </w:trPr>
        <w:tc>
          <w:tcPr>
            <w:tcW w:w="2965" w:type="dxa"/>
            <w:vMerge w:val="restart"/>
            <w:tcBorders>
              <w:top w:val="single" w:sz="4" w:space="0" w:color="auto"/>
              <w:left w:val="single" w:sz="4" w:space="0" w:color="auto"/>
              <w:right w:val="single" w:sz="4" w:space="0" w:color="auto"/>
            </w:tcBorders>
          </w:tcPr>
          <w:p w14:paraId="149AE75C" w14:textId="77777777" w:rsidR="00332093" w:rsidRPr="00BC3BE4" w:rsidRDefault="00332093" w:rsidP="00332093">
            <w:pPr>
              <w:spacing w:line="276" w:lineRule="auto"/>
              <w:rPr>
                <w:rFonts w:cs="Arial"/>
              </w:rPr>
            </w:pPr>
          </w:p>
          <w:p w14:paraId="15AA7D54" w14:textId="77777777" w:rsidR="00332093" w:rsidRPr="00BC3BE4" w:rsidRDefault="00332093" w:rsidP="00332093">
            <w:pPr>
              <w:spacing w:line="276" w:lineRule="auto"/>
              <w:rPr>
                <w:rFonts w:cs="Arial"/>
              </w:rPr>
            </w:pPr>
            <w:proofErr w:type="spellStart"/>
            <w:r>
              <w:rPr>
                <w:rFonts w:cs="Arial"/>
              </w:rPr>
              <w:t>SpeedoMajorUnit</w:t>
            </w:r>
            <w:r w:rsidRPr="00BC3BE4">
              <w:rPr>
                <w:rFonts w:cs="Arial"/>
              </w:rPr>
              <w:t>_D_</w:t>
            </w:r>
            <w:r>
              <w:rPr>
                <w:rFonts w:cs="Arial"/>
              </w:rPr>
              <w:t>Confg</w:t>
            </w:r>
            <w:proofErr w:type="spellEnd"/>
          </w:p>
        </w:tc>
        <w:tc>
          <w:tcPr>
            <w:tcW w:w="1620" w:type="dxa"/>
            <w:tcBorders>
              <w:top w:val="single" w:sz="4" w:space="0" w:color="auto"/>
              <w:left w:val="single" w:sz="4" w:space="0" w:color="auto"/>
              <w:bottom w:val="single" w:sz="4" w:space="0" w:color="auto"/>
              <w:right w:val="single" w:sz="4" w:space="0" w:color="auto"/>
            </w:tcBorders>
          </w:tcPr>
          <w:p w14:paraId="4896CF3D" w14:textId="77777777" w:rsidR="00332093" w:rsidRPr="009E19EA" w:rsidRDefault="00332093" w:rsidP="00332093">
            <w:pPr>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tcPr>
          <w:p w14:paraId="5C993B30" w14:textId="77777777" w:rsidR="00332093" w:rsidRPr="009E19EA" w:rsidRDefault="00332093" w:rsidP="00332093">
            <w:pPr>
              <w:rPr>
                <w:rFonts w:cs="Arial"/>
              </w:rPr>
            </w:pPr>
            <w:r>
              <w:rPr>
                <w:rFonts w:cs="Arial"/>
              </w:rPr>
              <w:t>0x0</w:t>
            </w:r>
          </w:p>
        </w:tc>
        <w:tc>
          <w:tcPr>
            <w:tcW w:w="3150" w:type="dxa"/>
            <w:tcBorders>
              <w:top w:val="single" w:sz="4" w:space="0" w:color="auto"/>
              <w:left w:val="single" w:sz="4" w:space="0" w:color="auto"/>
              <w:bottom w:val="single" w:sz="4" w:space="0" w:color="auto"/>
              <w:right w:val="single" w:sz="4" w:space="0" w:color="auto"/>
            </w:tcBorders>
            <w:vAlign w:val="center"/>
          </w:tcPr>
          <w:p w14:paraId="7D808D15" w14:textId="77777777" w:rsidR="00332093" w:rsidRPr="009E19EA" w:rsidRDefault="00332093" w:rsidP="00332093">
            <w:pPr>
              <w:autoSpaceDE w:val="0"/>
              <w:autoSpaceDN w:val="0"/>
              <w:adjustRightInd w:val="0"/>
              <w:spacing w:line="276" w:lineRule="auto"/>
              <w:rPr>
                <w:rFonts w:cs="Arial"/>
              </w:rPr>
            </w:pPr>
          </w:p>
        </w:tc>
      </w:tr>
      <w:tr w:rsidR="00332093" w:rsidRPr="009E19EA" w14:paraId="1F94F2C9" w14:textId="77777777" w:rsidTr="00332093">
        <w:trPr>
          <w:jc w:val="center"/>
        </w:trPr>
        <w:tc>
          <w:tcPr>
            <w:tcW w:w="2965" w:type="dxa"/>
            <w:vMerge/>
            <w:tcBorders>
              <w:left w:val="single" w:sz="4" w:space="0" w:color="auto"/>
              <w:right w:val="single" w:sz="4" w:space="0" w:color="auto"/>
            </w:tcBorders>
            <w:hideMark/>
          </w:tcPr>
          <w:p w14:paraId="76FDCC40" w14:textId="77777777" w:rsidR="00332093" w:rsidRPr="009E19EA" w:rsidRDefault="00332093" w:rsidP="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019199C2" w14:textId="77777777" w:rsidR="00332093" w:rsidRPr="009E19EA" w:rsidRDefault="00332093" w:rsidP="00332093">
            <w:pPr>
              <w:rPr>
                <w:rFonts w:cs="Arial"/>
              </w:rPr>
            </w:pPr>
            <w:r>
              <w:rPr>
                <w:rFonts w:cs="Arial"/>
              </w:rPr>
              <w:t>MPH</w:t>
            </w:r>
          </w:p>
        </w:tc>
        <w:tc>
          <w:tcPr>
            <w:tcW w:w="900" w:type="dxa"/>
            <w:tcBorders>
              <w:top w:val="single" w:sz="4" w:space="0" w:color="auto"/>
              <w:left w:val="single" w:sz="4" w:space="0" w:color="auto"/>
              <w:bottom w:val="single" w:sz="4" w:space="0" w:color="auto"/>
              <w:right w:val="single" w:sz="4" w:space="0" w:color="auto"/>
            </w:tcBorders>
          </w:tcPr>
          <w:p w14:paraId="49C4472C" w14:textId="77777777" w:rsidR="00332093" w:rsidRPr="009E19EA" w:rsidRDefault="00332093" w:rsidP="00332093">
            <w:pPr>
              <w:rPr>
                <w:rFonts w:cs="Arial"/>
              </w:rPr>
            </w:pPr>
            <w:r>
              <w:rPr>
                <w:rFonts w:cs="Arial"/>
              </w:rPr>
              <w:t>0x1</w:t>
            </w:r>
          </w:p>
        </w:tc>
        <w:tc>
          <w:tcPr>
            <w:tcW w:w="3150" w:type="dxa"/>
            <w:tcBorders>
              <w:top w:val="single" w:sz="4" w:space="0" w:color="auto"/>
              <w:left w:val="single" w:sz="4" w:space="0" w:color="auto"/>
              <w:right w:val="single" w:sz="4" w:space="0" w:color="auto"/>
            </w:tcBorders>
            <w:vAlign w:val="center"/>
          </w:tcPr>
          <w:p w14:paraId="09EB3676" w14:textId="77777777" w:rsidR="00332093" w:rsidRPr="009E19EA" w:rsidRDefault="00332093" w:rsidP="00332093">
            <w:pPr>
              <w:autoSpaceDE w:val="0"/>
              <w:autoSpaceDN w:val="0"/>
              <w:adjustRightInd w:val="0"/>
              <w:spacing w:line="276" w:lineRule="auto"/>
              <w:rPr>
                <w:rFonts w:cs="Arial"/>
              </w:rPr>
            </w:pPr>
          </w:p>
        </w:tc>
      </w:tr>
      <w:tr w:rsidR="00332093" w:rsidRPr="009E19EA" w14:paraId="6A10988E" w14:textId="77777777" w:rsidTr="00332093">
        <w:trPr>
          <w:trHeight w:val="314"/>
          <w:jc w:val="center"/>
        </w:trPr>
        <w:tc>
          <w:tcPr>
            <w:tcW w:w="2965" w:type="dxa"/>
            <w:vMerge/>
            <w:tcBorders>
              <w:left w:val="single" w:sz="4" w:space="0" w:color="auto"/>
              <w:right w:val="single" w:sz="4" w:space="0" w:color="auto"/>
            </w:tcBorders>
            <w:vAlign w:val="center"/>
            <w:hideMark/>
          </w:tcPr>
          <w:p w14:paraId="3032B90D" w14:textId="77777777" w:rsidR="00332093" w:rsidRPr="009E19EA" w:rsidRDefault="00332093" w:rsidP="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24F1EBC2" w14:textId="77777777" w:rsidR="00332093" w:rsidRPr="009E19EA" w:rsidRDefault="00332093" w:rsidP="00332093">
            <w:pPr>
              <w:rPr>
                <w:rFonts w:cs="Arial"/>
              </w:rPr>
            </w:pPr>
            <w:r>
              <w:rPr>
                <w:rFonts w:cs="Arial"/>
              </w:rPr>
              <w:t>KPH</w:t>
            </w:r>
          </w:p>
        </w:tc>
        <w:tc>
          <w:tcPr>
            <w:tcW w:w="900" w:type="dxa"/>
            <w:tcBorders>
              <w:top w:val="single" w:sz="4" w:space="0" w:color="auto"/>
              <w:left w:val="single" w:sz="4" w:space="0" w:color="auto"/>
              <w:bottom w:val="single" w:sz="4" w:space="0" w:color="auto"/>
              <w:right w:val="single" w:sz="4" w:space="0" w:color="auto"/>
            </w:tcBorders>
          </w:tcPr>
          <w:p w14:paraId="6FEE489E" w14:textId="77777777" w:rsidR="00332093" w:rsidRPr="009E19EA" w:rsidRDefault="00332093" w:rsidP="00332093">
            <w:pPr>
              <w:rPr>
                <w:rFonts w:cs="Arial"/>
              </w:rPr>
            </w:pPr>
            <w:r>
              <w:rPr>
                <w:rFonts w:cs="Arial"/>
              </w:rPr>
              <w:t>0x2</w:t>
            </w:r>
          </w:p>
        </w:tc>
        <w:tc>
          <w:tcPr>
            <w:tcW w:w="3150" w:type="dxa"/>
            <w:tcBorders>
              <w:left w:val="single" w:sz="4" w:space="0" w:color="auto"/>
              <w:right w:val="single" w:sz="4" w:space="0" w:color="auto"/>
            </w:tcBorders>
          </w:tcPr>
          <w:p w14:paraId="2364B8C1" w14:textId="77777777" w:rsidR="00332093" w:rsidRDefault="00332093" w:rsidP="00332093"/>
        </w:tc>
      </w:tr>
      <w:tr w:rsidR="00332093" w:rsidRPr="009E19EA" w14:paraId="35D28EA2" w14:textId="77777777" w:rsidTr="00332093">
        <w:trPr>
          <w:trHeight w:val="314"/>
          <w:jc w:val="center"/>
        </w:trPr>
        <w:tc>
          <w:tcPr>
            <w:tcW w:w="2965" w:type="dxa"/>
            <w:vMerge/>
            <w:tcBorders>
              <w:left w:val="single" w:sz="4" w:space="0" w:color="auto"/>
              <w:right w:val="single" w:sz="4" w:space="0" w:color="auto"/>
            </w:tcBorders>
            <w:vAlign w:val="center"/>
          </w:tcPr>
          <w:p w14:paraId="19B974A0" w14:textId="77777777" w:rsidR="00332093" w:rsidRPr="009E19EA" w:rsidRDefault="00332093" w:rsidP="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7ABBED52" w14:textId="77777777" w:rsidR="00332093" w:rsidRDefault="00332093" w:rsidP="00332093">
            <w:pPr>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14:paraId="168C62C5" w14:textId="77777777" w:rsidR="00332093" w:rsidRDefault="00332093" w:rsidP="00332093">
            <w:pPr>
              <w:rPr>
                <w:rFonts w:cs="Arial"/>
              </w:rPr>
            </w:pPr>
            <w:r>
              <w:rPr>
                <w:rFonts w:cs="Arial"/>
              </w:rPr>
              <w:t>0x3</w:t>
            </w:r>
          </w:p>
        </w:tc>
        <w:tc>
          <w:tcPr>
            <w:tcW w:w="3150" w:type="dxa"/>
            <w:tcBorders>
              <w:left w:val="single" w:sz="4" w:space="0" w:color="auto"/>
              <w:bottom w:val="single" w:sz="4" w:space="0" w:color="auto"/>
              <w:right w:val="single" w:sz="4" w:space="0" w:color="auto"/>
            </w:tcBorders>
          </w:tcPr>
          <w:p w14:paraId="22B5DC56" w14:textId="77777777" w:rsidR="00332093" w:rsidRDefault="00332093" w:rsidP="00332093"/>
        </w:tc>
      </w:tr>
    </w:tbl>
    <w:p w14:paraId="69B6A9F3" w14:textId="77777777" w:rsidR="00332093" w:rsidRDefault="00332093">
      <w:pPr>
        <w:rPr>
          <w:rFonts w:cs="Arial"/>
        </w:rPr>
      </w:pPr>
    </w:p>
    <w:p w14:paraId="1FA2CBF6" w14:textId="77777777" w:rsidR="00332093" w:rsidRDefault="00332093">
      <w:pPr>
        <w:rPr>
          <w:rFonts w:cs="Arial"/>
        </w:rPr>
      </w:pPr>
    </w:p>
    <w:p w14:paraId="4377596F" w14:textId="77777777" w:rsidR="00332093" w:rsidRPr="003C137D" w:rsidRDefault="00332093">
      <w:pPr>
        <w:rPr>
          <w:rFonts w:cs="Arial"/>
        </w:rPr>
      </w:pPr>
    </w:p>
    <w:p w14:paraId="54AED296" w14:textId="77777777" w:rsidR="00332093" w:rsidRDefault="00332093" w:rsidP="00332093">
      <w:pPr>
        <w:pStyle w:val="Heading3"/>
      </w:pPr>
      <w:bookmarkStart w:id="45" w:name="_Toc65750445"/>
      <w:r w:rsidRPr="00B9479B">
        <w:t>MD-REQ-339666/A-</w:t>
      </w:r>
      <w:proofErr w:type="spellStart"/>
      <w:r w:rsidRPr="00B9479B">
        <w:t>PrplSnd_D_Rq</w:t>
      </w:r>
      <w:bookmarkEnd w:id="45"/>
      <w:proofErr w:type="spellEnd"/>
    </w:p>
    <w:p w14:paraId="51D1A779" w14:textId="77777777" w:rsidR="00332093" w:rsidRPr="009E19EA" w:rsidRDefault="00332093">
      <w:pPr>
        <w:rPr>
          <w:rFonts w:cs="Arial"/>
        </w:rPr>
      </w:pPr>
      <w:r w:rsidRPr="009E19EA">
        <w:rPr>
          <w:rFonts w:cs="Arial"/>
        </w:rPr>
        <w:t>Message Type: Request</w:t>
      </w:r>
    </w:p>
    <w:p w14:paraId="7312A4C5" w14:textId="77777777" w:rsidR="00332093" w:rsidRPr="009E19EA" w:rsidRDefault="00332093">
      <w:pPr>
        <w:rPr>
          <w:rFonts w:cs="Arial"/>
        </w:rPr>
      </w:pPr>
    </w:p>
    <w:p w14:paraId="2D481546" w14:textId="77777777" w:rsidR="00332093" w:rsidRPr="009E19EA" w:rsidRDefault="00332093">
      <w:pPr>
        <w:widowControl w:val="0"/>
        <w:adjustRightInd w:val="0"/>
        <w:rPr>
          <w:rFonts w:cs="Arial"/>
        </w:rPr>
      </w:pPr>
      <w:r w:rsidRPr="009E19EA">
        <w:rPr>
          <w:rFonts w:cs="Arial"/>
        </w:rPr>
        <w:t xml:space="preserve">Note: Request signal from the </w:t>
      </w:r>
      <w:r>
        <w:rPr>
          <w:rFonts w:cs="Arial"/>
        </w:rPr>
        <w:t>Propulsion Sound Client</w:t>
      </w:r>
      <w:r w:rsidRPr="009E19EA">
        <w:rPr>
          <w:rFonts w:cs="Arial"/>
        </w:rPr>
        <w:t xml:space="preserve"> to the </w:t>
      </w:r>
      <w:r>
        <w:rPr>
          <w:rFonts w:cs="Arial"/>
        </w:rPr>
        <w:t>Propulsion Sound</w:t>
      </w:r>
      <w:r w:rsidRPr="009E19EA">
        <w:rPr>
          <w:rFonts w:cs="Arial"/>
        </w:rPr>
        <w:t xml:space="preserve"> Server </w:t>
      </w:r>
      <w:r>
        <w:rPr>
          <w:rFonts w:cs="Arial"/>
        </w:rPr>
        <w:t>to enable or disable the feature</w:t>
      </w:r>
    </w:p>
    <w:p w14:paraId="4164F413" w14:textId="77777777" w:rsidR="00332093" w:rsidRPr="009E19EA" w:rsidRDefault="00332093">
      <w:pPr>
        <w:rPr>
          <w:rFonts w:cs="Arial"/>
        </w:rPr>
      </w:pPr>
    </w:p>
    <w:p w14:paraId="58F447FB" w14:textId="77777777" w:rsidR="00332093" w:rsidRPr="009E19EA"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332093" w:rsidRPr="009E19EA" w14:paraId="23B64E56"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2E7A422D" w14:textId="77777777" w:rsidR="00332093" w:rsidRPr="009E19EA" w:rsidRDefault="00332093">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23497198" w14:textId="77777777" w:rsidR="00332093" w:rsidRPr="009E19EA" w:rsidRDefault="00332093">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5397A55D" w14:textId="77777777" w:rsidR="00332093" w:rsidRPr="009E19EA" w:rsidRDefault="00332093">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7BAFD61F" w14:textId="77777777" w:rsidR="00332093" w:rsidRPr="009E19EA" w:rsidRDefault="00332093">
            <w:pPr>
              <w:spacing w:line="276" w:lineRule="auto"/>
              <w:rPr>
                <w:rFonts w:cs="Arial"/>
                <w:b/>
              </w:rPr>
            </w:pPr>
            <w:r w:rsidRPr="009E19EA">
              <w:rPr>
                <w:rFonts w:cs="Arial"/>
                <w:b/>
              </w:rPr>
              <w:t>Description</w:t>
            </w:r>
          </w:p>
        </w:tc>
      </w:tr>
      <w:tr w:rsidR="00332093" w:rsidRPr="009E19EA" w14:paraId="0DD10638" w14:textId="77777777" w:rsidTr="00332093">
        <w:trPr>
          <w:jc w:val="center"/>
        </w:trPr>
        <w:tc>
          <w:tcPr>
            <w:tcW w:w="2557" w:type="dxa"/>
            <w:vMerge w:val="restart"/>
            <w:tcBorders>
              <w:top w:val="single" w:sz="4" w:space="0" w:color="auto"/>
              <w:left w:val="single" w:sz="4" w:space="0" w:color="auto"/>
              <w:right w:val="single" w:sz="4" w:space="0" w:color="auto"/>
            </w:tcBorders>
            <w:hideMark/>
          </w:tcPr>
          <w:p w14:paraId="23E80273" w14:textId="77777777" w:rsidR="00332093" w:rsidRDefault="00332093" w:rsidP="00332093">
            <w:pPr>
              <w:spacing w:line="276" w:lineRule="auto"/>
              <w:rPr>
                <w:rFonts w:cs="Arial"/>
              </w:rPr>
            </w:pPr>
          </w:p>
          <w:p w14:paraId="16B2BB04" w14:textId="77777777" w:rsidR="00332093" w:rsidRPr="009E19EA" w:rsidRDefault="00332093" w:rsidP="00332093">
            <w:pPr>
              <w:spacing w:line="276" w:lineRule="auto"/>
              <w:rPr>
                <w:rFonts w:cs="Arial"/>
              </w:rPr>
            </w:pPr>
            <w:proofErr w:type="spellStart"/>
            <w:r>
              <w:rPr>
                <w:rFonts w:cs="Arial"/>
              </w:rPr>
              <w:t>PrplSnd_D_Rq</w:t>
            </w:r>
            <w:proofErr w:type="spellEnd"/>
          </w:p>
        </w:tc>
        <w:tc>
          <w:tcPr>
            <w:tcW w:w="2028" w:type="dxa"/>
            <w:tcBorders>
              <w:top w:val="single" w:sz="4" w:space="0" w:color="auto"/>
              <w:left w:val="single" w:sz="4" w:space="0" w:color="auto"/>
              <w:bottom w:val="single" w:sz="4" w:space="0" w:color="auto"/>
              <w:right w:val="single" w:sz="4" w:space="0" w:color="auto"/>
            </w:tcBorders>
          </w:tcPr>
          <w:p w14:paraId="61BD35A2" w14:textId="77777777" w:rsidR="00332093" w:rsidRPr="009E19EA" w:rsidRDefault="00332093" w:rsidP="00332093">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14:paraId="32BF75FF" w14:textId="77777777" w:rsidR="00332093" w:rsidRPr="009E19EA" w:rsidRDefault="00332093" w:rsidP="00332093">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761E91EC" w14:textId="77777777" w:rsidR="00332093" w:rsidRPr="009E19EA" w:rsidRDefault="00332093" w:rsidP="00332093">
            <w:pPr>
              <w:autoSpaceDE w:val="0"/>
              <w:autoSpaceDN w:val="0"/>
              <w:adjustRightInd w:val="0"/>
              <w:spacing w:line="276" w:lineRule="auto"/>
              <w:rPr>
                <w:rFonts w:cs="Arial"/>
              </w:rPr>
            </w:pPr>
          </w:p>
        </w:tc>
      </w:tr>
      <w:tr w:rsidR="00332093" w:rsidRPr="009E19EA" w14:paraId="39E0DE16" w14:textId="77777777" w:rsidTr="00332093">
        <w:trPr>
          <w:trHeight w:val="314"/>
          <w:jc w:val="center"/>
        </w:trPr>
        <w:tc>
          <w:tcPr>
            <w:tcW w:w="2557" w:type="dxa"/>
            <w:vMerge/>
            <w:tcBorders>
              <w:left w:val="single" w:sz="4" w:space="0" w:color="auto"/>
              <w:right w:val="single" w:sz="4" w:space="0" w:color="auto"/>
            </w:tcBorders>
            <w:vAlign w:val="center"/>
            <w:hideMark/>
          </w:tcPr>
          <w:p w14:paraId="26E85302"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39C54433" w14:textId="77777777" w:rsidR="00332093" w:rsidRPr="009E19EA" w:rsidRDefault="00332093" w:rsidP="00332093">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14:paraId="5FD63583" w14:textId="77777777" w:rsidR="00332093" w:rsidRPr="009E19EA" w:rsidRDefault="00332093" w:rsidP="00332093">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37CFCC64" w14:textId="77777777" w:rsidR="00332093" w:rsidRPr="009E19EA" w:rsidRDefault="00332093" w:rsidP="00332093">
            <w:pPr>
              <w:spacing w:line="276" w:lineRule="auto"/>
              <w:rPr>
                <w:rFonts w:cs="Arial"/>
              </w:rPr>
            </w:pPr>
          </w:p>
        </w:tc>
      </w:tr>
      <w:tr w:rsidR="00332093" w:rsidRPr="009E19EA" w14:paraId="6115080E" w14:textId="77777777" w:rsidTr="00332093">
        <w:trPr>
          <w:trHeight w:val="314"/>
          <w:jc w:val="center"/>
        </w:trPr>
        <w:tc>
          <w:tcPr>
            <w:tcW w:w="2557" w:type="dxa"/>
            <w:vMerge/>
            <w:tcBorders>
              <w:left w:val="single" w:sz="4" w:space="0" w:color="auto"/>
              <w:right w:val="single" w:sz="4" w:space="0" w:color="auto"/>
            </w:tcBorders>
            <w:vAlign w:val="center"/>
          </w:tcPr>
          <w:p w14:paraId="02B4CFF5"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6D9A94EF" w14:textId="77777777" w:rsidR="00332093" w:rsidRPr="009E19EA" w:rsidRDefault="00332093" w:rsidP="00332093">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14:paraId="5E509819" w14:textId="77777777" w:rsidR="00332093" w:rsidRPr="009E19EA" w:rsidRDefault="00332093" w:rsidP="00332093">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14:paraId="54E7F0FD" w14:textId="77777777" w:rsidR="00332093" w:rsidRPr="009E19EA" w:rsidRDefault="00332093" w:rsidP="00332093">
            <w:pPr>
              <w:spacing w:line="276" w:lineRule="auto"/>
              <w:rPr>
                <w:rFonts w:cs="Arial"/>
              </w:rPr>
            </w:pPr>
          </w:p>
        </w:tc>
      </w:tr>
    </w:tbl>
    <w:p w14:paraId="7EE2DB5F" w14:textId="77777777" w:rsidR="00332093" w:rsidRPr="003C137D" w:rsidRDefault="00332093">
      <w:pPr>
        <w:rPr>
          <w:rFonts w:cs="Arial"/>
        </w:rPr>
      </w:pPr>
    </w:p>
    <w:p w14:paraId="6006C6FE" w14:textId="77777777" w:rsidR="00332093" w:rsidRDefault="00332093" w:rsidP="00332093">
      <w:pPr>
        <w:pStyle w:val="Heading3"/>
      </w:pPr>
      <w:bookmarkStart w:id="46" w:name="_Toc65750446"/>
      <w:r w:rsidRPr="00B9479B">
        <w:t>MD-REQ-339747/B-</w:t>
      </w:r>
      <w:proofErr w:type="spellStart"/>
      <w:r w:rsidRPr="00B9479B">
        <w:t>PrplSnd_D_Stat</w:t>
      </w:r>
      <w:bookmarkEnd w:id="46"/>
      <w:proofErr w:type="spellEnd"/>
    </w:p>
    <w:p w14:paraId="7F0CE54C" w14:textId="77777777" w:rsidR="00332093" w:rsidRPr="009E19EA" w:rsidRDefault="00332093">
      <w:pPr>
        <w:rPr>
          <w:rFonts w:cs="Arial"/>
        </w:rPr>
      </w:pPr>
      <w:r w:rsidRPr="009E19EA">
        <w:rPr>
          <w:rFonts w:cs="Arial"/>
        </w:rPr>
        <w:t xml:space="preserve">Message Type: </w:t>
      </w:r>
      <w:r>
        <w:rPr>
          <w:rFonts w:cs="Arial"/>
        </w:rPr>
        <w:t>Status</w:t>
      </w:r>
    </w:p>
    <w:p w14:paraId="2CC58B72" w14:textId="77777777" w:rsidR="00332093" w:rsidRPr="009E19EA" w:rsidRDefault="00332093">
      <w:pPr>
        <w:rPr>
          <w:rFonts w:cs="Arial"/>
        </w:rPr>
      </w:pPr>
    </w:p>
    <w:p w14:paraId="3183718D" w14:textId="77777777" w:rsidR="00332093" w:rsidRPr="009E19EA" w:rsidRDefault="00332093">
      <w:pPr>
        <w:widowControl w:val="0"/>
        <w:adjustRightInd w:val="0"/>
        <w:rPr>
          <w:rFonts w:cs="Arial"/>
        </w:rPr>
      </w:pPr>
      <w:r w:rsidRPr="009E19EA">
        <w:rPr>
          <w:rFonts w:cs="Arial"/>
        </w:rPr>
        <w:t xml:space="preserve">Note: </w:t>
      </w:r>
      <w:r>
        <w:rPr>
          <w:rFonts w:cs="Arial"/>
        </w:rPr>
        <w:t>Status</w:t>
      </w:r>
      <w:r w:rsidRPr="009E19EA">
        <w:rPr>
          <w:rFonts w:cs="Arial"/>
        </w:rPr>
        <w:t xml:space="preserve"> signal from the </w:t>
      </w:r>
      <w:r>
        <w:rPr>
          <w:rFonts w:cs="Arial"/>
        </w:rPr>
        <w:t>Propulsion Sound Server with the status of Propulsion Sound feature</w:t>
      </w:r>
    </w:p>
    <w:p w14:paraId="1AA7FF99" w14:textId="77777777" w:rsidR="00332093" w:rsidRPr="009E19EA" w:rsidRDefault="00332093">
      <w:pPr>
        <w:rPr>
          <w:rFonts w:cs="Arial"/>
        </w:rPr>
      </w:pPr>
    </w:p>
    <w:p w14:paraId="3A054E19" w14:textId="77777777" w:rsidR="00332093" w:rsidRPr="009E19EA"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332093" w:rsidRPr="009E19EA" w14:paraId="57366A3E"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7891F3CA" w14:textId="77777777" w:rsidR="00332093" w:rsidRPr="009E19EA" w:rsidRDefault="00332093">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12427D01" w14:textId="77777777" w:rsidR="00332093" w:rsidRPr="009E19EA" w:rsidRDefault="00332093">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1BC24324" w14:textId="77777777" w:rsidR="00332093" w:rsidRPr="009E19EA" w:rsidRDefault="00332093">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06968344" w14:textId="77777777" w:rsidR="00332093" w:rsidRPr="009E19EA" w:rsidRDefault="00332093">
            <w:pPr>
              <w:spacing w:line="276" w:lineRule="auto"/>
              <w:rPr>
                <w:rFonts w:cs="Arial"/>
                <w:b/>
              </w:rPr>
            </w:pPr>
            <w:r w:rsidRPr="009E19EA">
              <w:rPr>
                <w:rFonts w:cs="Arial"/>
                <w:b/>
              </w:rPr>
              <w:t>Description</w:t>
            </w:r>
          </w:p>
        </w:tc>
      </w:tr>
      <w:tr w:rsidR="00332093" w:rsidRPr="009E19EA" w14:paraId="092D71F8" w14:textId="77777777" w:rsidTr="00332093">
        <w:trPr>
          <w:jc w:val="center"/>
        </w:trPr>
        <w:tc>
          <w:tcPr>
            <w:tcW w:w="2557" w:type="dxa"/>
            <w:vMerge w:val="restart"/>
            <w:tcBorders>
              <w:top w:val="single" w:sz="4" w:space="0" w:color="auto"/>
              <w:left w:val="single" w:sz="4" w:space="0" w:color="auto"/>
              <w:right w:val="single" w:sz="4" w:space="0" w:color="auto"/>
            </w:tcBorders>
            <w:hideMark/>
          </w:tcPr>
          <w:p w14:paraId="5D96C29C" w14:textId="77777777" w:rsidR="00332093" w:rsidRDefault="00332093" w:rsidP="00332093">
            <w:pPr>
              <w:spacing w:line="276" w:lineRule="auto"/>
              <w:rPr>
                <w:rFonts w:cs="Arial"/>
              </w:rPr>
            </w:pPr>
          </w:p>
          <w:p w14:paraId="7BB4BEB3" w14:textId="77777777" w:rsidR="00332093" w:rsidRDefault="00332093" w:rsidP="00332093">
            <w:pPr>
              <w:spacing w:line="276" w:lineRule="auto"/>
              <w:rPr>
                <w:rFonts w:cs="Arial"/>
              </w:rPr>
            </w:pPr>
          </w:p>
          <w:p w14:paraId="6004C5AC" w14:textId="77777777" w:rsidR="00332093" w:rsidRPr="009E19EA" w:rsidRDefault="00332093" w:rsidP="00332093">
            <w:pPr>
              <w:spacing w:line="276" w:lineRule="auto"/>
              <w:rPr>
                <w:rFonts w:cs="Arial"/>
              </w:rPr>
            </w:pPr>
            <w:proofErr w:type="spellStart"/>
            <w:r>
              <w:rPr>
                <w:rFonts w:cs="Arial"/>
              </w:rPr>
              <w:t>PrplSnd_D_Stat</w:t>
            </w:r>
            <w:proofErr w:type="spellEnd"/>
          </w:p>
        </w:tc>
        <w:tc>
          <w:tcPr>
            <w:tcW w:w="2028" w:type="dxa"/>
            <w:tcBorders>
              <w:top w:val="single" w:sz="4" w:space="0" w:color="auto"/>
              <w:left w:val="single" w:sz="4" w:space="0" w:color="auto"/>
              <w:bottom w:val="single" w:sz="4" w:space="0" w:color="auto"/>
              <w:right w:val="single" w:sz="4" w:space="0" w:color="auto"/>
            </w:tcBorders>
          </w:tcPr>
          <w:p w14:paraId="32204003" w14:textId="77777777" w:rsidR="00332093" w:rsidRPr="009E19EA" w:rsidRDefault="00332093" w:rsidP="00332093">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14:paraId="1A44757B" w14:textId="77777777" w:rsidR="00332093" w:rsidRPr="009E19EA" w:rsidRDefault="00332093" w:rsidP="00332093">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4F5BA09C" w14:textId="77777777" w:rsidR="00332093" w:rsidRPr="009E19EA" w:rsidRDefault="00332093" w:rsidP="00332093">
            <w:pPr>
              <w:autoSpaceDE w:val="0"/>
              <w:autoSpaceDN w:val="0"/>
              <w:adjustRightInd w:val="0"/>
              <w:spacing w:line="276" w:lineRule="auto"/>
              <w:rPr>
                <w:rFonts w:cs="Arial"/>
              </w:rPr>
            </w:pPr>
          </w:p>
        </w:tc>
      </w:tr>
      <w:tr w:rsidR="00332093" w:rsidRPr="009E19EA" w14:paraId="77E5A1DE" w14:textId="77777777" w:rsidTr="00332093">
        <w:trPr>
          <w:trHeight w:val="314"/>
          <w:jc w:val="center"/>
        </w:trPr>
        <w:tc>
          <w:tcPr>
            <w:tcW w:w="2557" w:type="dxa"/>
            <w:vMerge/>
            <w:tcBorders>
              <w:left w:val="single" w:sz="4" w:space="0" w:color="auto"/>
              <w:right w:val="single" w:sz="4" w:space="0" w:color="auto"/>
            </w:tcBorders>
            <w:vAlign w:val="center"/>
            <w:hideMark/>
          </w:tcPr>
          <w:p w14:paraId="2F79DCC9"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7117CC81" w14:textId="77777777" w:rsidR="00332093" w:rsidRPr="009E19EA" w:rsidRDefault="00332093" w:rsidP="00332093">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14:paraId="390D67A0" w14:textId="77777777" w:rsidR="00332093" w:rsidRPr="009E19EA" w:rsidRDefault="00332093" w:rsidP="00332093">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524D3B38" w14:textId="77777777" w:rsidR="00332093" w:rsidRPr="009E19EA" w:rsidRDefault="00332093" w:rsidP="00332093">
            <w:pPr>
              <w:spacing w:line="276" w:lineRule="auto"/>
              <w:rPr>
                <w:rFonts w:cs="Arial"/>
              </w:rPr>
            </w:pPr>
          </w:p>
        </w:tc>
      </w:tr>
      <w:tr w:rsidR="00332093" w:rsidRPr="009E19EA" w14:paraId="7C18A6D8" w14:textId="77777777" w:rsidTr="00332093">
        <w:trPr>
          <w:trHeight w:val="314"/>
          <w:jc w:val="center"/>
        </w:trPr>
        <w:tc>
          <w:tcPr>
            <w:tcW w:w="2557" w:type="dxa"/>
            <w:vMerge/>
            <w:tcBorders>
              <w:left w:val="single" w:sz="4" w:space="0" w:color="auto"/>
              <w:right w:val="single" w:sz="4" w:space="0" w:color="auto"/>
            </w:tcBorders>
            <w:vAlign w:val="center"/>
          </w:tcPr>
          <w:p w14:paraId="3F7FA946"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1F8DC45D" w14:textId="77777777" w:rsidR="00332093" w:rsidRPr="009E19EA" w:rsidRDefault="00332093" w:rsidP="00332093">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14:paraId="1CB2E6C6" w14:textId="77777777" w:rsidR="00332093" w:rsidRPr="009E19EA" w:rsidRDefault="00332093" w:rsidP="00332093">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14:paraId="164BFC3E" w14:textId="77777777" w:rsidR="00332093" w:rsidRPr="009E19EA" w:rsidRDefault="00332093" w:rsidP="00332093">
            <w:pPr>
              <w:spacing w:line="276" w:lineRule="auto"/>
              <w:rPr>
                <w:rFonts w:cs="Arial"/>
              </w:rPr>
            </w:pPr>
          </w:p>
        </w:tc>
      </w:tr>
      <w:tr w:rsidR="00332093" w:rsidRPr="009E19EA" w14:paraId="7682A62F" w14:textId="77777777" w:rsidTr="00332093">
        <w:trPr>
          <w:trHeight w:val="314"/>
          <w:jc w:val="center"/>
        </w:trPr>
        <w:tc>
          <w:tcPr>
            <w:tcW w:w="2557" w:type="dxa"/>
            <w:vMerge/>
            <w:tcBorders>
              <w:left w:val="single" w:sz="4" w:space="0" w:color="auto"/>
              <w:right w:val="single" w:sz="4" w:space="0" w:color="auto"/>
            </w:tcBorders>
            <w:vAlign w:val="center"/>
          </w:tcPr>
          <w:p w14:paraId="58C5A1E1"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30E026DB" w14:textId="77777777" w:rsidR="00332093" w:rsidRDefault="00332093" w:rsidP="00332093">
            <w:pPr>
              <w:rPr>
                <w:rFonts w:cs="Arial"/>
              </w:rPr>
            </w:pPr>
            <w:ins w:id="47" w:author="Myslinski, Jason (J.S.)" w:date="2020-01-08T08:11:00Z">
              <w:r>
                <w:rPr>
                  <w:rFonts w:cs="Arial"/>
                </w:rPr>
                <w:t>Faulty</w:t>
              </w:r>
            </w:ins>
          </w:p>
        </w:tc>
        <w:tc>
          <w:tcPr>
            <w:tcW w:w="1080" w:type="dxa"/>
            <w:tcBorders>
              <w:top w:val="single" w:sz="4" w:space="0" w:color="auto"/>
              <w:left w:val="single" w:sz="4" w:space="0" w:color="auto"/>
              <w:bottom w:val="single" w:sz="4" w:space="0" w:color="auto"/>
              <w:right w:val="single" w:sz="4" w:space="0" w:color="auto"/>
            </w:tcBorders>
          </w:tcPr>
          <w:p w14:paraId="223F6B8A" w14:textId="77777777" w:rsidR="00332093" w:rsidRDefault="00332093" w:rsidP="00332093">
            <w:pPr>
              <w:rPr>
                <w:rFonts w:cs="Arial"/>
              </w:rPr>
            </w:pPr>
            <w:ins w:id="48" w:author="Myslinski, Jason (J.S.)" w:date="2020-01-08T08:11:00Z">
              <w:r>
                <w:rPr>
                  <w:rFonts w:cs="Arial"/>
                </w:rPr>
                <w:t>0x3</w:t>
              </w:r>
            </w:ins>
          </w:p>
        </w:tc>
        <w:tc>
          <w:tcPr>
            <w:tcW w:w="3949" w:type="dxa"/>
            <w:tcBorders>
              <w:top w:val="single" w:sz="4" w:space="0" w:color="auto"/>
              <w:left w:val="single" w:sz="4" w:space="0" w:color="auto"/>
              <w:bottom w:val="single" w:sz="4" w:space="0" w:color="auto"/>
              <w:right w:val="single" w:sz="4" w:space="0" w:color="auto"/>
            </w:tcBorders>
          </w:tcPr>
          <w:p w14:paraId="760D47A6" w14:textId="77777777" w:rsidR="00332093" w:rsidRPr="009E19EA" w:rsidRDefault="00332093" w:rsidP="00332093">
            <w:pPr>
              <w:spacing w:line="276" w:lineRule="auto"/>
              <w:rPr>
                <w:rFonts w:cs="Arial"/>
              </w:rPr>
            </w:pPr>
          </w:p>
        </w:tc>
      </w:tr>
    </w:tbl>
    <w:p w14:paraId="0D2E5515" w14:textId="77777777" w:rsidR="00332093" w:rsidRPr="003C137D" w:rsidRDefault="00332093">
      <w:pPr>
        <w:rPr>
          <w:rFonts w:cs="Arial"/>
        </w:rPr>
      </w:pPr>
    </w:p>
    <w:p w14:paraId="4582D1C8" w14:textId="77777777" w:rsidR="00332093" w:rsidRDefault="00332093" w:rsidP="00332093">
      <w:pPr>
        <w:pStyle w:val="Heading3"/>
      </w:pPr>
      <w:bookmarkStart w:id="49" w:name="_Toc65750447"/>
      <w:r w:rsidRPr="00B9479B">
        <w:t>MD-REQ-339730/A-</w:t>
      </w:r>
      <w:proofErr w:type="spellStart"/>
      <w:r w:rsidRPr="00B9479B">
        <w:t>LghtAmbDrvMde_D_Rq</w:t>
      </w:r>
      <w:bookmarkEnd w:id="49"/>
      <w:proofErr w:type="spellEnd"/>
    </w:p>
    <w:p w14:paraId="46B6C69D" w14:textId="77777777" w:rsidR="00332093" w:rsidRPr="009E19EA" w:rsidRDefault="00332093">
      <w:pPr>
        <w:rPr>
          <w:rFonts w:cs="Arial"/>
        </w:rPr>
      </w:pPr>
      <w:r w:rsidRPr="009E19EA">
        <w:rPr>
          <w:rFonts w:cs="Arial"/>
        </w:rPr>
        <w:t>Message Type: Request</w:t>
      </w:r>
    </w:p>
    <w:p w14:paraId="6CEE5085" w14:textId="77777777" w:rsidR="00332093" w:rsidRPr="009E19EA" w:rsidRDefault="00332093">
      <w:pPr>
        <w:rPr>
          <w:rFonts w:cs="Arial"/>
        </w:rPr>
      </w:pPr>
    </w:p>
    <w:p w14:paraId="0D93F634" w14:textId="77777777" w:rsidR="00332093" w:rsidRPr="009E19EA" w:rsidRDefault="00332093">
      <w:pPr>
        <w:widowControl w:val="0"/>
        <w:adjustRightInd w:val="0"/>
        <w:rPr>
          <w:rFonts w:cs="Arial"/>
        </w:rPr>
      </w:pPr>
      <w:r w:rsidRPr="009E19EA">
        <w:rPr>
          <w:rFonts w:cs="Arial"/>
        </w:rPr>
        <w:t xml:space="preserve">Note: Request signal from </w:t>
      </w:r>
      <w:r w:rsidRPr="0089183F">
        <w:rPr>
          <w:rFonts w:cs="Arial"/>
        </w:rPr>
        <w:t>the Ambient Lighting Drive Mode Client to the Ambient Lighting Drive Mode Server to select if Ambient Lighting is tied to</w:t>
      </w:r>
      <w:r>
        <w:rPr>
          <w:rFonts w:cs="Arial"/>
        </w:rPr>
        <w:t xml:space="preserve"> Drive Mode or not.</w:t>
      </w:r>
    </w:p>
    <w:p w14:paraId="0058F459" w14:textId="77777777" w:rsidR="00332093" w:rsidRPr="009E19EA" w:rsidRDefault="00332093">
      <w:pPr>
        <w:rPr>
          <w:rFonts w:cs="Arial"/>
        </w:rPr>
      </w:pPr>
    </w:p>
    <w:p w14:paraId="6FA2AA6F" w14:textId="77777777" w:rsidR="00332093" w:rsidRPr="009E19EA"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332093" w:rsidRPr="009E19EA" w14:paraId="22DB9610"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4E7155B1" w14:textId="77777777" w:rsidR="00332093" w:rsidRPr="009E19EA" w:rsidRDefault="00332093">
            <w:pPr>
              <w:spacing w:line="276" w:lineRule="auto"/>
              <w:rPr>
                <w:rFonts w:cs="Arial"/>
                <w:b/>
              </w:rPr>
            </w:pPr>
            <w:r w:rsidRPr="009E19EA">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14:paraId="6CF148C8" w14:textId="77777777" w:rsidR="00332093" w:rsidRPr="009E19EA" w:rsidRDefault="00332093">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7F82068E" w14:textId="77777777" w:rsidR="00332093" w:rsidRPr="009E19EA" w:rsidRDefault="00332093">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14:paraId="3A4276FD" w14:textId="77777777" w:rsidR="00332093" w:rsidRPr="009E19EA" w:rsidRDefault="00332093">
            <w:pPr>
              <w:spacing w:line="276" w:lineRule="auto"/>
              <w:rPr>
                <w:rFonts w:cs="Arial"/>
                <w:b/>
              </w:rPr>
            </w:pPr>
            <w:r w:rsidRPr="009E19EA">
              <w:rPr>
                <w:rFonts w:cs="Arial"/>
                <w:b/>
              </w:rPr>
              <w:t>Description</w:t>
            </w:r>
          </w:p>
        </w:tc>
      </w:tr>
      <w:tr w:rsidR="00332093" w:rsidRPr="009E19EA" w14:paraId="0ECCBBE8" w14:textId="77777777" w:rsidTr="00332093">
        <w:trPr>
          <w:jc w:val="center"/>
        </w:trPr>
        <w:tc>
          <w:tcPr>
            <w:tcW w:w="2557" w:type="dxa"/>
            <w:vMerge w:val="restart"/>
            <w:tcBorders>
              <w:top w:val="single" w:sz="4" w:space="0" w:color="auto"/>
              <w:left w:val="single" w:sz="4" w:space="0" w:color="auto"/>
              <w:right w:val="single" w:sz="4" w:space="0" w:color="auto"/>
            </w:tcBorders>
          </w:tcPr>
          <w:p w14:paraId="5D18A898" w14:textId="77777777" w:rsidR="00332093" w:rsidRDefault="00332093" w:rsidP="00332093">
            <w:pPr>
              <w:spacing w:line="276" w:lineRule="auto"/>
              <w:rPr>
                <w:rFonts w:cs="Arial"/>
              </w:rPr>
            </w:pPr>
          </w:p>
          <w:p w14:paraId="1608C5AF" w14:textId="77777777" w:rsidR="00332093" w:rsidRDefault="00332093" w:rsidP="00332093">
            <w:pPr>
              <w:spacing w:line="276" w:lineRule="auto"/>
              <w:rPr>
                <w:rFonts w:cs="Arial"/>
              </w:rPr>
            </w:pPr>
            <w:proofErr w:type="spellStart"/>
            <w:r>
              <w:rPr>
                <w:rFonts w:cs="Arial"/>
              </w:rPr>
              <w:t>LghtAmbDrvMde_D</w:t>
            </w:r>
            <w:r w:rsidRPr="009E19EA">
              <w:rPr>
                <w:rFonts w:cs="Arial"/>
              </w:rPr>
              <w:t>_Rq</w:t>
            </w:r>
            <w:proofErr w:type="spellEnd"/>
          </w:p>
        </w:tc>
        <w:tc>
          <w:tcPr>
            <w:tcW w:w="2568" w:type="dxa"/>
            <w:tcBorders>
              <w:top w:val="single" w:sz="4" w:space="0" w:color="auto"/>
              <w:left w:val="single" w:sz="4" w:space="0" w:color="auto"/>
              <w:bottom w:val="single" w:sz="4" w:space="0" w:color="auto"/>
              <w:right w:val="single" w:sz="4" w:space="0" w:color="auto"/>
            </w:tcBorders>
          </w:tcPr>
          <w:p w14:paraId="699484B7" w14:textId="77777777" w:rsidR="00332093" w:rsidRPr="009E19EA" w:rsidRDefault="00332093" w:rsidP="00332093">
            <w:pPr>
              <w:rPr>
                <w:rFonts w:cs="Arial"/>
              </w:rPr>
            </w:pPr>
            <w:r>
              <w:rPr>
                <w:rFonts w:cs="Arial"/>
              </w:rPr>
              <w:t>Null</w:t>
            </w:r>
          </w:p>
        </w:tc>
        <w:tc>
          <w:tcPr>
            <w:tcW w:w="990" w:type="dxa"/>
            <w:tcBorders>
              <w:top w:val="single" w:sz="4" w:space="0" w:color="auto"/>
              <w:left w:val="single" w:sz="4" w:space="0" w:color="auto"/>
              <w:bottom w:val="single" w:sz="4" w:space="0" w:color="auto"/>
              <w:right w:val="single" w:sz="4" w:space="0" w:color="auto"/>
            </w:tcBorders>
          </w:tcPr>
          <w:p w14:paraId="01B45EE3" w14:textId="77777777" w:rsidR="00332093" w:rsidRPr="009E19EA" w:rsidRDefault="00332093" w:rsidP="00332093">
            <w:pPr>
              <w:rPr>
                <w:rFonts w:cs="Arial"/>
              </w:rPr>
            </w:pPr>
            <w:r>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14:paraId="7FA8EE59" w14:textId="77777777" w:rsidR="00332093" w:rsidRPr="009E19EA" w:rsidRDefault="00332093" w:rsidP="00332093">
            <w:pPr>
              <w:autoSpaceDE w:val="0"/>
              <w:autoSpaceDN w:val="0"/>
              <w:adjustRightInd w:val="0"/>
              <w:spacing w:line="276" w:lineRule="auto"/>
              <w:rPr>
                <w:rFonts w:cs="Arial"/>
              </w:rPr>
            </w:pPr>
          </w:p>
        </w:tc>
      </w:tr>
      <w:tr w:rsidR="00332093" w:rsidRPr="009E19EA" w14:paraId="6F7C2CE3" w14:textId="77777777" w:rsidTr="00332093">
        <w:trPr>
          <w:jc w:val="center"/>
        </w:trPr>
        <w:tc>
          <w:tcPr>
            <w:tcW w:w="2557" w:type="dxa"/>
            <w:vMerge/>
            <w:tcBorders>
              <w:left w:val="single" w:sz="4" w:space="0" w:color="auto"/>
              <w:right w:val="single" w:sz="4" w:space="0" w:color="auto"/>
            </w:tcBorders>
            <w:hideMark/>
          </w:tcPr>
          <w:p w14:paraId="5F516927" w14:textId="77777777" w:rsidR="00332093" w:rsidRPr="009E19EA" w:rsidRDefault="00332093" w:rsidP="00332093">
            <w:pPr>
              <w:spacing w:line="27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513BEE02" w14:textId="77777777" w:rsidR="00332093" w:rsidRPr="009E19EA" w:rsidRDefault="00332093" w:rsidP="00332093">
            <w:pPr>
              <w:rPr>
                <w:rFonts w:cs="Arial"/>
              </w:rPr>
            </w:pPr>
            <w:r>
              <w:rPr>
                <w:rFonts w:cs="Arial"/>
              </w:rPr>
              <w:t>Manual</w:t>
            </w:r>
          </w:p>
        </w:tc>
        <w:tc>
          <w:tcPr>
            <w:tcW w:w="990" w:type="dxa"/>
            <w:tcBorders>
              <w:top w:val="single" w:sz="4" w:space="0" w:color="auto"/>
              <w:left w:val="single" w:sz="4" w:space="0" w:color="auto"/>
              <w:bottom w:val="single" w:sz="4" w:space="0" w:color="auto"/>
              <w:right w:val="single" w:sz="4" w:space="0" w:color="auto"/>
            </w:tcBorders>
          </w:tcPr>
          <w:p w14:paraId="0326B1B3" w14:textId="77777777" w:rsidR="00332093" w:rsidRPr="009E19EA" w:rsidRDefault="00332093" w:rsidP="00332093">
            <w:pPr>
              <w:rPr>
                <w:rFonts w:cs="Arial"/>
              </w:rPr>
            </w:pPr>
            <w:r>
              <w:rPr>
                <w:rFonts w:cs="Arial"/>
              </w:rPr>
              <w:t>0x1</w:t>
            </w:r>
          </w:p>
        </w:tc>
        <w:tc>
          <w:tcPr>
            <w:tcW w:w="3499" w:type="dxa"/>
            <w:tcBorders>
              <w:top w:val="single" w:sz="4" w:space="0" w:color="auto"/>
              <w:left w:val="single" w:sz="4" w:space="0" w:color="auto"/>
              <w:bottom w:val="single" w:sz="4" w:space="0" w:color="auto"/>
              <w:right w:val="single" w:sz="4" w:space="0" w:color="auto"/>
            </w:tcBorders>
            <w:vAlign w:val="center"/>
          </w:tcPr>
          <w:p w14:paraId="7E7BD3E0" w14:textId="77777777" w:rsidR="00332093" w:rsidRPr="009E19EA" w:rsidRDefault="00332093" w:rsidP="00332093">
            <w:pPr>
              <w:autoSpaceDE w:val="0"/>
              <w:autoSpaceDN w:val="0"/>
              <w:adjustRightInd w:val="0"/>
              <w:spacing w:line="276" w:lineRule="auto"/>
              <w:rPr>
                <w:rFonts w:cs="Arial"/>
              </w:rPr>
            </w:pPr>
          </w:p>
        </w:tc>
      </w:tr>
      <w:tr w:rsidR="00332093" w:rsidRPr="009E19EA" w14:paraId="2D5ED71A" w14:textId="77777777" w:rsidTr="00332093">
        <w:trPr>
          <w:trHeight w:val="314"/>
          <w:jc w:val="center"/>
        </w:trPr>
        <w:tc>
          <w:tcPr>
            <w:tcW w:w="2557" w:type="dxa"/>
            <w:vMerge/>
            <w:tcBorders>
              <w:left w:val="single" w:sz="4" w:space="0" w:color="auto"/>
              <w:right w:val="single" w:sz="4" w:space="0" w:color="auto"/>
            </w:tcBorders>
            <w:vAlign w:val="center"/>
            <w:hideMark/>
          </w:tcPr>
          <w:p w14:paraId="09D3029E" w14:textId="77777777" w:rsidR="00332093" w:rsidRPr="009E19EA"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7F182E80" w14:textId="77777777" w:rsidR="00332093" w:rsidRPr="009E19EA" w:rsidRDefault="00332093" w:rsidP="00332093">
            <w:pPr>
              <w:rPr>
                <w:rFonts w:cs="Arial"/>
              </w:rPr>
            </w:pPr>
            <w:r>
              <w:rPr>
                <w:rFonts w:cs="Arial"/>
              </w:rPr>
              <w:t>Automatic</w:t>
            </w:r>
          </w:p>
        </w:tc>
        <w:tc>
          <w:tcPr>
            <w:tcW w:w="990" w:type="dxa"/>
            <w:tcBorders>
              <w:top w:val="single" w:sz="4" w:space="0" w:color="auto"/>
              <w:left w:val="single" w:sz="4" w:space="0" w:color="auto"/>
              <w:bottom w:val="single" w:sz="4" w:space="0" w:color="auto"/>
              <w:right w:val="single" w:sz="4" w:space="0" w:color="auto"/>
            </w:tcBorders>
          </w:tcPr>
          <w:p w14:paraId="5DBCF329" w14:textId="77777777" w:rsidR="00332093" w:rsidRPr="009E19EA" w:rsidRDefault="00332093" w:rsidP="00332093">
            <w:pPr>
              <w:rPr>
                <w:rFonts w:cs="Arial"/>
              </w:rPr>
            </w:pPr>
            <w:r>
              <w:rPr>
                <w:rFonts w:cs="Arial"/>
              </w:rPr>
              <w:t>0x2</w:t>
            </w:r>
          </w:p>
        </w:tc>
        <w:tc>
          <w:tcPr>
            <w:tcW w:w="3499" w:type="dxa"/>
            <w:tcBorders>
              <w:top w:val="single" w:sz="4" w:space="0" w:color="auto"/>
              <w:left w:val="single" w:sz="4" w:space="0" w:color="auto"/>
              <w:bottom w:val="single" w:sz="4" w:space="0" w:color="auto"/>
              <w:right w:val="single" w:sz="4" w:space="0" w:color="auto"/>
            </w:tcBorders>
          </w:tcPr>
          <w:p w14:paraId="34C9661B" w14:textId="77777777" w:rsidR="00332093" w:rsidRPr="009E19EA" w:rsidRDefault="00332093" w:rsidP="00332093">
            <w:pPr>
              <w:spacing w:line="276" w:lineRule="auto"/>
              <w:rPr>
                <w:rFonts w:cs="Arial"/>
              </w:rPr>
            </w:pPr>
          </w:p>
        </w:tc>
      </w:tr>
    </w:tbl>
    <w:p w14:paraId="2A6ECA40" w14:textId="77777777" w:rsidR="00332093" w:rsidRDefault="00332093">
      <w:pPr>
        <w:rPr>
          <w:rFonts w:cs="Arial"/>
        </w:rPr>
      </w:pPr>
    </w:p>
    <w:p w14:paraId="7751CFDD" w14:textId="77777777" w:rsidR="00332093" w:rsidRDefault="00332093">
      <w:pPr>
        <w:rPr>
          <w:rFonts w:cs="Arial"/>
        </w:rPr>
      </w:pPr>
    </w:p>
    <w:p w14:paraId="18A05097" w14:textId="77777777" w:rsidR="00332093" w:rsidRPr="003C137D" w:rsidRDefault="00332093">
      <w:pPr>
        <w:rPr>
          <w:rFonts w:cs="Arial"/>
        </w:rPr>
      </w:pPr>
    </w:p>
    <w:p w14:paraId="59407BB5" w14:textId="77777777" w:rsidR="00332093" w:rsidRDefault="00332093" w:rsidP="00332093">
      <w:pPr>
        <w:pStyle w:val="Heading3"/>
      </w:pPr>
      <w:bookmarkStart w:id="50" w:name="_Toc65750448"/>
      <w:r w:rsidRPr="00B9479B">
        <w:lastRenderedPageBreak/>
        <w:t>MD-REQ-340538/A-</w:t>
      </w:r>
      <w:proofErr w:type="spellStart"/>
      <w:r w:rsidRPr="00B9479B">
        <w:t>LghtAmbDrvMde_B_Stat</w:t>
      </w:r>
      <w:bookmarkEnd w:id="50"/>
      <w:proofErr w:type="spellEnd"/>
    </w:p>
    <w:p w14:paraId="19D6BA34" w14:textId="77777777" w:rsidR="00332093" w:rsidRPr="009E19EA" w:rsidRDefault="00332093">
      <w:pPr>
        <w:rPr>
          <w:rFonts w:cs="Arial"/>
        </w:rPr>
      </w:pPr>
      <w:r w:rsidRPr="009E19EA">
        <w:rPr>
          <w:rFonts w:cs="Arial"/>
        </w:rPr>
        <w:t xml:space="preserve">Message Type: </w:t>
      </w:r>
      <w:r>
        <w:rPr>
          <w:rFonts w:cs="Arial"/>
        </w:rPr>
        <w:t>Status</w:t>
      </w:r>
    </w:p>
    <w:p w14:paraId="5DB2227F" w14:textId="77777777" w:rsidR="00332093" w:rsidRPr="009E19EA" w:rsidRDefault="00332093">
      <w:pPr>
        <w:rPr>
          <w:rFonts w:cs="Arial"/>
        </w:rPr>
      </w:pPr>
    </w:p>
    <w:p w14:paraId="15E25887" w14:textId="77777777" w:rsidR="00332093" w:rsidRPr="009E19EA" w:rsidRDefault="00332093">
      <w:pPr>
        <w:widowControl w:val="0"/>
        <w:adjustRightInd w:val="0"/>
        <w:rPr>
          <w:rFonts w:cs="Arial"/>
        </w:rPr>
      </w:pPr>
      <w:r w:rsidRPr="009E19EA">
        <w:rPr>
          <w:rFonts w:cs="Arial"/>
        </w:rPr>
        <w:t xml:space="preserve">Note: </w:t>
      </w:r>
      <w:r>
        <w:rPr>
          <w:rFonts w:cs="Arial"/>
        </w:rPr>
        <w:t xml:space="preserve">Status signal from </w:t>
      </w:r>
      <w:r w:rsidRPr="0007518F">
        <w:rPr>
          <w:rFonts w:cs="Arial"/>
        </w:rPr>
        <w:t>the Ambient Lighting Drive Mode Server with</w:t>
      </w:r>
      <w:r>
        <w:rPr>
          <w:rFonts w:cs="Arial"/>
        </w:rPr>
        <w:t xml:space="preserve"> the status of whether Ambient Lighting is tied to Drive Mode or not.</w:t>
      </w:r>
    </w:p>
    <w:p w14:paraId="276AE639" w14:textId="77777777" w:rsidR="00332093" w:rsidRPr="009E19EA" w:rsidRDefault="00332093">
      <w:pPr>
        <w:rPr>
          <w:rFonts w:cs="Arial"/>
        </w:rPr>
      </w:pPr>
    </w:p>
    <w:p w14:paraId="4B0ECE81" w14:textId="77777777" w:rsidR="00332093" w:rsidRPr="009E19EA"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332093" w:rsidRPr="009E19EA" w14:paraId="33559A9E"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121514BD" w14:textId="77777777" w:rsidR="00332093" w:rsidRPr="009E19EA" w:rsidRDefault="00332093">
            <w:pPr>
              <w:spacing w:line="276" w:lineRule="auto"/>
              <w:rPr>
                <w:rFonts w:cs="Arial"/>
                <w:b/>
              </w:rPr>
            </w:pPr>
            <w:r w:rsidRPr="009E19EA">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14:paraId="4DC96363" w14:textId="77777777" w:rsidR="00332093" w:rsidRPr="009E19EA" w:rsidRDefault="00332093">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41F6A6CE" w14:textId="77777777" w:rsidR="00332093" w:rsidRPr="009E19EA" w:rsidRDefault="00332093">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14:paraId="2E69FE82" w14:textId="77777777" w:rsidR="00332093" w:rsidRPr="009E19EA" w:rsidRDefault="00332093">
            <w:pPr>
              <w:spacing w:line="276" w:lineRule="auto"/>
              <w:rPr>
                <w:rFonts w:cs="Arial"/>
                <w:b/>
              </w:rPr>
            </w:pPr>
            <w:r w:rsidRPr="009E19EA">
              <w:rPr>
                <w:rFonts w:cs="Arial"/>
                <w:b/>
              </w:rPr>
              <w:t>Description</w:t>
            </w:r>
          </w:p>
        </w:tc>
      </w:tr>
      <w:tr w:rsidR="00332093" w:rsidRPr="009E19EA" w14:paraId="33EBD832" w14:textId="77777777" w:rsidTr="00332093">
        <w:trPr>
          <w:jc w:val="center"/>
        </w:trPr>
        <w:tc>
          <w:tcPr>
            <w:tcW w:w="2557" w:type="dxa"/>
            <w:vMerge w:val="restart"/>
            <w:tcBorders>
              <w:top w:val="single" w:sz="4" w:space="0" w:color="auto"/>
              <w:left w:val="single" w:sz="4" w:space="0" w:color="auto"/>
              <w:right w:val="single" w:sz="4" w:space="0" w:color="auto"/>
            </w:tcBorders>
          </w:tcPr>
          <w:p w14:paraId="76196D9F" w14:textId="77777777" w:rsidR="00332093" w:rsidRDefault="00332093" w:rsidP="00332093">
            <w:pPr>
              <w:spacing w:line="276" w:lineRule="auto"/>
              <w:rPr>
                <w:rFonts w:cs="Arial"/>
              </w:rPr>
            </w:pPr>
            <w:proofErr w:type="spellStart"/>
            <w:r>
              <w:rPr>
                <w:rFonts w:cs="Arial"/>
              </w:rPr>
              <w:t>LghtAmbDrvMde_B_Stat</w:t>
            </w:r>
            <w:proofErr w:type="spellEnd"/>
          </w:p>
        </w:tc>
        <w:tc>
          <w:tcPr>
            <w:tcW w:w="2568" w:type="dxa"/>
            <w:tcBorders>
              <w:top w:val="single" w:sz="4" w:space="0" w:color="auto"/>
              <w:left w:val="single" w:sz="4" w:space="0" w:color="auto"/>
              <w:bottom w:val="single" w:sz="4" w:space="0" w:color="auto"/>
              <w:right w:val="single" w:sz="4" w:space="0" w:color="auto"/>
            </w:tcBorders>
          </w:tcPr>
          <w:p w14:paraId="488F5EE1" w14:textId="77777777" w:rsidR="00332093" w:rsidRPr="009E19EA" w:rsidRDefault="00332093" w:rsidP="00332093">
            <w:pPr>
              <w:rPr>
                <w:rFonts w:cs="Arial"/>
              </w:rPr>
            </w:pPr>
            <w:r>
              <w:rPr>
                <w:rFonts w:cs="Arial"/>
              </w:rPr>
              <w:t>Manual</w:t>
            </w:r>
          </w:p>
        </w:tc>
        <w:tc>
          <w:tcPr>
            <w:tcW w:w="990" w:type="dxa"/>
            <w:tcBorders>
              <w:top w:val="single" w:sz="4" w:space="0" w:color="auto"/>
              <w:left w:val="single" w:sz="4" w:space="0" w:color="auto"/>
              <w:bottom w:val="single" w:sz="4" w:space="0" w:color="auto"/>
              <w:right w:val="single" w:sz="4" w:space="0" w:color="auto"/>
            </w:tcBorders>
          </w:tcPr>
          <w:p w14:paraId="3F37A9CA" w14:textId="77777777" w:rsidR="00332093" w:rsidRPr="009E19EA" w:rsidRDefault="00332093" w:rsidP="00332093">
            <w:pPr>
              <w:rPr>
                <w:rFonts w:cs="Arial"/>
              </w:rPr>
            </w:pPr>
            <w:r>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14:paraId="5579923C" w14:textId="77777777" w:rsidR="00332093" w:rsidRPr="009E19EA" w:rsidRDefault="00332093" w:rsidP="00332093">
            <w:pPr>
              <w:autoSpaceDE w:val="0"/>
              <w:autoSpaceDN w:val="0"/>
              <w:adjustRightInd w:val="0"/>
              <w:spacing w:line="276" w:lineRule="auto"/>
              <w:rPr>
                <w:rFonts w:cs="Arial"/>
              </w:rPr>
            </w:pPr>
          </w:p>
        </w:tc>
      </w:tr>
      <w:tr w:rsidR="00332093" w:rsidRPr="009E19EA" w14:paraId="342B1417" w14:textId="77777777" w:rsidTr="00332093">
        <w:trPr>
          <w:jc w:val="center"/>
        </w:trPr>
        <w:tc>
          <w:tcPr>
            <w:tcW w:w="2557" w:type="dxa"/>
            <w:vMerge/>
            <w:tcBorders>
              <w:left w:val="single" w:sz="4" w:space="0" w:color="auto"/>
              <w:right w:val="single" w:sz="4" w:space="0" w:color="auto"/>
            </w:tcBorders>
            <w:hideMark/>
          </w:tcPr>
          <w:p w14:paraId="79D1CC2E" w14:textId="77777777" w:rsidR="00332093" w:rsidRPr="009E19EA" w:rsidRDefault="00332093" w:rsidP="00332093">
            <w:pPr>
              <w:spacing w:line="27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0092EEA3" w14:textId="77777777" w:rsidR="00332093" w:rsidRPr="009E19EA" w:rsidRDefault="00332093" w:rsidP="00332093">
            <w:pPr>
              <w:rPr>
                <w:rFonts w:cs="Arial"/>
              </w:rPr>
            </w:pPr>
            <w:r>
              <w:rPr>
                <w:rFonts w:cs="Arial"/>
              </w:rPr>
              <w:t>Automatic</w:t>
            </w:r>
          </w:p>
        </w:tc>
        <w:tc>
          <w:tcPr>
            <w:tcW w:w="990" w:type="dxa"/>
            <w:tcBorders>
              <w:top w:val="single" w:sz="4" w:space="0" w:color="auto"/>
              <w:left w:val="single" w:sz="4" w:space="0" w:color="auto"/>
              <w:bottom w:val="single" w:sz="4" w:space="0" w:color="auto"/>
              <w:right w:val="single" w:sz="4" w:space="0" w:color="auto"/>
            </w:tcBorders>
          </w:tcPr>
          <w:p w14:paraId="1FD98250" w14:textId="77777777" w:rsidR="00332093" w:rsidRPr="009E19EA" w:rsidRDefault="00332093" w:rsidP="00332093">
            <w:pPr>
              <w:rPr>
                <w:rFonts w:cs="Arial"/>
              </w:rPr>
            </w:pPr>
            <w:r>
              <w:rPr>
                <w:rFonts w:cs="Arial"/>
              </w:rPr>
              <w:t>0x1</w:t>
            </w:r>
          </w:p>
        </w:tc>
        <w:tc>
          <w:tcPr>
            <w:tcW w:w="3499" w:type="dxa"/>
            <w:tcBorders>
              <w:top w:val="single" w:sz="4" w:space="0" w:color="auto"/>
              <w:left w:val="single" w:sz="4" w:space="0" w:color="auto"/>
              <w:bottom w:val="single" w:sz="4" w:space="0" w:color="auto"/>
              <w:right w:val="single" w:sz="4" w:space="0" w:color="auto"/>
            </w:tcBorders>
            <w:vAlign w:val="center"/>
          </w:tcPr>
          <w:p w14:paraId="7668F926" w14:textId="77777777" w:rsidR="00332093" w:rsidRPr="009E19EA" w:rsidRDefault="00332093" w:rsidP="00332093">
            <w:pPr>
              <w:autoSpaceDE w:val="0"/>
              <w:autoSpaceDN w:val="0"/>
              <w:adjustRightInd w:val="0"/>
              <w:spacing w:line="276" w:lineRule="auto"/>
              <w:rPr>
                <w:rFonts w:cs="Arial"/>
              </w:rPr>
            </w:pPr>
          </w:p>
        </w:tc>
      </w:tr>
    </w:tbl>
    <w:p w14:paraId="73AE7A2A" w14:textId="77777777" w:rsidR="00332093" w:rsidRDefault="00332093">
      <w:pPr>
        <w:rPr>
          <w:rFonts w:cs="Arial"/>
        </w:rPr>
      </w:pPr>
    </w:p>
    <w:p w14:paraId="079185DD" w14:textId="77777777" w:rsidR="00332093" w:rsidRDefault="00332093">
      <w:pPr>
        <w:rPr>
          <w:rFonts w:cs="Arial"/>
        </w:rPr>
      </w:pPr>
    </w:p>
    <w:p w14:paraId="74C91246" w14:textId="77777777" w:rsidR="00332093" w:rsidRPr="003C137D" w:rsidRDefault="00332093">
      <w:pPr>
        <w:rPr>
          <w:rFonts w:cs="Arial"/>
        </w:rPr>
      </w:pPr>
    </w:p>
    <w:p w14:paraId="60CF00F6" w14:textId="77777777" w:rsidR="00332093" w:rsidRDefault="00332093" w:rsidP="00332093">
      <w:pPr>
        <w:pStyle w:val="Heading3"/>
      </w:pPr>
      <w:bookmarkStart w:id="51" w:name="_Toc65750449"/>
      <w:r w:rsidRPr="00B9479B">
        <w:t>MD-REQ-347056/A-</w:t>
      </w:r>
      <w:proofErr w:type="spellStart"/>
      <w:r w:rsidRPr="00B9479B">
        <w:t>EcoIdl_D_Rq</w:t>
      </w:r>
      <w:bookmarkEnd w:id="51"/>
      <w:proofErr w:type="spellEnd"/>
    </w:p>
    <w:p w14:paraId="0064CF30" w14:textId="77777777" w:rsidR="00332093" w:rsidRPr="009E19EA" w:rsidRDefault="00332093">
      <w:pPr>
        <w:rPr>
          <w:rFonts w:cs="Arial"/>
        </w:rPr>
      </w:pPr>
      <w:r w:rsidRPr="009E19EA">
        <w:rPr>
          <w:rFonts w:cs="Arial"/>
        </w:rPr>
        <w:t>Message Type: Request</w:t>
      </w:r>
    </w:p>
    <w:p w14:paraId="366D148B" w14:textId="77777777" w:rsidR="00332093" w:rsidRPr="009E19EA" w:rsidRDefault="00332093">
      <w:pPr>
        <w:rPr>
          <w:rFonts w:cs="Arial"/>
        </w:rPr>
      </w:pPr>
    </w:p>
    <w:p w14:paraId="11B9E381" w14:textId="77777777" w:rsidR="00332093" w:rsidRPr="009E19EA" w:rsidRDefault="00332093">
      <w:pPr>
        <w:widowControl w:val="0"/>
        <w:adjustRightInd w:val="0"/>
        <w:rPr>
          <w:rFonts w:cs="Arial"/>
        </w:rPr>
      </w:pPr>
      <w:r w:rsidRPr="009E19EA">
        <w:rPr>
          <w:rFonts w:cs="Arial"/>
        </w:rPr>
        <w:t xml:space="preserve">Note: Request signal from the </w:t>
      </w:r>
      <w:r>
        <w:rPr>
          <w:rFonts w:cs="Arial"/>
        </w:rPr>
        <w:t>Eco-Idle Client</w:t>
      </w:r>
      <w:r w:rsidRPr="009E19EA">
        <w:rPr>
          <w:rFonts w:cs="Arial"/>
        </w:rPr>
        <w:t xml:space="preserve"> to the </w:t>
      </w:r>
      <w:r>
        <w:rPr>
          <w:rFonts w:cs="Arial"/>
        </w:rPr>
        <w:t>Eco-Idle</w:t>
      </w:r>
      <w:r w:rsidRPr="009E19EA">
        <w:rPr>
          <w:rFonts w:cs="Arial"/>
        </w:rPr>
        <w:t xml:space="preserve"> Server </w:t>
      </w:r>
      <w:r>
        <w:rPr>
          <w:rFonts w:cs="Arial"/>
        </w:rPr>
        <w:t>to enable or disable the feature</w:t>
      </w:r>
    </w:p>
    <w:p w14:paraId="235986E9" w14:textId="77777777" w:rsidR="00332093" w:rsidRPr="009E19EA" w:rsidRDefault="00332093">
      <w:pPr>
        <w:rPr>
          <w:rFonts w:cs="Arial"/>
        </w:rPr>
      </w:pPr>
    </w:p>
    <w:p w14:paraId="3C995137" w14:textId="77777777" w:rsidR="00332093" w:rsidRPr="009E19EA"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332093" w:rsidRPr="009E19EA" w14:paraId="6269F757"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60CD8A23" w14:textId="77777777" w:rsidR="00332093" w:rsidRPr="009E19EA" w:rsidRDefault="00332093">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483954C7" w14:textId="77777777" w:rsidR="00332093" w:rsidRPr="009E19EA" w:rsidRDefault="00332093">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5A763DFE" w14:textId="77777777" w:rsidR="00332093" w:rsidRPr="009E19EA" w:rsidRDefault="00332093">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0535221A" w14:textId="77777777" w:rsidR="00332093" w:rsidRPr="009E19EA" w:rsidRDefault="00332093">
            <w:pPr>
              <w:spacing w:line="276" w:lineRule="auto"/>
              <w:rPr>
                <w:rFonts w:cs="Arial"/>
                <w:b/>
              </w:rPr>
            </w:pPr>
            <w:r w:rsidRPr="009E19EA">
              <w:rPr>
                <w:rFonts w:cs="Arial"/>
                <w:b/>
              </w:rPr>
              <w:t>Description</w:t>
            </w:r>
          </w:p>
        </w:tc>
      </w:tr>
      <w:tr w:rsidR="00332093" w:rsidRPr="009E19EA" w14:paraId="7FEFCA67" w14:textId="77777777" w:rsidTr="00332093">
        <w:trPr>
          <w:jc w:val="center"/>
        </w:trPr>
        <w:tc>
          <w:tcPr>
            <w:tcW w:w="2557" w:type="dxa"/>
            <w:vMerge w:val="restart"/>
            <w:tcBorders>
              <w:top w:val="single" w:sz="4" w:space="0" w:color="auto"/>
              <w:left w:val="single" w:sz="4" w:space="0" w:color="auto"/>
              <w:right w:val="single" w:sz="4" w:space="0" w:color="auto"/>
            </w:tcBorders>
            <w:hideMark/>
          </w:tcPr>
          <w:p w14:paraId="1642B1C7" w14:textId="77777777" w:rsidR="00332093" w:rsidRDefault="00332093" w:rsidP="00332093">
            <w:pPr>
              <w:spacing w:line="276" w:lineRule="auto"/>
              <w:rPr>
                <w:rFonts w:cs="Arial"/>
              </w:rPr>
            </w:pPr>
          </w:p>
          <w:p w14:paraId="17AAEBB9" w14:textId="77777777" w:rsidR="00332093" w:rsidRPr="009E19EA" w:rsidRDefault="00332093" w:rsidP="00332093">
            <w:pPr>
              <w:spacing w:line="276" w:lineRule="auto"/>
              <w:rPr>
                <w:rFonts w:cs="Arial"/>
              </w:rPr>
            </w:pPr>
            <w:proofErr w:type="spellStart"/>
            <w:r>
              <w:rPr>
                <w:rFonts w:cs="Arial"/>
              </w:rPr>
              <w:t>EcoIdl_D_Rq</w:t>
            </w:r>
            <w:proofErr w:type="spellEnd"/>
          </w:p>
        </w:tc>
        <w:tc>
          <w:tcPr>
            <w:tcW w:w="2028" w:type="dxa"/>
            <w:tcBorders>
              <w:top w:val="single" w:sz="4" w:space="0" w:color="auto"/>
              <w:left w:val="single" w:sz="4" w:space="0" w:color="auto"/>
              <w:bottom w:val="single" w:sz="4" w:space="0" w:color="auto"/>
              <w:right w:val="single" w:sz="4" w:space="0" w:color="auto"/>
            </w:tcBorders>
          </w:tcPr>
          <w:p w14:paraId="1321D62D" w14:textId="77777777" w:rsidR="00332093" w:rsidRPr="009E19EA" w:rsidRDefault="00332093" w:rsidP="00332093">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14:paraId="14223825" w14:textId="77777777" w:rsidR="00332093" w:rsidRPr="009E19EA" w:rsidRDefault="00332093" w:rsidP="00332093">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7FD094F7" w14:textId="77777777" w:rsidR="00332093" w:rsidRPr="009E19EA" w:rsidRDefault="00332093" w:rsidP="00332093">
            <w:pPr>
              <w:autoSpaceDE w:val="0"/>
              <w:autoSpaceDN w:val="0"/>
              <w:adjustRightInd w:val="0"/>
              <w:spacing w:line="276" w:lineRule="auto"/>
              <w:rPr>
                <w:rFonts w:cs="Arial"/>
              </w:rPr>
            </w:pPr>
          </w:p>
        </w:tc>
      </w:tr>
      <w:tr w:rsidR="00332093" w:rsidRPr="009E19EA" w14:paraId="51188162" w14:textId="77777777" w:rsidTr="00332093">
        <w:trPr>
          <w:trHeight w:val="314"/>
          <w:jc w:val="center"/>
        </w:trPr>
        <w:tc>
          <w:tcPr>
            <w:tcW w:w="2557" w:type="dxa"/>
            <w:vMerge/>
            <w:tcBorders>
              <w:left w:val="single" w:sz="4" w:space="0" w:color="auto"/>
              <w:right w:val="single" w:sz="4" w:space="0" w:color="auto"/>
            </w:tcBorders>
            <w:vAlign w:val="center"/>
            <w:hideMark/>
          </w:tcPr>
          <w:p w14:paraId="2D34C93B"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5D18A0FE" w14:textId="77777777" w:rsidR="00332093" w:rsidRPr="009E19EA" w:rsidRDefault="00332093" w:rsidP="00332093">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14:paraId="14E511D5" w14:textId="77777777" w:rsidR="00332093" w:rsidRPr="009E19EA" w:rsidRDefault="00332093" w:rsidP="00332093">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32E9DEE3" w14:textId="77777777" w:rsidR="00332093" w:rsidRPr="009E19EA" w:rsidRDefault="00332093" w:rsidP="00332093">
            <w:pPr>
              <w:spacing w:line="276" w:lineRule="auto"/>
              <w:rPr>
                <w:rFonts w:cs="Arial"/>
              </w:rPr>
            </w:pPr>
          </w:p>
        </w:tc>
      </w:tr>
      <w:tr w:rsidR="00332093" w:rsidRPr="009E19EA" w14:paraId="25A787DE" w14:textId="77777777" w:rsidTr="00332093">
        <w:trPr>
          <w:trHeight w:val="314"/>
          <w:jc w:val="center"/>
        </w:trPr>
        <w:tc>
          <w:tcPr>
            <w:tcW w:w="2557" w:type="dxa"/>
            <w:vMerge/>
            <w:tcBorders>
              <w:left w:val="single" w:sz="4" w:space="0" w:color="auto"/>
              <w:right w:val="single" w:sz="4" w:space="0" w:color="auto"/>
            </w:tcBorders>
            <w:vAlign w:val="center"/>
          </w:tcPr>
          <w:p w14:paraId="34285B0D"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0B39E262" w14:textId="77777777" w:rsidR="00332093" w:rsidRPr="009E19EA" w:rsidRDefault="00332093" w:rsidP="00332093">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14:paraId="46AE8937" w14:textId="77777777" w:rsidR="00332093" w:rsidRPr="009E19EA" w:rsidRDefault="00332093" w:rsidP="00332093">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14:paraId="30D2E4FD" w14:textId="77777777" w:rsidR="00332093" w:rsidRPr="009E19EA" w:rsidRDefault="00332093" w:rsidP="00332093">
            <w:pPr>
              <w:spacing w:line="276" w:lineRule="auto"/>
              <w:rPr>
                <w:rFonts w:cs="Arial"/>
              </w:rPr>
            </w:pPr>
          </w:p>
        </w:tc>
      </w:tr>
    </w:tbl>
    <w:p w14:paraId="27140DD7" w14:textId="77777777" w:rsidR="00332093" w:rsidRPr="003C137D" w:rsidRDefault="00332093">
      <w:pPr>
        <w:rPr>
          <w:rFonts w:cs="Arial"/>
        </w:rPr>
      </w:pPr>
    </w:p>
    <w:p w14:paraId="4763C1CE" w14:textId="77777777" w:rsidR="00332093" w:rsidRDefault="00332093" w:rsidP="00332093">
      <w:pPr>
        <w:pStyle w:val="Heading3"/>
      </w:pPr>
      <w:bookmarkStart w:id="52" w:name="_Toc65750450"/>
      <w:r w:rsidRPr="00B9479B">
        <w:t>MD-REQ-347057/A-</w:t>
      </w:r>
      <w:proofErr w:type="spellStart"/>
      <w:r w:rsidRPr="00B9479B">
        <w:t>EcoIdl_D_Stat</w:t>
      </w:r>
      <w:bookmarkEnd w:id="52"/>
      <w:proofErr w:type="spellEnd"/>
    </w:p>
    <w:p w14:paraId="590EC75D" w14:textId="77777777" w:rsidR="00332093" w:rsidRPr="009E19EA" w:rsidRDefault="00332093">
      <w:pPr>
        <w:rPr>
          <w:rFonts w:cs="Arial"/>
        </w:rPr>
      </w:pPr>
      <w:r w:rsidRPr="009E19EA">
        <w:rPr>
          <w:rFonts w:cs="Arial"/>
        </w:rPr>
        <w:t xml:space="preserve">Message Type: </w:t>
      </w:r>
      <w:r>
        <w:rPr>
          <w:rFonts w:cs="Arial"/>
        </w:rPr>
        <w:t>Status</w:t>
      </w:r>
    </w:p>
    <w:p w14:paraId="27031839" w14:textId="77777777" w:rsidR="00332093" w:rsidRPr="009E19EA" w:rsidRDefault="00332093">
      <w:pPr>
        <w:rPr>
          <w:rFonts w:cs="Arial"/>
        </w:rPr>
      </w:pPr>
    </w:p>
    <w:p w14:paraId="3CC50997" w14:textId="77777777" w:rsidR="00332093" w:rsidRPr="009E19EA" w:rsidRDefault="00332093">
      <w:pPr>
        <w:widowControl w:val="0"/>
        <w:adjustRightInd w:val="0"/>
        <w:rPr>
          <w:rFonts w:cs="Arial"/>
        </w:rPr>
      </w:pPr>
      <w:r w:rsidRPr="009E19EA">
        <w:rPr>
          <w:rFonts w:cs="Arial"/>
        </w:rPr>
        <w:t xml:space="preserve">Note: </w:t>
      </w:r>
      <w:r>
        <w:rPr>
          <w:rFonts w:cs="Arial"/>
        </w:rPr>
        <w:t>Status</w:t>
      </w:r>
      <w:r w:rsidRPr="009E19EA">
        <w:rPr>
          <w:rFonts w:cs="Arial"/>
        </w:rPr>
        <w:t xml:space="preserve"> signal from the </w:t>
      </w:r>
      <w:r>
        <w:rPr>
          <w:rFonts w:cs="Arial"/>
        </w:rPr>
        <w:t>Eco-Idle Server with the status of Eco-Idle feature</w:t>
      </w:r>
    </w:p>
    <w:p w14:paraId="6E0DB940" w14:textId="77777777" w:rsidR="00332093" w:rsidRPr="009E19EA" w:rsidRDefault="00332093">
      <w:pPr>
        <w:rPr>
          <w:rFonts w:cs="Arial"/>
        </w:rPr>
      </w:pPr>
    </w:p>
    <w:p w14:paraId="1F88AC76" w14:textId="77777777" w:rsidR="00332093" w:rsidRPr="009E19EA"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332093" w:rsidRPr="009E19EA" w14:paraId="2D6FB338"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594CE709" w14:textId="77777777" w:rsidR="00332093" w:rsidRPr="009E19EA" w:rsidRDefault="00332093">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764818A3" w14:textId="77777777" w:rsidR="00332093" w:rsidRPr="009E19EA" w:rsidRDefault="00332093">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46E61349" w14:textId="77777777" w:rsidR="00332093" w:rsidRPr="009E19EA" w:rsidRDefault="00332093">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037EAAEB" w14:textId="77777777" w:rsidR="00332093" w:rsidRPr="009E19EA" w:rsidRDefault="00332093">
            <w:pPr>
              <w:spacing w:line="276" w:lineRule="auto"/>
              <w:rPr>
                <w:rFonts w:cs="Arial"/>
                <w:b/>
              </w:rPr>
            </w:pPr>
            <w:r w:rsidRPr="009E19EA">
              <w:rPr>
                <w:rFonts w:cs="Arial"/>
                <w:b/>
              </w:rPr>
              <w:t>Description</w:t>
            </w:r>
          </w:p>
        </w:tc>
      </w:tr>
      <w:tr w:rsidR="00332093" w:rsidRPr="009E19EA" w14:paraId="2424BCAC" w14:textId="77777777" w:rsidTr="00332093">
        <w:trPr>
          <w:jc w:val="center"/>
        </w:trPr>
        <w:tc>
          <w:tcPr>
            <w:tcW w:w="2557" w:type="dxa"/>
            <w:vMerge w:val="restart"/>
            <w:tcBorders>
              <w:top w:val="single" w:sz="4" w:space="0" w:color="auto"/>
              <w:left w:val="single" w:sz="4" w:space="0" w:color="auto"/>
              <w:right w:val="single" w:sz="4" w:space="0" w:color="auto"/>
            </w:tcBorders>
            <w:hideMark/>
          </w:tcPr>
          <w:p w14:paraId="313B2783" w14:textId="77777777" w:rsidR="00332093" w:rsidRDefault="00332093" w:rsidP="00332093">
            <w:pPr>
              <w:spacing w:line="276" w:lineRule="auto"/>
              <w:rPr>
                <w:rFonts w:cs="Arial"/>
              </w:rPr>
            </w:pPr>
          </w:p>
          <w:p w14:paraId="4567A0F6" w14:textId="77777777" w:rsidR="00332093" w:rsidRDefault="00332093" w:rsidP="00332093">
            <w:pPr>
              <w:spacing w:line="276" w:lineRule="auto"/>
              <w:rPr>
                <w:rFonts w:cs="Arial"/>
              </w:rPr>
            </w:pPr>
            <w:proofErr w:type="spellStart"/>
            <w:r>
              <w:rPr>
                <w:rFonts w:cs="Arial"/>
              </w:rPr>
              <w:t>EcoIdl_</w:t>
            </w:r>
            <w:r w:rsidRPr="00395539">
              <w:rPr>
                <w:rFonts w:cs="Arial"/>
              </w:rPr>
              <w:t>D_Stat</w:t>
            </w:r>
            <w:proofErr w:type="spellEnd"/>
          </w:p>
          <w:p w14:paraId="3396C513" w14:textId="77777777" w:rsidR="00332093" w:rsidRPr="009E19EA" w:rsidRDefault="00332093" w:rsidP="00332093">
            <w:pPr>
              <w:spacing w:line="27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3A133D39" w14:textId="77777777" w:rsidR="00332093" w:rsidRPr="009E19EA" w:rsidRDefault="00332093" w:rsidP="00332093">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14:paraId="0F208CF3" w14:textId="77777777" w:rsidR="00332093" w:rsidRPr="009E19EA" w:rsidRDefault="00332093" w:rsidP="00332093">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6ECC0690" w14:textId="77777777" w:rsidR="00332093" w:rsidRPr="009E19EA" w:rsidRDefault="00332093" w:rsidP="00332093">
            <w:pPr>
              <w:autoSpaceDE w:val="0"/>
              <w:autoSpaceDN w:val="0"/>
              <w:adjustRightInd w:val="0"/>
              <w:spacing w:line="276" w:lineRule="auto"/>
              <w:rPr>
                <w:rFonts w:cs="Arial"/>
              </w:rPr>
            </w:pPr>
          </w:p>
        </w:tc>
      </w:tr>
      <w:tr w:rsidR="00332093" w:rsidRPr="009E19EA" w14:paraId="03704DC0" w14:textId="77777777" w:rsidTr="00332093">
        <w:trPr>
          <w:trHeight w:val="314"/>
          <w:jc w:val="center"/>
        </w:trPr>
        <w:tc>
          <w:tcPr>
            <w:tcW w:w="2557" w:type="dxa"/>
            <w:vMerge/>
            <w:tcBorders>
              <w:left w:val="single" w:sz="4" w:space="0" w:color="auto"/>
              <w:right w:val="single" w:sz="4" w:space="0" w:color="auto"/>
            </w:tcBorders>
            <w:vAlign w:val="center"/>
            <w:hideMark/>
          </w:tcPr>
          <w:p w14:paraId="3066DDCA"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755756E9" w14:textId="77777777" w:rsidR="00332093" w:rsidRPr="009E19EA" w:rsidRDefault="00332093" w:rsidP="00332093">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14:paraId="32AE2241" w14:textId="77777777" w:rsidR="00332093" w:rsidRPr="009E19EA" w:rsidRDefault="00332093" w:rsidP="00332093">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5D64E9F5" w14:textId="77777777" w:rsidR="00332093" w:rsidRPr="009E19EA" w:rsidRDefault="00332093" w:rsidP="00332093">
            <w:pPr>
              <w:spacing w:line="276" w:lineRule="auto"/>
              <w:rPr>
                <w:rFonts w:cs="Arial"/>
              </w:rPr>
            </w:pPr>
          </w:p>
        </w:tc>
      </w:tr>
      <w:tr w:rsidR="00332093" w:rsidRPr="009E19EA" w14:paraId="1C05CD21" w14:textId="77777777" w:rsidTr="00332093">
        <w:trPr>
          <w:trHeight w:val="314"/>
          <w:jc w:val="center"/>
        </w:trPr>
        <w:tc>
          <w:tcPr>
            <w:tcW w:w="2557" w:type="dxa"/>
            <w:vMerge/>
            <w:tcBorders>
              <w:left w:val="single" w:sz="4" w:space="0" w:color="auto"/>
              <w:right w:val="single" w:sz="4" w:space="0" w:color="auto"/>
            </w:tcBorders>
            <w:vAlign w:val="center"/>
          </w:tcPr>
          <w:p w14:paraId="066367E4"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2E953E97" w14:textId="77777777" w:rsidR="00332093" w:rsidRPr="009E19EA" w:rsidRDefault="00332093" w:rsidP="00332093">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14:paraId="2E8EF981" w14:textId="77777777" w:rsidR="00332093" w:rsidRPr="009E19EA" w:rsidRDefault="00332093" w:rsidP="00332093">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14:paraId="3E068AC0" w14:textId="77777777" w:rsidR="00332093" w:rsidRPr="009E19EA" w:rsidRDefault="00332093" w:rsidP="00332093">
            <w:pPr>
              <w:spacing w:line="276" w:lineRule="auto"/>
              <w:rPr>
                <w:rFonts w:cs="Arial"/>
              </w:rPr>
            </w:pPr>
          </w:p>
        </w:tc>
      </w:tr>
    </w:tbl>
    <w:p w14:paraId="259B3B9D" w14:textId="77777777" w:rsidR="00332093" w:rsidRPr="003C137D" w:rsidRDefault="00332093">
      <w:pPr>
        <w:rPr>
          <w:rFonts w:cs="Arial"/>
        </w:rPr>
      </w:pPr>
    </w:p>
    <w:p w14:paraId="4F4ABA98" w14:textId="77777777" w:rsidR="00332093" w:rsidRDefault="00332093" w:rsidP="00332093">
      <w:pPr>
        <w:pStyle w:val="Heading3"/>
      </w:pPr>
      <w:bookmarkStart w:id="53" w:name="_Toc65750451"/>
      <w:r w:rsidRPr="00B9479B">
        <w:t>MD-REQ-365621/A-</w:t>
      </w:r>
      <w:proofErr w:type="spellStart"/>
      <w:r w:rsidRPr="00B9479B">
        <w:t>EngExhMdeHrEnbl_D_Rq</w:t>
      </w:r>
      <w:bookmarkEnd w:id="53"/>
      <w:proofErr w:type="spellEnd"/>
    </w:p>
    <w:p w14:paraId="00E53AC8" w14:textId="77777777" w:rsidR="00332093" w:rsidRPr="00FE6319" w:rsidRDefault="00332093" w:rsidP="00332093">
      <w:pPr>
        <w:rPr>
          <w:rFonts w:cs="Arial"/>
        </w:rPr>
      </w:pPr>
      <w:r w:rsidRPr="00FE6319">
        <w:rPr>
          <w:rFonts w:cs="Arial"/>
        </w:rPr>
        <w:t>Message Type: Request</w:t>
      </w:r>
    </w:p>
    <w:p w14:paraId="750CAACC" w14:textId="77777777" w:rsidR="00332093" w:rsidRPr="00FE6319" w:rsidRDefault="00332093" w:rsidP="00332093">
      <w:pPr>
        <w:rPr>
          <w:rFonts w:cs="Arial"/>
        </w:rPr>
      </w:pPr>
    </w:p>
    <w:p w14:paraId="02015165" w14:textId="77777777" w:rsidR="00332093" w:rsidRPr="00FE6319" w:rsidRDefault="00332093" w:rsidP="00332093">
      <w:pPr>
        <w:widowControl w:val="0"/>
        <w:adjustRightInd w:val="0"/>
        <w:rPr>
          <w:rFonts w:cs="Arial"/>
        </w:rPr>
      </w:pPr>
      <w:r w:rsidRPr="00FE6319">
        <w:rPr>
          <w:rFonts w:cs="Arial"/>
        </w:rPr>
        <w:t>Request signal from Quiet Time Client to the Quite Time Server to enable or disable the feature</w:t>
      </w:r>
    </w:p>
    <w:p w14:paraId="079C4352" w14:textId="77777777" w:rsidR="00332093" w:rsidRPr="00FE6319" w:rsidRDefault="00332093" w:rsidP="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1890"/>
        <w:gridCol w:w="990"/>
        <w:gridCol w:w="3499"/>
      </w:tblGrid>
      <w:tr w:rsidR="00332093" w:rsidRPr="00FE6319" w14:paraId="7F451F18" w14:textId="77777777" w:rsidTr="00332093">
        <w:trPr>
          <w:jc w:val="center"/>
        </w:trPr>
        <w:tc>
          <w:tcPr>
            <w:tcW w:w="3235" w:type="dxa"/>
            <w:tcBorders>
              <w:top w:val="single" w:sz="4" w:space="0" w:color="auto"/>
              <w:left w:val="single" w:sz="4" w:space="0" w:color="auto"/>
              <w:bottom w:val="single" w:sz="4" w:space="0" w:color="auto"/>
              <w:right w:val="single" w:sz="4" w:space="0" w:color="auto"/>
            </w:tcBorders>
            <w:hideMark/>
          </w:tcPr>
          <w:p w14:paraId="10CF5A0A" w14:textId="77777777" w:rsidR="00332093" w:rsidRPr="00FE6319" w:rsidRDefault="00332093">
            <w:pPr>
              <w:spacing w:line="276" w:lineRule="auto"/>
              <w:rPr>
                <w:rFonts w:cs="Arial"/>
                <w:b/>
              </w:rPr>
            </w:pPr>
            <w:r w:rsidRPr="00FE6319">
              <w:rPr>
                <w:rFonts w:cs="Arial"/>
                <w:b/>
              </w:rPr>
              <w:t>Logical Signal Name</w:t>
            </w:r>
          </w:p>
        </w:tc>
        <w:tc>
          <w:tcPr>
            <w:tcW w:w="1890" w:type="dxa"/>
            <w:tcBorders>
              <w:top w:val="single" w:sz="4" w:space="0" w:color="auto"/>
              <w:left w:val="single" w:sz="4" w:space="0" w:color="auto"/>
              <w:bottom w:val="single" w:sz="4" w:space="0" w:color="auto"/>
              <w:right w:val="single" w:sz="4" w:space="0" w:color="auto"/>
            </w:tcBorders>
            <w:hideMark/>
          </w:tcPr>
          <w:p w14:paraId="7DBDF368" w14:textId="77777777" w:rsidR="00332093" w:rsidRPr="00FE6319" w:rsidRDefault="00332093">
            <w:pPr>
              <w:spacing w:line="276" w:lineRule="auto"/>
              <w:rPr>
                <w:rFonts w:cs="Arial"/>
                <w:b/>
              </w:rPr>
            </w:pPr>
            <w:r w:rsidRPr="00FE631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7B2FE02A" w14:textId="77777777" w:rsidR="00332093" w:rsidRPr="00FE6319" w:rsidRDefault="00332093">
            <w:pPr>
              <w:spacing w:line="276" w:lineRule="auto"/>
              <w:rPr>
                <w:rFonts w:cs="Arial"/>
                <w:b/>
              </w:rPr>
            </w:pPr>
            <w:r w:rsidRPr="00FE6319">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14:paraId="76B7ABC2" w14:textId="77777777" w:rsidR="00332093" w:rsidRPr="00FE6319" w:rsidRDefault="00332093">
            <w:pPr>
              <w:spacing w:line="276" w:lineRule="auto"/>
              <w:rPr>
                <w:rFonts w:cs="Arial"/>
                <w:b/>
              </w:rPr>
            </w:pPr>
            <w:r w:rsidRPr="00FE6319">
              <w:rPr>
                <w:rFonts w:cs="Arial"/>
                <w:b/>
              </w:rPr>
              <w:t>Description</w:t>
            </w:r>
          </w:p>
        </w:tc>
      </w:tr>
      <w:tr w:rsidR="00332093" w:rsidRPr="00FE6319" w14:paraId="6CD61137" w14:textId="77777777" w:rsidTr="00332093">
        <w:trPr>
          <w:trHeight w:val="314"/>
          <w:jc w:val="center"/>
        </w:trPr>
        <w:tc>
          <w:tcPr>
            <w:tcW w:w="3235" w:type="dxa"/>
            <w:vMerge w:val="restart"/>
            <w:tcBorders>
              <w:top w:val="single" w:sz="4" w:space="0" w:color="auto"/>
              <w:left w:val="single" w:sz="4" w:space="0" w:color="auto"/>
              <w:right w:val="single" w:sz="4" w:space="0" w:color="auto"/>
            </w:tcBorders>
          </w:tcPr>
          <w:p w14:paraId="19C6D208" w14:textId="77777777" w:rsidR="00332093" w:rsidRPr="00FE6319" w:rsidRDefault="00332093">
            <w:pPr>
              <w:spacing w:line="276" w:lineRule="auto"/>
              <w:rPr>
                <w:rFonts w:cs="Arial"/>
              </w:rPr>
            </w:pPr>
          </w:p>
          <w:p w14:paraId="7B744F8D" w14:textId="77777777" w:rsidR="00332093" w:rsidRPr="00FE6319" w:rsidRDefault="00332093">
            <w:pPr>
              <w:spacing w:line="256" w:lineRule="auto"/>
              <w:rPr>
                <w:rFonts w:cs="Arial"/>
              </w:rPr>
            </w:pPr>
          </w:p>
          <w:p w14:paraId="381CBB7A" w14:textId="77777777" w:rsidR="00332093" w:rsidRPr="00FE6319" w:rsidRDefault="00332093">
            <w:pPr>
              <w:spacing w:line="276" w:lineRule="auto"/>
              <w:rPr>
                <w:rFonts w:cs="Arial"/>
              </w:rPr>
            </w:pPr>
            <w:proofErr w:type="spellStart"/>
            <w:r w:rsidRPr="00FE6319">
              <w:rPr>
                <w:rFonts w:cs="Arial"/>
              </w:rPr>
              <w:t>EngExhMdeHrEnbl_D_Rq</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4150F67C" w14:textId="77777777" w:rsidR="00332093" w:rsidRPr="00FE6319" w:rsidRDefault="00332093">
            <w:pPr>
              <w:spacing w:line="254" w:lineRule="auto"/>
              <w:rPr>
                <w:rFonts w:cs="Arial"/>
              </w:rPr>
            </w:pPr>
            <w:r w:rsidRPr="00FE6319">
              <w:rPr>
                <w:rFonts w:cs="Arial"/>
              </w:rPr>
              <w:t>Null</w:t>
            </w:r>
          </w:p>
        </w:tc>
        <w:tc>
          <w:tcPr>
            <w:tcW w:w="990" w:type="dxa"/>
            <w:tcBorders>
              <w:top w:val="single" w:sz="4" w:space="0" w:color="auto"/>
              <w:left w:val="single" w:sz="4" w:space="0" w:color="auto"/>
              <w:bottom w:val="single" w:sz="4" w:space="0" w:color="auto"/>
              <w:right w:val="single" w:sz="4" w:space="0" w:color="auto"/>
            </w:tcBorders>
            <w:hideMark/>
          </w:tcPr>
          <w:p w14:paraId="5A0CD19B" w14:textId="77777777" w:rsidR="00332093" w:rsidRPr="00FE6319" w:rsidRDefault="00332093">
            <w:pPr>
              <w:spacing w:line="254" w:lineRule="auto"/>
              <w:rPr>
                <w:rFonts w:cs="Arial"/>
              </w:rPr>
            </w:pPr>
            <w:r w:rsidRPr="00FE6319">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14:paraId="38D209FD" w14:textId="77777777" w:rsidR="00332093" w:rsidRPr="00FE6319" w:rsidRDefault="00332093">
            <w:pPr>
              <w:autoSpaceDE w:val="0"/>
              <w:autoSpaceDN w:val="0"/>
              <w:adjustRightInd w:val="0"/>
              <w:spacing w:line="276" w:lineRule="auto"/>
              <w:rPr>
                <w:rFonts w:cs="Arial"/>
              </w:rPr>
            </w:pPr>
          </w:p>
        </w:tc>
      </w:tr>
      <w:tr w:rsidR="00332093" w:rsidRPr="00FE6319" w14:paraId="67255146" w14:textId="77777777" w:rsidTr="00332093">
        <w:trPr>
          <w:trHeight w:val="314"/>
          <w:jc w:val="center"/>
        </w:trPr>
        <w:tc>
          <w:tcPr>
            <w:tcW w:w="3235" w:type="dxa"/>
            <w:vMerge/>
            <w:tcBorders>
              <w:left w:val="single" w:sz="4" w:space="0" w:color="auto"/>
              <w:right w:val="single" w:sz="4" w:space="0" w:color="auto"/>
            </w:tcBorders>
            <w:vAlign w:val="center"/>
            <w:hideMark/>
          </w:tcPr>
          <w:p w14:paraId="6B5F50CE" w14:textId="77777777" w:rsidR="00332093" w:rsidRPr="00FE6319" w:rsidRDefault="00332093">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hideMark/>
          </w:tcPr>
          <w:p w14:paraId="42ABE958" w14:textId="77777777" w:rsidR="00332093" w:rsidRPr="00FE6319" w:rsidRDefault="00332093">
            <w:pPr>
              <w:spacing w:line="254" w:lineRule="auto"/>
              <w:rPr>
                <w:rFonts w:cs="Arial"/>
              </w:rPr>
            </w:pPr>
            <w:r w:rsidRPr="00FE6319">
              <w:rPr>
                <w:rFonts w:cs="Arial"/>
              </w:rPr>
              <w:t>Disabled</w:t>
            </w:r>
          </w:p>
        </w:tc>
        <w:tc>
          <w:tcPr>
            <w:tcW w:w="990" w:type="dxa"/>
            <w:tcBorders>
              <w:top w:val="single" w:sz="4" w:space="0" w:color="auto"/>
              <w:left w:val="single" w:sz="4" w:space="0" w:color="auto"/>
              <w:bottom w:val="single" w:sz="4" w:space="0" w:color="auto"/>
              <w:right w:val="single" w:sz="4" w:space="0" w:color="auto"/>
            </w:tcBorders>
            <w:hideMark/>
          </w:tcPr>
          <w:p w14:paraId="5823AE35" w14:textId="77777777" w:rsidR="00332093" w:rsidRPr="00FE6319" w:rsidRDefault="00332093">
            <w:pPr>
              <w:spacing w:line="254" w:lineRule="auto"/>
              <w:rPr>
                <w:rFonts w:cs="Arial"/>
              </w:rPr>
            </w:pPr>
            <w:r w:rsidRPr="00FE6319">
              <w:rPr>
                <w:rFonts w:cs="Arial"/>
              </w:rPr>
              <w:t>0x1</w:t>
            </w:r>
          </w:p>
        </w:tc>
        <w:tc>
          <w:tcPr>
            <w:tcW w:w="3499" w:type="dxa"/>
            <w:tcBorders>
              <w:top w:val="single" w:sz="4" w:space="0" w:color="auto"/>
              <w:left w:val="single" w:sz="4" w:space="0" w:color="auto"/>
              <w:bottom w:val="single" w:sz="4" w:space="0" w:color="auto"/>
              <w:right w:val="single" w:sz="4" w:space="0" w:color="auto"/>
            </w:tcBorders>
          </w:tcPr>
          <w:p w14:paraId="6BDF0DE7" w14:textId="77777777" w:rsidR="00332093" w:rsidRPr="00FE6319" w:rsidRDefault="00332093">
            <w:pPr>
              <w:spacing w:line="276" w:lineRule="auto"/>
              <w:rPr>
                <w:rFonts w:cs="Arial"/>
              </w:rPr>
            </w:pPr>
          </w:p>
        </w:tc>
      </w:tr>
      <w:tr w:rsidR="00332093" w:rsidRPr="00FE6319" w14:paraId="5472D55F" w14:textId="77777777" w:rsidTr="00332093">
        <w:trPr>
          <w:trHeight w:val="314"/>
          <w:jc w:val="center"/>
        </w:trPr>
        <w:tc>
          <w:tcPr>
            <w:tcW w:w="3235" w:type="dxa"/>
            <w:vMerge/>
            <w:tcBorders>
              <w:left w:val="single" w:sz="4" w:space="0" w:color="auto"/>
              <w:right w:val="single" w:sz="4" w:space="0" w:color="auto"/>
            </w:tcBorders>
            <w:vAlign w:val="center"/>
            <w:hideMark/>
          </w:tcPr>
          <w:p w14:paraId="1DABDC19" w14:textId="77777777" w:rsidR="00332093" w:rsidRPr="00FE6319" w:rsidRDefault="00332093">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hideMark/>
          </w:tcPr>
          <w:p w14:paraId="6527739C" w14:textId="77777777" w:rsidR="00332093" w:rsidRPr="00FE6319" w:rsidRDefault="00332093">
            <w:pPr>
              <w:spacing w:line="254" w:lineRule="auto"/>
              <w:rPr>
                <w:rFonts w:cs="Arial"/>
              </w:rPr>
            </w:pPr>
            <w:r w:rsidRPr="00FE6319">
              <w:rPr>
                <w:rFonts w:cs="Arial"/>
              </w:rPr>
              <w:t>Enabled</w:t>
            </w:r>
          </w:p>
        </w:tc>
        <w:tc>
          <w:tcPr>
            <w:tcW w:w="990" w:type="dxa"/>
            <w:tcBorders>
              <w:top w:val="single" w:sz="4" w:space="0" w:color="auto"/>
              <w:left w:val="single" w:sz="4" w:space="0" w:color="auto"/>
              <w:bottom w:val="single" w:sz="4" w:space="0" w:color="auto"/>
              <w:right w:val="single" w:sz="4" w:space="0" w:color="auto"/>
            </w:tcBorders>
            <w:hideMark/>
          </w:tcPr>
          <w:p w14:paraId="358B2148" w14:textId="77777777" w:rsidR="00332093" w:rsidRPr="00FE6319" w:rsidRDefault="00332093">
            <w:pPr>
              <w:spacing w:line="254" w:lineRule="auto"/>
              <w:rPr>
                <w:rFonts w:cs="Arial"/>
              </w:rPr>
            </w:pPr>
            <w:r w:rsidRPr="00FE6319">
              <w:rPr>
                <w:rFonts w:cs="Arial"/>
              </w:rPr>
              <w:t>0x2</w:t>
            </w:r>
          </w:p>
        </w:tc>
        <w:tc>
          <w:tcPr>
            <w:tcW w:w="3499" w:type="dxa"/>
            <w:tcBorders>
              <w:top w:val="single" w:sz="4" w:space="0" w:color="auto"/>
              <w:left w:val="single" w:sz="4" w:space="0" w:color="auto"/>
              <w:bottom w:val="single" w:sz="4" w:space="0" w:color="auto"/>
              <w:right w:val="single" w:sz="4" w:space="0" w:color="auto"/>
            </w:tcBorders>
          </w:tcPr>
          <w:p w14:paraId="3588996E" w14:textId="77777777" w:rsidR="00332093" w:rsidRPr="00FE6319" w:rsidRDefault="00332093">
            <w:pPr>
              <w:spacing w:line="276" w:lineRule="auto"/>
              <w:rPr>
                <w:rFonts w:cs="Arial"/>
              </w:rPr>
            </w:pPr>
          </w:p>
        </w:tc>
      </w:tr>
      <w:tr w:rsidR="00332093" w:rsidRPr="00FE6319" w14:paraId="324AE14A" w14:textId="77777777" w:rsidTr="00332093">
        <w:trPr>
          <w:trHeight w:val="314"/>
          <w:jc w:val="center"/>
        </w:trPr>
        <w:tc>
          <w:tcPr>
            <w:tcW w:w="3235" w:type="dxa"/>
            <w:vMerge/>
            <w:tcBorders>
              <w:left w:val="single" w:sz="4" w:space="0" w:color="auto"/>
              <w:bottom w:val="single" w:sz="4" w:space="0" w:color="auto"/>
              <w:right w:val="single" w:sz="4" w:space="0" w:color="auto"/>
            </w:tcBorders>
            <w:vAlign w:val="center"/>
          </w:tcPr>
          <w:p w14:paraId="54707121" w14:textId="77777777" w:rsidR="00332093" w:rsidRPr="00FE6319" w:rsidRDefault="00332093">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tcPr>
          <w:p w14:paraId="78B0F419" w14:textId="77777777" w:rsidR="00332093" w:rsidRPr="00FE6319" w:rsidRDefault="00332093">
            <w:pPr>
              <w:spacing w:line="254" w:lineRule="auto"/>
              <w:rPr>
                <w:rFonts w:cs="Arial"/>
              </w:rPr>
            </w:pPr>
            <w:r w:rsidRPr="00FE6319">
              <w:rPr>
                <w:rFonts w:cs="Arial"/>
              </w:rPr>
              <w:t>Menu Not Configured</w:t>
            </w:r>
          </w:p>
        </w:tc>
        <w:tc>
          <w:tcPr>
            <w:tcW w:w="990" w:type="dxa"/>
            <w:tcBorders>
              <w:top w:val="single" w:sz="4" w:space="0" w:color="auto"/>
              <w:left w:val="single" w:sz="4" w:space="0" w:color="auto"/>
              <w:bottom w:val="single" w:sz="4" w:space="0" w:color="auto"/>
              <w:right w:val="single" w:sz="4" w:space="0" w:color="auto"/>
            </w:tcBorders>
          </w:tcPr>
          <w:p w14:paraId="37915F9D" w14:textId="77777777" w:rsidR="00332093" w:rsidRPr="00FE6319" w:rsidRDefault="00332093">
            <w:pPr>
              <w:spacing w:line="254" w:lineRule="auto"/>
              <w:rPr>
                <w:rFonts w:cs="Arial"/>
              </w:rPr>
            </w:pPr>
            <w:r w:rsidRPr="00FE6319">
              <w:rPr>
                <w:rFonts w:cs="Arial"/>
              </w:rPr>
              <w:t>0x3</w:t>
            </w:r>
          </w:p>
        </w:tc>
        <w:tc>
          <w:tcPr>
            <w:tcW w:w="3499" w:type="dxa"/>
            <w:tcBorders>
              <w:top w:val="single" w:sz="4" w:space="0" w:color="auto"/>
              <w:left w:val="single" w:sz="4" w:space="0" w:color="auto"/>
              <w:bottom w:val="single" w:sz="4" w:space="0" w:color="auto"/>
              <w:right w:val="single" w:sz="4" w:space="0" w:color="auto"/>
            </w:tcBorders>
          </w:tcPr>
          <w:p w14:paraId="5F0DDFAD" w14:textId="77777777" w:rsidR="00332093" w:rsidRPr="00FE6319" w:rsidRDefault="00332093">
            <w:pPr>
              <w:spacing w:line="276" w:lineRule="auto"/>
              <w:rPr>
                <w:rFonts w:cs="Arial"/>
              </w:rPr>
            </w:pPr>
          </w:p>
        </w:tc>
      </w:tr>
    </w:tbl>
    <w:p w14:paraId="7DB1ADDE" w14:textId="77777777" w:rsidR="00332093" w:rsidRPr="00FE6319" w:rsidRDefault="00332093" w:rsidP="00332093">
      <w:pPr>
        <w:rPr>
          <w:rFonts w:cs="Arial"/>
        </w:rPr>
      </w:pPr>
    </w:p>
    <w:p w14:paraId="2468239F" w14:textId="77777777" w:rsidR="00332093" w:rsidRPr="00FE6319" w:rsidRDefault="00332093" w:rsidP="00332093">
      <w:pPr>
        <w:rPr>
          <w:rFonts w:cs="Arial"/>
        </w:rPr>
      </w:pPr>
    </w:p>
    <w:p w14:paraId="4A2B5BE9" w14:textId="77777777" w:rsidR="00332093" w:rsidRDefault="00332093" w:rsidP="00332093">
      <w:pPr>
        <w:pStyle w:val="Heading3"/>
      </w:pPr>
      <w:bookmarkStart w:id="54" w:name="_Toc65750452"/>
      <w:r w:rsidRPr="00B9479B">
        <w:lastRenderedPageBreak/>
        <w:t>MD-REQ-365620/A-</w:t>
      </w:r>
      <w:proofErr w:type="spellStart"/>
      <w:r w:rsidRPr="00B9479B">
        <w:t>EngExhMdeHrEnbl_D_Stat</w:t>
      </w:r>
      <w:bookmarkEnd w:id="54"/>
      <w:proofErr w:type="spellEnd"/>
    </w:p>
    <w:p w14:paraId="7C71C89E" w14:textId="77777777" w:rsidR="00332093" w:rsidRPr="00A201DC" w:rsidRDefault="00332093" w:rsidP="00332093">
      <w:pPr>
        <w:rPr>
          <w:rFonts w:cs="Arial"/>
        </w:rPr>
      </w:pPr>
      <w:r w:rsidRPr="00A201DC">
        <w:rPr>
          <w:rFonts w:cs="Arial"/>
        </w:rPr>
        <w:t>Message Type: Status</w:t>
      </w:r>
    </w:p>
    <w:p w14:paraId="342A4079" w14:textId="77777777" w:rsidR="00332093" w:rsidRPr="00A201DC" w:rsidRDefault="00332093" w:rsidP="00332093">
      <w:pPr>
        <w:rPr>
          <w:rFonts w:cs="Arial"/>
        </w:rPr>
      </w:pPr>
    </w:p>
    <w:p w14:paraId="53F82B29" w14:textId="77777777" w:rsidR="00332093" w:rsidRPr="00A201DC" w:rsidRDefault="00332093" w:rsidP="00332093">
      <w:pPr>
        <w:widowControl w:val="0"/>
        <w:adjustRightInd w:val="0"/>
        <w:rPr>
          <w:rFonts w:cs="Arial"/>
        </w:rPr>
      </w:pPr>
      <w:r w:rsidRPr="00A201DC">
        <w:rPr>
          <w:rFonts w:cs="Arial"/>
        </w:rPr>
        <w:t>Status signal from the Quiet Time Server with the status of the Quiet Time setting</w:t>
      </w:r>
    </w:p>
    <w:p w14:paraId="729CAF7D" w14:textId="77777777" w:rsidR="00332093" w:rsidRPr="00A201DC" w:rsidRDefault="00332093" w:rsidP="00332093">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1080"/>
        <w:gridCol w:w="4770"/>
      </w:tblGrid>
      <w:tr w:rsidR="00332093" w:rsidRPr="00A201DC" w14:paraId="7A041527" w14:textId="77777777" w:rsidTr="00332093">
        <w:trPr>
          <w:jc w:val="center"/>
        </w:trPr>
        <w:tc>
          <w:tcPr>
            <w:tcW w:w="2965" w:type="dxa"/>
            <w:tcBorders>
              <w:top w:val="single" w:sz="4" w:space="0" w:color="auto"/>
              <w:left w:val="single" w:sz="4" w:space="0" w:color="auto"/>
              <w:bottom w:val="single" w:sz="4" w:space="0" w:color="auto"/>
              <w:right w:val="single" w:sz="4" w:space="0" w:color="auto"/>
            </w:tcBorders>
            <w:hideMark/>
          </w:tcPr>
          <w:p w14:paraId="00054853" w14:textId="77777777" w:rsidR="00332093" w:rsidRPr="00A201DC" w:rsidRDefault="00332093">
            <w:pPr>
              <w:spacing w:line="276" w:lineRule="auto"/>
              <w:rPr>
                <w:rFonts w:cs="Arial"/>
                <w:b/>
              </w:rPr>
            </w:pPr>
            <w:r w:rsidRPr="00A201DC">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65B439A5" w14:textId="77777777" w:rsidR="00332093" w:rsidRPr="00A201DC" w:rsidRDefault="00332093">
            <w:pPr>
              <w:spacing w:line="276" w:lineRule="auto"/>
              <w:rPr>
                <w:rFonts w:cs="Arial"/>
                <w:b/>
              </w:rPr>
            </w:pPr>
            <w:r w:rsidRPr="00A201DC">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4E145033" w14:textId="77777777" w:rsidR="00332093" w:rsidRPr="00A201DC" w:rsidRDefault="00332093">
            <w:pPr>
              <w:spacing w:line="276" w:lineRule="auto"/>
              <w:rPr>
                <w:rFonts w:cs="Arial"/>
                <w:b/>
              </w:rPr>
            </w:pPr>
            <w:r w:rsidRPr="00A201DC">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14:paraId="7C559362" w14:textId="77777777" w:rsidR="00332093" w:rsidRPr="00A201DC" w:rsidRDefault="00332093">
            <w:pPr>
              <w:spacing w:line="276" w:lineRule="auto"/>
              <w:rPr>
                <w:rFonts w:cs="Arial"/>
                <w:b/>
              </w:rPr>
            </w:pPr>
            <w:r w:rsidRPr="00A201DC">
              <w:rPr>
                <w:rFonts w:cs="Arial"/>
                <w:b/>
              </w:rPr>
              <w:t>Description</w:t>
            </w:r>
          </w:p>
        </w:tc>
      </w:tr>
      <w:tr w:rsidR="00332093" w:rsidRPr="00A201DC" w14:paraId="5471C522" w14:textId="77777777" w:rsidTr="00332093">
        <w:trPr>
          <w:jc w:val="center"/>
        </w:trPr>
        <w:tc>
          <w:tcPr>
            <w:tcW w:w="2965" w:type="dxa"/>
            <w:vMerge w:val="restart"/>
            <w:tcBorders>
              <w:top w:val="single" w:sz="4" w:space="0" w:color="auto"/>
              <w:left w:val="single" w:sz="4" w:space="0" w:color="auto"/>
              <w:bottom w:val="single" w:sz="4" w:space="0" w:color="auto"/>
              <w:right w:val="single" w:sz="4" w:space="0" w:color="auto"/>
            </w:tcBorders>
          </w:tcPr>
          <w:p w14:paraId="09AC716E" w14:textId="77777777" w:rsidR="00332093" w:rsidRPr="00A201DC" w:rsidRDefault="00332093">
            <w:pPr>
              <w:spacing w:line="276" w:lineRule="auto"/>
              <w:rPr>
                <w:rFonts w:cs="Arial"/>
              </w:rPr>
            </w:pPr>
          </w:p>
          <w:p w14:paraId="378850F8" w14:textId="77777777" w:rsidR="00332093" w:rsidRPr="00A201DC" w:rsidRDefault="00332093" w:rsidP="00332093">
            <w:pPr>
              <w:rPr>
                <w:rFonts w:cs="Arial"/>
              </w:rPr>
            </w:pPr>
            <w:proofErr w:type="spellStart"/>
            <w:r w:rsidRPr="00A201DC">
              <w:rPr>
                <w:rFonts w:cs="Arial"/>
              </w:rPr>
              <w:t>EngExhMdeHrEnbl_D_Stat</w:t>
            </w:r>
            <w:proofErr w:type="spellEnd"/>
            <w:r w:rsidRPr="00A201DC">
              <w:rPr>
                <w:rFonts w:cs="Arial"/>
              </w:rPr>
              <w:t xml:space="preserve"> </w:t>
            </w:r>
          </w:p>
          <w:p w14:paraId="039702EE" w14:textId="77777777" w:rsidR="00332093" w:rsidRPr="00A201DC" w:rsidRDefault="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535806DA" w14:textId="77777777" w:rsidR="00332093" w:rsidRPr="00A201DC" w:rsidRDefault="00332093">
            <w:pPr>
              <w:spacing w:line="254" w:lineRule="auto"/>
              <w:rPr>
                <w:rFonts w:cs="Arial"/>
              </w:rPr>
            </w:pPr>
            <w:r w:rsidRPr="00A201DC">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14:paraId="730BC158" w14:textId="77777777" w:rsidR="00332093" w:rsidRPr="00A201DC" w:rsidRDefault="00332093">
            <w:pPr>
              <w:spacing w:line="254" w:lineRule="auto"/>
              <w:rPr>
                <w:rFonts w:cs="Arial"/>
              </w:rPr>
            </w:pPr>
            <w:r w:rsidRPr="00A201DC">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hideMark/>
          </w:tcPr>
          <w:p w14:paraId="2505393E" w14:textId="77777777" w:rsidR="00332093" w:rsidRPr="00A201DC" w:rsidRDefault="00332093">
            <w:pPr>
              <w:autoSpaceDE w:val="0"/>
              <w:autoSpaceDN w:val="0"/>
              <w:adjustRightInd w:val="0"/>
              <w:spacing w:line="276" w:lineRule="auto"/>
              <w:rPr>
                <w:rFonts w:cs="Arial"/>
              </w:rPr>
            </w:pPr>
            <w:r w:rsidRPr="00A201DC">
              <w:rPr>
                <w:rFonts w:cs="Arial"/>
              </w:rPr>
              <w:t xml:space="preserve">HMI setting treated as unknown (ex HMI greyed out, setting not shown as selected…) </w:t>
            </w:r>
          </w:p>
        </w:tc>
      </w:tr>
      <w:tr w:rsidR="00332093" w:rsidRPr="00A201DC" w14:paraId="24BDEB71" w14:textId="77777777" w:rsidTr="00332093">
        <w:trPr>
          <w:trHeight w:val="314"/>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14:paraId="2BA47960" w14:textId="77777777" w:rsidR="00332093" w:rsidRPr="00A201DC"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5FD1316A" w14:textId="77777777" w:rsidR="00332093" w:rsidRPr="00A201DC" w:rsidRDefault="00332093">
            <w:pPr>
              <w:spacing w:line="254" w:lineRule="auto"/>
              <w:rPr>
                <w:rFonts w:cs="Arial"/>
              </w:rPr>
            </w:pPr>
            <w:r w:rsidRPr="00A201DC">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14:paraId="77618BAB" w14:textId="77777777" w:rsidR="00332093" w:rsidRPr="00A201DC" w:rsidRDefault="00332093">
            <w:pPr>
              <w:spacing w:line="254" w:lineRule="auto"/>
              <w:rPr>
                <w:rFonts w:cs="Arial"/>
              </w:rPr>
            </w:pPr>
            <w:r w:rsidRPr="00A201DC">
              <w:rPr>
                <w:rFonts w:cs="Arial"/>
              </w:rPr>
              <w:t>0x1</w:t>
            </w:r>
          </w:p>
        </w:tc>
        <w:tc>
          <w:tcPr>
            <w:tcW w:w="4770" w:type="dxa"/>
            <w:tcBorders>
              <w:top w:val="single" w:sz="4" w:space="0" w:color="auto"/>
              <w:left w:val="single" w:sz="4" w:space="0" w:color="auto"/>
              <w:bottom w:val="single" w:sz="4" w:space="0" w:color="auto"/>
              <w:right w:val="single" w:sz="4" w:space="0" w:color="auto"/>
            </w:tcBorders>
          </w:tcPr>
          <w:p w14:paraId="743808FE" w14:textId="77777777" w:rsidR="00332093" w:rsidRPr="00A201DC" w:rsidRDefault="00332093">
            <w:pPr>
              <w:spacing w:line="276" w:lineRule="auto"/>
              <w:rPr>
                <w:rFonts w:cs="Arial"/>
              </w:rPr>
            </w:pPr>
          </w:p>
        </w:tc>
      </w:tr>
      <w:tr w:rsidR="00332093" w:rsidRPr="00A201DC" w14:paraId="11BFF39A" w14:textId="77777777" w:rsidTr="00332093">
        <w:trPr>
          <w:trHeight w:val="314"/>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14:paraId="24FE0892" w14:textId="77777777" w:rsidR="00332093" w:rsidRPr="00A201DC"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409B9D8F" w14:textId="77777777" w:rsidR="00332093" w:rsidRPr="00A201DC" w:rsidRDefault="00332093">
            <w:pPr>
              <w:spacing w:line="254" w:lineRule="auto"/>
              <w:rPr>
                <w:rFonts w:cs="Arial"/>
              </w:rPr>
            </w:pPr>
            <w:r w:rsidRPr="00A201DC">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14:paraId="2CF84C98" w14:textId="77777777" w:rsidR="00332093" w:rsidRPr="00A201DC" w:rsidRDefault="00332093">
            <w:pPr>
              <w:spacing w:line="254" w:lineRule="auto"/>
              <w:rPr>
                <w:rFonts w:cs="Arial"/>
              </w:rPr>
            </w:pPr>
            <w:r w:rsidRPr="00A201DC">
              <w:rPr>
                <w:rFonts w:cs="Arial"/>
              </w:rPr>
              <w:t>0x2</w:t>
            </w:r>
          </w:p>
        </w:tc>
        <w:tc>
          <w:tcPr>
            <w:tcW w:w="4770" w:type="dxa"/>
            <w:tcBorders>
              <w:top w:val="single" w:sz="4" w:space="0" w:color="auto"/>
              <w:left w:val="single" w:sz="4" w:space="0" w:color="auto"/>
              <w:bottom w:val="single" w:sz="4" w:space="0" w:color="auto"/>
              <w:right w:val="single" w:sz="4" w:space="0" w:color="auto"/>
            </w:tcBorders>
          </w:tcPr>
          <w:p w14:paraId="4C9F2E4C" w14:textId="77777777" w:rsidR="00332093" w:rsidRPr="00A201DC" w:rsidRDefault="00332093">
            <w:pPr>
              <w:spacing w:line="276" w:lineRule="auto"/>
              <w:rPr>
                <w:rFonts w:cs="Arial"/>
              </w:rPr>
            </w:pPr>
          </w:p>
        </w:tc>
      </w:tr>
    </w:tbl>
    <w:p w14:paraId="0BF11432" w14:textId="77777777" w:rsidR="00332093" w:rsidRPr="00A201DC" w:rsidRDefault="00332093" w:rsidP="00332093">
      <w:pPr>
        <w:rPr>
          <w:rFonts w:cs="Arial"/>
        </w:rPr>
      </w:pPr>
    </w:p>
    <w:p w14:paraId="3AA06CF3" w14:textId="77777777" w:rsidR="00332093" w:rsidRPr="00A201DC" w:rsidRDefault="00332093" w:rsidP="00332093">
      <w:pPr>
        <w:rPr>
          <w:rFonts w:cs="Arial"/>
        </w:rPr>
      </w:pPr>
    </w:p>
    <w:p w14:paraId="37807541" w14:textId="77777777" w:rsidR="00332093" w:rsidRDefault="00332093" w:rsidP="00332093">
      <w:pPr>
        <w:pStyle w:val="Heading3"/>
      </w:pPr>
      <w:bookmarkStart w:id="55" w:name="_Toc65750453"/>
      <w:r w:rsidRPr="00B9479B">
        <w:t>MD-REQ-365623/A-</w:t>
      </w:r>
      <w:proofErr w:type="spellStart"/>
      <w:r w:rsidRPr="00B9479B">
        <w:t>EngExhMdeHrStrt_D_Rq</w:t>
      </w:r>
      <w:bookmarkEnd w:id="55"/>
      <w:proofErr w:type="spellEnd"/>
    </w:p>
    <w:p w14:paraId="561F0352" w14:textId="77777777" w:rsidR="00332093" w:rsidRPr="002845E0" w:rsidRDefault="00332093" w:rsidP="00332093">
      <w:pPr>
        <w:rPr>
          <w:rFonts w:cs="Arial"/>
        </w:rPr>
      </w:pPr>
      <w:r w:rsidRPr="002845E0">
        <w:rPr>
          <w:rFonts w:cs="Arial"/>
        </w:rPr>
        <w:t>Message Type: Request</w:t>
      </w:r>
    </w:p>
    <w:p w14:paraId="7ECF5047" w14:textId="77777777" w:rsidR="00332093" w:rsidRPr="002845E0" w:rsidRDefault="00332093" w:rsidP="00332093">
      <w:pPr>
        <w:rPr>
          <w:rFonts w:cs="Arial"/>
        </w:rPr>
      </w:pPr>
    </w:p>
    <w:p w14:paraId="7247BEC8" w14:textId="77777777" w:rsidR="00332093" w:rsidRPr="002845E0" w:rsidRDefault="00332093" w:rsidP="00332093">
      <w:pPr>
        <w:widowControl w:val="0"/>
        <w:adjustRightInd w:val="0"/>
        <w:rPr>
          <w:rFonts w:cs="Arial"/>
        </w:rPr>
      </w:pPr>
      <w:r w:rsidRPr="002845E0">
        <w:rPr>
          <w:rFonts w:cs="Arial"/>
        </w:rPr>
        <w:t>Request signal from Quiet Time Client to the Quite Time Server to request the Quiet Time start hour</w:t>
      </w:r>
    </w:p>
    <w:p w14:paraId="456EFCC3" w14:textId="77777777" w:rsidR="00332093" w:rsidRPr="002845E0" w:rsidRDefault="00332093" w:rsidP="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332093" w:rsidRPr="002845E0" w14:paraId="5940FCAA" w14:textId="77777777" w:rsidTr="00332093">
        <w:trPr>
          <w:jc w:val="center"/>
        </w:trPr>
        <w:tc>
          <w:tcPr>
            <w:tcW w:w="3235" w:type="dxa"/>
            <w:tcBorders>
              <w:top w:val="single" w:sz="4" w:space="0" w:color="auto"/>
              <w:left w:val="single" w:sz="4" w:space="0" w:color="auto"/>
              <w:bottom w:val="single" w:sz="4" w:space="0" w:color="auto"/>
              <w:right w:val="single" w:sz="4" w:space="0" w:color="auto"/>
            </w:tcBorders>
            <w:hideMark/>
          </w:tcPr>
          <w:p w14:paraId="4DE3934A" w14:textId="77777777" w:rsidR="00332093" w:rsidRPr="002845E0" w:rsidRDefault="00332093">
            <w:pPr>
              <w:spacing w:line="276" w:lineRule="auto"/>
              <w:rPr>
                <w:rFonts w:cs="Arial"/>
                <w:b/>
              </w:rPr>
            </w:pPr>
            <w:r w:rsidRPr="002845E0">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2E965E8B" w14:textId="77777777" w:rsidR="00332093" w:rsidRPr="002845E0" w:rsidRDefault="00332093">
            <w:pPr>
              <w:spacing w:line="276" w:lineRule="auto"/>
              <w:rPr>
                <w:rFonts w:cs="Arial"/>
                <w:b/>
              </w:rPr>
            </w:pPr>
            <w:r w:rsidRPr="002845E0">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14:paraId="59B5BA1C" w14:textId="77777777" w:rsidR="00332093" w:rsidRPr="002845E0" w:rsidRDefault="00332093">
            <w:pPr>
              <w:spacing w:line="276" w:lineRule="auto"/>
              <w:rPr>
                <w:rFonts w:cs="Arial"/>
                <w:b/>
              </w:rPr>
            </w:pPr>
            <w:r w:rsidRPr="002845E0">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2BB1A62E" w14:textId="77777777" w:rsidR="00332093" w:rsidRPr="002845E0" w:rsidRDefault="00332093">
            <w:pPr>
              <w:spacing w:line="276" w:lineRule="auto"/>
              <w:rPr>
                <w:rFonts w:cs="Arial"/>
                <w:b/>
              </w:rPr>
            </w:pPr>
            <w:r w:rsidRPr="002845E0">
              <w:rPr>
                <w:rFonts w:cs="Arial"/>
                <w:b/>
              </w:rPr>
              <w:t>Description</w:t>
            </w:r>
          </w:p>
        </w:tc>
      </w:tr>
      <w:tr w:rsidR="00332093" w:rsidRPr="002845E0" w14:paraId="17DB5D5D" w14:textId="77777777" w:rsidTr="00332093">
        <w:trPr>
          <w:trHeight w:val="314"/>
          <w:jc w:val="center"/>
        </w:trPr>
        <w:tc>
          <w:tcPr>
            <w:tcW w:w="3235" w:type="dxa"/>
            <w:vMerge w:val="restart"/>
            <w:tcBorders>
              <w:top w:val="single" w:sz="4" w:space="0" w:color="auto"/>
              <w:left w:val="single" w:sz="4" w:space="0" w:color="auto"/>
              <w:right w:val="single" w:sz="4" w:space="0" w:color="auto"/>
            </w:tcBorders>
          </w:tcPr>
          <w:p w14:paraId="2D29EA50" w14:textId="77777777" w:rsidR="00332093" w:rsidRPr="002845E0" w:rsidRDefault="00332093">
            <w:pPr>
              <w:spacing w:line="276" w:lineRule="auto"/>
              <w:rPr>
                <w:rFonts w:cs="Arial"/>
              </w:rPr>
            </w:pPr>
          </w:p>
          <w:p w14:paraId="3C0ECFC3" w14:textId="77777777" w:rsidR="00332093" w:rsidRPr="002845E0" w:rsidRDefault="00332093">
            <w:pPr>
              <w:spacing w:line="254" w:lineRule="auto"/>
              <w:rPr>
                <w:rFonts w:cs="Arial"/>
              </w:rPr>
            </w:pPr>
          </w:p>
          <w:p w14:paraId="1F45375F" w14:textId="77777777" w:rsidR="00332093" w:rsidRPr="002845E0" w:rsidRDefault="00332093">
            <w:pPr>
              <w:spacing w:line="254" w:lineRule="auto"/>
              <w:rPr>
                <w:rFonts w:cs="Arial"/>
              </w:rPr>
            </w:pPr>
          </w:p>
          <w:p w14:paraId="3D69EE96" w14:textId="77777777" w:rsidR="00332093" w:rsidRPr="002845E0" w:rsidRDefault="00332093">
            <w:pPr>
              <w:spacing w:line="254" w:lineRule="auto"/>
              <w:rPr>
                <w:rFonts w:cs="Arial"/>
              </w:rPr>
            </w:pPr>
          </w:p>
          <w:p w14:paraId="23F2B760" w14:textId="77777777" w:rsidR="00332093" w:rsidRPr="002845E0" w:rsidRDefault="00332093">
            <w:pPr>
              <w:spacing w:line="254" w:lineRule="auto"/>
              <w:rPr>
                <w:rFonts w:cs="Arial"/>
              </w:rPr>
            </w:pPr>
          </w:p>
          <w:p w14:paraId="3171B145" w14:textId="77777777" w:rsidR="00332093" w:rsidRPr="002845E0" w:rsidRDefault="00332093" w:rsidP="00332093">
            <w:pPr>
              <w:rPr>
                <w:rFonts w:cs="Arial"/>
              </w:rPr>
            </w:pPr>
            <w:proofErr w:type="spellStart"/>
            <w:r w:rsidRPr="002845E0">
              <w:rPr>
                <w:rFonts w:cs="Arial"/>
              </w:rPr>
              <w:t>EngExhMdeHrStrt_D_Rq</w:t>
            </w:r>
            <w:proofErr w:type="spellEnd"/>
          </w:p>
          <w:p w14:paraId="71AA8446" w14:textId="77777777" w:rsidR="00332093" w:rsidRPr="002845E0" w:rsidRDefault="0033209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35A153F6" w14:textId="77777777" w:rsidR="00332093" w:rsidRPr="002845E0" w:rsidRDefault="00332093">
            <w:pPr>
              <w:spacing w:line="252" w:lineRule="auto"/>
              <w:rPr>
                <w:rFonts w:cs="Arial"/>
              </w:rPr>
            </w:pPr>
            <w:r w:rsidRPr="002845E0">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14:paraId="091ED8D1" w14:textId="77777777" w:rsidR="00332093" w:rsidRPr="002845E0" w:rsidRDefault="00332093">
            <w:pPr>
              <w:spacing w:line="252" w:lineRule="auto"/>
              <w:rPr>
                <w:rFonts w:cs="Arial"/>
              </w:rPr>
            </w:pPr>
            <w:r w:rsidRPr="002845E0">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14:paraId="7F70723C" w14:textId="77777777" w:rsidR="00332093" w:rsidRPr="002845E0" w:rsidRDefault="00332093">
            <w:pPr>
              <w:autoSpaceDE w:val="0"/>
              <w:autoSpaceDN w:val="0"/>
              <w:adjustRightInd w:val="0"/>
              <w:spacing w:line="276" w:lineRule="auto"/>
              <w:rPr>
                <w:rFonts w:cs="Arial"/>
              </w:rPr>
            </w:pPr>
          </w:p>
        </w:tc>
      </w:tr>
      <w:tr w:rsidR="00332093" w:rsidRPr="002845E0" w14:paraId="21C5D788" w14:textId="77777777" w:rsidTr="00332093">
        <w:trPr>
          <w:trHeight w:val="314"/>
          <w:jc w:val="center"/>
        </w:trPr>
        <w:tc>
          <w:tcPr>
            <w:tcW w:w="3235" w:type="dxa"/>
            <w:vMerge/>
            <w:tcBorders>
              <w:left w:val="single" w:sz="4" w:space="0" w:color="auto"/>
              <w:right w:val="single" w:sz="4" w:space="0" w:color="auto"/>
            </w:tcBorders>
            <w:vAlign w:val="center"/>
            <w:hideMark/>
          </w:tcPr>
          <w:p w14:paraId="55996C1C" w14:textId="77777777" w:rsidR="00332093" w:rsidRPr="002845E0"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79D55844" w14:textId="77777777" w:rsidR="00332093" w:rsidRPr="002845E0" w:rsidRDefault="00332093">
            <w:pPr>
              <w:spacing w:line="252" w:lineRule="auto"/>
              <w:rPr>
                <w:rFonts w:cs="Arial"/>
              </w:rPr>
            </w:pPr>
            <w:r w:rsidRPr="002845E0">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14:paraId="08A830B4" w14:textId="77777777" w:rsidR="00332093" w:rsidRPr="002845E0" w:rsidRDefault="00332093">
            <w:pPr>
              <w:spacing w:line="252" w:lineRule="auto"/>
              <w:rPr>
                <w:rFonts w:cs="Arial"/>
              </w:rPr>
            </w:pPr>
            <w:r w:rsidRPr="002845E0">
              <w:rPr>
                <w:rFonts w:cs="Arial"/>
              </w:rPr>
              <w:t>0x1</w:t>
            </w:r>
          </w:p>
        </w:tc>
        <w:tc>
          <w:tcPr>
            <w:tcW w:w="2869" w:type="dxa"/>
            <w:tcBorders>
              <w:top w:val="single" w:sz="4" w:space="0" w:color="auto"/>
              <w:left w:val="single" w:sz="4" w:space="0" w:color="auto"/>
              <w:bottom w:val="single" w:sz="4" w:space="0" w:color="auto"/>
              <w:right w:val="single" w:sz="4" w:space="0" w:color="auto"/>
            </w:tcBorders>
          </w:tcPr>
          <w:p w14:paraId="37611094" w14:textId="77777777" w:rsidR="00332093" w:rsidRPr="002845E0" w:rsidRDefault="00332093">
            <w:pPr>
              <w:spacing w:line="276" w:lineRule="auto"/>
              <w:rPr>
                <w:rFonts w:cs="Arial"/>
              </w:rPr>
            </w:pPr>
          </w:p>
        </w:tc>
      </w:tr>
      <w:tr w:rsidR="00332093" w:rsidRPr="002845E0" w14:paraId="09CE2099" w14:textId="77777777" w:rsidTr="00332093">
        <w:trPr>
          <w:trHeight w:val="314"/>
          <w:jc w:val="center"/>
        </w:trPr>
        <w:tc>
          <w:tcPr>
            <w:tcW w:w="3235" w:type="dxa"/>
            <w:vMerge/>
            <w:tcBorders>
              <w:left w:val="single" w:sz="4" w:space="0" w:color="auto"/>
              <w:right w:val="single" w:sz="4" w:space="0" w:color="auto"/>
            </w:tcBorders>
            <w:vAlign w:val="center"/>
            <w:hideMark/>
          </w:tcPr>
          <w:p w14:paraId="3DEA471C" w14:textId="77777777" w:rsidR="00332093" w:rsidRPr="002845E0"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5FB6DAAE" w14:textId="77777777" w:rsidR="00332093" w:rsidRPr="002845E0" w:rsidRDefault="00332093">
            <w:pPr>
              <w:spacing w:line="252" w:lineRule="auto"/>
              <w:rPr>
                <w:rFonts w:cs="Arial"/>
              </w:rPr>
            </w:pPr>
            <w:r w:rsidRPr="002845E0">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14:paraId="04F0396E" w14:textId="77777777" w:rsidR="00332093" w:rsidRPr="002845E0" w:rsidRDefault="00332093">
            <w:pPr>
              <w:spacing w:line="252" w:lineRule="auto"/>
              <w:rPr>
                <w:rFonts w:cs="Arial"/>
              </w:rPr>
            </w:pPr>
            <w:r w:rsidRPr="002845E0">
              <w:rPr>
                <w:rFonts w:cs="Arial"/>
              </w:rPr>
              <w:t>0x2</w:t>
            </w:r>
          </w:p>
        </w:tc>
        <w:tc>
          <w:tcPr>
            <w:tcW w:w="2869" w:type="dxa"/>
            <w:tcBorders>
              <w:top w:val="single" w:sz="4" w:space="0" w:color="auto"/>
              <w:left w:val="single" w:sz="4" w:space="0" w:color="auto"/>
              <w:bottom w:val="single" w:sz="4" w:space="0" w:color="auto"/>
              <w:right w:val="single" w:sz="4" w:space="0" w:color="auto"/>
            </w:tcBorders>
          </w:tcPr>
          <w:p w14:paraId="0ED7D9E0" w14:textId="77777777" w:rsidR="00332093" w:rsidRPr="002845E0" w:rsidRDefault="00332093">
            <w:pPr>
              <w:spacing w:line="276" w:lineRule="auto"/>
              <w:rPr>
                <w:rFonts w:cs="Arial"/>
              </w:rPr>
            </w:pPr>
          </w:p>
        </w:tc>
      </w:tr>
      <w:tr w:rsidR="00332093" w:rsidRPr="002845E0" w14:paraId="2C459869" w14:textId="77777777" w:rsidTr="00332093">
        <w:trPr>
          <w:trHeight w:val="314"/>
          <w:jc w:val="center"/>
        </w:trPr>
        <w:tc>
          <w:tcPr>
            <w:tcW w:w="3235" w:type="dxa"/>
            <w:vMerge/>
            <w:tcBorders>
              <w:left w:val="single" w:sz="4" w:space="0" w:color="auto"/>
              <w:right w:val="single" w:sz="4" w:space="0" w:color="auto"/>
            </w:tcBorders>
            <w:vAlign w:val="center"/>
            <w:hideMark/>
          </w:tcPr>
          <w:p w14:paraId="43C5463A" w14:textId="77777777" w:rsidR="00332093" w:rsidRPr="002845E0"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02240534" w14:textId="77777777" w:rsidR="00332093" w:rsidRPr="002845E0" w:rsidRDefault="00332093">
            <w:pPr>
              <w:spacing w:line="252" w:lineRule="auto"/>
              <w:rPr>
                <w:rFonts w:cs="Arial"/>
              </w:rPr>
            </w:pPr>
            <w:r w:rsidRPr="002845E0">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14:paraId="3AE83F1C" w14:textId="77777777" w:rsidR="00332093" w:rsidRPr="002845E0" w:rsidRDefault="00332093">
            <w:pPr>
              <w:spacing w:line="252" w:lineRule="auto"/>
              <w:rPr>
                <w:rFonts w:cs="Arial"/>
                <w:color w:val="FF0000"/>
              </w:rPr>
            </w:pPr>
            <w:r w:rsidRPr="002845E0">
              <w:rPr>
                <w:rFonts w:cs="Arial"/>
              </w:rPr>
              <w:t>0x3</w:t>
            </w:r>
          </w:p>
        </w:tc>
        <w:tc>
          <w:tcPr>
            <w:tcW w:w="2869" w:type="dxa"/>
            <w:tcBorders>
              <w:top w:val="single" w:sz="4" w:space="0" w:color="auto"/>
              <w:left w:val="single" w:sz="4" w:space="0" w:color="auto"/>
              <w:bottom w:val="single" w:sz="4" w:space="0" w:color="auto"/>
              <w:right w:val="single" w:sz="4" w:space="0" w:color="auto"/>
            </w:tcBorders>
          </w:tcPr>
          <w:p w14:paraId="7AC9D6E2" w14:textId="77777777" w:rsidR="00332093" w:rsidRPr="002845E0" w:rsidRDefault="00332093">
            <w:pPr>
              <w:spacing w:line="276" w:lineRule="auto"/>
              <w:rPr>
                <w:rFonts w:cs="Arial"/>
              </w:rPr>
            </w:pPr>
          </w:p>
        </w:tc>
      </w:tr>
      <w:tr w:rsidR="00332093" w:rsidRPr="002845E0" w14:paraId="55763173" w14:textId="77777777" w:rsidTr="00332093">
        <w:trPr>
          <w:trHeight w:val="314"/>
          <w:jc w:val="center"/>
        </w:trPr>
        <w:tc>
          <w:tcPr>
            <w:tcW w:w="3235" w:type="dxa"/>
            <w:vMerge/>
            <w:tcBorders>
              <w:left w:val="single" w:sz="4" w:space="0" w:color="auto"/>
              <w:right w:val="single" w:sz="4" w:space="0" w:color="auto"/>
            </w:tcBorders>
            <w:vAlign w:val="center"/>
          </w:tcPr>
          <w:p w14:paraId="04F4B4D0" w14:textId="77777777" w:rsidR="00332093" w:rsidRPr="002845E0"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3AC939AC" w14:textId="77777777" w:rsidR="00332093" w:rsidRPr="002845E0" w:rsidRDefault="00332093">
            <w:pPr>
              <w:spacing w:line="252" w:lineRule="auto"/>
              <w:rPr>
                <w:rFonts w:cs="Arial"/>
              </w:rPr>
            </w:pPr>
            <w:r w:rsidRPr="002845E0">
              <w:rPr>
                <w:rFonts w:cs="Arial"/>
              </w:rPr>
              <w:t>Hour 3 (3 am)</w:t>
            </w:r>
          </w:p>
        </w:tc>
        <w:tc>
          <w:tcPr>
            <w:tcW w:w="1260" w:type="dxa"/>
            <w:tcBorders>
              <w:top w:val="single" w:sz="4" w:space="0" w:color="auto"/>
              <w:left w:val="single" w:sz="4" w:space="0" w:color="auto"/>
              <w:bottom w:val="single" w:sz="4" w:space="0" w:color="auto"/>
              <w:right w:val="single" w:sz="4" w:space="0" w:color="auto"/>
            </w:tcBorders>
          </w:tcPr>
          <w:p w14:paraId="54B65878" w14:textId="77777777" w:rsidR="00332093" w:rsidRPr="002845E0" w:rsidRDefault="00332093">
            <w:pPr>
              <w:spacing w:line="252" w:lineRule="auto"/>
              <w:rPr>
                <w:rFonts w:cs="Arial"/>
              </w:rPr>
            </w:pPr>
            <w:r w:rsidRPr="002845E0">
              <w:rPr>
                <w:rFonts w:cs="Arial"/>
              </w:rPr>
              <w:t>0x4</w:t>
            </w:r>
          </w:p>
        </w:tc>
        <w:tc>
          <w:tcPr>
            <w:tcW w:w="2869" w:type="dxa"/>
            <w:tcBorders>
              <w:top w:val="single" w:sz="4" w:space="0" w:color="auto"/>
              <w:left w:val="single" w:sz="4" w:space="0" w:color="auto"/>
              <w:bottom w:val="single" w:sz="4" w:space="0" w:color="auto"/>
              <w:right w:val="single" w:sz="4" w:space="0" w:color="auto"/>
            </w:tcBorders>
          </w:tcPr>
          <w:p w14:paraId="726CDD64" w14:textId="77777777" w:rsidR="00332093" w:rsidRPr="002845E0" w:rsidRDefault="00332093">
            <w:pPr>
              <w:spacing w:line="276" w:lineRule="auto"/>
              <w:rPr>
                <w:rFonts w:cs="Arial"/>
              </w:rPr>
            </w:pPr>
          </w:p>
        </w:tc>
      </w:tr>
      <w:tr w:rsidR="00332093" w:rsidRPr="002845E0" w14:paraId="5CED005A" w14:textId="77777777" w:rsidTr="00332093">
        <w:trPr>
          <w:trHeight w:val="314"/>
          <w:jc w:val="center"/>
        </w:trPr>
        <w:tc>
          <w:tcPr>
            <w:tcW w:w="3235" w:type="dxa"/>
            <w:vMerge/>
            <w:tcBorders>
              <w:left w:val="single" w:sz="4" w:space="0" w:color="auto"/>
              <w:right w:val="single" w:sz="4" w:space="0" w:color="auto"/>
            </w:tcBorders>
            <w:vAlign w:val="center"/>
          </w:tcPr>
          <w:p w14:paraId="3253E6D0" w14:textId="77777777" w:rsidR="00332093" w:rsidRPr="002845E0"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57CA91D4" w14:textId="77777777" w:rsidR="00332093" w:rsidRPr="002845E0" w:rsidRDefault="00332093">
            <w:pPr>
              <w:spacing w:line="252" w:lineRule="auto"/>
              <w:rPr>
                <w:rFonts w:cs="Arial"/>
              </w:rPr>
            </w:pPr>
            <w:r w:rsidRPr="002845E0">
              <w:rPr>
                <w:rFonts w:cs="Arial"/>
              </w:rPr>
              <w:t>…</w:t>
            </w:r>
          </w:p>
        </w:tc>
        <w:tc>
          <w:tcPr>
            <w:tcW w:w="1260" w:type="dxa"/>
            <w:tcBorders>
              <w:top w:val="single" w:sz="4" w:space="0" w:color="auto"/>
              <w:left w:val="single" w:sz="4" w:space="0" w:color="auto"/>
              <w:bottom w:val="single" w:sz="4" w:space="0" w:color="auto"/>
              <w:right w:val="single" w:sz="4" w:space="0" w:color="auto"/>
            </w:tcBorders>
          </w:tcPr>
          <w:p w14:paraId="11494ACF" w14:textId="77777777" w:rsidR="00332093" w:rsidRPr="002845E0" w:rsidRDefault="00332093">
            <w:pPr>
              <w:spacing w:line="252" w:lineRule="auto"/>
              <w:rPr>
                <w:rFonts w:cs="Arial"/>
              </w:rPr>
            </w:pPr>
            <w:r w:rsidRPr="002845E0">
              <w:rPr>
                <w:rFonts w:cs="Arial"/>
              </w:rPr>
              <w:t>…</w:t>
            </w:r>
          </w:p>
        </w:tc>
        <w:tc>
          <w:tcPr>
            <w:tcW w:w="2869" w:type="dxa"/>
            <w:tcBorders>
              <w:top w:val="single" w:sz="4" w:space="0" w:color="auto"/>
              <w:left w:val="single" w:sz="4" w:space="0" w:color="auto"/>
              <w:bottom w:val="single" w:sz="4" w:space="0" w:color="auto"/>
              <w:right w:val="single" w:sz="4" w:space="0" w:color="auto"/>
            </w:tcBorders>
          </w:tcPr>
          <w:p w14:paraId="43C7A40B" w14:textId="77777777" w:rsidR="00332093" w:rsidRPr="002845E0" w:rsidRDefault="00332093">
            <w:pPr>
              <w:spacing w:line="276" w:lineRule="auto"/>
              <w:rPr>
                <w:rFonts w:cs="Arial"/>
              </w:rPr>
            </w:pPr>
          </w:p>
        </w:tc>
      </w:tr>
      <w:tr w:rsidR="00332093" w:rsidRPr="002845E0" w14:paraId="49008672" w14:textId="77777777" w:rsidTr="00332093">
        <w:trPr>
          <w:trHeight w:val="314"/>
          <w:jc w:val="center"/>
        </w:trPr>
        <w:tc>
          <w:tcPr>
            <w:tcW w:w="3235" w:type="dxa"/>
            <w:vMerge/>
            <w:tcBorders>
              <w:left w:val="single" w:sz="4" w:space="0" w:color="auto"/>
              <w:right w:val="single" w:sz="4" w:space="0" w:color="auto"/>
            </w:tcBorders>
            <w:vAlign w:val="center"/>
          </w:tcPr>
          <w:p w14:paraId="0B336C0B" w14:textId="77777777" w:rsidR="00332093" w:rsidRPr="002845E0"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4EC49253" w14:textId="77777777" w:rsidR="00332093" w:rsidRPr="002845E0" w:rsidRDefault="00332093">
            <w:pPr>
              <w:spacing w:line="252" w:lineRule="auto"/>
              <w:rPr>
                <w:rFonts w:cs="Arial"/>
              </w:rPr>
            </w:pPr>
            <w:r w:rsidRPr="002845E0">
              <w:rPr>
                <w:rFonts w:cs="Arial"/>
              </w:rPr>
              <w:t>Hour 21 (9 pm)</w:t>
            </w:r>
          </w:p>
        </w:tc>
        <w:tc>
          <w:tcPr>
            <w:tcW w:w="1260" w:type="dxa"/>
            <w:tcBorders>
              <w:top w:val="single" w:sz="4" w:space="0" w:color="auto"/>
              <w:left w:val="single" w:sz="4" w:space="0" w:color="auto"/>
              <w:bottom w:val="single" w:sz="4" w:space="0" w:color="auto"/>
              <w:right w:val="single" w:sz="4" w:space="0" w:color="auto"/>
            </w:tcBorders>
          </w:tcPr>
          <w:p w14:paraId="662E5A0F" w14:textId="77777777" w:rsidR="00332093" w:rsidRPr="002845E0" w:rsidRDefault="00332093">
            <w:pPr>
              <w:spacing w:line="252" w:lineRule="auto"/>
              <w:rPr>
                <w:rFonts w:cs="Arial"/>
              </w:rPr>
            </w:pPr>
            <w:r w:rsidRPr="002845E0">
              <w:rPr>
                <w:rFonts w:cs="Arial"/>
              </w:rPr>
              <w:t>0x16</w:t>
            </w:r>
          </w:p>
        </w:tc>
        <w:tc>
          <w:tcPr>
            <w:tcW w:w="2869" w:type="dxa"/>
            <w:tcBorders>
              <w:top w:val="single" w:sz="4" w:space="0" w:color="auto"/>
              <w:left w:val="single" w:sz="4" w:space="0" w:color="auto"/>
              <w:bottom w:val="single" w:sz="4" w:space="0" w:color="auto"/>
              <w:right w:val="single" w:sz="4" w:space="0" w:color="auto"/>
            </w:tcBorders>
          </w:tcPr>
          <w:p w14:paraId="1B41DE79" w14:textId="77777777" w:rsidR="00332093" w:rsidRPr="002845E0" w:rsidRDefault="00332093">
            <w:pPr>
              <w:spacing w:line="276" w:lineRule="auto"/>
              <w:rPr>
                <w:rFonts w:cs="Arial"/>
              </w:rPr>
            </w:pPr>
          </w:p>
        </w:tc>
      </w:tr>
      <w:tr w:rsidR="00332093" w:rsidRPr="002845E0" w14:paraId="749E2A29" w14:textId="77777777" w:rsidTr="00332093">
        <w:trPr>
          <w:trHeight w:val="314"/>
          <w:jc w:val="center"/>
        </w:trPr>
        <w:tc>
          <w:tcPr>
            <w:tcW w:w="3235" w:type="dxa"/>
            <w:vMerge/>
            <w:tcBorders>
              <w:left w:val="single" w:sz="4" w:space="0" w:color="auto"/>
              <w:right w:val="single" w:sz="4" w:space="0" w:color="auto"/>
            </w:tcBorders>
            <w:vAlign w:val="center"/>
          </w:tcPr>
          <w:p w14:paraId="3432AFFC" w14:textId="77777777" w:rsidR="00332093" w:rsidRPr="002845E0"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179637F5" w14:textId="77777777" w:rsidR="00332093" w:rsidRPr="002845E0" w:rsidRDefault="00332093">
            <w:pPr>
              <w:spacing w:line="252" w:lineRule="auto"/>
              <w:rPr>
                <w:rFonts w:cs="Arial"/>
              </w:rPr>
            </w:pPr>
            <w:r w:rsidRPr="002845E0">
              <w:rPr>
                <w:rFonts w:cs="Arial"/>
              </w:rPr>
              <w:t>Hour 22 (10 pm)</w:t>
            </w:r>
          </w:p>
        </w:tc>
        <w:tc>
          <w:tcPr>
            <w:tcW w:w="1260" w:type="dxa"/>
            <w:tcBorders>
              <w:top w:val="single" w:sz="4" w:space="0" w:color="auto"/>
              <w:left w:val="single" w:sz="4" w:space="0" w:color="auto"/>
              <w:bottom w:val="single" w:sz="4" w:space="0" w:color="auto"/>
              <w:right w:val="single" w:sz="4" w:space="0" w:color="auto"/>
            </w:tcBorders>
          </w:tcPr>
          <w:p w14:paraId="78ED6A92" w14:textId="77777777" w:rsidR="00332093" w:rsidRPr="002845E0" w:rsidRDefault="00332093">
            <w:pPr>
              <w:spacing w:line="252" w:lineRule="auto"/>
              <w:rPr>
                <w:rFonts w:cs="Arial"/>
              </w:rPr>
            </w:pPr>
            <w:r w:rsidRPr="002845E0">
              <w:rPr>
                <w:rFonts w:cs="Arial"/>
              </w:rPr>
              <w:t>0x17</w:t>
            </w:r>
          </w:p>
        </w:tc>
        <w:tc>
          <w:tcPr>
            <w:tcW w:w="2869" w:type="dxa"/>
            <w:tcBorders>
              <w:top w:val="single" w:sz="4" w:space="0" w:color="auto"/>
              <w:left w:val="single" w:sz="4" w:space="0" w:color="auto"/>
              <w:bottom w:val="single" w:sz="4" w:space="0" w:color="auto"/>
              <w:right w:val="single" w:sz="4" w:space="0" w:color="auto"/>
            </w:tcBorders>
          </w:tcPr>
          <w:p w14:paraId="471E6890" w14:textId="77777777" w:rsidR="00332093" w:rsidRPr="002845E0" w:rsidRDefault="00332093">
            <w:pPr>
              <w:spacing w:line="276" w:lineRule="auto"/>
              <w:rPr>
                <w:rFonts w:cs="Arial"/>
              </w:rPr>
            </w:pPr>
          </w:p>
        </w:tc>
      </w:tr>
      <w:tr w:rsidR="00332093" w:rsidRPr="002845E0" w14:paraId="6E12D43E" w14:textId="77777777" w:rsidTr="00332093">
        <w:trPr>
          <w:trHeight w:val="314"/>
          <w:jc w:val="center"/>
        </w:trPr>
        <w:tc>
          <w:tcPr>
            <w:tcW w:w="3235" w:type="dxa"/>
            <w:vMerge/>
            <w:tcBorders>
              <w:left w:val="single" w:sz="4" w:space="0" w:color="auto"/>
              <w:bottom w:val="single" w:sz="4" w:space="0" w:color="auto"/>
              <w:right w:val="single" w:sz="4" w:space="0" w:color="auto"/>
            </w:tcBorders>
            <w:vAlign w:val="center"/>
          </w:tcPr>
          <w:p w14:paraId="72C45C87" w14:textId="77777777" w:rsidR="00332093" w:rsidRPr="002845E0"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721EAE23" w14:textId="77777777" w:rsidR="00332093" w:rsidRPr="002845E0" w:rsidRDefault="00332093">
            <w:pPr>
              <w:spacing w:line="252" w:lineRule="auto"/>
              <w:rPr>
                <w:rFonts w:cs="Arial"/>
              </w:rPr>
            </w:pPr>
            <w:r w:rsidRPr="002845E0">
              <w:rPr>
                <w:rFonts w:cs="Arial"/>
              </w:rPr>
              <w:t>Hour 23 (11 pm)</w:t>
            </w:r>
          </w:p>
        </w:tc>
        <w:tc>
          <w:tcPr>
            <w:tcW w:w="1260" w:type="dxa"/>
            <w:tcBorders>
              <w:top w:val="single" w:sz="4" w:space="0" w:color="auto"/>
              <w:left w:val="single" w:sz="4" w:space="0" w:color="auto"/>
              <w:bottom w:val="single" w:sz="4" w:space="0" w:color="auto"/>
              <w:right w:val="single" w:sz="4" w:space="0" w:color="auto"/>
            </w:tcBorders>
          </w:tcPr>
          <w:p w14:paraId="1E0B61BD" w14:textId="77777777" w:rsidR="00332093" w:rsidRPr="002845E0" w:rsidRDefault="00332093">
            <w:pPr>
              <w:spacing w:line="252" w:lineRule="auto"/>
              <w:rPr>
                <w:rFonts w:cs="Arial"/>
              </w:rPr>
            </w:pPr>
            <w:r w:rsidRPr="002845E0">
              <w:rPr>
                <w:rFonts w:cs="Arial"/>
              </w:rPr>
              <w:t>0x18</w:t>
            </w:r>
          </w:p>
        </w:tc>
        <w:tc>
          <w:tcPr>
            <w:tcW w:w="2869" w:type="dxa"/>
            <w:tcBorders>
              <w:top w:val="single" w:sz="4" w:space="0" w:color="auto"/>
              <w:left w:val="single" w:sz="4" w:space="0" w:color="auto"/>
              <w:bottom w:val="single" w:sz="4" w:space="0" w:color="auto"/>
              <w:right w:val="single" w:sz="4" w:space="0" w:color="auto"/>
            </w:tcBorders>
          </w:tcPr>
          <w:p w14:paraId="35B14E3A" w14:textId="77777777" w:rsidR="00332093" w:rsidRPr="002845E0" w:rsidRDefault="00332093">
            <w:pPr>
              <w:spacing w:line="276" w:lineRule="auto"/>
              <w:rPr>
                <w:rFonts w:cs="Arial"/>
              </w:rPr>
            </w:pPr>
          </w:p>
        </w:tc>
      </w:tr>
    </w:tbl>
    <w:p w14:paraId="6365522C" w14:textId="77777777" w:rsidR="00332093" w:rsidRPr="002845E0" w:rsidRDefault="00332093" w:rsidP="00332093">
      <w:pPr>
        <w:rPr>
          <w:rFonts w:cs="Arial"/>
        </w:rPr>
      </w:pPr>
      <w:r w:rsidRPr="002845E0">
        <w:rPr>
          <w:rFonts w:cs="Arial"/>
        </w:rPr>
        <w:t xml:space="preserve">Note:  Whether time is displayed in 12 or 24 mode depends what HMI setting is set for </w:t>
      </w:r>
      <w:proofErr w:type="gramStart"/>
      <w:r w:rsidRPr="002845E0">
        <w:rPr>
          <w:rFonts w:cs="Arial"/>
        </w:rPr>
        <w:t>12/24 hour</w:t>
      </w:r>
      <w:proofErr w:type="gramEnd"/>
      <w:r w:rsidRPr="002845E0">
        <w:rPr>
          <w:rFonts w:cs="Arial"/>
        </w:rPr>
        <w:t xml:space="preserve"> mode.  </w:t>
      </w:r>
    </w:p>
    <w:p w14:paraId="410E415E" w14:textId="77777777" w:rsidR="00332093" w:rsidRPr="002845E0" w:rsidRDefault="00332093" w:rsidP="00332093">
      <w:pPr>
        <w:rPr>
          <w:rFonts w:eastAsiaTheme="minorHAnsi" w:cs="Arial"/>
        </w:rPr>
      </w:pPr>
      <w:r w:rsidRPr="002845E0">
        <w:rPr>
          <w:rFonts w:cs="Arial"/>
        </w:rPr>
        <w:t>Reference function “</w:t>
      </w:r>
      <w:r w:rsidRPr="002845E0">
        <w:rPr>
          <w:rFonts w:cs="Arial"/>
          <w:bCs/>
          <w:u w:val="single"/>
        </w:rPr>
        <w:t xml:space="preserve">VS-FUN-REQ-025239-Set </w:t>
      </w:r>
      <w:proofErr w:type="gramStart"/>
      <w:r w:rsidRPr="002845E0">
        <w:rPr>
          <w:rFonts w:cs="Arial"/>
          <w:bCs/>
          <w:u w:val="single"/>
        </w:rPr>
        <w:t>12/24 hour</w:t>
      </w:r>
      <w:proofErr w:type="gramEnd"/>
      <w:r w:rsidRPr="002845E0">
        <w:rPr>
          <w:rFonts w:cs="Arial"/>
          <w:bCs/>
          <w:u w:val="single"/>
        </w:rPr>
        <w:t xml:space="preserve"> mode setting</w:t>
      </w:r>
      <w:r w:rsidRPr="002845E0">
        <w:rPr>
          <w:rFonts w:cs="Arial"/>
          <w:bCs/>
        </w:rPr>
        <w:t>” in the Vehicle Setting SPSS for details.</w:t>
      </w:r>
    </w:p>
    <w:p w14:paraId="5AEE95C1" w14:textId="77777777" w:rsidR="00332093" w:rsidRPr="002845E0" w:rsidRDefault="00332093" w:rsidP="00332093">
      <w:pPr>
        <w:rPr>
          <w:rFonts w:cs="Arial"/>
        </w:rPr>
      </w:pPr>
    </w:p>
    <w:p w14:paraId="0DF3E874" w14:textId="77777777" w:rsidR="00332093" w:rsidRDefault="00332093" w:rsidP="00332093">
      <w:pPr>
        <w:pStyle w:val="Heading3"/>
      </w:pPr>
      <w:bookmarkStart w:id="56" w:name="_Toc65750454"/>
      <w:r w:rsidRPr="00B9479B">
        <w:t>MD-REQ-365626/A-</w:t>
      </w:r>
      <w:proofErr w:type="spellStart"/>
      <w:r w:rsidRPr="00B9479B">
        <w:t>EngExhMdeHrStrt_D_Stat</w:t>
      </w:r>
      <w:bookmarkEnd w:id="56"/>
      <w:proofErr w:type="spellEnd"/>
    </w:p>
    <w:p w14:paraId="61296DB9" w14:textId="77777777" w:rsidR="00332093" w:rsidRPr="00D62A8C" w:rsidRDefault="00332093" w:rsidP="00332093">
      <w:pPr>
        <w:rPr>
          <w:rFonts w:cs="Arial"/>
        </w:rPr>
      </w:pPr>
      <w:r w:rsidRPr="00D62A8C">
        <w:rPr>
          <w:rFonts w:cs="Arial"/>
        </w:rPr>
        <w:t>Message Type: Status</w:t>
      </w:r>
    </w:p>
    <w:p w14:paraId="0D634C45" w14:textId="77777777" w:rsidR="00332093" w:rsidRPr="00D62A8C" w:rsidRDefault="00332093" w:rsidP="00332093">
      <w:pPr>
        <w:rPr>
          <w:rFonts w:cs="Arial"/>
        </w:rPr>
      </w:pPr>
    </w:p>
    <w:p w14:paraId="3571A26C" w14:textId="77777777" w:rsidR="00332093" w:rsidRPr="00D62A8C" w:rsidRDefault="00332093" w:rsidP="00332093">
      <w:pPr>
        <w:widowControl w:val="0"/>
        <w:adjustRightInd w:val="0"/>
        <w:rPr>
          <w:rFonts w:cs="Arial"/>
        </w:rPr>
      </w:pPr>
      <w:r w:rsidRPr="00D62A8C">
        <w:rPr>
          <w:rFonts w:cs="Arial"/>
        </w:rPr>
        <w:t>Status signal from Quiet Time Server with the value the Quiet Time Start Hour is set to</w:t>
      </w:r>
    </w:p>
    <w:p w14:paraId="6370DB47" w14:textId="77777777" w:rsidR="00332093" w:rsidRPr="00D62A8C" w:rsidRDefault="00332093" w:rsidP="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332093" w:rsidRPr="00D62A8C" w14:paraId="02455D38" w14:textId="77777777" w:rsidTr="00332093">
        <w:trPr>
          <w:jc w:val="center"/>
        </w:trPr>
        <w:tc>
          <w:tcPr>
            <w:tcW w:w="3235" w:type="dxa"/>
            <w:tcBorders>
              <w:top w:val="single" w:sz="4" w:space="0" w:color="auto"/>
              <w:left w:val="single" w:sz="4" w:space="0" w:color="auto"/>
              <w:bottom w:val="single" w:sz="4" w:space="0" w:color="auto"/>
              <w:right w:val="single" w:sz="4" w:space="0" w:color="auto"/>
            </w:tcBorders>
            <w:hideMark/>
          </w:tcPr>
          <w:p w14:paraId="7B992F05" w14:textId="77777777" w:rsidR="00332093" w:rsidRPr="00D62A8C" w:rsidRDefault="00332093">
            <w:pPr>
              <w:spacing w:line="276" w:lineRule="auto"/>
              <w:rPr>
                <w:rFonts w:cs="Arial"/>
                <w:b/>
              </w:rPr>
            </w:pPr>
            <w:r w:rsidRPr="00D62A8C">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3EADD92A" w14:textId="77777777" w:rsidR="00332093" w:rsidRPr="00D62A8C" w:rsidRDefault="00332093">
            <w:pPr>
              <w:spacing w:line="276" w:lineRule="auto"/>
              <w:rPr>
                <w:rFonts w:cs="Arial"/>
                <w:b/>
              </w:rPr>
            </w:pPr>
            <w:r w:rsidRPr="00D62A8C">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14:paraId="2E70EDF6" w14:textId="77777777" w:rsidR="00332093" w:rsidRPr="00D62A8C" w:rsidRDefault="00332093">
            <w:pPr>
              <w:spacing w:line="276" w:lineRule="auto"/>
              <w:rPr>
                <w:rFonts w:cs="Arial"/>
                <w:b/>
              </w:rPr>
            </w:pPr>
            <w:r w:rsidRPr="00D62A8C">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3D65B7B5" w14:textId="77777777" w:rsidR="00332093" w:rsidRPr="00D62A8C" w:rsidRDefault="00332093">
            <w:pPr>
              <w:spacing w:line="276" w:lineRule="auto"/>
              <w:rPr>
                <w:rFonts w:cs="Arial"/>
                <w:b/>
              </w:rPr>
            </w:pPr>
            <w:r w:rsidRPr="00D62A8C">
              <w:rPr>
                <w:rFonts w:cs="Arial"/>
                <w:b/>
              </w:rPr>
              <w:t>Description</w:t>
            </w:r>
          </w:p>
        </w:tc>
      </w:tr>
      <w:tr w:rsidR="00332093" w:rsidRPr="00D62A8C" w14:paraId="2ACD2101" w14:textId="77777777" w:rsidTr="00332093">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14:paraId="3A15E53E" w14:textId="77777777" w:rsidR="00332093" w:rsidRPr="00D62A8C" w:rsidRDefault="00332093">
            <w:pPr>
              <w:spacing w:line="276" w:lineRule="auto"/>
              <w:rPr>
                <w:rFonts w:cs="Arial"/>
              </w:rPr>
            </w:pPr>
          </w:p>
          <w:p w14:paraId="75084255" w14:textId="77777777" w:rsidR="00332093" w:rsidRPr="00D62A8C" w:rsidRDefault="00332093">
            <w:pPr>
              <w:spacing w:line="252" w:lineRule="auto"/>
              <w:rPr>
                <w:rFonts w:cs="Arial"/>
              </w:rPr>
            </w:pPr>
          </w:p>
          <w:p w14:paraId="58E59A4F" w14:textId="77777777" w:rsidR="00332093" w:rsidRPr="00D62A8C" w:rsidRDefault="00332093">
            <w:pPr>
              <w:spacing w:line="252" w:lineRule="auto"/>
              <w:rPr>
                <w:rFonts w:cs="Arial"/>
              </w:rPr>
            </w:pPr>
          </w:p>
          <w:p w14:paraId="7B5DA409" w14:textId="77777777" w:rsidR="00332093" w:rsidRPr="00D62A8C" w:rsidRDefault="00332093">
            <w:pPr>
              <w:spacing w:line="252" w:lineRule="auto"/>
              <w:rPr>
                <w:rFonts w:cs="Arial"/>
              </w:rPr>
            </w:pPr>
          </w:p>
          <w:p w14:paraId="526AD738" w14:textId="77777777" w:rsidR="00332093" w:rsidRDefault="00332093">
            <w:pPr>
              <w:spacing w:line="252" w:lineRule="auto"/>
              <w:rPr>
                <w:rFonts w:cs="Arial"/>
              </w:rPr>
            </w:pPr>
          </w:p>
          <w:p w14:paraId="67CF5330" w14:textId="77777777" w:rsidR="00332093" w:rsidRPr="0070467A" w:rsidRDefault="00332093" w:rsidP="00332093">
            <w:pPr>
              <w:rPr>
                <w:rFonts w:cs="Arial"/>
              </w:rPr>
            </w:pPr>
            <w:proofErr w:type="spellStart"/>
            <w:r w:rsidRPr="0070467A">
              <w:rPr>
                <w:rFonts w:cs="Arial"/>
              </w:rPr>
              <w:t>EngExhMdeHrStrt_D_Stat</w:t>
            </w:r>
            <w:proofErr w:type="spellEnd"/>
          </w:p>
          <w:p w14:paraId="17B73C18" w14:textId="77777777" w:rsidR="00332093" w:rsidRPr="00D62A8C" w:rsidRDefault="0033209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B892E85" w14:textId="77777777" w:rsidR="00332093" w:rsidRPr="00D62A8C" w:rsidRDefault="00332093">
            <w:pPr>
              <w:spacing w:line="252" w:lineRule="auto"/>
              <w:rPr>
                <w:rFonts w:cs="Arial"/>
              </w:rPr>
            </w:pPr>
            <w:r w:rsidRPr="00D62A8C">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14:paraId="08CAA14D" w14:textId="77777777" w:rsidR="00332093" w:rsidRPr="00D62A8C" w:rsidRDefault="00332093">
            <w:pPr>
              <w:spacing w:line="252" w:lineRule="auto"/>
              <w:rPr>
                <w:rFonts w:cs="Arial"/>
              </w:rPr>
            </w:pPr>
            <w:r w:rsidRPr="00D62A8C">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14:paraId="609AB98C" w14:textId="77777777" w:rsidR="00332093" w:rsidRPr="00D62A8C" w:rsidRDefault="00332093">
            <w:pPr>
              <w:autoSpaceDE w:val="0"/>
              <w:autoSpaceDN w:val="0"/>
              <w:adjustRightInd w:val="0"/>
              <w:spacing w:line="276" w:lineRule="auto"/>
              <w:rPr>
                <w:rFonts w:cs="Arial"/>
              </w:rPr>
            </w:pPr>
          </w:p>
        </w:tc>
      </w:tr>
      <w:tr w:rsidR="00332093" w:rsidRPr="00D62A8C" w14:paraId="0F32ABA0"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1A77E17B" w14:textId="77777777" w:rsidR="00332093" w:rsidRPr="00D62A8C"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0411F56B" w14:textId="77777777" w:rsidR="00332093" w:rsidRPr="00D62A8C" w:rsidRDefault="00332093">
            <w:pPr>
              <w:spacing w:line="252" w:lineRule="auto"/>
              <w:rPr>
                <w:rFonts w:cs="Arial"/>
              </w:rPr>
            </w:pPr>
            <w:r w:rsidRPr="00D62A8C">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14:paraId="4000B328" w14:textId="77777777" w:rsidR="00332093" w:rsidRPr="00D62A8C" w:rsidRDefault="00332093">
            <w:pPr>
              <w:spacing w:line="252" w:lineRule="auto"/>
              <w:rPr>
                <w:rFonts w:cs="Arial"/>
              </w:rPr>
            </w:pPr>
            <w:r w:rsidRPr="00D62A8C">
              <w:rPr>
                <w:rFonts w:cs="Arial"/>
              </w:rPr>
              <w:t>0x1</w:t>
            </w:r>
          </w:p>
        </w:tc>
        <w:tc>
          <w:tcPr>
            <w:tcW w:w="2869" w:type="dxa"/>
            <w:tcBorders>
              <w:top w:val="single" w:sz="4" w:space="0" w:color="auto"/>
              <w:left w:val="single" w:sz="4" w:space="0" w:color="auto"/>
              <w:bottom w:val="single" w:sz="4" w:space="0" w:color="auto"/>
              <w:right w:val="single" w:sz="4" w:space="0" w:color="auto"/>
            </w:tcBorders>
          </w:tcPr>
          <w:p w14:paraId="75E5E297" w14:textId="77777777" w:rsidR="00332093" w:rsidRPr="00D62A8C" w:rsidRDefault="00332093">
            <w:pPr>
              <w:spacing w:line="276" w:lineRule="auto"/>
              <w:rPr>
                <w:rFonts w:cs="Arial"/>
              </w:rPr>
            </w:pPr>
          </w:p>
        </w:tc>
      </w:tr>
      <w:tr w:rsidR="00332093" w:rsidRPr="00D62A8C" w14:paraId="683B26AE"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25EEDAD7" w14:textId="77777777" w:rsidR="00332093" w:rsidRPr="00D62A8C"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74E290B" w14:textId="77777777" w:rsidR="00332093" w:rsidRPr="00D62A8C" w:rsidRDefault="00332093">
            <w:pPr>
              <w:spacing w:line="252" w:lineRule="auto"/>
              <w:rPr>
                <w:rFonts w:cs="Arial"/>
              </w:rPr>
            </w:pPr>
            <w:r w:rsidRPr="00D62A8C">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14:paraId="6C897B03" w14:textId="77777777" w:rsidR="00332093" w:rsidRPr="00D62A8C" w:rsidRDefault="00332093">
            <w:pPr>
              <w:spacing w:line="252" w:lineRule="auto"/>
              <w:rPr>
                <w:rFonts w:cs="Arial"/>
              </w:rPr>
            </w:pPr>
            <w:r w:rsidRPr="00D62A8C">
              <w:rPr>
                <w:rFonts w:cs="Arial"/>
              </w:rPr>
              <w:t>0x2</w:t>
            </w:r>
          </w:p>
        </w:tc>
        <w:tc>
          <w:tcPr>
            <w:tcW w:w="2869" w:type="dxa"/>
            <w:tcBorders>
              <w:top w:val="single" w:sz="4" w:space="0" w:color="auto"/>
              <w:left w:val="single" w:sz="4" w:space="0" w:color="auto"/>
              <w:bottom w:val="single" w:sz="4" w:space="0" w:color="auto"/>
              <w:right w:val="single" w:sz="4" w:space="0" w:color="auto"/>
            </w:tcBorders>
          </w:tcPr>
          <w:p w14:paraId="71411122" w14:textId="77777777" w:rsidR="00332093" w:rsidRPr="00D62A8C" w:rsidRDefault="00332093">
            <w:pPr>
              <w:spacing w:line="276" w:lineRule="auto"/>
              <w:rPr>
                <w:rFonts w:cs="Arial"/>
              </w:rPr>
            </w:pPr>
          </w:p>
        </w:tc>
      </w:tr>
      <w:tr w:rsidR="00332093" w:rsidRPr="00D62A8C" w14:paraId="39E0CB62"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4047DF9E" w14:textId="77777777" w:rsidR="00332093" w:rsidRPr="00D62A8C"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205A7449" w14:textId="77777777" w:rsidR="00332093" w:rsidRPr="00D62A8C" w:rsidRDefault="00332093">
            <w:pPr>
              <w:spacing w:line="252" w:lineRule="auto"/>
              <w:rPr>
                <w:rFonts w:cs="Arial"/>
              </w:rPr>
            </w:pPr>
            <w:r w:rsidRPr="00D62A8C">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14:paraId="492BDDB9" w14:textId="77777777" w:rsidR="00332093" w:rsidRPr="00D62A8C" w:rsidRDefault="00332093">
            <w:pPr>
              <w:spacing w:line="252" w:lineRule="auto"/>
              <w:rPr>
                <w:rFonts w:cs="Arial"/>
                <w:color w:val="FF0000"/>
              </w:rPr>
            </w:pPr>
            <w:r w:rsidRPr="00D62A8C">
              <w:rPr>
                <w:rFonts w:cs="Arial"/>
              </w:rPr>
              <w:t>0x3</w:t>
            </w:r>
          </w:p>
        </w:tc>
        <w:tc>
          <w:tcPr>
            <w:tcW w:w="2869" w:type="dxa"/>
            <w:tcBorders>
              <w:top w:val="single" w:sz="4" w:space="0" w:color="auto"/>
              <w:left w:val="single" w:sz="4" w:space="0" w:color="auto"/>
              <w:bottom w:val="single" w:sz="4" w:space="0" w:color="auto"/>
              <w:right w:val="single" w:sz="4" w:space="0" w:color="auto"/>
            </w:tcBorders>
          </w:tcPr>
          <w:p w14:paraId="32E5EDCE" w14:textId="77777777" w:rsidR="00332093" w:rsidRPr="00D62A8C" w:rsidRDefault="00332093">
            <w:pPr>
              <w:spacing w:line="276" w:lineRule="auto"/>
              <w:rPr>
                <w:rFonts w:cs="Arial"/>
              </w:rPr>
            </w:pPr>
          </w:p>
        </w:tc>
      </w:tr>
      <w:tr w:rsidR="00332093" w:rsidRPr="00D62A8C" w14:paraId="29C793EB"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7FE73661" w14:textId="77777777" w:rsidR="00332093" w:rsidRPr="00D62A8C"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41E27E3" w14:textId="77777777" w:rsidR="00332093" w:rsidRPr="00D62A8C" w:rsidRDefault="00332093">
            <w:pPr>
              <w:spacing w:line="252" w:lineRule="auto"/>
              <w:rPr>
                <w:rFonts w:cs="Arial"/>
              </w:rPr>
            </w:pPr>
            <w:r w:rsidRPr="00D62A8C">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14:paraId="73ED2B05" w14:textId="77777777" w:rsidR="00332093" w:rsidRPr="00D62A8C" w:rsidRDefault="00332093">
            <w:pPr>
              <w:spacing w:line="252" w:lineRule="auto"/>
              <w:rPr>
                <w:rFonts w:cs="Arial"/>
              </w:rPr>
            </w:pPr>
            <w:r w:rsidRPr="00D62A8C">
              <w:rPr>
                <w:rFonts w:cs="Arial"/>
              </w:rPr>
              <w:t>0x4</w:t>
            </w:r>
          </w:p>
        </w:tc>
        <w:tc>
          <w:tcPr>
            <w:tcW w:w="2869" w:type="dxa"/>
            <w:tcBorders>
              <w:top w:val="single" w:sz="4" w:space="0" w:color="auto"/>
              <w:left w:val="single" w:sz="4" w:space="0" w:color="auto"/>
              <w:bottom w:val="single" w:sz="4" w:space="0" w:color="auto"/>
              <w:right w:val="single" w:sz="4" w:space="0" w:color="auto"/>
            </w:tcBorders>
          </w:tcPr>
          <w:p w14:paraId="6C984CCF" w14:textId="77777777" w:rsidR="00332093" w:rsidRPr="00D62A8C" w:rsidRDefault="00332093">
            <w:pPr>
              <w:spacing w:line="276" w:lineRule="auto"/>
              <w:rPr>
                <w:rFonts w:cs="Arial"/>
              </w:rPr>
            </w:pPr>
          </w:p>
        </w:tc>
      </w:tr>
      <w:tr w:rsidR="00332093" w:rsidRPr="00D62A8C" w14:paraId="1F72B171"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8825571" w14:textId="77777777" w:rsidR="00332093" w:rsidRPr="00D62A8C"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B14BD4B" w14:textId="77777777" w:rsidR="00332093" w:rsidRPr="00D62A8C" w:rsidRDefault="00332093">
            <w:pPr>
              <w:spacing w:line="252" w:lineRule="auto"/>
              <w:rPr>
                <w:rFonts w:cs="Arial"/>
              </w:rPr>
            </w:pPr>
            <w:r w:rsidRPr="00D62A8C">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14:paraId="15AEE002" w14:textId="77777777" w:rsidR="00332093" w:rsidRPr="00D62A8C" w:rsidRDefault="00332093">
            <w:pPr>
              <w:spacing w:line="252" w:lineRule="auto"/>
              <w:rPr>
                <w:rFonts w:cs="Arial"/>
              </w:rPr>
            </w:pPr>
            <w:r w:rsidRPr="00D62A8C">
              <w:rPr>
                <w:rFonts w:cs="Arial"/>
              </w:rPr>
              <w:t>…</w:t>
            </w:r>
          </w:p>
        </w:tc>
        <w:tc>
          <w:tcPr>
            <w:tcW w:w="2869" w:type="dxa"/>
            <w:tcBorders>
              <w:top w:val="single" w:sz="4" w:space="0" w:color="auto"/>
              <w:left w:val="single" w:sz="4" w:space="0" w:color="auto"/>
              <w:bottom w:val="single" w:sz="4" w:space="0" w:color="auto"/>
              <w:right w:val="single" w:sz="4" w:space="0" w:color="auto"/>
            </w:tcBorders>
          </w:tcPr>
          <w:p w14:paraId="70D466A5" w14:textId="77777777" w:rsidR="00332093" w:rsidRPr="00D62A8C" w:rsidRDefault="00332093">
            <w:pPr>
              <w:spacing w:line="276" w:lineRule="auto"/>
              <w:rPr>
                <w:rFonts w:cs="Arial"/>
              </w:rPr>
            </w:pPr>
          </w:p>
        </w:tc>
      </w:tr>
      <w:tr w:rsidR="00332093" w:rsidRPr="00D62A8C" w14:paraId="02B73A9C"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0E0E0C4D" w14:textId="77777777" w:rsidR="00332093" w:rsidRPr="00D62A8C"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BFAAE0E" w14:textId="77777777" w:rsidR="00332093" w:rsidRPr="00D62A8C" w:rsidRDefault="00332093">
            <w:pPr>
              <w:spacing w:line="252" w:lineRule="auto"/>
              <w:rPr>
                <w:rFonts w:cs="Arial"/>
              </w:rPr>
            </w:pPr>
            <w:r w:rsidRPr="00D62A8C">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14:paraId="6AF41EE2" w14:textId="77777777" w:rsidR="00332093" w:rsidRPr="00D62A8C" w:rsidRDefault="00332093">
            <w:pPr>
              <w:spacing w:line="252" w:lineRule="auto"/>
              <w:rPr>
                <w:rFonts w:cs="Arial"/>
              </w:rPr>
            </w:pPr>
            <w:r w:rsidRPr="00D62A8C">
              <w:rPr>
                <w:rFonts w:cs="Arial"/>
              </w:rPr>
              <w:t>0x16</w:t>
            </w:r>
          </w:p>
        </w:tc>
        <w:tc>
          <w:tcPr>
            <w:tcW w:w="2869" w:type="dxa"/>
            <w:tcBorders>
              <w:top w:val="single" w:sz="4" w:space="0" w:color="auto"/>
              <w:left w:val="single" w:sz="4" w:space="0" w:color="auto"/>
              <w:bottom w:val="single" w:sz="4" w:space="0" w:color="auto"/>
              <w:right w:val="single" w:sz="4" w:space="0" w:color="auto"/>
            </w:tcBorders>
          </w:tcPr>
          <w:p w14:paraId="3251AF1A" w14:textId="77777777" w:rsidR="00332093" w:rsidRPr="00D62A8C" w:rsidRDefault="00332093">
            <w:pPr>
              <w:spacing w:line="276" w:lineRule="auto"/>
              <w:rPr>
                <w:rFonts w:cs="Arial"/>
              </w:rPr>
            </w:pPr>
          </w:p>
        </w:tc>
      </w:tr>
      <w:tr w:rsidR="00332093" w:rsidRPr="00D62A8C" w14:paraId="58553B96"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4A50350F" w14:textId="77777777" w:rsidR="00332093" w:rsidRPr="00D62A8C"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021057BF" w14:textId="77777777" w:rsidR="00332093" w:rsidRPr="00D62A8C" w:rsidRDefault="00332093">
            <w:pPr>
              <w:spacing w:line="252" w:lineRule="auto"/>
              <w:rPr>
                <w:rFonts w:cs="Arial"/>
              </w:rPr>
            </w:pPr>
            <w:r w:rsidRPr="00D62A8C">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14:paraId="4802F5F4" w14:textId="77777777" w:rsidR="00332093" w:rsidRPr="00D62A8C" w:rsidRDefault="00332093">
            <w:pPr>
              <w:spacing w:line="252" w:lineRule="auto"/>
              <w:rPr>
                <w:rFonts w:cs="Arial"/>
              </w:rPr>
            </w:pPr>
            <w:r w:rsidRPr="00D62A8C">
              <w:rPr>
                <w:rFonts w:cs="Arial"/>
              </w:rPr>
              <w:t>0x17</w:t>
            </w:r>
          </w:p>
        </w:tc>
        <w:tc>
          <w:tcPr>
            <w:tcW w:w="2869" w:type="dxa"/>
            <w:tcBorders>
              <w:top w:val="single" w:sz="4" w:space="0" w:color="auto"/>
              <w:left w:val="single" w:sz="4" w:space="0" w:color="auto"/>
              <w:bottom w:val="single" w:sz="4" w:space="0" w:color="auto"/>
              <w:right w:val="single" w:sz="4" w:space="0" w:color="auto"/>
            </w:tcBorders>
          </w:tcPr>
          <w:p w14:paraId="34A27AFE" w14:textId="77777777" w:rsidR="00332093" w:rsidRPr="00D62A8C" w:rsidRDefault="00332093">
            <w:pPr>
              <w:spacing w:line="276" w:lineRule="auto"/>
              <w:rPr>
                <w:rFonts w:cs="Arial"/>
              </w:rPr>
            </w:pPr>
          </w:p>
        </w:tc>
      </w:tr>
      <w:tr w:rsidR="00332093" w:rsidRPr="00D62A8C" w14:paraId="7A541381"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8DBD71C" w14:textId="77777777" w:rsidR="00332093" w:rsidRPr="00D62A8C"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04D8436A" w14:textId="77777777" w:rsidR="00332093" w:rsidRPr="00D62A8C" w:rsidRDefault="00332093">
            <w:pPr>
              <w:spacing w:line="252" w:lineRule="auto"/>
              <w:rPr>
                <w:rFonts w:cs="Arial"/>
              </w:rPr>
            </w:pPr>
            <w:r w:rsidRPr="00D62A8C">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14:paraId="779EDEBE" w14:textId="77777777" w:rsidR="00332093" w:rsidRPr="00D62A8C" w:rsidRDefault="00332093">
            <w:pPr>
              <w:spacing w:line="252" w:lineRule="auto"/>
              <w:rPr>
                <w:rFonts w:cs="Arial"/>
              </w:rPr>
            </w:pPr>
            <w:r w:rsidRPr="00D62A8C">
              <w:rPr>
                <w:rFonts w:cs="Arial"/>
              </w:rPr>
              <w:t>0x18</w:t>
            </w:r>
          </w:p>
        </w:tc>
        <w:tc>
          <w:tcPr>
            <w:tcW w:w="2869" w:type="dxa"/>
            <w:tcBorders>
              <w:top w:val="single" w:sz="4" w:space="0" w:color="auto"/>
              <w:left w:val="single" w:sz="4" w:space="0" w:color="auto"/>
              <w:bottom w:val="single" w:sz="4" w:space="0" w:color="auto"/>
              <w:right w:val="single" w:sz="4" w:space="0" w:color="auto"/>
            </w:tcBorders>
          </w:tcPr>
          <w:p w14:paraId="24D429CB" w14:textId="77777777" w:rsidR="00332093" w:rsidRPr="00D62A8C" w:rsidRDefault="00332093">
            <w:pPr>
              <w:spacing w:line="276" w:lineRule="auto"/>
              <w:rPr>
                <w:rFonts w:cs="Arial"/>
              </w:rPr>
            </w:pPr>
          </w:p>
        </w:tc>
      </w:tr>
    </w:tbl>
    <w:p w14:paraId="067D3600" w14:textId="77777777" w:rsidR="00332093" w:rsidRPr="00D62A8C" w:rsidRDefault="00332093" w:rsidP="00332093">
      <w:pPr>
        <w:rPr>
          <w:rFonts w:cs="Arial"/>
        </w:rPr>
      </w:pPr>
      <w:r w:rsidRPr="00D62A8C">
        <w:rPr>
          <w:rFonts w:cs="Arial"/>
        </w:rPr>
        <w:t xml:space="preserve">Note:  Whether time is displayed in 12 or 24 mode depends what HMI setting is set for </w:t>
      </w:r>
      <w:proofErr w:type="gramStart"/>
      <w:r w:rsidRPr="00D62A8C">
        <w:rPr>
          <w:rFonts w:cs="Arial"/>
        </w:rPr>
        <w:t>12/24 hour</w:t>
      </w:r>
      <w:proofErr w:type="gramEnd"/>
      <w:r w:rsidRPr="00D62A8C">
        <w:rPr>
          <w:rFonts w:cs="Arial"/>
        </w:rPr>
        <w:t xml:space="preserve"> mode.  </w:t>
      </w:r>
    </w:p>
    <w:p w14:paraId="0C8D547A" w14:textId="77777777" w:rsidR="00332093" w:rsidRPr="00D62A8C" w:rsidRDefault="00332093" w:rsidP="00332093">
      <w:pPr>
        <w:rPr>
          <w:rFonts w:eastAsiaTheme="minorHAnsi" w:cs="Arial"/>
        </w:rPr>
      </w:pPr>
      <w:r w:rsidRPr="00D62A8C">
        <w:rPr>
          <w:rFonts w:cs="Arial"/>
        </w:rPr>
        <w:t>Reference function “</w:t>
      </w:r>
      <w:r w:rsidRPr="00D62A8C">
        <w:rPr>
          <w:rFonts w:cs="Arial"/>
          <w:bCs/>
          <w:u w:val="single"/>
        </w:rPr>
        <w:t xml:space="preserve">VS-FUN-REQ-025239-Set </w:t>
      </w:r>
      <w:proofErr w:type="gramStart"/>
      <w:r w:rsidRPr="00D62A8C">
        <w:rPr>
          <w:rFonts w:cs="Arial"/>
          <w:bCs/>
          <w:u w:val="single"/>
        </w:rPr>
        <w:t>12/24 hour</w:t>
      </w:r>
      <w:proofErr w:type="gramEnd"/>
      <w:r w:rsidRPr="00D62A8C">
        <w:rPr>
          <w:rFonts w:cs="Arial"/>
          <w:bCs/>
          <w:u w:val="single"/>
        </w:rPr>
        <w:t xml:space="preserve"> mode setting</w:t>
      </w:r>
      <w:r w:rsidRPr="00D62A8C">
        <w:rPr>
          <w:rFonts w:cs="Arial"/>
          <w:bCs/>
        </w:rPr>
        <w:t>” in the Vehicle Setting SPSS for details.</w:t>
      </w:r>
    </w:p>
    <w:p w14:paraId="24EE81D2" w14:textId="77777777" w:rsidR="00332093" w:rsidRDefault="00332093" w:rsidP="00332093">
      <w:pPr>
        <w:pStyle w:val="Heading3"/>
      </w:pPr>
      <w:bookmarkStart w:id="57" w:name="_Toc65750455"/>
      <w:r w:rsidRPr="00B9479B">
        <w:lastRenderedPageBreak/>
        <w:t>MD-REQ-365627/A-</w:t>
      </w:r>
      <w:proofErr w:type="spellStart"/>
      <w:r w:rsidRPr="00B9479B">
        <w:t>EngExhMdeHrEnd_D_Rq</w:t>
      </w:r>
      <w:bookmarkEnd w:id="57"/>
      <w:proofErr w:type="spellEnd"/>
    </w:p>
    <w:p w14:paraId="6CF72349" w14:textId="77777777" w:rsidR="00332093" w:rsidRPr="00583538" w:rsidRDefault="00332093" w:rsidP="00332093">
      <w:pPr>
        <w:rPr>
          <w:rFonts w:cs="Arial"/>
        </w:rPr>
      </w:pPr>
      <w:r w:rsidRPr="00583538">
        <w:rPr>
          <w:rFonts w:cs="Arial"/>
        </w:rPr>
        <w:t>Message Type: Request</w:t>
      </w:r>
    </w:p>
    <w:p w14:paraId="6011AB18" w14:textId="77777777" w:rsidR="00332093" w:rsidRPr="00583538" w:rsidRDefault="00332093" w:rsidP="00332093">
      <w:pPr>
        <w:rPr>
          <w:rFonts w:cs="Arial"/>
        </w:rPr>
      </w:pPr>
    </w:p>
    <w:p w14:paraId="20DD9010" w14:textId="77777777" w:rsidR="00332093" w:rsidRPr="00583538" w:rsidRDefault="00332093" w:rsidP="00332093">
      <w:pPr>
        <w:widowControl w:val="0"/>
        <w:adjustRightInd w:val="0"/>
        <w:rPr>
          <w:rFonts w:cs="Arial"/>
        </w:rPr>
      </w:pPr>
      <w:r w:rsidRPr="00583538">
        <w:rPr>
          <w:rFonts w:cs="Arial"/>
        </w:rPr>
        <w:t>Request signal from Quiet Time Client to the Quite Time Server to request the Quiet Time end hour</w:t>
      </w:r>
    </w:p>
    <w:p w14:paraId="6EEC6F34" w14:textId="77777777" w:rsidR="00332093" w:rsidRPr="00583538" w:rsidRDefault="00332093" w:rsidP="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332093" w:rsidRPr="00583538" w14:paraId="4EFC0629" w14:textId="77777777" w:rsidTr="00332093">
        <w:trPr>
          <w:jc w:val="center"/>
        </w:trPr>
        <w:tc>
          <w:tcPr>
            <w:tcW w:w="3235" w:type="dxa"/>
            <w:tcBorders>
              <w:top w:val="single" w:sz="4" w:space="0" w:color="auto"/>
              <w:left w:val="single" w:sz="4" w:space="0" w:color="auto"/>
              <w:bottom w:val="single" w:sz="4" w:space="0" w:color="auto"/>
              <w:right w:val="single" w:sz="4" w:space="0" w:color="auto"/>
            </w:tcBorders>
            <w:hideMark/>
          </w:tcPr>
          <w:p w14:paraId="7F732356" w14:textId="77777777" w:rsidR="00332093" w:rsidRPr="00583538" w:rsidRDefault="00332093">
            <w:pPr>
              <w:spacing w:line="276" w:lineRule="auto"/>
              <w:rPr>
                <w:rFonts w:cs="Arial"/>
                <w:b/>
              </w:rPr>
            </w:pPr>
            <w:r w:rsidRPr="00583538">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7F1F8769" w14:textId="77777777" w:rsidR="00332093" w:rsidRPr="00583538" w:rsidRDefault="00332093">
            <w:pPr>
              <w:spacing w:line="276" w:lineRule="auto"/>
              <w:rPr>
                <w:rFonts w:cs="Arial"/>
                <w:b/>
              </w:rPr>
            </w:pPr>
            <w:r w:rsidRPr="00583538">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14:paraId="779ABA02" w14:textId="77777777" w:rsidR="00332093" w:rsidRPr="00583538" w:rsidRDefault="00332093">
            <w:pPr>
              <w:spacing w:line="276" w:lineRule="auto"/>
              <w:rPr>
                <w:rFonts w:cs="Arial"/>
                <w:b/>
              </w:rPr>
            </w:pPr>
            <w:r w:rsidRPr="00583538">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05DECA1A" w14:textId="77777777" w:rsidR="00332093" w:rsidRPr="00583538" w:rsidRDefault="00332093">
            <w:pPr>
              <w:spacing w:line="276" w:lineRule="auto"/>
              <w:rPr>
                <w:rFonts w:cs="Arial"/>
                <w:b/>
              </w:rPr>
            </w:pPr>
            <w:r w:rsidRPr="00583538">
              <w:rPr>
                <w:rFonts w:cs="Arial"/>
                <w:b/>
              </w:rPr>
              <w:t>Description</w:t>
            </w:r>
          </w:p>
        </w:tc>
      </w:tr>
      <w:tr w:rsidR="00332093" w:rsidRPr="00583538" w14:paraId="4E62D86B" w14:textId="77777777" w:rsidTr="00332093">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14:paraId="35852E02" w14:textId="77777777" w:rsidR="00332093" w:rsidRPr="00583538" w:rsidRDefault="00332093">
            <w:pPr>
              <w:spacing w:line="276" w:lineRule="auto"/>
              <w:rPr>
                <w:rFonts w:cs="Arial"/>
              </w:rPr>
            </w:pPr>
          </w:p>
          <w:p w14:paraId="5142D7C5" w14:textId="77777777" w:rsidR="00332093" w:rsidRPr="00583538" w:rsidRDefault="00332093">
            <w:pPr>
              <w:spacing w:line="252" w:lineRule="auto"/>
              <w:rPr>
                <w:rFonts w:cs="Arial"/>
              </w:rPr>
            </w:pPr>
          </w:p>
          <w:p w14:paraId="0C5C80A1" w14:textId="77777777" w:rsidR="00332093" w:rsidRPr="00583538" w:rsidRDefault="00332093">
            <w:pPr>
              <w:spacing w:line="252" w:lineRule="auto"/>
              <w:rPr>
                <w:rFonts w:cs="Arial"/>
              </w:rPr>
            </w:pPr>
          </w:p>
          <w:p w14:paraId="53BF4EB8" w14:textId="77777777" w:rsidR="00332093" w:rsidRPr="00583538" w:rsidRDefault="00332093">
            <w:pPr>
              <w:spacing w:line="252" w:lineRule="auto"/>
              <w:rPr>
                <w:rFonts w:cs="Arial"/>
              </w:rPr>
            </w:pPr>
          </w:p>
          <w:p w14:paraId="6D3BC574" w14:textId="77777777" w:rsidR="00332093" w:rsidRPr="00583538" w:rsidRDefault="00332093">
            <w:pPr>
              <w:spacing w:line="252" w:lineRule="auto"/>
              <w:rPr>
                <w:rFonts w:cs="Arial"/>
              </w:rPr>
            </w:pPr>
          </w:p>
          <w:p w14:paraId="2912E076" w14:textId="77777777" w:rsidR="00332093" w:rsidRPr="00583538" w:rsidRDefault="00332093" w:rsidP="00332093">
            <w:pPr>
              <w:rPr>
                <w:rFonts w:cs="Arial"/>
              </w:rPr>
            </w:pPr>
            <w:proofErr w:type="spellStart"/>
            <w:r w:rsidRPr="00583538">
              <w:rPr>
                <w:rFonts w:cs="Arial"/>
              </w:rPr>
              <w:t>EngExhMdeHrEnd_D_Rq</w:t>
            </w:r>
            <w:proofErr w:type="spellEnd"/>
          </w:p>
          <w:p w14:paraId="5439E94E" w14:textId="77777777" w:rsidR="00332093" w:rsidRPr="00583538" w:rsidRDefault="0033209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CB83864" w14:textId="77777777" w:rsidR="00332093" w:rsidRPr="00583538" w:rsidRDefault="00332093">
            <w:pPr>
              <w:spacing w:line="252" w:lineRule="auto"/>
              <w:rPr>
                <w:rFonts w:cs="Arial"/>
              </w:rPr>
            </w:pPr>
            <w:r w:rsidRPr="00583538">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14:paraId="5258331D" w14:textId="77777777" w:rsidR="00332093" w:rsidRPr="00583538" w:rsidRDefault="00332093">
            <w:pPr>
              <w:spacing w:line="252" w:lineRule="auto"/>
              <w:rPr>
                <w:rFonts w:cs="Arial"/>
              </w:rPr>
            </w:pPr>
            <w:r w:rsidRPr="00583538">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14:paraId="1CADB0C3" w14:textId="77777777" w:rsidR="00332093" w:rsidRPr="00583538" w:rsidRDefault="00332093">
            <w:pPr>
              <w:autoSpaceDE w:val="0"/>
              <w:autoSpaceDN w:val="0"/>
              <w:adjustRightInd w:val="0"/>
              <w:spacing w:line="276" w:lineRule="auto"/>
              <w:rPr>
                <w:rFonts w:cs="Arial"/>
              </w:rPr>
            </w:pPr>
          </w:p>
        </w:tc>
      </w:tr>
      <w:tr w:rsidR="00332093" w:rsidRPr="00583538" w14:paraId="23F5D0DC"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411567D3" w14:textId="77777777" w:rsidR="00332093" w:rsidRPr="00583538"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D3CD328" w14:textId="77777777" w:rsidR="00332093" w:rsidRPr="00583538" w:rsidRDefault="00332093">
            <w:pPr>
              <w:spacing w:line="252" w:lineRule="auto"/>
              <w:rPr>
                <w:rFonts w:cs="Arial"/>
              </w:rPr>
            </w:pPr>
            <w:r w:rsidRPr="00583538">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14:paraId="517D86A3" w14:textId="77777777" w:rsidR="00332093" w:rsidRPr="00583538" w:rsidRDefault="00332093">
            <w:pPr>
              <w:spacing w:line="252" w:lineRule="auto"/>
              <w:rPr>
                <w:rFonts w:cs="Arial"/>
              </w:rPr>
            </w:pPr>
            <w:r w:rsidRPr="00583538">
              <w:rPr>
                <w:rFonts w:cs="Arial"/>
              </w:rPr>
              <w:t>0x1</w:t>
            </w:r>
          </w:p>
        </w:tc>
        <w:tc>
          <w:tcPr>
            <w:tcW w:w="2869" w:type="dxa"/>
            <w:tcBorders>
              <w:top w:val="single" w:sz="4" w:space="0" w:color="auto"/>
              <w:left w:val="single" w:sz="4" w:space="0" w:color="auto"/>
              <w:bottom w:val="single" w:sz="4" w:space="0" w:color="auto"/>
              <w:right w:val="single" w:sz="4" w:space="0" w:color="auto"/>
            </w:tcBorders>
          </w:tcPr>
          <w:p w14:paraId="57A304A3" w14:textId="77777777" w:rsidR="00332093" w:rsidRPr="00583538" w:rsidRDefault="00332093">
            <w:pPr>
              <w:spacing w:line="276" w:lineRule="auto"/>
              <w:rPr>
                <w:rFonts w:cs="Arial"/>
              </w:rPr>
            </w:pPr>
          </w:p>
        </w:tc>
      </w:tr>
      <w:tr w:rsidR="00332093" w:rsidRPr="00583538" w14:paraId="1AFA76BE"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285A5420" w14:textId="77777777" w:rsidR="00332093" w:rsidRPr="00583538"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2C5A1F0D" w14:textId="77777777" w:rsidR="00332093" w:rsidRPr="00583538" w:rsidRDefault="00332093">
            <w:pPr>
              <w:spacing w:line="252" w:lineRule="auto"/>
              <w:rPr>
                <w:rFonts w:cs="Arial"/>
              </w:rPr>
            </w:pPr>
            <w:r w:rsidRPr="00583538">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14:paraId="1865FDE2" w14:textId="77777777" w:rsidR="00332093" w:rsidRPr="00583538" w:rsidRDefault="00332093">
            <w:pPr>
              <w:spacing w:line="252" w:lineRule="auto"/>
              <w:rPr>
                <w:rFonts w:cs="Arial"/>
              </w:rPr>
            </w:pPr>
            <w:r w:rsidRPr="00583538">
              <w:rPr>
                <w:rFonts w:cs="Arial"/>
              </w:rPr>
              <w:t>0x2</w:t>
            </w:r>
          </w:p>
        </w:tc>
        <w:tc>
          <w:tcPr>
            <w:tcW w:w="2869" w:type="dxa"/>
            <w:tcBorders>
              <w:top w:val="single" w:sz="4" w:space="0" w:color="auto"/>
              <w:left w:val="single" w:sz="4" w:space="0" w:color="auto"/>
              <w:bottom w:val="single" w:sz="4" w:space="0" w:color="auto"/>
              <w:right w:val="single" w:sz="4" w:space="0" w:color="auto"/>
            </w:tcBorders>
          </w:tcPr>
          <w:p w14:paraId="1BC97782" w14:textId="77777777" w:rsidR="00332093" w:rsidRPr="00583538" w:rsidRDefault="00332093">
            <w:pPr>
              <w:spacing w:line="276" w:lineRule="auto"/>
              <w:rPr>
                <w:rFonts w:cs="Arial"/>
              </w:rPr>
            </w:pPr>
          </w:p>
        </w:tc>
      </w:tr>
      <w:tr w:rsidR="00332093" w:rsidRPr="00583538" w14:paraId="7EA97A5D"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15AA1990" w14:textId="77777777" w:rsidR="00332093" w:rsidRPr="00583538"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39A3682E" w14:textId="77777777" w:rsidR="00332093" w:rsidRPr="00583538" w:rsidRDefault="00332093">
            <w:pPr>
              <w:spacing w:line="252" w:lineRule="auto"/>
              <w:rPr>
                <w:rFonts w:cs="Arial"/>
              </w:rPr>
            </w:pPr>
            <w:r w:rsidRPr="00583538">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14:paraId="4CE06F66" w14:textId="77777777" w:rsidR="00332093" w:rsidRPr="00583538" w:rsidRDefault="00332093">
            <w:pPr>
              <w:spacing w:line="252" w:lineRule="auto"/>
              <w:rPr>
                <w:rFonts w:cs="Arial"/>
                <w:color w:val="FF0000"/>
              </w:rPr>
            </w:pPr>
            <w:r w:rsidRPr="00583538">
              <w:rPr>
                <w:rFonts w:cs="Arial"/>
              </w:rPr>
              <w:t>0x3</w:t>
            </w:r>
          </w:p>
        </w:tc>
        <w:tc>
          <w:tcPr>
            <w:tcW w:w="2869" w:type="dxa"/>
            <w:tcBorders>
              <w:top w:val="single" w:sz="4" w:space="0" w:color="auto"/>
              <w:left w:val="single" w:sz="4" w:space="0" w:color="auto"/>
              <w:bottom w:val="single" w:sz="4" w:space="0" w:color="auto"/>
              <w:right w:val="single" w:sz="4" w:space="0" w:color="auto"/>
            </w:tcBorders>
          </w:tcPr>
          <w:p w14:paraId="591E68DB" w14:textId="77777777" w:rsidR="00332093" w:rsidRPr="00583538" w:rsidRDefault="00332093">
            <w:pPr>
              <w:spacing w:line="276" w:lineRule="auto"/>
              <w:rPr>
                <w:rFonts w:cs="Arial"/>
              </w:rPr>
            </w:pPr>
          </w:p>
        </w:tc>
      </w:tr>
      <w:tr w:rsidR="00332093" w:rsidRPr="00583538" w14:paraId="36C150F0"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46C835B3" w14:textId="77777777" w:rsidR="00332093" w:rsidRPr="00583538"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09C0EDDF" w14:textId="77777777" w:rsidR="00332093" w:rsidRPr="00583538" w:rsidRDefault="00332093">
            <w:pPr>
              <w:spacing w:line="252" w:lineRule="auto"/>
              <w:rPr>
                <w:rFonts w:cs="Arial"/>
              </w:rPr>
            </w:pPr>
            <w:r w:rsidRPr="00583538">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14:paraId="49722F52" w14:textId="77777777" w:rsidR="00332093" w:rsidRPr="00583538" w:rsidRDefault="00332093">
            <w:pPr>
              <w:spacing w:line="252" w:lineRule="auto"/>
              <w:rPr>
                <w:rFonts w:cs="Arial"/>
              </w:rPr>
            </w:pPr>
            <w:r w:rsidRPr="00583538">
              <w:rPr>
                <w:rFonts w:cs="Arial"/>
              </w:rPr>
              <w:t>0x4</w:t>
            </w:r>
          </w:p>
        </w:tc>
        <w:tc>
          <w:tcPr>
            <w:tcW w:w="2869" w:type="dxa"/>
            <w:tcBorders>
              <w:top w:val="single" w:sz="4" w:space="0" w:color="auto"/>
              <w:left w:val="single" w:sz="4" w:space="0" w:color="auto"/>
              <w:bottom w:val="single" w:sz="4" w:space="0" w:color="auto"/>
              <w:right w:val="single" w:sz="4" w:space="0" w:color="auto"/>
            </w:tcBorders>
          </w:tcPr>
          <w:p w14:paraId="3C8E362E" w14:textId="77777777" w:rsidR="00332093" w:rsidRPr="00583538" w:rsidRDefault="00332093">
            <w:pPr>
              <w:spacing w:line="276" w:lineRule="auto"/>
              <w:rPr>
                <w:rFonts w:cs="Arial"/>
              </w:rPr>
            </w:pPr>
          </w:p>
        </w:tc>
      </w:tr>
      <w:tr w:rsidR="00332093" w:rsidRPr="00583538" w14:paraId="6D41AD0A"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314AD2F1" w14:textId="77777777" w:rsidR="00332093" w:rsidRPr="00583538"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E8B3388" w14:textId="77777777" w:rsidR="00332093" w:rsidRPr="00583538" w:rsidRDefault="00332093">
            <w:pPr>
              <w:spacing w:line="252" w:lineRule="auto"/>
              <w:rPr>
                <w:rFonts w:cs="Arial"/>
              </w:rPr>
            </w:pPr>
            <w:r w:rsidRPr="00583538">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14:paraId="5D44A2EC" w14:textId="77777777" w:rsidR="00332093" w:rsidRPr="00583538" w:rsidRDefault="00332093">
            <w:pPr>
              <w:spacing w:line="252" w:lineRule="auto"/>
              <w:rPr>
                <w:rFonts w:cs="Arial"/>
              </w:rPr>
            </w:pPr>
            <w:r w:rsidRPr="00583538">
              <w:rPr>
                <w:rFonts w:cs="Arial"/>
              </w:rPr>
              <w:t>…</w:t>
            </w:r>
          </w:p>
        </w:tc>
        <w:tc>
          <w:tcPr>
            <w:tcW w:w="2869" w:type="dxa"/>
            <w:tcBorders>
              <w:top w:val="single" w:sz="4" w:space="0" w:color="auto"/>
              <w:left w:val="single" w:sz="4" w:space="0" w:color="auto"/>
              <w:bottom w:val="single" w:sz="4" w:space="0" w:color="auto"/>
              <w:right w:val="single" w:sz="4" w:space="0" w:color="auto"/>
            </w:tcBorders>
          </w:tcPr>
          <w:p w14:paraId="2D2B329E" w14:textId="77777777" w:rsidR="00332093" w:rsidRPr="00583538" w:rsidRDefault="00332093">
            <w:pPr>
              <w:spacing w:line="276" w:lineRule="auto"/>
              <w:rPr>
                <w:rFonts w:cs="Arial"/>
              </w:rPr>
            </w:pPr>
          </w:p>
        </w:tc>
      </w:tr>
      <w:tr w:rsidR="00332093" w:rsidRPr="00583538" w14:paraId="660B93DD"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0B984A14" w14:textId="77777777" w:rsidR="00332093" w:rsidRPr="00583538"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C5E950A" w14:textId="77777777" w:rsidR="00332093" w:rsidRPr="00583538" w:rsidRDefault="00332093">
            <w:pPr>
              <w:spacing w:line="252" w:lineRule="auto"/>
              <w:rPr>
                <w:rFonts w:cs="Arial"/>
              </w:rPr>
            </w:pPr>
            <w:r w:rsidRPr="00583538">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14:paraId="03888E2F" w14:textId="77777777" w:rsidR="00332093" w:rsidRPr="00583538" w:rsidRDefault="00332093">
            <w:pPr>
              <w:spacing w:line="252" w:lineRule="auto"/>
              <w:rPr>
                <w:rFonts w:cs="Arial"/>
              </w:rPr>
            </w:pPr>
            <w:r w:rsidRPr="00583538">
              <w:rPr>
                <w:rFonts w:cs="Arial"/>
              </w:rPr>
              <w:t>0x16</w:t>
            </w:r>
          </w:p>
        </w:tc>
        <w:tc>
          <w:tcPr>
            <w:tcW w:w="2869" w:type="dxa"/>
            <w:tcBorders>
              <w:top w:val="single" w:sz="4" w:space="0" w:color="auto"/>
              <w:left w:val="single" w:sz="4" w:space="0" w:color="auto"/>
              <w:bottom w:val="single" w:sz="4" w:space="0" w:color="auto"/>
              <w:right w:val="single" w:sz="4" w:space="0" w:color="auto"/>
            </w:tcBorders>
          </w:tcPr>
          <w:p w14:paraId="28C343C5" w14:textId="77777777" w:rsidR="00332093" w:rsidRPr="00583538" w:rsidRDefault="00332093">
            <w:pPr>
              <w:spacing w:line="276" w:lineRule="auto"/>
              <w:rPr>
                <w:rFonts w:cs="Arial"/>
              </w:rPr>
            </w:pPr>
          </w:p>
        </w:tc>
      </w:tr>
      <w:tr w:rsidR="00332093" w:rsidRPr="00583538" w14:paraId="72B1B76A"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5346112" w14:textId="77777777" w:rsidR="00332093" w:rsidRPr="00583538"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257CDCF0" w14:textId="77777777" w:rsidR="00332093" w:rsidRPr="00583538" w:rsidRDefault="00332093">
            <w:pPr>
              <w:spacing w:line="252" w:lineRule="auto"/>
              <w:rPr>
                <w:rFonts w:cs="Arial"/>
              </w:rPr>
            </w:pPr>
            <w:r w:rsidRPr="00583538">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14:paraId="42349E28" w14:textId="77777777" w:rsidR="00332093" w:rsidRPr="00583538" w:rsidRDefault="00332093">
            <w:pPr>
              <w:spacing w:line="252" w:lineRule="auto"/>
              <w:rPr>
                <w:rFonts w:cs="Arial"/>
              </w:rPr>
            </w:pPr>
            <w:r w:rsidRPr="00583538">
              <w:rPr>
                <w:rFonts w:cs="Arial"/>
              </w:rPr>
              <w:t>0x17</w:t>
            </w:r>
          </w:p>
        </w:tc>
        <w:tc>
          <w:tcPr>
            <w:tcW w:w="2869" w:type="dxa"/>
            <w:tcBorders>
              <w:top w:val="single" w:sz="4" w:space="0" w:color="auto"/>
              <w:left w:val="single" w:sz="4" w:space="0" w:color="auto"/>
              <w:bottom w:val="single" w:sz="4" w:space="0" w:color="auto"/>
              <w:right w:val="single" w:sz="4" w:space="0" w:color="auto"/>
            </w:tcBorders>
          </w:tcPr>
          <w:p w14:paraId="77A43C7E" w14:textId="77777777" w:rsidR="00332093" w:rsidRPr="00583538" w:rsidRDefault="00332093">
            <w:pPr>
              <w:spacing w:line="276" w:lineRule="auto"/>
              <w:rPr>
                <w:rFonts w:cs="Arial"/>
              </w:rPr>
            </w:pPr>
          </w:p>
        </w:tc>
      </w:tr>
      <w:tr w:rsidR="00332093" w:rsidRPr="00583538" w14:paraId="6DCBB33B"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26D65146" w14:textId="77777777" w:rsidR="00332093" w:rsidRPr="00583538"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06F8B656" w14:textId="77777777" w:rsidR="00332093" w:rsidRPr="00583538" w:rsidRDefault="00332093">
            <w:pPr>
              <w:spacing w:line="252" w:lineRule="auto"/>
              <w:rPr>
                <w:rFonts w:cs="Arial"/>
              </w:rPr>
            </w:pPr>
            <w:r w:rsidRPr="00583538">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14:paraId="0E77B4CC" w14:textId="77777777" w:rsidR="00332093" w:rsidRPr="00583538" w:rsidRDefault="00332093">
            <w:pPr>
              <w:spacing w:line="252" w:lineRule="auto"/>
              <w:rPr>
                <w:rFonts w:cs="Arial"/>
              </w:rPr>
            </w:pPr>
            <w:r w:rsidRPr="00583538">
              <w:rPr>
                <w:rFonts w:cs="Arial"/>
              </w:rPr>
              <w:t>0x18</w:t>
            </w:r>
          </w:p>
        </w:tc>
        <w:tc>
          <w:tcPr>
            <w:tcW w:w="2869" w:type="dxa"/>
            <w:tcBorders>
              <w:top w:val="single" w:sz="4" w:space="0" w:color="auto"/>
              <w:left w:val="single" w:sz="4" w:space="0" w:color="auto"/>
              <w:bottom w:val="single" w:sz="4" w:space="0" w:color="auto"/>
              <w:right w:val="single" w:sz="4" w:space="0" w:color="auto"/>
            </w:tcBorders>
          </w:tcPr>
          <w:p w14:paraId="215FA863" w14:textId="77777777" w:rsidR="00332093" w:rsidRPr="00583538" w:rsidRDefault="00332093">
            <w:pPr>
              <w:spacing w:line="276" w:lineRule="auto"/>
              <w:rPr>
                <w:rFonts w:cs="Arial"/>
              </w:rPr>
            </w:pPr>
          </w:p>
        </w:tc>
      </w:tr>
    </w:tbl>
    <w:p w14:paraId="3AA7D366" w14:textId="77777777" w:rsidR="00332093" w:rsidRPr="00583538" w:rsidRDefault="00332093" w:rsidP="00332093">
      <w:pPr>
        <w:rPr>
          <w:rFonts w:cs="Arial"/>
        </w:rPr>
      </w:pPr>
      <w:r w:rsidRPr="00583538">
        <w:rPr>
          <w:rFonts w:cs="Arial"/>
        </w:rPr>
        <w:t xml:space="preserve">Note:  Whether time is displayed in 12 or 24 mode depends what HMI setting is set for </w:t>
      </w:r>
      <w:proofErr w:type="gramStart"/>
      <w:r w:rsidRPr="00583538">
        <w:rPr>
          <w:rFonts w:cs="Arial"/>
        </w:rPr>
        <w:t>12/24 hour</w:t>
      </w:r>
      <w:proofErr w:type="gramEnd"/>
      <w:r w:rsidRPr="00583538">
        <w:rPr>
          <w:rFonts w:cs="Arial"/>
        </w:rPr>
        <w:t xml:space="preserve"> mode.  </w:t>
      </w:r>
    </w:p>
    <w:p w14:paraId="5365B85C" w14:textId="77777777" w:rsidR="00332093" w:rsidRPr="00583538" w:rsidRDefault="00332093" w:rsidP="00332093">
      <w:pPr>
        <w:rPr>
          <w:rFonts w:eastAsiaTheme="minorHAnsi" w:cs="Arial"/>
        </w:rPr>
      </w:pPr>
      <w:r w:rsidRPr="00583538">
        <w:rPr>
          <w:rFonts w:cs="Arial"/>
        </w:rPr>
        <w:t>Reference function “</w:t>
      </w:r>
      <w:r w:rsidRPr="00583538">
        <w:rPr>
          <w:rFonts w:cs="Arial"/>
          <w:bCs/>
          <w:u w:val="single"/>
        </w:rPr>
        <w:t xml:space="preserve">VS-FUN-REQ-025239-Set </w:t>
      </w:r>
      <w:proofErr w:type="gramStart"/>
      <w:r w:rsidRPr="00583538">
        <w:rPr>
          <w:rFonts w:cs="Arial"/>
          <w:bCs/>
          <w:u w:val="single"/>
        </w:rPr>
        <w:t>12/24 hour</w:t>
      </w:r>
      <w:proofErr w:type="gramEnd"/>
      <w:r w:rsidRPr="00583538">
        <w:rPr>
          <w:rFonts w:cs="Arial"/>
          <w:bCs/>
          <w:u w:val="single"/>
        </w:rPr>
        <w:t xml:space="preserve"> mode setting</w:t>
      </w:r>
      <w:r w:rsidRPr="00583538">
        <w:rPr>
          <w:rFonts w:cs="Arial"/>
          <w:bCs/>
        </w:rPr>
        <w:t>” in the Vehicle Setting SPSS for details.</w:t>
      </w:r>
    </w:p>
    <w:p w14:paraId="005E8621" w14:textId="77777777" w:rsidR="00332093" w:rsidRPr="00583538" w:rsidRDefault="00332093" w:rsidP="00332093">
      <w:pPr>
        <w:rPr>
          <w:rFonts w:cs="Arial"/>
        </w:rPr>
      </w:pPr>
    </w:p>
    <w:p w14:paraId="454C5842" w14:textId="77777777" w:rsidR="00332093" w:rsidRDefault="00332093" w:rsidP="00332093">
      <w:pPr>
        <w:pStyle w:val="Heading3"/>
      </w:pPr>
      <w:bookmarkStart w:id="58" w:name="_Toc65750456"/>
      <w:r w:rsidRPr="00B9479B">
        <w:t>MD-REQ-365628/A-</w:t>
      </w:r>
      <w:proofErr w:type="spellStart"/>
      <w:r w:rsidRPr="00B9479B">
        <w:t>EngExhMdeHrEnd_D_Stat</w:t>
      </w:r>
      <w:bookmarkEnd w:id="58"/>
      <w:proofErr w:type="spellEnd"/>
    </w:p>
    <w:p w14:paraId="1CE2C5A1" w14:textId="77777777" w:rsidR="00332093" w:rsidRPr="0066507B" w:rsidRDefault="00332093" w:rsidP="00332093">
      <w:pPr>
        <w:rPr>
          <w:rFonts w:cs="Arial"/>
        </w:rPr>
      </w:pPr>
      <w:r w:rsidRPr="0066507B">
        <w:rPr>
          <w:rFonts w:cs="Arial"/>
        </w:rPr>
        <w:t>Message Type: Status</w:t>
      </w:r>
    </w:p>
    <w:p w14:paraId="42C477B2" w14:textId="77777777" w:rsidR="00332093" w:rsidRPr="0066507B" w:rsidRDefault="00332093" w:rsidP="00332093">
      <w:pPr>
        <w:rPr>
          <w:rFonts w:cs="Arial"/>
        </w:rPr>
      </w:pPr>
    </w:p>
    <w:p w14:paraId="0630C913" w14:textId="77777777" w:rsidR="00332093" w:rsidRPr="0066507B" w:rsidRDefault="00332093" w:rsidP="00332093">
      <w:pPr>
        <w:widowControl w:val="0"/>
        <w:adjustRightInd w:val="0"/>
        <w:rPr>
          <w:rFonts w:cs="Arial"/>
        </w:rPr>
      </w:pPr>
      <w:r w:rsidRPr="0066507B">
        <w:rPr>
          <w:rFonts w:cs="Arial"/>
        </w:rPr>
        <w:t>Status signal from Quiet Time Server with the value the Quiet Time End Hour is set to</w:t>
      </w:r>
    </w:p>
    <w:p w14:paraId="189E967A" w14:textId="77777777" w:rsidR="00332093" w:rsidRPr="0066507B" w:rsidRDefault="00332093" w:rsidP="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332093" w:rsidRPr="0066507B" w14:paraId="47038D85" w14:textId="77777777" w:rsidTr="00332093">
        <w:trPr>
          <w:jc w:val="center"/>
        </w:trPr>
        <w:tc>
          <w:tcPr>
            <w:tcW w:w="3235" w:type="dxa"/>
            <w:tcBorders>
              <w:top w:val="single" w:sz="4" w:space="0" w:color="auto"/>
              <w:left w:val="single" w:sz="4" w:space="0" w:color="auto"/>
              <w:bottom w:val="single" w:sz="4" w:space="0" w:color="auto"/>
              <w:right w:val="single" w:sz="4" w:space="0" w:color="auto"/>
            </w:tcBorders>
            <w:hideMark/>
          </w:tcPr>
          <w:p w14:paraId="16FF7F1E" w14:textId="77777777" w:rsidR="00332093" w:rsidRPr="0066507B" w:rsidRDefault="00332093">
            <w:pPr>
              <w:spacing w:line="276" w:lineRule="auto"/>
              <w:rPr>
                <w:rFonts w:cs="Arial"/>
                <w:b/>
              </w:rPr>
            </w:pPr>
            <w:r w:rsidRPr="0066507B">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62BC6F99" w14:textId="77777777" w:rsidR="00332093" w:rsidRPr="0066507B" w:rsidRDefault="00332093">
            <w:pPr>
              <w:spacing w:line="276" w:lineRule="auto"/>
              <w:rPr>
                <w:rFonts w:cs="Arial"/>
                <w:b/>
              </w:rPr>
            </w:pPr>
            <w:r w:rsidRPr="0066507B">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14:paraId="72122848" w14:textId="77777777" w:rsidR="00332093" w:rsidRPr="0066507B" w:rsidRDefault="00332093">
            <w:pPr>
              <w:spacing w:line="276" w:lineRule="auto"/>
              <w:rPr>
                <w:rFonts w:cs="Arial"/>
                <w:b/>
              </w:rPr>
            </w:pPr>
            <w:r w:rsidRPr="0066507B">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3DA03AFB" w14:textId="77777777" w:rsidR="00332093" w:rsidRPr="0066507B" w:rsidRDefault="00332093">
            <w:pPr>
              <w:spacing w:line="276" w:lineRule="auto"/>
              <w:rPr>
                <w:rFonts w:cs="Arial"/>
                <w:b/>
              </w:rPr>
            </w:pPr>
            <w:r w:rsidRPr="0066507B">
              <w:rPr>
                <w:rFonts w:cs="Arial"/>
                <w:b/>
              </w:rPr>
              <w:t>Description</w:t>
            </w:r>
          </w:p>
        </w:tc>
      </w:tr>
      <w:tr w:rsidR="00332093" w:rsidRPr="0066507B" w14:paraId="541287EC" w14:textId="77777777" w:rsidTr="00332093">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14:paraId="6E58F517" w14:textId="77777777" w:rsidR="00332093" w:rsidRPr="0066507B" w:rsidRDefault="00332093">
            <w:pPr>
              <w:spacing w:line="276" w:lineRule="auto"/>
              <w:rPr>
                <w:rFonts w:cs="Arial"/>
              </w:rPr>
            </w:pPr>
          </w:p>
          <w:p w14:paraId="65BF6206" w14:textId="77777777" w:rsidR="00332093" w:rsidRPr="0066507B" w:rsidRDefault="00332093">
            <w:pPr>
              <w:spacing w:line="252" w:lineRule="auto"/>
              <w:rPr>
                <w:rFonts w:cs="Arial"/>
              </w:rPr>
            </w:pPr>
          </w:p>
          <w:p w14:paraId="7A2064F4" w14:textId="77777777" w:rsidR="00332093" w:rsidRPr="0066507B" w:rsidRDefault="00332093">
            <w:pPr>
              <w:spacing w:line="252" w:lineRule="auto"/>
              <w:rPr>
                <w:rFonts w:cs="Arial"/>
              </w:rPr>
            </w:pPr>
          </w:p>
          <w:p w14:paraId="47CDF09B" w14:textId="77777777" w:rsidR="00332093" w:rsidRPr="0066507B" w:rsidRDefault="00332093">
            <w:pPr>
              <w:spacing w:line="252" w:lineRule="auto"/>
              <w:rPr>
                <w:rFonts w:cs="Arial"/>
              </w:rPr>
            </w:pPr>
          </w:p>
          <w:p w14:paraId="42944FD6" w14:textId="77777777" w:rsidR="00332093" w:rsidRPr="0066507B" w:rsidRDefault="00332093">
            <w:pPr>
              <w:spacing w:line="252" w:lineRule="auto"/>
              <w:rPr>
                <w:rFonts w:cs="Arial"/>
              </w:rPr>
            </w:pPr>
          </w:p>
          <w:p w14:paraId="4EC7A34D" w14:textId="77777777" w:rsidR="00332093" w:rsidRPr="0066507B" w:rsidRDefault="00332093" w:rsidP="00332093">
            <w:pPr>
              <w:rPr>
                <w:rFonts w:cs="Arial"/>
              </w:rPr>
            </w:pPr>
            <w:proofErr w:type="spellStart"/>
            <w:r w:rsidRPr="0066507B">
              <w:rPr>
                <w:rFonts w:cs="Arial"/>
              </w:rPr>
              <w:t>EngExhMdeHrEnd_D_Stat</w:t>
            </w:r>
            <w:proofErr w:type="spellEnd"/>
          </w:p>
          <w:p w14:paraId="5BD0A3A7" w14:textId="77777777" w:rsidR="00332093" w:rsidRPr="0066507B" w:rsidRDefault="0033209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E231FF9" w14:textId="77777777" w:rsidR="00332093" w:rsidRPr="0066507B" w:rsidRDefault="00332093">
            <w:pPr>
              <w:spacing w:line="252" w:lineRule="auto"/>
              <w:rPr>
                <w:rFonts w:cs="Arial"/>
              </w:rPr>
            </w:pPr>
            <w:r w:rsidRPr="0066507B">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14:paraId="548E7949" w14:textId="77777777" w:rsidR="00332093" w:rsidRPr="0066507B" w:rsidRDefault="00332093">
            <w:pPr>
              <w:spacing w:line="252" w:lineRule="auto"/>
              <w:rPr>
                <w:rFonts w:cs="Arial"/>
              </w:rPr>
            </w:pPr>
            <w:r w:rsidRPr="0066507B">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14:paraId="78CFB9A9" w14:textId="77777777" w:rsidR="00332093" w:rsidRPr="0066507B" w:rsidRDefault="00332093">
            <w:pPr>
              <w:autoSpaceDE w:val="0"/>
              <w:autoSpaceDN w:val="0"/>
              <w:adjustRightInd w:val="0"/>
              <w:spacing w:line="276" w:lineRule="auto"/>
              <w:rPr>
                <w:rFonts w:cs="Arial"/>
              </w:rPr>
            </w:pPr>
          </w:p>
        </w:tc>
      </w:tr>
      <w:tr w:rsidR="00332093" w:rsidRPr="0066507B" w14:paraId="017C1B3C"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5F54891" w14:textId="77777777" w:rsidR="00332093" w:rsidRPr="0066507B"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0DEDC8BB" w14:textId="77777777" w:rsidR="00332093" w:rsidRPr="0066507B" w:rsidRDefault="00332093">
            <w:pPr>
              <w:spacing w:line="252" w:lineRule="auto"/>
              <w:rPr>
                <w:rFonts w:cs="Arial"/>
              </w:rPr>
            </w:pPr>
            <w:r w:rsidRPr="0066507B">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14:paraId="763A708B" w14:textId="77777777" w:rsidR="00332093" w:rsidRPr="0066507B" w:rsidRDefault="00332093">
            <w:pPr>
              <w:spacing w:line="252" w:lineRule="auto"/>
              <w:rPr>
                <w:rFonts w:cs="Arial"/>
              </w:rPr>
            </w:pPr>
            <w:r w:rsidRPr="0066507B">
              <w:rPr>
                <w:rFonts w:cs="Arial"/>
              </w:rPr>
              <w:t>0x1</w:t>
            </w:r>
          </w:p>
        </w:tc>
        <w:tc>
          <w:tcPr>
            <w:tcW w:w="2869" w:type="dxa"/>
            <w:tcBorders>
              <w:top w:val="single" w:sz="4" w:space="0" w:color="auto"/>
              <w:left w:val="single" w:sz="4" w:space="0" w:color="auto"/>
              <w:bottom w:val="single" w:sz="4" w:space="0" w:color="auto"/>
              <w:right w:val="single" w:sz="4" w:space="0" w:color="auto"/>
            </w:tcBorders>
          </w:tcPr>
          <w:p w14:paraId="3AFC70B1" w14:textId="77777777" w:rsidR="00332093" w:rsidRPr="0066507B" w:rsidRDefault="00332093">
            <w:pPr>
              <w:spacing w:line="276" w:lineRule="auto"/>
              <w:rPr>
                <w:rFonts w:cs="Arial"/>
              </w:rPr>
            </w:pPr>
          </w:p>
        </w:tc>
      </w:tr>
      <w:tr w:rsidR="00332093" w:rsidRPr="0066507B" w14:paraId="6FE082B3"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112D739D" w14:textId="77777777" w:rsidR="00332093" w:rsidRPr="0066507B"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7B904F6" w14:textId="77777777" w:rsidR="00332093" w:rsidRPr="0066507B" w:rsidRDefault="00332093">
            <w:pPr>
              <w:spacing w:line="252" w:lineRule="auto"/>
              <w:rPr>
                <w:rFonts w:cs="Arial"/>
              </w:rPr>
            </w:pPr>
            <w:r w:rsidRPr="0066507B">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14:paraId="300015D1" w14:textId="77777777" w:rsidR="00332093" w:rsidRPr="0066507B" w:rsidRDefault="00332093">
            <w:pPr>
              <w:spacing w:line="252" w:lineRule="auto"/>
              <w:rPr>
                <w:rFonts w:cs="Arial"/>
              </w:rPr>
            </w:pPr>
            <w:r w:rsidRPr="0066507B">
              <w:rPr>
                <w:rFonts w:cs="Arial"/>
              </w:rPr>
              <w:t>0x2</w:t>
            </w:r>
          </w:p>
        </w:tc>
        <w:tc>
          <w:tcPr>
            <w:tcW w:w="2869" w:type="dxa"/>
            <w:tcBorders>
              <w:top w:val="single" w:sz="4" w:space="0" w:color="auto"/>
              <w:left w:val="single" w:sz="4" w:space="0" w:color="auto"/>
              <w:bottom w:val="single" w:sz="4" w:space="0" w:color="auto"/>
              <w:right w:val="single" w:sz="4" w:space="0" w:color="auto"/>
            </w:tcBorders>
          </w:tcPr>
          <w:p w14:paraId="0E51B6DA" w14:textId="77777777" w:rsidR="00332093" w:rsidRPr="0066507B" w:rsidRDefault="00332093">
            <w:pPr>
              <w:spacing w:line="276" w:lineRule="auto"/>
              <w:rPr>
                <w:rFonts w:cs="Arial"/>
              </w:rPr>
            </w:pPr>
          </w:p>
        </w:tc>
      </w:tr>
      <w:tr w:rsidR="00332093" w:rsidRPr="0066507B" w14:paraId="3DC5F241"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130309C0" w14:textId="77777777" w:rsidR="00332093" w:rsidRPr="0066507B"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699B83A" w14:textId="77777777" w:rsidR="00332093" w:rsidRPr="0066507B" w:rsidRDefault="00332093">
            <w:pPr>
              <w:spacing w:line="252" w:lineRule="auto"/>
              <w:rPr>
                <w:rFonts w:cs="Arial"/>
              </w:rPr>
            </w:pPr>
            <w:r w:rsidRPr="0066507B">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14:paraId="023D9318" w14:textId="77777777" w:rsidR="00332093" w:rsidRPr="0066507B" w:rsidRDefault="00332093">
            <w:pPr>
              <w:spacing w:line="252" w:lineRule="auto"/>
              <w:rPr>
                <w:rFonts w:cs="Arial"/>
                <w:color w:val="FF0000"/>
              </w:rPr>
            </w:pPr>
            <w:r w:rsidRPr="0066507B">
              <w:rPr>
                <w:rFonts w:cs="Arial"/>
              </w:rPr>
              <w:t>0x3</w:t>
            </w:r>
          </w:p>
        </w:tc>
        <w:tc>
          <w:tcPr>
            <w:tcW w:w="2869" w:type="dxa"/>
            <w:tcBorders>
              <w:top w:val="single" w:sz="4" w:space="0" w:color="auto"/>
              <w:left w:val="single" w:sz="4" w:space="0" w:color="auto"/>
              <w:bottom w:val="single" w:sz="4" w:space="0" w:color="auto"/>
              <w:right w:val="single" w:sz="4" w:space="0" w:color="auto"/>
            </w:tcBorders>
          </w:tcPr>
          <w:p w14:paraId="0F40A350" w14:textId="77777777" w:rsidR="00332093" w:rsidRPr="0066507B" w:rsidRDefault="00332093">
            <w:pPr>
              <w:spacing w:line="276" w:lineRule="auto"/>
              <w:rPr>
                <w:rFonts w:cs="Arial"/>
              </w:rPr>
            </w:pPr>
          </w:p>
        </w:tc>
      </w:tr>
      <w:tr w:rsidR="00332093" w:rsidRPr="0066507B" w14:paraId="1FB0C30F"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DEB8F50" w14:textId="77777777" w:rsidR="00332093" w:rsidRPr="0066507B"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00E5D8E4" w14:textId="77777777" w:rsidR="00332093" w:rsidRPr="0066507B" w:rsidRDefault="00332093">
            <w:pPr>
              <w:spacing w:line="252" w:lineRule="auto"/>
              <w:rPr>
                <w:rFonts w:cs="Arial"/>
              </w:rPr>
            </w:pPr>
            <w:r w:rsidRPr="0066507B">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14:paraId="0CBE5ACE" w14:textId="77777777" w:rsidR="00332093" w:rsidRPr="0066507B" w:rsidRDefault="00332093">
            <w:pPr>
              <w:spacing w:line="252" w:lineRule="auto"/>
              <w:rPr>
                <w:rFonts w:cs="Arial"/>
              </w:rPr>
            </w:pPr>
            <w:r w:rsidRPr="0066507B">
              <w:rPr>
                <w:rFonts w:cs="Arial"/>
              </w:rPr>
              <w:t>0x4</w:t>
            </w:r>
          </w:p>
        </w:tc>
        <w:tc>
          <w:tcPr>
            <w:tcW w:w="2869" w:type="dxa"/>
            <w:tcBorders>
              <w:top w:val="single" w:sz="4" w:space="0" w:color="auto"/>
              <w:left w:val="single" w:sz="4" w:space="0" w:color="auto"/>
              <w:bottom w:val="single" w:sz="4" w:space="0" w:color="auto"/>
              <w:right w:val="single" w:sz="4" w:space="0" w:color="auto"/>
            </w:tcBorders>
          </w:tcPr>
          <w:p w14:paraId="7DAE383F" w14:textId="77777777" w:rsidR="00332093" w:rsidRPr="0066507B" w:rsidRDefault="00332093">
            <w:pPr>
              <w:spacing w:line="276" w:lineRule="auto"/>
              <w:rPr>
                <w:rFonts w:cs="Arial"/>
              </w:rPr>
            </w:pPr>
          </w:p>
        </w:tc>
      </w:tr>
      <w:tr w:rsidR="00332093" w:rsidRPr="0066507B" w14:paraId="521E3C62"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B37E38D" w14:textId="77777777" w:rsidR="00332093" w:rsidRPr="0066507B"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0A216E8B" w14:textId="77777777" w:rsidR="00332093" w:rsidRPr="0066507B" w:rsidRDefault="00332093">
            <w:pPr>
              <w:spacing w:line="252" w:lineRule="auto"/>
              <w:rPr>
                <w:rFonts w:cs="Arial"/>
              </w:rPr>
            </w:pPr>
            <w:r w:rsidRPr="0066507B">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14:paraId="3F9A8790" w14:textId="77777777" w:rsidR="00332093" w:rsidRPr="0066507B" w:rsidRDefault="00332093">
            <w:pPr>
              <w:spacing w:line="252" w:lineRule="auto"/>
              <w:rPr>
                <w:rFonts w:cs="Arial"/>
              </w:rPr>
            </w:pPr>
            <w:r w:rsidRPr="0066507B">
              <w:rPr>
                <w:rFonts w:cs="Arial"/>
              </w:rPr>
              <w:t>…</w:t>
            </w:r>
          </w:p>
        </w:tc>
        <w:tc>
          <w:tcPr>
            <w:tcW w:w="2869" w:type="dxa"/>
            <w:tcBorders>
              <w:top w:val="single" w:sz="4" w:space="0" w:color="auto"/>
              <w:left w:val="single" w:sz="4" w:space="0" w:color="auto"/>
              <w:bottom w:val="single" w:sz="4" w:space="0" w:color="auto"/>
              <w:right w:val="single" w:sz="4" w:space="0" w:color="auto"/>
            </w:tcBorders>
          </w:tcPr>
          <w:p w14:paraId="264F7A94" w14:textId="77777777" w:rsidR="00332093" w:rsidRPr="0066507B" w:rsidRDefault="00332093">
            <w:pPr>
              <w:spacing w:line="276" w:lineRule="auto"/>
              <w:rPr>
                <w:rFonts w:cs="Arial"/>
              </w:rPr>
            </w:pPr>
          </w:p>
        </w:tc>
      </w:tr>
      <w:tr w:rsidR="00332093" w:rsidRPr="0066507B" w14:paraId="121939E2"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CFF536A" w14:textId="77777777" w:rsidR="00332093" w:rsidRPr="0066507B"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A300538" w14:textId="77777777" w:rsidR="00332093" w:rsidRPr="0066507B" w:rsidRDefault="00332093">
            <w:pPr>
              <w:spacing w:line="252" w:lineRule="auto"/>
              <w:rPr>
                <w:rFonts w:cs="Arial"/>
              </w:rPr>
            </w:pPr>
            <w:r w:rsidRPr="0066507B">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14:paraId="3F44E4A0" w14:textId="77777777" w:rsidR="00332093" w:rsidRPr="0066507B" w:rsidRDefault="00332093">
            <w:pPr>
              <w:spacing w:line="252" w:lineRule="auto"/>
              <w:rPr>
                <w:rFonts w:cs="Arial"/>
              </w:rPr>
            </w:pPr>
            <w:r w:rsidRPr="0066507B">
              <w:rPr>
                <w:rFonts w:cs="Arial"/>
              </w:rPr>
              <w:t>0x16</w:t>
            </w:r>
          </w:p>
        </w:tc>
        <w:tc>
          <w:tcPr>
            <w:tcW w:w="2869" w:type="dxa"/>
            <w:tcBorders>
              <w:top w:val="single" w:sz="4" w:space="0" w:color="auto"/>
              <w:left w:val="single" w:sz="4" w:space="0" w:color="auto"/>
              <w:bottom w:val="single" w:sz="4" w:space="0" w:color="auto"/>
              <w:right w:val="single" w:sz="4" w:space="0" w:color="auto"/>
            </w:tcBorders>
          </w:tcPr>
          <w:p w14:paraId="51039934" w14:textId="77777777" w:rsidR="00332093" w:rsidRPr="0066507B" w:rsidRDefault="00332093">
            <w:pPr>
              <w:spacing w:line="276" w:lineRule="auto"/>
              <w:rPr>
                <w:rFonts w:cs="Arial"/>
              </w:rPr>
            </w:pPr>
          </w:p>
        </w:tc>
      </w:tr>
      <w:tr w:rsidR="00332093" w:rsidRPr="0066507B" w14:paraId="5C48AAD4"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CCE4C58" w14:textId="77777777" w:rsidR="00332093" w:rsidRPr="0066507B"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153C37B" w14:textId="77777777" w:rsidR="00332093" w:rsidRPr="0066507B" w:rsidRDefault="00332093">
            <w:pPr>
              <w:spacing w:line="252" w:lineRule="auto"/>
              <w:rPr>
                <w:rFonts w:cs="Arial"/>
              </w:rPr>
            </w:pPr>
            <w:r w:rsidRPr="0066507B">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14:paraId="457F14BC" w14:textId="77777777" w:rsidR="00332093" w:rsidRPr="0066507B" w:rsidRDefault="00332093">
            <w:pPr>
              <w:spacing w:line="252" w:lineRule="auto"/>
              <w:rPr>
                <w:rFonts w:cs="Arial"/>
              </w:rPr>
            </w:pPr>
            <w:r w:rsidRPr="0066507B">
              <w:rPr>
                <w:rFonts w:cs="Arial"/>
              </w:rPr>
              <w:t>0x17</w:t>
            </w:r>
          </w:p>
        </w:tc>
        <w:tc>
          <w:tcPr>
            <w:tcW w:w="2869" w:type="dxa"/>
            <w:tcBorders>
              <w:top w:val="single" w:sz="4" w:space="0" w:color="auto"/>
              <w:left w:val="single" w:sz="4" w:space="0" w:color="auto"/>
              <w:bottom w:val="single" w:sz="4" w:space="0" w:color="auto"/>
              <w:right w:val="single" w:sz="4" w:space="0" w:color="auto"/>
            </w:tcBorders>
          </w:tcPr>
          <w:p w14:paraId="374B3BFA" w14:textId="77777777" w:rsidR="00332093" w:rsidRPr="0066507B" w:rsidRDefault="00332093">
            <w:pPr>
              <w:spacing w:line="276" w:lineRule="auto"/>
              <w:rPr>
                <w:rFonts w:cs="Arial"/>
              </w:rPr>
            </w:pPr>
          </w:p>
        </w:tc>
      </w:tr>
      <w:tr w:rsidR="00332093" w:rsidRPr="0066507B" w14:paraId="368D425D"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ACE6C04" w14:textId="77777777" w:rsidR="00332093" w:rsidRPr="0066507B"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0C12CFF7" w14:textId="77777777" w:rsidR="00332093" w:rsidRPr="0066507B" w:rsidRDefault="00332093">
            <w:pPr>
              <w:spacing w:line="252" w:lineRule="auto"/>
              <w:rPr>
                <w:rFonts w:cs="Arial"/>
              </w:rPr>
            </w:pPr>
            <w:r w:rsidRPr="0066507B">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14:paraId="48C0E99B" w14:textId="77777777" w:rsidR="00332093" w:rsidRPr="0066507B" w:rsidRDefault="00332093">
            <w:pPr>
              <w:spacing w:line="252" w:lineRule="auto"/>
              <w:rPr>
                <w:rFonts w:cs="Arial"/>
              </w:rPr>
            </w:pPr>
            <w:r w:rsidRPr="0066507B">
              <w:rPr>
                <w:rFonts w:cs="Arial"/>
              </w:rPr>
              <w:t>0x18</w:t>
            </w:r>
          </w:p>
        </w:tc>
        <w:tc>
          <w:tcPr>
            <w:tcW w:w="2869" w:type="dxa"/>
            <w:tcBorders>
              <w:top w:val="single" w:sz="4" w:space="0" w:color="auto"/>
              <w:left w:val="single" w:sz="4" w:space="0" w:color="auto"/>
              <w:bottom w:val="single" w:sz="4" w:space="0" w:color="auto"/>
              <w:right w:val="single" w:sz="4" w:space="0" w:color="auto"/>
            </w:tcBorders>
          </w:tcPr>
          <w:p w14:paraId="2BCEC5F6" w14:textId="77777777" w:rsidR="00332093" w:rsidRPr="0066507B" w:rsidRDefault="00332093">
            <w:pPr>
              <w:spacing w:line="276" w:lineRule="auto"/>
              <w:rPr>
                <w:rFonts w:cs="Arial"/>
              </w:rPr>
            </w:pPr>
          </w:p>
        </w:tc>
      </w:tr>
    </w:tbl>
    <w:p w14:paraId="6437B503" w14:textId="77777777" w:rsidR="00332093" w:rsidRPr="0066507B" w:rsidRDefault="00332093" w:rsidP="00332093">
      <w:pPr>
        <w:rPr>
          <w:rFonts w:cs="Arial"/>
        </w:rPr>
      </w:pPr>
      <w:r w:rsidRPr="0066507B">
        <w:rPr>
          <w:rFonts w:cs="Arial"/>
        </w:rPr>
        <w:t xml:space="preserve">Note:  Whether time is displayed in 12 or 24 mode depends what HMI setting is set for </w:t>
      </w:r>
      <w:proofErr w:type="gramStart"/>
      <w:r w:rsidRPr="0066507B">
        <w:rPr>
          <w:rFonts w:cs="Arial"/>
        </w:rPr>
        <w:t>12/24 hour</w:t>
      </w:r>
      <w:proofErr w:type="gramEnd"/>
      <w:r w:rsidRPr="0066507B">
        <w:rPr>
          <w:rFonts w:cs="Arial"/>
        </w:rPr>
        <w:t xml:space="preserve"> mode.  </w:t>
      </w:r>
    </w:p>
    <w:p w14:paraId="48281C04" w14:textId="77777777" w:rsidR="00332093" w:rsidRPr="0066507B" w:rsidRDefault="00332093" w:rsidP="00332093">
      <w:pPr>
        <w:rPr>
          <w:rFonts w:eastAsiaTheme="minorHAnsi" w:cs="Arial"/>
        </w:rPr>
      </w:pPr>
      <w:r w:rsidRPr="0066507B">
        <w:rPr>
          <w:rFonts w:cs="Arial"/>
        </w:rPr>
        <w:t>Reference function “</w:t>
      </w:r>
      <w:r w:rsidRPr="0066507B">
        <w:rPr>
          <w:rFonts w:cs="Arial"/>
          <w:bCs/>
          <w:u w:val="single"/>
        </w:rPr>
        <w:t xml:space="preserve">VS-FUN-REQ-025239-Set </w:t>
      </w:r>
      <w:proofErr w:type="gramStart"/>
      <w:r w:rsidRPr="0066507B">
        <w:rPr>
          <w:rFonts w:cs="Arial"/>
          <w:bCs/>
          <w:u w:val="single"/>
        </w:rPr>
        <w:t>12/24 hour</w:t>
      </w:r>
      <w:proofErr w:type="gramEnd"/>
      <w:r w:rsidRPr="0066507B">
        <w:rPr>
          <w:rFonts w:cs="Arial"/>
          <w:bCs/>
          <w:u w:val="single"/>
        </w:rPr>
        <w:t xml:space="preserve"> mode setting</w:t>
      </w:r>
      <w:r w:rsidRPr="0066507B">
        <w:rPr>
          <w:rFonts w:cs="Arial"/>
          <w:bCs/>
        </w:rPr>
        <w:t>” in the Vehicle Setting SPSS for details.</w:t>
      </w:r>
    </w:p>
    <w:p w14:paraId="45C79CD2" w14:textId="77777777" w:rsidR="00332093" w:rsidRPr="0066507B" w:rsidRDefault="00332093" w:rsidP="00332093">
      <w:pPr>
        <w:rPr>
          <w:rFonts w:cs="Arial"/>
        </w:rPr>
      </w:pPr>
    </w:p>
    <w:p w14:paraId="15D7F630" w14:textId="77777777" w:rsidR="00332093" w:rsidRDefault="00332093" w:rsidP="00332093">
      <w:pPr>
        <w:pStyle w:val="Heading3"/>
      </w:pPr>
      <w:bookmarkStart w:id="59" w:name="_Toc65750457"/>
      <w:r w:rsidRPr="00B9479B">
        <w:t>MD-REQ-375908/A-</w:t>
      </w:r>
      <w:proofErr w:type="spellStart"/>
      <w:r w:rsidRPr="00B9479B">
        <w:t>TurnAsstSwtch_D_Stat</w:t>
      </w:r>
      <w:bookmarkEnd w:id="59"/>
      <w:proofErr w:type="spellEnd"/>
    </w:p>
    <w:p w14:paraId="190C575F" w14:textId="77777777" w:rsidR="00332093" w:rsidRDefault="00332093" w:rsidP="00332093">
      <w:pPr>
        <w:rPr>
          <w:rFonts w:cs="Arial"/>
        </w:rPr>
      </w:pPr>
      <w:r>
        <w:rPr>
          <w:rFonts w:cs="Arial"/>
        </w:rPr>
        <w:t>Message Type: Status</w:t>
      </w:r>
    </w:p>
    <w:p w14:paraId="09809961" w14:textId="77777777" w:rsidR="00332093" w:rsidRDefault="00332093" w:rsidP="00332093">
      <w:pPr>
        <w:rPr>
          <w:rFonts w:cs="Arial"/>
        </w:rPr>
      </w:pPr>
    </w:p>
    <w:p w14:paraId="2588C4C1" w14:textId="77777777" w:rsidR="00332093" w:rsidRDefault="00332093" w:rsidP="00332093">
      <w:pPr>
        <w:widowControl w:val="0"/>
        <w:adjustRightInd w:val="0"/>
        <w:rPr>
          <w:rFonts w:cs="Arial"/>
        </w:rPr>
      </w:pPr>
      <w:r>
        <w:rPr>
          <w:rFonts w:cs="Arial"/>
        </w:rPr>
        <w:t>This signal is used by the Trail Turn Assist Client to broadcast the HMI Trail Turn Assist setting button status.</w:t>
      </w:r>
    </w:p>
    <w:p w14:paraId="0AF0E187" w14:textId="77777777" w:rsidR="00332093" w:rsidRDefault="00332093" w:rsidP="00332093">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6"/>
        <w:gridCol w:w="1621"/>
        <w:gridCol w:w="1081"/>
        <w:gridCol w:w="4772"/>
      </w:tblGrid>
      <w:tr w:rsidR="00332093" w14:paraId="1BA15866" w14:textId="77777777" w:rsidTr="00332093">
        <w:trPr>
          <w:jc w:val="center"/>
        </w:trPr>
        <w:tc>
          <w:tcPr>
            <w:tcW w:w="2966" w:type="dxa"/>
            <w:tcBorders>
              <w:top w:val="single" w:sz="4" w:space="0" w:color="auto"/>
              <w:left w:val="single" w:sz="4" w:space="0" w:color="auto"/>
              <w:bottom w:val="single" w:sz="4" w:space="0" w:color="auto"/>
              <w:right w:val="single" w:sz="4" w:space="0" w:color="auto"/>
            </w:tcBorders>
            <w:hideMark/>
          </w:tcPr>
          <w:p w14:paraId="5608C179" w14:textId="77777777" w:rsidR="00332093" w:rsidRDefault="00332093">
            <w:pPr>
              <w:spacing w:line="276" w:lineRule="auto"/>
              <w:rPr>
                <w:rFonts w:cs="Arial"/>
                <w:b/>
              </w:rPr>
            </w:pPr>
            <w:r>
              <w:rPr>
                <w:rFonts w:cs="Arial"/>
                <w:b/>
              </w:rPr>
              <w:t>Logical Signal Name</w:t>
            </w:r>
          </w:p>
        </w:tc>
        <w:tc>
          <w:tcPr>
            <w:tcW w:w="1621" w:type="dxa"/>
            <w:tcBorders>
              <w:top w:val="single" w:sz="4" w:space="0" w:color="auto"/>
              <w:left w:val="single" w:sz="4" w:space="0" w:color="auto"/>
              <w:bottom w:val="single" w:sz="4" w:space="0" w:color="auto"/>
              <w:right w:val="single" w:sz="4" w:space="0" w:color="auto"/>
            </w:tcBorders>
            <w:hideMark/>
          </w:tcPr>
          <w:p w14:paraId="28F31919" w14:textId="77777777" w:rsidR="00332093" w:rsidRDefault="00332093">
            <w:pPr>
              <w:spacing w:line="276" w:lineRule="auto"/>
              <w:rPr>
                <w:rFonts w:cs="Arial"/>
                <w:b/>
              </w:rPr>
            </w:pPr>
            <w:r>
              <w:rPr>
                <w:rFonts w:cs="Arial"/>
                <w:b/>
              </w:rPr>
              <w:t>Literals</w:t>
            </w:r>
          </w:p>
        </w:tc>
        <w:tc>
          <w:tcPr>
            <w:tcW w:w="1081" w:type="dxa"/>
            <w:tcBorders>
              <w:top w:val="single" w:sz="4" w:space="0" w:color="auto"/>
              <w:left w:val="single" w:sz="4" w:space="0" w:color="auto"/>
              <w:bottom w:val="single" w:sz="4" w:space="0" w:color="auto"/>
              <w:right w:val="single" w:sz="4" w:space="0" w:color="auto"/>
            </w:tcBorders>
            <w:hideMark/>
          </w:tcPr>
          <w:p w14:paraId="11169B44" w14:textId="77777777" w:rsidR="00332093" w:rsidRDefault="00332093">
            <w:pPr>
              <w:spacing w:line="276" w:lineRule="auto"/>
              <w:rPr>
                <w:rFonts w:cs="Arial"/>
                <w:b/>
              </w:rPr>
            </w:pPr>
            <w:r>
              <w:rPr>
                <w:rFonts w:cs="Arial"/>
                <w:b/>
              </w:rPr>
              <w:t>Value</w:t>
            </w:r>
          </w:p>
        </w:tc>
        <w:tc>
          <w:tcPr>
            <w:tcW w:w="4772" w:type="dxa"/>
            <w:tcBorders>
              <w:top w:val="single" w:sz="4" w:space="0" w:color="auto"/>
              <w:left w:val="single" w:sz="4" w:space="0" w:color="auto"/>
              <w:bottom w:val="single" w:sz="4" w:space="0" w:color="auto"/>
              <w:right w:val="single" w:sz="4" w:space="0" w:color="auto"/>
            </w:tcBorders>
            <w:hideMark/>
          </w:tcPr>
          <w:p w14:paraId="2B4F489C" w14:textId="77777777" w:rsidR="00332093" w:rsidRDefault="00332093">
            <w:pPr>
              <w:spacing w:line="276" w:lineRule="auto"/>
              <w:rPr>
                <w:rFonts w:cs="Arial"/>
                <w:b/>
              </w:rPr>
            </w:pPr>
            <w:r>
              <w:rPr>
                <w:rFonts w:cs="Arial"/>
                <w:b/>
              </w:rPr>
              <w:t>Description</w:t>
            </w:r>
          </w:p>
        </w:tc>
      </w:tr>
      <w:tr w:rsidR="00332093" w14:paraId="12D25E68" w14:textId="77777777" w:rsidTr="00332093">
        <w:trPr>
          <w:jc w:val="center"/>
        </w:trPr>
        <w:tc>
          <w:tcPr>
            <w:tcW w:w="2966" w:type="dxa"/>
            <w:vMerge w:val="restart"/>
            <w:tcBorders>
              <w:top w:val="single" w:sz="4" w:space="0" w:color="auto"/>
              <w:left w:val="single" w:sz="4" w:space="0" w:color="auto"/>
              <w:right w:val="single" w:sz="4" w:space="0" w:color="auto"/>
            </w:tcBorders>
          </w:tcPr>
          <w:p w14:paraId="17C8FEB9" w14:textId="77777777" w:rsidR="00332093" w:rsidRDefault="00332093">
            <w:pPr>
              <w:spacing w:line="276" w:lineRule="auto"/>
              <w:rPr>
                <w:rFonts w:cs="Arial"/>
              </w:rPr>
            </w:pPr>
          </w:p>
          <w:p w14:paraId="14E0C57E" w14:textId="77777777" w:rsidR="00332093" w:rsidRDefault="00332093">
            <w:pPr>
              <w:spacing w:line="256" w:lineRule="auto"/>
              <w:rPr>
                <w:rFonts w:cs="Arial"/>
              </w:rPr>
            </w:pPr>
            <w:proofErr w:type="spellStart"/>
            <w:r>
              <w:rPr>
                <w:rFonts w:cs="Arial"/>
              </w:rPr>
              <w:t>TurnAsstSwtch_D_Stat</w:t>
            </w:r>
            <w:proofErr w:type="spellEnd"/>
          </w:p>
          <w:p w14:paraId="0E0534CA" w14:textId="77777777" w:rsidR="00332093" w:rsidRDefault="00332093">
            <w:pPr>
              <w:spacing w:line="27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14:paraId="78C6DDD4" w14:textId="77777777" w:rsidR="00332093" w:rsidRDefault="00332093">
            <w:pPr>
              <w:spacing w:line="252" w:lineRule="auto"/>
              <w:rPr>
                <w:rFonts w:cs="Arial"/>
              </w:rPr>
            </w:pPr>
            <w:r>
              <w:rPr>
                <w:rFonts w:cs="Arial"/>
              </w:rPr>
              <w:t>Not Pressed</w:t>
            </w:r>
          </w:p>
        </w:tc>
        <w:tc>
          <w:tcPr>
            <w:tcW w:w="1081" w:type="dxa"/>
            <w:tcBorders>
              <w:top w:val="single" w:sz="4" w:space="0" w:color="auto"/>
              <w:left w:val="single" w:sz="4" w:space="0" w:color="auto"/>
              <w:bottom w:val="single" w:sz="4" w:space="0" w:color="auto"/>
              <w:right w:val="single" w:sz="4" w:space="0" w:color="auto"/>
            </w:tcBorders>
            <w:hideMark/>
          </w:tcPr>
          <w:p w14:paraId="003913EB" w14:textId="77777777" w:rsidR="00332093" w:rsidRDefault="00332093">
            <w:pPr>
              <w:spacing w:line="252" w:lineRule="auto"/>
              <w:rPr>
                <w:rFonts w:cs="Arial"/>
              </w:rPr>
            </w:pPr>
            <w:r>
              <w:rPr>
                <w:rFonts w:cs="Arial"/>
              </w:rPr>
              <w:t>0x0</w:t>
            </w:r>
          </w:p>
        </w:tc>
        <w:tc>
          <w:tcPr>
            <w:tcW w:w="4772" w:type="dxa"/>
            <w:tcBorders>
              <w:top w:val="single" w:sz="4" w:space="0" w:color="auto"/>
              <w:left w:val="single" w:sz="4" w:space="0" w:color="auto"/>
              <w:bottom w:val="single" w:sz="4" w:space="0" w:color="auto"/>
              <w:right w:val="single" w:sz="4" w:space="0" w:color="auto"/>
            </w:tcBorders>
            <w:vAlign w:val="center"/>
          </w:tcPr>
          <w:p w14:paraId="28BDC243" w14:textId="77777777" w:rsidR="00332093" w:rsidRDefault="00332093">
            <w:pPr>
              <w:autoSpaceDE w:val="0"/>
              <w:autoSpaceDN w:val="0"/>
              <w:adjustRightInd w:val="0"/>
              <w:spacing w:line="276" w:lineRule="auto"/>
              <w:rPr>
                <w:rFonts w:cs="Arial"/>
              </w:rPr>
            </w:pPr>
          </w:p>
        </w:tc>
      </w:tr>
      <w:tr w:rsidR="00332093" w14:paraId="4A5F3D28" w14:textId="77777777" w:rsidTr="00332093">
        <w:trPr>
          <w:trHeight w:val="314"/>
          <w:jc w:val="center"/>
        </w:trPr>
        <w:tc>
          <w:tcPr>
            <w:tcW w:w="2966" w:type="dxa"/>
            <w:vMerge/>
            <w:tcBorders>
              <w:left w:val="single" w:sz="4" w:space="0" w:color="auto"/>
              <w:right w:val="single" w:sz="4" w:space="0" w:color="auto"/>
            </w:tcBorders>
            <w:vAlign w:val="center"/>
            <w:hideMark/>
          </w:tcPr>
          <w:p w14:paraId="2B7C8A62" w14:textId="77777777" w:rsidR="00332093" w:rsidRDefault="00332093">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14:paraId="63D599D5" w14:textId="77777777" w:rsidR="00332093" w:rsidRDefault="00332093">
            <w:pPr>
              <w:spacing w:line="252" w:lineRule="auto"/>
              <w:rPr>
                <w:rFonts w:cs="Arial"/>
              </w:rPr>
            </w:pPr>
            <w:r>
              <w:rPr>
                <w:rFonts w:cs="Arial"/>
              </w:rPr>
              <w:t>Pressed</w:t>
            </w:r>
          </w:p>
        </w:tc>
        <w:tc>
          <w:tcPr>
            <w:tcW w:w="1081" w:type="dxa"/>
            <w:tcBorders>
              <w:top w:val="single" w:sz="4" w:space="0" w:color="auto"/>
              <w:left w:val="single" w:sz="4" w:space="0" w:color="auto"/>
              <w:bottom w:val="single" w:sz="4" w:space="0" w:color="auto"/>
              <w:right w:val="single" w:sz="4" w:space="0" w:color="auto"/>
            </w:tcBorders>
            <w:hideMark/>
          </w:tcPr>
          <w:p w14:paraId="147B5E1E" w14:textId="77777777" w:rsidR="00332093" w:rsidRDefault="00332093">
            <w:pPr>
              <w:spacing w:line="252" w:lineRule="auto"/>
              <w:rPr>
                <w:rFonts w:cs="Arial"/>
              </w:rPr>
            </w:pPr>
            <w:r>
              <w:rPr>
                <w:rFonts w:cs="Arial"/>
              </w:rPr>
              <w:t>0x1</w:t>
            </w:r>
          </w:p>
        </w:tc>
        <w:tc>
          <w:tcPr>
            <w:tcW w:w="4772" w:type="dxa"/>
            <w:tcBorders>
              <w:top w:val="single" w:sz="4" w:space="0" w:color="auto"/>
              <w:left w:val="single" w:sz="4" w:space="0" w:color="auto"/>
              <w:bottom w:val="single" w:sz="4" w:space="0" w:color="auto"/>
              <w:right w:val="single" w:sz="4" w:space="0" w:color="auto"/>
            </w:tcBorders>
          </w:tcPr>
          <w:p w14:paraId="5BD6614A" w14:textId="77777777" w:rsidR="00332093" w:rsidRDefault="00332093">
            <w:pPr>
              <w:spacing w:line="276" w:lineRule="auto"/>
              <w:rPr>
                <w:rFonts w:cs="Arial"/>
              </w:rPr>
            </w:pPr>
          </w:p>
        </w:tc>
      </w:tr>
      <w:tr w:rsidR="00332093" w14:paraId="6C1ABBBD" w14:textId="77777777" w:rsidTr="00332093">
        <w:trPr>
          <w:trHeight w:val="314"/>
          <w:jc w:val="center"/>
        </w:trPr>
        <w:tc>
          <w:tcPr>
            <w:tcW w:w="2966" w:type="dxa"/>
            <w:vMerge/>
            <w:tcBorders>
              <w:left w:val="single" w:sz="4" w:space="0" w:color="auto"/>
              <w:right w:val="single" w:sz="4" w:space="0" w:color="auto"/>
            </w:tcBorders>
            <w:vAlign w:val="center"/>
            <w:hideMark/>
          </w:tcPr>
          <w:p w14:paraId="42BA093D" w14:textId="77777777" w:rsidR="00332093" w:rsidRDefault="00332093">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14:paraId="76013D9A" w14:textId="77777777" w:rsidR="00332093" w:rsidRDefault="00332093">
            <w:pPr>
              <w:spacing w:line="252" w:lineRule="auto"/>
              <w:rPr>
                <w:rFonts w:cs="Arial"/>
              </w:rPr>
            </w:pPr>
            <w:r>
              <w:rPr>
                <w:rFonts w:cs="Arial"/>
              </w:rPr>
              <w:t>Not Used</w:t>
            </w:r>
          </w:p>
        </w:tc>
        <w:tc>
          <w:tcPr>
            <w:tcW w:w="1081" w:type="dxa"/>
            <w:tcBorders>
              <w:top w:val="single" w:sz="4" w:space="0" w:color="auto"/>
              <w:left w:val="single" w:sz="4" w:space="0" w:color="auto"/>
              <w:bottom w:val="single" w:sz="4" w:space="0" w:color="auto"/>
              <w:right w:val="single" w:sz="4" w:space="0" w:color="auto"/>
            </w:tcBorders>
            <w:hideMark/>
          </w:tcPr>
          <w:p w14:paraId="28A531FC" w14:textId="77777777" w:rsidR="00332093" w:rsidRDefault="00332093">
            <w:pPr>
              <w:spacing w:line="252" w:lineRule="auto"/>
              <w:rPr>
                <w:rFonts w:cs="Arial"/>
              </w:rPr>
            </w:pPr>
            <w:r>
              <w:rPr>
                <w:rFonts w:cs="Arial"/>
              </w:rPr>
              <w:t>0x2</w:t>
            </w:r>
          </w:p>
        </w:tc>
        <w:tc>
          <w:tcPr>
            <w:tcW w:w="4772" w:type="dxa"/>
            <w:tcBorders>
              <w:top w:val="single" w:sz="4" w:space="0" w:color="auto"/>
              <w:left w:val="single" w:sz="4" w:space="0" w:color="auto"/>
              <w:bottom w:val="single" w:sz="4" w:space="0" w:color="auto"/>
              <w:right w:val="single" w:sz="4" w:space="0" w:color="auto"/>
            </w:tcBorders>
          </w:tcPr>
          <w:p w14:paraId="647B5FE5" w14:textId="77777777" w:rsidR="00332093" w:rsidRDefault="00332093">
            <w:pPr>
              <w:spacing w:line="276" w:lineRule="auto"/>
              <w:rPr>
                <w:rFonts w:cs="Arial"/>
              </w:rPr>
            </w:pPr>
          </w:p>
        </w:tc>
      </w:tr>
      <w:tr w:rsidR="00332093" w14:paraId="1FB31692" w14:textId="77777777" w:rsidTr="00332093">
        <w:trPr>
          <w:trHeight w:val="314"/>
          <w:jc w:val="center"/>
        </w:trPr>
        <w:tc>
          <w:tcPr>
            <w:tcW w:w="2966" w:type="dxa"/>
            <w:vMerge/>
            <w:tcBorders>
              <w:left w:val="single" w:sz="4" w:space="0" w:color="auto"/>
              <w:bottom w:val="single" w:sz="4" w:space="0" w:color="auto"/>
              <w:right w:val="single" w:sz="4" w:space="0" w:color="auto"/>
            </w:tcBorders>
            <w:vAlign w:val="center"/>
          </w:tcPr>
          <w:p w14:paraId="58A142E9" w14:textId="77777777" w:rsidR="00332093" w:rsidRDefault="00332093">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tcPr>
          <w:p w14:paraId="3D90CB39" w14:textId="77777777" w:rsidR="00332093" w:rsidRDefault="00332093">
            <w:pPr>
              <w:spacing w:line="252" w:lineRule="auto"/>
              <w:rPr>
                <w:rFonts w:cs="Arial"/>
              </w:rPr>
            </w:pPr>
            <w:r>
              <w:rPr>
                <w:rFonts w:cs="Arial"/>
              </w:rPr>
              <w:t>Faulty</w:t>
            </w:r>
          </w:p>
        </w:tc>
        <w:tc>
          <w:tcPr>
            <w:tcW w:w="1081" w:type="dxa"/>
            <w:tcBorders>
              <w:top w:val="single" w:sz="4" w:space="0" w:color="auto"/>
              <w:left w:val="single" w:sz="4" w:space="0" w:color="auto"/>
              <w:bottom w:val="single" w:sz="4" w:space="0" w:color="auto"/>
              <w:right w:val="single" w:sz="4" w:space="0" w:color="auto"/>
            </w:tcBorders>
          </w:tcPr>
          <w:p w14:paraId="76D116BB" w14:textId="77777777" w:rsidR="00332093" w:rsidRDefault="00332093">
            <w:pPr>
              <w:spacing w:line="252" w:lineRule="auto"/>
              <w:rPr>
                <w:rFonts w:cs="Arial"/>
              </w:rPr>
            </w:pPr>
            <w:r>
              <w:rPr>
                <w:rFonts w:cs="Arial"/>
              </w:rPr>
              <w:t>0x3</w:t>
            </w:r>
          </w:p>
        </w:tc>
        <w:tc>
          <w:tcPr>
            <w:tcW w:w="4772" w:type="dxa"/>
            <w:tcBorders>
              <w:top w:val="single" w:sz="4" w:space="0" w:color="auto"/>
              <w:left w:val="single" w:sz="4" w:space="0" w:color="auto"/>
              <w:bottom w:val="single" w:sz="4" w:space="0" w:color="auto"/>
              <w:right w:val="single" w:sz="4" w:space="0" w:color="auto"/>
            </w:tcBorders>
          </w:tcPr>
          <w:p w14:paraId="4E61F9A5" w14:textId="77777777" w:rsidR="00332093" w:rsidRDefault="00332093">
            <w:pPr>
              <w:spacing w:line="276" w:lineRule="auto"/>
              <w:rPr>
                <w:rFonts w:cs="Arial"/>
              </w:rPr>
            </w:pPr>
          </w:p>
        </w:tc>
      </w:tr>
    </w:tbl>
    <w:p w14:paraId="34759A88" w14:textId="77777777" w:rsidR="00332093" w:rsidRDefault="00332093" w:rsidP="00332093">
      <w:pPr>
        <w:pStyle w:val="Heading3"/>
      </w:pPr>
      <w:bookmarkStart w:id="60" w:name="_Toc65750458"/>
      <w:r w:rsidRPr="00B9479B">
        <w:lastRenderedPageBreak/>
        <w:t>MD-REQ-375918/A-</w:t>
      </w:r>
      <w:proofErr w:type="spellStart"/>
      <w:r w:rsidRPr="00B9479B">
        <w:t>OrtaSwtchLamp_B_Rq</w:t>
      </w:r>
      <w:bookmarkEnd w:id="60"/>
      <w:proofErr w:type="spellEnd"/>
    </w:p>
    <w:p w14:paraId="1EB635CA" w14:textId="77777777" w:rsidR="00332093" w:rsidRDefault="00332093" w:rsidP="00332093">
      <w:pPr>
        <w:rPr>
          <w:rFonts w:cs="Arial"/>
        </w:rPr>
      </w:pPr>
      <w:r>
        <w:rPr>
          <w:rFonts w:cs="Arial"/>
        </w:rPr>
        <w:t>Message Type: Request</w:t>
      </w:r>
    </w:p>
    <w:p w14:paraId="4F3A4CD1" w14:textId="77777777" w:rsidR="00332093" w:rsidRDefault="00332093" w:rsidP="00332093">
      <w:pPr>
        <w:rPr>
          <w:rFonts w:cs="Arial"/>
        </w:rPr>
      </w:pPr>
    </w:p>
    <w:p w14:paraId="0AA1BDE1" w14:textId="77777777" w:rsidR="00332093" w:rsidRDefault="00332093" w:rsidP="00332093">
      <w:pPr>
        <w:widowControl w:val="0"/>
        <w:adjustRightInd w:val="0"/>
        <w:rPr>
          <w:rFonts w:cs="Arial"/>
        </w:rPr>
      </w:pPr>
      <w:r>
        <w:rPr>
          <w:rFonts w:cs="Arial"/>
        </w:rPr>
        <w:t>This signal is used by the Trail Turn Assist Server to broadcast the Trail Turn Assist setting button status it requests to be displayed on the Trail Turn Assist Client HMI.</w:t>
      </w:r>
    </w:p>
    <w:p w14:paraId="79FE0CF1" w14:textId="77777777" w:rsidR="00332093" w:rsidRDefault="00332093" w:rsidP="00332093">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6"/>
        <w:gridCol w:w="1979"/>
        <w:gridCol w:w="1170"/>
        <w:gridCol w:w="4325"/>
      </w:tblGrid>
      <w:tr w:rsidR="00332093" w14:paraId="2D5C0634" w14:textId="77777777" w:rsidTr="00332093">
        <w:trPr>
          <w:jc w:val="center"/>
        </w:trPr>
        <w:tc>
          <w:tcPr>
            <w:tcW w:w="2966" w:type="dxa"/>
            <w:tcBorders>
              <w:top w:val="single" w:sz="4" w:space="0" w:color="auto"/>
              <w:left w:val="single" w:sz="4" w:space="0" w:color="auto"/>
              <w:bottom w:val="single" w:sz="4" w:space="0" w:color="auto"/>
              <w:right w:val="single" w:sz="4" w:space="0" w:color="auto"/>
            </w:tcBorders>
            <w:hideMark/>
          </w:tcPr>
          <w:p w14:paraId="22438033" w14:textId="77777777" w:rsidR="00332093" w:rsidRDefault="00332093">
            <w:pPr>
              <w:spacing w:line="276" w:lineRule="auto"/>
              <w:rPr>
                <w:rFonts w:cs="Arial"/>
                <w:b/>
              </w:rPr>
            </w:pPr>
            <w:r>
              <w:rPr>
                <w:rFonts w:cs="Arial"/>
                <w:b/>
              </w:rPr>
              <w:t>Logical Signal Name</w:t>
            </w:r>
          </w:p>
        </w:tc>
        <w:tc>
          <w:tcPr>
            <w:tcW w:w="1979" w:type="dxa"/>
            <w:tcBorders>
              <w:top w:val="single" w:sz="4" w:space="0" w:color="auto"/>
              <w:left w:val="single" w:sz="4" w:space="0" w:color="auto"/>
              <w:bottom w:val="single" w:sz="4" w:space="0" w:color="auto"/>
              <w:right w:val="single" w:sz="4" w:space="0" w:color="auto"/>
            </w:tcBorders>
            <w:hideMark/>
          </w:tcPr>
          <w:p w14:paraId="1299E7BE" w14:textId="77777777" w:rsidR="00332093" w:rsidRDefault="0033209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355C14E1" w14:textId="77777777" w:rsidR="00332093" w:rsidRDefault="00332093">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14:paraId="2899BFB3" w14:textId="77777777" w:rsidR="00332093" w:rsidRDefault="00332093">
            <w:pPr>
              <w:spacing w:line="276" w:lineRule="auto"/>
              <w:rPr>
                <w:rFonts w:cs="Arial"/>
                <w:b/>
              </w:rPr>
            </w:pPr>
            <w:r>
              <w:rPr>
                <w:rFonts w:cs="Arial"/>
                <w:b/>
              </w:rPr>
              <w:t>Description</w:t>
            </w:r>
          </w:p>
        </w:tc>
      </w:tr>
      <w:tr w:rsidR="00332093" w14:paraId="0209AD52" w14:textId="77777777" w:rsidTr="00332093">
        <w:trPr>
          <w:jc w:val="center"/>
        </w:trPr>
        <w:tc>
          <w:tcPr>
            <w:tcW w:w="2966" w:type="dxa"/>
            <w:vMerge w:val="restart"/>
            <w:tcBorders>
              <w:top w:val="single" w:sz="4" w:space="0" w:color="auto"/>
              <w:left w:val="single" w:sz="4" w:space="0" w:color="auto"/>
              <w:bottom w:val="single" w:sz="4" w:space="0" w:color="auto"/>
              <w:right w:val="single" w:sz="4" w:space="0" w:color="auto"/>
            </w:tcBorders>
          </w:tcPr>
          <w:p w14:paraId="3E66BA01" w14:textId="77777777" w:rsidR="00332093" w:rsidRDefault="00332093">
            <w:pPr>
              <w:spacing w:line="276" w:lineRule="auto"/>
              <w:rPr>
                <w:rFonts w:cs="Arial"/>
              </w:rPr>
            </w:pPr>
          </w:p>
          <w:p w14:paraId="05FA8C49" w14:textId="77777777" w:rsidR="00332093" w:rsidRDefault="00332093">
            <w:pPr>
              <w:spacing w:line="254" w:lineRule="auto"/>
              <w:rPr>
                <w:rFonts w:cs="Arial"/>
              </w:rPr>
            </w:pPr>
            <w:proofErr w:type="spellStart"/>
            <w:r>
              <w:rPr>
                <w:rFonts w:cs="Arial"/>
              </w:rPr>
              <w:t>OrtaSwtchLamp_B_Rq</w:t>
            </w:r>
            <w:proofErr w:type="spellEnd"/>
          </w:p>
          <w:p w14:paraId="77E490C7" w14:textId="77777777" w:rsidR="00332093" w:rsidRDefault="00332093">
            <w:pPr>
              <w:spacing w:line="276" w:lineRule="auto"/>
              <w:rPr>
                <w:rFonts w:cs="Arial"/>
              </w:rPr>
            </w:pPr>
          </w:p>
        </w:tc>
        <w:tc>
          <w:tcPr>
            <w:tcW w:w="1979" w:type="dxa"/>
            <w:tcBorders>
              <w:top w:val="single" w:sz="4" w:space="0" w:color="auto"/>
              <w:left w:val="single" w:sz="4" w:space="0" w:color="auto"/>
              <w:bottom w:val="single" w:sz="4" w:space="0" w:color="auto"/>
              <w:right w:val="single" w:sz="4" w:space="0" w:color="auto"/>
            </w:tcBorders>
            <w:hideMark/>
          </w:tcPr>
          <w:p w14:paraId="16930E58" w14:textId="77777777" w:rsidR="00332093" w:rsidRDefault="00332093">
            <w:pPr>
              <w:spacing w:line="252" w:lineRule="auto"/>
              <w:rPr>
                <w:rFonts w:cs="Arial"/>
              </w:rPr>
            </w:pPr>
            <w:r>
              <w:rPr>
                <w:rFonts w:cs="Arial"/>
              </w:rPr>
              <w:t>OFF / Disabled</w:t>
            </w:r>
          </w:p>
        </w:tc>
        <w:tc>
          <w:tcPr>
            <w:tcW w:w="1170" w:type="dxa"/>
            <w:tcBorders>
              <w:top w:val="single" w:sz="4" w:space="0" w:color="auto"/>
              <w:left w:val="single" w:sz="4" w:space="0" w:color="auto"/>
              <w:bottom w:val="single" w:sz="4" w:space="0" w:color="auto"/>
              <w:right w:val="single" w:sz="4" w:space="0" w:color="auto"/>
            </w:tcBorders>
            <w:hideMark/>
          </w:tcPr>
          <w:p w14:paraId="2299F6C0" w14:textId="77777777" w:rsidR="00332093" w:rsidRDefault="00332093">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14:paraId="079BE0BF" w14:textId="77777777" w:rsidR="00332093" w:rsidRDefault="00332093">
            <w:pPr>
              <w:autoSpaceDE w:val="0"/>
              <w:autoSpaceDN w:val="0"/>
              <w:adjustRightInd w:val="0"/>
              <w:spacing w:line="276" w:lineRule="auto"/>
              <w:rPr>
                <w:rFonts w:cs="Arial"/>
              </w:rPr>
            </w:pPr>
            <w:r>
              <w:rPr>
                <w:rFonts w:cs="Arial"/>
              </w:rPr>
              <w:t>Show the Trail Turn Assist setting HMI as OFF / Disabled</w:t>
            </w:r>
          </w:p>
        </w:tc>
      </w:tr>
      <w:tr w:rsidR="00332093" w14:paraId="5FCB5CD4" w14:textId="77777777" w:rsidTr="00332093">
        <w:trPr>
          <w:trHeight w:val="314"/>
          <w:jc w:val="center"/>
        </w:trPr>
        <w:tc>
          <w:tcPr>
            <w:tcW w:w="2966" w:type="dxa"/>
            <w:vMerge/>
            <w:tcBorders>
              <w:top w:val="single" w:sz="4" w:space="0" w:color="auto"/>
              <w:left w:val="single" w:sz="4" w:space="0" w:color="auto"/>
              <w:bottom w:val="single" w:sz="4" w:space="0" w:color="auto"/>
              <w:right w:val="single" w:sz="4" w:space="0" w:color="auto"/>
            </w:tcBorders>
            <w:vAlign w:val="center"/>
            <w:hideMark/>
          </w:tcPr>
          <w:p w14:paraId="484AE387" w14:textId="77777777" w:rsidR="00332093" w:rsidRDefault="00332093">
            <w:pPr>
              <w:spacing w:line="256" w:lineRule="auto"/>
              <w:rPr>
                <w:rFonts w:cs="Arial"/>
              </w:rPr>
            </w:pPr>
          </w:p>
        </w:tc>
        <w:tc>
          <w:tcPr>
            <w:tcW w:w="1979" w:type="dxa"/>
            <w:tcBorders>
              <w:top w:val="single" w:sz="4" w:space="0" w:color="auto"/>
              <w:left w:val="single" w:sz="4" w:space="0" w:color="auto"/>
              <w:bottom w:val="single" w:sz="4" w:space="0" w:color="auto"/>
              <w:right w:val="single" w:sz="4" w:space="0" w:color="auto"/>
            </w:tcBorders>
            <w:hideMark/>
          </w:tcPr>
          <w:p w14:paraId="7C07897C" w14:textId="77777777" w:rsidR="00332093" w:rsidRDefault="00332093">
            <w:pPr>
              <w:spacing w:line="252" w:lineRule="auto"/>
              <w:rPr>
                <w:rFonts w:cs="Arial"/>
              </w:rPr>
            </w:pPr>
            <w:r>
              <w:rPr>
                <w:rFonts w:cs="Arial"/>
              </w:rPr>
              <w:t>ON / Enabled</w:t>
            </w:r>
          </w:p>
        </w:tc>
        <w:tc>
          <w:tcPr>
            <w:tcW w:w="1170" w:type="dxa"/>
            <w:tcBorders>
              <w:top w:val="single" w:sz="4" w:space="0" w:color="auto"/>
              <w:left w:val="single" w:sz="4" w:space="0" w:color="auto"/>
              <w:bottom w:val="single" w:sz="4" w:space="0" w:color="auto"/>
              <w:right w:val="single" w:sz="4" w:space="0" w:color="auto"/>
            </w:tcBorders>
            <w:hideMark/>
          </w:tcPr>
          <w:p w14:paraId="483249EA" w14:textId="77777777" w:rsidR="00332093" w:rsidRDefault="00332093">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14:paraId="4C4A7730" w14:textId="77777777" w:rsidR="00332093" w:rsidRDefault="00332093">
            <w:pPr>
              <w:spacing w:line="276" w:lineRule="auto"/>
              <w:rPr>
                <w:rFonts w:cs="Arial"/>
              </w:rPr>
            </w:pPr>
            <w:r>
              <w:rPr>
                <w:rFonts w:cs="Arial"/>
              </w:rPr>
              <w:t>Show the Trail Turn Assist setting HMI as ON / Enabled</w:t>
            </w:r>
          </w:p>
        </w:tc>
      </w:tr>
    </w:tbl>
    <w:p w14:paraId="17B51C8A" w14:textId="77777777" w:rsidR="00332093" w:rsidRDefault="00332093" w:rsidP="00332093">
      <w:pPr>
        <w:rPr>
          <w:rFonts w:cs="Arial"/>
        </w:rPr>
      </w:pPr>
    </w:p>
    <w:p w14:paraId="1A14A6B6" w14:textId="77777777" w:rsidR="00332093" w:rsidRDefault="00332093" w:rsidP="00332093"/>
    <w:p w14:paraId="254C6006" w14:textId="77777777" w:rsidR="00332093" w:rsidRDefault="00332093" w:rsidP="00332093">
      <w:pPr>
        <w:pStyle w:val="Heading3"/>
      </w:pPr>
      <w:bookmarkStart w:id="61" w:name="_Toc65750459"/>
      <w:r w:rsidRPr="00B9479B">
        <w:t>MD-REQ-354255/A-</w:t>
      </w:r>
      <w:proofErr w:type="spellStart"/>
      <w:r w:rsidRPr="00B9479B">
        <w:t>ClrExitAsstEnbl_D_RqMnu</w:t>
      </w:r>
      <w:bookmarkEnd w:id="61"/>
      <w:proofErr w:type="spellEnd"/>
    </w:p>
    <w:p w14:paraId="7E0C79BA" w14:textId="77777777" w:rsidR="00332093" w:rsidRDefault="00332093" w:rsidP="00332093">
      <w:pPr>
        <w:rPr>
          <w:rFonts w:cs="Arial"/>
        </w:rPr>
      </w:pPr>
      <w:r>
        <w:rPr>
          <w:rFonts w:cs="Arial"/>
        </w:rPr>
        <w:t>Message Type: Request</w:t>
      </w:r>
    </w:p>
    <w:p w14:paraId="3FA6D393" w14:textId="77777777" w:rsidR="00332093" w:rsidRDefault="00332093" w:rsidP="00332093">
      <w:pPr>
        <w:rPr>
          <w:rFonts w:cs="Arial"/>
        </w:rPr>
      </w:pPr>
    </w:p>
    <w:p w14:paraId="7E0F83BE" w14:textId="77777777" w:rsidR="00332093" w:rsidRDefault="00332093" w:rsidP="00332093">
      <w:pPr>
        <w:widowControl w:val="0"/>
        <w:adjustRightInd w:val="0"/>
        <w:rPr>
          <w:rFonts w:cs="Arial"/>
        </w:rPr>
      </w:pPr>
      <w:r>
        <w:rPr>
          <w:rFonts w:cs="Arial"/>
        </w:rPr>
        <w:t>Request signal from the Clear Exit Assist Settings Client to the Clear Exit Assist Settings Server to enable or disable the feature</w:t>
      </w:r>
    </w:p>
    <w:p w14:paraId="343E0BF5" w14:textId="77777777" w:rsidR="00332093" w:rsidRDefault="00332093" w:rsidP="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1440"/>
        <w:gridCol w:w="990"/>
        <w:gridCol w:w="3949"/>
      </w:tblGrid>
      <w:tr w:rsidR="00332093" w14:paraId="7EA45BC4" w14:textId="77777777" w:rsidTr="00332093">
        <w:trPr>
          <w:jc w:val="center"/>
        </w:trPr>
        <w:tc>
          <w:tcPr>
            <w:tcW w:w="3235" w:type="dxa"/>
            <w:tcBorders>
              <w:top w:val="single" w:sz="4" w:space="0" w:color="auto"/>
              <w:left w:val="single" w:sz="4" w:space="0" w:color="auto"/>
              <w:bottom w:val="single" w:sz="4" w:space="0" w:color="auto"/>
              <w:right w:val="single" w:sz="4" w:space="0" w:color="auto"/>
            </w:tcBorders>
            <w:hideMark/>
          </w:tcPr>
          <w:p w14:paraId="4B5D7A43" w14:textId="77777777" w:rsidR="00332093" w:rsidRDefault="00332093">
            <w:pPr>
              <w:spacing w:line="276" w:lineRule="auto"/>
              <w:rPr>
                <w:rFonts w:cs="Arial"/>
                <w:b/>
              </w:rPr>
            </w:pPr>
            <w:r>
              <w:rPr>
                <w:rFonts w:cs="Arial"/>
                <w:b/>
              </w:rPr>
              <w:t>Logical Signal Name</w:t>
            </w:r>
          </w:p>
        </w:tc>
        <w:tc>
          <w:tcPr>
            <w:tcW w:w="1440" w:type="dxa"/>
            <w:tcBorders>
              <w:top w:val="single" w:sz="4" w:space="0" w:color="auto"/>
              <w:left w:val="single" w:sz="4" w:space="0" w:color="auto"/>
              <w:bottom w:val="single" w:sz="4" w:space="0" w:color="auto"/>
              <w:right w:val="single" w:sz="4" w:space="0" w:color="auto"/>
            </w:tcBorders>
            <w:hideMark/>
          </w:tcPr>
          <w:p w14:paraId="5C284863" w14:textId="77777777" w:rsidR="00332093" w:rsidRDefault="00332093">
            <w:pPr>
              <w:spacing w:line="276" w:lineRule="auto"/>
              <w:rPr>
                <w:rFonts w:cs="Arial"/>
                <w:b/>
              </w:rPr>
            </w:pPr>
            <w:r>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106DD4F6" w14:textId="77777777" w:rsidR="00332093" w:rsidRDefault="00332093">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608F906C" w14:textId="77777777" w:rsidR="00332093" w:rsidRDefault="00332093">
            <w:pPr>
              <w:spacing w:line="276" w:lineRule="auto"/>
              <w:rPr>
                <w:rFonts w:cs="Arial"/>
                <w:b/>
              </w:rPr>
            </w:pPr>
            <w:r>
              <w:rPr>
                <w:rFonts w:cs="Arial"/>
                <w:b/>
              </w:rPr>
              <w:t>Description</w:t>
            </w:r>
          </w:p>
        </w:tc>
      </w:tr>
      <w:tr w:rsidR="00332093" w14:paraId="0E80185B" w14:textId="77777777" w:rsidTr="00332093">
        <w:trPr>
          <w:jc w:val="center"/>
        </w:trPr>
        <w:tc>
          <w:tcPr>
            <w:tcW w:w="3235" w:type="dxa"/>
            <w:vMerge w:val="restart"/>
            <w:tcBorders>
              <w:top w:val="single" w:sz="4" w:space="0" w:color="auto"/>
              <w:left w:val="single" w:sz="4" w:space="0" w:color="auto"/>
              <w:bottom w:val="single" w:sz="4" w:space="0" w:color="auto"/>
              <w:right w:val="single" w:sz="4" w:space="0" w:color="auto"/>
            </w:tcBorders>
          </w:tcPr>
          <w:p w14:paraId="02617AEC" w14:textId="77777777" w:rsidR="00332093" w:rsidRDefault="00332093">
            <w:pPr>
              <w:spacing w:line="276" w:lineRule="auto"/>
              <w:rPr>
                <w:rFonts w:cs="Arial"/>
              </w:rPr>
            </w:pPr>
          </w:p>
          <w:p w14:paraId="70B56801" w14:textId="77777777" w:rsidR="00332093" w:rsidRDefault="00332093" w:rsidP="00332093">
            <w:pPr>
              <w:rPr>
                <w:rFonts w:ascii="Calibri" w:hAnsi="Calibri"/>
              </w:rPr>
            </w:pPr>
            <w:proofErr w:type="spellStart"/>
            <w:r w:rsidRPr="0065626A">
              <w:t>ClrExitAsstEnbl_D_RqMnu</w:t>
            </w:r>
            <w:proofErr w:type="spellEnd"/>
          </w:p>
          <w:p w14:paraId="7A63D803" w14:textId="77777777" w:rsidR="00332093" w:rsidRDefault="0033209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6362E05A" w14:textId="77777777" w:rsidR="00332093" w:rsidRDefault="00332093">
            <w:pPr>
              <w:spacing w:line="256" w:lineRule="auto"/>
              <w:rPr>
                <w:rFonts w:cs="Arial"/>
              </w:rPr>
            </w:pPr>
            <w:r>
              <w:rPr>
                <w:rFonts w:cs="Arial"/>
              </w:rPr>
              <w:t>Null</w:t>
            </w:r>
          </w:p>
        </w:tc>
        <w:tc>
          <w:tcPr>
            <w:tcW w:w="990" w:type="dxa"/>
            <w:tcBorders>
              <w:top w:val="single" w:sz="4" w:space="0" w:color="auto"/>
              <w:left w:val="single" w:sz="4" w:space="0" w:color="auto"/>
              <w:bottom w:val="single" w:sz="4" w:space="0" w:color="auto"/>
              <w:right w:val="single" w:sz="4" w:space="0" w:color="auto"/>
            </w:tcBorders>
            <w:hideMark/>
          </w:tcPr>
          <w:p w14:paraId="6345C0DF" w14:textId="77777777" w:rsidR="00332093" w:rsidRDefault="00332093">
            <w:pPr>
              <w:spacing w:line="256" w:lineRule="auto"/>
              <w:rPr>
                <w:rFonts w:cs="Arial"/>
              </w:rPr>
            </w:pPr>
            <w:r>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06052599" w14:textId="77777777" w:rsidR="00332093" w:rsidRDefault="00332093">
            <w:pPr>
              <w:autoSpaceDE w:val="0"/>
              <w:autoSpaceDN w:val="0"/>
              <w:adjustRightInd w:val="0"/>
              <w:spacing w:line="276" w:lineRule="auto"/>
              <w:rPr>
                <w:rFonts w:cs="Arial"/>
              </w:rPr>
            </w:pPr>
          </w:p>
        </w:tc>
      </w:tr>
      <w:tr w:rsidR="00332093" w14:paraId="2DEFA509"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3331042" w14:textId="77777777" w:rsidR="00332093" w:rsidRDefault="00332093">
            <w:pPr>
              <w:spacing w:line="25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39038C78" w14:textId="77777777" w:rsidR="00332093" w:rsidRDefault="00332093">
            <w:pPr>
              <w:spacing w:line="256" w:lineRule="auto"/>
              <w:rPr>
                <w:rFonts w:cs="Arial"/>
              </w:rPr>
            </w:pPr>
            <w:r>
              <w:rPr>
                <w:rFonts w:cs="Arial"/>
              </w:rPr>
              <w:t>Disabled</w:t>
            </w:r>
          </w:p>
        </w:tc>
        <w:tc>
          <w:tcPr>
            <w:tcW w:w="990" w:type="dxa"/>
            <w:tcBorders>
              <w:top w:val="single" w:sz="4" w:space="0" w:color="auto"/>
              <w:left w:val="single" w:sz="4" w:space="0" w:color="auto"/>
              <w:bottom w:val="single" w:sz="4" w:space="0" w:color="auto"/>
              <w:right w:val="single" w:sz="4" w:space="0" w:color="auto"/>
            </w:tcBorders>
            <w:hideMark/>
          </w:tcPr>
          <w:p w14:paraId="58309EED" w14:textId="77777777" w:rsidR="00332093" w:rsidRDefault="00332093">
            <w:pPr>
              <w:spacing w:line="256" w:lineRule="auto"/>
              <w:rPr>
                <w:rFonts w:cs="Arial"/>
              </w:rPr>
            </w:pPr>
            <w:r>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5C4DC0F0" w14:textId="77777777" w:rsidR="00332093" w:rsidRDefault="00332093">
            <w:pPr>
              <w:spacing w:line="276" w:lineRule="auto"/>
              <w:rPr>
                <w:rFonts w:cs="Arial"/>
              </w:rPr>
            </w:pPr>
          </w:p>
        </w:tc>
      </w:tr>
      <w:tr w:rsidR="00332093" w14:paraId="2F102482"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D9B08AF" w14:textId="77777777" w:rsidR="00332093" w:rsidRDefault="00332093">
            <w:pPr>
              <w:spacing w:line="25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1FA9072E" w14:textId="77777777" w:rsidR="00332093" w:rsidRDefault="00332093">
            <w:pPr>
              <w:spacing w:line="256" w:lineRule="auto"/>
              <w:rPr>
                <w:rFonts w:cs="Arial"/>
              </w:rPr>
            </w:pPr>
            <w:r>
              <w:rPr>
                <w:rFonts w:cs="Arial"/>
              </w:rPr>
              <w:t>Enabled</w:t>
            </w:r>
          </w:p>
        </w:tc>
        <w:tc>
          <w:tcPr>
            <w:tcW w:w="990" w:type="dxa"/>
            <w:tcBorders>
              <w:top w:val="single" w:sz="4" w:space="0" w:color="auto"/>
              <w:left w:val="single" w:sz="4" w:space="0" w:color="auto"/>
              <w:bottom w:val="single" w:sz="4" w:space="0" w:color="auto"/>
              <w:right w:val="single" w:sz="4" w:space="0" w:color="auto"/>
            </w:tcBorders>
            <w:hideMark/>
          </w:tcPr>
          <w:p w14:paraId="32852EE0" w14:textId="77777777" w:rsidR="00332093" w:rsidRDefault="00332093">
            <w:pPr>
              <w:spacing w:line="256" w:lineRule="auto"/>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14:paraId="3A6425EF" w14:textId="77777777" w:rsidR="00332093" w:rsidRDefault="00332093">
            <w:pPr>
              <w:spacing w:line="276" w:lineRule="auto"/>
              <w:rPr>
                <w:rFonts w:cs="Arial"/>
              </w:rPr>
            </w:pPr>
          </w:p>
        </w:tc>
      </w:tr>
    </w:tbl>
    <w:p w14:paraId="19554B2C" w14:textId="77777777" w:rsidR="00332093" w:rsidRDefault="00332093" w:rsidP="00332093">
      <w:pPr>
        <w:rPr>
          <w:rFonts w:cs="Arial"/>
        </w:rPr>
      </w:pPr>
    </w:p>
    <w:p w14:paraId="78319672" w14:textId="77777777" w:rsidR="00332093" w:rsidRDefault="00332093" w:rsidP="00332093"/>
    <w:p w14:paraId="21658DD9" w14:textId="77777777" w:rsidR="00332093" w:rsidRDefault="00332093" w:rsidP="00332093">
      <w:pPr>
        <w:pStyle w:val="Heading3"/>
      </w:pPr>
      <w:bookmarkStart w:id="62" w:name="_Toc65750460"/>
      <w:r w:rsidRPr="00B9479B">
        <w:t>MD-REQ-354256/A-</w:t>
      </w:r>
      <w:proofErr w:type="spellStart"/>
      <w:r w:rsidRPr="00B9479B">
        <w:t>ClrExitAsst_D_Stat</w:t>
      </w:r>
      <w:bookmarkEnd w:id="62"/>
      <w:proofErr w:type="spellEnd"/>
    </w:p>
    <w:p w14:paraId="4FFF902D" w14:textId="77777777" w:rsidR="00332093" w:rsidRDefault="00332093" w:rsidP="00332093">
      <w:pPr>
        <w:rPr>
          <w:rFonts w:cs="Arial"/>
        </w:rPr>
      </w:pPr>
      <w:r>
        <w:rPr>
          <w:rFonts w:cs="Arial"/>
        </w:rPr>
        <w:t>Message Type: Status</w:t>
      </w:r>
    </w:p>
    <w:p w14:paraId="1A4B0017" w14:textId="77777777" w:rsidR="00332093" w:rsidRDefault="00332093" w:rsidP="00332093">
      <w:pPr>
        <w:rPr>
          <w:rFonts w:cs="Arial"/>
        </w:rPr>
      </w:pPr>
    </w:p>
    <w:p w14:paraId="4A4F41DB" w14:textId="77777777" w:rsidR="00332093" w:rsidRDefault="00332093" w:rsidP="00332093">
      <w:pPr>
        <w:widowControl w:val="0"/>
        <w:adjustRightInd w:val="0"/>
        <w:rPr>
          <w:rFonts w:cs="Arial"/>
        </w:rPr>
      </w:pPr>
      <w:r>
        <w:rPr>
          <w:rFonts w:cs="Arial"/>
        </w:rPr>
        <w:t>Status signal from the Clear Exit Assist Settings Server with the status of Clear Exit Assist feature</w:t>
      </w:r>
    </w:p>
    <w:p w14:paraId="5D9E3DAE" w14:textId="77777777" w:rsidR="00332093" w:rsidRDefault="00332093" w:rsidP="00332093">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4770"/>
      </w:tblGrid>
      <w:tr w:rsidR="00332093" w14:paraId="704483D0"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1AB13539" w14:textId="77777777" w:rsidR="00332093" w:rsidRDefault="00332093">
            <w:pPr>
              <w:spacing w:line="276" w:lineRule="auto"/>
              <w:rPr>
                <w:rFonts w:cs="Arial"/>
                <w:b/>
              </w:rPr>
            </w:pPr>
            <w:r>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1B538C99" w14:textId="77777777" w:rsidR="00332093" w:rsidRDefault="00332093">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6F458898" w14:textId="77777777" w:rsidR="00332093" w:rsidRDefault="00332093">
            <w:pPr>
              <w:spacing w:line="276" w:lineRule="auto"/>
              <w:rPr>
                <w:rFonts w:cs="Arial"/>
                <w:b/>
              </w:rPr>
            </w:pPr>
            <w:r>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14:paraId="59962634" w14:textId="77777777" w:rsidR="00332093" w:rsidRDefault="00332093">
            <w:pPr>
              <w:spacing w:line="276" w:lineRule="auto"/>
              <w:rPr>
                <w:rFonts w:cs="Arial"/>
                <w:b/>
              </w:rPr>
            </w:pPr>
            <w:r>
              <w:rPr>
                <w:rFonts w:cs="Arial"/>
                <w:b/>
              </w:rPr>
              <w:t>Description</w:t>
            </w:r>
          </w:p>
        </w:tc>
      </w:tr>
      <w:tr w:rsidR="00332093" w14:paraId="672AD23E" w14:textId="77777777" w:rsidTr="00332093">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0F81A41F" w14:textId="77777777" w:rsidR="00332093" w:rsidRDefault="00332093">
            <w:pPr>
              <w:spacing w:line="276" w:lineRule="auto"/>
              <w:rPr>
                <w:rFonts w:cs="Arial"/>
              </w:rPr>
            </w:pPr>
          </w:p>
          <w:p w14:paraId="7B81FFEA" w14:textId="77777777" w:rsidR="00332093" w:rsidRDefault="00332093">
            <w:pPr>
              <w:spacing w:line="276" w:lineRule="auto"/>
              <w:rPr>
                <w:rFonts w:cs="Arial"/>
              </w:rPr>
            </w:pPr>
            <w:proofErr w:type="spellStart"/>
            <w:r>
              <w:rPr>
                <w:rFonts w:cs="Arial"/>
              </w:rPr>
              <w:t>ClrExitAsst_D_Stat</w:t>
            </w:r>
            <w:proofErr w:type="spellEnd"/>
          </w:p>
        </w:tc>
        <w:tc>
          <w:tcPr>
            <w:tcW w:w="2028" w:type="dxa"/>
            <w:tcBorders>
              <w:top w:val="single" w:sz="4" w:space="0" w:color="auto"/>
              <w:left w:val="single" w:sz="4" w:space="0" w:color="auto"/>
              <w:bottom w:val="single" w:sz="4" w:space="0" w:color="auto"/>
              <w:right w:val="single" w:sz="4" w:space="0" w:color="auto"/>
            </w:tcBorders>
            <w:hideMark/>
          </w:tcPr>
          <w:p w14:paraId="4543BF39" w14:textId="77777777" w:rsidR="00332093" w:rsidRDefault="00332093">
            <w:pPr>
              <w:spacing w:line="256" w:lineRule="auto"/>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14:paraId="530BDA6D" w14:textId="77777777" w:rsidR="00332093" w:rsidRDefault="00332093">
            <w:pPr>
              <w:spacing w:line="256" w:lineRule="auto"/>
              <w:rPr>
                <w:rFonts w:cs="Arial"/>
              </w:rPr>
            </w:pPr>
            <w:r>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tcPr>
          <w:p w14:paraId="08C776F2" w14:textId="77777777" w:rsidR="00332093" w:rsidRPr="00C305F1" w:rsidRDefault="00332093" w:rsidP="00332093">
            <w:pPr>
              <w:autoSpaceDE w:val="0"/>
              <w:autoSpaceDN w:val="0"/>
              <w:adjustRightInd w:val="0"/>
              <w:spacing w:line="276" w:lineRule="auto"/>
              <w:rPr>
                <w:rFonts w:cs="Arial"/>
              </w:rPr>
            </w:pPr>
            <w:r w:rsidRPr="00C305F1">
              <w:rPr>
                <w:rFonts w:cs="Arial"/>
              </w:rPr>
              <w:t xml:space="preserve">HMI </w:t>
            </w:r>
            <w:r>
              <w:rPr>
                <w:rFonts w:cs="Arial"/>
              </w:rPr>
              <w:t xml:space="preserve">setting treated as unknown (ex HMI </w:t>
            </w:r>
            <w:r w:rsidRPr="00C305F1">
              <w:rPr>
                <w:rFonts w:cs="Arial"/>
              </w:rPr>
              <w:t>greyed out</w:t>
            </w:r>
            <w:r>
              <w:rPr>
                <w:rFonts w:cs="Arial"/>
              </w:rPr>
              <w:t xml:space="preserve">, </w:t>
            </w:r>
            <w:r w:rsidRPr="00C305F1">
              <w:rPr>
                <w:rFonts w:cs="Arial"/>
              </w:rPr>
              <w:t>setting not shown as selected</w:t>
            </w:r>
            <w:r>
              <w:rPr>
                <w:rFonts w:cs="Arial"/>
              </w:rPr>
              <w:t>…)</w:t>
            </w:r>
            <w:r w:rsidRPr="00C305F1">
              <w:rPr>
                <w:rFonts w:cs="Arial"/>
              </w:rPr>
              <w:t xml:space="preserve"> </w:t>
            </w:r>
          </w:p>
        </w:tc>
      </w:tr>
      <w:tr w:rsidR="00332093" w14:paraId="50306267" w14:textId="77777777" w:rsidTr="00332093">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70D0746E" w14:textId="77777777" w:rsidR="00332093" w:rsidRDefault="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080F8CFC" w14:textId="77777777" w:rsidR="00332093" w:rsidRDefault="00332093">
            <w:pPr>
              <w:spacing w:line="256" w:lineRule="auto"/>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14:paraId="57A05E1C" w14:textId="77777777" w:rsidR="00332093" w:rsidRDefault="00332093">
            <w:pPr>
              <w:spacing w:line="256" w:lineRule="auto"/>
              <w:rPr>
                <w:rFonts w:cs="Arial"/>
              </w:rPr>
            </w:pPr>
            <w:r>
              <w:rPr>
                <w:rFonts w:cs="Arial"/>
              </w:rPr>
              <w:t>0x1</w:t>
            </w:r>
          </w:p>
        </w:tc>
        <w:tc>
          <w:tcPr>
            <w:tcW w:w="4770" w:type="dxa"/>
            <w:tcBorders>
              <w:top w:val="single" w:sz="4" w:space="0" w:color="auto"/>
              <w:left w:val="single" w:sz="4" w:space="0" w:color="auto"/>
              <w:bottom w:val="single" w:sz="4" w:space="0" w:color="auto"/>
              <w:right w:val="single" w:sz="4" w:space="0" w:color="auto"/>
            </w:tcBorders>
          </w:tcPr>
          <w:p w14:paraId="3E474BB6" w14:textId="77777777" w:rsidR="00332093" w:rsidRDefault="00332093">
            <w:pPr>
              <w:spacing w:line="276" w:lineRule="auto"/>
              <w:rPr>
                <w:rFonts w:cs="Arial"/>
              </w:rPr>
            </w:pPr>
          </w:p>
        </w:tc>
      </w:tr>
      <w:tr w:rsidR="00332093" w14:paraId="500F1947" w14:textId="77777777" w:rsidTr="00332093">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6B3BE8B9" w14:textId="77777777" w:rsidR="00332093" w:rsidRDefault="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745C0334" w14:textId="77777777" w:rsidR="00332093" w:rsidRDefault="00332093">
            <w:pPr>
              <w:spacing w:line="256" w:lineRule="auto"/>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14:paraId="08F3E7CB" w14:textId="77777777" w:rsidR="00332093" w:rsidRDefault="00332093">
            <w:pPr>
              <w:spacing w:line="256" w:lineRule="auto"/>
              <w:rPr>
                <w:rFonts w:cs="Arial"/>
              </w:rPr>
            </w:pPr>
            <w:r>
              <w:rPr>
                <w:rFonts w:cs="Arial"/>
              </w:rPr>
              <w:t>0x2</w:t>
            </w:r>
          </w:p>
        </w:tc>
        <w:tc>
          <w:tcPr>
            <w:tcW w:w="4770" w:type="dxa"/>
            <w:tcBorders>
              <w:top w:val="single" w:sz="4" w:space="0" w:color="auto"/>
              <w:left w:val="single" w:sz="4" w:space="0" w:color="auto"/>
              <w:bottom w:val="single" w:sz="4" w:space="0" w:color="auto"/>
              <w:right w:val="single" w:sz="4" w:space="0" w:color="auto"/>
            </w:tcBorders>
          </w:tcPr>
          <w:p w14:paraId="100FFAA4" w14:textId="77777777" w:rsidR="00332093" w:rsidRDefault="00332093">
            <w:pPr>
              <w:spacing w:line="276" w:lineRule="auto"/>
              <w:rPr>
                <w:rFonts w:cs="Arial"/>
              </w:rPr>
            </w:pPr>
          </w:p>
        </w:tc>
      </w:tr>
    </w:tbl>
    <w:p w14:paraId="6E499F5E" w14:textId="77777777" w:rsidR="00332093" w:rsidRDefault="00332093" w:rsidP="00332093">
      <w:pPr>
        <w:rPr>
          <w:rFonts w:cs="Arial"/>
        </w:rPr>
      </w:pPr>
    </w:p>
    <w:p w14:paraId="1973CC8A" w14:textId="77777777" w:rsidR="00332093" w:rsidRDefault="00332093" w:rsidP="00332093"/>
    <w:p w14:paraId="0A7A997C" w14:textId="77777777" w:rsidR="00332093" w:rsidRDefault="00332093" w:rsidP="00332093"/>
    <w:p w14:paraId="1C5EEB3D" w14:textId="77777777" w:rsidR="00332093" w:rsidRDefault="00332093" w:rsidP="00332093">
      <w:pPr>
        <w:pStyle w:val="Heading3"/>
      </w:pPr>
      <w:bookmarkStart w:id="63" w:name="_Toc65750461"/>
      <w:r w:rsidRPr="00B9479B">
        <w:t>MD-REQ-359587/A-ClrExitAsstMsgTxt2_D_Rq</w:t>
      </w:r>
      <w:bookmarkEnd w:id="63"/>
    </w:p>
    <w:p w14:paraId="007337B0" w14:textId="77777777" w:rsidR="00332093" w:rsidRDefault="00332093" w:rsidP="00332093">
      <w:pPr>
        <w:rPr>
          <w:rFonts w:cs="Arial"/>
        </w:rPr>
      </w:pPr>
      <w:r>
        <w:rPr>
          <w:rFonts w:cs="Arial"/>
        </w:rPr>
        <w:t>Message Type: Request</w:t>
      </w:r>
    </w:p>
    <w:p w14:paraId="5F2C1B13" w14:textId="77777777" w:rsidR="00332093" w:rsidRDefault="00332093" w:rsidP="00332093">
      <w:pPr>
        <w:rPr>
          <w:rFonts w:cs="Arial"/>
        </w:rPr>
      </w:pPr>
    </w:p>
    <w:p w14:paraId="3A179453" w14:textId="77777777" w:rsidR="00332093" w:rsidRDefault="00332093" w:rsidP="00332093">
      <w:pPr>
        <w:widowControl w:val="0"/>
        <w:adjustRightInd w:val="0"/>
        <w:rPr>
          <w:rFonts w:cs="Arial"/>
        </w:rPr>
      </w:pPr>
      <w:r>
        <w:rPr>
          <w:rFonts w:cs="Arial"/>
        </w:rPr>
        <w:t>Request signal from the Clear Exit Assist Warning Server to the Clear Exit Assist Warning Client to display the warning HMI</w:t>
      </w:r>
    </w:p>
    <w:p w14:paraId="35A21316" w14:textId="77777777" w:rsidR="00332093" w:rsidRDefault="00332093" w:rsidP="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3690"/>
        <w:gridCol w:w="990"/>
        <w:gridCol w:w="1699"/>
      </w:tblGrid>
      <w:tr w:rsidR="00332093" w14:paraId="427736CB" w14:textId="77777777" w:rsidTr="00332093">
        <w:trPr>
          <w:jc w:val="center"/>
        </w:trPr>
        <w:tc>
          <w:tcPr>
            <w:tcW w:w="3235" w:type="dxa"/>
            <w:tcBorders>
              <w:top w:val="single" w:sz="4" w:space="0" w:color="auto"/>
              <w:left w:val="single" w:sz="4" w:space="0" w:color="auto"/>
              <w:bottom w:val="single" w:sz="4" w:space="0" w:color="auto"/>
              <w:right w:val="single" w:sz="4" w:space="0" w:color="auto"/>
            </w:tcBorders>
            <w:hideMark/>
          </w:tcPr>
          <w:p w14:paraId="25C31227" w14:textId="77777777" w:rsidR="00332093" w:rsidRDefault="00332093">
            <w:pPr>
              <w:spacing w:line="276" w:lineRule="auto"/>
              <w:rPr>
                <w:rFonts w:cs="Arial"/>
                <w:b/>
              </w:rPr>
            </w:pPr>
            <w:r>
              <w:rPr>
                <w:rFonts w:cs="Arial"/>
                <w:b/>
              </w:rPr>
              <w:t>Logical Signal Name</w:t>
            </w:r>
          </w:p>
        </w:tc>
        <w:tc>
          <w:tcPr>
            <w:tcW w:w="3690" w:type="dxa"/>
            <w:tcBorders>
              <w:top w:val="single" w:sz="4" w:space="0" w:color="auto"/>
              <w:left w:val="single" w:sz="4" w:space="0" w:color="auto"/>
              <w:bottom w:val="single" w:sz="4" w:space="0" w:color="auto"/>
              <w:right w:val="single" w:sz="4" w:space="0" w:color="auto"/>
            </w:tcBorders>
            <w:hideMark/>
          </w:tcPr>
          <w:p w14:paraId="479C2FDE" w14:textId="77777777" w:rsidR="00332093" w:rsidRDefault="00332093">
            <w:pPr>
              <w:spacing w:line="276" w:lineRule="auto"/>
              <w:rPr>
                <w:rFonts w:cs="Arial"/>
                <w:b/>
              </w:rPr>
            </w:pPr>
            <w:r>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4DE53F59" w14:textId="77777777" w:rsidR="00332093" w:rsidRDefault="00332093">
            <w:pPr>
              <w:spacing w:line="276" w:lineRule="auto"/>
              <w:rPr>
                <w:rFonts w:cs="Arial"/>
                <w:b/>
              </w:rPr>
            </w:pPr>
            <w:r>
              <w:rPr>
                <w:rFonts w:cs="Arial"/>
                <w:b/>
              </w:rPr>
              <w:t>Value</w:t>
            </w:r>
          </w:p>
        </w:tc>
        <w:tc>
          <w:tcPr>
            <w:tcW w:w="1699" w:type="dxa"/>
            <w:tcBorders>
              <w:top w:val="single" w:sz="4" w:space="0" w:color="auto"/>
              <w:left w:val="single" w:sz="4" w:space="0" w:color="auto"/>
              <w:bottom w:val="single" w:sz="4" w:space="0" w:color="auto"/>
              <w:right w:val="single" w:sz="4" w:space="0" w:color="auto"/>
            </w:tcBorders>
            <w:hideMark/>
          </w:tcPr>
          <w:p w14:paraId="6EBC2227" w14:textId="77777777" w:rsidR="00332093" w:rsidRDefault="00332093">
            <w:pPr>
              <w:spacing w:line="276" w:lineRule="auto"/>
              <w:rPr>
                <w:rFonts w:cs="Arial"/>
                <w:b/>
              </w:rPr>
            </w:pPr>
            <w:r>
              <w:rPr>
                <w:rFonts w:cs="Arial"/>
                <w:b/>
              </w:rPr>
              <w:t>Description</w:t>
            </w:r>
          </w:p>
        </w:tc>
      </w:tr>
      <w:tr w:rsidR="00332093" w14:paraId="7C6B96F5" w14:textId="77777777" w:rsidTr="00332093">
        <w:trPr>
          <w:jc w:val="center"/>
        </w:trPr>
        <w:tc>
          <w:tcPr>
            <w:tcW w:w="3235" w:type="dxa"/>
            <w:vMerge w:val="restart"/>
            <w:tcBorders>
              <w:top w:val="single" w:sz="4" w:space="0" w:color="auto"/>
              <w:left w:val="single" w:sz="4" w:space="0" w:color="auto"/>
              <w:right w:val="single" w:sz="4" w:space="0" w:color="auto"/>
            </w:tcBorders>
          </w:tcPr>
          <w:p w14:paraId="727DD0B3" w14:textId="77777777" w:rsidR="00332093" w:rsidRDefault="00332093">
            <w:pPr>
              <w:spacing w:line="276" w:lineRule="auto"/>
              <w:rPr>
                <w:rFonts w:cs="Arial"/>
              </w:rPr>
            </w:pPr>
          </w:p>
          <w:p w14:paraId="5FBC63C1" w14:textId="77777777" w:rsidR="00332093" w:rsidRDefault="00332093">
            <w:pPr>
              <w:spacing w:line="256" w:lineRule="auto"/>
            </w:pPr>
          </w:p>
          <w:p w14:paraId="594BBF59" w14:textId="77777777" w:rsidR="00332093" w:rsidRDefault="00332093">
            <w:pPr>
              <w:spacing w:line="256" w:lineRule="auto"/>
            </w:pPr>
          </w:p>
          <w:p w14:paraId="49F8AA2C" w14:textId="77777777" w:rsidR="00332093" w:rsidRDefault="00332093">
            <w:pPr>
              <w:spacing w:line="256" w:lineRule="auto"/>
            </w:pPr>
          </w:p>
          <w:p w14:paraId="63A548F4" w14:textId="77777777" w:rsidR="00332093" w:rsidRDefault="00332093">
            <w:pPr>
              <w:spacing w:line="256" w:lineRule="auto"/>
            </w:pPr>
          </w:p>
          <w:p w14:paraId="56EC92DA" w14:textId="77777777" w:rsidR="00332093" w:rsidRDefault="00332093">
            <w:pPr>
              <w:spacing w:line="276" w:lineRule="auto"/>
              <w:rPr>
                <w:rFonts w:cs="Arial"/>
              </w:rPr>
            </w:pPr>
            <w:r>
              <w:t>ClrExitAsstMsgTxt2_D_Rq</w:t>
            </w:r>
          </w:p>
        </w:tc>
        <w:tc>
          <w:tcPr>
            <w:tcW w:w="3690" w:type="dxa"/>
            <w:tcBorders>
              <w:top w:val="single" w:sz="4" w:space="0" w:color="auto"/>
              <w:left w:val="single" w:sz="4" w:space="0" w:color="auto"/>
              <w:bottom w:val="single" w:sz="4" w:space="0" w:color="auto"/>
              <w:right w:val="single" w:sz="4" w:space="0" w:color="auto"/>
            </w:tcBorders>
            <w:hideMark/>
          </w:tcPr>
          <w:p w14:paraId="4CCAA9B5" w14:textId="77777777" w:rsidR="00332093" w:rsidRDefault="00332093">
            <w:pPr>
              <w:spacing w:line="254" w:lineRule="auto"/>
              <w:rPr>
                <w:rFonts w:cs="Arial"/>
              </w:rPr>
            </w:pPr>
            <w:r>
              <w:rPr>
                <w:rFonts w:cs="Arial"/>
              </w:rPr>
              <w:t>No Info / No Warning</w:t>
            </w:r>
          </w:p>
        </w:tc>
        <w:tc>
          <w:tcPr>
            <w:tcW w:w="990" w:type="dxa"/>
            <w:tcBorders>
              <w:top w:val="single" w:sz="4" w:space="0" w:color="auto"/>
              <w:left w:val="single" w:sz="4" w:space="0" w:color="auto"/>
              <w:bottom w:val="single" w:sz="4" w:space="0" w:color="auto"/>
              <w:right w:val="single" w:sz="4" w:space="0" w:color="auto"/>
            </w:tcBorders>
            <w:hideMark/>
          </w:tcPr>
          <w:p w14:paraId="15DD6FE7" w14:textId="77777777" w:rsidR="00332093" w:rsidRDefault="00332093">
            <w:pPr>
              <w:spacing w:line="254" w:lineRule="auto"/>
              <w:rPr>
                <w:rFonts w:cs="Arial"/>
              </w:rPr>
            </w:pPr>
            <w:r>
              <w:rPr>
                <w:rFonts w:cs="Arial"/>
              </w:rPr>
              <w:t>0x0</w:t>
            </w:r>
          </w:p>
        </w:tc>
        <w:tc>
          <w:tcPr>
            <w:tcW w:w="1699" w:type="dxa"/>
            <w:tcBorders>
              <w:top w:val="single" w:sz="4" w:space="0" w:color="auto"/>
              <w:left w:val="single" w:sz="4" w:space="0" w:color="auto"/>
              <w:bottom w:val="single" w:sz="4" w:space="0" w:color="auto"/>
              <w:right w:val="single" w:sz="4" w:space="0" w:color="auto"/>
            </w:tcBorders>
            <w:vAlign w:val="center"/>
          </w:tcPr>
          <w:p w14:paraId="6B1AC104" w14:textId="77777777" w:rsidR="00332093" w:rsidRDefault="00332093">
            <w:pPr>
              <w:autoSpaceDE w:val="0"/>
              <w:autoSpaceDN w:val="0"/>
              <w:adjustRightInd w:val="0"/>
              <w:spacing w:line="276" w:lineRule="auto"/>
              <w:rPr>
                <w:rFonts w:cs="Arial"/>
              </w:rPr>
            </w:pPr>
          </w:p>
        </w:tc>
      </w:tr>
      <w:tr w:rsidR="00332093" w14:paraId="57BB3150" w14:textId="77777777" w:rsidTr="00332093">
        <w:trPr>
          <w:trHeight w:val="314"/>
          <w:jc w:val="center"/>
        </w:trPr>
        <w:tc>
          <w:tcPr>
            <w:tcW w:w="3235" w:type="dxa"/>
            <w:vMerge/>
            <w:tcBorders>
              <w:left w:val="single" w:sz="4" w:space="0" w:color="auto"/>
              <w:right w:val="single" w:sz="4" w:space="0" w:color="auto"/>
            </w:tcBorders>
            <w:vAlign w:val="center"/>
            <w:hideMark/>
          </w:tcPr>
          <w:p w14:paraId="468B3368"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hideMark/>
          </w:tcPr>
          <w:p w14:paraId="6540071A" w14:textId="77777777" w:rsidR="00332093" w:rsidRDefault="00332093" w:rsidP="00332093">
            <w:pPr>
              <w:spacing w:line="254" w:lineRule="auto"/>
              <w:rPr>
                <w:rFonts w:cs="Arial"/>
              </w:rPr>
            </w:pPr>
            <w:r>
              <w:rPr>
                <w:rFonts w:cs="Arial"/>
              </w:rPr>
              <w:t>Rear Left</w:t>
            </w:r>
          </w:p>
        </w:tc>
        <w:tc>
          <w:tcPr>
            <w:tcW w:w="990" w:type="dxa"/>
            <w:tcBorders>
              <w:top w:val="single" w:sz="4" w:space="0" w:color="auto"/>
              <w:left w:val="single" w:sz="4" w:space="0" w:color="auto"/>
              <w:bottom w:val="single" w:sz="4" w:space="0" w:color="auto"/>
              <w:right w:val="single" w:sz="4" w:space="0" w:color="auto"/>
            </w:tcBorders>
            <w:hideMark/>
          </w:tcPr>
          <w:p w14:paraId="645D66FB" w14:textId="77777777" w:rsidR="00332093" w:rsidRDefault="00332093">
            <w:pPr>
              <w:spacing w:line="254" w:lineRule="auto"/>
              <w:rPr>
                <w:rFonts w:cs="Arial"/>
              </w:rPr>
            </w:pPr>
            <w:r>
              <w:rPr>
                <w:rFonts w:cs="Arial"/>
              </w:rPr>
              <w:t>0x1</w:t>
            </w:r>
          </w:p>
        </w:tc>
        <w:tc>
          <w:tcPr>
            <w:tcW w:w="1699" w:type="dxa"/>
            <w:tcBorders>
              <w:top w:val="single" w:sz="4" w:space="0" w:color="auto"/>
              <w:left w:val="single" w:sz="4" w:space="0" w:color="auto"/>
              <w:bottom w:val="single" w:sz="4" w:space="0" w:color="auto"/>
              <w:right w:val="single" w:sz="4" w:space="0" w:color="auto"/>
            </w:tcBorders>
          </w:tcPr>
          <w:p w14:paraId="6E4492A8" w14:textId="77777777" w:rsidR="00332093" w:rsidRDefault="00332093">
            <w:pPr>
              <w:spacing w:line="276" w:lineRule="auto"/>
              <w:rPr>
                <w:rFonts w:cs="Arial"/>
              </w:rPr>
            </w:pPr>
          </w:p>
        </w:tc>
      </w:tr>
      <w:tr w:rsidR="00332093" w14:paraId="017781F2" w14:textId="77777777" w:rsidTr="00332093">
        <w:trPr>
          <w:trHeight w:val="314"/>
          <w:jc w:val="center"/>
        </w:trPr>
        <w:tc>
          <w:tcPr>
            <w:tcW w:w="3235" w:type="dxa"/>
            <w:vMerge/>
            <w:tcBorders>
              <w:left w:val="single" w:sz="4" w:space="0" w:color="auto"/>
              <w:right w:val="single" w:sz="4" w:space="0" w:color="auto"/>
            </w:tcBorders>
            <w:vAlign w:val="center"/>
            <w:hideMark/>
          </w:tcPr>
          <w:p w14:paraId="435FB4B0"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hideMark/>
          </w:tcPr>
          <w:p w14:paraId="49A3899F" w14:textId="77777777" w:rsidR="00332093" w:rsidRDefault="00332093">
            <w:pPr>
              <w:spacing w:line="254" w:lineRule="auto"/>
              <w:rPr>
                <w:rFonts w:cs="Arial"/>
              </w:rPr>
            </w:pPr>
            <w:r>
              <w:rPr>
                <w:rFonts w:cs="Arial"/>
              </w:rPr>
              <w:t>Rear Right</w:t>
            </w:r>
          </w:p>
        </w:tc>
        <w:tc>
          <w:tcPr>
            <w:tcW w:w="990" w:type="dxa"/>
            <w:tcBorders>
              <w:top w:val="single" w:sz="4" w:space="0" w:color="auto"/>
              <w:left w:val="single" w:sz="4" w:space="0" w:color="auto"/>
              <w:bottom w:val="single" w:sz="4" w:space="0" w:color="auto"/>
              <w:right w:val="single" w:sz="4" w:space="0" w:color="auto"/>
            </w:tcBorders>
            <w:hideMark/>
          </w:tcPr>
          <w:p w14:paraId="21E36FC1" w14:textId="77777777" w:rsidR="00332093" w:rsidRDefault="00332093">
            <w:pPr>
              <w:spacing w:line="254" w:lineRule="auto"/>
              <w:rPr>
                <w:rFonts w:cs="Arial"/>
              </w:rPr>
            </w:pPr>
            <w:r>
              <w:rPr>
                <w:rFonts w:cs="Arial"/>
              </w:rPr>
              <w:t>0x2</w:t>
            </w:r>
          </w:p>
        </w:tc>
        <w:tc>
          <w:tcPr>
            <w:tcW w:w="1699" w:type="dxa"/>
            <w:tcBorders>
              <w:top w:val="single" w:sz="4" w:space="0" w:color="auto"/>
              <w:left w:val="single" w:sz="4" w:space="0" w:color="auto"/>
              <w:bottom w:val="single" w:sz="4" w:space="0" w:color="auto"/>
              <w:right w:val="single" w:sz="4" w:space="0" w:color="auto"/>
            </w:tcBorders>
          </w:tcPr>
          <w:p w14:paraId="2D431488" w14:textId="77777777" w:rsidR="00332093" w:rsidRDefault="00332093">
            <w:pPr>
              <w:spacing w:line="276" w:lineRule="auto"/>
              <w:rPr>
                <w:rFonts w:cs="Arial"/>
              </w:rPr>
            </w:pPr>
          </w:p>
        </w:tc>
      </w:tr>
      <w:tr w:rsidR="00332093" w14:paraId="0CB7B83C" w14:textId="77777777" w:rsidTr="00332093">
        <w:trPr>
          <w:trHeight w:val="314"/>
          <w:jc w:val="center"/>
        </w:trPr>
        <w:tc>
          <w:tcPr>
            <w:tcW w:w="3235" w:type="dxa"/>
            <w:vMerge/>
            <w:tcBorders>
              <w:left w:val="single" w:sz="4" w:space="0" w:color="auto"/>
              <w:right w:val="single" w:sz="4" w:space="0" w:color="auto"/>
            </w:tcBorders>
            <w:vAlign w:val="center"/>
          </w:tcPr>
          <w:p w14:paraId="60C0E0E7"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14:paraId="6280DC67" w14:textId="77777777" w:rsidR="00332093" w:rsidRDefault="00332093">
            <w:pPr>
              <w:spacing w:line="254" w:lineRule="auto"/>
              <w:rPr>
                <w:rFonts w:cs="Arial"/>
              </w:rPr>
            </w:pPr>
            <w:r>
              <w:rPr>
                <w:rFonts w:cs="Arial"/>
              </w:rPr>
              <w:t>Front Left</w:t>
            </w:r>
          </w:p>
        </w:tc>
        <w:tc>
          <w:tcPr>
            <w:tcW w:w="990" w:type="dxa"/>
            <w:tcBorders>
              <w:top w:val="single" w:sz="4" w:space="0" w:color="auto"/>
              <w:left w:val="single" w:sz="4" w:space="0" w:color="auto"/>
              <w:bottom w:val="single" w:sz="4" w:space="0" w:color="auto"/>
              <w:right w:val="single" w:sz="4" w:space="0" w:color="auto"/>
            </w:tcBorders>
          </w:tcPr>
          <w:p w14:paraId="04944299" w14:textId="77777777" w:rsidR="00332093" w:rsidRDefault="00332093">
            <w:pPr>
              <w:spacing w:line="254" w:lineRule="auto"/>
              <w:rPr>
                <w:rFonts w:cs="Arial"/>
              </w:rPr>
            </w:pPr>
            <w:r>
              <w:rPr>
                <w:rFonts w:cs="Arial"/>
              </w:rPr>
              <w:t>0x3</w:t>
            </w:r>
          </w:p>
        </w:tc>
        <w:tc>
          <w:tcPr>
            <w:tcW w:w="1699" w:type="dxa"/>
            <w:tcBorders>
              <w:top w:val="single" w:sz="4" w:space="0" w:color="auto"/>
              <w:left w:val="single" w:sz="4" w:space="0" w:color="auto"/>
              <w:bottom w:val="single" w:sz="4" w:space="0" w:color="auto"/>
              <w:right w:val="single" w:sz="4" w:space="0" w:color="auto"/>
            </w:tcBorders>
          </w:tcPr>
          <w:p w14:paraId="46CB9FA1" w14:textId="77777777" w:rsidR="00332093" w:rsidRDefault="00332093">
            <w:pPr>
              <w:spacing w:line="276" w:lineRule="auto"/>
              <w:rPr>
                <w:rFonts w:cs="Arial"/>
              </w:rPr>
            </w:pPr>
          </w:p>
        </w:tc>
      </w:tr>
      <w:tr w:rsidR="00332093" w14:paraId="48B49006" w14:textId="77777777" w:rsidTr="00332093">
        <w:trPr>
          <w:trHeight w:val="314"/>
          <w:jc w:val="center"/>
        </w:trPr>
        <w:tc>
          <w:tcPr>
            <w:tcW w:w="3235" w:type="dxa"/>
            <w:vMerge/>
            <w:tcBorders>
              <w:left w:val="single" w:sz="4" w:space="0" w:color="auto"/>
              <w:right w:val="single" w:sz="4" w:space="0" w:color="auto"/>
            </w:tcBorders>
            <w:vAlign w:val="center"/>
          </w:tcPr>
          <w:p w14:paraId="7F2399FA"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14:paraId="13D71744" w14:textId="77777777" w:rsidR="00332093" w:rsidRDefault="00332093">
            <w:pPr>
              <w:spacing w:line="254" w:lineRule="auto"/>
              <w:rPr>
                <w:rFonts w:cs="Arial"/>
              </w:rPr>
            </w:pPr>
            <w:r>
              <w:rPr>
                <w:rFonts w:cs="Arial"/>
              </w:rPr>
              <w:t>Front Right</w:t>
            </w:r>
          </w:p>
        </w:tc>
        <w:tc>
          <w:tcPr>
            <w:tcW w:w="990" w:type="dxa"/>
            <w:tcBorders>
              <w:top w:val="single" w:sz="4" w:space="0" w:color="auto"/>
              <w:left w:val="single" w:sz="4" w:space="0" w:color="auto"/>
              <w:bottom w:val="single" w:sz="4" w:space="0" w:color="auto"/>
              <w:right w:val="single" w:sz="4" w:space="0" w:color="auto"/>
            </w:tcBorders>
          </w:tcPr>
          <w:p w14:paraId="3DA44087" w14:textId="77777777" w:rsidR="00332093" w:rsidRDefault="00332093">
            <w:pPr>
              <w:spacing w:line="254" w:lineRule="auto"/>
              <w:rPr>
                <w:rFonts w:cs="Arial"/>
              </w:rPr>
            </w:pPr>
            <w:r>
              <w:rPr>
                <w:rFonts w:cs="Arial"/>
              </w:rPr>
              <w:t>0x4</w:t>
            </w:r>
          </w:p>
        </w:tc>
        <w:tc>
          <w:tcPr>
            <w:tcW w:w="1699" w:type="dxa"/>
            <w:tcBorders>
              <w:top w:val="single" w:sz="4" w:space="0" w:color="auto"/>
              <w:left w:val="single" w:sz="4" w:space="0" w:color="auto"/>
              <w:bottom w:val="single" w:sz="4" w:space="0" w:color="auto"/>
              <w:right w:val="single" w:sz="4" w:space="0" w:color="auto"/>
            </w:tcBorders>
          </w:tcPr>
          <w:p w14:paraId="614C570E" w14:textId="77777777" w:rsidR="00332093" w:rsidRDefault="00332093">
            <w:pPr>
              <w:spacing w:line="276" w:lineRule="auto"/>
              <w:rPr>
                <w:rFonts w:cs="Arial"/>
              </w:rPr>
            </w:pPr>
          </w:p>
        </w:tc>
      </w:tr>
      <w:tr w:rsidR="00332093" w14:paraId="5402B6CB" w14:textId="77777777" w:rsidTr="00332093">
        <w:trPr>
          <w:trHeight w:val="314"/>
          <w:jc w:val="center"/>
        </w:trPr>
        <w:tc>
          <w:tcPr>
            <w:tcW w:w="3235" w:type="dxa"/>
            <w:vMerge/>
            <w:tcBorders>
              <w:left w:val="single" w:sz="4" w:space="0" w:color="auto"/>
              <w:right w:val="single" w:sz="4" w:space="0" w:color="auto"/>
            </w:tcBorders>
            <w:vAlign w:val="center"/>
          </w:tcPr>
          <w:p w14:paraId="52060B26"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14:paraId="4CE689E5" w14:textId="77777777" w:rsidR="00332093" w:rsidRDefault="00332093">
            <w:pPr>
              <w:spacing w:line="254" w:lineRule="auto"/>
              <w:rPr>
                <w:rFonts w:cs="Arial"/>
              </w:rPr>
            </w:pPr>
            <w:r>
              <w:rPr>
                <w:rFonts w:cs="Arial"/>
              </w:rPr>
              <w:t>Rear Left and Rear Right</w:t>
            </w:r>
          </w:p>
        </w:tc>
        <w:tc>
          <w:tcPr>
            <w:tcW w:w="990" w:type="dxa"/>
            <w:tcBorders>
              <w:top w:val="single" w:sz="4" w:space="0" w:color="auto"/>
              <w:left w:val="single" w:sz="4" w:space="0" w:color="auto"/>
              <w:bottom w:val="single" w:sz="4" w:space="0" w:color="auto"/>
              <w:right w:val="single" w:sz="4" w:space="0" w:color="auto"/>
            </w:tcBorders>
          </w:tcPr>
          <w:p w14:paraId="4344EEE8" w14:textId="77777777" w:rsidR="00332093" w:rsidRDefault="00332093">
            <w:pPr>
              <w:spacing w:line="254" w:lineRule="auto"/>
              <w:rPr>
                <w:rFonts w:cs="Arial"/>
              </w:rPr>
            </w:pPr>
            <w:r>
              <w:rPr>
                <w:rFonts w:cs="Arial"/>
              </w:rPr>
              <w:t>0x5</w:t>
            </w:r>
          </w:p>
        </w:tc>
        <w:tc>
          <w:tcPr>
            <w:tcW w:w="1699" w:type="dxa"/>
            <w:tcBorders>
              <w:top w:val="single" w:sz="4" w:space="0" w:color="auto"/>
              <w:left w:val="single" w:sz="4" w:space="0" w:color="auto"/>
              <w:bottom w:val="single" w:sz="4" w:space="0" w:color="auto"/>
              <w:right w:val="single" w:sz="4" w:space="0" w:color="auto"/>
            </w:tcBorders>
          </w:tcPr>
          <w:p w14:paraId="468E1685" w14:textId="77777777" w:rsidR="00332093" w:rsidRDefault="00332093">
            <w:pPr>
              <w:spacing w:line="276" w:lineRule="auto"/>
              <w:rPr>
                <w:rFonts w:cs="Arial"/>
              </w:rPr>
            </w:pPr>
          </w:p>
        </w:tc>
      </w:tr>
      <w:tr w:rsidR="00332093" w14:paraId="0ABF3438" w14:textId="77777777" w:rsidTr="00332093">
        <w:trPr>
          <w:trHeight w:val="314"/>
          <w:jc w:val="center"/>
        </w:trPr>
        <w:tc>
          <w:tcPr>
            <w:tcW w:w="3235" w:type="dxa"/>
            <w:vMerge/>
            <w:tcBorders>
              <w:left w:val="single" w:sz="4" w:space="0" w:color="auto"/>
              <w:right w:val="single" w:sz="4" w:space="0" w:color="auto"/>
            </w:tcBorders>
            <w:vAlign w:val="center"/>
          </w:tcPr>
          <w:p w14:paraId="072B78B8"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14:paraId="29C2DEB2" w14:textId="77777777" w:rsidR="00332093" w:rsidRDefault="00332093">
            <w:pPr>
              <w:spacing w:line="254" w:lineRule="auto"/>
              <w:rPr>
                <w:rFonts w:cs="Arial"/>
              </w:rPr>
            </w:pPr>
            <w:r>
              <w:rPr>
                <w:rFonts w:cs="Arial"/>
              </w:rPr>
              <w:t>Front Left and Front Right</w:t>
            </w:r>
          </w:p>
        </w:tc>
        <w:tc>
          <w:tcPr>
            <w:tcW w:w="990" w:type="dxa"/>
            <w:tcBorders>
              <w:top w:val="single" w:sz="4" w:space="0" w:color="auto"/>
              <w:left w:val="single" w:sz="4" w:space="0" w:color="auto"/>
              <w:bottom w:val="single" w:sz="4" w:space="0" w:color="auto"/>
              <w:right w:val="single" w:sz="4" w:space="0" w:color="auto"/>
            </w:tcBorders>
          </w:tcPr>
          <w:p w14:paraId="33E620D1" w14:textId="77777777" w:rsidR="00332093" w:rsidRDefault="00332093">
            <w:pPr>
              <w:spacing w:line="254" w:lineRule="auto"/>
              <w:rPr>
                <w:rFonts w:cs="Arial"/>
              </w:rPr>
            </w:pPr>
            <w:r>
              <w:rPr>
                <w:rFonts w:cs="Arial"/>
              </w:rPr>
              <w:t>0x6</w:t>
            </w:r>
          </w:p>
        </w:tc>
        <w:tc>
          <w:tcPr>
            <w:tcW w:w="1699" w:type="dxa"/>
            <w:tcBorders>
              <w:top w:val="single" w:sz="4" w:space="0" w:color="auto"/>
              <w:left w:val="single" w:sz="4" w:space="0" w:color="auto"/>
              <w:bottom w:val="single" w:sz="4" w:space="0" w:color="auto"/>
              <w:right w:val="single" w:sz="4" w:space="0" w:color="auto"/>
            </w:tcBorders>
          </w:tcPr>
          <w:p w14:paraId="1E85B6B6" w14:textId="77777777" w:rsidR="00332093" w:rsidRDefault="00332093">
            <w:pPr>
              <w:spacing w:line="276" w:lineRule="auto"/>
              <w:rPr>
                <w:rFonts w:cs="Arial"/>
              </w:rPr>
            </w:pPr>
          </w:p>
        </w:tc>
      </w:tr>
      <w:tr w:rsidR="00332093" w14:paraId="4F8602B9" w14:textId="77777777" w:rsidTr="00332093">
        <w:trPr>
          <w:trHeight w:val="314"/>
          <w:jc w:val="center"/>
        </w:trPr>
        <w:tc>
          <w:tcPr>
            <w:tcW w:w="3235" w:type="dxa"/>
            <w:vMerge/>
            <w:tcBorders>
              <w:left w:val="single" w:sz="4" w:space="0" w:color="auto"/>
              <w:right w:val="single" w:sz="4" w:space="0" w:color="auto"/>
            </w:tcBorders>
            <w:vAlign w:val="center"/>
          </w:tcPr>
          <w:p w14:paraId="6443027C"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14:paraId="79C34D73" w14:textId="77777777" w:rsidR="00332093" w:rsidRDefault="00332093">
            <w:pPr>
              <w:spacing w:line="254" w:lineRule="auto"/>
              <w:rPr>
                <w:rFonts w:cs="Arial"/>
              </w:rPr>
            </w:pPr>
            <w:r>
              <w:rPr>
                <w:rFonts w:cs="Arial"/>
              </w:rPr>
              <w:t>Rear Left and Front Right</w:t>
            </w:r>
          </w:p>
        </w:tc>
        <w:tc>
          <w:tcPr>
            <w:tcW w:w="990" w:type="dxa"/>
            <w:tcBorders>
              <w:top w:val="single" w:sz="4" w:space="0" w:color="auto"/>
              <w:left w:val="single" w:sz="4" w:space="0" w:color="auto"/>
              <w:bottom w:val="single" w:sz="4" w:space="0" w:color="auto"/>
              <w:right w:val="single" w:sz="4" w:space="0" w:color="auto"/>
            </w:tcBorders>
          </w:tcPr>
          <w:p w14:paraId="547F1F06" w14:textId="77777777" w:rsidR="00332093" w:rsidRDefault="00332093">
            <w:pPr>
              <w:spacing w:line="254" w:lineRule="auto"/>
              <w:rPr>
                <w:rFonts w:cs="Arial"/>
              </w:rPr>
            </w:pPr>
            <w:r>
              <w:rPr>
                <w:rFonts w:cs="Arial"/>
              </w:rPr>
              <w:t>0x7</w:t>
            </w:r>
          </w:p>
        </w:tc>
        <w:tc>
          <w:tcPr>
            <w:tcW w:w="1699" w:type="dxa"/>
            <w:tcBorders>
              <w:top w:val="single" w:sz="4" w:space="0" w:color="auto"/>
              <w:left w:val="single" w:sz="4" w:space="0" w:color="auto"/>
              <w:bottom w:val="single" w:sz="4" w:space="0" w:color="auto"/>
              <w:right w:val="single" w:sz="4" w:space="0" w:color="auto"/>
            </w:tcBorders>
          </w:tcPr>
          <w:p w14:paraId="2BD618E6" w14:textId="77777777" w:rsidR="00332093" w:rsidRDefault="00332093">
            <w:pPr>
              <w:spacing w:line="276" w:lineRule="auto"/>
              <w:rPr>
                <w:rFonts w:cs="Arial"/>
              </w:rPr>
            </w:pPr>
          </w:p>
        </w:tc>
      </w:tr>
      <w:tr w:rsidR="00332093" w14:paraId="477190FC" w14:textId="77777777" w:rsidTr="00332093">
        <w:trPr>
          <w:trHeight w:val="314"/>
          <w:jc w:val="center"/>
        </w:trPr>
        <w:tc>
          <w:tcPr>
            <w:tcW w:w="3235" w:type="dxa"/>
            <w:vMerge/>
            <w:tcBorders>
              <w:left w:val="single" w:sz="4" w:space="0" w:color="auto"/>
              <w:right w:val="single" w:sz="4" w:space="0" w:color="auto"/>
            </w:tcBorders>
            <w:vAlign w:val="center"/>
          </w:tcPr>
          <w:p w14:paraId="632364DF"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14:paraId="5FE1ADE7" w14:textId="77777777" w:rsidR="00332093" w:rsidRDefault="00332093">
            <w:pPr>
              <w:spacing w:line="254" w:lineRule="auto"/>
              <w:rPr>
                <w:rFonts w:cs="Arial"/>
              </w:rPr>
            </w:pPr>
            <w:r>
              <w:rPr>
                <w:rFonts w:cs="Arial"/>
              </w:rPr>
              <w:t>Front Left and Rear Right</w:t>
            </w:r>
          </w:p>
        </w:tc>
        <w:tc>
          <w:tcPr>
            <w:tcW w:w="990" w:type="dxa"/>
            <w:tcBorders>
              <w:top w:val="single" w:sz="4" w:space="0" w:color="auto"/>
              <w:left w:val="single" w:sz="4" w:space="0" w:color="auto"/>
              <w:bottom w:val="single" w:sz="4" w:space="0" w:color="auto"/>
              <w:right w:val="single" w:sz="4" w:space="0" w:color="auto"/>
            </w:tcBorders>
          </w:tcPr>
          <w:p w14:paraId="6FD97086" w14:textId="77777777" w:rsidR="00332093" w:rsidRDefault="00332093">
            <w:pPr>
              <w:spacing w:line="254" w:lineRule="auto"/>
              <w:rPr>
                <w:rFonts w:cs="Arial"/>
              </w:rPr>
            </w:pPr>
            <w:r>
              <w:rPr>
                <w:rFonts w:cs="Arial"/>
              </w:rPr>
              <w:t>0x8</w:t>
            </w:r>
          </w:p>
        </w:tc>
        <w:tc>
          <w:tcPr>
            <w:tcW w:w="1699" w:type="dxa"/>
            <w:tcBorders>
              <w:top w:val="single" w:sz="4" w:space="0" w:color="auto"/>
              <w:left w:val="single" w:sz="4" w:space="0" w:color="auto"/>
              <w:bottom w:val="single" w:sz="4" w:space="0" w:color="auto"/>
              <w:right w:val="single" w:sz="4" w:space="0" w:color="auto"/>
            </w:tcBorders>
          </w:tcPr>
          <w:p w14:paraId="03BEBD51" w14:textId="77777777" w:rsidR="00332093" w:rsidRDefault="00332093">
            <w:pPr>
              <w:spacing w:line="276" w:lineRule="auto"/>
              <w:rPr>
                <w:rFonts w:cs="Arial"/>
              </w:rPr>
            </w:pPr>
          </w:p>
        </w:tc>
      </w:tr>
      <w:tr w:rsidR="00332093" w14:paraId="5AB9026B" w14:textId="77777777" w:rsidTr="00332093">
        <w:trPr>
          <w:trHeight w:val="314"/>
          <w:jc w:val="center"/>
        </w:trPr>
        <w:tc>
          <w:tcPr>
            <w:tcW w:w="3235" w:type="dxa"/>
            <w:vMerge/>
            <w:tcBorders>
              <w:left w:val="single" w:sz="4" w:space="0" w:color="auto"/>
              <w:right w:val="single" w:sz="4" w:space="0" w:color="auto"/>
            </w:tcBorders>
            <w:vAlign w:val="center"/>
          </w:tcPr>
          <w:p w14:paraId="6AD3F51A"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14:paraId="606ED351" w14:textId="77777777" w:rsidR="00332093" w:rsidRDefault="00332093">
            <w:pPr>
              <w:spacing w:line="254"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14:paraId="16ADA16C" w14:textId="77777777" w:rsidR="00332093" w:rsidRDefault="00332093">
            <w:pPr>
              <w:spacing w:line="254" w:lineRule="auto"/>
              <w:rPr>
                <w:rFonts w:cs="Arial"/>
              </w:rPr>
            </w:pPr>
            <w:r>
              <w:rPr>
                <w:rFonts w:cs="Arial"/>
              </w:rPr>
              <w:t>…</w:t>
            </w:r>
          </w:p>
        </w:tc>
        <w:tc>
          <w:tcPr>
            <w:tcW w:w="1699" w:type="dxa"/>
            <w:tcBorders>
              <w:top w:val="single" w:sz="4" w:space="0" w:color="auto"/>
              <w:left w:val="single" w:sz="4" w:space="0" w:color="auto"/>
              <w:bottom w:val="single" w:sz="4" w:space="0" w:color="auto"/>
              <w:right w:val="single" w:sz="4" w:space="0" w:color="auto"/>
            </w:tcBorders>
          </w:tcPr>
          <w:p w14:paraId="1E165B4B" w14:textId="77777777" w:rsidR="00332093" w:rsidRDefault="00332093">
            <w:pPr>
              <w:spacing w:line="276" w:lineRule="auto"/>
              <w:rPr>
                <w:rFonts w:cs="Arial"/>
              </w:rPr>
            </w:pPr>
          </w:p>
        </w:tc>
      </w:tr>
      <w:tr w:rsidR="00332093" w14:paraId="2D8BF7E8" w14:textId="77777777" w:rsidTr="00332093">
        <w:trPr>
          <w:trHeight w:val="314"/>
          <w:jc w:val="center"/>
        </w:trPr>
        <w:tc>
          <w:tcPr>
            <w:tcW w:w="3235" w:type="dxa"/>
            <w:vMerge/>
            <w:tcBorders>
              <w:left w:val="single" w:sz="4" w:space="0" w:color="auto"/>
              <w:bottom w:val="single" w:sz="4" w:space="0" w:color="auto"/>
              <w:right w:val="single" w:sz="4" w:space="0" w:color="auto"/>
            </w:tcBorders>
            <w:vAlign w:val="center"/>
          </w:tcPr>
          <w:p w14:paraId="069EA93A"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14:paraId="0FCECE32" w14:textId="77777777" w:rsidR="00332093" w:rsidRDefault="00332093">
            <w:pPr>
              <w:spacing w:line="254"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14:paraId="0BC90984" w14:textId="77777777" w:rsidR="00332093" w:rsidRDefault="00332093">
            <w:pPr>
              <w:spacing w:line="254" w:lineRule="auto"/>
              <w:rPr>
                <w:rFonts w:cs="Arial"/>
              </w:rPr>
            </w:pPr>
            <w:r>
              <w:rPr>
                <w:rFonts w:cs="Arial"/>
              </w:rPr>
              <w:t>0xF</w:t>
            </w:r>
          </w:p>
        </w:tc>
        <w:tc>
          <w:tcPr>
            <w:tcW w:w="1699" w:type="dxa"/>
            <w:tcBorders>
              <w:top w:val="single" w:sz="4" w:space="0" w:color="auto"/>
              <w:left w:val="single" w:sz="4" w:space="0" w:color="auto"/>
              <w:bottom w:val="single" w:sz="4" w:space="0" w:color="auto"/>
              <w:right w:val="single" w:sz="4" w:space="0" w:color="auto"/>
            </w:tcBorders>
          </w:tcPr>
          <w:p w14:paraId="3A7ECD04" w14:textId="77777777" w:rsidR="00332093" w:rsidRDefault="00332093">
            <w:pPr>
              <w:spacing w:line="276" w:lineRule="auto"/>
              <w:rPr>
                <w:rFonts w:cs="Arial"/>
              </w:rPr>
            </w:pPr>
          </w:p>
        </w:tc>
      </w:tr>
    </w:tbl>
    <w:p w14:paraId="6DB256DF" w14:textId="77777777" w:rsidR="00332093" w:rsidRDefault="00332093" w:rsidP="00332093">
      <w:pPr>
        <w:rPr>
          <w:rFonts w:cs="Arial"/>
        </w:rPr>
      </w:pPr>
    </w:p>
    <w:p w14:paraId="6DBB8FD0" w14:textId="77777777" w:rsidR="00332093" w:rsidRDefault="00332093" w:rsidP="00332093"/>
    <w:p w14:paraId="4F89007E" w14:textId="77777777" w:rsidR="00332093" w:rsidRDefault="00332093" w:rsidP="00332093">
      <w:pPr>
        <w:pStyle w:val="Heading3"/>
      </w:pPr>
      <w:bookmarkStart w:id="64" w:name="_Toc65750462"/>
      <w:r w:rsidRPr="00B9479B">
        <w:t>MD-REQ-359588/A-</w:t>
      </w:r>
      <w:proofErr w:type="spellStart"/>
      <w:r w:rsidRPr="00B9479B">
        <w:t>ClrExitAsstActv_B_Rq</w:t>
      </w:r>
      <w:bookmarkEnd w:id="64"/>
      <w:proofErr w:type="spellEnd"/>
    </w:p>
    <w:p w14:paraId="55E4CB32" w14:textId="77777777" w:rsidR="00332093" w:rsidRPr="00C67D11" w:rsidRDefault="00332093" w:rsidP="00332093">
      <w:pPr>
        <w:rPr>
          <w:rFonts w:cs="Arial"/>
        </w:rPr>
      </w:pPr>
      <w:r w:rsidRPr="00C67D11">
        <w:rPr>
          <w:rFonts w:cs="Arial"/>
        </w:rPr>
        <w:t xml:space="preserve">Message Type: </w:t>
      </w:r>
      <w:r>
        <w:rPr>
          <w:rFonts w:cs="Arial"/>
        </w:rPr>
        <w:t>Request</w:t>
      </w:r>
    </w:p>
    <w:p w14:paraId="45542CCF" w14:textId="77777777" w:rsidR="00332093" w:rsidRPr="00C67D11" w:rsidRDefault="00332093" w:rsidP="00332093">
      <w:pPr>
        <w:rPr>
          <w:rFonts w:cs="Arial"/>
        </w:rPr>
      </w:pPr>
    </w:p>
    <w:p w14:paraId="4947CD67" w14:textId="77777777" w:rsidR="00332093" w:rsidRPr="00C67D11" w:rsidRDefault="00332093" w:rsidP="00332093">
      <w:pPr>
        <w:widowControl w:val="0"/>
        <w:adjustRightInd w:val="0"/>
        <w:rPr>
          <w:rFonts w:cs="Arial"/>
        </w:rPr>
      </w:pPr>
      <w:r w:rsidRPr="00C67D11">
        <w:rPr>
          <w:rFonts w:cs="Arial"/>
        </w:rPr>
        <w:t xml:space="preserve">Request signal from the Clear Exit Assist Warning Server to the Clear Exit Assist Warning Client </w:t>
      </w:r>
      <w:r>
        <w:rPr>
          <w:rFonts w:cs="Arial"/>
        </w:rPr>
        <w:t xml:space="preserve">/ Infotainment System Master to remain powered up </w:t>
      </w:r>
      <w:r w:rsidRPr="00C67D11">
        <w:rPr>
          <w:rFonts w:cs="Arial"/>
        </w:rPr>
        <w:t xml:space="preserve">to display the </w:t>
      </w:r>
      <w:r>
        <w:rPr>
          <w:rFonts w:cs="Arial"/>
        </w:rPr>
        <w:t xml:space="preserve">clear exit assist </w:t>
      </w:r>
      <w:r w:rsidRPr="00C67D11">
        <w:rPr>
          <w:rFonts w:cs="Arial"/>
        </w:rPr>
        <w:t>warning HMI</w:t>
      </w:r>
    </w:p>
    <w:p w14:paraId="629FB7D7" w14:textId="77777777" w:rsidR="00332093" w:rsidRPr="00C67D11" w:rsidRDefault="00332093" w:rsidP="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700"/>
        <w:gridCol w:w="990"/>
        <w:gridCol w:w="2689"/>
      </w:tblGrid>
      <w:tr w:rsidR="00332093" w:rsidRPr="00C67D11" w14:paraId="7940F01C" w14:textId="77777777" w:rsidTr="00332093">
        <w:trPr>
          <w:jc w:val="center"/>
        </w:trPr>
        <w:tc>
          <w:tcPr>
            <w:tcW w:w="3235" w:type="dxa"/>
            <w:tcBorders>
              <w:top w:val="single" w:sz="4" w:space="0" w:color="auto"/>
              <w:left w:val="single" w:sz="4" w:space="0" w:color="auto"/>
              <w:bottom w:val="single" w:sz="4" w:space="0" w:color="auto"/>
              <w:right w:val="single" w:sz="4" w:space="0" w:color="auto"/>
            </w:tcBorders>
            <w:hideMark/>
          </w:tcPr>
          <w:p w14:paraId="245CA1A0" w14:textId="77777777" w:rsidR="00332093" w:rsidRPr="00C67D11" w:rsidRDefault="00332093">
            <w:pPr>
              <w:spacing w:line="276" w:lineRule="auto"/>
              <w:rPr>
                <w:rFonts w:cs="Arial"/>
                <w:b/>
              </w:rPr>
            </w:pPr>
            <w:r w:rsidRPr="00C67D11">
              <w:rPr>
                <w:rFonts w:cs="Arial"/>
                <w:b/>
              </w:rPr>
              <w:t>Logical Signal Name</w:t>
            </w:r>
          </w:p>
        </w:tc>
        <w:tc>
          <w:tcPr>
            <w:tcW w:w="2700" w:type="dxa"/>
            <w:tcBorders>
              <w:top w:val="single" w:sz="4" w:space="0" w:color="auto"/>
              <w:left w:val="single" w:sz="4" w:space="0" w:color="auto"/>
              <w:bottom w:val="single" w:sz="4" w:space="0" w:color="auto"/>
              <w:right w:val="single" w:sz="4" w:space="0" w:color="auto"/>
            </w:tcBorders>
            <w:hideMark/>
          </w:tcPr>
          <w:p w14:paraId="10B14DE5" w14:textId="77777777" w:rsidR="00332093" w:rsidRPr="00C67D11" w:rsidRDefault="00332093">
            <w:pPr>
              <w:spacing w:line="276" w:lineRule="auto"/>
              <w:rPr>
                <w:rFonts w:cs="Arial"/>
                <w:b/>
              </w:rPr>
            </w:pPr>
            <w:r w:rsidRPr="00C67D1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7D060AB4" w14:textId="77777777" w:rsidR="00332093" w:rsidRPr="00C67D11" w:rsidRDefault="00332093">
            <w:pPr>
              <w:spacing w:line="276" w:lineRule="auto"/>
              <w:rPr>
                <w:rFonts w:cs="Arial"/>
                <w:b/>
              </w:rPr>
            </w:pPr>
            <w:r w:rsidRPr="00C67D11">
              <w:rPr>
                <w:rFonts w:cs="Arial"/>
                <w:b/>
              </w:rPr>
              <w:t>Value</w:t>
            </w:r>
          </w:p>
        </w:tc>
        <w:tc>
          <w:tcPr>
            <w:tcW w:w="2689" w:type="dxa"/>
            <w:tcBorders>
              <w:top w:val="single" w:sz="4" w:space="0" w:color="auto"/>
              <w:left w:val="single" w:sz="4" w:space="0" w:color="auto"/>
              <w:bottom w:val="single" w:sz="4" w:space="0" w:color="auto"/>
              <w:right w:val="single" w:sz="4" w:space="0" w:color="auto"/>
            </w:tcBorders>
            <w:hideMark/>
          </w:tcPr>
          <w:p w14:paraId="6BD5844A" w14:textId="77777777" w:rsidR="00332093" w:rsidRPr="00C67D11" w:rsidRDefault="00332093">
            <w:pPr>
              <w:spacing w:line="276" w:lineRule="auto"/>
              <w:rPr>
                <w:rFonts w:cs="Arial"/>
                <w:b/>
              </w:rPr>
            </w:pPr>
            <w:r w:rsidRPr="00C67D11">
              <w:rPr>
                <w:rFonts w:cs="Arial"/>
                <w:b/>
              </w:rPr>
              <w:t>Description</w:t>
            </w:r>
          </w:p>
        </w:tc>
      </w:tr>
      <w:tr w:rsidR="00332093" w:rsidRPr="00C67D11" w14:paraId="136820D9" w14:textId="77777777" w:rsidTr="00332093">
        <w:trPr>
          <w:jc w:val="center"/>
        </w:trPr>
        <w:tc>
          <w:tcPr>
            <w:tcW w:w="3235" w:type="dxa"/>
            <w:vMerge w:val="restart"/>
            <w:tcBorders>
              <w:top w:val="single" w:sz="4" w:space="0" w:color="auto"/>
              <w:left w:val="single" w:sz="4" w:space="0" w:color="auto"/>
              <w:bottom w:val="single" w:sz="4" w:space="0" w:color="auto"/>
              <w:right w:val="single" w:sz="4" w:space="0" w:color="auto"/>
            </w:tcBorders>
          </w:tcPr>
          <w:p w14:paraId="4B484B4C" w14:textId="77777777" w:rsidR="00332093" w:rsidRDefault="00332093" w:rsidP="00332093">
            <w:pPr>
              <w:rPr>
                <w:rFonts w:cs="Arial"/>
              </w:rPr>
            </w:pPr>
          </w:p>
          <w:p w14:paraId="2F7D7675" w14:textId="77777777" w:rsidR="00332093" w:rsidRPr="00C67D11" w:rsidRDefault="00332093" w:rsidP="00332093">
            <w:pPr>
              <w:rPr>
                <w:rFonts w:cs="Arial"/>
                <w:color w:val="000000"/>
              </w:rPr>
            </w:pPr>
            <w:proofErr w:type="spellStart"/>
            <w:r w:rsidRPr="00C67D11">
              <w:rPr>
                <w:rFonts w:cs="Arial"/>
                <w:bCs/>
                <w:color w:val="000000"/>
              </w:rPr>
              <w:t>ClrExitAsstActv_</w:t>
            </w:r>
            <w:r>
              <w:rPr>
                <w:rFonts w:cs="Arial"/>
                <w:bCs/>
                <w:color w:val="000000"/>
              </w:rPr>
              <w:t>B</w:t>
            </w:r>
            <w:r w:rsidRPr="00C67D11">
              <w:rPr>
                <w:rFonts w:cs="Arial"/>
                <w:bCs/>
                <w:color w:val="000000"/>
              </w:rPr>
              <w:t>_Rq</w:t>
            </w:r>
            <w:proofErr w:type="spellEnd"/>
          </w:p>
          <w:p w14:paraId="7B3623CB" w14:textId="77777777" w:rsidR="00332093" w:rsidRPr="00C67D11" w:rsidRDefault="00332093">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670812E9" w14:textId="77777777" w:rsidR="00332093" w:rsidRPr="00C67D11" w:rsidRDefault="00332093">
            <w:pPr>
              <w:spacing w:line="252" w:lineRule="auto"/>
              <w:rPr>
                <w:rFonts w:cs="Arial"/>
              </w:rPr>
            </w:pPr>
            <w:r>
              <w:rPr>
                <w:rFonts w:cs="Arial"/>
              </w:rPr>
              <w:t>False</w:t>
            </w:r>
          </w:p>
        </w:tc>
        <w:tc>
          <w:tcPr>
            <w:tcW w:w="990" w:type="dxa"/>
            <w:tcBorders>
              <w:top w:val="single" w:sz="4" w:space="0" w:color="auto"/>
              <w:left w:val="single" w:sz="4" w:space="0" w:color="auto"/>
              <w:bottom w:val="single" w:sz="4" w:space="0" w:color="auto"/>
              <w:right w:val="single" w:sz="4" w:space="0" w:color="auto"/>
            </w:tcBorders>
            <w:hideMark/>
          </w:tcPr>
          <w:p w14:paraId="3BCA71B3" w14:textId="77777777" w:rsidR="00332093" w:rsidRPr="00C67D11" w:rsidRDefault="00332093">
            <w:pPr>
              <w:spacing w:line="252" w:lineRule="auto"/>
              <w:rPr>
                <w:rFonts w:cs="Arial"/>
              </w:rPr>
            </w:pPr>
            <w:r w:rsidRPr="00C67D11">
              <w:rPr>
                <w:rFonts w:cs="Arial"/>
              </w:rPr>
              <w:t>0x0</w:t>
            </w:r>
          </w:p>
        </w:tc>
        <w:tc>
          <w:tcPr>
            <w:tcW w:w="2689" w:type="dxa"/>
            <w:tcBorders>
              <w:top w:val="single" w:sz="4" w:space="0" w:color="auto"/>
              <w:left w:val="single" w:sz="4" w:space="0" w:color="auto"/>
              <w:bottom w:val="single" w:sz="4" w:space="0" w:color="auto"/>
              <w:right w:val="single" w:sz="4" w:space="0" w:color="auto"/>
            </w:tcBorders>
            <w:vAlign w:val="center"/>
          </w:tcPr>
          <w:p w14:paraId="6078BFEF" w14:textId="77777777" w:rsidR="00332093" w:rsidRPr="00C67D11" w:rsidRDefault="00332093">
            <w:pPr>
              <w:autoSpaceDE w:val="0"/>
              <w:autoSpaceDN w:val="0"/>
              <w:adjustRightInd w:val="0"/>
              <w:spacing w:line="276" w:lineRule="auto"/>
              <w:rPr>
                <w:rFonts w:cs="Arial"/>
              </w:rPr>
            </w:pPr>
          </w:p>
        </w:tc>
      </w:tr>
      <w:tr w:rsidR="00332093" w:rsidRPr="00C67D11" w14:paraId="18885B70" w14:textId="77777777" w:rsidTr="00332093">
        <w:trPr>
          <w:trHeight w:val="350"/>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1CC0E353" w14:textId="77777777" w:rsidR="00332093" w:rsidRPr="00C67D11" w:rsidRDefault="00332093">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2EDDAD5D" w14:textId="77777777" w:rsidR="00332093" w:rsidRPr="00C67D11" w:rsidRDefault="00332093">
            <w:pPr>
              <w:spacing w:line="252" w:lineRule="auto"/>
              <w:rPr>
                <w:rFonts w:cs="Arial"/>
              </w:rPr>
            </w:pPr>
            <w:r>
              <w:rPr>
                <w:rFonts w:cs="Arial"/>
              </w:rPr>
              <w:t>True</w:t>
            </w:r>
          </w:p>
        </w:tc>
        <w:tc>
          <w:tcPr>
            <w:tcW w:w="990" w:type="dxa"/>
            <w:tcBorders>
              <w:top w:val="single" w:sz="4" w:space="0" w:color="auto"/>
              <w:left w:val="single" w:sz="4" w:space="0" w:color="auto"/>
              <w:bottom w:val="single" w:sz="4" w:space="0" w:color="auto"/>
              <w:right w:val="single" w:sz="4" w:space="0" w:color="auto"/>
            </w:tcBorders>
            <w:hideMark/>
          </w:tcPr>
          <w:p w14:paraId="095083D5" w14:textId="77777777" w:rsidR="00332093" w:rsidRPr="00C67D11" w:rsidRDefault="00332093">
            <w:pPr>
              <w:spacing w:line="252" w:lineRule="auto"/>
              <w:rPr>
                <w:rFonts w:cs="Arial"/>
              </w:rPr>
            </w:pPr>
            <w:r w:rsidRPr="00C67D11">
              <w:rPr>
                <w:rFonts w:cs="Arial"/>
              </w:rPr>
              <w:t>0x1</w:t>
            </w:r>
          </w:p>
        </w:tc>
        <w:tc>
          <w:tcPr>
            <w:tcW w:w="2689" w:type="dxa"/>
            <w:tcBorders>
              <w:top w:val="single" w:sz="4" w:space="0" w:color="auto"/>
              <w:left w:val="single" w:sz="4" w:space="0" w:color="auto"/>
              <w:bottom w:val="single" w:sz="4" w:space="0" w:color="auto"/>
              <w:right w:val="single" w:sz="4" w:space="0" w:color="auto"/>
            </w:tcBorders>
          </w:tcPr>
          <w:p w14:paraId="70DE3AF2" w14:textId="77777777" w:rsidR="00332093" w:rsidRPr="00C67D11" w:rsidRDefault="00332093">
            <w:pPr>
              <w:spacing w:line="276" w:lineRule="auto"/>
              <w:rPr>
                <w:rFonts w:cs="Arial"/>
              </w:rPr>
            </w:pPr>
          </w:p>
        </w:tc>
      </w:tr>
    </w:tbl>
    <w:p w14:paraId="4228A58A" w14:textId="77777777" w:rsidR="00332093" w:rsidRPr="00C67D11" w:rsidRDefault="00332093" w:rsidP="00332093">
      <w:pPr>
        <w:rPr>
          <w:rFonts w:cs="Arial"/>
        </w:rPr>
      </w:pPr>
    </w:p>
    <w:p w14:paraId="2C636E69" w14:textId="77777777" w:rsidR="00332093" w:rsidRDefault="00332093" w:rsidP="00332093">
      <w:pPr>
        <w:pStyle w:val="Heading3"/>
      </w:pPr>
      <w:bookmarkStart w:id="65" w:name="_Toc65750463"/>
      <w:r w:rsidRPr="00B9479B">
        <w:t>MD-REQ-383981/A-</w:t>
      </w:r>
      <w:proofErr w:type="spellStart"/>
      <w:r w:rsidRPr="00B9479B">
        <w:t>TjaLaneBiasEnbl_D_RqMnu</w:t>
      </w:r>
      <w:bookmarkEnd w:id="65"/>
      <w:proofErr w:type="spellEnd"/>
    </w:p>
    <w:p w14:paraId="7D8F6C5C" w14:textId="77777777" w:rsidR="00332093" w:rsidRDefault="00332093" w:rsidP="00332093">
      <w:pPr>
        <w:rPr>
          <w:rFonts w:cs="Arial"/>
        </w:rPr>
      </w:pPr>
      <w:r>
        <w:rPr>
          <w:rFonts w:cs="Arial"/>
        </w:rPr>
        <w:t>Message Type: Request</w:t>
      </w:r>
    </w:p>
    <w:p w14:paraId="023D0ACC" w14:textId="77777777" w:rsidR="00332093" w:rsidRDefault="00332093" w:rsidP="00332093">
      <w:pPr>
        <w:rPr>
          <w:rFonts w:cs="Arial"/>
        </w:rPr>
      </w:pPr>
    </w:p>
    <w:p w14:paraId="7AD3F3DF" w14:textId="77777777" w:rsidR="00332093" w:rsidRDefault="00332093" w:rsidP="00332093">
      <w:pPr>
        <w:widowControl w:val="0"/>
        <w:adjustRightInd w:val="0"/>
        <w:rPr>
          <w:rFonts w:cs="Arial"/>
        </w:rPr>
      </w:pPr>
      <w:r>
        <w:rPr>
          <w:rFonts w:cs="Arial"/>
        </w:rPr>
        <w:t>Request signal from the Lane Biasing Setting Client to the Lane Biasing Settings Server to enable or disable the feature</w:t>
      </w:r>
    </w:p>
    <w:p w14:paraId="303FA1F5" w14:textId="77777777" w:rsidR="00332093" w:rsidRDefault="00332093" w:rsidP="00332093">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5"/>
        <w:gridCol w:w="1620"/>
        <w:gridCol w:w="1170"/>
        <w:gridCol w:w="4325"/>
      </w:tblGrid>
      <w:tr w:rsidR="00332093" w14:paraId="026ABCE1" w14:textId="77777777" w:rsidTr="00332093">
        <w:trPr>
          <w:jc w:val="center"/>
        </w:trPr>
        <w:tc>
          <w:tcPr>
            <w:tcW w:w="3325" w:type="dxa"/>
            <w:tcBorders>
              <w:top w:val="single" w:sz="4" w:space="0" w:color="auto"/>
              <w:left w:val="single" w:sz="4" w:space="0" w:color="auto"/>
              <w:bottom w:val="single" w:sz="4" w:space="0" w:color="auto"/>
              <w:right w:val="single" w:sz="4" w:space="0" w:color="auto"/>
            </w:tcBorders>
            <w:hideMark/>
          </w:tcPr>
          <w:p w14:paraId="14350CCC" w14:textId="77777777" w:rsidR="00332093" w:rsidRDefault="00332093">
            <w:pPr>
              <w:spacing w:line="276" w:lineRule="auto"/>
              <w:rPr>
                <w:rFonts w:cs="Arial"/>
                <w:b/>
              </w:rPr>
            </w:pPr>
            <w:r>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5238AAF3" w14:textId="77777777" w:rsidR="00332093" w:rsidRDefault="0033209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630318FF" w14:textId="77777777" w:rsidR="00332093" w:rsidRDefault="00332093">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14:paraId="08E2DDFC" w14:textId="77777777" w:rsidR="00332093" w:rsidRDefault="00332093">
            <w:pPr>
              <w:spacing w:line="276" w:lineRule="auto"/>
              <w:rPr>
                <w:rFonts w:cs="Arial"/>
                <w:b/>
              </w:rPr>
            </w:pPr>
            <w:r>
              <w:rPr>
                <w:rFonts w:cs="Arial"/>
                <w:b/>
              </w:rPr>
              <w:t>Description</w:t>
            </w:r>
          </w:p>
        </w:tc>
      </w:tr>
      <w:tr w:rsidR="00332093" w14:paraId="1943AF69" w14:textId="77777777" w:rsidTr="00332093">
        <w:trPr>
          <w:jc w:val="center"/>
        </w:trPr>
        <w:tc>
          <w:tcPr>
            <w:tcW w:w="3325" w:type="dxa"/>
            <w:vMerge w:val="restart"/>
            <w:tcBorders>
              <w:top w:val="single" w:sz="4" w:space="0" w:color="auto"/>
              <w:left w:val="single" w:sz="4" w:space="0" w:color="auto"/>
              <w:right w:val="single" w:sz="4" w:space="0" w:color="auto"/>
            </w:tcBorders>
          </w:tcPr>
          <w:p w14:paraId="53DCBD48" w14:textId="77777777" w:rsidR="00332093" w:rsidRDefault="00332093">
            <w:pPr>
              <w:spacing w:line="254" w:lineRule="auto"/>
              <w:rPr>
                <w:rFonts w:cs="Arial"/>
              </w:rPr>
            </w:pPr>
          </w:p>
          <w:p w14:paraId="5656602E" w14:textId="77777777" w:rsidR="00332093" w:rsidRDefault="00332093">
            <w:pPr>
              <w:spacing w:line="254" w:lineRule="auto"/>
              <w:rPr>
                <w:rFonts w:cs="Arial"/>
              </w:rPr>
            </w:pPr>
            <w:proofErr w:type="spellStart"/>
            <w:r>
              <w:rPr>
                <w:rFonts w:cs="Arial"/>
              </w:rPr>
              <w:t>TjaLaneBiasEnbl_D_RqMnu</w:t>
            </w:r>
            <w:proofErr w:type="spellEnd"/>
          </w:p>
          <w:p w14:paraId="4AB49A34" w14:textId="77777777" w:rsidR="00332093" w:rsidRDefault="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0D8CA066" w14:textId="77777777" w:rsidR="00332093" w:rsidRDefault="00332093">
            <w:pPr>
              <w:spacing w:line="252" w:lineRule="auto"/>
              <w:rPr>
                <w:rFonts w:cs="Arial"/>
              </w:rPr>
            </w:pPr>
            <w:r>
              <w:rPr>
                <w:rFonts w:cs="Arial"/>
              </w:rPr>
              <w:t>Null</w:t>
            </w:r>
          </w:p>
        </w:tc>
        <w:tc>
          <w:tcPr>
            <w:tcW w:w="1170" w:type="dxa"/>
            <w:tcBorders>
              <w:top w:val="single" w:sz="4" w:space="0" w:color="auto"/>
              <w:left w:val="single" w:sz="4" w:space="0" w:color="auto"/>
              <w:bottom w:val="single" w:sz="4" w:space="0" w:color="auto"/>
              <w:right w:val="single" w:sz="4" w:space="0" w:color="auto"/>
            </w:tcBorders>
          </w:tcPr>
          <w:p w14:paraId="66F224EC" w14:textId="77777777" w:rsidR="00332093" w:rsidRDefault="00332093">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14:paraId="727F5097" w14:textId="77777777" w:rsidR="00332093" w:rsidRDefault="00332093">
            <w:pPr>
              <w:autoSpaceDE w:val="0"/>
              <w:autoSpaceDN w:val="0"/>
              <w:adjustRightInd w:val="0"/>
              <w:spacing w:line="276" w:lineRule="auto"/>
              <w:rPr>
                <w:rFonts w:cs="Arial"/>
              </w:rPr>
            </w:pPr>
          </w:p>
        </w:tc>
      </w:tr>
      <w:tr w:rsidR="00332093" w14:paraId="6C16FB77" w14:textId="77777777" w:rsidTr="00332093">
        <w:trPr>
          <w:trHeight w:val="314"/>
          <w:jc w:val="center"/>
        </w:trPr>
        <w:tc>
          <w:tcPr>
            <w:tcW w:w="3325" w:type="dxa"/>
            <w:vMerge/>
            <w:tcBorders>
              <w:left w:val="single" w:sz="4" w:space="0" w:color="auto"/>
              <w:right w:val="single" w:sz="4" w:space="0" w:color="auto"/>
            </w:tcBorders>
            <w:vAlign w:val="center"/>
            <w:hideMark/>
          </w:tcPr>
          <w:p w14:paraId="54AD210A" w14:textId="77777777" w:rsidR="00332093"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10D96AEE" w14:textId="77777777" w:rsidR="00332093" w:rsidRDefault="00332093">
            <w:pPr>
              <w:spacing w:line="252" w:lineRule="auto"/>
              <w:rPr>
                <w:rFonts w:cs="Arial"/>
              </w:rPr>
            </w:pPr>
            <w:r>
              <w:rPr>
                <w:rFonts w:cs="Arial"/>
              </w:rPr>
              <w:t>Disable</w:t>
            </w:r>
          </w:p>
        </w:tc>
        <w:tc>
          <w:tcPr>
            <w:tcW w:w="1170" w:type="dxa"/>
            <w:tcBorders>
              <w:top w:val="single" w:sz="4" w:space="0" w:color="auto"/>
              <w:left w:val="single" w:sz="4" w:space="0" w:color="auto"/>
              <w:bottom w:val="single" w:sz="4" w:space="0" w:color="auto"/>
              <w:right w:val="single" w:sz="4" w:space="0" w:color="auto"/>
            </w:tcBorders>
          </w:tcPr>
          <w:p w14:paraId="7FE7EE52" w14:textId="77777777" w:rsidR="00332093" w:rsidRDefault="00332093">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14:paraId="7FAEB306" w14:textId="77777777" w:rsidR="00332093" w:rsidRDefault="00332093">
            <w:pPr>
              <w:spacing w:line="276" w:lineRule="auto"/>
              <w:rPr>
                <w:rFonts w:cs="Arial"/>
              </w:rPr>
            </w:pPr>
          </w:p>
        </w:tc>
      </w:tr>
      <w:tr w:rsidR="00332093" w14:paraId="348BFACA" w14:textId="77777777" w:rsidTr="00332093">
        <w:trPr>
          <w:trHeight w:val="314"/>
          <w:jc w:val="center"/>
        </w:trPr>
        <w:tc>
          <w:tcPr>
            <w:tcW w:w="3325" w:type="dxa"/>
            <w:vMerge/>
            <w:tcBorders>
              <w:left w:val="single" w:sz="4" w:space="0" w:color="auto"/>
              <w:bottom w:val="single" w:sz="4" w:space="0" w:color="auto"/>
              <w:right w:val="single" w:sz="4" w:space="0" w:color="auto"/>
            </w:tcBorders>
            <w:vAlign w:val="center"/>
          </w:tcPr>
          <w:p w14:paraId="48BA0209" w14:textId="77777777" w:rsidR="00332093"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22ECEC36" w14:textId="77777777" w:rsidR="00332093" w:rsidRDefault="00332093">
            <w:pPr>
              <w:spacing w:line="252" w:lineRule="auto"/>
              <w:rPr>
                <w:rFonts w:cs="Arial"/>
              </w:rPr>
            </w:pPr>
            <w:r>
              <w:rPr>
                <w:rFonts w:cs="Arial"/>
              </w:rPr>
              <w:t>Enable</w:t>
            </w:r>
          </w:p>
        </w:tc>
        <w:tc>
          <w:tcPr>
            <w:tcW w:w="1170" w:type="dxa"/>
            <w:tcBorders>
              <w:top w:val="single" w:sz="4" w:space="0" w:color="auto"/>
              <w:left w:val="single" w:sz="4" w:space="0" w:color="auto"/>
              <w:bottom w:val="single" w:sz="4" w:space="0" w:color="auto"/>
              <w:right w:val="single" w:sz="4" w:space="0" w:color="auto"/>
            </w:tcBorders>
          </w:tcPr>
          <w:p w14:paraId="762E9E65" w14:textId="77777777" w:rsidR="00332093" w:rsidRDefault="00332093">
            <w:pPr>
              <w:spacing w:line="252" w:lineRule="auto"/>
              <w:rPr>
                <w:rFonts w:cs="Arial"/>
              </w:rPr>
            </w:pPr>
            <w:r>
              <w:rPr>
                <w:rFonts w:cs="Arial"/>
              </w:rPr>
              <w:t>0x2</w:t>
            </w:r>
          </w:p>
        </w:tc>
        <w:tc>
          <w:tcPr>
            <w:tcW w:w="4325" w:type="dxa"/>
            <w:tcBorders>
              <w:top w:val="single" w:sz="4" w:space="0" w:color="auto"/>
              <w:left w:val="single" w:sz="4" w:space="0" w:color="auto"/>
              <w:bottom w:val="single" w:sz="4" w:space="0" w:color="auto"/>
              <w:right w:val="single" w:sz="4" w:space="0" w:color="auto"/>
            </w:tcBorders>
          </w:tcPr>
          <w:p w14:paraId="757F6D2B" w14:textId="77777777" w:rsidR="00332093" w:rsidRDefault="00332093">
            <w:pPr>
              <w:spacing w:line="276" w:lineRule="auto"/>
              <w:rPr>
                <w:rFonts w:cs="Arial"/>
              </w:rPr>
            </w:pPr>
          </w:p>
        </w:tc>
      </w:tr>
    </w:tbl>
    <w:p w14:paraId="7920EE12" w14:textId="77777777" w:rsidR="00332093" w:rsidRDefault="00332093" w:rsidP="00332093">
      <w:pPr>
        <w:rPr>
          <w:rFonts w:cs="Arial"/>
        </w:rPr>
      </w:pPr>
    </w:p>
    <w:p w14:paraId="7F5A2ECF" w14:textId="77777777" w:rsidR="00332093" w:rsidRDefault="00332093" w:rsidP="00332093"/>
    <w:p w14:paraId="41C2A838" w14:textId="77777777" w:rsidR="00332093" w:rsidRDefault="00332093" w:rsidP="00332093">
      <w:pPr>
        <w:pStyle w:val="Heading3"/>
      </w:pPr>
      <w:bookmarkStart w:id="66" w:name="_Toc65750464"/>
      <w:r w:rsidRPr="00B9479B">
        <w:t>MD-REQ-383982/A-</w:t>
      </w:r>
      <w:proofErr w:type="spellStart"/>
      <w:r w:rsidRPr="00B9479B">
        <w:t>TjaLaneBiasEnbl_D_Stat</w:t>
      </w:r>
      <w:bookmarkEnd w:id="66"/>
      <w:proofErr w:type="spellEnd"/>
    </w:p>
    <w:p w14:paraId="63BC5145" w14:textId="77777777" w:rsidR="00332093" w:rsidRDefault="00332093" w:rsidP="00332093">
      <w:pPr>
        <w:rPr>
          <w:rFonts w:cs="Arial"/>
        </w:rPr>
      </w:pPr>
      <w:r>
        <w:rPr>
          <w:rFonts w:cs="Arial"/>
        </w:rPr>
        <w:t>Message Type: Status</w:t>
      </w:r>
    </w:p>
    <w:p w14:paraId="4A86B79B" w14:textId="77777777" w:rsidR="00332093" w:rsidRDefault="00332093" w:rsidP="00332093">
      <w:pPr>
        <w:rPr>
          <w:rFonts w:cs="Arial"/>
        </w:rPr>
      </w:pPr>
    </w:p>
    <w:p w14:paraId="2D3E9299" w14:textId="77777777" w:rsidR="00332093" w:rsidRDefault="00332093" w:rsidP="00332093">
      <w:pPr>
        <w:widowControl w:val="0"/>
        <w:adjustRightInd w:val="0"/>
        <w:rPr>
          <w:rFonts w:cs="Arial"/>
        </w:rPr>
      </w:pPr>
      <w:r>
        <w:rPr>
          <w:rFonts w:cs="Arial"/>
        </w:rPr>
        <w:t>Status signal from the Lane Biasing Settings Server with the status of Lane Biasing feature</w:t>
      </w:r>
    </w:p>
    <w:p w14:paraId="548AB087" w14:textId="77777777" w:rsidR="00332093" w:rsidRDefault="00332093" w:rsidP="00332093">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5"/>
        <w:gridCol w:w="1620"/>
        <w:gridCol w:w="1170"/>
        <w:gridCol w:w="4325"/>
      </w:tblGrid>
      <w:tr w:rsidR="00332093" w14:paraId="2FB94A02" w14:textId="77777777" w:rsidTr="00332093">
        <w:trPr>
          <w:jc w:val="center"/>
        </w:trPr>
        <w:tc>
          <w:tcPr>
            <w:tcW w:w="3325" w:type="dxa"/>
            <w:tcBorders>
              <w:top w:val="single" w:sz="4" w:space="0" w:color="auto"/>
              <w:left w:val="single" w:sz="4" w:space="0" w:color="auto"/>
              <w:bottom w:val="single" w:sz="4" w:space="0" w:color="auto"/>
              <w:right w:val="single" w:sz="4" w:space="0" w:color="auto"/>
            </w:tcBorders>
            <w:hideMark/>
          </w:tcPr>
          <w:p w14:paraId="67A306AE" w14:textId="77777777" w:rsidR="00332093" w:rsidRDefault="00332093">
            <w:pPr>
              <w:spacing w:line="276" w:lineRule="auto"/>
              <w:rPr>
                <w:rFonts w:cs="Arial"/>
                <w:b/>
              </w:rPr>
            </w:pPr>
            <w:r>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744420AB" w14:textId="77777777" w:rsidR="00332093" w:rsidRDefault="0033209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74A629B1" w14:textId="77777777" w:rsidR="00332093" w:rsidRDefault="00332093">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14:paraId="259A68F5" w14:textId="77777777" w:rsidR="00332093" w:rsidRDefault="00332093">
            <w:pPr>
              <w:spacing w:line="276" w:lineRule="auto"/>
              <w:rPr>
                <w:rFonts w:cs="Arial"/>
                <w:b/>
              </w:rPr>
            </w:pPr>
            <w:r>
              <w:rPr>
                <w:rFonts w:cs="Arial"/>
                <w:b/>
              </w:rPr>
              <w:t>Description</w:t>
            </w:r>
          </w:p>
        </w:tc>
      </w:tr>
      <w:tr w:rsidR="00332093" w14:paraId="731037B7" w14:textId="77777777" w:rsidTr="00332093">
        <w:trPr>
          <w:jc w:val="center"/>
        </w:trPr>
        <w:tc>
          <w:tcPr>
            <w:tcW w:w="3325" w:type="dxa"/>
            <w:vMerge w:val="restart"/>
            <w:tcBorders>
              <w:top w:val="single" w:sz="4" w:space="0" w:color="auto"/>
              <w:left w:val="single" w:sz="4" w:space="0" w:color="auto"/>
              <w:right w:val="single" w:sz="4" w:space="0" w:color="auto"/>
            </w:tcBorders>
          </w:tcPr>
          <w:p w14:paraId="725901BF" w14:textId="77777777" w:rsidR="00332093" w:rsidRDefault="00332093">
            <w:pPr>
              <w:spacing w:line="254" w:lineRule="auto"/>
              <w:rPr>
                <w:rFonts w:cs="Arial"/>
              </w:rPr>
            </w:pPr>
          </w:p>
          <w:p w14:paraId="5BA4E01D" w14:textId="77777777" w:rsidR="00332093" w:rsidRDefault="00332093">
            <w:pPr>
              <w:spacing w:line="254" w:lineRule="auto"/>
              <w:rPr>
                <w:rFonts w:cs="Arial"/>
              </w:rPr>
            </w:pPr>
            <w:proofErr w:type="spellStart"/>
            <w:r>
              <w:rPr>
                <w:rFonts w:cs="Arial"/>
              </w:rPr>
              <w:t>TjaLaneBiasEnbl_D_Stat</w:t>
            </w:r>
            <w:proofErr w:type="spellEnd"/>
          </w:p>
          <w:p w14:paraId="5F36AFBF" w14:textId="77777777" w:rsidR="00332093" w:rsidRDefault="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50010BDA" w14:textId="77777777" w:rsidR="00332093" w:rsidRDefault="00332093">
            <w:pPr>
              <w:spacing w:line="252" w:lineRule="auto"/>
              <w:rPr>
                <w:rFonts w:cs="Arial"/>
              </w:rPr>
            </w:pPr>
            <w:r>
              <w:rPr>
                <w:rFonts w:cs="Arial"/>
              </w:rPr>
              <w:t>Inactive</w:t>
            </w:r>
          </w:p>
        </w:tc>
        <w:tc>
          <w:tcPr>
            <w:tcW w:w="1170" w:type="dxa"/>
            <w:tcBorders>
              <w:top w:val="single" w:sz="4" w:space="0" w:color="auto"/>
              <w:left w:val="single" w:sz="4" w:space="0" w:color="auto"/>
              <w:bottom w:val="single" w:sz="4" w:space="0" w:color="auto"/>
              <w:right w:val="single" w:sz="4" w:space="0" w:color="auto"/>
            </w:tcBorders>
          </w:tcPr>
          <w:p w14:paraId="53307F63" w14:textId="77777777" w:rsidR="00332093" w:rsidRDefault="00332093">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14:paraId="0693E6F7" w14:textId="77777777" w:rsidR="00332093" w:rsidRDefault="00332093">
            <w:pPr>
              <w:autoSpaceDE w:val="0"/>
              <w:autoSpaceDN w:val="0"/>
              <w:adjustRightInd w:val="0"/>
              <w:spacing w:line="276" w:lineRule="auto"/>
              <w:rPr>
                <w:rFonts w:cs="Arial"/>
              </w:rPr>
            </w:pPr>
          </w:p>
        </w:tc>
      </w:tr>
      <w:tr w:rsidR="00332093" w14:paraId="73F68851" w14:textId="77777777" w:rsidTr="00332093">
        <w:trPr>
          <w:trHeight w:val="314"/>
          <w:jc w:val="center"/>
        </w:trPr>
        <w:tc>
          <w:tcPr>
            <w:tcW w:w="3325" w:type="dxa"/>
            <w:vMerge/>
            <w:tcBorders>
              <w:left w:val="single" w:sz="4" w:space="0" w:color="auto"/>
              <w:right w:val="single" w:sz="4" w:space="0" w:color="auto"/>
            </w:tcBorders>
            <w:vAlign w:val="center"/>
            <w:hideMark/>
          </w:tcPr>
          <w:p w14:paraId="50366B34" w14:textId="77777777" w:rsidR="00332093"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52BB9051" w14:textId="77777777" w:rsidR="00332093" w:rsidRDefault="00332093">
            <w:pPr>
              <w:spacing w:line="252" w:lineRule="auto"/>
              <w:rPr>
                <w:rFonts w:cs="Arial"/>
              </w:rPr>
            </w:pPr>
            <w:r>
              <w:rPr>
                <w:rFonts w:cs="Arial"/>
              </w:rPr>
              <w:t>Disabled</w:t>
            </w:r>
          </w:p>
        </w:tc>
        <w:tc>
          <w:tcPr>
            <w:tcW w:w="1170" w:type="dxa"/>
            <w:tcBorders>
              <w:top w:val="single" w:sz="4" w:space="0" w:color="auto"/>
              <w:left w:val="single" w:sz="4" w:space="0" w:color="auto"/>
              <w:bottom w:val="single" w:sz="4" w:space="0" w:color="auto"/>
              <w:right w:val="single" w:sz="4" w:space="0" w:color="auto"/>
            </w:tcBorders>
          </w:tcPr>
          <w:p w14:paraId="009C58E2" w14:textId="77777777" w:rsidR="00332093" w:rsidRDefault="00332093">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14:paraId="090A8755" w14:textId="77777777" w:rsidR="00332093" w:rsidRDefault="00332093">
            <w:pPr>
              <w:spacing w:line="276" w:lineRule="auto"/>
              <w:rPr>
                <w:rFonts w:cs="Arial"/>
              </w:rPr>
            </w:pPr>
          </w:p>
        </w:tc>
      </w:tr>
      <w:tr w:rsidR="00332093" w14:paraId="597BCE95" w14:textId="77777777" w:rsidTr="00332093">
        <w:trPr>
          <w:trHeight w:val="314"/>
          <w:jc w:val="center"/>
        </w:trPr>
        <w:tc>
          <w:tcPr>
            <w:tcW w:w="3325" w:type="dxa"/>
            <w:vMerge/>
            <w:tcBorders>
              <w:left w:val="single" w:sz="4" w:space="0" w:color="auto"/>
              <w:bottom w:val="single" w:sz="4" w:space="0" w:color="auto"/>
              <w:right w:val="single" w:sz="4" w:space="0" w:color="auto"/>
            </w:tcBorders>
            <w:vAlign w:val="center"/>
          </w:tcPr>
          <w:p w14:paraId="53D878DC" w14:textId="77777777" w:rsidR="00332093"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32A161AB" w14:textId="77777777" w:rsidR="00332093" w:rsidRDefault="00332093">
            <w:pPr>
              <w:spacing w:line="252" w:lineRule="auto"/>
              <w:rPr>
                <w:rFonts w:cs="Arial"/>
              </w:rPr>
            </w:pPr>
            <w:r>
              <w:rPr>
                <w:rFonts w:cs="Arial"/>
              </w:rPr>
              <w:t>Enabled</w:t>
            </w:r>
          </w:p>
        </w:tc>
        <w:tc>
          <w:tcPr>
            <w:tcW w:w="1170" w:type="dxa"/>
            <w:tcBorders>
              <w:top w:val="single" w:sz="4" w:space="0" w:color="auto"/>
              <w:left w:val="single" w:sz="4" w:space="0" w:color="auto"/>
              <w:bottom w:val="single" w:sz="4" w:space="0" w:color="auto"/>
              <w:right w:val="single" w:sz="4" w:space="0" w:color="auto"/>
            </w:tcBorders>
          </w:tcPr>
          <w:p w14:paraId="742CBD7A" w14:textId="77777777" w:rsidR="00332093" w:rsidRDefault="00332093">
            <w:pPr>
              <w:spacing w:line="252" w:lineRule="auto"/>
              <w:rPr>
                <w:rFonts w:cs="Arial"/>
              </w:rPr>
            </w:pPr>
            <w:r>
              <w:rPr>
                <w:rFonts w:cs="Arial"/>
              </w:rPr>
              <w:t>0x2</w:t>
            </w:r>
          </w:p>
        </w:tc>
        <w:tc>
          <w:tcPr>
            <w:tcW w:w="4325" w:type="dxa"/>
            <w:tcBorders>
              <w:top w:val="single" w:sz="4" w:space="0" w:color="auto"/>
              <w:left w:val="single" w:sz="4" w:space="0" w:color="auto"/>
              <w:bottom w:val="single" w:sz="4" w:space="0" w:color="auto"/>
              <w:right w:val="single" w:sz="4" w:space="0" w:color="auto"/>
            </w:tcBorders>
          </w:tcPr>
          <w:p w14:paraId="736DE1C9" w14:textId="77777777" w:rsidR="00332093" w:rsidRDefault="00332093">
            <w:pPr>
              <w:spacing w:line="276" w:lineRule="auto"/>
              <w:rPr>
                <w:rFonts w:cs="Arial"/>
              </w:rPr>
            </w:pPr>
          </w:p>
        </w:tc>
      </w:tr>
    </w:tbl>
    <w:p w14:paraId="7DB11FFD" w14:textId="77777777" w:rsidR="00332093" w:rsidRDefault="00332093" w:rsidP="00332093">
      <w:pPr>
        <w:rPr>
          <w:rFonts w:cs="Arial"/>
        </w:rPr>
      </w:pPr>
    </w:p>
    <w:p w14:paraId="0F252267" w14:textId="77777777" w:rsidR="00332093" w:rsidRDefault="00332093" w:rsidP="00332093"/>
    <w:p w14:paraId="1EA575B4" w14:textId="77777777" w:rsidR="00332093" w:rsidRDefault="00332093" w:rsidP="00332093">
      <w:pPr>
        <w:pStyle w:val="Heading3"/>
      </w:pPr>
      <w:bookmarkStart w:id="67" w:name="_Toc65750465"/>
      <w:r w:rsidRPr="00B9479B">
        <w:t>MD-REQ-399907/A-</w:t>
      </w:r>
      <w:proofErr w:type="spellStart"/>
      <w:r w:rsidRPr="00B9479B">
        <w:t>IaccCrvVCtlEnbl_D_Rq</w:t>
      </w:r>
      <w:bookmarkEnd w:id="67"/>
      <w:proofErr w:type="spellEnd"/>
    </w:p>
    <w:p w14:paraId="4CA13B47" w14:textId="77777777" w:rsidR="00332093" w:rsidRDefault="00332093" w:rsidP="00332093">
      <w:pPr>
        <w:rPr>
          <w:rFonts w:cs="Arial"/>
        </w:rPr>
      </w:pPr>
      <w:r>
        <w:rPr>
          <w:rFonts w:cs="Arial"/>
        </w:rPr>
        <w:t>Message Type: Request</w:t>
      </w:r>
    </w:p>
    <w:p w14:paraId="606BF82B" w14:textId="77777777" w:rsidR="00332093" w:rsidRDefault="00332093" w:rsidP="00332093">
      <w:pPr>
        <w:rPr>
          <w:rFonts w:cs="Arial"/>
        </w:rPr>
      </w:pPr>
    </w:p>
    <w:p w14:paraId="291C809C" w14:textId="77777777" w:rsidR="00332093" w:rsidRDefault="00332093" w:rsidP="00332093">
      <w:pPr>
        <w:widowControl w:val="0"/>
        <w:adjustRightInd w:val="0"/>
        <w:rPr>
          <w:rFonts w:cs="Arial"/>
        </w:rPr>
      </w:pPr>
      <w:r>
        <w:rPr>
          <w:rFonts w:cs="Arial"/>
        </w:rPr>
        <w:t>Request signal from the Curve Speed Control Setting Client to the Curve Speed Control Settings Server to enable or disable the feature</w:t>
      </w:r>
    </w:p>
    <w:p w14:paraId="457EA53B" w14:textId="77777777" w:rsidR="00537DA9" w:rsidRDefault="00537DA9" w:rsidP="00332093">
      <w:pPr>
        <w:widowControl w:val="0"/>
        <w:adjustRightInd w:val="0"/>
        <w:rPr>
          <w:rFonts w:cs="Arial"/>
        </w:rPr>
      </w:pPr>
    </w:p>
    <w:p w14:paraId="2695A9FE" w14:textId="77777777" w:rsidR="00332093" w:rsidRDefault="00332093" w:rsidP="00332093">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5"/>
        <w:gridCol w:w="1620"/>
        <w:gridCol w:w="1170"/>
        <w:gridCol w:w="4325"/>
      </w:tblGrid>
      <w:tr w:rsidR="00332093" w14:paraId="2BC7832D" w14:textId="77777777" w:rsidTr="00332093">
        <w:trPr>
          <w:jc w:val="center"/>
        </w:trPr>
        <w:tc>
          <w:tcPr>
            <w:tcW w:w="3325" w:type="dxa"/>
            <w:tcBorders>
              <w:top w:val="single" w:sz="4" w:space="0" w:color="auto"/>
              <w:left w:val="single" w:sz="4" w:space="0" w:color="auto"/>
              <w:bottom w:val="single" w:sz="4" w:space="0" w:color="auto"/>
              <w:right w:val="single" w:sz="4" w:space="0" w:color="auto"/>
            </w:tcBorders>
            <w:hideMark/>
          </w:tcPr>
          <w:p w14:paraId="56A73BC8" w14:textId="77777777" w:rsidR="00332093" w:rsidRDefault="00332093">
            <w:pPr>
              <w:spacing w:line="276" w:lineRule="auto"/>
              <w:rPr>
                <w:rFonts w:cs="Arial"/>
                <w:b/>
              </w:rPr>
            </w:pPr>
            <w:r>
              <w:rPr>
                <w:rFonts w:cs="Arial"/>
                <w:b/>
              </w:rPr>
              <w:lastRenderedPageBreak/>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68AD3E92" w14:textId="77777777" w:rsidR="00332093" w:rsidRDefault="0033209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59465BDA" w14:textId="77777777" w:rsidR="00332093" w:rsidRDefault="00332093">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14:paraId="7B3E9AD9" w14:textId="77777777" w:rsidR="00332093" w:rsidRDefault="00332093">
            <w:pPr>
              <w:spacing w:line="276" w:lineRule="auto"/>
              <w:rPr>
                <w:rFonts w:cs="Arial"/>
                <w:b/>
              </w:rPr>
            </w:pPr>
            <w:r>
              <w:rPr>
                <w:rFonts w:cs="Arial"/>
                <w:b/>
              </w:rPr>
              <w:t>Description</w:t>
            </w:r>
          </w:p>
        </w:tc>
      </w:tr>
      <w:tr w:rsidR="00332093" w14:paraId="6F88E5D7" w14:textId="77777777" w:rsidTr="00332093">
        <w:trPr>
          <w:jc w:val="center"/>
        </w:trPr>
        <w:tc>
          <w:tcPr>
            <w:tcW w:w="3325" w:type="dxa"/>
            <w:vMerge w:val="restart"/>
            <w:tcBorders>
              <w:top w:val="single" w:sz="4" w:space="0" w:color="auto"/>
              <w:left w:val="single" w:sz="4" w:space="0" w:color="auto"/>
              <w:bottom w:val="single" w:sz="4" w:space="0" w:color="auto"/>
              <w:right w:val="single" w:sz="4" w:space="0" w:color="auto"/>
            </w:tcBorders>
          </w:tcPr>
          <w:p w14:paraId="20001111" w14:textId="77777777" w:rsidR="00332093" w:rsidRDefault="00332093">
            <w:pPr>
              <w:spacing w:line="252" w:lineRule="auto"/>
              <w:rPr>
                <w:rFonts w:cs="Arial"/>
              </w:rPr>
            </w:pPr>
          </w:p>
          <w:p w14:paraId="3D9B8A19" w14:textId="77777777" w:rsidR="00332093" w:rsidRDefault="00332093">
            <w:pPr>
              <w:spacing w:line="252" w:lineRule="auto"/>
              <w:rPr>
                <w:rFonts w:cs="Arial"/>
              </w:rPr>
            </w:pPr>
            <w:proofErr w:type="spellStart"/>
            <w:r>
              <w:rPr>
                <w:rFonts w:cs="Arial"/>
              </w:rPr>
              <w:t>IaccCrvVCtlEnbl_D_Rq</w:t>
            </w:r>
            <w:proofErr w:type="spellEnd"/>
          </w:p>
          <w:p w14:paraId="130DC185" w14:textId="77777777" w:rsidR="00332093" w:rsidRDefault="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11C5B607" w14:textId="77777777" w:rsidR="00332093" w:rsidRDefault="00332093">
            <w:pPr>
              <w:spacing w:line="252" w:lineRule="auto"/>
              <w:rPr>
                <w:rFonts w:cs="Arial"/>
              </w:rPr>
            </w:pPr>
            <w:r>
              <w:rPr>
                <w:rFonts w:cs="Arial"/>
              </w:rPr>
              <w:t>Null</w:t>
            </w:r>
          </w:p>
        </w:tc>
        <w:tc>
          <w:tcPr>
            <w:tcW w:w="1170" w:type="dxa"/>
            <w:tcBorders>
              <w:top w:val="single" w:sz="4" w:space="0" w:color="auto"/>
              <w:left w:val="single" w:sz="4" w:space="0" w:color="auto"/>
              <w:bottom w:val="single" w:sz="4" w:space="0" w:color="auto"/>
              <w:right w:val="single" w:sz="4" w:space="0" w:color="auto"/>
            </w:tcBorders>
            <w:hideMark/>
          </w:tcPr>
          <w:p w14:paraId="68E4F28C" w14:textId="77777777" w:rsidR="00332093" w:rsidRDefault="00332093">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14:paraId="3239D40E" w14:textId="77777777" w:rsidR="00332093" w:rsidRDefault="00332093">
            <w:pPr>
              <w:autoSpaceDE w:val="0"/>
              <w:autoSpaceDN w:val="0"/>
              <w:adjustRightInd w:val="0"/>
              <w:spacing w:line="276" w:lineRule="auto"/>
              <w:rPr>
                <w:rFonts w:cs="Arial"/>
              </w:rPr>
            </w:pPr>
          </w:p>
        </w:tc>
      </w:tr>
      <w:tr w:rsidR="00332093" w14:paraId="30600E0B" w14:textId="77777777" w:rsidTr="00332093">
        <w:trPr>
          <w:trHeight w:val="314"/>
          <w:jc w:val="center"/>
        </w:trPr>
        <w:tc>
          <w:tcPr>
            <w:tcW w:w="3325" w:type="dxa"/>
            <w:vMerge/>
            <w:tcBorders>
              <w:top w:val="single" w:sz="4" w:space="0" w:color="auto"/>
              <w:left w:val="single" w:sz="4" w:space="0" w:color="auto"/>
              <w:bottom w:val="single" w:sz="4" w:space="0" w:color="auto"/>
              <w:right w:val="single" w:sz="4" w:space="0" w:color="auto"/>
            </w:tcBorders>
            <w:vAlign w:val="center"/>
            <w:hideMark/>
          </w:tcPr>
          <w:p w14:paraId="71E65141" w14:textId="77777777" w:rsidR="00332093"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2BC81709" w14:textId="77777777" w:rsidR="00332093" w:rsidRDefault="00332093">
            <w:pPr>
              <w:spacing w:line="252" w:lineRule="auto"/>
              <w:rPr>
                <w:rFonts w:cs="Arial"/>
              </w:rPr>
            </w:pPr>
            <w:r>
              <w:rPr>
                <w:rFonts w:cs="Arial"/>
              </w:rPr>
              <w:t>Disable</w:t>
            </w:r>
          </w:p>
        </w:tc>
        <w:tc>
          <w:tcPr>
            <w:tcW w:w="1170" w:type="dxa"/>
            <w:tcBorders>
              <w:top w:val="single" w:sz="4" w:space="0" w:color="auto"/>
              <w:left w:val="single" w:sz="4" w:space="0" w:color="auto"/>
              <w:bottom w:val="single" w:sz="4" w:space="0" w:color="auto"/>
              <w:right w:val="single" w:sz="4" w:space="0" w:color="auto"/>
            </w:tcBorders>
            <w:hideMark/>
          </w:tcPr>
          <w:p w14:paraId="362887D1" w14:textId="77777777" w:rsidR="00332093" w:rsidRDefault="00332093">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14:paraId="4BEF24B5" w14:textId="77777777" w:rsidR="00332093" w:rsidRDefault="00332093">
            <w:pPr>
              <w:spacing w:line="276" w:lineRule="auto"/>
              <w:rPr>
                <w:rFonts w:cs="Arial"/>
              </w:rPr>
            </w:pPr>
          </w:p>
        </w:tc>
      </w:tr>
      <w:tr w:rsidR="00332093" w14:paraId="264305ED" w14:textId="77777777" w:rsidTr="00332093">
        <w:trPr>
          <w:trHeight w:val="314"/>
          <w:jc w:val="center"/>
        </w:trPr>
        <w:tc>
          <w:tcPr>
            <w:tcW w:w="3325" w:type="dxa"/>
            <w:vMerge/>
            <w:tcBorders>
              <w:top w:val="single" w:sz="4" w:space="0" w:color="auto"/>
              <w:left w:val="single" w:sz="4" w:space="0" w:color="auto"/>
              <w:bottom w:val="single" w:sz="4" w:space="0" w:color="auto"/>
              <w:right w:val="single" w:sz="4" w:space="0" w:color="auto"/>
            </w:tcBorders>
            <w:vAlign w:val="center"/>
            <w:hideMark/>
          </w:tcPr>
          <w:p w14:paraId="7007911D" w14:textId="77777777" w:rsidR="00332093"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6D56EC8F" w14:textId="77777777" w:rsidR="00332093" w:rsidRDefault="00332093">
            <w:pPr>
              <w:spacing w:line="252" w:lineRule="auto"/>
              <w:rPr>
                <w:rFonts w:cs="Arial"/>
              </w:rPr>
            </w:pPr>
            <w:r>
              <w:rPr>
                <w:rFonts w:cs="Arial"/>
              </w:rPr>
              <w:t>Enable</w:t>
            </w:r>
          </w:p>
        </w:tc>
        <w:tc>
          <w:tcPr>
            <w:tcW w:w="1170" w:type="dxa"/>
            <w:tcBorders>
              <w:top w:val="single" w:sz="4" w:space="0" w:color="auto"/>
              <w:left w:val="single" w:sz="4" w:space="0" w:color="auto"/>
              <w:bottom w:val="single" w:sz="4" w:space="0" w:color="auto"/>
              <w:right w:val="single" w:sz="4" w:space="0" w:color="auto"/>
            </w:tcBorders>
            <w:hideMark/>
          </w:tcPr>
          <w:p w14:paraId="3ABE20DC" w14:textId="77777777" w:rsidR="00332093" w:rsidRDefault="00332093">
            <w:pPr>
              <w:spacing w:line="252" w:lineRule="auto"/>
              <w:rPr>
                <w:rFonts w:cs="Arial"/>
              </w:rPr>
            </w:pPr>
            <w:r>
              <w:rPr>
                <w:rFonts w:cs="Arial"/>
              </w:rPr>
              <w:t>0x2</w:t>
            </w:r>
          </w:p>
        </w:tc>
        <w:tc>
          <w:tcPr>
            <w:tcW w:w="4325" w:type="dxa"/>
            <w:tcBorders>
              <w:top w:val="single" w:sz="4" w:space="0" w:color="auto"/>
              <w:left w:val="single" w:sz="4" w:space="0" w:color="auto"/>
              <w:bottom w:val="single" w:sz="4" w:space="0" w:color="auto"/>
              <w:right w:val="single" w:sz="4" w:space="0" w:color="auto"/>
            </w:tcBorders>
          </w:tcPr>
          <w:p w14:paraId="2AFF7BF4" w14:textId="77777777" w:rsidR="00332093" w:rsidRDefault="00332093">
            <w:pPr>
              <w:spacing w:line="276" w:lineRule="auto"/>
              <w:rPr>
                <w:rFonts w:cs="Arial"/>
              </w:rPr>
            </w:pPr>
          </w:p>
        </w:tc>
      </w:tr>
    </w:tbl>
    <w:p w14:paraId="7447171B" w14:textId="77777777" w:rsidR="00332093" w:rsidRDefault="00332093" w:rsidP="00332093">
      <w:pPr>
        <w:rPr>
          <w:rFonts w:cs="Arial"/>
        </w:rPr>
      </w:pPr>
    </w:p>
    <w:p w14:paraId="664E67FC" w14:textId="77777777" w:rsidR="00332093" w:rsidRDefault="00332093" w:rsidP="00332093"/>
    <w:p w14:paraId="68F80E14" w14:textId="77777777" w:rsidR="00332093" w:rsidRDefault="00332093" w:rsidP="00332093"/>
    <w:p w14:paraId="0F4105D0" w14:textId="77777777" w:rsidR="00332093" w:rsidRDefault="00332093" w:rsidP="00332093">
      <w:pPr>
        <w:pStyle w:val="Heading3"/>
      </w:pPr>
      <w:bookmarkStart w:id="68" w:name="_Toc65750466"/>
      <w:r w:rsidRPr="00B9479B">
        <w:t>MD-REQ-399906/A-</w:t>
      </w:r>
      <w:proofErr w:type="spellStart"/>
      <w:r w:rsidRPr="00B9479B">
        <w:t>IaccCrvVCtlEnbl_D_Stat</w:t>
      </w:r>
      <w:bookmarkEnd w:id="68"/>
      <w:proofErr w:type="spellEnd"/>
    </w:p>
    <w:p w14:paraId="4C88A94B" w14:textId="77777777" w:rsidR="00332093" w:rsidRDefault="00332093" w:rsidP="00332093">
      <w:pPr>
        <w:rPr>
          <w:rFonts w:cs="Arial"/>
        </w:rPr>
      </w:pPr>
      <w:r>
        <w:rPr>
          <w:rFonts w:cs="Arial"/>
        </w:rPr>
        <w:t>Message Type: Status</w:t>
      </w:r>
    </w:p>
    <w:p w14:paraId="31D38CF2" w14:textId="77777777" w:rsidR="00332093" w:rsidRDefault="00332093" w:rsidP="00332093">
      <w:pPr>
        <w:rPr>
          <w:rFonts w:cs="Arial"/>
        </w:rPr>
      </w:pPr>
    </w:p>
    <w:p w14:paraId="1BD2EC91" w14:textId="77777777" w:rsidR="00332093" w:rsidRDefault="00332093" w:rsidP="00332093">
      <w:pPr>
        <w:widowControl w:val="0"/>
        <w:adjustRightInd w:val="0"/>
        <w:rPr>
          <w:rFonts w:cs="Arial"/>
        </w:rPr>
      </w:pPr>
      <w:r>
        <w:rPr>
          <w:rFonts w:cs="Arial"/>
        </w:rPr>
        <w:t>Status signal from the Curve Speed Control Settings Server with the status of Curve Speed Control feature</w:t>
      </w:r>
    </w:p>
    <w:p w14:paraId="05CA498D" w14:textId="77777777" w:rsidR="00332093" w:rsidRDefault="00332093" w:rsidP="00332093">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5"/>
        <w:gridCol w:w="1620"/>
        <w:gridCol w:w="1170"/>
        <w:gridCol w:w="4325"/>
      </w:tblGrid>
      <w:tr w:rsidR="00332093" w14:paraId="3D5B20E9" w14:textId="77777777" w:rsidTr="00332093">
        <w:trPr>
          <w:jc w:val="center"/>
        </w:trPr>
        <w:tc>
          <w:tcPr>
            <w:tcW w:w="3325" w:type="dxa"/>
            <w:tcBorders>
              <w:top w:val="single" w:sz="4" w:space="0" w:color="auto"/>
              <w:left w:val="single" w:sz="4" w:space="0" w:color="auto"/>
              <w:bottom w:val="single" w:sz="4" w:space="0" w:color="auto"/>
              <w:right w:val="single" w:sz="4" w:space="0" w:color="auto"/>
            </w:tcBorders>
            <w:hideMark/>
          </w:tcPr>
          <w:p w14:paraId="3C7455A7" w14:textId="77777777" w:rsidR="00332093" w:rsidRDefault="00332093">
            <w:pPr>
              <w:spacing w:line="276" w:lineRule="auto"/>
              <w:rPr>
                <w:rFonts w:cs="Arial"/>
                <w:b/>
              </w:rPr>
            </w:pPr>
            <w:r>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5606C0AF" w14:textId="77777777" w:rsidR="00332093" w:rsidRDefault="0033209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5C1ACB52" w14:textId="77777777" w:rsidR="00332093" w:rsidRDefault="00332093">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14:paraId="0AF6E927" w14:textId="77777777" w:rsidR="00332093" w:rsidRDefault="00332093">
            <w:pPr>
              <w:spacing w:line="276" w:lineRule="auto"/>
              <w:rPr>
                <w:rFonts w:cs="Arial"/>
                <w:b/>
              </w:rPr>
            </w:pPr>
            <w:r>
              <w:rPr>
                <w:rFonts w:cs="Arial"/>
                <w:b/>
              </w:rPr>
              <w:t>Description</w:t>
            </w:r>
          </w:p>
        </w:tc>
      </w:tr>
      <w:tr w:rsidR="00332093" w14:paraId="39B31376" w14:textId="77777777" w:rsidTr="00332093">
        <w:trPr>
          <w:jc w:val="center"/>
        </w:trPr>
        <w:tc>
          <w:tcPr>
            <w:tcW w:w="3325" w:type="dxa"/>
            <w:vMerge w:val="restart"/>
            <w:tcBorders>
              <w:top w:val="single" w:sz="4" w:space="0" w:color="auto"/>
              <w:left w:val="single" w:sz="4" w:space="0" w:color="auto"/>
              <w:bottom w:val="single" w:sz="4" w:space="0" w:color="auto"/>
              <w:right w:val="single" w:sz="4" w:space="0" w:color="auto"/>
            </w:tcBorders>
          </w:tcPr>
          <w:p w14:paraId="6C0A56C5" w14:textId="77777777" w:rsidR="00332093" w:rsidRDefault="00332093">
            <w:pPr>
              <w:spacing w:line="252" w:lineRule="auto"/>
              <w:rPr>
                <w:rFonts w:cs="Arial"/>
              </w:rPr>
            </w:pPr>
          </w:p>
          <w:p w14:paraId="63AFB262" w14:textId="77777777" w:rsidR="00332093" w:rsidRDefault="00332093">
            <w:pPr>
              <w:spacing w:line="252" w:lineRule="auto"/>
              <w:rPr>
                <w:rFonts w:cs="Arial"/>
              </w:rPr>
            </w:pPr>
            <w:proofErr w:type="spellStart"/>
            <w:r>
              <w:rPr>
                <w:rFonts w:cs="Arial"/>
              </w:rPr>
              <w:t>IaccCrvVCtlEnbl_D_Stat</w:t>
            </w:r>
            <w:proofErr w:type="spellEnd"/>
          </w:p>
          <w:p w14:paraId="665B4C51" w14:textId="77777777" w:rsidR="00332093" w:rsidRDefault="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578B9CC9" w14:textId="77777777" w:rsidR="00332093" w:rsidRDefault="00332093">
            <w:pPr>
              <w:spacing w:line="252" w:lineRule="auto"/>
              <w:rPr>
                <w:rFonts w:cs="Arial"/>
              </w:rPr>
            </w:pPr>
            <w:r>
              <w:rPr>
                <w:rFonts w:cs="Arial"/>
              </w:rPr>
              <w:t>Null</w:t>
            </w:r>
          </w:p>
        </w:tc>
        <w:tc>
          <w:tcPr>
            <w:tcW w:w="1170" w:type="dxa"/>
            <w:tcBorders>
              <w:top w:val="single" w:sz="4" w:space="0" w:color="auto"/>
              <w:left w:val="single" w:sz="4" w:space="0" w:color="auto"/>
              <w:bottom w:val="single" w:sz="4" w:space="0" w:color="auto"/>
              <w:right w:val="single" w:sz="4" w:space="0" w:color="auto"/>
            </w:tcBorders>
            <w:hideMark/>
          </w:tcPr>
          <w:p w14:paraId="220AB14C" w14:textId="77777777" w:rsidR="00332093" w:rsidRDefault="00332093">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14:paraId="0F408821" w14:textId="77777777" w:rsidR="00332093" w:rsidRDefault="00332093">
            <w:pPr>
              <w:autoSpaceDE w:val="0"/>
              <w:autoSpaceDN w:val="0"/>
              <w:adjustRightInd w:val="0"/>
              <w:spacing w:line="276" w:lineRule="auto"/>
              <w:rPr>
                <w:rFonts w:cs="Arial"/>
              </w:rPr>
            </w:pPr>
          </w:p>
        </w:tc>
      </w:tr>
      <w:tr w:rsidR="00332093" w14:paraId="43D9B8B0" w14:textId="77777777" w:rsidTr="00332093">
        <w:trPr>
          <w:trHeight w:val="314"/>
          <w:jc w:val="center"/>
        </w:trPr>
        <w:tc>
          <w:tcPr>
            <w:tcW w:w="3325" w:type="dxa"/>
            <w:vMerge/>
            <w:tcBorders>
              <w:top w:val="single" w:sz="4" w:space="0" w:color="auto"/>
              <w:left w:val="single" w:sz="4" w:space="0" w:color="auto"/>
              <w:bottom w:val="single" w:sz="4" w:space="0" w:color="auto"/>
              <w:right w:val="single" w:sz="4" w:space="0" w:color="auto"/>
            </w:tcBorders>
            <w:vAlign w:val="center"/>
            <w:hideMark/>
          </w:tcPr>
          <w:p w14:paraId="25FE558F" w14:textId="77777777" w:rsidR="00332093"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29251190" w14:textId="77777777" w:rsidR="00332093" w:rsidRDefault="00332093">
            <w:pPr>
              <w:spacing w:line="252" w:lineRule="auto"/>
              <w:rPr>
                <w:rFonts w:cs="Arial"/>
              </w:rPr>
            </w:pPr>
            <w:r>
              <w:rPr>
                <w:rFonts w:cs="Arial"/>
              </w:rPr>
              <w:t>Disabled</w:t>
            </w:r>
          </w:p>
        </w:tc>
        <w:tc>
          <w:tcPr>
            <w:tcW w:w="1170" w:type="dxa"/>
            <w:tcBorders>
              <w:top w:val="single" w:sz="4" w:space="0" w:color="auto"/>
              <w:left w:val="single" w:sz="4" w:space="0" w:color="auto"/>
              <w:bottom w:val="single" w:sz="4" w:space="0" w:color="auto"/>
              <w:right w:val="single" w:sz="4" w:space="0" w:color="auto"/>
            </w:tcBorders>
            <w:hideMark/>
          </w:tcPr>
          <w:p w14:paraId="0E1F8726" w14:textId="77777777" w:rsidR="00332093" w:rsidRDefault="00332093">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14:paraId="6A907B5E" w14:textId="77777777" w:rsidR="00332093" w:rsidRDefault="00332093">
            <w:pPr>
              <w:spacing w:line="276" w:lineRule="auto"/>
              <w:rPr>
                <w:rFonts w:cs="Arial"/>
              </w:rPr>
            </w:pPr>
          </w:p>
        </w:tc>
      </w:tr>
      <w:tr w:rsidR="00332093" w14:paraId="4C8F9649" w14:textId="77777777" w:rsidTr="00332093">
        <w:trPr>
          <w:trHeight w:val="314"/>
          <w:jc w:val="center"/>
        </w:trPr>
        <w:tc>
          <w:tcPr>
            <w:tcW w:w="3325" w:type="dxa"/>
            <w:vMerge/>
            <w:tcBorders>
              <w:top w:val="single" w:sz="4" w:space="0" w:color="auto"/>
              <w:left w:val="single" w:sz="4" w:space="0" w:color="auto"/>
              <w:bottom w:val="single" w:sz="4" w:space="0" w:color="auto"/>
              <w:right w:val="single" w:sz="4" w:space="0" w:color="auto"/>
            </w:tcBorders>
            <w:vAlign w:val="center"/>
            <w:hideMark/>
          </w:tcPr>
          <w:p w14:paraId="128F153A" w14:textId="77777777" w:rsidR="00332093"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162E0B05" w14:textId="77777777" w:rsidR="00332093" w:rsidRDefault="00332093">
            <w:pPr>
              <w:spacing w:line="252" w:lineRule="auto"/>
              <w:rPr>
                <w:rFonts w:cs="Arial"/>
              </w:rPr>
            </w:pPr>
            <w:r>
              <w:rPr>
                <w:rFonts w:cs="Arial"/>
              </w:rPr>
              <w:t>Enabled</w:t>
            </w:r>
          </w:p>
        </w:tc>
        <w:tc>
          <w:tcPr>
            <w:tcW w:w="1170" w:type="dxa"/>
            <w:tcBorders>
              <w:top w:val="single" w:sz="4" w:space="0" w:color="auto"/>
              <w:left w:val="single" w:sz="4" w:space="0" w:color="auto"/>
              <w:bottom w:val="single" w:sz="4" w:space="0" w:color="auto"/>
              <w:right w:val="single" w:sz="4" w:space="0" w:color="auto"/>
            </w:tcBorders>
            <w:hideMark/>
          </w:tcPr>
          <w:p w14:paraId="7F697416" w14:textId="77777777" w:rsidR="00332093" w:rsidRDefault="00332093">
            <w:pPr>
              <w:spacing w:line="252" w:lineRule="auto"/>
              <w:rPr>
                <w:rFonts w:cs="Arial"/>
              </w:rPr>
            </w:pPr>
            <w:r>
              <w:rPr>
                <w:rFonts w:cs="Arial"/>
              </w:rPr>
              <w:t>0x2</w:t>
            </w:r>
          </w:p>
        </w:tc>
        <w:tc>
          <w:tcPr>
            <w:tcW w:w="4325" w:type="dxa"/>
            <w:tcBorders>
              <w:top w:val="single" w:sz="4" w:space="0" w:color="auto"/>
              <w:left w:val="single" w:sz="4" w:space="0" w:color="auto"/>
              <w:bottom w:val="single" w:sz="4" w:space="0" w:color="auto"/>
              <w:right w:val="single" w:sz="4" w:space="0" w:color="auto"/>
            </w:tcBorders>
          </w:tcPr>
          <w:p w14:paraId="0B9775D1" w14:textId="77777777" w:rsidR="00332093" w:rsidRDefault="00332093">
            <w:pPr>
              <w:spacing w:line="276" w:lineRule="auto"/>
              <w:rPr>
                <w:rFonts w:cs="Arial"/>
              </w:rPr>
            </w:pPr>
          </w:p>
        </w:tc>
      </w:tr>
    </w:tbl>
    <w:p w14:paraId="3B8553AC" w14:textId="77777777" w:rsidR="00332093" w:rsidRDefault="00332093" w:rsidP="00332093">
      <w:pPr>
        <w:rPr>
          <w:rFonts w:cs="Arial"/>
        </w:rPr>
      </w:pPr>
    </w:p>
    <w:p w14:paraId="04E7CF92" w14:textId="77777777" w:rsidR="00332093" w:rsidRDefault="00332093" w:rsidP="00332093"/>
    <w:p w14:paraId="4C12BE99" w14:textId="77777777" w:rsidR="00332093" w:rsidRDefault="00332093" w:rsidP="00332093">
      <w:pPr>
        <w:pStyle w:val="Heading3"/>
      </w:pPr>
      <w:bookmarkStart w:id="69" w:name="_Toc65750467"/>
      <w:r w:rsidRPr="00B9479B">
        <w:t>VS-MD-REQ-406310/A-</w:t>
      </w:r>
      <w:proofErr w:type="spellStart"/>
      <w:r w:rsidRPr="00B9479B">
        <w:t>TjaLcEnbl_D_RqMnu</w:t>
      </w:r>
      <w:bookmarkEnd w:id="69"/>
      <w:proofErr w:type="spellEnd"/>
    </w:p>
    <w:p w14:paraId="0626D405" w14:textId="77777777" w:rsidR="00332093" w:rsidRPr="00C66D47" w:rsidRDefault="00332093" w:rsidP="00332093">
      <w:pPr>
        <w:widowControl w:val="0"/>
        <w:adjustRightInd w:val="0"/>
        <w:rPr>
          <w:rFonts w:cs="Arial"/>
        </w:rPr>
      </w:pPr>
      <w:r w:rsidRPr="00C66D47">
        <w:rPr>
          <w:rFonts w:cs="Arial"/>
        </w:rPr>
        <w:t>Request signal from the Assisted Lane Change Setting Client to the Assisted Lane Change Settings Server to enable or disable the feature</w:t>
      </w:r>
    </w:p>
    <w:p w14:paraId="1AA06E87" w14:textId="77777777" w:rsidR="00332093" w:rsidRPr="00C66D47" w:rsidRDefault="00332093" w:rsidP="00332093">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5"/>
        <w:gridCol w:w="1620"/>
        <w:gridCol w:w="1170"/>
        <w:gridCol w:w="4325"/>
      </w:tblGrid>
      <w:tr w:rsidR="00332093" w:rsidRPr="00C66D47" w14:paraId="64C2E562" w14:textId="77777777" w:rsidTr="00332093">
        <w:trPr>
          <w:jc w:val="center"/>
        </w:trPr>
        <w:tc>
          <w:tcPr>
            <w:tcW w:w="3325" w:type="dxa"/>
            <w:tcBorders>
              <w:top w:val="single" w:sz="4" w:space="0" w:color="auto"/>
              <w:left w:val="single" w:sz="4" w:space="0" w:color="auto"/>
              <w:bottom w:val="single" w:sz="4" w:space="0" w:color="auto"/>
              <w:right w:val="single" w:sz="4" w:space="0" w:color="auto"/>
            </w:tcBorders>
            <w:hideMark/>
          </w:tcPr>
          <w:p w14:paraId="17BCF90D" w14:textId="77777777" w:rsidR="00332093" w:rsidRPr="00C66D47" w:rsidRDefault="00332093">
            <w:pPr>
              <w:spacing w:line="276" w:lineRule="auto"/>
              <w:rPr>
                <w:rFonts w:cs="Arial"/>
                <w:b/>
              </w:rPr>
            </w:pPr>
            <w:r w:rsidRPr="00C66D47">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47AB308E" w14:textId="77777777" w:rsidR="00332093" w:rsidRPr="00C66D47" w:rsidRDefault="00332093">
            <w:pPr>
              <w:spacing w:line="276" w:lineRule="auto"/>
              <w:rPr>
                <w:rFonts w:cs="Arial"/>
                <w:b/>
              </w:rPr>
            </w:pPr>
            <w:r w:rsidRPr="00C66D47">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0D728058" w14:textId="77777777" w:rsidR="00332093" w:rsidRPr="00C66D47" w:rsidRDefault="00332093">
            <w:pPr>
              <w:spacing w:line="276" w:lineRule="auto"/>
              <w:rPr>
                <w:rFonts w:cs="Arial"/>
                <w:b/>
              </w:rPr>
            </w:pPr>
            <w:r w:rsidRPr="00C66D47">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14:paraId="7CB271C1" w14:textId="77777777" w:rsidR="00332093" w:rsidRPr="00C66D47" w:rsidRDefault="00332093">
            <w:pPr>
              <w:spacing w:line="276" w:lineRule="auto"/>
              <w:rPr>
                <w:rFonts w:cs="Arial"/>
                <w:b/>
              </w:rPr>
            </w:pPr>
            <w:r w:rsidRPr="00C66D47">
              <w:rPr>
                <w:rFonts w:cs="Arial"/>
                <w:b/>
              </w:rPr>
              <w:t>Description</w:t>
            </w:r>
          </w:p>
        </w:tc>
      </w:tr>
      <w:tr w:rsidR="00332093" w:rsidRPr="00C66D47" w14:paraId="43B68671" w14:textId="77777777" w:rsidTr="00332093">
        <w:trPr>
          <w:jc w:val="center"/>
        </w:trPr>
        <w:tc>
          <w:tcPr>
            <w:tcW w:w="3325" w:type="dxa"/>
            <w:vMerge w:val="restart"/>
            <w:tcBorders>
              <w:top w:val="single" w:sz="4" w:space="0" w:color="auto"/>
              <w:left w:val="single" w:sz="4" w:space="0" w:color="auto"/>
              <w:bottom w:val="single" w:sz="4" w:space="0" w:color="auto"/>
              <w:right w:val="single" w:sz="4" w:space="0" w:color="auto"/>
            </w:tcBorders>
          </w:tcPr>
          <w:p w14:paraId="23E6CC93" w14:textId="77777777" w:rsidR="00332093" w:rsidRPr="00C66D47" w:rsidRDefault="00332093">
            <w:pPr>
              <w:spacing w:line="252" w:lineRule="auto"/>
              <w:rPr>
                <w:rFonts w:cs="Arial"/>
              </w:rPr>
            </w:pPr>
          </w:p>
          <w:p w14:paraId="6842F36C" w14:textId="77777777" w:rsidR="00332093" w:rsidRPr="00C66D47" w:rsidRDefault="00332093">
            <w:pPr>
              <w:spacing w:line="252" w:lineRule="auto"/>
              <w:rPr>
                <w:rFonts w:cs="Arial"/>
              </w:rPr>
            </w:pPr>
            <w:proofErr w:type="spellStart"/>
            <w:r w:rsidRPr="00C66D47">
              <w:rPr>
                <w:rFonts w:cs="Arial"/>
              </w:rPr>
              <w:t>TjaLcEnbl_D_RqMnu</w:t>
            </w:r>
            <w:proofErr w:type="spellEnd"/>
          </w:p>
          <w:p w14:paraId="6B817622" w14:textId="77777777" w:rsidR="00332093" w:rsidRPr="00C66D47" w:rsidRDefault="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609DF8E0" w14:textId="77777777" w:rsidR="00332093" w:rsidRPr="00C66D47" w:rsidRDefault="00332093">
            <w:pPr>
              <w:spacing w:line="252" w:lineRule="auto"/>
              <w:rPr>
                <w:rFonts w:cs="Arial"/>
              </w:rPr>
            </w:pPr>
            <w:r w:rsidRPr="00C66D47">
              <w:rPr>
                <w:rFonts w:cs="Arial"/>
              </w:rPr>
              <w:t>Null</w:t>
            </w:r>
          </w:p>
        </w:tc>
        <w:tc>
          <w:tcPr>
            <w:tcW w:w="1170" w:type="dxa"/>
            <w:tcBorders>
              <w:top w:val="single" w:sz="4" w:space="0" w:color="auto"/>
              <w:left w:val="single" w:sz="4" w:space="0" w:color="auto"/>
              <w:bottom w:val="single" w:sz="4" w:space="0" w:color="auto"/>
              <w:right w:val="single" w:sz="4" w:space="0" w:color="auto"/>
            </w:tcBorders>
            <w:hideMark/>
          </w:tcPr>
          <w:p w14:paraId="27619366" w14:textId="77777777" w:rsidR="00332093" w:rsidRPr="00C66D47" w:rsidRDefault="00332093">
            <w:pPr>
              <w:spacing w:line="252" w:lineRule="auto"/>
              <w:rPr>
                <w:rFonts w:cs="Arial"/>
              </w:rPr>
            </w:pPr>
            <w:r w:rsidRPr="00C66D47">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14:paraId="65608AB7" w14:textId="77777777" w:rsidR="00332093" w:rsidRPr="00C66D47" w:rsidRDefault="00332093">
            <w:pPr>
              <w:autoSpaceDE w:val="0"/>
              <w:autoSpaceDN w:val="0"/>
              <w:adjustRightInd w:val="0"/>
              <w:spacing w:line="276" w:lineRule="auto"/>
              <w:rPr>
                <w:rFonts w:cs="Arial"/>
              </w:rPr>
            </w:pPr>
          </w:p>
        </w:tc>
      </w:tr>
      <w:tr w:rsidR="00332093" w:rsidRPr="00C66D47" w14:paraId="6C27D14E" w14:textId="77777777" w:rsidTr="00332093">
        <w:trPr>
          <w:trHeight w:val="314"/>
          <w:jc w:val="center"/>
        </w:trPr>
        <w:tc>
          <w:tcPr>
            <w:tcW w:w="3325" w:type="dxa"/>
            <w:vMerge/>
            <w:tcBorders>
              <w:top w:val="single" w:sz="4" w:space="0" w:color="auto"/>
              <w:left w:val="single" w:sz="4" w:space="0" w:color="auto"/>
              <w:bottom w:val="single" w:sz="4" w:space="0" w:color="auto"/>
              <w:right w:val="single" w:sz="4" w:space="0" w:color="auto"/>
            </w:tcBorders>
            <w:vAlign w:val="center"/>
            <w:hideMark/>
          </w:tcPr>
          <w:p w14:paraId="4C506F79" w14:textId="77777777" w:rsidR="00332093" w:rsidRPr="00C66D47"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44D1474E" w14:textId="77777777" w:rsidR="00332093" w:rsidRPr="00C66D47" w:rsidRDefault="00332093">
            <w:pPr>
              <w:spacing w:line="252" w:lineRule="auto"/>
              <w:rPr>
                <w:rFonts w:cs="Arial"/>
              </w:rPr>
            </w:pPr>
            <w:r w:rsidRPr="00C66D47">
              <w:rPr>
                <w:rFonts w:cs="Arial"/>
              </w:rPr>
              <w:t>Disable</w:t>
            </w:r>
          </w:p>
        </w:tc>
        <w:tc>
          <w:tcPr>
            <w:tcW w:w="1170" w:type="dxa"/>
            <w:tcBorders>
              <w:top w:val="single" w:sz="4" w:space="0" w:color="auto"/>
              <w:left w:val="single" w:sz="4" w:space="0" w:color="auto"/>
              <w:bottom w:val="single" w:sz="4" w:space="0" w:color="auto"/>
              <w:right w:val="single" w:sz="4" w:space="0" w:color="auto"/>
            </w:tcBorders>
            <w:hideMark/>
          </w:tcPr>
          <w:p w14:paraId="2BA946B7" w14:textId="77777777" w:rsidR="00332093" w:rsidRPr="00C66D47" w:rsidRDefault="00332093">
            <w:pPr>
              <w:spacing w:line="252" w:lineRule="auto"/>
              <w:rPr>
                <w:rFonts w:cs="Arial"/>
              </w:rPr>
            </w:pPr>
            <w:r w:rsidRPr="00C66D47">
              <w:rPr>
                <w:rFonts w:cs="Arial"/>
              </w:rPr>
              <w:t>0x1</w:t>
            </w:r>
          </w:p>
        </w:tc>
        <w:tc>
          <w:tcPr>
            <w:tcW w:w="4325" w:type="dxa"/>
            <w:tcBorders>
              <w:top w:val="single" w:sz="4" w:space="0" w:color="auto"/>
              <w:left w:val="single" w:sz="4" w:space="0" w:color="auto"/>
              <w:bottom w:val="single" w:sz="4" w:space="0" w:color="auto"/>
              <w:right w:val="single" w:sz="4" w:space="0" w:color="auto"/>
            </w:tcBorders>
          </w:tcPr>
          <w:p w14:paraId="180AA9FB" w14:textId="77777777" w:rsidR="00332093" w:rsidRPr="00C66D47" w:rsidRDefault="00332093">
            <w:pPr>
              <w:spacing w:line="276" w:lineRule="auto"/>
              <w:rPr>
                <w:rFonts w:cs="Arial"/>
              </w:rPr>
            </w:pPr>
          </w:p>
        </w:tc>
      </w:tr>
      <w:tr w:rsidR="00332093" w:rsidRPr="00C66D47" w14:paraId="6817FF24" w14:textId="77777777" w:rsidTr="00332093">
        <w:trPr>
          <w:trHeight w:val="314"/>
          <w:jc w:val="center"/>
        </w:trPr>
        <w:tc>
          <w:tcPr>
            <w:tcW w:w="3325" w:type="dxa"/>
            <w:vMerge/>
            <w:tcBorders>
              <w:top w:val="single" w:sz="4" w:space="0" w:color="auto"/>
              <w:left w:val="single" w:sz="4" w:space="0" w:color="auto"/>
              <w:bottom w:val="single" w:sz="4" w:space="0" w:color="auto"/>
              <w:right w:val="single" w:sz="4" w:space="0" w:color="auto"/>
            </w:tcBorders>
            <w:vAlign w:val="center"/>
            <w:hideMark/>
          </w:tcPr>
          <w:p w14:paraId="4E959658" w14:textId="77777777" w:rsidR="00332093" w:rsidRPr="00C66D47"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5BB5954B" w14:textId="77777777" w:rsidR="00332093" w:rsidRPr="00C66D47" w:rsidRDefault="00332093">
            <w:pPr>
              <w:spacing w:line="252" w:lineRule="auto"/>
              <w:rPr>
                <w:rFonts w:cs="Arial"/>
              </w:rPr>
            </w:pPr>
            <w:r w:rsidRPr="00C66D47">
              <w:rPr>
                <w:rFonts w:cs="Arial"/>
              </w:rPr>
              <w:t>Enable</w:t>
            </w:r>
          </w:p>
        </w:tc>
        <w:tc>
          <w:tcPr>
            <w:tcW w:w="1170" w:type="dxa"/>
            <w:tcBorders>
              <w:top w:val="single" w:sz="4" w:space="0" w:color="auto"/>
              <w:left w:val="single" w:sz="4" w:space="0" w:color="auto"/>
              <w:bottom w:val="single" w:sz="4" w:space="0" w:color="auto"/>
              <w:right w:val="single" w:sz="4" w:space="0" w:color="auto"/>
            </w:tcBorders>
            <w:hideMark/>
          </w:tcPr>
          <w:p w14:paraId="602D4A97" w14:textId="77777777" w:rsidR="00332093" w:rsidRPr="00C66D47" w:rsidRDefault="00332093">
            <w:pPr>
              <w:spacing w:line="252" w:lineRule="auto"/>
              <w:rPr>
                <w:rFonts w:cs="Arial"/>
              </w:rPr>
            </w:pPr>
            <w:r w:rsidRPr="00C66D47">
              <w:rPr>
                <w:rFonts w:cs="Arial"/>
              </w:rPr>
              <w:t>0x2</w:t>
            </w:r>
          </w:p>
        </w:tc>
        <w:tc>
          <w:tcPr>
            <w:tcW w:w="4325" w:type="dxa"/>
            <w:tcBorders>
              <w:top w:val="single" w:sz="4" w:space="0" w:color="auto"/>
              <w:left w:val="single" w:sz="4" w:space="0" w:color="auto"/>
              <w:bottom w:val="single" w:sz="4" w:space="0" w:color="auto"/>
              <w:right w:val="single" w:sz="4" w:space="0" w:color="auto"/>
            </w:tcBorders>
          </w:tcPr>
          <w:p w14:paraId="449375B8" w14:textId="77777777" w:rsidR="00332093" w:rsidRPr="00C66D47" w:rsidRDefault="00332093">
            <w:pPr>
              <w:spacing w:line="276" w:lineRule="auto"/>
              <w:rPr>
                <w:rFonts w:cs="Arial"/>
              </w:rPr>
            </w:pPr>
          </w:p>
        </w:tc>
      </w:tr>
    </w:tbl>
    <w:p w14:paraId="7BA3E61C" w14:textId="77777777" w:rsidR="00332093" w:rsidRPr="00C66D47" w:rsidRDefault="00332093" w:rsidP="00332093">
      <w:pPr>
        <w:rPr>
          <w:rFonts w:cs="Arial"/>
        </w:rPr>
      </w:pPr>
    </w:p>
    <w:p w14:paraId="59BFBECD" w14:textId="77777777" w:rsidR="00332093" w:rsidRPr="00C66D47" w:rsidRDefault="00332093" w:rsidP="00332093">
      <w:pPr>
        <w:rPr>
          <w:rFonts w:cs="Arial"/>
        </w:rPr>
      </w:pPr>
    </w:p>
    <w:p w14:paraId="2C07976A" w14:textId="77777777" w:rsidR="00332093" w:rsidRPr="00C66D47" w:rsidRDefault="00332093" w:rsidP="00332093">
      <w:pPr>
        <w:rPr>
          <w:rFonts w:cs="Arial"/>
        </w:rPr>
      </w:pPr>
    </w:p>
    <w:p w14:paraId="3A488849" w14:textId="77777777" w:rsidR="00332093" w:rsidRDefault="00332093" w:rsidP="00332093">
      <w:pPr>
        <w:pStyle w:val="Heading3"/>
      </w:pPr>
      <w:bookmarkStart w:id="70" w:name="_Toc65750468"/>
      <w:r w:rsidRPr="00B9479B">
        <w:t>VS-MD-REQ-406311/A-</w:t>
      </w:r>
      <w:proofErr w:type="spellStart"/>
      <w:r w:rsidRPr="00B9479B">
        <w:t>TjaLcEnbl_D_Stat</w:t>
      </w:r>
      <w:bookmarkEnd w:id="70"/>
      <w:proofErr w:type="spellEnd"/>
    </w:p>
    <w:p w14:paraId="0BA13D00" w14:textId="77777777" w:rsidR="00332093" w:rsidRPr="00274D4C" w:rsidRDefault="00332093" w:rsidP="00332093">
      <w:pPr>
        <w:rPr>
          <w:rFonts w:cs="Arial"/>
        </w:rPr>
      </w:pPr>
      <w:r w:rsidRPr="00274D4C">
        <w:rPr>
          <w:rFonts w:cs="Arial"/>
        </w:rPr>
        <w:t>Message Type: Status</w:t>
      </w:r>
    </w:p>
    <w:p w14:paraId="43ADF2BB" w14:textId="77777777" w:rsidR="00332093" w:rsidRPr="00274D4C" w:rsidRDefault="00332093" w:rsidP="00332093">
      <w:pPr>
        <w:rPr>
          <w:rFonts w:cs="Arial"/>
        </w:rPr>
      </w:pPr>
    </w:p>
    <w:p w14:paraId="0345BF96" w14:textId="77777777" w:rsidR="00332093" w:rsidRPr="00274D4C" w:rsidRDefault="00332093" w:rsidP="00332093">
      <w:pPr>
        <w:widowControl w:val="0"/>
        <w:adjustRightInd w:val="0"/>
        <w:rPr>
          <w:rFonts w:cs="Arial"/>
        </w:rPr>
      </w:pPr>
      <w:r w:rsidRPr="00274D4C">
        <w:rPr>
          <w:rFonts w:cs="Arial"/>
        </w:rPr>
        <w:t>Status signal from the Assisted Lane Change Settings Server with the status of Assisted Lane Change feature</w:t>
      </w:r>
    </w:p>
    <w:p w14:paraId="25D39431" w14:textId="77777777" w:rsidR="00332093" w:rsidRPr="00274D4C" w:rsidRDefault="00332093" w:rsidP="00332093">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5"/>
        <w:gridCol w:w="1620"/>
        <w:gridCol w:w="1170"/>
        <w:gridCol w:w="4325"/>
      </w:tblGrid>
      <w:tr w:rsidR="00332093" w:rsidRPr="00274D4C" w14:paraId="5EF0B5D3" w14:textId="77777777" w:rsidTr="00332093">
        <w:trPr>
          <w:jc w:val="center"/>
        </w:trPr>
        <w:tc>
          <w:tcPr>
            <w:tcW w:w="3325" w:type="dxa"/>
            <w:tcBorders>
              <w:top w:val="single" w:sz="4" w:space="0" w:color="auto"/>
              <w:left w:val="single" w:sz="4" w:space="0" w:color="auto"/>
              <w:bottom w:val="single" w:sz="4" w:space="0" w:color="auto"/>
              <w:right w:val="single" w:sz="4" w:space="0" w:color="auto"/>
            </w:tcBorders>
            <w:hideMark/>
          </w:tcPr>
          <w:p w14:paraId="40E8E635" w14:textId="77777777" w:rsidR="00332093" w:rsidRPr="00274D4C" w:rsidRDefault="00332093">
            <w:pPr>
              <w:spacing w:line="276" w:lineRule="auto"/>
              <w:rPr>
                <w:rFonts w:cs="Arial"/>
                <w:b/>
              </w:rPr>
            </w:pPr>
            <w:r w:rsidRPr="00274D4C">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41D457E5" w14:textId="77777777" w:rsidR="00332093" w:rsidRPr="00274D4C" w:rsidRDefault="00332093">
            <w:pPr>
              <w:spacing w:line="276" w:lineRule="auto"/>
              <w:rPr>
                <w:rFonts w:cs="Arial"/>
                <w:b/>
              </w:rPr>
            </w:pPr>
            <w:r w:rsidRPr="00274D4C">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0A3CC177" w14:textId="77777777" w:rsidR="00332093" w:rsidRPr="00274D4C" w:rsidRDefault="00332093">
            <w:pPr>
              <w:spacing w:line="276" w:lineRule="auto"/>
              <w:rPr>
                <w:rFonts w:cs="Arial"/>
                <w:b/>
              </w:rPr>
            </w:pPr>
            <w:r w:rsidRPr="00274D4C">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14:paraId="57D69A77" w14:textId="77777777" w:rsidR="00332093" w:rsidRPr="00274D4C" w:rsidRDefault="00332093">
            <w:pPr>
              <w:spacing w:line="276" w:lineRule="auto"/>
              <w:rPr>
                <w:rFonts w:cs="Arial"/>
                <w:b/>
              </w:rPr>
            </w:pPr>
            <w:r w:rsidRPr="00274D4C">
              <w:rPr>
                <w:rFonts w:cs="Arial"/>
                <w:b/>
              </w:rPr>
              <w:t>Description</w:t>
            </w:r>
          </w:p>
        </w:tc>
      </w:tr>
      <w:tr w:rsidR="00332093" w:rsidRPr="00274D4C" w14:paraId="085AED75" w14:textId="77777777" w:rsidTr="00332093">
        <w:trPr>
          <w:jc w:val="center"/>
        </w:trPr>
        <w:tc>
          <w:tcPr>
            <w:tcW w:w="3325" w:type="dxa"/>
            <w:vMerge w:val="restart"/>
            <w:tcBorders>
              <w:top w:val="single" w:sz="4" w:space="0" w:color="auto"/>
              <w:left w:val="single" w:sz="4" w:space="0" w:color="auto"/>
              <w:bottom w:val="single" w:sz="4" w:space="0" w:color="auto"/>
              <w:right w:val="single" w:sz="4" w:space="0" w:color="auto"/>
            </w:tcBorders>
          </w:tcPr>
          <w:p w14:paraId="537C3D63" w14:textId="77777777" w:rsidR="00332093" w:rsidRPr="00274D4C" w:rsidRDefault="00332093">
            <w:pPr>
              <w:spacing w:line="252" w:lineRule="auto"/>
              <w:rPr>
                <w:rFonts w:cs="Arial"/>
              </w:rPr>
            </w:pPr>
          </w:p>
          <w:p w14:paraId="604BE1B8" w14:textId="77777777" w:rsidR="00332093" w:rsidRPr="00274D4C" w:rsidRDefault="00332093">
            <w:pPr>
              <w:spacing w:line="252" w:lineRule="auto"/>
              <w:rPr>
                <w:rFonts w:cs="Arial"/>
              </w:rPr>
            </w:pPr>
            <w:proofErr w:type="spellStart"/>
            <w:r w:rsidRPr="00274D4C">
              <w:rPr>
                <w:rFonts w:cs="Arial"/>
              </w:rPr>
              <w:t>TjaLcEnbl_D_Stat</w:t>
            </w:r>
            <w:proofErr w:type="spellEnd"/>
          </w:p>
          <w:p w14:paraId="5A1F391E" w14:textId="77777777" w:rsidR="00332093" w:rsidRPr="00274D4C" w:rsidRDefault="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7ADF159A" w14:textId="77777777" w:rsidR="00332093" w:rsidRPr="00274D4C" w:rsidRDefault="00332093">
            <w:pPr>
              <w:spacing w:line="252" w:lineRule="auto"/>
              <w:rPr>
                <w:rFonts w:cs="Arial"/>
              </w:rPr>
            </w:pPr>
            <w:r w:rsidRPr="00274D4C">
              <w:rPr>
                <w:rFonts w:cs="Arial"/>
              </w:rPr>
              <w:t>Inactive</w:t>
            </w:r>
          </w:p>
        </w:tc>
        <w:tc>
          <w:tcPr>
            <w:tcW w:w="1170" w:type="dxa"/>
            <w:tcBorders>
              <w:top w:val="single" w:sz="4" w:space="0" w:color="auto"/>
              <w:left w:val="single" w:sz="4" w:space="0" w:color="auto"/>
              <w:bottom w:val="single" w:sz="4" w:space="0" w:color="auto"/>
              <w:right w:val="single" w:sz="4" w:space="0" w:color="auto"/>
            </w:tcBorders>
            <w:hideMark/>
          </w:tcPr>
          <w:p w14:paraId="5B4CAFC0" w14:textId="77777777" w:rsidR="00332093" w:rsidRPr="00274D4C" w:rsidRDefault="00332093">
            <w:pPr>
              <w:spacing w:line="252" w:lineRule="auto"/>
              <w:rPr>
                <w:rFonts w:cs="Arial"/>
              </w:rPr>
            </w:pPr>
            <w:r w:rsidRPr="00274D4C">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14:paraId="27FF4DDD" w14:textId="77777777" w:rsidR="00332093" w:rsidRPr="00274D4C" w:rsidRDefault="00332093">
            <w:pPr>
              <w:autoSpaceDE w:val="0"/>
              <w:autoSpaceDN w:val="0"/>
              <w:adjustRightInd w:val="0"/>
              <w:spacing w:line="276" w:lineRule="auto"/>
              <w:rPr>
                <w:rFonts w:cs="Arial"/>
              </w:rPr>
            </w:pPr>
          </w:p>
        </w:tc>
      </w:tr>
      <w:tr w:rsidR="00332093" w:rsidRPr="00274D4C" w14:paraId="0AD0C117" w14:textId="77777777" w:rsidTr="00332093">
        <w:trPr>
          <w:trHeight w:val="314"/>
          <w:jc w:val="center"/>
        </w:trPr>
        <w:tc>
          <w:tcPr>
            <w:tcW w:w="3325" w:type="dxa"/>
            <w:vMerge/>
            <w:tcBorders>
              <w:top w:val="single" w:sz="4" w:space="0" w:color="auto"/>
              <w:left w:val="single" w:sz="4" w:space="0" w:color="auto"/>
              <w:bottom w:val="single" w:sz="4" w:space="0" w:color="auto"/>
              <w:right w:val="single" w:sz="4" w:space="0" w:color="auto"/>
            </w:tcBorders>
            <w:vAlign w:val="center"/>
            <w:hideMark/>
          </w:tcPr>
          <w:p w14:paraId="235450A3" w14:textId="77777777" w:rsidR="00332093" w:rsidRPr="00274D4C"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74A63A5A" w14:textId="77777777" w:rsidR="00332093" w:rsidRPr="00274D4C" w:rsidRDefault="00332093">
            <w:pPr>
              <w:spacing w:line="252" w:lineRule="auto"/>
              <w:rPr>
                <w:rFonts w:cs="Arial"/>
              </w:rPr>
            </w:pPr>
            <w:r w:rsidRPr="00274D4C">
              <w:rPr>
                <w:rFonts w:cs="Arial"/>
              </w:rPr>
              <w:t>Disabled</w:t>
            </w:r>
          </w:p>
        </w:tc>
        <w:tc>
          <w:tcPr>
            <w:tcW w:w="1170" w:type="dxa"/>
            <w:tcBorders>
              <w:top w:val="single" w:sz="4" w:space="0" w:color="auto"/>
              <w:left w:val="single" w:sz="4" w:space="0" w:color="auto"/>
              <w:bottom w:val="single" w:sz="4" w:space="0" w:color="auto"/>
              <w:right w:val="single" w:sz="4" w:space="0" w:color="auto"/>
            </w:tcBorders>
            <w:hideMark/>
          </w:tcPr>
          <w:p w14:paraId="2819974B" w14:textId="77777777" w:rsidR="00332093" w:rsidRPr="00274D4C" w:rsidRDefault="00332093">
            <w:pPr>
              <w:spacing w:line="252" w:lineRule="auto"/>
              <w:rPr>
                <w:rFonts w:cs="Arial"/>
              </w:rPr>
            </w:pPr>
            <w:r w:rsidRPr="00274D4C">
              <w:rPr>
                <w:rFonts w:cs="Arial"/>
              </w:rPr>
              <w:t>0x1</w:t>
            </w:r>
          </w:p>
        </w:tc>
        <w:tc>
          <w:tcPr>
            <w:tcW w:w="4325" w:type="dxa"/>
            <w:tcBorders>
              <w:top w:val="single" w:sz="4" w:space="0" w:color="auto"/>
              <w:left w:val="single" w:sz="4" w:space="0" w:color="auto"/>
              <w:bottom w:val="single" w:sz="4" w:space="0" w:color="auto"/>
              <w:right w:val="single" w:sz="4" w:space="0" w:color="auto"/>
            </w:tcBorders>
          </w:tcPr>
          <w:p w14:paraId="78CDD0D0" w14:textId="77777777" w:rsidR="00332093" w:rsidRPr="00274D4C" w:rsidRDefault="00332093">
            <w:pPr>
              <w:spacing w:line="276" w:lineRule="auto"/>
              <w:rPr>
                <w:rFonts w:cs="Arial"/>
              </w:rPr>
            </w:pPr>
          </w:p>
        </w:tc>
      </w:tr>
      <w:tr w:rsidR="00332093" w:rsidRPr="00274D4C" w14:paraId="2F56D66D" w14:textId="77777777" w:rsidTr="00332093">
        <w:trPr>
          <w:trHeight w:val="314"/>
          <w:jc w:val="center"/>
        </w:trPr>
        <w:tc>
          <w:tcPr>
            <w:tcW w:w="3325" w:type="dxa"/>
            <w:vMerge/>
            <w:tcBorders>
              <w:top w:val="single" w:sz="4" w:space="0" w:color="auto"/>
              <w:left w:val="single" w:sz="4" w:space="0" w:color="auto"/>
              <w:bottom w:val="single" w:sz="4" w:space="0" w:color="auto"/>
              <w:right w:val="single" w:sz="4" w:space="0" w:color="auto"/>
            </w:tcBorders>
            <w:vAlign w:val="center"/>
            <w:hideMark/>
          </w:tcPr>
          <w:p w14:paraId="058C36D9" w14:textId="77777777" w:rsidR="00332093" w:rsidRPr="00274D4C"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6F20CBBE" w14:textId="77777777" w:rsidR="00332093" w:rsidRPr="00274D4C" w:rsidRDefault="00332093">
            <w:pPr>
              <w:spacing w:line="252" w:lineRule="auto"/>
              <w:rPr>
                <w:rFonts w:cs="Arial"/>
              </w:rPr>
            </w:pPr>
            <w:r w:rsidRPr="00274D4C">
              <w:rPr>
                <w:rFonts w:cs="Arial"/>
              </w:rPr>
              <w:t>Enabled</w:t>
            </w:r>
          </w:p>
        </w:tc>
        <w:tc>
          <w:tcPr>
            <w:tcW w:w="1170" w:type="dxa"/>
            <w:tcBorders>
              <w:top w:val="single" w:sz="4" w:space="0" w:color="auto"/>
              <w:left w:val="single" w:sz="4" w:space="0" w:color="auto"/>
              <w:bottom w:val="single" w:sz="4" w:space="0" w:color="auto"/>
              <w:right w:val="single" w:sz="4" w:space="0" w:color="auto"/>
            </w:tcBorders>
            <w:hideMark/>
          </w:tcPr>
          <w:p w14:paraId="5835189B" w14:textId="77777777" w:rsidR="00332093" w:rsidRPr="00274D4C" w:rsidRDefault="00332093">
            <w:pPr>
              <w:spacing w:line="252" w:lineRule="auto"/>
              <w:rPr>
                <w:rFonts w:cs="Arial"/>
              </w:rPr>
            </w:pPr>
            <w:r w:rsidRPr="00274D4C">
              <w:rPr>
                <w:rFonts w:cs="Arial"/>
              </w:rPr>
              <w:t>0x2</w:t>
            </w:r>
          </w:p>
        </w:tc>
        <w:tc>
          <w:tcPr>
            <w:tcW w:w="4325" w:type="dxa"/>
            <w:tcBorders>
              <w:top w:val="single" w:sz="4" w:space="0" w:color="auto"/>
              <w:left w:val="single" w:sz="4" w:space="0" w:color="auto"/>
              <w:bottom w:val="single" w:sz="4" w:space="0" w:color="auto"/>
              <w:right w:val="single" w:sz="4" w:space="0" w:color="auto"/>
            </w:tcBorders>
          </w:tcPr>
          <w:p w14:paraId="07FDD165" w14:textId="77777777" w:rsidR="00332093" w:rsidRPr="00274D4C" w:rsidRDefault="00332093">
            <w:pPr>
              <w:spacing w:line="276" w:lineRule="auto"/>
              <w:rPr>
                <w:rFonts w:cs="Arial"/>
              </w:rPr>
            </w:pPr>
          </w:p>
        </w:tc>
      </w:tr>
    </w:tbl>
    <w:p w14:paraId="316CD90F" w14:textId="77777777" w:rsidR="00332093" w:rsidRPr="00274D4C" w:rsidRDefault="00332093" w:rsidP="00332093">
      <w:pPr>
        <w:rPr>
          <w:rFonts w:cs="Arial"/>
        </w:rPr>
      </w:pPr>
    </w:p>
    <w:p w14:paraId="37CFD689" w14:textId="77777777" w:rsidR="00332093" w:rsidRPr="00274D4C" w:rsidRDefault="00332093" w:rsidP="00332093">
      <w:pPr>
        <w:rPr>
          <w:rFonts w:cs="Arial"/>
        </w:rPr>
      </w:pPr>
    </w:p>
    <w:p w14:paraId="3B66278D" w14:textId="77777777" w:rsidR="00332093" w:rsidRDefault="00332093">
      <w:pPr>
        <w:spacing w:after="200" w:line="276" w:lineRule="auto"/>
      </w:pPr>
      <w:r>
        <w:br w:type="page"/>
      </w:r>
    </w:p>
    <w:p w14:paraId="590827A2" w14:textId="77777777" w:rsidR="00332093" w:rsidRDefault="00332093" w:rsidP="00332093">
      <w:pPr>
        <w:pStyle w:val="Heading2"/>
      </w:pPr>
      <w:bookmarkStart w:id="71" w:name="_Toc65750469"/>
      <w:r w:rsidRPr="00B9479B">
        <w:lastRenderedPageBreak/>
        <w:t>VS-CLD-REQ-133255/A-Vehicle Language Setting Client</w:t>
      </w:r>
      <w:bookmarkEnd w:id="71"/>
    </w:p>
    <w:p w14:paraId="28E562C5" w14:textId="77777777" w:rsidR="00332093" w:rsidRDefault="00332093" w:rsidP="00332093">
      <w:pPr>
        <w:pStyle w:val="Heading2"/>
      </w:pPr>
      <w:bookmarkStart w:id="72" w:name="_Toc65750470"/>
      <w:r w:rsidRPr="00B9479B">
        <w:t>VS-CLD-REQ-025444/A-Vehicle Language Settings Server (</w:t>
      </w:r>
      <w:proofErr w:type="spellStart"/>
      <w:r w:rsidRPr="00B9479B">
        <w:t>TcSE</w:t>
      </w:r>
      <w:proofErr w:type="spellEnd"/>
      <w:r w:rsidRPr="00B9479B">
        <w:t xml:space="preserve"> ROIN-150813-1)</w:t>
      </w:r>
      <w:bookmarkEnd w:id="72"/>
    </w:p>
    <w:p w14:paraId="030AEF25" w14:textId="77777777" w:rsidR="00212EB2" w:rsidRDefault="00332093">
      <w:pPr>
        <w:rPr>
          <w:rFonts w:cs="Arial"/>
          <w:szCs w:val="20"/>
        </w:rPr>
      </w:pPr>
      <w:proofErr w:type="gramStart"/>
      <w:r>
        <w:rPr>
          <w:rFonts w:cs="Arial"/>
          <w:szCs w:val="20"/>
        </w:rPr>
        <w:t>Responsibility :</w:t>
      </w:r>
      <w:proofErr w:type="gramEnd"/>
      <w:r>
        <w:rPr>
          <w:rFonts w:cs="Arial"/>
          <w:szCs w:val="20"/>
        </w:rPr>
        <w:t xml:space="preserve">  The vehicle language settings server provides status of vehicle language settings status to the vehicle settings client.</w:t>
      </w:r>
    </w:p>
    <w:p w14:paraId="55850E2B" w14:textId="77777777" w:rsidR="00212EB2" w:rsidRDefault="00212EB2">
      <w:pPr>
        <w:rPr>
          <w:rFonts w:cs="Arial"/>
          <w:szCs w:val="20"/>
        </w:rPr>
      </w:pPr>
    </w:p>
    <w:p w14:paraId="6C7D7C82" w14:textId="77777777" w:rsidR="00332093" w:rsidRDefault="00332093" w:rsidP="00332093">
      <w:pPr>
        <w:pStyle w:val="Heading2"/>
      </w:pPr>
      <w:bookmarkStart w:id="73" w:name="_Toc65750471"/>
      <w:r w:rsidRPr="00B9479B">
        <w:t>VS-CLD-REQ-025445/B-Ambient Lighting / Vehicle Settings Client (</w:t>
      </w:r>
      <w:proofErr w:type="spellStart"/>
      <w:r w:rsidRPr="00B9479B">
        <w:t>TcSE</w:t>
      </w:r>
      <w:proofErr w:type="spellEnd"/>
      <w:r w:rsidRPr="00B9479B">
        <w:t xml:space="preserve"> ROIN-159910-1)</w:t>
      </w:r>
      <w:bookmarkEnd w:id="73"/>
    </w:p>
    <w:p w14:paraId="251E85DB" w14:textId="77777777" w:rsidR="00212EB2" w:rsidRDefault="00332093">
      <w:pPr>
        <w:rPr>
          <w:rFonts w:cs="Arial"/>
          <w:szCs w:val="20"/>
        </w:rPr>
      </w:pPr>
      <w:proofErr w:type="gramStart"/>
      <w:r>
        <w:rPr>
          <w:rFonts w:cs="Arial"/>
          <w:szCs w:val="20"/>
        </w:rPr>
        <w:t>Responsibility :</w:t>
      </w:r>
      <w:proofErr w:type="gramEnd"/>
      <w:r>
        <w:rPr>
          <w:rFonts w:cs="Arial"/>
          <w:szCs w:val="20"/>
        </w:rPr>
        <w:t xml:space="preserve">  The Ambient Lighting Settings Client makes requests to the external vehicle settings function to change Ambient lighting color or intensity as requested by the user.</w:t>
      </w:r>
    </w:p>
    <w:p w14:paraId="1F01FB80" w14:textId="77777777" w:rsidR="00212EB2" w:rsidRDefault="00212EB2">
      <w:pPr>
        <w:rPr>
          <w:rFonts w:cs="Arial"/>
          <w:szCs w:val="20"/>
        </w:rPr>
      </w:pPr>
    </w:p>
    <w:p w14:paraId="2A1A2848" w14:textId="77777777" w:rsidR="00212EB2" w:rsidRDefault="00212EB2">
      <w:pPr>
        <w:rPr>
          <w:rFonts w:cs="Arial"/>
          <w:szCs w:val="20"/>
        </w:rPr>
      </w:pPr>
    </w:p>
    <w:p w14:paraId="48881046" w14:textId="77777777" w:rsidR="00332093" w:rsidRDefault="00332093" w:rsidP="00332093">
      <w:pPr>
        <w:pStyle w:val="Heading2"/>
      </w:pPr>
      <w:bookmarkStart w:id="74" w:name="_Toc65750472"/>
      <w:r w:rsidRPr="00B9479B">
        <w:t>VS-CLD-REQ-133269/B-Ambient Lighting / Vehicle Setting Server</w:t>
      </w:r>
      <w:bookmarkEnd w:id="74"/>
    </w:p>
    <w:p w14:paraId="26E51729" w14:textId="77777777" w:rsidR="00332093" w:rsidRDefault="00332093" w:rsidP="00332093">
      <w:pPr>
        <w:pStyle w:val="Heading2"/>
      </w:pPr>
      <w:bookmarkStart w:id="75" w:name="_Toc65750473"/>
      <w:r w:rsidRPr="00B9479B">
        <w:t>VS-CLD-REQ-025446/A-Charge Port Light Ring Client (</w:t>
      </w:r>
      <w:proofErr w:type="spellStart"/>
      <w:r w:rsidRPr="00B9479B">
        <w:t>TcSE</w:t>
      </w:r>
      <w:proofErr w:type="spellEnd"/>
      <w:r w:rsidRPr="00B9479B">
        <w:t xml:space="preserve"> ROIN-270413)</w:t>
      </w:r>
      <w:bookmarkEnd w:id="75"/>
    </w:p>
    <w:p w14:paraId="3DB64F8B" w14:textId="77777777" w:rsidR="00212EB2" w:rsidRDefault="00332093">
      <w:pPr>
        <w:rPr>
          <w:rFonts w:cs="Arial"/>
          <w:szCs w:val="20"/>
        </w:rPr>
      </w:pPr>
      <w:r>
        <w:rPr>
          <w:rFonts w:cs="Arial"/>
          <w:szCs w:val="20"/>
        </w:rPr>
        <w:t xml:space="preserve">The charge port light ring client is a vehicle settings display.  It shows the current light ring style </w:t>
      </w:r>
      <w:proofErr w:type="gramStart"/>
      <w:r>
        <w:rPr>
          <w:rFonts w:cs="Arial"/>
          <w:szCs w:val="20"/>
        </w:rPr>
        <w:t>and also</w:t>
      </w:r>
      <w:proofErr w:type="gramEnd"/>
      <w:r>
        <w:rPr>
          <w:rFonts w:cs="Arial"/>
          <w:szCs w:val="20"/>
        </w:rPr>
        <w:t xml:space="preserve"> allows a user to select a different style.  The charge port light ring client transmits the current style setting to the charge port light ring server.</w:t>
      </w:r>
    </w:p>
    <w:p w14:paraId="1616648F" w14:textId="77777777" w:rsidR="00332093" w:rsidRDefault="00332093" w:rsidP="00332093">
      <w:pPr>
        <w:pStyle w:val="Heading2"/>
      </w:pPr>
      <w:bookmarkStart w:id="76" w:name="_Toc65750474"/>
      <w:r w:rsidRPr="00B9479B">
        <w:t>VS-CLD-REQ-093987/A-Charge Port Unlock Client</w:t>
      </w:r>
      <w:bookmarkEnd w:id="76"/>
    </w:p>
    <w:p w14:paraId="741C8C5A" w14:textId="77777777" w:rsidR="00332093" w:rsidRDefault="00332093">
      <w:pPr>
        <w:rPr>
          <w:rFonts w:cs="Arial"/>
        </w:rPr>
      </w:pPr>
      <w:r>
        <w:rPr>
          <w:rFonts w:cs="Arial"/>
        </w:rPr>
        <w:t xml:space="preserve">The charge port unlock client is a vehicle settings display.  It shows the current lock status </w:t>
      </w:r>
      <w:proofErr w:type="gramStart"/>
      <w:r>
        <w:rPr>
          <w:rFonts w:cs="Arial"/>
        </w:rPr>
        <w:t>and also</w:t>
      </w:r>
      <w:proofErr w:type="gramEnd"/>
      <w:r>
        <w:rPr>
          <w:rFonts w:cs="Arial"/>
        </w:rPr>
        <w:t xml:space="preserve"> allows a user to select unlock the cord.  The charge port unlock client transmits the unlock command to the charge port unlock server.</w:t>
      </w:r>
    </w:p>
    <w:p w14:paraId="064140B3" w14:textId="77777777" w:rsidR="00332093" w:rsidRDefault="00332093" w:rsidP="00332093">
      <w:pPr>
        <w:pStyle w:val="Heading2"/>
      </w:pPr>
      <w:bookmarkStart w:id="77" w:name="_Toc65750475"/>
      <w:r w:rsidRPr="00B9479B">
        <w:t>VS-CLD-REQ-133260/A-Charge Port Unlock Server</w:t>
      </w:r>
      <w:bookmarkEnd w:id="77"/>
    </w:p>
    <w:p w14:paraId="105BCB01" w14:textId="77777777" w:rsidR="00332093" w:rsidRDefault="00332093" w:rsidP="00332093">
      <w:pPr>
        <w:pStyle w:val="Heading2"/>
      </w:pPr>
      <w:bookmarkStart w:id="78" w:name="_Toc65750476"/>
      <w:r w:rsidRPr="00B9479B">
        <w:t>VS-CLD-REQ-133257/A-Vehicle Settings Temperature Units Client</w:t>
      </w:r>
      <w:bookmarkEnd w:id="78"/>
    </w:p>
    <w:p w14:paraId="2C878CC7" w14:textId="77777777" w:rsidR="00332093" w:rsidRDefault="00332093" w:rsidP="00332093">
      <w:pPr>
        <w:pStyle w:val="Heading2"/>
      </w:pPr>
      <w:bookmarkStart w:id="79" w:name="_Toc65750477"/>
      <w:r w:rsidRPr="00B9479B">
        <w:t>VS-CLD-REQ-133258/A-Vehicle Settings Temperature Units Server</w:t>
      </w:r>
      <w:bookmarkEnd w:id="79"/>
    </w:p>
    <w:p w14:paraId="67307699" w14:textId="77777777" w:rsidR="00332093" w:rsidRDefault="00332093" w:rsidP="00332093">
      <w:pPr>
        <w:pStyle w:val="Heading2"/>
      </w:pPr>
      <w:bookmarkStart w:id="80" w:name="_Toc65750478"/>
      <w:r w:rsidRPr="00B9479B">
        <w:t>VS-CLD-REQ-133261/A-Vehicle Settings 12/24 Hour Mode Client</w:t>
      </w:r>
      <w:bookmarkEnd w:id="80"/>
    </w:p>
    <w:p w14:paraId="4942B049" w14:textId="77777777" w:rsidR="00332093" w:rsidRDefault="00332093" w:rsidP="00332093">
      <w:pPr>
        <w:pStyle w:val="Heading2"/>
      </w:pPr>
      <w:bookmarkStart w:id="81" w:name="_Toc65750479"/>
      <w:r w:rsidRPr="00B9479B">
        <w:t>VS-CLD-REQ-133259/A-Vehicle Settings 12/24 Hour Mode Server</w:t>
      </w:r>
      <w:bookmarkEnd w:id="81"/>
    </w:p>
    <w:p w14:paraId="1E71BF28" w14:textId="77777777" w:rsidR="00332093" w:rsidRDefault="00332093" w:rsidP="00332093">
      <w:pPr>
        <w:pStyle w:val="Heading2"/>
      </w:pPr>
      <w:bookmarkStart w:id="82" w:name="_Toc65750480"/>
      <w:r w:rsidRPr="00B9479B">
        <w:t>VS-CLD-REQ-133262/A-Vehicle Settings Distance Units Client</w:t>
      </w:r>
      <w:bookmarkEnd w:id="82"/>
    </w:p>
    <w:p w14:paraId="0CBF24D2" w14:textId="77777777" w:rsidR="00332093" w:rsidRDefault="00332093" w:rsidP="00332093">
      <w:pPr>
        <w:pStyle w:val="Heading2"/>
      </w:pPr>
      <w:bookmarkStart w:id="83" w:name="_Toc65750481"/>
      <w:r w:rsidRPr="00B9479B">
        <w:t>VS-CLD-REQ-133263/A-Vehicle Settings Distance Units Server</w:t>
      </w:r>
      <w:bookmarkEnd w:id="83"/>
    </w:p>
    <w:p w14:paraId="1BF4441D" w14:textId="77777777" w:rsidR="00332093" w:rsidRDefault="00332093" w:rsidP="00332093">
      <w:pPr>
        <w:pStyle w:val="Heading2"/>
      </w:pPr>
      <w:bookmarkStart w:id="84" w:name="_Toc65750482"/>
      <w:r w:rsidRPr="00B9479B">
        <w:t>VS-CLD-REQ-025448/D-Keypad Server / External Personalization Function (</w:t>
      </w:r>
      <w:proofErr w:type="spellStart"/>
      <w:r w:rsidRPr="00B9479B">
        <w:t>TcSE</w:t>
      </w:r>
      <w:proofErr w:type="spellEnd"/>
      <w:r w:rsidRPr="00B9479B">
        <w:t xml:space="preserve"> ROIN-293526-1)</w:t>
      </w:r>
      <w:bookmarkEnd w:id="84"/>
    </w:p>
    <w:p w14:paraId="04E5CC61" w14:textId="77777777" w:rsidR="00332093" w:rsidRDefault="00332093">
      <w:pPr>
        <w:rPr>
          <w:rFonts w:cs="Arial"/>
        </w:rPr>
      </w:pPr>
    </w:p>
    <w:p w14:paraId="7EDE4F6B" w14:textId="77777777" w:rsidR="00332093" w:rsidRDefault="00332093"/>
    <w:p w14:paraId="3199C631" w14:textId="77777777" w:rsidR="00332093" w:rsidRDefault="00332093" w:rsidP="00332093">
      <w:pPr>
        <w:pStyle w:val="Heading2"/>
      </w:pPr>
      <w:bookmarkStart w:id="85" w:name="_Toc65750483"/>
      <w:r w:rsidRPr="00B9479B">
        <w:t>VS-CLD-REQ-025447/D-Keypad Client / Personalization Client (</w:t>
      </w:r>
      <w:proofErr w:type="spellStart"/>
      <w:r w:rsidRPr="00B9479B">
        <w:t>TcSE</w:t>
      </w:r>
      <w:proofErr w:type="spellEnd"/>
      <w:r w:rsidRPr="00B9479B">
        <w:t xml:space="preserve"> ROIN-293524-1)</w:t>
      </w:r>
      <w:bookmarkEnd w:id="85"/>
    </w:p>
    <w:p w14:paraId="73550543" w14:textId="77777777" w:rsidR="00332093" w:rsidRDefault="00332093">
      <w:pPr>
        <w:rPr>
          <w:rFonts w:cs="Arial"/>
        </w:rPr>
      </w:pPr>
    </w:p>
    <w:p w14:paraId="1FB7D5C6" w14:textId="77777777" w:rsidR="00332093" w:rsidRDefault="00332093"/>
    <w:p w14:paraId="6A90DF46" w14:textId="77777777" w:rsidR="00332093" w:rsidRDefault="00332093" w:rsidP="00332093">
      <w:pPr>
        <w:pStyle w:val="Heading2"/>
      </w:pPr>
      <w:bookmarkStart w:id="86" w:name="_Toc65750484"/>
      <w:r w:rsidRPr="00B9479B">
        <w:t>VS-CLD-REQ-025497/A-Vehicle Settings Beep Server (</w:t>
      </w:r>
      <w:proofErr w:type="spellStart"/>
      <w:r w:rsidRPr="00B9479B">
        <w:t>TcSE</w:t>
      </w:r>
      <w:proofErr w:type="spellEnd"/>
      <w:r w:rsidRPr="00B9479B">
        <w:t xml:space="preserve"> ROIN-141569-1)</w:t>
      </w:r>
      <w:bookmarkEnd w:id="86"/>
    </w:p>
    <w:p w14:paraId="52D2722C" w14:textId="77777777" w:rsidR="00212EB2" w:rsidRDefault="00332093">
      <w:pPr>
        <w:rPr>
          <w:rFonts w:cs="Arial"/>
          <w:szCs w:val="20"/>
        </w:rPr>
      </w:pPr>
      <w:proofErr w:type="gramStart"/>
      <w:r>
        <w:rPr>
          <w:rFonts w:cs="Arial"/>
          <w:szCs w:val="20"/>
        </w:rPr>
        <w:t>Responsibility :</w:t>
      </w:r>
      <w:proofErr w:type="gramEnd"/>
      <w:r>
        <w:rPr>
          <w:rFonts w:cs="Arial"/>
          <w:szCs w:val="20"/>
        </w:rPr>
        <w:t xml:space="preserve">  The vehicle settings beep server provides status of the touch panel beeps setting.</w:t>
      </w:r>
    </w:p>
    <w:p w14:paraId="6E72D17B" w14:textId="77777777" w:rsidR="00212EB2" w:rsidRDefault="00212EB2"/>
    <w:p w14:paraId="45DB512C" w14:textId="77777777" w:rsidR="00332093" w:rsidRDefault="00332093" w:rsidP="00332093">
      <w:pPr>
        <w:pStyle w:val="Heading2"/>
      </w:pPr>
      <w:bookmarkStart w:id="87" w:name="_Toc65750485"/>
      <w:r w:rsidRPr="00B9479B">
        <w:lastRenderedPageBreak/>
        <w:t>VS-CLD-REQ-133637/B-Vehicle Settings Beep Client</w:t>
      </w:r>
      <w:bookmarkEnd w:id="87"/>
    </w:p>
    <w:p w14:paraId="09C5D7A2" w14:textId="77777777" w:rsidR="00332093" w:rsidRDefault="00332093" w:rsidP="00332093">
      <w:pPr>
        <w:pStyle w:val="Heading2"/>
      </w:pPr>
      <w:bookmarkStart w:id="88" w:name="_Toc65750486"/>
      <w:r w:rsidRPr="00B9479B">
        <w:t>VS-CLD-REQ-025442/B-Vehicle Settings Client (</w:t>
      </w:r>
      <w:proofErr w:type="spellStart"/>
      <w:r w:rsidRPr="00B9479B">
        <w:t>TcSE</w:t>
      </w:r>
      <w:proofErr w:type="spellEnd"/>
      <w:r w:rsidRPr="00B9479B">
        <w:t xml:space="preserve"> ROIN-141546-2)</w:t>
      </w:r>
      <w:bookmarkEnd w:id="88"/>
    </w:p>
    <w:p w14:paraId="05EE22BE" w14:textId="77777777" w:rsidR="00212EB2" w:rsidRDefault="00332093">
      <w:pPr>
        <w:rPr>
          <w:rFonts w:cs="Arial"/>
          <w:szCs w:val="20"/>
        </w:rPr>
      </w:pPr>
      <w:r>
        <w:rPr>
          <w:rFonts w:cs="Arial"/>
          <w:szCs w:val="20"/>
        </w:rPr>
        <w:t xml:space="preserve">Responsibility: The </w:t>
      </w:r>
      <w:r>
        <w:rPr>
          <w:rStyle w:val="spelle"/>
          <w:rFonts w:cs="Arial"/>
          <w:szCs w:val="20"/>
        </w:rPr>
        <w:t>Vehicle Settings</w:t>
      </w:r>
      <w:r>
        <w:rPr>
          <w:rFonts w:cs="Arial"/>
          <w:szCs w:val="20"/>
        </w:rPr>
        <w:t xml:space="preserve"> Client controls all vehicle settings change requests from the user, to various servers depending upon the functionality of the setting.</w:t>
      </w:r>
    </w:p>
    <w:p w14:paraId="1BB7920A" w14:textId="77777777" w:rsidR="00212EB2" w:rsidRDefault="00332093">
      <w:r>
        <w:rPr>
          <w:rFonts w:cs="Arial"/>
          <w:szCs w:val="20"/>
        </w:rPr>
        <w:t xml:space="preserve"> </w:t>
      </w:r>
    </w:p>
    <w:p w14:paraId="6C6A5A41" w14:textId="77777777" w:rsidR="00332093" w:rsidRDefault="00332093" w:rsidP="00332093">
      <w:pPr>
        <w:pStyle w:val="Heading2"/>
      </w:pPr>
      <w:bookmarkStart w:id="89" w:name="_Toc65750487"/>
      <w:r w:rsidRPr="00B9479B">
        <w:t>VS-CLD-REQ-025443/B-Vehicle Settings Server (</w:t>
      </w:r>
      <w:proofErr w:type="spellStart"/>
      <w:r w:rsidRPr="00B9479B">
        <w:t>TcSE</w:t>
      </w:r>
      <w:proofErr w:type="spellEnd"/>
      <w:r w:rsidRPr="00B9479B">
        <w:t xml:space="preserve"> ROIN-141547-2)</w:t>
      </w:r>
      <w:bookmarkEnd w:id="89"/>
    </w:p>
    <w:p w14:paraId="47155A89" w14:textId="77777777" w:rsidR="00212EB2" w:rsidRDefault="00332093">
      <w:pPr>
        <w:rPr>
          <w:rFonts w:cs="Arial"/>
          <w:szCs w:val="20"/>
        </w:rPr>
      </w:pPr>
      <w:proofErr w:type="gramStart"/>
      <w:r>
        <w:rPr>
          <w:rFonts w:cs="Arial"/>
          <w:szCs w:val="20"/>
        </w:rPr>
        <w:t>Responsibility :</w:t>
      </w:r>
      <w:proofErr w:type="gramEnd"/>
      <w:r>
        <w:rPr>
          <w:rFonts w:cs="Arial"/>
          <w:szCs w:val="20"/>
        </w:rPr>
        <w:t xml:space="preserve">  The vehicle settings server provides status of vehicle settings status to the vehicle settings client.</w:t>
      </w:r>
    </w:p>
    <w:p w14:paraId="193F1B67" w14:textId="77777777" w:rsidR="00212EB2" w:rsidRDefault="00212EB2">
      <w:pPr>
        <w:rPr>
          <w:rFonts w:cs="Arial"/>
          <w:szCs w:val="20"/>
        </w:rPr>
      </w:pPr>
    </w:p>
    <w:p w14:paraId="250B0BE5" w14:textId="77777777" w:rsidR="00332093" w:rsidRDefault="00332093" w:rsidP="00332093">
      <w:pPr>
        <w:pStyle w:val="Heading2"/>
      </w:pPr>
      <w:bookmarkStart w:id="90" w:name="_Toc65750488"/>
      <w:r w:rsidRPr="00B9479B">
        <w:t>VS-CLD-REQ-347054/A-Eco-Idle Client</w:t>
      </w:r>
      <w:bookmarkEnd w:id="90"/>
    </w:p>
    <w:p w14:paraId="33D422FD" w14:textId="77777777" w:rsidR="00332093" w:rsidRDefault="00332093" w:rsidP="00332093">
      <w:r>
        <w:t>The Eco-Idle Client interfaces with the user via the HMI and is responsible for sending the Eco-Idle Setting request to the Eco-Idle Server.</w:t>
      </w:r>
    </w:p>
    <w:p w14:paraId="6C4F12BB" w14:textId="77777777" w:rsidR="00332093" w:rsidRDefault="00332093" w:rsidP="00332093"/>
    <w:p w14:paraId="308E936F" w14:textId="77777777" w:rsidR="00332093" w:rsidRDefault="00332093" w:rsidP="00332093">
      <w:pPr>
        <w:pStyle w:val="Heading2"/>
      </w:pPr>
      <w:bookmarkStart w:id="91" w:name="_Toc65750489"/>
      <w:r w:rsidRPr="00B9479B">
        <w:t>VS-CLD-REQ-347055/A-Eco-Idle Server</w:t>
      </w:r>
      <w:bookmarkEnd w:id="91"/>
    </w:p>
    <w:p w14:paraId="68BADAC5" w14:textId="77777777" w:rsidR="00332093" w:rsidRDefault="00332093" w:rsidP="00332093">
      <w:r>
        <w:t>The Eco-Idle Server is responsible for the control of the Eco-Idle function and interfaces with the Eco-Idle Client.</w:t>
      </w:r>
    </w:p>
    <w:p w14:paraId="6367A26A" w14:textId="77777777" w:rsidR="00332093" w:rsidRDefault="00332093" w:rsidP="00332093"/>
    <w:p w14:paraId="19CE9719" w14:textId="77777777" w:rsidR="00332093" w:rsidRDefault="00332093" w:rsidP="00332093">
      <w:pPr>
        <w:pStyle w:val="Heading2"/>
      </w:pPr>
      <w:bookmarkStart w:id="92" w:name="_Toc65750490"/>
      <w:r w:rsidRPr="00B9479B">
        <w:t>VS-CLD-REQ-340540/A-Ambient Lighting Drive Mode Client</w:t>
      </w:r>
      <w:bookmarkEnd w:id="92"/>
    </w:p>
    <w:p w14:paraId="258764B6" w14:textId="77777777" w:rsidR="00332093" w:rsidRDefault="00332093" w:rsidP="00332093">
      <w:r>
        <w:t>The Ambient Lighting Drive Mode Client interfaces with the user via HMI and is responsible for sending the Ambient Lighting Drive Mode setting request to the Ambient Lighting Drive Mode Server.</w:t>
      </w:r>
    </w:p>
    <w:p w14:paraId="562F70A9" w14:textId="77777777" w:rsidR="00332093" w:rsidRDefault="00332093" w:rsidP="00332093">
      <w:pPr>
        <w:pStyle w:val="Heading2"/>
      </w:pPr>
      <w:bookmarkStart w:id="93" w:name="_Toc65750491"/>
      <w:r w:rsidRPr="00B9479B">
        <w:t>VS-CLD-REQ-340542/A-Ambient Lighting Drive Mode Server</w:t>
      </w:r>
      <w:bookmarkEnd w:id="93"/>
    </w:p>
    <w:p w14:paraId="7501D55D" w14:textId="77777777" w:rsidR="00332093" w:rsidRDefault="00332093" w:rsidP="00332093">
      <w:r>
        <w:t>The Ambient Lighting Drive Mode Server is responsible for the ambient lighting drive mode function and interfaces with the Ambient Lighting Drive Mode Client.</w:t>
      </w:r>
    </w:p>
    <w:p w14:paraId="6263460C" w14:textId="77777777" w:rsidR="00332093" w:rsidRDefault="00332093" w:rsidP="00332093">
      <w:pPr>
        <w:pStyle w:val="Heading2"/>
      </w:pPr>
      <w:bookmarkStart w:id="94" w:name="_Toc65750492"/>
      <w:r w:rsidRPr="00B9479B">
        <w:t>VS-CLD-REQ-339751/A-Propulsion Sound Client</w:t>
      </w:r>
      <w:bookmarkEnd w:id="94"/>
    </w:p>
    <w:p w14:paraId="15831E8B" w14:textId="77777777" w:rsidR="00332093" w:rsidRDefault="00332093" w:rsidP="00332093">
      <w:r>
        <w:t>The Propulsion Sound Client interfaces with the user via HMI and is responsible for sending the propulsion sound setting request to the propulsion sound server.</w:t>
      </w:r>
    </w:p>
    <w:p w14:paraId="6237685A" w14:textId="77777777" w:rsidR="00332093" w:rsidRDefault="00332093" w:rsidP="00332093"/>
    <w:p w14:paraId="02AB24D5" w14:textId="77777777" w:rsidR="00332093" w:rsidRDefault="00332093" w:rsidP="00332093">
      <w:pPr>
        <w:pStyle w:val="Heading2"/>
      </w:pPr>
      <w:bookmarkStart w:id="95" w:name="_Toc65750493"/>
      <w:r w:rsidRPr="00B9479B">
        <w:t>VS-CLD-REQ-339752/B-Propulsion Sound Server</w:t>
      </w:r>
      <w:bookmarkEnd w:id="95"/>
    </w:p>
    <w:p w14:paraId="7AB0B493" w14:textId="77777777" w:rsidR="00332093" w:rsidRDefault="00332093" w:rsidP="00332093">
      <w:r>
        <w:t>The Propulsion Sound Server is responsible for control of the propulsion sound function and interfaces with the Propulsion Sound Client.</w:t>
      </w:r>
    </w:p>
    <w:p w14:paraId="680C6A42" w14:textId="77777777" w:rsidR="00332093" w:rsidRDefault="00332093" w:rsidP="00332093">
      <w:pPr>
        <w:pStyle w:val="Heading2"/>
      </w:pPr>
      <w:bookmarkStart w:id="96" w:name="_Toc65750494"/>
      <w:r w:rsidRPr="00B9479B">
        <w:t>VS-CLD-REQ-341184/A-Low Battery Alert Client</w:t>
      </w:r>
      <w:bookmarkEnd w:id="96"/>
    </w:p>
    <w:p w14:paraId="3F554450" w14:textId="77777777" w:rsidR="00332093" w:rsidRDefault="00332093" w:rsidP="00332093">
      <w:r>
        <w:t>The Low Battery Alert Client interfaces with the user via HMI and is responsible for sending the Low Battery setting request to the Low Battery Server.</w:t>
      </w:r>
    </w:p>
    <w:p w14:paraId="452A7ED7" w14:textId="77777777" w:rsidR="00332093" w:rsidRDefault="00332093" w:rsidP="00332093">
      <w:pPr>
        <w:pStyle w:val="Heading2"/>
      </w:pPr>
      <w:bookmarkStart w:id="97" w:name="_Toc65750495"/>
      <w:r w:rsidRPr="00B9479B">
        <w:t>VS-CLD-REQ-341185/A-Low Battery Alert Server</w:t>
      </w:r>
      <w:bookmarkEnd w:id="97"/>
    </w:p>
    <w:p w14:paraId="0A50C66A" w14:textId="77777777" w:rsidR="00332093" w:rsidRDefault="00332093" w:rsidP="00332093">
      <w:r>
        <w:t>The Low Battery Alert Server is responsible for control of the Low Battery Alert function and interfaces with the Low Battery Alert Server</w:t>
      </w:r>
    </w:p>
    <w:p w14:paraId="57D88ED9" w14:textId="77777777" w:rsidR="00332093" w:rsidRDefault="00332093" w:rsidP="00332093">
      <w:pPr>
        <w:pStyle w:val="Heading2"/>
      </w:pPr>
      <w:bookmarkStart w:id="98" w:name="_Toc65750496"/>
      <w:r w:rsidRPr="00B9479B">
        <w:t>VS-CLD-REQ-339750/A-Drive History Client</w:t>
      </w:r>
      <w:bookmarkEnd w:id="98"/>
    </w:p>
    <w:p w14:paraId="29ECF978" w14:textId="77777777" w:rsidR="00332093" w:rsidRDefault="00332093" w:rsidP="00332093">
      <w:r>
        <w:t xml:space="preserve">The Drive History Client is responsible for requesting the </w:t>
      </w:r>
      <w:proofErr w:type="gramStart"/>
      <w:r>
        <w:t>Long Term</w:t>
      </w:r>
      <w:proofErr w:type="gramEnd"/>
      <w:r>
        <w:t xml:space="preserve"> Drive History Reset to the Drive History Server</w:t>
      </w:r>
    </w:p>
    <w:p w14:paraId="032B33E2" w14:textId="77777777" w:rsidR="00332093" w:rsidRDefault="00332093" w:rsidP="00332093">
      <w:pPr>
        <w:pStyle w:val="Heading2"/>
      </w:pPr>
      <w:bookmarkStart w:id="99" w:name="_Toc65750497"/>
      <w:r w:rsidRPr="00B9479B">
        <w:lastRenderedPageBreak/>
        <w:t>VS-CLD-REQ-342947/A-Drive History Server</w:t>
      </w:r>
      <w:bookmarkEnd w:id="99"/>
    </w:p>
    <w:p w14:paraId="2B721CED" w14:textId="77777777" w:rsidR="00332093" w:rsidRDefault="00332093" w:rsidP="00332093">
      <w:pPr>
        <w:pStyle w:val="Heading2"/>
      </w:pPr>
      <w:bookmarkStart w:id="100" w:name="_Toc65750498"/>
      <w:r w:rsidRPr="00B9479B">
        <w:t>VS-CLD-REQ-362990/A-Quiet Time Client</w:t>
      </w:r>
      <w:bookmarkEnd w:id="100"/>
    </w:p>
    <w:p w14:paraId="53CC6FF0" w14:textId="77777777" w:rsidR="00332093" w:rsidRDefault="00332093" w:rsidP="00332093">
      <w:r>
        <w:t>The Quiet Time Client interfaces with the user via the HMI and is responsible for interfacing with the Quiet Time Server.  This includes sending the quiet time requests and receiving the quiet time responses from the Quiet Time Server. See SPSS requirements for details</w:t>
      </w:r>
    </w:p>
    <w:p w14:paraId="64EF31BD" w14:textId="77777777" w:rsidR="00332093" w:rsidRDefault="00332093" w:rsidP="00332093"/>
    <w:p w14:paraId="4753FA8C" w14:textId="77777777" w:rsidR="00332093" w:rsidRDefault="00332093" w:rsidP="00332093">
      <w:pPr>
        <w:pStyle w:val="Heading2"/>
      </w:pPr>
      <w:bookmarkStart w:id="101" w:name="_Toc65750499"/>
      <w:r w:rsidRPr="00B9479B">
        <w:t>VS-CLD-REQ-362991/A-Quiet Time Server</w:t>
      </w:r>
      <w:bookmarkEnd w:id="101"/>
    </w:p>
    <w:p w14:paraId="7BBFB35C" w14:textId="77777777" w:rsidR="00332093" w:rsidRDefault="00332093" w:rsidP="00332093">
      <w:r>
        <w:t>The Quiet Time Server is responsible for the control of the Quiet Time function and interfaces with the Quiet Time Client.</w:t>
      </w:r>
    </w:p>
    <w:p w14:paraId="0450BCD9" w14:textId="77777777" w:rsidR="00332093" w:rsidRDefault="00332093" w:rsidP="00332093"/>
    <w:p w14:paraId="28697E04" w14:textId="77777777" w:rsidR="00332093" w:rsidRDefault="00332093" w:rsidP="00332093">
      <w:pPr>
        <w:pStyle w:val="Heading2"/>
      </w:pPr>
      <w:bookmarkStart w:id="102" w:name="_Toc65750500"/>
      <w:r w:rsidRPr="00B9479B">
        <w:t>VS-CLD-REQ-375893/A-Trail Turn Assist Client</w:t>
      </w:r>
      <w:bookmarkEnd w:id="102"/>
    </w:p>
    <w:p w14:paraId="7214273B" w14:textId="77777777" w:rsidR="00332093" w:rsidRDefault="00332093" w:rsidP="00332093">
      <w:r>
        <w:t>The Trail Turn Assist Client interfaces with the user via the HMI and is responsible for interfacing with the Trail Turn Assist Server.  This includes sending the HMI settings requests and receiving the responses from the Trail Turn Assist Server.  See SPSS requirements for details.</w:t>
      </w:r>
    </w:p>
    <w:p w14:paraId="0A320317" w14:textId="77777777" w:rsidR="00332093" w:rsidRDefault="00332093" w:rsidP="00332093"/>
    <w:p w14:paraId="3BAD3830" w14:textId="77777777" w:rsidR="00332093" w:rsidRDefault="00332093" w:rsidP="00332093">
      <w:pPr>
        <w:pStyle w:val="Heading2"/>
      </w:pPr>
      <w:bookmarkStart w:id="103" w:name="_Toc65750501"/>
      <w:r w:rsidRPr="00B9479B">
        <w:t>VS-CLD-REQ-375896/A-Trail Turn Assist Server</w:t>
      </w:r>
      <w:bookmarkEnd w:id="103"/>
    </w:p>
    <w:p w14:paraId="7F515111" w14:textId="77777777" w:rsidR="00332093" w:rsidRDefault="00332093" w:rsidP="00332093">
      <w:r>
        <w:t>The Trail Turn Assist Server is responsible for the control of the Trail Turn Assist feature and interfaces with the Trail Turn Assist Client.</w:t>
      </w:r>
    </w:p>
    <w:p w14:paraId="6D9FEBE3" w14:textId="77777777" w:rsidR="00332093" w:rsidRDefault="00332093" w:rsidP="00332093"/>
    <w:p w14:paraId="2B296744" w14:textId="77777777" w:rsidR="00332093" w:rsidRDefault="00332093" w:rsidP="00332093">
      <w:pPr>
        <w:pStyle w:val="Heading2"/>
      </w:pPr>
      <w:bookmarkStart w:id="104" w:name="_Toc65750502"/>
      <w:r w:rsidRPr="00B9479B">
        <w:t>VS-CLD-REQ-354250/A-Clear Exit Assist Settings Client</w:t>
      </w:r>
      <w:bookmarkEnd w:id="104"/>
    </w:p>
    <w:p w14:paraId="6E6B62A8" w14:textId="77777777" w:rsidR="00332093" w:rsidRDefault="00332093" w:rsidP="00332093">
      <w:r>
        <w:t>The Clear Exit Assist Settings Client interfaces with the user via the HMI and is responsible for interfacing with the Clear Exit Assist Settings Server.  The Clear Exit Assist Settings Client is responsible for sending the Clear Exit Assist setting request signal to the Clear Exit Assist Settings Server.</w:t>
      </w:r>
    </w:p>
    <w:p w14:paraId="28B4C7C3" w14:textId="77777777" w:rsidR="00332093" w:rsidRDefault="00332093" w:rsidP="00332093"/>
    <w:p w14:paraId="3A6039B7" w14:textId="77777777" w:rsidR="00332093" w:rsidRDefault="00332093" w:rsidP="00332093"/>
    <w:p w14:paraId="1892EBF6" w14:textId="77777777" w:rsidR="00332093" w:rsidRDefault="00332093" w:rsidP="00332093">
      <w:pPr>
        <w:pStyle w:val="Heading2"/>
      </w:pPr>
      <w:bookmarkStart w:id="105" w:name="_Toc65750503"/>
      <w:r w:rsidRPr="00B9479B">
        <w:t>VS-CLD-REQ-354251/A-Clear Exit Assist Settings Server</w:t>
      </w:r>
      <w:bookmarkEnd w:id="105"/>
    </w:p>
    <w:p w14:paraId="577304F9" w14:textId="77777777" w:rsidR="00332093" w:rsidRDefault="00332093" w:rsidP="00332093">
      <w:r>
        <w:t>The Clear Exit Assist Settings Server is responsible for the control of the Clear Exit Assist settings function and interfaces with the Clear Exit Assist Settings Client.</w:t>
      </w:r>
    </w:p>
    <w:p w14:paraId="72929EAB" w14:textId="77777777" w:rsidR="00332093" w:rsidRDefault="00332093" w:rsidP="00332093"/>
    <w:p w14:paraId="7DDDFAA2" w14:textId="77777777" w:rsidR="00332093" w:rsidRDefault="00332093" w:rsidP="00332093">
      <w:pPr>
        <w:pStyle w:val="Heading2"/>
      </w:pPr>
      <w:bookmarkStart w:id="106" w:name="_Toc65750504"/>
      <w:r w:rsidRPr="00B9479B">
        <w:t>VS-CLD-REQ-359585/A-Clear Exit Assist Warning Client</w:t>
      </w:r>
      <w:bookmarkEnd w:id="106"/>
    </w:p>
    <w:p w14:paraId="47E50413" w14:textId="77777777" w:rsidR="00332093" w:rsidRPr="00A94013" w:rsidRDefault="00332093" w:rsidP="00332093">
      <w:r w:rsidRPr="00A94013">
        <w:t>The Clear Exit Assist Warning Client interfaces with the user via the HMI and interfaces with the Clear Exit Assist Warning Server to determine if HMI updates are needed.</w:t>
      </w:r>
    </w:p>
    <w:p w14:paraId="37DA240B" w14:textId="77777777" w:rsidR="00332093" w:rsidRDefault="00332093" w:rsidP="00332093"/>
    <w:p w14:paraId="46A59D5A" w14:textId="77777777" w:rsidR="00332093" w:rsidRDefault="00332093" w:rsidP="00332093">
      <w:pPr>
        <w:pStyle w:val="Heading2"/>
      </w:pPr>
      <w:bookmarkStart w:id="107" w:name="_Toc65750505"/>
      <w:r w:rsidRPr="00B9479B">
        <w:t>VS-CLD-REQ-359586/A-Clear Exit Assist Warning Server</w:t>
      </w:r>
      <w:bookmarkEnd w:id="107"/>
    </w:p>
    <w:p w14:paraId="5A9259FD" w14:textId="77777777" w:rsidR="00332093" w:rsidRPr="0020293E" w:rsidRDefault="00332093" w:rsidP="00332093">
      <w:r w:rsidRPr="0020293E">
        <w:t>The Clear Exit Assist Warning Server is responsible for the control to the Clear Exit Assist function and interfaces with the Clear Exit Assist Warning Client.</w:t>
      </w:r>
    </w:p>
    <w:p w14:paraId="3B932603" w14:textId="77777777" w:rsidR="00332093" w:rsidRDefault="00332093" w:rsidP="00332093"/>
    <w:p w14:paraId="17261889" w14:textId="77777777" w:rsidR="00332093" w:rsidRDefault="00332093" w:rsidP="00332093">
      <w:pPr>
        <w:pStyle w:val="Heading2"/>
      </w:pPr>
      <w:bookmarkStart w:id="108" w:name="_Toc65750506"/>
      <w:r w:rsidRPr="00B9479B">
        <w:t>VS-CLD-REQ-383974/A-Lane Biasing Settings Client</w:t>
      </w:r>
      <w:bookmarkEnd w:id="108"/>
    </w:p>
    <w:p w14:paraId="2B87F246" w14:textId="77777777" w:rsidR="00332093" w:rsidRDefault="00332093" w:rsidP="00332093">
      <w:r>
        <w:t xml:space="preserve">The Lane </w:t>
      </w:r>
      <w:r w:rsidRPr="00C06167">
        <w:t>Biasing Settings Client</w:t>
      </w:r>
      <w:r>
        <w:t xml:space="preserve"> interfaces with the user via the HMI and is responsible for interfacing with the Lane Biasing Settings Server.  This includes sending the HMI settings requests and receiving the responses and status updates from the Lane Biasing Settings Server.  </w:t>
      </w:r>
    </w:p>
    <w:p w14:paraId="19662B3E" w14:textId="77777777" w:rsidR="00332093" w:rsidRDefault="00332093" w:rsidP="00332093"/>
    <w:p w14:paraId="7F95ABC2" w14:textId="77777777" w:rsidR="00332093" w:rsidRDefault="00332093" w:rsidP="00332093"/>
    <w:p w14:paraId="2BEB2132" w14:textId="77777777" w:rsidR="00332093" w:rsidRDefault="00332093" w:rsidP="00332093">
      <w:pPr>
        <w:pStyle w:val="Heading2"/>
      </w:pPr>
      <w:bookmarkStart w:id="109" w:name="_Toc65750507"/>
      <w:r w:rsidRPr="00B9479B">
        <w:lastRenderedPageBreak/>
        <w:t>VS-CLD-REQ-383975/A-Lane Biasing Settings Server</w:t>
      </w:r>
      <w:bookmarkEnd w:id="109"/>
    </w:p>
    <w:p w14:paraId="76654E68" w14:textId="77777777" w:rsidR="00332093" w:rsidRDefault="00332093" w:rsidP="00332093">
      <w:pPr>
        <w:rPr>
          <w:rFonts w:cs="Arial"/>
        </w:rPr>
      </w:pPr>
      <w:r w:rsidRPr="00D0659C">
        <w:rPr>
          <w:rFonts w:cs="Arial"/>
        </w:rPr>
        <w:t xml:space="preserve">The </w:t>
      </w:r>
      <w:r>
        <w:rPr>
          <w:rFonts w:cs="Arial"/>
        </w:rPr>
        <w:t>Lane Biasing Assist</w:t>
      </w:r>
      <w:r w:rsidRPr="00D0659C">
        <w:rPr>
          <w:rFonts w:cs="Arial"/>
        </w:rPr>
        <w:t xml:space="preserve"> Settings Server is responsible for the control of the </w:t>
      </w:r>
      <w:r>
        <w:rPr>
          <w:rFonts w:cs="Arial"/>
        </w:rPr>
        <w:t>Lane Biasing</w:t>
      </w:r>
      <w:r w:rsidRPr="00D0659C">
        <w:rPr>
          <w:rFonts w:cs="Arial"/>
        </w:rPr>
        <w:t xml:space="preserve"> settings function and interfaces with the </w:t>
      </w:r>
      <w:r>
        <w:rPr>
          <w:rFonts w:cs="Arial"/>
        </w:rPr>
        <w:t>Lane Biasing</w:t>
      </w:r>
      <w:r w:rsidRPr="00D0659C">
        <w:rPr>
          <w:rFonts w:cs="Arial"/>
        </w:rPr>
        <w:t xml:space="preserve"> Settings Client.</w:t>
      </w:r>
    </w:p>
    <w:p w14:paraId="277DE46B" w14:textId="77777777" w:rsidR="00332093" w:rsidRPr="00D0659C" w:rsidRDefault="00332093" w:rsidP="00332093">
      <w:pPr>
        <w:rPr>
          <w:rFonts w:cs="Arial"/>
        </w:rPr>
      </w:pPr>
    </w:p>
    <w:p w14:paraId="23B0A16F" w14:textId="77777777" w:rsidR="00332093" w:rsidRPr="00D0659C" w:rsidRDefault="00332093" w:rsidP="00332093">
      <w:pPr>
        <w:rPr>
          <w:rFonts w:cs="Arial"/>
        </w:rPr>
      </w:pPr>
    </w:p>
    <w:p w14:paraId="4A2DDA84" w14:textId="77777777" w:rsidR="00332093" w:rsidRDefault="00332093" w:rsidP="00332093">
      <w:pPr>
        <w:pStyle w:val="Heading2"/>
      </w:pPr>
      <w:bookmarkStart w:id="110" w:name="_Toc65750508"/>
      <w:r w:rsidRPr="00B9479B">
        <w:t>VS-CLD-REQ-392418/A-Curve Speed Control Settings Client</w:t>
      </w:r>
      <w:bookmarkEnd w:id="110"/>
    </w:p>
    <w:p w14:paraId="5C24E6D3" w14:textId="77777777" w:rsidR="00332093" w:rsidRDefault="00332093" w:rsidP="00332093">
      <w:r>
        <w:t xml:space="preserve">The Curve Speed Control Settings Client interfaces with the user via the HMI and is responsible for interfacing with the Curve Speed Control Settings Server.  This includes sending the HMI settings requests and receiving the responses and status updates from the Curve Speed Control Settings Server.  </w:t>
      </w:r>
    </w:p>
    <w:p w14:paraId="0EB80393" w14:textId="77777777" w:rsidR="00332093" w:rsidRDefault="00332093" w:rsidP="00332093"/>
    <w:p w14:paraId="446DC67D" w14:textId="77777777" w:rsidR="00332093" w:rsidRDefault="00332093" w:rsidP="00332093">
      <w:pPr>
        <w:pStyle w:val="Heading2"/>
      </w:pPr>
      <w:bookmarkStart w:id="111" w:name="_Toc65750509"/>
      <w:r w:rsidRPr="00B9479B">
        <w:t>VS-CLD-REQ-392419/A-Curve Speed Control Settings Server</w:t>
      </w:r>
      <w:bookmarkEnd w:id="111"/>
    </w:p>
    <w:p w14:paraId="42648A11" w14:textId="77777777" w:rsidR="00332093" w:rsidRDefault="00332093" w:rsidP="00332093">
      <w:pPr>
        <w:rPr>
          <w:rFonts w:cs="Arial"/>
        </w:rPr>
      </w:pPr>
      <w:r>
        <w:rPr>
          <w:rFonts w:cs="Arial"/>
        </w:rPr>
        <w:t>The Curve Speed Control Settings Server is responsible for the control of the Curve Speed Control function and interfaces with the Curve Speed Control Settings Client.</w:t>
      </w:r>
    </w:p>
    <w:p w14:paraId="26119428" w14:textId="77777777" w:rsidR="00332093" w:rsidRDefault="00332093" w:rsidP="00332093"/>
    <w:p w14:paraId="0B6D7E2D" w14:textId="77777777" w:rsidR="00332093" w:rsidRDefault="00332093" w:rsidP="00332093">
      <w:pPr>
        <w:pStyle w:val="Heading2"/>
      </w:pPr>
      <w:bookmarkStart w:id="112" w:name="_Toc65750510"/>
      <w:r w:rsidRPr="00B9479B">
        <w:t>VS-CLD-REQ-406297/A-Assisted Lane Change Settings Client</w:t>
      </w:r>
      <w:bookmarkEnd w:id="112"/>
    </w:p>
    <w:p w14:paraId="028E4E4E" w14:textId="77777777" w:rsidR="00332093" w:rsidRPr="0018489D" w:rsidRDefault="00332093" w:rsidP="00332093">
      <w:pPr>
        <w:rPr>
          <w:rFonts w:cs="Arial"/>
        </w:rPr>
      </w:pPr>
      <w:r w:rsidRPr="0018489D">
        <w:rPr>
          <w:rFonts w:cs="Arial"/>
        </w:rPr>
        <w:t xml:space="preserve">The Assisted Lane Change Settings Client interfaces with the user via the HMI and is responsible for interfacing with the Assisted Lane Change Settings Server.  This includes sending the HMI settings requests and receiving the responses and status updates from the Assisted Lane Change Settings Server.  </w:t>
      </w:r>
    </w:p>
    <w:p w14:paraId="285EC487" w14:textId="77777777" w:rsidR="00332093" w:rsidRPr="0018489D" w:rsidRDefault="00332093" w:rsidP="00332093">
      <w:pPr>
        <w:rPr>
          <w:rFonts w:cs="Arial"/>
        </w:rPr>
      </w:pPr>
    </w:p>
    <w:p w14:paraId="56A63FBE" w14:textId="77777777" w:rsidR="00332093" w:rsidRDefault="00332093" w:rsidP="00332093">
      <w:pPr>
        <w:pStyle w:val="Heading2"/>
      </w:pPr>
      <w:bookmarkStart w:id="113" w:name="_Toc65750511"/>
      <w:r w:rsidRPr="00B9479B">
        <w:t>VS-CLD-REQ-406298/A-Assisted Lane Change Settings Server</w:t>
      </w:r>
      <w:bookmarkEnd w:id="113"/>
    </w:p>
    <w:p w14:paraId="42E83E8E" w14:textId="77777777" w:rsidR="00332093" w:rsidRPr="00415E13" w:rsidRDefault="00332093" w:rsidP="00332093">
      <w:pPr>
        <w:rPr>
          <w:rFonts w:cs="Arial"/>
        </w:rPr>
      </w:pPr>
      <w:r w:rsidRPr="00415E13">
        <w:rPr>
          <w:rFonts w:cs="Arial"/>
        </w:rPr>
        <w:t>The Assisted Lane Change Assist Settings Server is responsible for the control of the Assisted Lane Change settings function and interfaces with the Assisted Lane Change Settings Client.</w:t>
      </w:r>
    </w:p>
    <w:p w14:paraId="62B4A1F4" w14:textId="77777777" w:rsidR="00332093" w:rsidRPr="00415E13" w:rsidRDefault="00332093" w:rsidP="00332093">
      <w:pPr>
        <w:rPr>
          <w:rFonts w:cs="Arial"/>
        </w:rPr>
      </w:pPr>
    </w:p>
    <w:p w14:paraId="46B5FBB6" w14:textId="77777777" w:rsidR="00332093" w:rsidRDefault="00332093" w:rsidP="00332093">
      <w:pPr>
        <w:pStyle w:val="Heading1"/>
      </w:pPr>
      <w:bookmarkStart w:id="114" w:name="_Toc65750512"/>
      <w:r>
        <w:lastRenderedPageBreak/>
        <w:t>General Requirements</w:t>
      </w:r>
      <w:bookmarkEnd w:id="114"/>
    </w:p>
    <w:p w14:paraId="4E864870" w14:textId="77777777" w:rsidR="00332093" w:rsidRPr="00332093" w:rsidRDefault="00332093" w:rsidP="00332093">
      <w:pPr>
        <w:pStyle w:val="Heading2"/>
        <w:rPr>
          <w:b w:val="0"/>
          <w:u w:val="single"/>
        </w:rPr>
      </w:pPr>
      <w:bookmarkStart w:id="115" w:name="_Toc65750513"/>
      <w:r w:rsidRPr="00332093">
        <w:rPr>
          <w:b w:val="0"/>
          <w:u w:val="single"/>
        </w:rPr>
        <w:t>VS-SR-REQ-134608/B-Cluster Vehicle Settings when Ignition is not in Run</w:t>
      </w:r>
      <w:bookmarkEnd w:id="115"/>
    </w:p>
    <w:p w14:paraId="1095C9EE" w14:textId="77777777" w:rsidR="00332093" w:rsidRDefault="00332093" w:rsidP="00332093">
      <w:pPr>
        <w:rPr>
          <w:rFonts w:cs="Arial"/>
        </w:rPr>
      </w:pPr>
      <w:r w:rsidRPr="004C1DC2">
        <w:rPr>
          <w:rFonts w:cs="Arial"/>
        </w:rPr>
        <w:t xml:space="preserve">When </w:t>
      </w:r>
      <w:proofErr w:type="spellStart"/>
      <w:r w:rsidRPr="004C1DC2">
        <w:rPr>
          <w:rFonts w:cs="Arial"/>
        </w:rPr>
        <w:t>HMIAudioMode</w:t>
      </w:r>
      <w:proofErr w:type="spellEnd"/>
      <w:r w:rsidRPr="004C1DC2">
        <w:rPr>
          <w:rFonts w:cs="Arial"/>
        </w:rPr>
        <w:t xml:space="preserve"> (</w:t>
      </w:r>
      <w:proofErr w:type="spellStart"/>
      <w:r w:rsidRPr="004C1DC2">
        <w:rPr>
          <w:rFonts w:cs="Arial"/>
        </w:rPr>
        <w:t>ie</w:t>
      </w:r>
      <w:proofErr w:type="spellEnd"/>
      <w:r w:rsidRPr="004C1DC2">
        <w:rPr>
          <w:rFonts w:cs="Arial"/>
        </w:rPr>
        <w:t xml:space="preserve"> </w:t>
      </w:r>
      <w:proofErr w:type="spellStart"/>
      <w:r w:rsidRPr="004C1DC2">
        <w:rPr>
          <w:rFonts w:cs="Arial"/>
        </w:rPr>
        <w:t>HMI_HMIMode_St</w:t>
      </w:r>
      <w:proofErr w:type="spellEnd"/>
      <w:r w:rsidRPr="004C1DC2">
        <w:rPr>
          <w:rFonts w:cs="Arial"/>
        </w:rPr>
        <w:t>) = ON then the Cluster shall be able to</w:t>
      </w:r>
      <w:r>
        <w:rPr>
          <w:rFonts w:cs="Arial"/>
        </w:rPr>
        <w:t xml:space="preserve"> support Vehicle Settings functions</w:t>
      </w:r>
      <w:r w:rsidRPr="004C1DC2">
        <w:rPr>
          <w:rFonts w:cs="Arial"/>
        </w:rPr>
        <w:t xml:space="preserve"> (</w:t>
      </w:r>
      <w:proofErr w:type="spellStart"/>
      <w:r w:rsidRPr="004C1DC2">
        <w:rPr>
          <w:rFonts w:cs="Arial"/>
        </w:rPr>
        <w:t>ex Language</w:t>
      </w:r>
      <w:proofErr w:type="spellEnd"/>
      <w:r w:rsidRPr="004C1DC2">
        <w:rPr>
          <w:rFonts w:cs="Arial"/>
        </w:rPr>
        <w:t>, Tem</w:t>
      </w:r>
      <w:r>
        <w:rPr>
          <w:rFonts w:cs="Arial"/>
        </w:rPr>
        <w:t xml:space="preserve">p units, </w:t>
      </w:r>
      <w:proofErr w:type="gramStart"/>
      <w:r>
        <w:rPr>
          <w:rFonts w:cs="Arial"/>
        </w:rPr>
        <w:t>12/24 hour</w:t>
      </w:r>
      <w:proofErr w:type="gramEnd"/>
      <w:r>
        <w:rPr>
          <w:rFonts w:cs="Arial"/>
        </w:rPr>
        <w:t xml:space="preserve"> mode, Distance units</w:t>
      </w:r>
      <w:r w:rsidRPr="004C1DC2">
        <w:rPr>
          <w:rFonts w:cs="Arial"/>
        </w:rPr>
        <w:t>…)</w:t>
      </w:r>
      <w:r>
        <w:rPr>
          <w:rFonts w:cs="Arial"/>
        </w:rPr>
        <w:t xml:space="preserve"> regardless if the Cluster HMI is active or not</w:t>
      </w:r>
      <w:r w:rsidRPr="004C1DC2">
        <w:rPr>
          <w:rFonts w:cs="Arial"/>
        </w:rPr>
        <w:t>.</w:t>
      </w:r>
      <w:r>
        <w:rPr>
          <w:rFonts w:cs="Arial"/>
        </w:rPr>
        <w:t xml:space="preserve"> </w:t>
      </w:r>
    </w:p>
    <w:p w14:paraId="5D706FBF" w14:textId="77777777" w:rsidR="00332093" w:rsidRDefault="00332093" w:rsidP="00332093">
      <w:pPr>
        <w:rPr>
          <w:rFonts w:cs="Arial"/>
        </w:rPr>
      </w:pPr>
    </w:p>
    <w:p w14:paraId="3D7BECBF" w14:textId="77777777" w:rsidR="00332093" w:rsidRPr="004C1DC2" w:rsidRDefault="00332093" w:rsidP="00332093">
      <w:pPr>
        <w:rPr>
          <w:rFonts w:cs="Arial"/>
        </w:rPr>
      </w:pPr>
      <w:r w:rsidRPr="004C1DC2">
        <w:rPr>
          <w:rFonts w:cs="Arial"/>
        </w:rPr>
        <w:t>Ex.  Change Language</w:t>
      </w:r>
    </w:p>
    <w:p w14:paraId="5636269D" w14:textId="77777777" w:rsidR="00332093" w:rsidRDefault="00332093" w:rsidP="00332093">
      <w:pPr>
        <w:numPr>
          <w:ilvl w:val="0"/>
          <w:numId w:val="333"/>
        </w:numPr>
        <w:rPr>
          <w:rFonts w:cs="Arial"/>
        </w:rPr>
      </w:pPr>
      <w:r w:rsidRPr="004C1DC2">
        <w:rPr>
          <w:rFonts w:cs="Arial"/>
          <w:u w:val="single"/>
        </w:rPr>
        <w:t>Pre-Condition</w:t>
      </w:r>
      <w:r>
        <w:rPr>
          <w:rFonts w:cs="Arial"/>
        </w:rPr>
        <w:t xml:space="preserve">:  </w:t>
      </w:r>
    </w:p>
    <w:p w14:paraId="76743CF5" w14:textId="77777777" w:rsidR="00332093" w:rsidRDefault="00332093" w:rsidP="00332093">
      <w:pPr>
        <w:numPr>
          <w:ilvl w:val="1"/>
          <w:numId w:val="333"/>
        </w:numPr>
        <w:rPr>
          <w:rFonts w:cs="Arial"/>
        </w:rPr>
      </w:pPr>
      <w:proofErr w:type="spellStart"/>
      <w:r>
        <w:rPr>
          <w:rFonts w:cs="Arial"/>
        </w:rPr>
        <w:t>Ignition_Status</w:t>
      </w:r>
      <w:proofErr w:type="spellEnd"/>
      <w:r>
        <w:rPr>
          <w:rFonts w:cs="Arial"/>
        </w:rPr>
        <w:t xml:space="preserve"> = OFF </w:t>
      </w:r>
    </w:p>
    <w:p w14:paraId="645380BB" w14:textId="77777777" w:rsidR="00332093" w:rsidRDefault="00332093" w:rsidP="00332093">
      <w:pPr>
        <w:numPr>
          <w:ilvl w:val="1"/>
          <w:numId w:val="333"/>
        </w:numPr>
        <w:rPr>
          <w:rFonts w:cs="Arial"/>
        </w:rPr>
      </w:pPr>
      <w:proofErr w:type="spellStart"/>
      <w:r>
        <w:rPr>
          <w:rFonts w:cs="Arial"/>
        </w:rPr>
        <w:t>HMIAudioMode</w:t>
      </w:r>
      <w:proofErr w:type="spellEnd"/>
      <w:r>
        <w:rPr>
          <w:rFonts w:cs="Arial"/>
        </w:rPr>
        <w:t xml:space="preserve"> = ON (</w:t>
      </w:r>
      <w:proofErr w:type="spellStart"/>
      <w:r>
        <w:rPr>
          <w:rFonts w:cs="Arial"/>
        </w:rPr>
        <w:t>ie</w:t>
      </w:r>
      <w:proofErr w:type="spellEnd"/>
      <w:r>
        <w:rPr>
          <w:rFonts w:cs="Arial"/>
        </w:rPr>
        <w:t xml:space="preserve"> infotainment system is ON)</w:t>
      </w:r>
    </w:p>
    <w:p w14:paraId="727E7E57" w14:textId="77777777" w:rsidR="00332093" w:rsidRDefault="00332093" w:rsidP="00332093">
      <w:pPr>
        <w:numPr>
          <w:ilvl w:val="1"/>
          <w:numId w:val="333"/>
        </w:numPr>
        <w:rPr>
          <w:rFonts w:cs="Arial"/>
        </w:rPr>
      </w:pPr>
      <w:r>
        <w:rPr>
          <w:rFonts w:cs="Arial"/>
        </w:rPr>
        <w:t>Cluster HMI is OFF</w:t>
      </w:r>
    </w:p>
    <w:p w14:paraId="79C1CBD5" w14:textId="77777777" w:rsidR="00332093" w:rsidRDefault="00332093" w:rsidP="00332093">
      <w:pPr>
        <w:numPr>
          <w:ilvl w:val="1"/>
          <w:numId w:val="333"/>
        </w:numPr>
        <w:rPr>
          <w:rFonts w:cs="Arial"/>
        </w:rPr>
      </w:pPr>
      <w:r>
        <w:rPr>
          <w:rFonts w:cs="Arial"/>
        </w:rPr>
        <w:t>Language equals English</w:t>
      </w:r>
    </w:p>
    <w:p w14:paraId="1AB5B0E1" w14:textId="77777777" w:rsidR="00332093" w:rsidRDefault="00332093" w:rsidP="00332093">
      <w:pPr>
        <w:numPr>
          <w:ilvl w:val="0"/>
          <w:numId w:val="333"/>
        </w:numPr>
        <w:rPr>
          <w:rFonts w:cs="Arial"/>
        </w:rPr>
      </w:pPr>
      <w:r w:rsidRPr="004C1DC2">
        <w:rPr>
          <w:rFonts w:cs="Arial"/>
          <w:u w:val="single"/>
        </w:rPr>
        <w:t>Event</w:t>
      </w:r>
      <w:r>
        <w:rPr>
          <w:rFonts w:cs="Arial"/>
        </w:rPr>
        <w:t xml:space="preserve">:  </w:t>
      </w:r>
    </w:p>
    <w:p w14:paraId="474F5D03" w14:textId="77777777" w:rsidR="00332093" w:rsidRDefault="00332093" w:rsidP="00332093">
      <w:pPr>
        <w:numPr>
          <w:ilvl w:val="1"/>
          <w:numId w:val="333"/>
        </w:numPr>
        <w:rPr>
          <w:rFonts w:cs="Arial"/>
        </w:rPr>
      </w:pPr>
      <w:r>
        <w:rPr>
          <w:rFonts w:cs="Arial"/>
        </w:rPr>
        <w:t xml:space="preserve">The </w:t>
      </w:r>
      <w:proofErr w:type="spellStart"/>
      <w:r>
        <w:rPr>
          <w:rFonts w:cs="Arial"/>
        </w:rPr>
        <w:t>Centerstack</w:t>
      </w:r>
      <w:proofErr w:type="spellEnd"/>
      <w:r>
        <w:rPr>
          <w:rFonts w:cs="Arial"/>
        </w:rPr>
        <w:t xml:space="preserve"> Vehicle Settings Client sends a request message to the Cluster Vehicle Settings Server to change the language from English to Spanish</w:t>
      </w:r>
    </w:p>
    <w:p w14:paraId="4AB01B8C" w14:textId="77777777" w:rsidR="00332093" w:rsidRDefault="00332093" w:rsidP="00332093">
      <w:pPr>
        <w:numPr>
          <w:ilvl w:val="0"/>
          <w:numId w:val="333"/>
        </w:numPr>
        <w:rPr>
          <w:rFonts w:cs="Arial"/>
        </w:rPr>
      </w:pPr>
      <w:r w:rsidRPr="00AD160F">
        <w:rPr>
          <w:rFonts w:cs="Arial"/>
          <w:u w:val="single"/>
        </w:rPr>
        <w:t>Post-Condition</w:t>
      </w:r>
      <w:r>
        <w:rPr>
          <w:rFonts w:cs="Arial"/>
        </w:rPr>
        <w:t>:</w:t>
      </w:r>
    </w:p>
    <w:p w14:paraId="611DB36F" w14:textId="77777777" w:rsidR="00332093" w:rsidRDefault="00332093" w:rsidP="00332093">
      <w:pPr>
        <w:numPr>
          <w:ilvl w:val="1"/>
          <w:numId w:val="333"/>
        </w:numPr>
        <w:rPr>
          <w:rFonts w:cs="Arial"/>
        </w:rPr>
      </w:pPr>
      <w:r>
        <w:rPr>
          <w:rFonts w:cs="Arial"/>
        </w:rPr>
        <w:t>The Cluster updates its Language Status message to Spanish.</w:t>
      </w:r>
    </w:p>
    <w:p w14:paraId="4B79808A" w14:textId="77777777" w:rsidR="00332093" w:rsidRPr="004C1DC2" w:rsidRDefault="00332093" w:rsidP="00332093">
      <w:pPr>
        <w:numPr>
          <w:ilvl w:val="1"/>
          <w:numId w:val="333"/>
        </w:numPr>
        <w:rPr>
          <w:rFonts w:cs="Arial"/>
        </w:rPr>
      </w:pPr>
      <w:r>
        <w:rPr>
          <w:rFonts w:cs="Arial"/>
        </w:rPr>
        <w:t xml:space="preserve">Next time the Cluster </w:t>
      </w:r>
      <w:proofErr w:type="spellStart"/>
      <w:r>
        <w:rPr>
          <w:rFonts w:cs="Arial"/>
        </w:rPr>
        <w:t>ignition_status</w:t>
      </w:r>
      <w:proofErr w:type="spellEnd"/>
      <w:r>
        <w:rPr>
          <w:rFonts w:cs="Arial"/>
        </w:rPr>
        <w:t xml:space="preserve"> goes to Run the Cluster HMI would be in Spanish and would be in harmony with the </w:t>
      </w:r>
      <w:proofErr w:type="spellStart"/>
      <w:r>
        <w:rPr>
          <w:rFonts w:cs="Arial"/>
        </w:rPr>
        <w:t>Centerstack</w:t>
      </w:r>
      <w:proofErr w:type="spellEnd"/>
      <w:r>
        <w:rPr>
          <w:rFonts w:cs="Arial"/>
        </w:rPr>
        <w:t xml:space="preserve"> language</w:t>
      </w:r>
    </w:p>
    <w:p w14:paraId="0F451876" w14:textId="77777777" w:rsidR="00332093" w:rsidRDefault="00332093" w:rsidP="00332093">
      <w:pPr>
        <w:rPr>
          <w:rFonts w:cs="Arial"/>
        </w:rPr>
      </w:pPr>
    </w:p>
    <w:p w14:paraId="68C810AD" w14:textId="77777777" w:rsidR="00332093" w:rsidRDefault="00332093" w:rsidP="00332093">
      <w:pPr>
        <w:rPr>
          <w:rFonts w:cs="Arial"/>
        </w:rPr>
      </w:pPr>
    </w:p>
    <w:p w14:paraId="5E34A452" w14:textId="77777777" w:rsidR="00332093" w:rsidRDefault="00332093" w:rsidP="00332093">
      <w:pPr>
        <w:rPr>
          <w:rFonts w:cs="Arial"/>
        </w:rPr>
      </w:pPr>
    </w:p>
    <w:p w14:paraId="2490D813" w14:textId="77777777" w:rsidR="00332093" w:rsidRDefault="00332093" w:rsidP="00332093">
      <w:pPr>
        <w:rPr>
          <w:rFonts w:cs="Arial"/>
        </w:rPr>
      </w:pPr>
    </w:p>
    <w:p w14:paraId="63BE1529" w14:textId="77777777" w:rsidR="00332093" w:rsidRDefault="00332093" w:rsidP="00332093">
      <w:pPr>
        <w:rPr>
          <w:rFonts w:cs="Arial"/>
        </w:rPr>
      </w:pPr>
    </w:p>
    <w:p w14:paraId="0E3EB1F2" w14:textId="77777777" w:rsidR="00332093" w:rsidRDefault="00332093" w:rsidP="00332093">
      <w:pPr>
        <w:rPr>
          <w:rFonts w:cs="Arial"/>
        </w:rPr>
      </w:pPr>
    </w:p>
    <w:p w14:paraId="163D418C" w14:textId="77777777" w:rsidR="00332093" w:rsidRPr="004C1DC2" w:rsidRDefault="00332093" w:rsidP="00332093">
      <w:pPr>
        <w:rPr>
          <w:rFonts w:cs="Arial"/>
        </w:rPr>
      </w:pPr>
    </w:p>
    <w:p w14:paraId="470846EA" w14:textId="77777777" w:rsidR="00332093" w:rsidRPr="00332093" w:rsidRDefault="00332093" w:rsidP="00332093">
      <w:pPr>
        <w:pStyle w:val="Heading2"/>
        <w:rPr>
          <w:b w:val="0"/>
          <w:u w:val="single"/>
        </w:rPr>
      </w:pPr>
      <w:bookmarkStart w:id="116" w:name="_Toc65750514"/>
      <w:r w:rsidRPr="00332093">
        <w:rPr>
          <w:b w:val="0"/>
          <w:u w:val="single"/>
        </w:rPr>
        <w:t>IFS-MMCAN-FUR-REQ-015114/D-Sending of Request and Response (</w:t>
      </w:r>
      <w:proofErr w:type="spellStart"/>
      <w:r w:rsidRPr="00332093">
        <w:rPr>
          <w:b w:val="0"/>
          <w:u w:val="single"/>
        </w:rPr>
        <w:t>TcSE</w:t>
      </w:r>
      <w:proofErr w:type="spellEnd"/>
      <w:r w:rsidRPr="00332093">
        <w:rPr>
          <w:b w:val="0"/>
          <w:u w:val="single"/>
        </w:rPr>
        <w:t xml:space="preserve"> ROIN-66252-1)</w:t>
      </w:r>
      <w:bookmarkEnd w:id="116"/>
    </w:p>
    <w:p w14:paraId="23955B8C" w14:textId="77777777" w:rsidR="00332093" w:rsidRDefault="00332093" w:rsidP="00332093">
      <w:pPr>
        <w:jc w:val="both"/>
        <w:rPr>
          <w:rFonts w:cs="Arial"/>
        </w:rPr>
      </w:pPr>
      <w:r>
        <w:rPr>
          <w:rFonts w:cs="Arial"/>
        </w:rPr>
        <w:t>Unless noted otherwise r</w:t>
      </w:r>
      <w:r w:rsidRPr="0025427C">
        <w:rPr>
          <w:rFonts w:cs="Arial"/>
        </w:rPr>
        <w:t xml:space="preserve">equest and response signals shall only be sent once and when they have been sent it is important that they </w:t>
      </w:r>
      <w:r>
        <w:rPr>
          <w:rFonts w:cs="Arial"/>
        </w:rPr>
        <w:t>are set to inactive/null again.  The signals should be set back to inactive/null</w:t>
      </w:r>
      <w:r w:rsidRPr="0025427C">
        <w:rPr>
          <w:rFonts w:cs="Arial"/>
        </w:rPr>
        <w:t xml:space="preserve"> as soon as FNOS has reported that the signal has been transmitted</w:t>
      </w:r>
      <w:r>
        <w:rPr>
          <w:rFonts w:cs="Arial"/>
        </w:rPr>
        <w:t xml:space="preserve"> unless noted otherwise.</w:t>
      </w:r>
    </w:p>
    <w:p w14:paraId="33E5C9D9" w14:textId="77777777" w:rsidR="00332093" w:rsidRPr="002468C8" w:rsidRDefault="00332093" w:rsidP="00332093">
      <w:pPr>
        <w:numPr>
          <w:ilvl w:val="0"/>
          <w:numId w:val="337"/>
        </w:numPr>
        <w:jc w:val="both"/>
        <w:rPr>
          <w:rFonts w:cs="Arial"/>
          <w:rPrChange w:id="117" w:author="Myslinski, Jason (J.S.)" w:date="2018-08-17T09:03:00Z">
            <w:rPr/>
          </w:rPrChange>
        </w:rPr>
      </w:pPr>
      <w:r>
        <w:rPr>
          <w:rFonts w:cs="Arial"/>
        </w:rPr>
        <w:t>Example of an exception</w:t>
      </w:r>
      <w:r w:rsidRPr="002468C8">
        <w:rPr>
          <w:rFonts w:cs="Arial"/>
        </w:rPr>
        <w:t>: an event-periodic signal going across network gateway and encoding value may need to b</w:t>
      </w:r>
      <w:r>
        <w:rPr>
          <w:rFonts w:cs="Arial"/>
        </w:rPr>
        <w:t>e held until other bus wakes up.  Reference the feature specs for exceptions.</w:t>
      </w:r>
      <w:r w:rsidRPr="002468C8">
        <w:rPr>
          <w:rFonts w:cs="Arial"/>
          <w:rPrChange w:id="118" w:author="Myslinski, Jason (J.S.)" w:date="2018-08-17T09:03:00Z">
            <w:rPr/>
          </w:rPrChange>
        </w:rPr>
        <w:t xml:space="preserve">  </w:t>
      </w:r>
    </w:p>
    <w:p w14:paraId="117D6852" w14:textId="77777777" w:rsidR="00332093" w:rsidRPr="0025427C" w:rsidRDefault="00332093">
      <w:pPr>
        <w:jc w:val="both"/>
        <w:rPr>
          <w:rFonts w:cs="Arial"/>
        </w:rPr>
      </w:pPr>
    </w:p>
    <w:p w14:paraId="1317C724" w14:textId="77777777" w:rsidR="00332093" w:rsidRPr="0025427C" w:rsidRDefault="00332093">
      <w:pPr>
        <w:jc w:val="both"/>
        <w:rPr>
          <w:rFonts w:cs="Arial"/>
        </w:rPr>
      </w:pPr>
      <w:r>
        <w:rPr>
          <w:rFonts w:cs="Arial"/>
        </w:rPr>
        <w:t xml:space="preserve">For </w:t>
      </w:r>
      <w:proofErr w:type="gramStart"/>
      <w:r>
        <w:rPr>
          <w:rFonts w:cs="Arial"/>
        </w:rPr>
        <w:t xml:space="preserve">event </w:t>
      </w:r>
      <w:r w:rsidRPr="0025427C">
        <w:rPr>
          <w:rFonts w:cs="Arial"/>
        </w:rPr>
        <w:t>based</w:t>
      </w:r>
      <w:proofErr w:type="gramEnd"/>
      <w:r w:rsidRPr="0025427C">
        <w:rPr>
          <w:rFonts w:cs="Arial"/>
        </w:rPr>
        <w:t xml:space="preserve"> signals this has to be done in order to keep FNOS from accidentally sending out the signal twice when another signal in the same frame is to be transmitted, either by a change of another signal or by a periodic transmission.</w:t>
      </w:r>
    </w:p>
    <w:p w14:paraId="123F7025" w14:textId="77777777" w:rsidR="00332093" w:rsidRPr="0025427C" w:rsidRDefault="00332093">
      <w:pPr>
        <w:jc w:val="both"/>
        <w:rPr>
          <w:rFonts w:cs="Arial"/>
        </w:rPr>
      </w:pPr>
    </w:p>
    <w:p w14:paraId="26BDFA88" w14:textId="77777777" w:rsidR="00332093" w:rsidRDefault="00332093" w:rsidP="00332093">
      <w:pPr>
        <w:pStyle w:val="Heading1"/>
      </w:pPr>
      <w:bookmarkStart w:id="119" w:name="_Toc65750515"/>
      <w:r>
        <w:lastRenderedPageBreak/>
        <w:t>Functional Definition</w:t>
      </w:r>
      <w:bookmarkEnd w:id="119"/>
    </w:p>
    <w:p w14:paraId="61410AFF" w14:textId="77777777" w:rsidR="00332093" w:rsidRDefault="00332093" w:rsidP="00332093">
      <w:pPr>
        <w:pStyle w:val="Heading2"/>
      </w:pPr>
      <w:bookmarkStart w:id="120" w:name="_Toc65750516"/>
      <w:r w:rsidRPr="00B9479B">
        <w:t>VS-FUN-REQ-025206/C-Set Language (</w:t>
      </w:r>
      <w:proofErr w:type="spellStart"/>
      <w:r w:rsidRPr="00B9479B">
        <w:t>TcSE</w:t>
      </w:r>
      <w:proofErr w:type="spellEnd"/>
      <w:r w:rsidRPr="00B9479B">
        <w:t xml:space="preserve"> ROIN-292323-1)</w:t>
      </w:r>
      <w:bookmarkEnd w:id="120"/>
    </w:p>
    <w:p w14:paraId="174FBF71" w14:textId="77777777" w:rsidR="00212EB2" w:rsidRDefault="00332093">
      <w:pPr>
        <w:rPr>
          <w:rFonts w:cs="Arial"/>
          <w:szCs w:val="20"/>
        </w:rPr>
      </w:pPr>
      <w:r>
        <w:rPr>
          <w:rFonts w:cs="Arial"/>
          <w:szCs w:val="20"/>
        </w:rPr>
        <w:t xml:space="preserve"> </w:t>
      </w:r>
    </w:p>
    <w:p w14:paraId="69700D9E" w14:textId="77777777" w:rsidR="00332093" w:rsidRDefault="00332093" w:rsidP="00332093">
      <w:pPr>
        <w:pStyle w:val="Heading3"/>
      </w:pPr>
      <w:bookmarkStart w:id="121" w:name="_Toc65750517"/>
      <w:r>
        <w:t>Interface Requirement - Language</w:t>
      </w:r>
      <w:bookmarkEnd w:id="121"/>
    </w:p>
    <w:p w14:paraId="0AC74FC0" w14:textId="77777777" w:rsidR="00332093" w:rsidRDefault="00332093" w:rsidP="00332093">
      <w:pPr>
        <w:pStyle w:val="Heading4"/>
      </w:pPr>
      <w:r w:rsidRPr="00B9479B">
        <w:t>MD-REQ-025377/O-</w:t>
      </w:r>
      <w:proofErr w:type="spellStart"/>
      <w:r w:rsidRPr="00B9479B">
        <w:t>Disp_LangSel.Rq</w:t>
      </w:r>
      <w:proofErr w:type="spellEnd"/>
      <w:r w:rsidRPr="00B9479B">
        <w:t xml:space="preserve"> (</w:t>
      </w:r>
      <w:proofErr w:type="spellStart"/>
      <w:r w:rsidRPr="00B9479B">
        <w:t>TcSE</w:t>
      </w:r>
      <w:proofErr w:type="spellEnd"/>
      <w:r w:rsidRPr="00B9479B">
        <w:t xml:space="preserve"> ROIN-297357)</w:t>
      </w:r>
    </w:p>
    <w:p w14:paraId="1B4B3B10" w14:textId="77777777" w:rsidR="00332093" w:rsidRPr="006925AA" w:rsidRDefault="00332093" w:rsidP="00332093">
      <w:pPr>
        <w:rPr>
          <w:rFonts w:cs="Arial"/>
        </w:rPr>
      </w:pPr>
      <w:r w:rsidRPr="006925AA">
        <w:rPr>
          <w:rFonts w:cs="Arial"/>
        </w:rPr>
        <w:t>Message Type:  Request</w:t>
      </w:r>
    </w:p>
    <w:p w14:paraId="3025A523" w14:textId="77777777" w:rsidR="00332093" w:rsidRPr="006925AA" w:rsidRDefault="00332093" w:rsidP="00332093">
      <w:pPr>
        <w:rPr>
          <w:rFonts w:cs="Arial"/>
        </w:rPr>
      </w:pPr>
    </w:p>
    <w:p w14:paraId="2F3CFEC4" w14:textId="77777777" w:rsidR="00332093" w:rsidRPr="006925AA" w:rsidRDefault="00332093" w:rsidP="00332093">
      <w:pPr>
        <w:rPr>
          <w:rFonts w:cs="Arial"/>
        </w:rPr>
      </w:pPr>
      <w:r w:rsidRPr="006925AA">
        <w:rPr>
          <w:rFonts w:cs="Arial"/>
        </w:rPr>
        <w:t>This Signal requests the change of the Language displayed.</w:t>
      </w:r>
    </w:p>
    <w:p w14:paraId="520670E1" w14:textId="77777777" w:rsidR="00332093" w:rsidRPr="006925AA"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3060"/>
        <w:gridCol w:w="2421"/>
      </w:tblGrid>
      <w:tr w:rsidR="00332093" w:rsidRPr="006925AA" w14:paraId="3EE072F0" w14:textId="77777777" w:rsidTr="00332093">
        <w:trPr>
          <w:jc w:val="center"/>
        </w:trPr>
        <w:tc>
          <w:tcPr>
            <w:tcW w:w="2250" w:type="dxa"/>
            <w:tcBorders>
              <w:top w:val="single" w:sz="4" w:space="0" w:color="auto"/>
              <w:left w:val="single" w:sz="4" w:space="0" w:color="auto"/>
              <w:bottom w:val="single" w:sz="4" w:space="0" w:color="auto"/>
              <w:right w:val="single" w:sz="4" w:space="0" w:color="auto"/>
            </w:tcBorders>
            <w:hideMark/>
          </w:tcPr>
          <w:p w14:paraId="5C25531C" w14:textId="77777777" w:rsidR="00332093" w:rsidRPr="006925AA" w:rsidRDefault="00332093">
            <w:pPr>
              <w:spacing w:line="276" w:lineRule="auto"/>
              <w:jc w:val="center"/>
              <w:rPr>
                <w:rFonts w:cs="Arial"/>
                <w:b/>
              </w:rPr>
            </w:pPr>
            <w:r w:rsidRPr="006925AA">
              <w:rPr>
                <w:rFonts w:cs="Arial"/>
                <w:b/>
              </w:rPr>
              <w:t>Name</w:t>
            </w:r>
          </w:p>
        </w:tc>
        <w:tc>
          <w:tcPr>
            <w:tcW w:w="3060" w:type="dxa"/>
            <w:tcBorders>
              <w:top w:val="single" w:sz="4" w:space="0" w:color="auto"/>
              <w:left w:val="single" w:sz="4" w:space="0" w:color="auto"/>
              <w:bottom w:val="single" w:sz="4" w:space="0" w:color="auto"/>
              <w:right w:val="single" w:sz="4" w:space="0" w:color="auto"/>
            </w:tcBorders>
            <w:hideMark/>
          </w:tcPr>
          <w:p w14:paraId="1EF23E2D" w14:textId="77777777" w:rsidR="00332093" w:rsidRPr="006925AA" w:rsidRDefault="00332093">
            <w:pPr>
              <w:spacing w:line="276" w:lineRule="auto"/>
              <w:jc w:val="center"/>
              <w:rPr>
                <w:rFonts w:cs="Arial"/>
                <w:b/>
              </w:rPr>
            </w:pPr>
            <w:r w:rsidRPr="006925AA">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14:paraId="4E48187E" w14:textId="77777777" w:rsidR="00332093" w:rsidRPr="006925AA" w:rsidRDefault="00332093">
            <w:pPr>
              <w:spacing w:line="276" w:lineRule="auto"/>
              <w:jc w:val="center"/>
              <w:rPr>
                <w:rFonts w:cs="Arial"/>
                <w:b/>
              </w:rPr>
            </w:pPr>
            <w:r w:rsidRPr="006925AA">
              <w:rPr>
                <w:rFonts w:cs="Arial"/>
                <w:b/>
              </w:rPr>
              <w:t>Description</w:t>
            </w:r>
          </w:p>
        </w:tc>
      </w:tr>
      <w:tr w:rsidR="00332093" w:rsidRPr="006925AA" w14:paraId="028F4A8F" w14:textId="77777777" w:rsidTr="00332093">
        <w:trPr>
          <w:jc w:val="center"/>
        </w:trPr>
        <w:tc>
          <w:tcPr>
            <w:tcW w:w="2250" w:type="dxa"/>
            <w:tcBorders>
              <w:top w:val="single" w:sz="4" w:space="0" w:color="auto"/>
              <w:left w:val="single" w:sz="4" w:space="0" w:color="auto"/>
              <w:bottom w:val="single" w:sz="4" w:space="0" w:color="auto"/>
              <w:right w:val="single" w:sz="4" w:space="0" w:color="auto"/>
            </w:tcBorders>
            <w:hideMark/>
          </w:tcPr>
          <w:p w14:paraId="43A640DF" w14:textId="77777777" w:rsidR="00332093" w:rsidRPr="006925AA" w:rsidRDefault="00332093">
            <w:pPr>
              <w:spacing w:line="276" w:lineRule="auto"/>
              <w:jc w:val="center"/>
              <w:rPr>
                <w:rFonts w:cs="Arial"/>
              </w:rPr>
            </w:pPr>
            <w:proofErr w:type="spellStart"/>
            <w:r w:rsidRPr="006925AA">
              <w:rPr>
                <w:rFonts w:cs="Arial"/>
              </w:rPr>
              <w:t>Disp_LangSel.Rq</w:t>
            </w:r>
            <w:proofErr w:type="spellEnd"/>
          </w:p>
        </w:tc>
        <w:tc>
          <w:tcPr>
            <w:tcW w:w="3060" w:type="dxa"/>
            <w:tcBorders>
              <w:top w:val="single" w:sz="4" w:space="0" w:color="auto"/>
              <w:left w:val="single" w:sz="4" w:space="0" w:color="auto"/>
              <w:bottom w:val="single" w:sz="4" w:space="0" w:color="auto"/>
              <w:right w:val="single" w:sz="4" w:space="0" w:color="auto"/>
            </w:tcBorders>
            <w:hideMark/>
          </w:tcPr>
          <w:p w14:paraId="5C138320" w14:textId="77777777" w:rsidR="00332093" w:rsidRPr="006925AA" w:rsidRDefault="00332093">
            <w:pPr>
              <w:spacing w:line="276" w:lineRule="auto"/>
              <w:jc w:val="center"/>
              <w:rPr>
                <w:rFonts w:cs="Arial"/>
              </w:rPr>
            </w:pPr>
            <w:r w:rsidRPr="006925AA">
              <w:rPr>
                <w:rFonts w:cs="Arial"/>
              </w:rPr>
              <w:t>-</w:t>
            </w:r>
          </w:p>
        </w:tc>
        <w:tc>
          <w:tcPr>
            <w:tcW w:w="2421" w:type="dxa"/>
            <w:tcBorders>
              <w:top w:val="single" w:sz="4" w:space="0" w:color="auto"/>
              <w:left w:val="single" w:sz="4" w:space="0" w:color="auto"/>
              <w:bottom w:val="single" w:sz="4" w:space="0" w:color="auto"/>
              <w:right w:val="single" w:sz="4" w:space="0" w:color="auto"/>
            </w:tcBorders>
          </w:tcPr>
          <w:p w14:paraId="739A53D7" w14:textId="77777777" w:rsidR="00332093" w:rsidRPr="006925AA" w:rsidRDefault="00332093">
            <w:pPr>
              <w:spacing w:line="276" w:lineRule="auto"/>
              <w:jc w:val="center"/>
              <w:rPr>
                <w:rFonts w:cs="Arial"/>
              </w:rPr>
            </w:pPr>
          </w:p>
        </w:tc>
      </w:tr>
      <w:tr w:rsidR="00332093" w:rsidRPr="006925AA" w14:paraId="2CB8EF3A" w14:textId="77777777" w:rsidTr="00332093">
        <w:trPr>
          <w:jc w:val="center"/>
        </w:trPr>
        <w:tc>
          <w:tcPr>
            <w:tcW w:w="2250" w:type="dxa"/>
            <w:tcBorders>
              <w:top w:val="single" w:sz="4" w:space="0" w:color="auto"/>
              <w:left w:val="single" w:sz="4" w:space="0" w:color="auto"/>
              <w:bottom w:val="single" w:sz="4" w:space="0" w:color="auto"/>
              <w:right w:val="single" w:sz="4" w:space="0" w:color="auto"/>
            </w:tcBorders>
          </w:tcPr>
          <w:p w14:paraId="4E2BEF58" w14:textId="77777777" w:rsidR="00332093" w:rsidRPr="006925AA" w:rsidRDefault="00332093">
            <w:pPr>
              <w:spacing w:line="276" w:lineRule="auto"/>
              <w:jc w:val="center"/>
              <w:rPr>
                <w:rFonts w:cs="Arial"/>
              </w:rPr>
            </w:pPr>
          </w:p>
        </w:tc>
        <w:tc>
          <w:tcPr>
            <w:tcW w:w="3060" w:type="dxa"/>
            <w:tcBorders>
              <w:top w:val="single" w:sz="4" w:space="0" w:color="auto"/>
              <w:left w:val="single" w:sz="4" w:space="0" w:color="auto"/>
              <w:bottom w:val="single" w:sz="4" w:space="0" w:color="auto"/>
              <w:right w:val="single" w:sz="4" w:space="0" w:color="auto"/>
            </w:tcBorders>
          </w:tcPr>
          <w:p w14:paraId="0689E0EF" w14:textId="77777777" w:rsidR="00332093" w:rsidRPr="006925AA" w:rsidRDefault="00332093">
            <w:pPr>
              <w:spacing w:line="276" w:lineRule="auto"/>
              <w:rPr>
                <w:rFonts w:cs="Arial"/>
              </w:rPr>
            </w:pPr>
            <w:r w:rsidRPr="006925AA">
              <w:rPr>
                <w:rFonts w:cs="Arial"/>
              </w:rPr>
              <w:fldChar w:fldCharType="begin" w:fldLock="1"/>
            </w:r>
            <w:r w:rsidRPr="006925AA">
              <w:rPr>
                <w:rFonts w:cs="Arial"/>
              </w:rPr>
              <w:instrText>MERGEFIELD MethParameter.Type</w:instrText>
            </w:r>
            <w:r w:rsidRPr="006925AA">
              <w:rPr>
                <w:rFonts w:cs="Arial"/>
              </w:rPr>
              <w:fldChar w:fldCharType="separate"/>
            </w:r>
            <w:r w:rsidRPr="006925AA">
              <w:rPr>
                <w:rFonts w:cs="Arial"/>
              </w:rPr>
              <w:t>int</w:t>
            </w:r>
            <w:r w:rsidRPr="006925AA">
              <w:rPr>
                <w:rFonts w:cs="Arial"/>
              </w:rPr>
              <w:fldChar w:fldCharType="end"/>
            </w:r>
            <w:r w:rsidRPr="006925AA">
              <w:rPr>
                <w:rFonts w:cs="Arial"/>
              </w:rPr>
              <w:t xml:space="preserve"> </w:t>
            </w:r>
            <w:r w:rsidRPr="006925AA">
              <w:rPr>
                <w:rFonts w:cs="Arial"/>
              </w:rPr>
              <w:fldChar w:fldCharType="begin" w:fldLock="1"/>
            </w:r>
            <w:r w:rsidRPr="006925AA">
              <w:rPr>
                <w:rFonts w:cs="Arial"/>
              </w:rPr>
              <w:instrText xml:space="preserve">MERGEFIELD </w:instrText>
            </w:r>
            <w:r w:rsidRPr="006925AA">
              <w:rPr>
                <w:rFonts w:cs="Arial"/>
                <w:i/>
                <w:iCs/>
              </w:rPr>
              <w:instrText>MethParameter.Name</w:instrText>
            </w:r>
            <w:r w:rsidRPr="006925AA">
              <w:rPr>
                <w:rFonts w:cs="Arial"/>
              </w:rPr>
              <w:fldChar w:fldCharType="separate"/>
            </w:r>
            <w:r w:rsidRPr="006925AA">
              <w:rPr>
                <w:rFonts w:cs="Arial"/>
                <w:i/>
                <w:iCs/>
              </w:rPr>
              <w:t>Language</w:t>
            </w:r>
            <w:r w:rsidRPr="006925AA">
              <w:rPr>
                <w:rFonts w:cs="Arial"/>
              </w:rPr>
              <w:fldChar w:fldCharType="end"/>
            </w:r>
          </w:p>
          <w:p w14:paraId="7286F2C2" w14:textId="77777777" w:rsidR="00332093" w:rsidRPr="006925AA" w:rsidRDefault="00332093">
            <w:pPr>
              <w:spacing w:line="276" w:lineRule="auto"/>
              <w:rPr>
                <w:rFonts w:cs="Arial"/>
              </w:rPr>
            </w:pPr>
            <w:r w:rsidRPr="006925AA">
              <w:rPr>
                <w:rFonts w:cs="Arial"/>
              </w:rPr>
              <w:fldChar w:fldCharType="begin" w:fldLock="1"/>
            </w:r>
            <w:r w:rsidRPr="006925AA">
              <w:rPr>
                <w:rFonts w:cs="Arial"/>
              </w:rPr>
              <w:instrText>MERGEFIELD MethParameter.Notes</w:instrText>
            </w:r>
            <w:r w:rsidRPr="006925AA">
              <w:rPr>
                <w:rFonts w:cs="Arial"/>
              </w:rPr>
              <w:fldChar w:fldCharType="separate"/>
            </w:r>
            <w:r w:rsidRPr="006925AA">
              <w:rPr>
                <w:rFonts w:cs="Arial"/>
              </w:rPr>
              <w:t>0x00 Invalid</w:t>
            </w:r>
          </w:p>
          <w:p w14:paraId="3E1BF6AF" w14:textId="77777777" w:rsidR="00332093" w:rsidRPr="006925AA" w:rsidRDefault="00332093">
            <w:pPr>
              <w:spacing w:line="276" w:lineRule="auto"/>
              <w:rPr>
                <w:rFonts w:cs="Arial"/>
              </w:rPr>
            </w:pPr>
            <w:r w:rsidRPr="006925AA">
              <w:rPr>
                <w:rFonts w:cs="Arial"/>
              </w:rPr>
              <w:t>0x01 Unknown</w:t>
            </w:r>
          </w:p>
          <w:p w14:paraId="51D37B4E" w14:textId="77777777" w:rsidR="00332093" w:rsidRPr="006925AA" w:rsidRDefault="00332093">
            <w:pPr>
              <w:spacing w:line="276" w:lineRule="auto"/>
              <w:rPr>
                <w:rFonts w:cs="Arial"/>
              </w:rPr>
            </w:pPr>
            <w:r w:rsidRPr="006925AA">
              <w:rPr>
                <w:rFonts w:cs="Arial"/>
              </w:rPr>
              <w:t>0x02 UK English</w:t>
            </w:r>
          </w:p>
          <w:p w14:paraId="392E301C" w14:textId="77777777" w:rsidR="00332093" w:rsidRPr="006925AA" w:rsidRDefault="00332093">
            <w:pPr>
              <w:spacing w:line="276" w:lineRule="auto"/>
              <w:rPr>
                <w:rFonts w:cs="Arial"/>
              </w:rPr>
            </w:pPr>
            <w:r w:rsidRPr="006925AA">
              <w:rPr>
                <w:rFonts w:cs="Arial"/>
              </w:rPr>
              <w:t>0x03 NA English</w:t>
            </w:r>
          </w:p>
          <w:p w14:paraId="3BF874AB" w14:textId="77777777" w:rsidR="00332093" w:rsidRPr="006925AA" w:rsidRDefault="00332093">
            <w:pPr>
              <w:spacing w:line="276" w:lineRule="auto"/>
              <w:rPr>
                <w:rFonts w:cs="Arial"/>
              </w:rPr>
            </w:pPr>
            <w:r w:rsidRPr="006925AA">
              <w:rPr>
                <w:rFonts w:cs="Arial"/>
              </w:rPr>
              <w:t>0x04 German</w:t>
            </w:r>
          </w:p>
          <w:p w14:paraId="45A09D70" w14:textId="77777777" w:rsidR="00332093" w:rsidRPr="006925AA" w:rsidRDefault="00332093">
            <w:pPr>
              <w:spacing w:line="276" w:lineRule="auto"/>
              <w:rPr>
                <w:rFonts w:cs="Arial"/>
              </w:rPr>
            </w:pPr>
            <w:r w:rsidRPr="006925AA">
              <w:rPr>
                <w:rFonts w:cs="Arial"/>
              </w:rPr>
              <w:t>0x05 Italian</w:t>
            </w:r>
          </w:p>
          <w:p w14:paraId="3DC498F2" w14:textId="77777777" w:rsidR="00332093" w:rsidRPr="006925AA" w:rsidRDefault="00332093">
            <w:pPr>
              <w:spacing w:line="276" w:lineRule="auto"/>
              <w:rPr>
                <w:rFonts w:cs="Arial"/>
              </w:rPr>
            </w:pPr>
            <w:r w:rsidRPr="006925AA">
              <w:rPr>
                <w:rFonts w:cs="Arial"/>
              </w:rPr>
              <w:t>0x06 EU French</w:t>
            </w:r>
          </w:p>
          <w:p w14:paraId="3A2C4BCA" w14:textId="77777777" w:rsidR="00332093" w:rsidRPr="006925AA" w:rsidRDefault="00332093">
            <w:pPr>
              <w:spacing w:line="276" w:lineRule="auto"/>
              <w:rPr>
                <w:rFonts w:cs="Arial"/>
              </w:rPr>
            </w:pPr>
            <w:r w:rsidRPr="006925AA">
              <w:rPr>
                <w:rFonts w:cs="Arial"/>
              </w:rPr>
              <w:t>0x07 Cana French</w:t>
            </w:r>
          </w:p>
          <w:p w14:paraId="50644FFC" w14:textId="77777777" w:rsidR="00332093" w:rsidRPr="006925AA" w:rsidRDefault="00332093">
            <w:pPr>
              <w:spacing w:line="276" w:lineRule="auto"/>
              <w:rPr>
                <w:rFonts w:cs="Arial"/>
              </w:rPr>
            </w:pPr>
            <w:r w:rsidRPr="006925AA">
              <w:rPr>
                <w:rFonts w:cs="Arial"/>
              </w:rPr>
              <w:t>0x08 EU Spanish</w:t>
            </w:r>
          </w:p>
          <w:p w14:paraId="335D5AF4" w14:textId="77777777" w:rsidR="00332093" w:rsidRPr="006925AA" w:rsidRDefault="00332093">
            <w:pPr>
              <w:spacing w:line="276" w:lineRule="auto"/>
              <w:rPr>
                <w:rFonts w:cs="Arial"/>
              </w:rPr>
            </w:pPr>
            <w:r w:rsidRPr="006925AA">
              <w:rPr>
                <w:rFonts w:cs="Arial"/>
              </w:rPr>
              <w:t>0x09 Mex Spanish</w:t>
            </w:r>
          </w:p>
          <w:p w14:paraId="1F770567" w14:textId="77777777" w:rsidR="00332093" w:rsidRPr="006925AA" w:rsidRDefault="00332093">
            <w:pPr>
              <w:spacing w:line="276" w:lineRule="auto"/>
              <w:rPr>
                <w:rFonts w:cs="Arial"/>
              </w:rPr>
            </w:pPr>
            <w:r w:rsidRPr="006925AA">
              <w:rPr>
                <w:rFonts w:cs="Arial"/>
              </w:rPr>
              <w:t>0x0A Turkish</w:t>
            </w:r>
          </w:p>
          <w:p w14:paraId="34171430" w14:textId="77777777" w:rsidR="00332093" w:rsidRPr="006925AA" w:rsidRDefault="00332093">
            <w:pPr>
              <w:spacing w:line="276" w:lineRule="auto"/>
              <w:rPr>
                <w:rFonts w:cs="Arial"/>
              </w:rPr>
            </w:pPr>
            <w:r w:rsidRPr="006925AA">
              <w:rPr>
                <w:rFonts w:cs="Arial"/>
              </w:rPr>
              <w:t>0x0B Russian</w:t>
            </w:r>
          </w:p>
          <w:p w14:paraId="746E521F" w14:textId="77777777" w:rsidR="00332093" w:rsidRPr="006925AA" w:rsidRDefault="00332093">
            <w:pPr>
              <w:spacing w:line="276" w:lineRule="auto"/>
              <w:rPr>
                <w:rFonts w:cs="Arial"/>
              </w:rPr>
            </w:pPr>
            <w:r w:rsidRPr="006925AA">
              <w:rPr>
                <w:rFonts w:cs="Arial"/>
              </w:rPr>
              <w:t>0x0C Dutch</w:t>
            </w:r>
          </w:p>
          <w:p w14:paraId="4751638D" w14:textId="77777777" w:rsidR="00332093" w:rsidRPr="006925AA" w:rsidRDefault="00332093">
            <w:pPr>
              <w:spacing w:line="276" w:lineRule="auto"/>
              <w:rPr>
                <w:rFonts w:cs="Arial"/>
              </w:rPr>
            </w:pPr>
            <w:r w:rsidRPr="006925AA">
              <w:rPr>
                <w:rFonts w:cs="Arial"/>
              </w:rPr>
              <w:t>0x0D Flemish</w:t>
            </w:r>
          </w:p>
          <w:p w14:paraId="1864EE78" w14:textId="77777777" w:rsidR="00332093" w:rsidRPr="006925AA" w:rsidRDefault="00332093">
            <w:pPr>
              <w:spacing w:line="276" w:lineRule="auto"/>
              <w:rPr>
                <w:rFonts w:cs="Arial"/>
              </w:rPr>
            </w:pPr>
            <w:r w:rsidRPr="006925AA">
              <w:rPr>
                <w:rFonts w:cs="Arial"/>
              </w:rPr>
              <w:t>0x0E Polish</w:t>
            </w:r>
          </w:p>
          <w:p w14:paraId="731D27B0" w14:textId="77777777" w:rsidR="00332093" w:rsidRPr="006925AA" w:rsidRDefault="00332093">
            <w:pPr>
              <w:spacing w:line="276" w:lineRule="auto"/>
              <w:rPr>
                <w:rFonts w:cs="Arial"/>
              </w:rPr>
            </w:pPr>
            <w:r w:rsidRPr="006925AA">
              <w:rPr>
                <w:rFonts w:cs="Arial"/>
              </w:rPr>
              <w:t>0x0F Czech</w:t>
            </w:r>
          </w:p>
          <w:p w14:paraId="408890AF" w14:textId="77777777" w:rsidR="00332093" w:rsidRPr="006925AA" w:rsidRDefault="00332093">
            <w:pPr>
              <w:spacing w:line="276" w:lineRule="auto"/>
              <w:rPr>
                <w:rFonts w:cs="Arial"/>
              </w:rPr>
            </w:pPr>
            <w:r w:rsidRPr="006925AA">
              <w:rPr>
                <w:rFonts w:cs="Arial"/>
              </w:rPr>
              <w:t>0x10 Greek</w:t>
            </w:r>
          </w:p>
          <w:p w14:paraId="52236C41" w14:textId="77777777" w:rsidR="00332093" w:rsidRPr="006925AA" w:rsidRDefault="00332093">
            <w:pPr>
              <w:spacing w:line="276" w:lineRule="auto"/>
              <w:rPr>
                <w:rFonts w:cs="Arial"/>
              </w:rPr>
            </w:pPr>
            <w:r w:rsidRPr="006925AA">
              <w:rPr>
                <w:rFonts w:cs="Arial"/>
              </w:rPr>
              <w:t>0x11 Hungarian</w:t>
            </w:r>
          </w:p>
          <w:p w14:paraId="33FCDBEC" w14:textId="77777777" w:rsidR="00332093" w:rsidRPr="006925AA" w:rsidRDefault="00332093">
            <w:pPr>
              <w:spacing w:line="276" w:lineRule="auto"/>
              <w:rPr>
                <w:rFonts w:cs="Arial"/>
              </w:rPr>
            </w:pPr>
            <w:r w:rsidRPr="006925AA">
              <w:rPr>
                <w:rFonts w:cs="Arial"/>
              </w:rPr>
              <w:t>0x12 Swedish</w:t>
            </w:r>
          </w:p>
          <w:p w14:paraId="068DAC34" w14:textId="77777777" w:rsidR="00332093" w:rsidRPr="006925AA" w:rsidRDefault="00332093">
            <w:pPr>
              <w:spacing w:line="276" w:lineRule="auto"/>
              <w:rPr>
                <w:rFonts w:cs="Arial"/>
              </w:rPr>
            </w:pPr>
            <w:r w:rsidRPr="006925AA">
              <w:rPr>
                <w:rFonts w:cs="Arial"/>
              </w:rPr>
              <w:t>0x13 Danish</w:t>
            </w:r>
          </w:p>
          <w:p w14:paraId="0413F49A" w14:textId="77777777" w:rsidR="00332093" w:rsidRPr="006925AA" w:rsidRDefault="00332093">
            <w:pPr>
              <w:spacing w:line="276" w:lineRule="auto"/>
              <w:rPr>
                <w:rFonts w:cs="Arial"/>
                <w:lang w:val="es-MX"/>
              </w:rPr>
            </w:pPr>
            <w:r w:rsidRPr="006925AA">
              <w:rPr>
                <w:rFonts w:cs="Arial"/>
                <w:lang w:val="es-MX"/>
              </w:rPr>
              <w:t>0x14 Norwegian</w:t>
            </w:r>
          </w:p>
          <w:p w14:paraId="0C9B63C8" w14:textId="77777777" w:rsidR="00332093" w:rsidRPr="006925AA" w:rsidRDefault="00332093">
            <w:pPr>
              <w:spacing w:line="276" w:lineRule="auto"/>
              <w:rPr>
                <w:rFonts w:cs="Arial"/>
                <w:lang w:val="es-MX"/>
              </w:rPr>
            </w:pPr>
            <w:r w:rsidRPr="006925AA">
              <w:rPr>
                <w:rFonts w:cs="Arial"/>
                <w:lang w:val="es-MX"/>
              </w:rPr>
              <w:t>0x15 Finish</w:t>
            </w:r>
          </w:p>
          <w:p w14:paraId="404FAD19" w14:textId="77777777" w:rsidR="00332093" w:rsidRPr="006925AA" w:rsidRDefault="00332093">
            <w:pPr>
              <w:spacing w:line="276" w:lineRule="auto"/>
              <w:rPr>
                <w:rFonts w:cs="Arial"/>
                <w:lang w:val="pt-BR"/>
              </w:rPr>
            </w:pPr>
            <w:r w:rsidRPr="006925AA">
              <w:rPr>
                <w:rFonts w:cs="Arial"/>
                <w:lang w:val="pt-BR"/>
              </w:rPr>
              <w:t>0x16 EU Portuguese</w:t>
            </w:r>
          </w:p>
          <w:p w14:paraId="4BB06FD3" w14:textId="77777777" w:rsidR="00332093" w:rsidRPr="006925AA" w:rsidRDefault="00332093">
            <w:pPr>
              <w:spacing w:line="276" w:lineRule="auto"/>
              <w:rPr>
                <w:rFonts w:cs="Arial"/>
                <w:lang w:val="pt-BR"/>
              </w:rPr>
            </w:pPr>
            <w:r w:rsidRPr="006925AA">
              <w:rPr>
                <w:rFonts w:cs="Arial"/>
                <w:lang w:val="pt-BR"/>
              </w:rPr>
              <w:t>0x17 Braz Portuguese</w:t>
            </w:r>
          </w:p>
          <w:p w14:paraId="4ABEC007" w14:textId="77777777" w:rsidR="00332093" w:rsidRPr="006925AA" w:rsidRDefault="00332093">
            <w:pPr>
              <w:spacing w:line="276" w:lineRule="auto"/>
              <w:rPr>
                <w:rFonts w:cs="Arial"/>
                <w:lang w:val="es-MX"/>
              </w:rPr>
            </w:pPr>
            <w:r w:rsidRPr="006925AA">
              <w:rPr>
                <w:rFonts w:cs="Arial"/>
                <w:lang w:val="es-MX"/>
              </w:rPr>
              <w:t>0x18 Japanese</w:t>
            </w:r>
          </w:p>
          <w:p w14:paraId="12D9A63C" w14:textId="77777777" w:rsidR="00332093" w:rsidRPr="006925AA" w:rsidRDefault="00332093">
            <w:pPr>
              <w:spacing w:line="276" w:lineRule="auto"/>
              <w:rPr>
                <w:rFonts w:cs="Arial"/>
              </w:rPr>
            </w:pPr>
            <w:r w:rsidRPr="006925AA">
              <w:rPr>
                <w:rFonts w:cs="Arial"/>
              </w:rPr>
              <w:t>0x19 AU_English</w:t>
            </w:r>
          </w:p>
          <w:p w14:paraId="42CB0F88" w14:textId="77777777" w:rsidR="00332093" w:rsidRPr="006925AA" w:rsidRDefault="00332093">
            <w:pPr>
              <w:spacing w:line="276" w:lineRule="auto"/>
              <w:rPr>
                <w:rFonts w:cs="Arial"/>
              </w:rPr>
            </w:pPr>
            <w:r w:rsidRPr="006925AA">
              <w:rPr>
                <w:rFonts w:cs="Arial"/>
              </w:rPr>
              <w:t>0x1A Korean</w:t>
            </w:r>
          </w:p>
          <w:p w14:paraId="031FB60B" w14:textId="77777777" w:rsidR="00332093" w:rsidRPr="006925AA" w:rsidRDefault="00332093">
            <w:pPr>
              <w:spacing w:line="276" w:lineRule="auto"/>
              <w:rPr>
                <w:rFonts w:cs="Arial"/>
              </w:rPr>
            </w:pPr>
            <w:r w:rsidRPr="006925AA">
              <w:rPr>
                <w:rFonts w:cs="Arial"/>
              </w:rPr>
              <w:t>0x1B Mandarin Chinese</w:t>
            </w:r>
          </w:p>
          <w:p w14:paraId="72976B1B" w14:textId="77777777" w:rsidR="00332093" w:rsidRPr="006925AA" w:rsidRDefault="00332093">
            <w:pPr>
              <w:spacing w:line="276" w:lineRule="auto"/>
              <w:rPr>
                <w:rFonts w:cs="Arial"/>
              </w:rPr>
            </w:pPr>
            <w:r w:rsidRPr="006925AA">
              <w:rPr>
                <w:rFonts w:cs="Arial"/>
              </w:rPr>
              <w:t>0x1C Taiwanese</w:t>
            </w:r>
          </w:p>
          <w:p w14:paraId="35F4E3F9" w14:textId="77777777" w:rsidR="00332093" w:rsidRPr="006925AA" w:rsidRDefault="00332093">
            <w:pPr>
              <w:spacing w:line="276" w:lineRule="auto"/>
              <w:rPr>
                <w:rFonts w:cs="Arial"/>
              </w:rPr>
            </w:pPr>
            <w:r w:rsidRPr="006925AA">
              <w:rPr>
                <w:rFonts w:cs="Arial"/>
              </w:rPr>
              <w:t>0x1D Arabic</w:t>
            </w:r>
          </w:p>
          <w:p w14:paraId="0EDA86ED" w14:textId="77777777" w:rsidR="00332093" w:rsidRPr="006925AA" w:rsidRDefault="00332093">
            <w:pPr>
              <w:spacing w:line="276" w:lineRule="auto"/>
              <w:rPr>
                <w:rFonts w:cs="Arial"/>
              </w:rPr>
            </w:pPr>
            <w:r w:rsidRPr="006925AA">
              <w:rPr>
                <w:rFonts w:cs="Arial"/>
              </w:rPr>
              <w:t>0x1E Slovak</w:t>
            </w:r>
          </w:p>
          <w:p w14:paraId="7076DFCD" w14:textId="77777777" w:rsidR="00332093" w:rsidRPr="006925AA" w:rsidRDefault="00332093" w:rsidP="00332093">
            <w:pPr>
              <w:tabs>
                <w:tab w:val="center" w:pos="1422"/>
              </w:tabs>
              <w:spacing w:line="276" w:lineRule="auto"/>
              <w:rPr>
                <w:rFonts w:cs="Arial"/>
              </w:rPr>
            </w:pPr>
            <w:r w:rsidRPr="006925AA">
              <w:rPr>
                <w:rFonts w:cs="Arial"/>
              </w:rPr>
              <w:fldChar w:fldCharType="end"/>
            </w:r>
            <w:r w:rsidRPr="006925AA">
              <w:rPr>
                <w:rFonts w:cs="Arial"/>
              </w:rPr>
              <w:t>0x1F Thai</w:t>
            </w:r>
            <w:r>
              <w:rPr>
                <w:rFonts w:cs="Arial"/>
              </w:rPr>
              <w:tab/>
            </w:r>
          </w:p>
          <w:p w14:paraId="1B74B409" w14:textId="77777777" w:rsidR="00332093" w:rsidRDefault="00332093" w:rsidP="00332093">
            <w:pPr>
              <w:spacing w:line="276" w:lineRule="auto"/>
              <w:rPr>
                <w:ins w:id="122" w:author="Myslinski, Jason (J.S.)" w:date="2020-10-22T09:53:00Z"/>
                <w:rFonts w:cs="Arial"/>
              </w:rPr>
            </w:pPr>
            <w:r w:rsidRPr="006925AA">
              <w:rPr>
                <w:rFonts w:cs="Arial"/>
              </w:rPr>
              <w:t>0x20 Indian English</w:t>
            </w:r>
          </w:p>
          <w:p w14:paraId="672B7AC9" w14:textId="77777777" w:rsidR="00332093" w:rsidRDefault="00332093" w:rsidP="00332093">
            <w:pPr>
              <w:spacing w:line="276" w:lineRule="auto"/>
              <w:rPr>
                <w:rFonts w:cs="Arial"/>
              </w:rPr>
            </w:pPr>
            <w:ins w:id="123" w:author="Myslinski, Jason (J.S.)" w:date="2020-10-22T09:53:00Z">
              <w:r>
                <w:rPr>
                  <w:rFonts w:cs="Arial"/>
                </w:rPr>
                <w:t>0x21 Ukrainian</w:t>
              </w:r>
            </w:ins>
          </w:p>
          <w:p w14:paraId="0A124FBC" w14:textId="77777777" w:rsidR="00332093" w:rsidRPr="006925AA" w:rsidRDefault="00332093" w:rsidP="00332093">
            <w:pPr>
              <w:spacing w:line="276" w:lineRule="auto"/>
              <w:rPr>
                <w:rFonts w:cs="Arial"/>
              </w:rPr>
            </w:pPr>
          </w:p>
          <w:p w14:paraId="7B89832F" w14:textId="77777777" w:rsidR="00332093" w:rsidRPr="006925AA" w:rsidRDefault="00332093">
            <w:pPr>
              <w:spacing w:line="276" w:lineRule="auto"/>
              <w:rPr>
                <w:rFonts w:cs="Arial"/>
              </w:rPr>
            </w:pPr>
          </w:p>
        </w:tc>
        <w:tc>
          <w:tcPr>
            <w:tcW w:w="2421" w:type="dxa"/>
            <w:tcBorders>
              <w:top w:val="single" w:sz="4" w:space="0" w:color="auto"/>
              <w:left w:val="single" w:sz="4" w:space="0" w:color="auto"/>
              <w:bottom w:val="single" w:sz="4" w:space="0" w:color="auto"/>
              <w:right w:val="single" w:sz="4" w:space="0" w:color="auto"/>
            </w:tcBorders>
            <w:hideMark/>
          </w:tcPr>
          <w:p w14:paraId="657AA280" w14:textId="77777777" w:rsidR="00332093" w:rsidRPr="006925AA" w:rsidRDefault="00332093">
            <w:pPr>
              <w:spacing w:line="276" w:lineRule="auto"/>
              <w:rPr>
                <w:rFonts w:cs="Arial"/>
              </w:rPr>
            </w:pPr>
            <w:r w:rsidRPr="006925AA">
              <w:rPr>
                <w:rFonts w:cs="Arial"/>
              </w:rPr>
              <w:t>Request from Vehicle Settings Client to update Language displayed.</w:t>
            </w:r>
          </w:p>
        </w:tc>
      </w:tr>
    </w:tbl>
    <w:p w14:paraId="4DBE5F08" w14:textId="77777777" w:rsidR="00332093" w:rsidRPr="006925AA" w:rsidRDefault="00332093" w:rsidP="00332093">
      <w:pPr>
        <w:rPr>
          <w:rFonts w:cs="Arial"/>
        </w:rPr>
      </w:pPr>
      <w:r w:rsidRPr="006925AA">
        <w:rPr>
          <w:rFonts w:cs="Arial"/>
        </w:rPr>
        <w:lastRenderedPageBreak/>
        <w:t>Note:</w:t>
      </w:r>
    </w:p>
    <w:p w14:paraId="1B50A361" w14:textId="77777777" w:rsidR="00332093" w:rsidRDefault="00332093" w:rsidP="00332093">
      <w:pPr>
        <w:rPr>
          <w:rFonts w:cs="Arial"/>
        </w:rPr>
      </w:pPr>
      <w:r w:rsidRPr="006925AA">
        <w:rPr>
          <w:rFonts w:cs="Arial"/>
        </w:rPr>
        <w:t xml:space="preserve">For </w:t>
      </w:r>
      <w:r>
        <w:rPr>
          <w:rFonts w:cs="Arial"/>
        </w:rPr>
        <w:t xml:space="preserve">HS3 </w:t>
      </w:r>
      <w:r w:rsidRPr="006925AA">
        <w:rPr>
          <w:rFonts w:cs="Arial"/>
        </w:rPr>
        <w:t>Language Req</w:t>
      </w:r>
      <w:r>
        <w:rPr>
          <w:rFonts w:cs="Arial"/>
        </w:rPr>
        <w:t xml:space="preserve">uest signals 0x191 </w:t>
      </w:r>
      <w:proofErr w:type="spellStart"/>
      <w:r>
        <w:rPr>
          <w:rFonts w:cs="Arial"/>
        </w:rPr>
        <w:t>Disp_LangSel.</w:t>
      </w:r>
      <w:r w:rsidRPr="006925AA">
        <w:rPr>
          <w:rFonts w:cs="Arial"/>
        </w:rPr>
        <w:t>Rq</w:t>
      </w:r>
      <w:proofErr w:type="spellEnd"/>
      <w:r w:rsidRPr="006925AA">
        <w:rPr>
          <w:rFonts w:cs="Arial"/>
        </w:rPr>
        <w:t xml:space="preserve"> (ex</w:t>
      </w:r>
      <w:r>
        <w:rPr>
          <w:rFonts w:cs="Arial"/>
        </w:rPr>
        <w:t xml:space="preserve">. APIM/CHR) and 0x193 </w:t>
      </w:r>
      <w:proofErr w:type="spellStart"/>
      <w:r>
        <w:rPr>
          <w:rFonts w:cs="Arial"/>
        </w:rPr>
        <w:t>McLangSel.</w:t>
      </w:r>
      <w:r w:rsidRPr="006925AA">
        <w:rPr>
          <w:rFonts w:cs="Arial"/>
        </w:rPr>
        <w:t>Rq</w:t>
      </w:r>
      <w:proofErr w:type="spellEnd"/>
      <w:r w:rsidRPr="006925AA">
        <w:rPr>
          <w:rFonts w:cs="Arial"/>
        </w:rPr>
        <w:t xml:space="preserve"> (ex. Cluster) they are </w:t>
      </w:r>
      <w:proofErr w:type="gramStart"/>
      <w:r w:rsidRPr="006925AA">
        <w:rPr>
          <w:rFonts w:cs="Arial"/>
        </w:rPr>
        <w:t>5 bit</w:t>
      </w:r>
      <w:proofErr w:type="gramEnd"/>
      <w:r w:rsidRPr="006925AA">
        <w:rPr>
          <w:rFonts w:cs="Arial"/>
        </w:rPr>
        <w:t xml:space="preserve"> signals and maxed out with 0x1F Thai.  </w:t>
      </w:r>
      <w:r>
        <w:rPr>
          <w:rFonts w:cs="Arial"/>
        </w:rPr>
        <w:t>The</w:t>
      </w:r>
      <w:r w:rsidRPr="006925AA">
        <w:rPr>
          <w:rFonts w:cs="Arial"/>
        </w:rPr>
        <w:t xml:space="preserve"> new Language Request signals </w:t>
      </w:r>
      <w:r>
        <w:rPr>
          <w:rFonts w:cs="Arial"/>
        </w:rPr>
        <w:t xml:space="preserve">created Disp_LangSel2.Rq and McLangSel2.Rq </w:t>
      </w:r>
      <w:r w:rsidRPr="006925AA">
        <w:rPr>
          <w:rFonts w:cs="Arial"/>
        </w:rPr>
        <w:t xml:space="preserve">are bigger in size </w:t>
      </w:r>
      <w:r>
        <w:rPr>
          <w:rFonts w:cs="Arial"/>
        </w:rPr>
        <w:t xml:space="preserve">(7 bits) </w:t>
      </w:r>
      <w:r w:rsidRPr="006925AA">
        <w:rPr>
          <w:rFonts w:cs="Arial"/>
        </w:rPr>
        <w:t>to allow for more encodings</w:t>
      </w:r>
      <w:r>
        <w:rPr>
          <w:rFonts w:cs="Arial"/>
        </w:rPr>
        <w:t xml:space="preserve"> but still include all the encodings the </w:t>
      </w:r>
      <w:proofErr w:type="gramStart"/>
      <w:r>
        <w:rPr>
          <w:rFonts w:cs="Arial"/>
        </w:rPr>
        <w:t>5 bit</w:t>
      </w:r>
      <w:proofErr w:type="gramEnd"/>
      <w:r>
        <w:rPr>
          <w:rFonts w:cs="Arial"/>
        </w:rPr>
        <w:t xml:space="preserve"> signals had.  </w:t>
      </w:r>
    </w:p>
    <w:p w14:paraId="7F98822C" w14:textId="77777777" w:rsidR="00332093" w:rsidRPr="006925AA" w:rsidRDefault="00332093" w:rsidP="00332093">
      <w:pPr>
        <w:rPr>
          <w:rFonts w:cs="Arial"/>
        </w:rPr>
      </w:pPr>
    </w:p>
    <w:p w14:paraId="18C6CC32" w14:textId="77777777" w:rsidR="00332093" w:rsidRDefault="00332093" w:rsidP="00332093">
      <w:pPr>
        <w:rPr>
          <w:rFonts w:cs="Arial"/>
        </w:rPr>
      </w:pPr>
      <w:r w:rsidRPr="006925AA">
        <w:rPr>
          <w:rFonts w:cs="Arial"/>
        </w:rPr>
        <w:t xml:space="preserve">If the transmitter of the Infotainment language request signal supports one common CAN dB then </w:t>
      </w:r>
      <w:r w:rsidRPr="00990B39">
        <w:rPr>
          <w:rFonts w:cs="Arial"/>
        </w:rPr>
        <w:t xml:space="preserve">infotainment language request client for a language request will send both language request signals 0x191 </w:t>
      </w:r>
      <w:proofErr w:type="spellStart"/>
      <w:r w:rsidRPr="00990B39">
        <w:rPr>
          <w:rFonts w:cs="Arial"/>
        </w:rPr>
        <w:t>Disp_LangSel.Rq</w:t>
      </w:r>
      <w:proofErr w:type="spellEnd"/>
      <w:r w:rsidRPr="00990B39">
        <w:rPr>
          <w:rFonts w:cs="Arial"/>
        </w:rPr>
        <w:t xml:space="preserve"> </w:t>
      </w:r>
      <w:proofErr w:type="gramStart"/>
      <w:r w:rsidRPr="00990B39">
        <w:rPr>
          <w:rFonts w:cs="Arial"/>
        </w:rPr>
        <w:t>5 bit</w:t>
      </w:r>
      <w:proofErr w:type="gramEnd"/>
      <w:r w:rsidRPr="00990B39">
        <w:rPr>
          <w:rFonts w:cs="Arial"/>
        </w:rPr>
        <w:t xml:space="preserve"> signal and Disp_LangSel2.Rq 7 bit signal</w:t>
      </w:r>
      <w:r>
        <w:rPr>
          <w:rFonts w:cs="Arial"/>
        </w:rPr>
        <w:t xml:space="preserve"> set to the language requested</w:t>
      </w:r>
      <w:r w:rsidRPr="00990B39">
        <w:rPr>
          <w:rFonts w:cs="Arial"/>
        </w:rPr>
        <w:t>.</w:t>
      </w:r>
    </w:p>
    <w:p w14:paraId="1D945788" w14:textId="77777777" w:rsidR="00332093" w:rsidRDefault="00332093" w:rsidP="00332093">
      <w:pPr>
        <w:numPr>
          <w:ilvl w:val="0"/>
          <w:numId w:val="92"/>
        </w:numPr>
        <w:rPr>
          <w:rFonts w:cs="Arial"/>
        </w:rPr>
      </w:pPr>
      <w:r>
        <w:rPr>
          <w:rFonts w:cs="Arial"/>
        </w:rPr>
        <w:t xml:space="preserve">If a language request is needed for an encoding that is supported by Disp_LangSel2.Rq but not </w:t>
      </w:r>
      <w:proofErr w:type="spellStart"/>
      <w:r>
        <w:rPr>
          <w:rFonts w:cs="Arial"/>
        </w:rPr>
        <w:t>Disp_LangSel.Rq</w:t>
      </w:r>
      <w:proofErr w:type="spellEnd"/>
      <w:r>
        <w:rPr>
          <w:rFonts w:cs="Arial"/>
        </w:rPr>
        <w:t xml:space="preserve"> (</w:t>
      </w:r>
      <w:proofErr w:type="spellStart"/>
      <w:r>
        <w:rPr>
          <w:rFonts w:cs="Arial"/>
        </w:rPr>
        <w:t>ex Indian</w:t>
      </w:r>
      <w:proofErr w:type="spellEnd"/>
      <w:r>
        <w:rPr>
          <w:rFonts w:cs="Arial"/>
        </w:rPr>
        <w:t xml:space="preserve"> English) then only Disp_LangSel2.Rq would request the language.</w:t>
      </w:r>
    </w:p>
    <w:p w14:paraId="5EEECD2D" w14:textId="77777777" w:rsidR="00332093" w:rsidRPr="00990B39" w:rsidRDefault="00332093" w:rsidP="00332093">
      <w:pPr>
        <w:rPr>
          <w:rFonts w:cs="Arial"/>
        </w:rPr>
      </w:pPr>
    </w:p>
    <w:p w14:paraId="0A423036" w14:textId="77777777" w:rsidR="00332093" w:rsidRPr="006925AA" w:rsidRDefault="00332093" w:rsidP="00332093">
      <w:pPr>
        <w:rPr>
          <w:rFonts w:cs="Arial"/>
        </w:rPr>
      </w:pPr>
      <w:r>
        <w:rPr>
          <w:rFonts w:cs="Arial"/>
        </w:rPr>
        <w:t>If the transmitter of the infotainment l</w:t>
      </w:r>
      <w:r w:rsidRPr="006925AA">
        <w:rPr>
          <w:rFonts w:cs="Arial"/>
        </w:rPr>
        <w:t xml:space="preserve">anguage request signals has a CAN dB that only supports one Language request </w:t>
      </w:r>
      <w:proofErr w:type="gramStart"/>
      <w:r w:rsidRPr="006925AA">
        <w:rPr>
          <w:rFonts w:cs="Arial"/>
        </w:rPr>
        <w:t>signal</w:t>
      </w:r>
      <w:proofErr w:type="gramEnd"/>
      <w:r w:rsidRPr="006925AA">
        <w:rPr>
          <w:rFonts w:cs="Arial"/>
        </w:rPr>
        <w:t xml:space="preserve"> then only that language request signal would be supported</w:t>
      </w:r>
      <w:r>
        <w:rPr>
          <w:rFonts w:cs="Arial"/>
        </w:rPr>
        <w:t xml:space="preserve"> (either support just the 5 bit </w:t>
      </w:r>
      <w:proofErr w:type="spellStart"/>
      <w:r>
        <w:rPr>
          <w:rFonts w:cs="Arial"/>
        </w:rPr>
        <w:t>Disp_LangSel.Rq</w:t>
      </w:r>
      <w:proofErr w:type="spellEnd"/>
      <w:r>
        <w:rPr>
          <w:rFonts w:cs="Arial"/>
        </w:rPr>
        <w:t xml:space="preserve"> or 7 bit Disp_LangSel2.Rq signal)</w:t>
      </w:r>
      <w:r w:rsidRPr="006925AA">
        <w:rPr>
          <w:rFonts w:cs="Arial"/>
        </w:rPr>
        <w:t>.</w:t>
      </w:r>
    </w:p>
    <w:p w14:paraId="28403A92" w14:textId="77777777" w:rsidR="00332093" w:rsidRPr="006925AA" w:rsidRDefault="00332093" w:rsidP="00332093">
      <w:pPr>
        <w:rPr>
          <w:rFonts w:cs="Arial"/>
        </w:rPr>
      </w:pPr>
    </w:p>
    <w:p w14:paraId="4313BA4C" w14:textId="77777777" w:rsidR="00332093" w:rsidRDefault="00332093" w:rsidP="00332093">
      <w:pPr>
        <w:rPr>
          <w:rFonts w:cs="Arial"/>
        </w:rPr>
      </w:pPr>
      <w:r w:rsidRPr="006925AA">
        <w:rPr>
          <w:rFonts w:cs="Arial"/>
        </w:rPr>
        <w:t>Th</w:t>
      </w:r>
      <w:r>
        <w:rPr>
          <w:rFonts w:cs="Arial"/>
        </w:rPr>
        <w:t>e receiver of the infotainment l</w:t>
      </w:r>
      <w:r w:rsidRPr="006925AA">
        <w:rPr>
          <w:rFonts w:cs="Arial"/>
        </w:rPr>
        <w:t>anguage request signal (</w:t>
      </w:r>
      <w:proofErr w:type="spellStart"/>
      <w:r w:rsidRPr="006925AA">
        <w:rPr>
          <w:rFonts w:cs="Arial"/>
        </w:rPr>
        <w:t>ex Cluster</w:t>
      </w:r>
      <w:proofErr w:type="spellEnd"/>
      <w:r w:rsidRPr="006925AA">
        <w:rPr>
          <w:rFonts w:cs="Arial"/>
        </w:rPr>
        <w:t>)</w:t>
      </w:r>
      <w:r>
        <w:rPr>
          <w:rFonts w:cs="Arial"/>
        </w:rPr>
        <w:t xml:space="preserve"> will have</w:t>
      </w:r>
      <w:r w:rsidRPr="006925AA">
        <w:rPr>
          <w:rFonts w:cs="Arial"/>
        </w:rPr>
        <w:t xml:space="preserve"> its CAN dB set-up so only one language request signal is received in its CAN dB for a particular program</w:t>
      </w:r>
      <w:r>
        <w:rPr>
          <w:rFonts w:cs="Arial"/>
        </w:rPr>
        <w:t xml:space="preserve"> (will only receive the </w:t>
      </w:r>
      <w:proofErr w:type="gramStart"/>
      <w:r>
        <w:rPr>
          <w:rFonts w:cs="Arial"/>
        </w:rPr>
        <w:t>5 bit</w:t>
      </w:r>
      <w:proofErr w:type="gramEnd"/>
      <w:r>
        <w:rPr>
          <w:rFonts w:cs="Arial"/>
        </w:rPr>
        <w:t xml:space="preserve"> </w:t>
      </w:r>
      <w:proofErr w:type="spellStart"/>
      <w:r>
        <w:rPr>
          <w:rFonts w:cs="Arial"/>
        </w:rPr>
        <w:t>Disp_LangSel.Rq</w:t>
      </w:r>
      <w:proofErr w:type="spellEnd"/>
      <w:r>
        <w:rPr>
          <w:rFonts w:cs="Arial"/>
        </w:rPr>
        <w:t xml:space="preserve"> signal or 7 bit Disp_LangSel2.Rq signal)</w:t>
      </w:r>
      <w:r w:rsidRPr="006925AA">
        <w:rPr>
          <w:rFonts w:cs="Arial"/>
        </w:rPr>
        <w:t>.</w:t>
      </w:r>
    </w:p>
    <w:p w14:paraId="66DEC57B" w14:textId="77777777" w:rsidR="00332093" w:rsidRPr="00A17A2E" w:rsidRDefault="00332093" w:rsidP="00332093">
      <w:pPr>
        <w:numPr>
          <w:ilvl w:val="0"/>
          <w:numId w:val="92"/>
        </w:numPr>
        <w:rPr>
          <w:rFonts w:cs="Arial"/>
        </w:rPr>
      </w:pPr>
      <w:r>
        <w:rPr>
          <w:rFonts w:cs="Arial"/>
        </w:rPr>
        <w:t>Exception:  If the Ford D&amp;R for the receiver of the infotainment language request signal has explicitly asked for a CAN dB with both infotainment language request signals to support common software across multiple programs (</w:t>
      </w:r>
      <w:r w:rsidRPr="00990B39">
        <w:rPr>
          <w:rFonts w:cs="Arial"/>
        </w:rPr>
        <w:t xml:space="preserve">0x191 </w:t>
      </w:r>
      <w:proofErr w:type="spellStart"/>
      <w:r w:rsidRPr="00990B39">
        <w:rPr>
          <w:rFonts w:cs="Arial"/>
        </w:rPr>
        <w:t>Disp_LangSel.Rq</w:t>
      </w:r>
      <w:proofErr w:type="spellEnd"/>
      <w:r w:rsidRPr="00990B39">
        <w:rPr>
          <w:rFonts w:cs="Arial"/>
        </w:rPr>
        <w:t xml:space="preserve"> 5 bit signal and Disp_LangSel2.Rq 7</w:t>
      </w:r>
      <w:r>
        <w:rPr>
          <w:rFonts w:cs="Arial"/>
        </w:rPr>
        <w:t xml:space="preserve"> bit signal) then the receiver of those signals will need to have a configuration bit such that only one of the signals can be used at a time (ex. program X only uses Disp_LangSel2.Rq while program Y only uses </w:t>
      </w:r>
      <w:proofErr w:type="spellStart"/>
      <w:r>
        <w:rPr>
          <w:rFonts w:cs="Arial"/>
        </w:rPr>
        <w:t>Disp_LangSel.Rq</w:t>
      </w:r>
      <w:proofErr w:type="spellEnd"/>
      <w:r>
        <w:rPr>
          <w:rFonts w:cs="Arial"/>
        </w:rPr>
        <w:t>).</w:t>
      </w:r>
    </w:p>
    <w:p w14:paraId="0B4AF1A7" w14:textId="77777777" w:rsidR="00332093" w:rsidRPr="006925AA" w:rsidRDefault="00332093" w:rsidP="00332093">
      <w:pPr>
        <w:rPr>
          <w:rFonts w:cs="Arial"/>
        </w:rPr>
      </w:pPr>
    </w:p>
    <w:p w14:paraId="552551B5" w14:textId="77777777" w:rsidR="00332093" w:rsidRDefault="00332093" w:rsidP="00332093">
      <w:pPr>
        <w:rPr>
          <w:rFonts w:cs="Arial"/>
        </w:rPr>
      </w:pPr>
      <w:r w:rsidRPr="006925AA">
        <w:rPr>
          <w:rFonts w:cs="Arial"/>
        </w:rPr>
        <w:t>The Cluster transmitter of the language request signal will support only one language request signal in its CAN dB for a particular program</w:t>
      </w:r>
      <w:r>
        <w:rPr>
          <w:rFonts w:cs="Arial"/>
        </w:rPr>
        <w:t xml:space="preserve"> (will only send the </w:t>
      </w:r>
      <w:proofErr w:type="gramStart"/>
      <w:r>
        <w:rPr>
          <w:rFonts w:cs="Arial"/>
        </w:rPr>
        <w:t>5 bit</w:t>
      </w:r>
      <w:proofErr w:type="gramEnd"/>
      <w:r>
        <w:rPr>
          <w:rFonts w:cs="Arial"/>
        </w:rPr>
        <w:t xml:space="preserve"> </w:t>
      </w:r>
      <w:proofErr w:type="spellStart"/>
      <w:r>
        <w:rPr>
          <w:rFonts w:cs="Arial"/>
        </w:rPr>
        <w:t>McLangSel.Rq</w:t>
      </w:r>
      <w:proofErr w:type="spellEnd"/>
      <w:r>
        <w:rPr>
          <w:rFonts w:cs="Arial"/>
        </w:rPr>
        <w:t xml:space="preserve"> or 7 bit McLangSel2.Rq signal)</w:t>
      </w:r>
      <w:r w:rsidRPr="006925AA">
        <w:rPr>
          <w:rFonts w:cs="Arial"/>
        </w:rPr>
        <w:t>.</w:t>
      </w:r>
      <w:r>
        <w:rPr>
          <w:rFonts w:cs="Arial"/>
        </w:rPr>
        <w:t xml:space="preserve">  The other language signal not used would be set to 0x0 Inactive/Invalid.</w:t>
      </w:r>
    </w:p>
    <w:p w14:paraId="13BC75E2" w14:textId="77777777" w:rsidR="00332093" w:rsidRPr="00A17A2E" w:rsidRDefault="00332093" w:rsidP="00332093">
      <w:pPr>
        <w:numPr>
          <w:ilvl w:val="0"/>
          <w:numId w:val="92"/>
        </w:numPr>
        <w:rPr>
          <w:rFonts w:cs="Arial"/>
        </w:rPr>
      </w:pPr>
      <w:r>
        <w:rPr>
          <w:rFonts w:cs="Arial"/>
        </w:rPr>
        <w:t>Exception:  If the Ford D&amp;R for the transmitter of the Cluster language request signals (</w:t>
      </w:r>
      <w:proofErr w:type="spellStart"/>
      <w:r>
        <w:rPr>
          <w:rFonts w:cs="Arial"/>
        </w:rPr>
        <w:t>McLangSel.</w:t>
      </w:r>
      <w:r w:rsidRPr="006925AA">
        <w:rPr>
          <w:rFonts w:cs="Arial"/>
        </w:rPr>
        <w:t>Rq</w:t>
      </w:r>
      <w:proofErr w:type="spellEnd"/>
      <w:r>
        <w:rPr>
          <w:rFonts w:cs="Arial"/>
        </w:rPr>
        <w:t xml:space="preserve"> 5 bit signal and McLangSel2.</w:t>
      </w:r>
      <w:r w:rsidRPr="006925AA">
        <w:rPr>
          <w:rFonts w:cs="Arial"/>
        </w:rPr>
        <w:t>Rq</w:t>
      </w:r>
      <w:r>
        <w:rPr>
          <w:rFonts w:cs="Arial"/>
        </w:rPr>
        <w:t xml:space="preserve"> 7 bit signal) has explicitly asked for a CAN dB with both cluster language request signals to support common software across multiple programs then the Cluster will need to have a configuration bit such that only one of the signals can be used at a time.</w:t>
      </w:r>
    </w:p>
    <w:p w14:paraId="40030C82" w14:textId="77777777" w:rsidR="00332093" w:rsidRPr="0010214E" w:rsidRDefault="00332093" w:rsidP="00332093">
      <w:pPr>
        <w:rPr>
          <w:rFonts w:cs="Arial"/>
        </w:rPr>
      </w:pPr>
    </w:p>
    <w:p w14:paraId="5003B3EA" w14:textId="77777777" w:rsidR="00332093" w:rsidRDefault="00332093" w:rsidP="00332093">
      <w:pPr>
        <w:numPr>
          <w:ilvl w:val="0"/>
          <w:numId w:val="92"/>
        </w:numPr>
        <w:rPr>
          <w:rFonts w:cs="Arial"/>
        </w:rPr>
      </w:pPr>
      <w:r w:rsidRPr="0010214E">
        <w:rPr>
          <w:rFonts w:cs="Arial"/>
        </w:rPr>
        <w:t xml:space="preserve">If in an error condition the receiving module gets both language request signals from the same module at the same </w:t>
      </w:r>
      <w:proofErr w:type="gramStart"/>
      <w:r w:rsidRPr="0010214E">
        <w:rPr>
          <w:rFonts w:cs="Arial"/>
        </w:rPr>
        <w:t>time</w:t>
      </w:r>
      <w:proofErr w:type="gramEnd"/>
      <w:r w:rsidRPr="0010214E">
        <w:rPr>
          <w:rFonts w:cs="Arial"/>
        </w:rPr>
        <w:t xml:space="preserve"> then the last language request signal received</w:t>
      </w:r>
      <w:r>
        <w:rPr>
          <w:rFonts w:cs="Arial"/>
        </w:rPr>
        <w:t xml:space="preserve"> set to a language</w:t>
      </w:r>
      <w:r w:rsidRPr="0010214E">
        <w:rPr>
          <w:rFonts w:cs="Arial"/>
        </w:rPr>
        <w:t xml:space="preserve"> would be supported.</w:t>
      </w:r>
      <w:r>
        <w:rPr>
          <w:rFonts w:cs="Arial"/>
        </w:rPr>
        <w:t xml:space="preserve">  The Cluster Ford D&amp;R or supplier needs to bring to the CAN dB </w:t>
      </w:r>
      <w:proofErr w:type="gramStart"/>
      <w:r>
        <w:rPr>
          <w:rFonts w:cs="Arial"/>
        </w:rPr>
        <w:t>teams</w:t>
      </w:r>
      <w:proofErr w:type="gramEnd"/>
      <w:r>
        <w:rPr>
          <w:rFonts w:cs="Arial"/>
        </w:rPr>
        <w:t xml:space="preserve"> attention if their module is receiving both language request signals if they are only supposed to be receiving one language request signal so this can be corrected in their CAN </w:t>
      </w:r>
      <w:proofErr w:type="spellStart"/>
      <w:r>
        <w:rPr>
          <w:rFonts w:cs="Arial"/>
        </w:rPr>
        <w:t>dB.</w:t>
      </w:r>
      <w:proofErr w:type="spellEnd"/>
    </w:p>
    <w:p w14:paraId="3919E5EF" w14:textId="77777777" w:rsidR="00332093" w:rsidRPr="00A17A2E" w:rsidRDefault="00332093" w:rsidP="00332093">
      <w:pPr>
        <w:numPr>
          <w:ilvl w:val="0"/>
          <w:numId w:val="92"/>
        </w:numPr>
        <w:rPr>
          <w:rFonts w:cs="Arial"/>
        </w:rPr>
      </w:pPr>
      <w:r>
        <w:rPr>
          <w:rFonts w:cs="Arial"/>
        </w:rPr>
        <w:t xml:space="preserve">The Cluster is only supposed to send one language request at a time and that is what receiver would expect.  If the receiver of 0x193 </w:t>
      </w:r>
      <w:proofErr w:type="spellStart"/>
      <w:r>
        <w:rPr>
          <w:rFonts w:cs="Arial"/>
        </w:rPr>
        <w:t>McLangSel.</w:t>
      </w:r>
      <w:r w:rsidRPr="006925AA">
        <w:rPr>
          <w:rFonts w:cs="Arial"/>
        </w:rPr>
        <w:t>Rq</w:t>
      </w:r>
      <w:proofErr w:type="spellEnd"/>
      <w:r>
        <w:rPr>
          <w:rFonts w:cs="Arial"/>
        </w:rPr>
        <w:t xml:space="preserve"> or McLangSel2.Rq gets both signal set to a language at the same </w:t>
      </w:r>
      <w:proofErr w:type="gramStart"/>
      <w:r>
        <w:rPr>
          <w:rFonts w:cs="Arial"/>
        </w:rPr>
        <w:t>time</w:t>
      </w:r>
      <w:proofErr w:type="gramEnd"/>
      <w:r>
        <w:rPr>
          <w:rFonts w:cs="Arial"/>
        </w:rPr>
        <w:t xml:space="preserve"> then bring the issue to the Cluster D&amp;R’s attention so this could be corrected.</w:t>
      </w:r>
    </w:p>
    <w:p w14:paraId="3196D811" w14:textId="77777777" w:rsidR="00332093" w:rsidRPr="0010214E" w:rsidRDefault="00332093" w:rsidP="00332093">
      <w:pPr>
        <w:rPr>
          <w:rFonts w:cs="Arial"/>
        </w:rPr>
      </w:pPr>
    </w:p>
    <w:p w14:paraId="02EBE0A4" w14:textId="77777777" w:rsidR="00332093" w:rsidRPr="00A17A2E" w:rsidRDefault="00332093" w:rsidP="00332093">
      <w:pPr>
        <w:rPr>
          <w:rFonts w:cs="Arial"/>
        </w:rPr>
      </w:pPr>
      <w:r w:rsidRPr="00A17A2E">
        <w:rPr>
          <w:rFonts w:cs="Arial"/>
        </w:rPr>
        <w:t xml:space="preserve">Reference the CAN dB for the latest and in case any conflict in signal names the CAN dB takes precedent.  </w:t>
      </w:r>
    </w:p>
    <w:p w14:paraId="2E15AC9A" w14:textId="77777777" w:rsidR="00332093" w:rsidRPr="00A17A2E" w:rsidRDefault="00332093" w:rsidP="00332093">
      <w:pPr>
        <w:rPr>
          <w:rFonts w:cs="Arial"/>
        </w:rPr>
      </w:pPr>
    </w:p>
    <w:p w14:paraId="108B4C31" w14:textId="77777777" w:rsidR="00332093" w:rsidRPr="0010214E" w:rsidRDefault="00332093" w:rsidP="00332093">
      <w:pPr>
        <w:rPr>
          <w:rFonts w:cs="Arial"/>
        </w:rPr>
      </w:pPr>
    </w:p>
    <w:p w14:paraId="4AF6BFC7" w14:textId="77777777" w:rsidR="00332093" w:rsidRPr="0010214E" w:rsidRDefault="00332093" w:rsidP="00332093">
      <w:pPr>
        <w:rPr>
          <w:rFonts w:cs="Arial"/>
        </w:rPr>
      </w:pPr>
    </w:p>
    <w:p w14:paraId="7728162C" w14:textId="77777777" w:rsidR="00332093" w:rsidRDefault="00332093" w:rsidP="00332093">
      <w:pPr>
        <w:pStyle w:val="Heading4"/>
      </w:pPr>
      <w:r w:rsidRPr="00B9479B">
        <w:t>MD-REQ-025452/B-</w:t>
      </w:r>
      <w:proofErr w:type="spellStart"/>
      <w:r w:rsidRPr="00B9479B">
        <w:t>LanguageUpdate.Rsp</w:t>
      </w:r>
      <w:proofErr w:type="spellEnd"/>
      <w:r w:rsidRPr="00B9479B">
        <w:t xml:space="preserve"> (</w:t>
      </w:r>
      <w:proofErr w:type="spellStart"/>
      <w:r w:rsidRPr="00B9479B">
        <w:t>TcSE</w:t>
      </w:r>
      <w:proofErr w:type="spellEnd"/>
      <w:r w:rsidRPr="00B9479B">
        <w:t xml:space="preserve"> ROIN-297376)</w:t>
      </w:r>
    </w:p>
    <w:p w14:paraId="57E790DE" w14:textId="77777777" w:rsidR="00332093" w:rsidRPr="002F69E0" w:rsidRDefault="00332093">
      <w:pPr>
        <w:rPr>
          <w:rFonts w:cs="Arial"/>
        </w:rPr>
      </w:pPr>
      <w:r w:rsidRPr="002F69E0">
        <w:rPr>
          <w:rFonts w:cs="Arial"/>
          <w:b/>
        </w:rPr>
        <w:t>Message Type:</w:t>
      </w:r>
      <w:r w:rsidRPr="002F69E0">
        <w:rPr>
          <w:rFonts w:cs="Arial"/>
        </w:rPr>
        <w:t xml:space="preserve">  Response</w:t>
      </w:r>
    </w:p>
    <w:p w14:paraId="69AD6A4A" w14:textId="77777777" w:rsidR="00332093" w:rsidRPr="002F69E0" w:rsidRDefault="00332093">
      <w:pPr>
        <w:rPr>
          <w:rFonts w:cs="Arial"/>
        </w:rPr>
      </w:pPr>
    </w:p>
    <w:p w14:paraId="3CD38A53" w14:textId="77777777" w:rsidR="00332093" w:rsidRPr="002F69E0" w:rsidRDefault="00332093">
      <w:pPr>
        <w:rPr>
          <w:rFonts w:cs="Arial"/>
        </w:rPr>
      </w:pPr>
      <w:r w:rsidRPr="002F69E0">
        <w:rPr>
          <w:rFonts w:cs="Arial"/>
        </w:rPr>
        <w:t xml:space="preserve">Response signal from Vehicle settings Language server to the Vehicle settings Client in response to the </w:t>
      </w:r>
      <w:proofErr w:type="spellStart"/>
      <w:r w:rsidRPr="002F69E0">
        <w:rPr>
          <w:rFonts w:cs="Arial"/>
        </w:rPr>
        <w:t>D</w:t>
      </w:r>
      <w:r w:rsidRPr="002F69E0">
        <w:rPr>
          <w:rFonts w:cs="Arial"/>
          <w:bCs/>
        </w:rPr>
        <w:t>isp_LangSel.Rq</w:t>
      </w:r>
      <w:proofErr w:type="spellEnd"/>
      <w:r w:rsidRPr="002F69E0">
        <w:rPr>
          <w:rFonts w:cs="Arial"/>
        </w:rPr>
        <w:t xml:space="preserve"> method.  Signal informs the Client if the Language that was requested to change is supported by that server or not.  This </w:t>
      </w:r>
      <w:r>
        <w:rPr>
          <w:rFonts w:cs="Arial"/>
        </w:rPr>
        <w:t>signal</w:t>
      </w:r>
      <w:r w:rsidRPr="002F69E0">
        <w:rPr>
          <w:rFonts w:cs="Arial"/>
        </w:rPr>
        <w:t xml:space="preserve"> allows the Client to take an action if the language is not supported by the server.</w:t>
      </w:r>
    </w:p>
    <w:p w14:paraId="1A6E6C25" w14:textId="77777777" w:rsidR="00332093" w:rsidRPr="002F69E0"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753"/>
        <w:gridCol w:w="900"/>
        <w:gridCol w:w="3727"/>
      </w:tblGrid>
      <w:tr w:rsidR="00332093" w:rsidRPr="002F69E0" w14:paraId="62550877"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193780B0" w14:textId="77777777" w:rsidR="00332093" w:rsidRPr="002F69E0" w:rsidRDefault="00332093">
            <w:pPr>
              <w:spacing w:line="276" w:lineRule="auto"/>
              <w:rPr>
                <w:rFonts w:cs="Arial"/>
                <w:b/>
              </w:rPr>
            </w:pPr>
            <w:r w:rsidRPr="002F69E0">
              <w:rPr>
                <w:rFonts w:cs="Arial"/>
                <w:b/>
              </w:rPr>
              <w:t>Logical Signal Name</w:t>
            </w:r>
          </w:p>
        </w:tc>
        <w:tc>
          <w:tcPr>
            <w:tcW w:w="2753" w:type="dxa"/>
            <w:tcBorders>
              <w:top w:val="single" w:sz="4" w:space="0" w:color="auto"/>
              <w:left w:val="single" w:sz="4" w:space="0" w:color="auto"/>
              <w:bottom w:val="single" w:sz="4" w:space="0" w:color="auto"/>
              <w:right w:val="single" w:sz="4" w:space="0" w:color="auto"/>
            </w:tcBorders>
            <w:hideMark/>
          </w:tcPr>
          <w:p w14:paraId="0150B117" w14:textId="77777777" w:rsidR="00332093" w:rsidRPr="002F69E0" w:rsidRDefault="00332093">
            <w:pPr>
              <w:spacing w:line="276" w:lineRule="auto"/>
              <w:rPr>
                <w:rFonts w:cs="Arial"/>
                <w:b/>
              </w:rPr>
            </w:pPr>
            <w:r w:rsidRPr="002F69E0">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0FA667F8" w14:textId="77777777" w:rsidR="00332093" w:rsidRPr="002F69E0" w:rsidRDefault="00332093">
            <w:pPr>
              <w:spacing w:line="276" w:lineRule="auto"/>
              <w:rPr>
                <w:rFonts w:cs="Arial"/>
                <w:b/>
              </w:rPr>
            </w:pPr>
            <w:r w:rsidRPr="002F69E0">
              <w:rPr>
                <w:rFonts w:cs="Arial"/>
                <w:b/>
              </w:rPr>
              <w:t>Value</w:t>
            </w:r>
          </w:p>
        </w:tc>
        <w:tc>
          <w:tcPr>
            <w:tcW w:w="3727" w:type="dxa"/>
            <w:tcBorders>
              <w:top w:val="single" w:sz="4" w:space="0" w:color="auto"/>
              <w:left w:val="single" w:sz="4" w:space="0" w:color="auto"/>
              <w:bottom w:val="single" w:sz="4" w:space="0" w:color="auto"/>
              <w:right w:val="single" w:sz="4" w:space="0" w:color="auto"/>
            </w:tcBorders>
            <w:hideMark/>
          </w:tcPr>
          <w:p w14:paraId="7DEF59CD" w14:textId="77777777" w:rsidR="00332093" w:rsidRPr="002F69E0" w:rsidRDefault="00332093">
            <w:pPr>
              <w:spacing w:line="276" w:lineRule="auto"/>
              <w:rPr>
                <w:rFonts w:cs="Arial"/>
                <w:b/>
              </w:rPr>
            </w:pPr>
            <w:r w:rsidRPr="002F69E0">
              <w:rPr>
                <w:rFonts w:cs="Arial"/>
                <w:b/>
              </w:rPr>
              <w:t>Description</w:t>
            </w:r>
          </w:p>
        </w:tc>
      </w:tr>
      <w:tr w:rsidR="00332093" w:rsidRPr="002F69E0" w14:paraId="070EEF29"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7332B08B" w14:textId="77777777" w:rsidR="00332093" w:rsidRPr="002F69E0" w:rsidRDefault="00332093">
            <w:pPr>
              <w:widowControl w:val="0"/>
              <w:tabs>
                <w:tab w:val="left" w:pos="720"/>
              </w:tabs>
              <w:spacing w:line="276" w:lineRule="auto"/>
              <w:rPr>
                <w:rFonts w:cs="Arial"/>
              </w:rPr>
            </w:pPr>
            <w:proofErr w:type="spellStart"/>
            <w:r>
              <w:rPr>
                <w:rFonts w:cs="Arial"/>
              </w:rPr>
              <w:t>LanguageUpdate.Rsp</w:t>
            </w:r>
            <w:proofErr w:type="spellEnd"/>
          </w:p>
          <w:p w14:paraId="7AABB33D" w14:textId="77777777" w:rsidR="00332093" w:rsidRPr="002F69E0" w:rsidRDefault="00332093">
            <w:pPr>
              <w:spacing w:line="276" w:lineRule="auto"/>
              <w:rPr>
                <w:rFonts w:cs="Arial"/>
              </w:rPr>
            </w:pPr>
          </w:p>
        </w:tc>
        <w:tc>
          <w:tcPr>
            <w:tcW w:w="2753" w:type="dxa"/>
            <w:tcBorders>
              <w:top w:val="single" w:sz="4" w:space="0" w:color="auto"/>
              <w:left w:val="single" w:sz="4" w:space="0" w:color="auto"/>
              <w:bottom w:val="single" w:sz="4" w:space="0" w:color="auto"/>
              <w:right w:val="single" w:sz="4" w:space="0" w:color="auto"/>
            </w:tcBorders>
          </w:tcPr>
          <w:p w14:paraId="280816FC" w14:textId="77777777" w:rsidR="00332093" w:rsidRPr="002F69E0" w:rsidRDefault="00332093">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14:paraId="596683B5" w14:textId="77777777" w:rsidR="00332093" w:rsidRPr="002F69E0" w:rsidRDefault="00332093">
            <w:pPr>
              <w:spacing w:line="276" w:lineRule="auto"/>
              <w:rPr>
                <w:rFonts w:cs="Arial"/>
              </w:rPr>
            </w:pPr>
            <w:r>
              <w:rPr>
                <w:rFonts w:cs="Arial"/>
              </w:rPr>
              <w:t>0x0</w:t>
            </w:r>
          </w:p>
        </w:tc>
        <w:tc>
          <w:tcPr>
            <w:tcW w:w="3727" w:type="dxa"/>
            <w:tcBorders>
              <w:top w:val="single" w:sz="4" w:space="0" w:color="auto"/>
              <w:left w:val="single" w:sz="4" w:space="0" w:color="auto"/>
              <w:bottom w:val="single" w:sz="4" w:space="0" w:color="auto"/>
              <w:right w:val="single" w:sz="4" w:space="0" w:color="auto"/>
            </w:tcBorders>
            <w:vAlign w:val="center"/>
          </w:tcPr>
          <w:p w14:paraId="4CD79F81" w14:textId="77777777" w:rsidR="00332093" w:rsidRPr="002F69E0" w:rsidRDefault="00332093">
            <w:pPr>
              <w:autoSpaceDE w:val="0"/>
              <w:autoSpaceDN w:val="0"/>
              <w:adjustRightInd w:val="0"/>
              <w:spacing w:line="276" w:lineRule="auto"/>
              <w:rPr>
                <w:rFonts w:cs="Arial"/>
              </w:rPr>
            </w:pPr>
          </w:p>
        </w:tc>
      </w:tr>
      <w:tr w:rsidR="00332093" w:rsidRPr="002F69E0" w14:paraId="3E7505D4"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14:paraId="62F99C75" w14:textId="77777777" w:rsidR="00332093" w:rsidRPr="002F69E0" w:rsidRDefault="00332093">
            <w:pPr>
              <w:rPr>
                <w:rFonts w:cs="Arial"/>
              </w:rPr>
            </w:pPr>
          </w:p>
        </w:tc>
        <w:tc>
          <w:tcPr>
            <w:tcW w:w="2753" w:type="dxa"/>
            <w:tcBorders>
              <w:top w:val="single" w:sz="4" w:space="0" w:color="auto"/>
              <w:left w:val="single" w:sz="4" w:space="0" w:color="auto"/>
              <w:bottom w:val="single" w:sz="4" w:space="0" w:color="auto"/>
              <w:right w:val="single" w:sz="4" w:space="0" w:color="auto"/>
            </w:tcBorders>
          </w:tcPr>
          <w:p w14:paraId="1CF426EC" w14:textId="77777777" w:rsidR="00332093" w:rsidRPr="002F69E0" w:rsidRDefault="00332093">
            <w:pPr>
              <w:spacing w:line="276" w:lineRule="auto"/>
              <w:rPr>
                <w:rFonts w:cs="Arial"/>
              </w:rPr>
            </w:pPr>
            <w:proofErr w:type="spellStart"/>
            <w:r>
              <w:rPr>
                <w:rFonts w:cs="Arial"/>
              </w:rPr>
              <w:t>Language_Updated</w:t>
            </w:r>
            <w:proofErr w:type="spellEnd"/>
          </w:p>
        </w:tc>
        <w:tc>
          <w:tcPr>
            <w:tcW w:w="900" w:type="dxa"/>
            <w:tcBorders>
              <w:top w:val="single" w:sz="4" w:space="0" w:color="auto"/>
              <w:left w:val="single" w:sz="4" w:space="0" w:color="auto"/>
              <w:bottom w:val="single" w:sz="4" w:space="0" w:color="auto"/>
              <w:right w:val="single" w:sz="4" w:space="0" w:color="auto"/>
            </w:tcBorders>
          </w:tcPr>
          <w:p w14:paraId="5D85ED38" w14:textId="77777777" w:rsidR="00332093" w:rsidRPr="002F69E0" w:rsidRDefault="00332093">
            <w:pPr>
              <w:spacing w:line="276" w:lineRule="auto"/>
              <w:rPr>
                <w:rFonts w:cs="Arial"/>
              </w:rPr>
            </w:pPr>
            <w:r>
              <w:rPr>
                <w:rFonts w:cs="Arial"/>
              </w:rPr>
              <w:t>0x1</w:t>
            </w:r>
          </w:p>
        </w:tc>
        <w:tc>
          <w:tcPr>
            <w:tcW w:w="3727" w:type="dxa"/>
            <w:tcBorders>
              <w:top w:val="single" w:sz="4" w:space="0" w:color="auto"/>
              <w:left w:val="single" w:sz="4" w:space="0" w:color="auto"/>
              <w:bottom w:val="single" w:sz="4" w:space="0" w:color="auto"/>
              <w:right w:val="single" w:sz="4" w:space="0" w:color="auto"/>
            </w:tcBorders>
          </w:tcPr>
          <w:p w14:paraId="75EA741A" w14:textId="77777777" w:rsidR="00332093" w:rsidRPr="002F69E0" w:rsidRDefault="00332093">
            <w:pPr>
              <w:spacing w:line="276" w:lineRule="auto"/>
              <w:rPr>
                <w:rFonts w:cs="Arial"/>
              </w:rPr>
            </w:pPr>
          </w:p>
        </w:tc>
      </w:tr>
      <w:tr w:rsidR="00332093" w:rsidRPr="002F69E0" w14:paraId="6B407774"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14:paraId="2A6D5D93" w14:textId="77777777" w:rsidR="00332093" w:rsidRPr="002F69E0" w:rsidRDefault="00332093">
            <w:pPr>
              <w:rPr>
                <w:rFonts w:cs="Arial"/>
              </w:rPr>
            </w:pPr>
          </w:p>
        </w:tc>
        <w:tc>
          <w:tcPr>
            <w:tcW w:w="2753" w:type="dxa"/>
            <w:tcBorders>
              <w:top w:val="single" w:sz="4" w:space="0" w:color="auto"/>
              <w:left w:val="single" w:sz="4" w:space="0" w:color="auto"/>
              <w:bottom w:val="single" w:sz="4" w:space="0" w:color="auto"/>
              <w:right w:val="single" w:sz="4" w:space="0" w:color="auto"/>
            </w:tcBorders>
          </w:tcPr>
          <w:p w14:paraId="40AB95C9" w14:textId="77777777" w:rsidR="00332093" w:rsidRPr="002F69E0" w:rsidRDefault="00332093">
            <w:pPr>
              <w:spacing w:line="276" w:lineRule="auto"/>
              <w:rPr>
                <w:rFonts w:cs="Arial"/>
              </w:rPr>
            </w:pPr>
            <w:proofErr w:type="spellStart"/>
            <w:r>
              <w:rPr>
                <w:rFonts w:cs="Arial"/>
              </w:rPr>
              <w:t>Language_Not_Supported</w:t>
            </w:r>
            <w:proofErr w:type="spellEnd"/>
          </w:p>
        </w:tc>
        <w:tc>
          <w:tcPr>
            <w:tcW w:w="900" w:type="dxa"/>
            <w:tcBorders>
              <w:top w:val="single" w:sz="4" w:space="0" w:color="auto"/>
              <w:left w:val="single" w:sz="4" w:space="0" w:color="auto"/>
              <w:bottom w:val="single" w:sz="4" w:space="0" w:color="auto"/>
              <w:right w:val="single" w:sz="4" w:space="0" w:color="auto"/>
            </w:tcBorders>
          </w:tcPr>
          <w:p w14:paraId="119E2181" w14:textId="77777777" w:rsidR="00332093" w:rsidRPr="002F69E0" w:rsidRDefault="00332093">
            <w:pPr>
              <w:spacing w:line="276" w:lineRule="auto"/>
              <w:rPr>
                <w:rFonts w:cs="Arial"/>
              </w:rPr>
            </w:pPr>
            <w:r>
              <w:rPr>
                <w:rFonts w:cs="Arial"/>
              </w:rPr>
              <w:t>0x2</w:t>
            </w:r>
          </w:p>
        </w:tc>
        <w:tc>
          <w:tcPr>
            <w:tcW w:w="3727" w:type="dxa"/>
            <w:tcBorders>
              <w:top w:val="single" w:sz="4" w:space="0" w:color="auto"/>
              <w:left w:val="single" w:sz="4" w:space="0" w:color="auto"/>
              <w:bottom w:val="single" w:sz="4" w:space="0" w:color="auto"/>
              <w:right w:val="single" w:sz="4" w:space="0" w:color="auto"/>
            </w:tcBorders>
          </w:tcPr>
          <w:p w14:paraId="7A781166" w14:textId="77777777" w:rsidR="00332093" w:rsidRPr="002F69E0" w:rsidRDefault="00332093">
            <w:pPr>
              <w:spacing w:line="276" w:lineRule="auto"/>
              <w:rPr>
                <w:rFonts w:cs="Arial"/>
              </w:rPr>
            </w:pPr>
          </w:p>
        </w:tc>
      </w:tr>
    </w:tbl>
    <w:p w14:paraId="233391A8" w14:textId="77777777" w:rsidR="00332093" w:rsidRPr="002F69E0" w:rsidRDefault="00332093">
      <w:pPr>
        <w:rPr>
          <w:rFonts w:cs="Arial"/>
        </w:rPr>
      </w:pPr>
    </w:p>
    <w:p w14:paraId="0C679EE5" w14:textId="77777777" w:rsidR="00332093" w:rsidRDefault="00332093" w:rsidP="00332093">
      <w:pPr>
        <w:pStyle w:val="Heading4"/>
      </w:pPr>
      <w:r w:rsidRPr="00B9479B">
        <w:lastRenderedPageBreak/>
        <w:t>MD-REQ-025450/N-</w:t>
      </w:r>
      <w:proofErr w:type="spellStart"/>
      <w:r w:rsidRPr="00B9479B">
        <w:t>Disp_LangSel.St</w:t>
      </w:r>
      <w:proofErr w:type="spellEnd"/>
      <w:r w:rsidRPr="00B9479B">
        <w:t xml:space="preserve"> (</w:t>
      </w:r>
      <w:proofErr w:type="spellStart"/>
      <w:r w:rsidRPr="00B9479B">
        <w:t>TcSE</w:t>
      </w:r>
      <w:proofErr w:type="spellEnd"/>
      <w:r w:rsidRPr="00B9479B">
        <w:t xml:space="preserve"> ROIN-297360)</w:t>
      </w:r>
    </w:p>
    <w:p w14:paraId="7E4767E4" w14:textId="77777777" w:rsidR="00332093" w:rsidRPr="002732DD" w:rsidRDefault="00332093" w:rsidP="00332093">
      <w:pPr>
        <w:rPr>
          <w:rFonts w:cs="Arial"/>
        </w:rPr>
      </w:pPr>
      <w:r w:rsidRPr="002732DD">
        <w:rPr>
          <w:rFonts w:cs="Arial"/>
        </w:rPr>
        <w:t>Message Type:  Status</w:t>
      </w:r>
    </w:p>
    <w:p w14:paraId="14699895" w14:textId="77777777" w:rsidR="00332093" w:rsidRPr="002732DD" w:rsidRDefault="00332093" w:rsidP="00332093">
      <w:pPr>
        <w:rPr>
          <w:rFonts w:cs="Arial"/>
        </w:rPr>
      </w:pPr>
    </w:p>
    <w:p w14:paraId="320F3E42" w14:textId="77777777" w:rsidR="00332093" w:rsidRPr="002732DD" w:rsidRDefault="00332093" w:rsidP="00332093">
      <w:pPr>
        <w:rPr>
          <w:rFonts w:cs="Arial"/>
        </w:rPr>
      </w:pPr>
      <w:r w:rsidRPr="002732DD">
        <w:rPr>
          <w:rFonts w:cs="Arial"/>
        </w:rPr>
        <w:t>This Signal gives status of the Language displayed.</w:t>
      </w:r>
    </w:p>
    <w:p w14:paraId="0DD43150" w14:textId="77777777" w:rsidR="00332093" w:rsidRPr="002732DD"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3060"/>
        <w:gridCol w:w="2421"/>
      </w:tblGrid>
      <w:tr w:rsidR="00332093" w:rsidRPr="002732DD" w14:paraId="6758F72F" w14:textId="77777777" w:rsidTr="00332093">
        <w:trPr>
          <w:jc w:val="center"/>
        </w:trPr>
        <w:tc>
          <w:tcPr>
            <w:tcW w:w="2520" w:type="dxa"/>
            <w:tcBorders>
              <w:top w:val="single" w:sz="4" w:space="0" w:color="auto"/>
              <w:left w:val="single" w:sz="4" w:space="0" w:color="auto"/>
              <w:bottom w:val="single" w:sz="4" w:space="0" w:color="auto"/>
              <w:right w:val="single" w:sz="4" w:space="0" w:color="auto"/>
            </w:tcBorders>
            <w:hideMark/>
          </w:tcPr>
          <w:p w14:paraId="20747A8B" w14:textId="77777777" w:rsidR="00332093" w:rsidRPr="002732DD" w:rsidRDefault="00332093">
            <w:pPr>
              <w:spacing w:line="276" w:lineRule="auto"/>
              <w:jc w:val="center"/>
              <w:rPr>
                <w:rFonts w:cs="Arial"/>
                <w:b/>
              </w:rPr>
            </w:pPr>
            <w:r w:rsidRPr="002732DD">
              <w:rPr>
                <w:rFonts w:cs="Arial"/>
                <w:b/>
              </w:rPr>
              <w:t>Name</w:t>
            </w:r>
          </w:p>
        </w:tc>
        <w:tc>
          <w:tcPr>
            <w:tcW w:w="3060" w:type="dxa"/>
            <w:tcBorders>
              <w:top w:val="single" w:sz="4" w:space="0" w:color="auto"/>
              <w:left w:val="single" w:sz="4" w:space="0" w:color="auto"/>
              <w:bottom w:val="single" w:sz="4" w:space="0" w:color="auto"/>
              <w:right w:val="single" w:sz="4" w:space="0" w:color="auto"/>
            </w:tcBorders>
            <w:hideMark/>
          </w:tcPr>
          <w:p w14:paraId="2F8DEDFB" w14:textId="77777777" w:rsidR="00332093" w:rsidRPr="002732DD" w:rsidRDefault="00332093">
            <w:pPr>
              <w:spacing w:line="276" w:lineRule="auto"/>
              <w:jc w:val="center"/>
              <w:rPr>
                <w:rFonts w:cs="Arial"/>
                <w:b/>
              </w:rPr>
            </w:pPr>
            <w:r w:rsidRPr="002732DD">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14:paraId="72EF7499" w14:textId="77777777" w:rsidR="00332093" w:rsidRPr="002732DD" w:rsidRDefault="00332093">
            <w:pPr>
              <w:spacing w:line="276" w:lineRule="auto"/>
              <w:jc w:val="center"/>
              <w:rPr>
                <w:rFonts w:cs="Arial"/>
                <w:b/>
              </w:rPr>
            </w:pPr>
            <w:r w:rsidRPr="002732DD">
              <w:rPr>
                <w:rFonts w:cs="Arial"/>
                <w:b/>
              </w:rPr>
              <w:t>Description</w:t>
            </w:r>
          </w:p>
        </w:tc>
      </w:tr>
      <w:tr w:rsidR="00332093" w:rsidRPr="002732DD" w14:paraId="1AC90ACF" w14:textId="77777777" w:rsidTr="00332093">
        <w:trPr>
          <w:jc w:val="center"/>
        </w:trPr>
        <w:tc>
          <w:tcPr>
            <w:tcW w:w="2520" w:type="dxa"/>
            <w:tcBorders>
              <w:top w:val="single" w:sz="4" w:space="0" w:color="auto"/>
              <w:left w:val="single" w:sz="4" w:space="0" w:color="auto"/>
              <w:bottom w:val="single" w:sz="4" w:space="0" w:color="auto"/>
              <w:right w:val="single" w:sz="4" w:space="0" w:color="auto"/>
            </w:tcBorders>
            <w:hideMark/>
          </w:tcPr>
          <w:p w14:paraId="5B0FAB9A" w14:textId="77777777" w:rsidR="00332093" w:rsidRPr="002732DD" w:rsidRDefault="00332093">
            <w:pPr>
              <w:spacing w:line="276" w:lineRule="auto"/>
              <w:jc w:val="center"/>
              <w:rPr>
                <w:rFonts w:cs="Arial"/>
              </w:rPr>
            </w:pPr>
            <w:proofErr w:type="spellStart"/>
            <w:r w:rsidRPr="002732DD">
              <w:rPr>
                <w:rFonts w:cs="Arial"/>
              </w:rPr>
              <w:t>Disp_LangSel.St</w:t>
            </w:r>
            <w:proofErr w:type="spellEnd"/>
          </w:p>
        </w:tc>
        <w:tc>
          <w:tcPr>
            <w:tcW w:w="3060" w:type="dxa"/>
            <w:tcBorders>
              <w:top w:val="single" w:sz="4" w:space="0" w:color="auto"/>
              <w:left w:val="single" w:sz="4" w:space="0" w:color="auto"/>
              <w:bottom w:val="single" w:sz="4" w:space="0" w:color="auto"/>
              <w:right w:val="single" w:sz="4" w:space="0" w:color="auto"/>
            </w:tcBorders>
            <w:hideMark/>
          </w:tcPr>
          <w:p w14:paraId="03371182" w14:textId="77777777" w:rsidR="00332093" w:rsidRPr="002732DD" w:rsidRDefault="00332093">
            <w:pPr>
              <w:spacing w:line="276" w:lineRule="auto"/>
              <w:jc w:val="center"/>
              <w:rPr>
                <w:rFonts w:cs="Arial"/>
              </w:rPr>
            </w:pPr>
            <w:r w:rsidRPr="002732DD">
              <w:rPr>
                <w:rFonts w:cs="Arial"/>
              </w:rPr>
              <w:t>-</w:t>
            </w:r>
          </w:p>
        </w:tc>
        <w:tc>
          <w:tcPr>
            <w:tcW w:w="2421" w:type="dxa"/>
            <w:tcBorders>
              <w:top w:val="single" w:sz="4" w:space="0" w:color="auto"/>
              <w:left w:val="single" w:sz="4" w:space="0" w:color="auto"/>
              <w:bottom w:val="single" w:sz="4" w:space="0" w:color="auto"/>
              <w:right w:val="single" w:sz="4" w:space="0" w:color="auto"/>
            </w:tcBorders>
          </w:tcPr>
          <w:p w14:paraId="72A7648B" w14:textId="77777777" w:rsidR="00332093" w:rsidRPr="002732DD" w:rsidRDefault="00332093">
            <w:pPr>
              <w:spacing w:line="276" w:lineRule="auto"/>
              <w:jc w:val="center"/>
              <w:rPr>
                <w:rFonts w:cs="Arial"/>
              </w:rPr>
            </w:pPr>
          </w:p>
        </w:tc>
      </w:tr>
      <w:tr w:rsidR="00332093" w:rsidRPr="002732DD" w14:paraId="36596D55" w14:textId="77777777" w:rsidTr="00332093">
        <w:trPr>
          <w:jc w:val="center"/>
        </w:trPr>
        <w:tc>
          <w:tcPr>
            <w:tcW w:w="2520" w:type="dxa"/>
            <w:tcBorders>
              <w:top w:val="single" w:sz="4" w:space="0" w:color="auto"/>
              <w:left w:val="single" w:sz="4" w:space="0" w:color="auto"/>
              <w:bottom w:val="single" w:sz="4" w:space="0" w:color="auto"/>
              <w:right w:val="single" w:sz="4" w:space="0" w:color="auto"/>
            </w:tcBorders>
          </w:tcPr>
          <w:p w14:paraId="2DB05761" w14:textId="77777777" w:rsidR="00332093" w:rsidRPr="002732DD" w:rsidRDefault="00332093">
            <w:pPr>
              <w:spacing w:line="276" w:lineRule="auto"/>
              <w:jc w:val="center"/>
              <w:rPr>
                <w:rFonts w:cs="Arial"/>
              </w:rPr>
            </w:pPr>
          </w:p>
        </w:tc>
        <w:tc>
          <w:tcPr>
            <w:tcW w:w="3060" w:type="dxa"/>
            <w:tcBorders>
              <w:top w:val="single" w:sz="4" w:space="0" w:color="auto"/>
              <w:left w:val="single" w:sz="4" w:space="0" w:color="auto"/>
              <w:bottom w:val="single" w:sz="4" w:space="0" w:color="auto"/>
              <w:right w:val="single" w:sz="4" w:space="0" w:color="auto"/>
            </w:tcBorders>
          </w:tcPr>
          <w:p w14:paraId="6114F635" w14:textId="77777777" w:rsidR="00332093" w:rsidRPr="002732DD" w:rsidRDefault="00332093">
            <w:pPr>
              <w:spacing w:line="276" w:lineRule="auto"/>
              <w:rPr>
                <w:rFonts w:cs="Arial"/>
              </w:rPr>
            </w:pPr>
            <w:r w:rsidRPr="002732DD">
              <w:rPr>
                <w:rFonts w:cs="Arial"/>
              </w:rPr>
              <w:fldChar w:fldCharType="begin" w:fldLock="1"/>
            </w:r>
            <w:r w:rsidRPr="002732DD">
              <w:rPr>
                <w:rFonts w:cs="Arial"/>
              </w:rPr>
              <w:instrText>MERGEFIELD MethParameter.Type</w:instrText>
            </w:r>
            <w:r w:rsidRPr="002732DD">
              <w:rPr>
                <w:rFonts w:cs="Arial"/>
              </w:rPr>
              <w:fldChar w:fldCharType="separate"/>
            </w:r>
            <w:r w:rsidRPr="002732DD">
              <w:rPr>
                <w:rFonts w:cs="Arial"/>
              </w:rPr>
              <w:t>int</w:t>
            </w:r>
            <w:r w:rsidRPr="002732DD">
              <w:rPr>
                <w:rFonts w:cs="Arial"/>
              </w:rPr>
              <w:fldChar w:fldCharType="end"/>
            </w:r>
            <w:r w:rsidRPr="002732DD">
              <w:rPr>
                <w:rFonts w:cs="Arial"/>
              </w:rPr>
              <w:t xml:space="preserve"> </w:t>
            </w:r>
            <w:r w:rsidRPr="002732DD">
              <w:rPr>
                <w:rFonts w:cs="Arial"/>
              </w:rPr>
              <w:fldChar w:fldCharType="begin" w:fldLock="1"/>
            </w:r>
            <w:r w:rsidRPr="002732DD">
              <w:rPr>
                <w:rFonts w:cs="Arial"/>
              </w:rPr>
              <w:instrText xml:space="preserve">MERGEFIELD </w:instrText>
            </w:r>
            <w:r w:rsidRPr="002732DD">
              <w:rPr>
                <w:rFonts w:cs="Arial"/>
                <w:i/>
                <w:iCs/>
              </w:rPr>
              <w:instrText>MethParameter.Name</w:instrText>
            </w:r>
            <w:r w:rsidRPr="002732DD">
              <w:rPr>
                <w:rFonts w:cs="Arial"/>
              </w:rPr>
              <w:fldChar w:fldCharType="separate"/>
            </w:r>
            <w:r w:rsidRPr="002732DD">
              <w:rPr>
                <w:rFonts w:cs="Arial"/>
                <w:i/>
                <w:iCs/>
              </w:rPr>
              <w:t>Language</w:t>
            </w:r>
            <w:r w:rsidRPr="002732DD">
              <w:rPr>
                <w:rFonts w:cs="Arial"/>
              </w:rPr>
              <w:fldChar w:fldCharType="end"/>
            </w:r>
          </w:p>
          <w:p w14:paraId="7C364483" w14:textId="77777777" w:rsidR="00332093" w:rsidRPr="002732DD" w:rsidRDefault="00332093">
            <w:pPr>
              <w:spacing w:line="276" w:lineRule="auto"/>
              <w:rPr>
                <w:rFonts w:cs="Arial"/>
              </w:rPr>
            </w:pPr>
            <w:r w:rsidRPr="002732DD">
              <w:rPr>
                <w:rFonts w:cs="Arial"/>
              </w:rPr>
              <w:fldChar w:fldCharType="begin" w:fldLock="1"/>
            </w:r>
            <w:r w:rsidRPr="002732DD">
              <w:rPr>
                <w:rFonts w:cs="Arial"/>
              </w:rPr>
              <w:instrText>MERGEFIELD MethParameter.Notes</w:instrText>
            </w:r>
            <w:r w:rsidRPr="002732DD">
              <w:rPr>
                <w:rFonts w:cs="Arial"/>
              </w:rPr>
              <w:fldChar w:fldCharType="separate"/>
            </w:r>
            <w:r w:rsidRPr="002732DD">
              <w:rPr>
                <w:rFonts w:cs="Arial"/>
              </w:rPr>
              <w:t>0x00 Invalid</w:t>
            </w:r>
          </w:p>
          <w:p w14:paraId="48EF600F" w14:textId="77777777" w:rsidR="00332093" w:rsidRPr="002732DD" w:rsidRDefault="00332093">
            <w:pPr>
              <w:spacing w:line="276" w:lineRule="auto"/>
              <w:rPr>
                <w:rFonts w:cs="Arial"/>
              </w:rPr>
            </w:pPr>
            <w:r w:rsidRPr="002732DD">
              <w:rPr>
                <w:rFonts w:cs="Arial"/>
              </w:rPr>
              <w:t>0x01 Unknown</w:t>
            </w:r>
          </w:p>
          <w:p w14:paraId="2244ECB4" w14:textId="77777777" w:rsidR="00332093" w:rsidRPr="002732DD" w:rsidRDefault="00332093">
            <w:pPr>
              <w:spacing w:line="276" w:lineRule="auto"/>
              <w:rPr>
                <w:rFonts w:cs="Arial"/>
              </w:rPr>
            </w:pPr>
            <w:r w:rsidRPr="002732DD">
              <w:rPr>
                <w:rFonts w:cs="Arial"/>
              </w:rPr>
              <w:t>0x02 UK English</w:t>
            </w:r>
          </w:p>
          <w:p w14:paraId="49397348" w14:textId="77777777" w:rsidR="00332093" w:rsidRPr="002732DD" w:rsidRDefault="00332093">
            <w:pPr>
              <w:spacing w:line="276" w:lineRule="auto"/>
              <w:rPr>
                <w:rFonts w:cs="Arial"/>
              </w:rPr>
            </w:pPr>
            <w:r w:rsidRPr="002732DD">
              <w:rPr>
                <w:rFonts w:cs="Arial"/>
              </w:rPr>
              <w:t>0x03 NA English</w:t>
            </w:r>
          </w:p>
          <w:p w14:paraId="3C086C58" w14:textId="77777777" w:rsidR="00332093" w:rsidRPr="002732DD" w:rsidRDefault="00332093">
            <w:pPr>
              <w:spacing w:line="276" w:lineRule="auto"/>
              <w:rPr>
                <w:rFonts w:cs="Arial"/>
              </w:rPr>
            </w:pPr>
            <w:r w:rsidRPr="002732DD">
              <w:rPr>
                <w:rFonts w:cs="Arial"/>
              </w:rPr>
              <w:t>0x04 German</w:t>
            </w:r>
          </w:p>
          <w:p w14:paraId="2A3147FB" w14:textId="77777777" w:rsidR="00332093" w:rsidRPr="002732DD" w:rsidRDefault="00332093">
            <w:pPr>
              <w:spacing w:line="276" w:lineRule="auto"/>
              <w:rPr>
                <w:rFonts w:cs="Arial"/>
              </w:rPr>
            </w:pPr>
            <w:r w:rsidRPr="002732DD">
              <w:rPr>
                <w:rFonts w:cs="Arial"/>
              </w:rPr>
              <w:t>0x05 Italian</w:t>
            </w:r>
          </w:p>
          <w:p w14:paraId="3FA3441F" w14:textId="77777777" w:rsidR="00332093" w:rsidRPr="002732DD" w:rsidRDefault="00332093">
            <w:pPr>
              <w:spacing w:line="276" w:lineRule="auto"/>
              <w:rPr>
                <w:rFonts w:cs="Arial"/>
              </w:rPr>
            </w:pPr>
            <w:r w:rsidRPr="002732DD">
              <w:rPr>
                <w:rFonts w:cs="Arial"/>
              </w:rPr>
              <w:t>0x06 EU French</w:t>
            </w:r>
          </w:p>
          <w:p w14:paraId="75792E3A" w14:textId="77777777" w:rsidR="00332093" w:rsidRPr="002732DD" w:rsidRDefault="00332093">
            <w:pPr>
              <w:spacing w:line="276" w:lineRule="auto"/>
              <w:rPr>
                <w:rFonts w:cs="Arial"/>
              </w:rPr>
            </w:pPr>
            <w:r w:rsidRPr="002732DD">
              <w:rPr>
                <w:rFonts w:cs="Arial"/>
              </w:rPr>
              <w:t>0x07 Cana French</w:t>
            </w:r>
          </w:p>
          <w:p w14:paraId="44EF6686" w14:textId="77777777" w:rsidR="00332093" w:rsidRPr="002732DD" w:rsidRDefault="00332093">
            <w:pPr>
              <w:spacing w:line="276" w:lineRule="auto"/>
              <w:rPr>
                <w:rFonts w:cs="Arial"/>
              </w:rPr>
            </w:pPr>
            <w:r w:rsidRPr="002732DD">
              <w:rPr>
                <w:rFonts w:cs="Arial"/>
              </w:rPr>
              <w:t>0x08 EU Spanish</w:t>
            </w:r>
          </w:p>
          <w:p w14:paraId="2F3CFB79" w14:textId="77777777" w:rsidR="00332093" w:rsidRPr="002732DD" w:rsidRDefault="00332093">
            <w:pPr>
              <w:spacing w:line="276" w:lineRule="auto"/>
              <w:rPr>
                <w:rFonts w:cs="Arial"/>
              </w:rPr>
            </w:pPr>
            <w:r w:rsidRPr="002732DD">
              <w:rPr>
                <w:rFonts w:cs="Arial"/>
              </w:rPr>
              <w:t>0x09 Mex Spanish</w:t>
            </w:r>
          </w:p>
          <w:p w14:paraId="51880DCC" w14:textId="77777777" w:rsidR="00332093" w:rsidRPr="002732DD" w:rsidRDefault="00332093">
            <w:pPr>
              <w:spacing w:line="276" w:lineRule="auto"/>
              <w:rPr>
                <w:rFonts w:cs="Arial"/>
              </w:rPr>
            </w:pPr>
            <w:r w:rsidRPr="002732DD">
              <w:rPr>
                <w:rFonts w:cs="Arial"/>
              </w:rPr>
              <w:t>0x0A Turkish</w:t>
            </w:r>
          </w:p>
          <w:p w14:paraId="6B8637D4" w14:textId="77777777" w:rsidR="00332093" w:rsidRPr="002732DD" w:rsidRDefault="00332093">
            <w:pPr>
              <w:spacing w:line="276" w:lineRule="auto"/>
              <w:rPr>
                <w:rFonts w:cs="Arial"/>
              </w:rPr>
            </w:pPr>
            <w:r w:rsidRPr="002732DD">
              <w:rPr>
                <w:rFonts w:cs="Arial"/>
              </w:rPr>
              <w:t>0x0B Russian</w:t>
            </w:r>
          </w:p>
          <w:p w14:paraId="1718AF5D" w14:textId="77777777" w:rsidR="00332093" w:rsidRPr="002732DD" w:rsidRDefault="00332093">
            <w:pPr>
              <w:spacing w:line="276" w:lineRule="auto"/>
              <w:rPr>
                <w:rFonts w:cs="Arial"/>
              </w:rPr>
            </w:pPr>
            <w:r w:rsidRPr="002732DD">
              <w:rPr>
                <w:rFonts w:cs="Arial"/>
              </w:rPr>
              <w:t>0x0C Dutch</w:t>
            </w:r>
          </w:p>
          <w:p w14:paraId="290C3344" w14:textId="77777777" w:rsidR="00332093" w:rsidRPr="002732DD" w:rsidRDefault="00332093">
            <w:pPr>
              <w:spacing w:line="276" w:lineRule="auto"/>
              <w:rPr>
                <w:rFonts w:cs="Arial"/>
              </w:rPr>
            </w:pPr>
            <w:r w:rsidRPr="002732DD">
              <w:rPr>
                <w:rFonts w:cs="Arial"/>
              </w:rPr>
              <w:t>0x0D Flemish</w:t>
            </w:r>
          </w:p>
          <w:p w14:paraId="54177F2F" w14:textId="77777777" w:rsidR="00332093" w:rsidRPr="002732DD" w:rsidRDefault="00332093">
            <w:pPr>
              <w:spacing w:line="276" w:lineRule="auto"/>
              <w:rPr>
                <w:rFonts w:cs="Arial"/>
              </w:rPr>
            </w:pPr>
            <w:r w:rsidRPr="002732DD">
              <w:rPr>
                <w:rFonts w:cs="Arial"/>
              </w:rPr>
              <w:t>0x0E Polish</w:t>
            </w:r>
          </w:p>
          <w:p w14:paraId="247712DB" w14:textId="77777777" w:rsidR="00332093" w:rsidRPr="002732DD" w:rsidRDefault="00332093">
            <w:pPr>
              <w:spacing w:line="276" w:lineRule="auto"/>
              <w:rPr>
                <w:rFonts w:cs="Arial"/>
              </w:rPr>
            </w:pPr>
            <w:r w:rsidRPr="002732DD">
              <w:rPr>
                <w:rFonts w:cs="Arial"/>
              </w:rPr>
              <w:t>0x0F Czech</w:t>
            </w:r>
          </w:p>
          <w:p w14:paraId="071B1ACD" w14:textId="77777777" w:rsidR="00332093" w:rsidRPr="002732DD" w:rsidRDefault="00332093">
            <w:pPr>
              <w:spacing w:line="276" w:lineRule="auto"/>
              <w:rPr>
                <w:rFonts w:cs="Arial"/>
              </w:rPr>
            </w:pPr>
            <w:r w:rsidRPr="002732DD">
              <w:rPr>
                <w:rFonts w:cs="Arial"/>
              </w:rPr>
              <w:t>0x10 Greek</w:t>
            </w:r>
          </w:p>
          <w:p w14:paraId="35DFE9A3" w14:textId="77777777" w:rsidR="00332093" w:rsidRPr="002732DD" w:rsidRDefault="00332093">
            <w:pPr>
              <w:spacing w:line="276" w:lineRule="auto"/>
              <w:rPr>
                <w:rFonts w:cs="Arial"/>
              </w:rPr>
            </w:pPr>
            <w:r w:rsidRPr="002732DD">
              <w:rPr>
                <w:rFonts w:cs="Arial"/>
              </w:rPr>
              <w:t>0x11 Hungarian</w:t>
            </w:r>
          </w:p>
          <w:p w14:paraId="6A12F0C6" w14:textId="77777777" w:rsidR="00332093" w:rsidRPr="002732DD" w:rsidRDefault="00332093">
            <w:pPr>
              <w:spacing w:line="276" w:lineRule="auto"/>
              <w:rPr>
                <w:rFonts w:cs="Arial"/>
              </w:rPr>
            </w:pPr>
            <w:r w:rsidRPr="002732DD">
              <w:rPr>
                <w:rFonts w:cs="Arial"/>
              </w:rPr>
              <w:t>0x12 Swedish</w:t>
            </w:r>
          </w:p>
          <w:p w14:paraId="73ABBE9B" w14:textId="77777777" w:rsidR="00332093" w:rsidRPr="002732DD" w:rsidRDefault="00332093">
            <w:pPr>
              <w:spacing w:line="276" w:lineRule="auto"/>
              <w:rPr>
                <w:rFonts w:cs="Arial"/>
              </w:rPr>
            </w:pPr>
            <w:r w:rsidRPr="002732DD">
              <w:rPr>
                <w:rFonts w:cs="Arial"/>
              </w:rPr>
              <w:t>0x13 Danish</w:t>
            </w:r>
          </w:p>
          <w:p w14:paraId="1EBC48FB" w14:textId="77777777" w:rsidR="00332093" w:rsidRPr="002732DD" w:rsidRDefault="00332093">
            <w:pPr>
              <w:spacing w:line="276" w:lineRule="auto"/>
              <w:rPr>
                <w:rFonts w:cs="Arial"/>
                <w:lang w:val="es-MX"/>
              </w:rPr>
            </w:pPr>
            <w:r w:rsidRPr="002732DD">
              <w:rPr>
                <w:rFonts w:cs="Arial"/>
                <w:lang w:val="es-MX"/>
              </w:rPr>
              <w:t>0x14 Norwegian</w:t>
            </w:r>
          </w:p>
          <w:p w14:paraId="384884A6" w14:textId="77777777" w:rsidR="00332093" w:rsidRPr="002732DD" w:rsidRDefault="00332093">
            <w:pPr>
              <w:spacing w:line="276" w:lineRule="auto"/>
              <w:rPr>
                <w:rFonts w:cs="Arial"/>
                <w:lang w:val="es-MX"/>
              </w:rPr>
            </w:pPr>
            <w:r w:rsidRPr="002732DD">
              <w:rPr>
                <w:rFonts w:cs="Arial"/>
                <w:lang w:val="es-MX"/>
              </w:rPr>
              <w:t>0x15 Finish</w:t>
            </w:r>
          </w:p>
          <w:p w14:paraId="5115A860" w14:textId="77777777" w:rsidR="00332093" w:rsidRPr="002732DD" w:rsidRDefault="00332093">
            <w:pPr>
              <w:spacing w:line="276" w:lineRule="auto"/>
              <w:rPr>
                <w:rFonts w:cs="Arial"/>
                <w:lang w:val="pt-BR"/>
              </w:rPr>
            </w:pPr>
            <w:r w:rsidRPr="002732DD">
              <w:rPr>
                <w:rFonts w:cs="Arial"/>
                <w:lang w:val="pt-BR"/>
              </w:rPr>
              <w:t>0x16 EU Portuguese</w:t>
            </w:r>
          </w:p>
          <w:p w14:paraId="46E93D12" w14:textId="77777777" w:rsidR="00332093" w:rsidRPr="002732DD" w:rsidRDefault="00332093">
            <w:pPr>
              <w:spacing w:line="276" w:lineRule="auto"/>
              <w:rPr>
                <w:rFonts w:cs="Arial"/>
                <w:lang w:val="pt-BR"/>
              </w:rPr>
            </w:pPr>
            <w:r w:rsidRPr="002732DD">
              <w:rPr>
                <w:rFonts w:cs="Arial"/>
                <w:lang w:val="pt-BR"/>
              </w:rPr>
              <w:t>0x17 Braz Portuguese</w:t>
            </w:r>
          </w:p>
          <w:p w14:paraId="7CD8BF57" w14:textId="77777777" w:rsidR="00332093" w:rsidRPr="002732DD" w:rsidRDefault="00332093">
            <w:pPr>
              <w:spacing w:line="276" w:lineRule="auto"/>
              <w:rPr>
                <w:rFonts w:cs="Arial"/>
                <w:lang w:val="es-MX"/>
              </w:rPr>
            </w:pPr>
            <w:r w:rsidRPr="002732DD">
              <w:rPr>
                <w:rFonts w:cs="Arial"/>
                <w:lang w:val="es-MX"/>
              </w:rPr>
              <w:t>0x18 Japanese</w:t>
            </w:r>
          </w:p>
          <w:p w14:paraId="22316AB6" w14:textId="77777777" w:rsidR="00332093" w:rsidRPr="002732DD" w:rsidRDefault="00332093">
            <w:pPr>
              <w:spacing w:line="276" w:lineRule="auto"/>
              <w:rPr>
                <w:rFonts w:cs="Arial"/>
              </w:rPr>
            </w:pPr>
            <w:r w:rsidRPr="002732DD">
              <w:rPr>
                <w:rFonts w:cs="Arial"/>
              </w:rPr>
              <w:t>0x19 AU_English</w:t>
            </w:r>
          </w:p>
          <w:p w14:paraId="5CD79691" w14:textId="77777777" w:rsidR="00332093" w:rsidRPr="002732DD" w:rsidRDefault="00332093">
            <w:pPr>
              <w:spacing w:line="276" w:lineRule="auto"/>
              <w:rPr>
                <w:rFonts w:cs="Arial"/>
              </w:rPr>
            </w:pPr>
            <w:r w:rsidRPr="002732DD">
              <w:rPr>
                <w:rFonts w:cs="Arial"/>
              </w:rPr>
              <w:t>0x1A Korean</w:t>
            </w:r>
          </w:p>
          <w:p w14:paraId="55B81955" w14:textId="77777777" w:rsidR="00332093" w:rsidRPr="002732DD" w:rsidRDefault="00332093">
            <w:pPr>
              <w:spacing w:line="276" w:lineRule="auto"/>
              <w:rPr>
                <w:rFonts w:cs="Arial"/>
              </w:rPr>
            </w:pPr>
            <w:r w:rsidRPr="002732DD">
              <w:rPr>
                <w:rFonts w:cs="Arial"/>
              </w:rPr>
              <w:t>0x1B Mandarin Chinese</w:t>
            </w:r>
          </w:p>
          <w:p w14:paraId="12B0B7DC" w14:textId="77777777" w:rsidR="00332093" w:rsidRPr="002732DD" w:rsidRDefault="00332093">
            <w:pPr>
              <w:spacing w:line="276" w:lineRule="auto"/>
              <w:rPr>
                <w:rFonts w:cs="Arial"/>
              </w:rPr>
            </w:pPr>
            <w:r w:rsidRPr="002732DD">
              <w:rPr>
                <w:rFonts w:cs="Arial"/>
              </w:rPr>
              <w:t>0x1C Taiwanese</w:t>
            </w:r>
          </w:p>
          <w:p w14:paraId="208A2E91" w14:textId="77777777" w:rsidR="00332093" w:rsidRPr="002732DD" w:rsidRDefault="00332093">
            <w:pPr>
              <w:spacing w:line="276" w:lineRule="auto"/>
              <w:rPr>
                <w:rFonts w:cs="Arial"/>
              </w:rPr>
            </w:pPr>
            <w:r w:rsidRPr="002732DD">
              <w:rPr>
                <w:rFonts w:cs="Arial"/>
              </w:rPr>
              <w:t>0x1D Arabic</w:t>
            </w:r>
          </w:p>
          <w:p w14:paraId="70293AA1" w14:textId="77777777" w:rsidR="00332093" w:rsidRPr="002732DD" w:rsidRDefault="00332093">
            <w:pPr>
              <w:spacing w:line="276" w:lineRule="auto"/>
              <w:rPr>
                <w:rFonts w:cs="Arial"/>
              </w:rPr>
            </w:pPr>
            <w:r w:rsidRPr="002732DD">
              <w:rPr>
                <w:rFonts w:cs="Arial"/>
              </w:rPr>
              <w:t>0x1E Slovak</w:t>
            </w:r>
          </w:p>
          <w:p w14:paraId="78BB170A" w14:textId="77777777" w:rsidR="00332093" w:rsidRPr="002732DD" w:rsidRDefault="00332093">
            <w:pPr>
              <w:spacing w:line="276" w:lineRule="auto"/>
              <w:rPr>
                <w:rFonts w:cs="Arial"/>
              </w:rPr>
            </w:pPr>
            <w:r w:rsidRPr="002732DD">
              <w:rPr>
                <w:rFonts w:cs="Arial"/>
              </w:rPr>
              <w:t>0x1F Thai</w:t>
            </w:r>
          </w:p>
          <w:p w14:paraId="3C6FD1D8" w14:textId="77777777" w:rsidR="00332093" w:rsidRDefault="00332093">
            <w:pPr>
              <w:spacing w:line="276" w:lineRule="auto"/>
              <w:rPr>
                <w:ins w:id="124" w:author="Myslinski, Jason (J.S.)" w:date="2020-10-22T09:56:00Z"/>
                <w:rFonts w:cs="Arial"/>
              </w:rPr>
            </w:pPr>
            <w:r w:rsidRPr="002732DD">
              <w:rPr>
                <w:rFonts w:cs="Arial"/>
              </w:rPr>
              <w:t>0x20 Indian English</w:t>
            </w:r>
          </w:p>
          <w:p w14:paraId="28D22503" w14:textId="77777777" w:rsidR="00332093" w:rsidRPr="002732DD" w:rsidRDefault="00332093">
            <w:pPr>
              <w:spacing w:line="276" w:lineRule="auto"/>
              <w:rPr>
                <w:rFonts w:cs="Arial"/>
              </w:rPr>
            </w:pPr>
            <w:ins w:id="125" w:author="Myslinski, Jason (J.S.)" w:date="2020-10-22T09:56:00Z">
              <w:r>
                <w:rPr>
                  <w:rFonts w:cs="Arial"/>
                </w:rPr>
                <w:t>0x21 Ukrainian</w:t>
              </w:r>
            </w:ins>
          </w:p>
          <w:p w14:paraId="20E299E4" w14:textId="77777777" w:rsidR="00332093" w:rsidRPr="002732DD" w:rsidRDefault="00332093">
            <w:pPr>
              <w:spacing w:line="276" w:lineRule="auto"/>
              <w:rPr>
                <w:rFonts w:cs="Arial"/>
              </w:rPr>
            </w:pPr>
            <w:r w:rsidRPr="002732DD">
              <w:rPr>
                <w:rFonts w:cs="Arial"/>
              </w:rPr>
              <w:fldChar w:fldCharType="end"/>
            </w:r>
          </w:p>
        </w:tc>
        <w:tc>
          <w:tcPr>
            <w:tcW w:w="2421" w:type="dxa"/>
            <w:tcBorders>
              <w:top w:val="single" w:sz="4" w:space="0" w:color="auto"/>
              <w:left w:val="single" w:sz="4" w:space="0" w:color="auto"/>
              <w:bottom w:val="single" w:sz="4" w:space="0" w:color="auto"/>
              <w:right w:val="single" w:sz="4" w:space="0" w:color="auto"/>
            </w:tcBorders>
            <w:hideMark/>
          </w:tcPr>
          <w:p w14:paraId="30368357" w14:textId="77777777" w:rsidR="00332093" w:rsidRPr="002732DD" w:rsidRDefault="00332093">
            <w:pPr>
              <w:spacing w:line="276" w:lineRule="auto"/>
              <w:rPr>
                <w:rFonts w:cs="Arial"/>
              </w:rPr>
            </w:pPr>
            <w:r w:rsidRPr="002732DD">
              <w:rPr>
                <w:rFonts w:cs="Arial"/>
              </w:rPr>
              <w:t>Status update from the Vehicle Language settings server stating what the current language setting is for the Vehicle Language Server which sends out the status message.</w:t>
            </w:r>
          </w:p>
        </w:tc>
      </w:tr>
    </w:tbl>
    <w:p w14:paraId="1FC42FB8" w14:textId="77777777" w:rsidR="00332093" w:rsidRPr="002732DD" w:rsidRDefault="00332093" w:rsidP="00332093">
      <w:pPr>
        <w:rPr>
          <w:rFonts w:cs="Arial"/>
        </w:rPr>
      </w:pPr>
    </w:p>
    <w:p w14:paraId="44677784" w14:textId="77777777" w:rsidR="00332093" w:rsidRPr="002732DD" w:rsidRDefault="00332093" w:rsidP="00332093">
      <w:pPr>
        <w:rPr>
          <w:rFonts w:cs="Arial"/>
        </w:rPr>
      </w:pPr>
    </w:p>
    <w:p w14:paraId="5060DC58" w14:textId="77777777" w:rsidR="00332093" w:rsidRPr="002732DD" w:rsidRDefault="00332093" w:rsidP="00332093">
      <w:pPr>
        <w:rPr>
          <w:rFonts w:cs="Arial"/>
        </w:rPr>
      </w:pPr>
      <w:r w:rsidRPr="007F24A9">
        <w:rPr>
          <w:rFonts w:cs="Arial"/>
        </w:rPr>
        <w:t xml:space="preserve">Note: </w:t>
      </w:r>
    </w:p>
    <w:p w14:paraId="2EF1EA32" w14:textId="77777777" w:rsidR="00332093" w:rsidRDefault="00332093" w:rsidP="00332093">
      <w:pPr>
        <w:rPr>
          <w:rFonts w:cs="Arial"/>
        </w:rPr>
      </w:pPr>
      <w:r w:rsidRPr="002732DD">
        <w:rPr>
          <w:rFonts w:cs="Arial"/>
        </w:rPr>
        <w:t>The Infotainment Language status</w:t>
      </w:r>
      <w:r>
        <w:rPr>
          <w:rFonts w:cs="Arial"/>
        </w:rPr>
        <w:t xml:space="preserve"> HS3</w:t>
      </w:r>
      <w:r w:rsidRPr="002732DD">
        <w:rPr>
          <w:rFonts w:cs="Arial"/>
        </w:rPr>
        <w:t xml:space="preserve"> signal</w:t>
      </w:r>
      <w:r w:rsidRPr="007F24A9">
        <w:rPr>
          <w:rFonts w:cs="Arial"/>
        </w:rPr>
        <w:t xml:space="preserve"> </w:t>
      </w:r>
      <w:r>
        <w:rPr>
          <w:rFonts w:cs="Arial"/>
        </w:rPr>
        <w:t xml:space="preserve">0x229 </w:t>
      </w:r>
      <w:proofErr w:type="spellStart"/>
      <w:r>
        <w:rPr>
          <w:rFonts w:cs="Arial"/>
        </w:rPr>
        <w:t>Disp_LangSel.</w:t>
      </w:r>
      <w:r w:rsidRPr="007F24A9">
        <w:rPr>
          <w:rFonts w:cs="Arial"/>
        </w:rPr>
        <w:t>St</w:t>
      </w:r>
      <w:proofErr w:type="spellEnd"/>
      <w:r w:rsidRPr="007F24A9">
        <w:rPr>
          <w:rFonts w:cs="Arial"/>
        </w:rPr>
        <w:t xml:space="preserve"> (ex APIM, CHR, MFD…) </w:t>
      </w:r>
      <w:r w:rsidRPr="002732DD">
        <w:rPr>
          <w:rFonts w:cs="Arial"/>
        </w:rPr>
        <w:t>is</w:t>
      </w:r>
      <w:r w:rsidRPr="007F24A9">
        <w:rPr>
          <w:rFonts w:cs="Arial"/>
        </w:rPr>
        <w:t xml:space="preserve"> a </w:t>
      </w:r>
      <w:proofErr w:type="gramStart"/>
      <w:r w:rsidRPr="007F24A9">
        <w:rPr>
          <w:rFonts w:cs="Arial"/>
        </w:rPr>
        <w:t>5 bit</w:t>
      </w:r>
      <w:proofErr w:type="gramEnd"/>
      <w:r w:rsidRPr="007F24A9">
        <w:rPr>
          <w:rFonts w:cs="Arial"/>
        </w:rPr>
        <w:t xml:space="preserve"> signal and maxed out with 0x1F Thai.  </w:t>
      </w:r>
      <w:r>
        <w:rPr>
          <w:rFonts w:cs="Arial"/>
        </w:rPr>
        <w:t>The</w:t>
      </w:r>
      <w:r w:rsidRPr="007F24A9">
        <w:rPr>
          <w:rFonts w:cs="Arial"/>
        </w:rPr>
        <w:t xml:space="preserve"> new</w:t>
      </w:r>
      <w:r>
        <w:rPr>
          <w:rFonts w:cs="Arial"/>
        </w:rPr>
        <w:t xml:space="preserve"> Infotainment Langua</w:t>
      </w:r>
      <w:r w:rsidRPr="002732DD">
        <w:rPr>
          <w:rFonts w:cs="Arial"/>
        </w:rPr>
        <w:t>ge</w:t>
      </w:r>
      <w:r>
        <w:rPr>
          <w:rFonts w:cs="Arial"/>
        </w:rPr>
        <w:t xml:space="preserve"> Status HS3 signal is Disp_LangSel2.St and </w:t>
      </w:r>
      <w:r w:rsidRPr="007F24A9">
        <w:rPr>
          <w:rFonts w:cs="Arial"/>
        </w:rPr>
        <w:t>is bigger in size</w:t>
      </w:r>
      <w:r>
        <w:rPr>
          <w:rFonts w:cs="Arial"/>
        </w:rPr>
        <w:t xml:space="preserve"> (7 bits)</w:t>
      </w:r>
      <w:r w:rsidRPr="002732DD">
        <w:rPr>
          <w:rFonts w:cs="Arial"/>
        </w:rPr>
        <w:t xml:space="preserve"> to allow for more encodings</w:t>
      </w:r>
      <w:r>
        <w:rPr>
          <w:rFonts w:cs="Arial"/>
        </w:rPr>
        <w:t xml:space="preserve"> but still include all the encodings the </w:t>
      </w:r>
      <w:proofErr w:type="gramStart"/>
      <w:r>
        <w:rPr>
          <w:rFonts w:cs="Arial"/>
        </w:rPr>
        <w:t>5 bit</w:t>
      </w:r>
      <w:proofErr w:type="gramEnd"/>
      <w:r>
        <w:rPr>
          <w:rFonts w:cs="Arial"/>
        </w:rPr>
        <w:t xml:space="preserve"> signals had.</w:t>
      </w:r>
    </w:p>
    <w:p w14:paraId="11B24BEB" w14:textId="77777777" w:rsidR="00332093" w:rsidRPr="002732DD" w:rsidRDefault="00332093" w:rsidP="00332093">
      <w:pPr>
        <w:rPr>
          <w:rFonts w:cs="Arial"/>
        </w:rPr>
      </w:pPr>
    </w:p>
    <w:p w14:paraId="0017425A" w14:textId="77777777" w:rsidR="00332093" w:rsidRDefault="00332093" w:rsidP="00332093">
      <w:pPr>
        <w:rPr>
          <w:rFonts w:cs="Arial"/>
        </w:rPr>
      </w:pPr>
      <w:r>
        <w:rPr>
          <w:rFonts w:cs="Arial"/>
        </w:rPr>
        <w:lastRenderedPageBreak/>
        <w:t>If the transmitter of the Infotainment Language status signal supports one common CAN dB then</w:t>
      </w:r>
      <w:r w:rsidRPr="002732DD">
        <w:rPr>
          <w:rFonts w:cs="Arial"/>
        </w:rPr>
        <w:t xml:space="preserve"> the </w:t>
      </w:r>
      <w:r>
        <w:rPr>
          <w:rFonts w:cs="Arial"/>
        </w:rPr>
        <w:t xml:space="preserve">transmitter of the infotainment language </w:t>
      </w:r>
      <w:r w:rsidRPr="002732DD">
        <w:rPr>
          <w:rFonts w:cs="Arial"/>
        </w:rPr>
        <w:t xml:space="preserve">status </w:t>
      </w:r>
      <w:r>
        <w:rPr>
          <w:rFonts w:cs="Arial"/>
        </w:rPr>
        <w:t xml:space="preserve">signal </w:t>
      </w:r>
      <w:r w:rsidRPr="002732DD">
        <w:rPr>
          <w:rFonts w:cs="Arial"/>
        </w:rPr>
        <w:t xml:space="preserve">will have to support sending </w:t>
      </w:r>
      <w:r>
        <w:rPr>
          <w:rFonts w:cs="Arial"/>
        </w:rPr>
        <w:t xml:space="preserve">both language status signals </w:t>
      </w:r>
      <w:proofErr w:type="spellStart"/>
      <w:r>
        <w:rPr>
          <w:rFonts w:cs="Arial"/>
        </w:rPr>
        <w:t>Disp_LangSel.St</w:t>
      </w:r>
      <w:proofErr w:type="spellEnd"/>
      <w:r>
        <w:rPr>
          <w:rFonts w:cs="Arial"/>
        </w:rPr>
        <w:t xml:space="preserve"> </w:t>
      </w:r>
      <w:proofErr w:type="gramStart"/>
      <w:r>
        <w:rPr>
          <w:rFonts w:cs="Arial"/>
        </w:rPr>
        <w:t>5 bit</w:t>
      </w:r>
      <w:proofErr w:type="gramEnd"/>
      <w:r>
        <w:rPr>
          <w:rFonts w:cs="Arial"/>
        </w:rPr>
        <w:t xml:space="preserve"> signal and Disp_LangSel2.St 7 bit signal with both status signals set to the active language.</w:t>
      </w:r>
    </w:p>
    <w:p w14:paraId="17593138" w14:textId="77777777" w:rsidR="00332093" w:rsidRPr="007F24A9" w:rsidRDefault="00332093" w:rsidP="00332093">
      <w:pPr>
        <w:numPr>
          <w:ilvl w:val="0"/>
          <w:numId w:val="100"/>
        </w:numPr>
        <w:rPr>
          <w:rFonts w:cs="Arial"/>
        </w:rPr>
      </w:pPr>
      <w:r>
        <w:rPr>
          <w:rFonts w:cs="Arial"/>
        </w:rPr>
        <w:t xml:space="preserve">If Disp_LangSel2.St is set to a language that </w:t>
      </w:r>
      <w:proofErr w:type="spellStart"/>
      <w:r>
        <w:rPr>
          <w:rFonts w:cs="Arial"/>
        </w:rPr>
        <w:t>Disp_LangSel.St</w:t>
      </w:r>
      <w:proofErr w:type="spellEnd"/>
      <w:r>
        <w:rPr>
          <w:rFonts w:cs="Arial"/>
        </w:rPr>
        <w:t xml:space="preserve"> does not have an encoding for then </w:t>
      </w:r>
      <w:proofErr w:type="spellStart"/>
      <w:r>
        <w:rPr>
          <w:rFonts w:cs="Arial"/>
        </w:rPr>
        <w:t>Disp_LangSel.St</w:t>
      </w:r>
      <w:proofErr w:type="spellEnd"/>
      <w:r>
        <w:rPr>
          <w:rFonts w:cs="Arial"/>
        </w:rPr>
        <w:t xml:space="preserve"> would be set to 0x0 Inactive (ex. if Indian English was the active language).</w:t>
      </w:r>
    </w:p>
    <w:p w14:paraId="53C1DF80" w14:textId="77777777" w:rsidR="00332093" w:rsidRDefault="00332093" w:rsidP="00332093">
      <w:pPr>
        <w:rPr>
          <w:rFonts w:cs="Arial"/>
        </w:rPr>
      </w:pPr>
    </w:p>
    <w:p w14:paraId="4FA814CC" w14:textId="77777777" w:rsidR="00332093" w:rsidRDefault="00332093" w:rsidP="00332093">
      <w:pPr>
        <w:rPr>
          <w:rFonts w:cs="Arial"/>
        </w:rPr>
      </w:pPr>
      <w:r>
        <w:rPr>
          <w:rFonts w:cs="Arial"/>
        </w:rPr>
        <w:t xml:space="preserve">If the transmitter of the Infotainment Language status signal has a CAN dB that only supports one language status </w:t>
      </w:r>
      <w:proofErr w:type="gramStart"/>
      <w:r>
        <w:rPr>
          <w:rFonts w:cs="Arial"/>
        </w:rPr>
        <w:t>signal</w:t>
      </w:r>
      <w:proofErr w:type="gramEnd"/>
      <w:r>
        <w:rPr>
          <w:rFonts w:cs="Arial"/>
        </w:rPr>
        <w:t xml:space="preserve"> then only that language status signal would be supported (either support just the 5 bit </w:t>
      </w:r>
      <w:proofErr w:type="spellStart"/>
      <w:r>
        <w:rPr>
          <w:rFonts w:cs="Arial"/>
        </w:rPr>
        <w:t>Disp_LangSel.St</w:t>
      </w:r>
      <w:proofErr w:type="spellEnd"/>
      <w:r>
        <w:rPr>
          <w:rFonts w:cs="Arial"/>
        </w:rPr>
        <w:t xml:space="preserve"> or 7 bit Disp_LangSel2.St).</w:t>
      </w:r>
    </w:p>
    <w:p w14:paraId="7E32C1ED" w14:textId="77777777" w:rsidR="00332093" w:rsidRPr="002732DD" w:rsidRDefault="00332093" w:rsidP="00332093">
      <w:pPr>
        <w:rPr>
          <w:rFonts w:cs="Arial"/>
        </w:rPr>
      </w:pPr>
    </w:p>
    <w:p w14:paraId="7C46AFE8" w14:textId="77777777" w:rsidR="00332093" w:rsidRDefault="00332093" w:rsidP="00332093">
      <w:pPr>
        <w:rPr>
          <w:rFonts w:cs="Arial"/>
        </w:rPr>
      </w:pPr>
      <w:r w:rsidRPr="002732DD">
        <w:rPr>
          <w:rFonts w:cs="Arial"/>
        </w:rPr>
        <w:t>The receiver of the infotainment language status signals</w:t>
      </w:r>
      <w:r>
        <w:rPr>
          <w:rFonts w:cs="Arial"/>
        </w:rPr>
        <w:t xml:space="preserve"> (</w:t>
      </w:r>
      <w:proofErr w:type="spellStart"/>
      <w:r>
        <w:rPr>
          <w:rFonts w:cs="Arial"/>
        </w:rPr>
        <w:t>Disp_LangSel.St</w:t>
      </w:r>
      <w:proofErr w:type="spellEnd"/>
      <w:r>
        <w:rPr>
          <w:rFonts w:cs="Arial"/>
        </w:rPr>
        <w:t xml:space="preserve"> </w:t>
      </w:r>
      <w:proofErr w:type="gramStart"/>
      <w:r>
        <w:rPr>
          <w:rFonts w:cs="Arial"/>
        </w:rPr>
        <w:t>5 bit</w:t>
      </w:r>
      <w:proofErr w:type="gramEnd"/>
      <w:r>
        <w:rPr>
          <w:rFonts w:cs="Arial"/>
        </w:rPr>
        <w:t xml:space="preserve"> signal and Disp_LangSel2.St 7 bit signal)</w:t>
      </w:r>
      <w:r w:rsidRPr="002732DD">
        <w:rPr>
          <w:rFonts w:cs="Arial"/>
        </w:rPr>
        <w:t xml:space="preserve"> </w:t>
      </w:r>
      <w:r>
        <w:rPr>
          <w:rFonts w:cs="Arial"/>
        </w:rPr>
        <w:t>should</w:t>
      </w:r>
      <w:r w:rsidRPr="002732DD">
        <w:rPr>
          <w:rFonts w:cs="Arial"/>
        </w:rPr>
        <w:t xml:space="preserve"> only receive one of the language status signals in their CAN </w:t>
      </w:r>
      <w:proofErr w:type="spellStart"/>
      <w:r w:rsidRPr="002732DD">
        <w:rPr>
          <w:rFonts w:cs="Arial"/>
        </w:rPr>
        <w:t>dB.</w:t>
      </w:r>
      <w:proofErr w:type="spellEnd"/>
      <w:r>
        <w:rPr>
          <w:rFonts w:cs="Arial"/>
        </w:rPr>
        <w:t xml:space="preserve">  </w:t>
      </w:r>
    </w:p>
    <w:p w14:paraId="3ED75F94" w14:textId="77777777" w:rsidR="00332093" w:rsidRDefault="00332093" w:rsidP="00332093">
      <w:pPr>
        <w:numPr>
          <w:ilvl w:val="0"/>
          <w:numId w:val="353"/>
        </w:numPr>
        <w:rPr>
          <w:rFonts w:cs="Arial"/>
        </w:rPr>
      </w:pPr>
      <w:r w:rsidRPr="007F24A9">
        <w:rPr>
          <w:rFonts w:cs="Arial"/>
        </w:rPr>
        <w:t xml:space="preserve">If </w:t>
      </w:r>
      <w:r>
        <w:rPr>
          <w:rFonts w:cs="Arial"/>
        </w:rPr>
        <w:t xml:space="preserve">the Ford D&amp;R or supplier of a module receiving the infotainment language status message </w:t>
      </w:r>
      <w:r w:rsidRPr="007F24A9">
        <w:rPr>
          <w:rFonts w:cs="Arial"/>
        </w:rPr>
        <w:t xml:space="preserve">notices that both </w:t>
      </w:r>
      <w:r>
        <w:rPr>
          <w:rFonts w:cs="Arial"/>
        </w:rPr>
        <w:t xml:space="preserve">infotainment language status signals </w:t>
      </w:r>
      <w:proofErr w:type="spellStart"/>
      <w:r w:rsidRPr="007F24A9">
        <w:rPr>
          <w:rFonts w:cs="Arial"/>
        </w:rPr>
        <w:t>Disp_LangSel.St</w:t>
      </w:r>
      <w:proofErr w:type="spellEnd"/>
      <w:r w:rsidRPr="007F24A9">
        <w:rPr>
          <w:rFonts w:cs="Arial"/>
        </w:rPr>
        <w:t xml:space="preserve"> </w:t>
      </w:r>
      <w:proofErr w:type="gramStart"/>
      <w:r w:rsidRPr="007F24A9">
        <w:rPr>
          <w:rFonts w:cs="Arial"/>
        </w:rPr>
        <w:t>5 bit</w:t>
      </w:r>
      <w:proofErr w:type="gramEnd"/>
      <w:r w:rsidRPr="007F24A9">
        <w:rPr>
          <w:rFonts w:cs="Arial"/>
        </w:rPr>
        <w:t xml:space="preserve"> signal and Disp_LangSel2 7 bit signal in their CAN dB bring to Ford’s attention as the CAN dB would need to be corrected.</w:t>
      </w:r>
    </w:p>
    <w:p w14:paraId="677A73D3" w14:textId="77777777" w:rsidR="00332093" w:rsidRPr="007F24A9" w:rsidRDefault="00332093" w:rsidP="00332093">
      <w:pPr>
        <w:numPr>
          <w:ilvl w:val="1"/>
          <w:numId w:val="353"/>
        </w:numPr>
        <w:rPr>
          <w:rFonts w:cs="Arial"/>
        </w:rPr>
      </w:pPr>
      <w:r>
        <w:rPr>
          <w:rFonts w:cs="Arial"/>
        </w:rPr>
        <w:t>Exception:  If the Ford D&amp;R for the receiver of the infotainment language signal has explicitly asked for a CAN dB with both infotainment language signals to support common software across multiple programs (</w:t>
      </w:r>
      <w:proofErr w:type="spellStart"/>
      <w:r>
        <w:rPr>
          <w:rFonts w:cs="Arial"/>
        </w:rPr>
        <w:t>Disp_LangSel.St</w:t>
      </w:r>
      <w:proofErr w:type="spellEnd"/>
      <w:r>
        <w:rPr>
          <w:rFonts w:cs="Arial"/>
        </w:rPr>
        <w:t xml:space="preserve"> 5 bit signal and Disp_LangSel2.St 7 bit signal) then the receiver of those signals will need to have a configuration bit such that only one of the signals is can be used at a time (ex. program X only uses Disp_LangSel2.st and program Y only uses </w:t>
      </w:r>
      <w:proofErr w:type="spellStart"/>
      <w:r>
        <w:rPr>
          <w:rFonts w:cs="Arial"/>
        </w:rPr>
        <w:t>Disp_LangSel.St</w:t>
      </w:r>
      <w:proofErr w:type="spellEnd"/>
      <w:r>
        <w:rPr>
          <w:rFonts w:cs="Arial"/>
        </w:rPr>
        <w:t>).</w:t>
      </w:r>
    </w:p>
    <w:p w14:paraId="5FBA554B" w14:textId="77777777" w:rsidR="00332093" w:rsidRDefault="00332093" w:rsidP="00332093">
      <w:pPr>
        <w:rPr>
          <w:rFonts w:cs="Arial"/>
        </w:rPr>
      </w:pPr>
    </w:p>
    <w:p w14:paraId="0A6710D1" w14:textId="77777777" w:rsidR="00332093" w:rsidRDefault="00332093" w:rsidP="00332093">
      <w:pPr>
        <w:rPr>
          <w:rFonts w:cs="Arial"/>
        </w:rPr>
      </w:pPr>
      <w:r>
        <w:rPr>
          <w:rFonts w:cs="Arial"/>
        </w:rPr>
        <w:t xml:space="preserve">The Cluster language status HS3 signal 0x2FD </w:t>
      </w:r>
      <w:proofErr w:type="spellStart"/>
      <w:r>
        <w:rPr>
          <w:rFonts w:cs="Arial"/>
        </w:rPr>
        <w:t>Mc_VehLangUsrSel.St</w:t>
      </w:r>
      <w:proofErr w:type="spellEnd"/>
      <w:r>
        <w:rPr>
          <w:rFonts w:cs="Arial"/>
        </w:rPr>
        <w:t xml:space="preserve"> is a </w:t>
      </w:r>
      <w:proofErr w:type="gramStart"/>
      <w:r>
        <w:rPr>
          <w:rFonts w:cs="Arial"/>
        </w:rPr>
        <w:t>6 bit</w:t>
      </w:r>
      <w:proofErr w:type="gramEnd"/>
      <w:r>
        <w:rPr>
          <w:rFonts w:cs="Arial"/>
        </w:rPr>
        <w:t xml:space="preserve"> signal and is not currently maxed out so there is only one Cluster language status signal at the time this was written. </w:t>
      </w:r>
    </w:p>
    <w:p w14:paraId="2EFCCAFD" w14:textId="77777777" w:rsidR="00332093" w:rsidRDefault="00332093" w:rsidP="00332093">
      <w:pPr>
        <w:rPr>
          <w:rFonts w:cs="Arial"/>
        </w:rPr>
      </w:pPr>
    </w:p>
    <w:p w14:paraId="33041411" w14:textId="77777777" w:rsidR="00332093" w:rsidRDefault="00332093" w:rsidP="00332093">
      <w:pPr>
        <w:rPr>
          <w:rFonts w:cs="Arial"/>
        </w:rPr>
      </w:pPr>
      <w:r>
        <w:rPr>
          <w:rFonts w:cs="Arial"/>
        </w:rPr>
        <w:t xml:space="preserve">As a general practice if the receiving module just needs to receive one language status signal in a vehicle to know what language to be used then the Cluster </w:t>
      </w:r>
      <w:proofErr w:type="spellStart"/>
      <w:r>
        <w:rPr>
          <w:rFonts w:cs="Arial"/>
        </w:rPr>
        <w:t>Mc_VehLangUsrSel.St</w:t>
      </w:r>
      <w:proofErr w:type="spellEnd"/>
      <w:r>
        <w:rPr>
          <w:rFonts w:cs="Arial"/>
        </w:rPr>
        <w:t xml:space="preserve"> signal should be used.  </w:t>
      </w:r>
    </w:p>
    <w:p w14:paraId="3E82A6F1" w14:textId="77777777" w:rsidR="00332093" w:rsidRDefault="00332093" w:rsidP="00332093">
      <w:pPr>
        <w:rPr>
          <w:rFonts w:cs="Arial"/>
        </w:rPr>
      </w:pPr>
    </w:p>
    <w:p w14:paraId="354B526E" w14:textId="77777777" w:rsidR="00332093" w:rsidRDefault="00332093" w:rsidP="00332093">
      <w:pPr>
        <w:rPr>
          <w:rFonts w:cs="Arial"/>
        </w:rPr>
      </w:pPr>
      <w:r>
        <w:rPr>
          <w:rFonts w:cs="Arial"/>
        </w:rPr>
        <w:t xml:space="preserve">Reference the CAN dB for the latest and in case any conflict in signal names the CAN dB takes precedent.  </w:t>
      </w:r>
    </w:p>
    <w:p w14:paraId="25A60880" w14:textId="77777777" w:rsidR="00332093" w:rsidRDefault="00332093" w:rsidP="00332093">
      <w:pPr>
        <w:rPr>
          <w:rFonts w:cs="Arial"/>
        </w:rPr>
      </w:pPr>
    </w:p>
    <w:p w14:paraId="6DA0D55D" w14:textId="77777777" w:rsidR="00332093" w:rsidRPr="002732DD" w:rsidRDefault="00332093" w:rsidP="00332093">
      <w:pPr>
        <w:rPr>
          <w:rFonts w:cs="Arial"/>
        </w:rPr>
      </w:pPr>
    </w:p>
    <w:p w14:paraId="4E2639D6" w14:textId="77777777" w:rsidR="00332093" w:rsidRDefault="00332093" w:rsidP="00332093">
      <w:pPr>
        <w:pStyle w:val="Heading3"/>
      </w:pPr>
      <w:bookmarkStart w:id="126" w:name="_Toc65750518"/>
      <w:r>
        <w:t>Use Cases</w:t>
      </w:r>
      <w:bookmarkEnd w:id="126"/>
    </w:p>
    <w:p w14:paraId="2B8593B2" w14:textId="77777777" w:rsidR="00332093" w:rsidRDefault="00332093" w:rsidP="00332093">
      <w:pPr>
        <w:pStyle w:val="Heading4"/>
      </w:pPr>
      <w:r>
        <w:t>VS-UC-REQ-025207/B-Set Language (</w:t>
      </w:r>
      <w:proofErr w:type="spellStart"/>
      <w:r>
        <w:t>TcSE</w:t>
      </w:r>
      <w:proofErr w:type="spellEnd"/>
      <w:r>
        <w:t xml:space="preserve"> ROIN-290599)</w:t>
      </w:r>
    </w:p>
    <w:p w14:paraId="3E7FDC0C"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332093" w:rsidRPr="006D7461" w14:paraId="4D17A7E0"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4A297DAB" w14:textId="77777777" w:rsidR="00332093" w:rsidRPr="006D7461" w:rsidRDefault="00332093">
            <w:pPr>
              <w:rPr>
                <w:rFonts w:cs="Arial"/>
                <w:b/>
              </w:rPr>
            </w:pPr>
            <w:r w:rsidRPr="006D7461">
              <w:rPr>
                <w:rFonts w:cs="Arial"/>
                <w:b/>
              </w:rPr>
              <w:t>Actors</w:t>
            </w:r>
          </w:p>
        </w:tc>
        <w:tc>
          <w:tcPr>
            <w:tcW w:w="7000" w:type="dxa"/>
            <w:tcBorders>
              <w:top w:val="single" w:sz="4" w:space="0" w:color="auto"/>
              <w:left w:val="single" w:sz="4" w:space="0" w:color="auto"/>
              <w:bottom w:val="single" w:sz="4" w:space="0" w:color="auto"/>
              <w:right w:val="single" w:sz="4" w:space="0" w:color="auto"/>
            </w:tcBorders>
            <w:hideMark/>
          </w:tcPr>
          <w:p w14:paraId="34C6E3A3" w14:textId="77777777" w:rsidR="00332093" w:rsidRPr="006D7461" w:rsidRDefault="00332093">
            <w:pPr>
              <w:rPr>
                <w:rFonts w:cs="Arial"/>
              </w:rPr>
            </w:pPr>
            <w:r w:rsidRPr="006D7461">
              <w:rPr>
                <w:rFonts w:cs="Arial"/>
              </w:rPr>
              <w:t>Vehicle Occupant</w:t>
            </w:r>
          </w:p>
        </w:tc>
      </w:tr>
      <w:tr w:rsidR="00332093" w:rsidRPr="006D7461" w14:paraId="32F5D95B"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1F90170A" w14:textId="77777777" w:rsidR="00332093" w:rsidRPr="006D7461" w:rsidRDefault="00332093">
            <w:pPr>
              <w:rPr>
                <w:rFonts w:cs="Arial"/>
                <w:b/>
              </w:rPr>
            </w:pPr>
            <w:r w:rsidRPr="006D7461">
              <w:rPr>
                <w:rFonts w:cs="Arial"/>
                <w:b/>
              </w:rPr>
              <w:t>Pre-conditions</w:t>
            </w:r>
          </w:p>
        </w:tc>
        <w:tc>
          <w:tcPr>
            <w:tcW w:w="7000" w:type="dxa"/>
            <w:tcBorders>
              <w:top w:val="single" w:sz="4" w:space="0" w:color="auto"/>
              <w:left w:val="single" w:sz="4" w:space="0" w:color="auto"/>
              <w:bottom w:val="single" w:sz="4" w:space="0" w:color="auto"/>
              <w:right w:val="single" w:sz="4" w:space="0" w:color="auto"/>
            </w:tcBorders>
            <w:hideMark/>
          </w:tcPr>
          <w:p w14:paraId="75D0AC3A" w14:textId="77777777" w:rsidR="00332093" w:rsidRPr="006D7461" w:rsidRDefault="00332093">
            <w:pPr>
              <w:rPr>
                <w:rFonts w:cs="Arial"/>
              </w:rPr>
            </w:pPr>
            <w:r w:rsidRPr="006D7461">
              <w:rPr>
                <w:rFonts w:cs="Arial"/>
              </w:rPr>
              <w:t>Infotainment System is On.</w:t>
            </w:r>
          </w:p>
          <w:p w14:paraId="616C25DA" w14:textId="77777777" w:rsidR="00332093" w:rsidRPr="006D7461" w:rsidRDefault="00332093">
            <w:pPr>
              <w:rPr>
                <w:ins w:id="127" w:author="Myslinski, Jason (J.S.)" w:date="2015-02-04T13:29:00Z"/>
                <w:rFonts w:cs="Arial"/>
              </w:rPr>
            </w:pPr>
            <w:del w:id="128" w:author="Myslinski, Jason (J.S.)" w:date="2015-02-04T13:29:00Z">
              <w:r w:rsidRPr="006D7461" w:rsidDel="006D7461">
                <w:rPr>
                  <w:rFonts w:cs="Arial"/>
                </w:rPr>
                <w:delText>Language Setting is not currently set to {Language X}.</w:delText>
              </w:r>
            </w:del>
          </w:p>
          <w:p w14:paraId="0CF514E9" w14:textId="77777777" w:rsidR="00332093" w:rsidRPr="006D7461" w:rsidRDefault="00332093">
            <w:pPr>
              <w:rPr>
                <w:ins w:id="129" w:author="Myslinski, Jason (J.S.)" w:date="2015-02-04T13:29:00Z"/>
                <w:rFonts w:cs="Arial"/>
              </w:rPr>
            </w:pPr>
          </w:p>
          <w:p w14:paraId="312FD3A9" w14:textId="77777777" w:rsidR="00332093" w:rsidRPr="006D7461" w:rsidRDefault="00332093" w:rsidP="00332093">
            <w:pPr>
              <w:rPr>
                <w:ins w:id="130" w:author="Myslinski, Jason (J.S.)" w:date="2015-02-04T13:29:00Z"/>
                <w:rFonts w:cs="Arial"/>
                <w:color w:val="FF0000"/>
                <w:rPrChange w:id="131" w:author="Myslinski, Jason (J.S.)" w:date="2015-02-04T13:31:00Z">
                  <w:rPr>
                    <w:ins w:id="132" w:author="Myslinski, Jason (J.S.)" w:date="2015-02-04T13:29:00Z"/>
                    <w:rFonts w:cs="Arial"/>
                    <w:color w:val="FF0000"/>
                    <w:highlight w:val="cyan"/>
                  </w:rPr>
                </w:rPrChange>
              </w:rPr>
            </w:pPr>
            <w:ins w:id="133" w:author="Myslinski, Jason (J.S.)" w:date="2015-02-04T13:29:00Z">
              <w:r w:rsidRPr="006D7461">
                <w:rPr>
                  <w:rFonts w:cs="Arial"/>
                  <w:color w:val="FF0000"/>
                  <w:rPrChange w:id="134" w:author="Myslinski, Jason (J.S.)" w:date="2015-02-04T13:31:00Z">
                    <w:rPr>
                      <w:rFonts w:cs="Arial"/>
                      <w:color w:val="FF0000"/>
                      <w:highlight w:val="cyan"/>
                    </w:rPr>
                  </w:rPrChange>
                </w:rPr>
                <w:t>Vehicle Setting Client A (</w:t>
              </w:r>
              <w:proofErr w:type="spellStart"/>
              <w:r w:rsidRPr="006D7461">
                <w:rPr>
                  <w:rFonts w:cs="Arial"/>
                  <w:color w:val="FF0000"/>
                  <w:rPrChange w:id="135" w:author="Myslinski, Jason (J.S.)" w:date="2015-02-04T13:31:00Z">
                    <w:rPr>
                      <w:rFonts w:cs="Arial"/>
                      <w:color w:val="FF0000"/>
                      <w:highlight w:val="cyan"/>
                    </w:rPr>
                  </w:rPrChange>
                </w:rPr>
                <w:t>ex Cluster</w:t>
              </w:r>
              <w:proofErr w:type="spellEnd"/>
              <w:r w:rsidRPr="006D7461">
                <w:rPr>
                  <w:rFonts w:cs="Arial"/>
                  <w:color w:val="FF0000"/>
                  <w:rPrChange w:id="136" w:author="Myslinski, Jason (J.S.)" w:date="2015-02-04T13:31:00Z">
                    <w:rPr>
                      <w:rFonts w:cs="Arial"/>
                      <w:color w:val="FF0000"/>
                      <w:highlight w:val="cyan"/>
                    </w:rPr>
                  </w:rPrChange>
                </w:rPr>
                <w:t xml:space="preserve"> display) can support Language Y.</w:t>
              </w:r>
            </w:ins>
          </w:p>
          <w:p w14:paraId="12D7C9E6" w14:textId="77777777" w:rsidR="00332093" w:rsidRPr="006D7461" w:rsidRDefault="00332093" w:rsidP="00332093">
            <w:pPr>
              <w:rPr>
                <w:ins w:id="137" w:author="Myslinski, Jason (J.S.)" w:date="2015-02-04T13:29:00Z"/>
                <w:rFonts w:cs="Arial"/>
                <w:color w:val="FF0000"/>
                <w:rPrChange w:id="138" w:author="Myslinski, Jason (J.S.)" w:date="2015-02-04T13:31:00Z">
                  <w:rPr>
                    <w:ins w:id="139" w:author="Myslinski, Jason (J.S.)" w:date="2015-02-04T13:29:00Z"/>
                    <w:rFonts w:cs="Arial"/>
                    <w:color w:val="FF0000"/>
                    <w:highlight w:val="cyan"/>
                  </w:rPr>
                </w:rPrChange>
              </w:rPr>
            </w:pPr>
          </w:p>
          <w:p w14:paraId="7B692550" w14:textId="77777777" w:rsidR="00332093" w:rsidRPr="006D7461" w:rsidRDefault="00332093" w:rsidP="00332093">
            <w:pPr>
              <w:rPr>
                <w:ins w:id="140" w:author="Myslinski, Jason (J.S.)" w:date="2015-02-04T13:29:00Z"/>
                <w:rFonts w:cs="Arial"/>
                <w:color w:val="FF0000"/>
              </w:rPr>
            </w:pPr>
            <w:ins w:id="141" w:author="Myslinski, Jason (J.S.)" w:date="2015-02-04T13:29:00Z">
              <w:r w:rsidRPr="006D7461">
                <w:rPr>
                  <w:rFonts w:cs="Arial"/>
                  <w:color w:val="FF0000"/>
                  <w:rPrChange w:id="142" w:author="Myslinski, Jason (J.S.)" w:date="2015-02-04T13:31:00Z">
                    <w:rPr>
                      <w:rFonts w:cs="Arial"/>
                      <w:color w:val="FF0000"/>
                      <w:highlight w:val="cyan"/>
                    </w:rPr>
                  </w:rPrChange>
                </w:rPr>
                <w:t xml:space="preserve">Vehicle Setting Client B (ex </w:t>
              </w:r>
              <w:proofErr w:type="spellStart"/>
              <w:r w:rsidRPr="006D7461">
                <w:rPr>
                  <w:rFonts w:cs="Arial"/>
                  <w:color w:val="FF0000"/>
                  <w:rPrChange w:id="143" w:author="Myslinski, Jason (J.S.)" w:date="2015-02-04T13:31:00Z">
                    <w:rPr>
                      <w:rFonts w:cs="Arial"/>
                      <w:color w:val="FF0000"/>
                      <w:highlight w:val="cyan"/>
                    </w:rPr>
                  </w:rPrChange>
                </w:rPr>
                <w:t>Centerstack</w:t>
              </w:r>
              <w:proofErr w:type="spellEnd"/>
              <w:r w:rsidRPr="006D7461">
                <w:rPr>
                  <w:rFonts w:cs="Arial"/>
                  <w:color w:val="FF0000"/>
                  <w:rPrChange w:id="144" w:author="Myslinski, Jason (J.S.)" w:date="2015-02-04T13:31:00Z">
                    <w:rPr>
                      <w:rFonts w:cs="Arial"/>
                      <w:color w:val="FF0000"/>
                      <w:highlight w:val="cyan"/>
                    </w:rPr>
                  </w:rPrChange>
                </w:rPr>
                <w:t xml:space="preserve"> display) can support Language Y.</w:t>
              </w:r>
            </w:ins>
          </w:p>
          <w:p w14:paraId="0BC96713" w14:textId="77777777" w:rsidR="00332093" w:rsidRPr="006D7461" w:rsidRDefault="00332093" w:rsidP="00332093">
            <w:pPr>
              <w:rPr>
                <w:ins w:id="145" w:author="Myslinski, Jason (J.S.)" w:date="2015-02-04T13:29:00Z"/>
                <w:rFonts w:cs="Arial"/>
                <w:color w:val="FF0000"/>
              </w:rPr>
            </w:pPr>
          </w:p>
          <w:p w14:paraId="488404DD" w14:textId="77777777" w:rsidR="00332093" w:rsidRPr="006D7461" w:rsidRDefault="00332093" w:rsidP="00332093">
            <w:pPr>
              <w:rPr>
                <w:ins w:id="146" w:author="Myslinski, Jason (J.S.)" w:date="2015-02-04T13:29:00Z"/>
                <w:rFonts w:cs="Arial"/>
                <w:color w:val="FF0000"/>
              </w:rPr>
            </w:pPr>
            <w:ins w:id="147" w:author="Myslinski, Jason (J.S.)" w:date="2015-02-04T13:29:00Z">
              <w:r w:rsidRPr="006D7461">
                <w:rPr>
                  <w:rFonts w:cs="Arial"/>
                  <w:color w:val="FF0000"/>
                  <w:rPrChange w:id="148" w:author="Myslinski, Jason (J.S.)" w:date="2015-02-04T13:31:00Z">
                    <w:rPr>
                      <w:rFonts w:cs="Arial"/>
                      <w:color w:val="FF0000"/>
                      <w:highlight w:val="cyan"/>
                    </w:rPr>
                  </w:rPrChange>
                </w:rPr>
                <w:t>Language X is active on both Vehicle Setting Client A and Vehicle Setting Client B displays.</w:t>
              </w:r>
            </w:ins>
          </w:p>
          <w:p w14:paraId="0BBB7EA3" w14:textId="77777777" w:rsidR="00332093" w:rsidRPr="006D7461" w:rsidRDefault="00332093">
            <w:pPr>
              <w:rPr>
                <w:rFonts w:cs="Arial"/>
              </w:rPr>
            </w:pPr>
          </w:p>
        </w:tc>
      </w:tr>
      <w:tr w:rsidR="00332093" w:rsidRPr="006D7461" w14:paraId="6AE67C9C"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1CA03CFF" w14:textId="77777777" w:rsidR="00332093" w:rsidRPr="006D7461" w:rsidRDefault="00332093">
            <w:pPr>
              <w:rPr>
                <w:rFonts w:cs="Arial"/>
                <w:b/>
              </w:rPr>
            </w:pPr>
            <w:r w:rsidRPr="006D7461">
              <w:rPr>
                <w:rFonts w:cs="Arial"/>
                <w:b/>
              </w:rPr>
              <w:t>Scenario Description</w:t>
            </w:r>
          </w:p>
        </w:tc>
        <w:tc>
          <w:tcPr>
            <w:tcW w:w="7000" w:type="dxa"/>
            <w:tcBorders>
              <w:top w:val="single" w:sz="4" w:space="0" w:color="auto"/>
              <w:left w:val="single" w:sz="4" w:space="0" w:color="auto"/>
              <w:bottom w:val="single" w:sz="4" w:space="0" w:color="auto"/>
              <w:right w:val="single" w:sz="4" w:space="0" w:color="auto"/>
            </w:tcBorders>
            <w:hideMark/>
          </w:tcPr>
          <w:p w14:paraId="4A50BA4F" w14:textId="77777777" w:rsidR="00332093" w:rsidRPr="006D7461" w:rsidRDefault="00332093">
            <w:pPr>
              <w:rPr>
                <w:ins w:id="149" w:author="Myslinski, Jason (J.S.)" w:date="2015-02-04T13:29:00Z"/>
                <w:rFonts w:cs="Arial"/>
              </w:rPr>
            </w:pPr>
            <w:del w:id="150" w:author="Myslinski, Jason (J.S.)" w:date="2015-02-04T13:29:00Z">
              <w:r w:rsidRPr="006D7461" w:rsidDel="006D7461">
                <w:rPr>
                  <w:rFonts w:cs="Arial"/>
                </w:rPr>
                <w:delText>User selects {Language X}.via the HMI.</w:delText>
              </w:r>
            </w:del>
          </w:p>
          <w:p w14:paraId="160840F8" w14:textId="77777777" w:rsidR="00332093" w:rsidRPr="006D7461" w:rsidRDefault="00332093">
            <w:pPr>
              <w:rPr>
                <w:ins w:id="151" w:author="Myslinski, Jason (J.S.)" w:date="2015-02-04T13:29:00Z"/>
                <w:rFonts w:cs="Arial"/>
              </w:rPr>
            </w:pPr>
          </w:p>
          <w:p w14:paraId="55B11C85" w14:textId="77777777" w:rsidR="00332093" w:rsidRPr="006D7461" w:rsidRDefault="00332093" w:rsidP="00332093">
            <w:pPr>
              <w:rPr>
                <w:ins w:id="152" w:author="Myslinski, Jason (J.S.)" w:date="2015-02-04T13:30:00Z"/>
                <w:rFonts w:cs="Arial"/>
                <w:color w:val="FF0000"/>
                <w:rPrChange w:id="153" w:author="Myslinski, Jason (J.S.)" w:date="2015-02-04T13:31:00Z">
                  <w:rPr>
                    <w:ins w:id="154" w:author="Myslinski, Jason (J.S.)" w:date="2015-02-04T13:30:00Z"/>
                    <w:rFonts w:cs="Arial"/>
                    <w:color w:val="FF0000"/>
                    <w:highlight w:val="cyan"/>
                  </w:rPr>
                </w:rPrChange>
              </w:rPr>
            </w:pPr>
            <w:ins w:id="155" w:author="Myslinski, Jason (J.S.)" w:date="2015-02-04T13:29:00Z">
              <w:r w:rsidRPr="006D7461">
                <w:rPr>
                  <w:rFonts w:cs="Arial"/>
                  <w:color w:val="FF0000"/>
                  <w:rPrChange w:id="156" w:author="Myslinski, Jason (J.S.)" w:date="2015-02-04T13:31:00Z">
                    <w:rPr>
                      <w:rFonts w:cs="Arial"/>
                      <w:color w:val="FF0000"/>
                      <w:highlight w:val="cyan"/>
                    </w:rPr>
                  </w:rPrChange>
                </w:rPr>
                <w:t xml:space="preserve">User selects {Language </w:t>
              </w:r>
            </w:ins>
            <w:ins w:id="157" w:author="Myslinski, Jason (J.S.)" w:date="2015-02-04T13:34:00Z">
              <w:r>
                <w:rPr>
                  <w:rFonts w:cs="Arial"/>
                  <w:color w:val="FF0000"/>
                </w:rPr>
                <w:t>Y</w:t>
              </w:r>
            </w:ins>
            <w:ins w:id="158" w:author="Myslinski, Jason (J.S.)" w:date="2015-02-04T13:29:00Z">
              <w:r w:rsidRPr="006D7461">
                <w:rPr>
                  <w:rFonts w:cs="Arial"/>
                  <w:color w:val="FF0000"/>
                  <w:rPrChange w:id="159" w:author="Myslinski, Jason (J.S.)" w:date="2015-02-04T13:31:00Z">
                    <w:rPr>
                      <w:rFonts w:cs="Arial"/>
                      <w:color w:val="FF0000"/>
                      <w:highlight w:val="cyan"/>
                    </w:rPr>
                  </w:rPrChange>
                </w:rPr>
                <w:t xml:space="preserve">} via the Vehicle Setting Client </w:t>
              </w:r>
            </w:ins>
            <w:proofErr w:type="gramStart"/>
            <w:ins w:id="160" w:author="Myslinski, Jason (J.S.)" w:date="2015-02-04T13:32:00Z">
              <w:r>
                <w:rPr>
                  <w:rFonts w:cs="Arial"/>
                  <w:color w:val="FF0000"/>
                </w:rPr>
                <w:t>A</w:t>
              </w:r>
            </w:ins>
            <w:proofErr w:type="gramEnd"/>
            <w:ins w:id="161" w:author="Myslinski, Jason (J.S.)" w:date="2015-02-04T13:29:00Z">
              <w:r w:rsidRPr="006D7461">
                <w:rPr>
                  <w:rFonts w:cs="Arial"/>
                  <w:color w:val="FF0000"/>
                  <w:rPrChange w:id="162" w:author="Myslinski, Jason (J.S.)" w:date="2015-02-04T13:31:00Z">
                    <w:rPr>
                      <w:rFonts w:cs="Arial"/>
                      <w:color w:val="FF0000"/>
                      <w:highlight w:val="cyan"/>
                    </w:rPr>
                  </w:rPrChange>
                </w:rPr>
                <w:t xml:space="preserve"> </w:t>
              </w:r>
            </w:ins>
            <w:ins w:id="163" w:author="Myslinski, Jason (J.S.)" w:date="2015-02-04T13:30:00Z">
              <w:r w:rsidRPr="006D7461">
                <w:rPr>
                  <w:rFonts w:cs="Arial"/>
                  <w:color w:val="FF0000"/>
                  <w:rPrChange w:id="164" w:author="Myslinski, Jason (J.S.)" w:date="2015-02-04T13:31:00Z">
                    <w:rPr>
                      <w:rFonts w:cs="Arial"/>
                      <w:color w:val="FF0000"/>
                      <w:highlight w:val="cyan"/>
                    </w:rPr>
                  </w:rPrChange>
                </w:rPr>
                <w:t xml:space="preserve">HMI </w:t>
              </w:r>
            </w:ins>
          </w:p>
          <w:p w14:paraId="069FFD86" w14:textId="77777777" w:rsidR="00332093" w:rsidRPr="004D2C44" w:rsidRDefault="00332093">
            <w:pPr>
              <w:numPr>
                <w:ilvl w:val="0"/>
                <w:numId w:val="356"/>
              </w:numPr>
              <w:rPr>
                <w:ins w:id="165" w:author="Myslinski, Jason (J.S.)" w:date="2015-02-04T13:29:00Z"/>
                <w:rFonts w:cs="Arial"/>
                <w:color w:val="FF0000"/>
                <w:rPrChange w:id="166" w:author="Myslinski, Jason (J.S.)" w:date="2015-02-04T13:34:00Z">
                  <w:rPr>
                    <w:ins w:id="167" w:author="Myslinski, Jason (J.S.)" w:date="2015-02-04T13:29:00Z"/>
                  </w:rPr>
                </w:rPrChange>
              </w:rPr>
              <w:pPrChange w:id="168" w:author="Myslinski, Jason (J.S.)" w:date="2015-02-04T13:30:00Z">
                <w:pPr/>
              </w:pPrChange>
            </w:pPr>
            <w:ins w:id="169" w:author="Myslinski, Jason (J.S.)" w:date="2015-02-04T13:30:00Z">
              <w:r w:rsidRPr="004D2C44">
                <w:rPr>
                  <w:rFonts w:cs="Arial"/>
                  <w:color w:val="FF0000"/>
                  <w:rPrChange w:id="170" w:author="Myslinski, Jason (J.S.)" w:date="2015-02-04T13:34:00Z">
                    <w:rPr>
                      <w:highlight w:val="cyan"/>
                    </w:rPr>
                  </w:rPrChange>
                </w:rPr>
                <w:t xml:space="preserve">the Vehicle Settings Client </w:t>
              </w:r>
            </w:ins>
            <w:ins w:id="171" w:author="Myslinski, Jason (J.S.)" w:date="2015-02-04T13:33:00Z">
              <w:r w:rsidRPr="004D2C44">
                <w:rPr>
                  <w:rFonts w:cs="Arial"/>
                  <w:color w:val="FF0000"/>
                </w:rPr>
                <w:t>A</w:t>
              </w:r>
            </w:ins>
            <w:ins w:id="172" w:author="Myslinski, Jason (J.S.)" w:date="2015-02-04T13:31:00Z">
              <w:r w:rsidRPr="004D2C44">
                <w:rPr>
                  <w:rFonts w:cs="Arial"/>
                  <w:color w:val="FF0000"/>
                  <w:rPrChange w:id="173" w:author="Myslinski, Jason (J.S.)" w:date="2015-02-04T13:34:00Z">
                    <w:rPr>
                      <w:rFonts w:cs="Arial"/>
                      <w:color w:val="FF0000"/>
                      <w:highlight w:val="cyan"/>
                    </w:rPr>
                  </w:rPrChange>
                </w:rPr>
                <w:t xml:space="preserve"> </w:t>
              </w:r>
            </w:ins>
            <w:proofErr w:type="gramStart"/>
            <w:ins w:id="174" w:author="Myslinski, Jason (J.S.)" w:date="2015-02-04T13:29:00Z">
              <w:r w:rsidRPr="004D2C44">
                <w:rPr>
                  <w:rFonts w:cs="Arial"/>
                  <w:color w:val="FF0000"/>
                  <w:rPrChange w:id="175" w:author="Myslinski, Jason (J.S.)" w:date="2015-02-04T13:34:00Z">
                    <w:rPr>
                      <w:highlight w:val="cyan"/>
                    </w:rPr>
                  </w:rPrChange>
                </w:rPr>
                <w:t>requests</w:t>
              </w:r>
              <w:proofErr w:type="gramEnd"/>
              <w:r w:rsidRPr="004D2C44">
                <w:rPr>
                  <w:rFonts w:cs="Arial"/>
                  <w:color w:val="FF0000"/>
                  <w:rPrChange w:id="176" w:author="Myslinski, Jason (J.S.)" w:date="2015-02-04T13:34:00Z">
                    <w:rPr>
                      <w:highlight w:val="cyan"/>
                    </w:rPr>
                  </w:rPrChange>
                </w:rPr>
                <w:t xml:space="preserve"> Language Y</w:t>
              </w:r>
            </w:ins>
            <w:ins w:id="177" w:author="Myslinski, Jason (J.S.)" w:date="2015-02-04T13:31:00Z">
              <w:r w:rsidRPr="004D2C44">
                <w:rPr>
                  <w:rFonts w:cs="Arial"/>
                  <w:color w:val="FF0000"/>
                </w:rPr>
                <w:t xml:space="preserve"> from the Vehicle Language Server </w:t>
              </w:r>
            </w:ins>
            <w:ins w:id="178" w:author="Myslinski, Jason (J.S.)" w:date="2015-02-04T13:33:00Z">
              <w:r w:rsidRPr="004D2C44">
                <w:rPr>
                  <w:rFonts w:cs="Arial"/>
                  <w:color w:val="FF0000"/>
                </w:rPr>
                <w:t>B</w:t>
              </w:r>
            </w:ins>
            <w:ins w:id="179" w:author="Myslinski, Jason (J.S.)" w:date="2015-02-04T13:31:00Z">
              <w:r w:rsidRPr="004D2C44">
                <w:rPr>
                  <w:rFonts w:cs="Arial"/>
                  <w:color w:val="FF0000"/>
                </w:rPr>
                <w:t xml:space="preserve"> (ex. </w:t>
              </w:r>
            </w:ins>
            <w:proofErr w:type="spellStart"/>
            <w:ins w:id="180" w:author="Myslinski, Jason (J.S.)" w:date="2015-02-04T13:33:00Z">
              <w:r w:rsidRPr="004D2C44">
                <w:rPr>
                  <w:rFonts w:cs="Arial"/>
                  <w:color w:val="FF0000"/>
                </w:rPr>
                <w:t>Centerstack</w:t>
              </w:r>
            </w:ins>
            <w:proofErr w:type="spellEnd"/>
            <w:ins w:id="181" w:author="Myslinski, Jason (J.S.)" w:date="2015-02-04T13:31:00Z">
              <w:r w:rsidRPr="004D2C44">
                <w:rPr>
                  <w:rFonts w:cs="Arial"/>
                  <w:color w:val="FF0000"/>
                </w:rPr>
                <w:t xml:space="preserve"> display)</w:t>
              </w:r>
            </w:ins>
          </w:p>
          <w:p w14:paraId="42CDC40A" w14:textId="77777777" w:rsidR="00332093" w:rsidRPr="006D7461" w:rsidRDefault="00332093">
            <w:pPr>
              <w:rPr>
                <w:rFonts w:cs="Arial"/>
              </w:rPr>
            </w:pPr>
          </w:p>
        </w:tc>
      </w:tr>
      <w:tr w:rsidR="00332093" w:rsidRPr="006D7461" w14:paraId="32260E15"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274769BB" w14:textId="77777777" w:rsidR="00332093" w:rsidRPr="006D7461" w:rsidRDefault="00332093">
            <w:pPr>
              <w:rPr>
                <w:rFonts w:cs="Arial"/>
                <w:b/>
              </w:rPr>
            </w:pPr>
            <w:r w:rsidRPr="006D7461">
              <w:rPr>
                <w:rFonts w:cs="Arial"/>
                <w:b/>
              </w:rPr>
              <w:t>Post-conditions</w:t>
            </w:r>
          </w:p>
        </w:tc>
        <w:tc>
          <w:tcPr>
            <w:tcW w:w="7000" w:type="dxa"/>
            <w:tcBorders>
              <w:top w:val="single" w:sz="4" w:space="0" w:color="auto"/>
              <w:left w:val="single" w:sz="4" w:space="0" w:color="auto"/>
              <w:bottom w:val="single" w:sz="4" w:space="0" w:color="auto"/>
              <w:right w:val="single" w:sz="4" w:space="0" w:color="auto"/>
            </w:tcBorders>
            <w:hideMark/>
          </w:tcPr>
          <w:p w14:paraId="79AFE48D" w14:textId="77777777" w:rsidR="00332093" w:rsidRPr="006D7461" w:rsidRDefault="00332093">
            <w:pPr>
              <w:rPr>
                <w:ins w:id="182" w:author="Myslinski, Jason (J.S.)" w:date="2015-02-04T13:31:00Z"/>
                <w:rFonts w:cs="Arial"/>
              </w:rPr>
            </w:pPr>
            <w:del w:id="183" w:author="Myslinski, Jason (J.S.)" w:date="2015-02-04T13:31:00Z">
              <w:r w:rsidRPr="006D7461" w:rsidDel="006D7461">
                <w:rPr>
                  <w:rFonts w:cs="Arial"/>
                </w:rPr>
                <w:delText>HMI is updated to {Language X}.</w:delText>
              </w:r>
            </w:del>
          </w:p>
          <w:p w14:paraId="6BDFE936" w14:textId="77777777" w:rsidR="00332093" w:rsidRPr="006D7461" w:rsidRDefault="00332093">
            <w:pPr>
              <w:rPr>
                <w:ins w:id="184" w:author="Myslinski, Jason (J.S.)" w:date="2015-02-04T13:31:00Z"/>
                <w:rFonts w:cs="Arial"/>
              </w:rPr>
            </w:pPr>
          </w:p>
          <w:p w14:paraId="08029D5A" w14:textId="77777777" w:rsidR="00332093" w:rsidRPr="006D7461" w:rsidRDefault="00332093" w:rsidP="00332093">
            <w:pPr>
              <w:rPr>
                <w:ins w:id="185" w:author="Myslinski, Jason (J.S.)" w:date="2015-02-04T13:32:00Z"/>
                <w:rFonts w:cs="Arial"/>
                <w:color w:val="FF0000"/>
                <w:rPrChange w:id="186" w:author="Myslinski, Jason (J.S.)" w:date="2015-02-04T13:32:00Z">
                  <w:rPr>
                    <w:ins w:id="187" w:author="Myslinski, Jason (J.S.)" w:date="2015-02-04T13:32:00Z"/>
                    <w:rFonts w:cs="Arial"/>
                    <w:color w:val="FF0000"/>
                    <w:highlight w:val="cyan"/>
                  </w:rPr>
                </w:rPrChange>
              </w:rPr>
            </w:pPr>
            <w:ins w:id="188" w:author="Myslinski, Jason (J.S.)" w:date="2015-02-04T13:32:00Z">
              <w:r w:rsidRPr="006D7461">
                <w:rPr>
                  <w:rFonts w:cs="Arial"/>
                  <w:color w:val="FF0000"/>
                  <w:rPrChange w:id="189" w:author="Myslinski, Jason (J.S.)" w:date="2015-02-04T13:32:00Z">
                    <w:rPr>
                      <w:rFonts w:cs="Arial"/>
                      <w:color w:val="FF0000"/>
                      <w:highlight w:val="cyan"/>
                    </w:rPr>
                  </w:rPrChange>
                </w:rPr>
                <w:t xml:space="preserve">Vehicle Setting Client A {updates display </w:t>
              </w:r>
              <w:proofErr w:type="gramStart"/>
              <w:r w:rsidRPr="006D7461">
                <w:rPr>
                  <w:rFonts w:cs="Arial"/>
                  <w:color w:val="FF0000"/>
                  <w:rPrChange w:id="190" w:author="Myslinski, Jason (J.S.)" w:date="2015-02-04T13:32:00Z">
                    <w:rPr>
                      <w:rFonts w:cs="Arial"/>
                      <w:color w:val="FF0000"/>
                      <w:highlight w:val="cyan"/>
                    </w:rPr>
                  </w:rPrChange>
                </w:rPr>
                <w:t>A</w:t>
              </w:r>
              <w:proofErr w:type="gramEnd"/>
              <w:r w:rsidRPr="006D7461">
                <w:rPr>
                  <w:rFonts w:cs="Arial"/>
                  <w:color w:val="FF0000"/>
                  <w:rPrChange w:id="191" w:author="Myslinski, Jason (J.S.)" w:date="2015-02-04T13:32:00Z">
                    <w:rPr>
                      <w:rFonts w:cs="Arial"/>
                      <w:color w:val="FF0000"/>
                      <w:highlight w:val="cyan"/>
                    </w:rPr>
                  </w:rPrChange>
                </w:rPr>
                <w:t xml:space="preserve"> </w:t>
              </w:r>
            </w:ins>
            <w:ins w:id="192" w:author="Myslinski, Jason (J.S.)" w:date="2015-02-04T13:34:00Z">
              <w:r>
                <w:rPr>
                  <w:rFonts w:cs="Arial"/>
                  <w:color w:val="FF0000"/>
                </w:rPr>
                <w:t xml:space="preserve">HMI </w:t>
              </w:r>
            </w:ins>
            <w:ins w:id="193" w:author="Myslinski, Jason (J.S.)" w:date="2015-02-04T13:32:00Z">
              <w:r w:rsidRPr="006D7461">
                <w:rPr>
                  <w:rFonts w:cs="Arial"/>
                  <w:color w:val="FF0000"/>
                  <w:rPrChange w:id="194" w:author="Myslinski, Jason (J.S.)" w:date="2015-02-04T13:32:00Z">
                    <w:rPr>
                      <w:rFonts w:cs="Arial"/>
                      <w:color w:val="FF0000"/>
                      <w:highlight w:val="cyan"/>
                    </w:rPr>
                  </w:rPrChange>
                </w:rPr>
                <w:t xml:space="preserve">to Language Y} </w:t>
              </w:r>
            </w:ins>
          </w:p>
          <w:p w14:paraId="675B4C5A" w14:textId="77777777" w:rsidR="00332093" w:rsidRPr="006D7461" w:rsidRDefault="00332093" w:rsidP="00332093">
            <w:pPr>
              <w:rPr>
                <w:ins w:id="195" w:author="Myslinski, Jason (J.S.)" w:date="2015-02-04T13:32:00Z"/>
                <w:rFonts w:cs="Arial"/>
              </w:rPr>
            </w:pPr>
          </w:p>
          <w:p w14:paraId="348CFD8D" w14:textId="77777777" w:rsidR="00332093" w:rsidRPr="006D7461" w:rsidRDefault="00332093" w:rsidP="00332093">
            <w:pPr>
              <w:rPr>
                <w:ins w:id="196" w:author="Myslinski, Jason (J.S.)" w:date="2015-02-04T13:32:00Z"/>
                <w:rFonts w:cs="Arial"/>
                <w:color w:val="FF0000"/>
                <w:rPrChange w:id="197" w:author="Myslinski, Jason (J.S.)" w:date="2015-02-04T13:32:00Z">
                  <w:rPr>
                    <w:ins w:id="198" w:author="Myslinski, Jason (J.S.)" w:date="2015-02-04T13:32:00Z"/>
                    <w:rFonts w:cs="Arial"/>
                    <w:color w:val="FF0000"/>
                    <w:highlight w:val="cyan"/>
                  </w:rPr>
                </w:rPrChange>
              </w:rPr>
            </w:pPr>
            <w:ins w:id="199" w:author="Myslinski, Jason (J.S.)" w:date="2015-02-04T13:32:00Z">
              <w:r w:rsidRPr="006D7461">
                <w:rPr>
                  <w:rFonts w:cs="Arial"/>
                  <w:color w:val="FF0000"/>
                  <w:rPrChange w:id="200" w:author="Myslinski, Jason (J.S.)" w:date="2015-02-04T13:32:00Z">
                    <w:rPr>
                      <w:rFonts w:cs="Arial"/>
                      <w:color w:val="FF0000"/>
                      <w:highlight w:val="cyan"/>
                    </w:rPr>
                  </w:rPrChange>
                </w:rPr>
                <w:t>Vehicle Setting Client B {updates display B</w:t>
              </w:r>
            </w:ins>
            <w:ins w:id="201" w:author="Myslinski, Jason (J.S.)" w:date="2015-02-04T13:35:00Z">
              <w:r>
                <w:rPr>
                  <w:rFonts w:cs="Arial"/>
                  <w:color w:val="FF0000"/>
                </w:rPr>
                <w:t xml:space="preserve"> HMI</w:t>
              </w:r>
            </w:ins>
            <w:ins w:id="202" w:author="Myslinski, Jason (J.S.)" w:date="2015-02-04T13:32:00Z">
              <w:r w:rsidRPr="006D7461">
                <w:rPr>
                  <w:rFonts w:cs="Arial"/>
                  <w:color w:val="FF0000"/>
                  <w:rPrChange w:id="203" w:author="Myslinski, Jason (J.S.)" w:date="2015-02-04T13:32:00Z">
                    <w:rPr>
                      <w:rFonts w:cs="Arial"/>
                      <w:color w:val="FF0000"/>
                      <w:highlight w:val="cyan"/>
                    </w:rPr>
                  </w:rPrChange>
                </w:rPr>
                <w:t xml:space="preserve"> to Language Y} </w:t>
              </w:r>
            </w:ins>
          </w:p>
          <w:p w14:paraId="1FE7D06F" w14:textId="77777777" w:rsidR="00332093" w:rsidRPr="006D7461" w:rsidRDefault="00332093">
            <w:pPr>
              <w:rPr>
                <w:ins w:id="204" w:author="Myslinski, Jason (J.S.)" w:date="2015-02-04T13:31:00Z"/>
                <w:rFonts w:cs="Arial"/>
              </w:rPr>
            </w:pPr>
          </w:p>
          <w:p w14:paraId="1B33ED5F" w14:textId="77777777" w:rsidR="00332093" w:rsidRPr="006D7461" w:rsidRDefault="00332093">
            <w:pPr>
              <w:rPr>
                <w:rFonts w:cs="Arial"/>
              </w:rPr>
            </w:pPr>
          </w:p>
        </w:tc>
      </w:tr>
      <w:tr w:rsidR="00332093" w:rsidRPr="006D7461" w14:paraId="2CBD5E68"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78F71AC9" w14:textId="77777777" w:rsidR="00332093" w:rsidRPr="006D7461" w:rsidRDefault="00332093">
            <w:pPr>
              <w:rPr>
                <w:rFonts w:cs="Arial"/>
                <w:b/>
              </w:rPr>
            </w:pPr>
            <w:r w:rsidRPr="006D7461">
              <w:rPr>
                <w:rFonts w:cs="Arial"/>
                <w:b/>
              </w:rPr>
              <w:lastRenderedPageBreak/>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14:paraId="3ACB8516" w14:textId="77777777" w:rsidR="00332093" w:rsidRPr="006D7461" w:rsidRDefault="00332093">
            <w:pPr>
              <w:rPr>
                <w:rFonts w:cs="Arial"/>
              </w:rPr>
            </w:pPr>
            <w:r w:rsidRPr="006D7461">
              <w:rPr>
                <w:rFonts w:cs="Arial"/>
              </w:rPr>
              <w:t>E1- VS-GUC-290600-Selected Language not available on both Displays</w:t>
            </w:r>
          </w:p>
        </w:tc>
      </w:tr>
      <w:tr w:rsidR="00332093" w:rsidRPr="006D7461" w14:paraId="7517D3BB"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77DB8535" w14:textId="77777777" w:rsidR="00332093" w:rsidRPr="006D7461" w:rsidRDefault="00332093">
            <w:pPr>
              <w:rPr>
                <w:rFonts w:cs="Arial"/>
                <w:b/>
              </w:rPr>
            </w:pPr>
            <w:r w:rsidRPr="006D7461">
              <w:rPr>
                <w:rFonts w:cs="Arial"/>
                <w:b/>
              </w:rPr>
              <w:t>Interfaces</w:t>
            </w:r>
          </w:p>
        </w:tc>
        <w:tc>
          <w:tcPr>
            <w:tcW w:w="7000" w:type="dxa"/>
            <w:tcBorders>
              <w:top w:val="single" w:sz="4" w:space="0" w:color="auto"/>
              <w:left w:val="single" w:sz="4" w:space="0" w:color="auto"/>
              <w:bottom w:val="single" w:sz="4" w:space="0" w:color="auto"/>
              <w:right w:val="single" w:sz="4" w:space="0" w:color="auto"/>
            </w:tcBorders>
            <w:hideMark/>
          </w:tcPr>
          <w:p w14:paraId="3B9242C2" w14:textId="77777777" w:rsidR="00332093" w:rsidRPr="006D7461" w:rsidRDefault="00332093">
            <w:pPr>
              <w:rPr>
                <w:rFonts w:cs="Arial"/>
              </w:rPr>
            </w:pPr>
            <w:r w:rsidRPr="006D7461">
              <w:rPr>
                <w:rFonts w:cs="Arial"/>
              </w:rPr>
              <w:t>G-HMI; SWC; CBI</w:t>
            </w:r>
          </w:p>
        </w:tc>
      </w:tr>
    </w:tbl>
    <w:p w14:paraId="2E22A32C" w14:textId="77777777" w:rsidR="00332093" w:rsidRPr="006D7461" w:rsidRDefault="00332093">
      <w:pPr>
        <w:rPr>
          <w:rFonts w:cs="Arial"/>
        </w:rPr>
      </w:pPr>
    </w:p>
    <w:p w14:paraId="01DA9ABE" w14:textId="77777777" w:rsidR="00332093" w:rsidRDefault="00332093" w:rsidP="00332093">
      <w:pPr>
        <w:pStyle w:val="Heading4"/>
      </w:pPr>
      <w:r>
        <w:t>VS-UC-REQ-025208/B-Selected Language not available on both Displays (</w:t>
      </w:r>
      <w:proofErr w:type="spellStart"/>
      <w:r>
        <w:t>TcSE</w:t>
      </w:r>
      <w:proofErr w:type="spellEnd"/>
      <w:r>
        <w:t xml:space="preserve"> ROIN-290600)</w:t>
      </w:r>
    </w:p>
    <w:p w14:paraId="3A6F10A3"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6999"/>
      </w:tblGrid>
      <w:tr w:rsidR="00332093" w14:paraId="0EF956E3" w14:textId="77777777">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14:paraId="51DE1E19" w14:textId="77777777" w:rsidR="00332093" w:rsidRDefault="00332093">
            <w:pPr>
              <w:rPr>
                <w:rFonts w:cs="Arial"/>
                <w:b/>
              </w:rPr>
            </w:pPr>
            <w:r>
              <w:rPr>
                <w:rFonts w:cs="Arial"/>
                <w:b/>
              </w:rPr>
              <w:t>Actors</w:t>
            </w:r>
          </w:p>
        </w:tc>
        <w:tc>
          <w:tcPr>
            <w:tcW w:w="6999" w:type="dxa"/>
            <w:tcBorders>
              <w:top w:val="single" w:sz="4" w:space="0" w:color="auto"/>
              <w:left w:val="single" w:sz="4" w:space="0" w:color="auto"/>
              <w:bottom w:val="single" w:sz="4" w:space="0" w:color="auto"/>
              <w:right w:val="single" w:sz="4" w:space="0" w:color="auto"/>
            </w:tcBorders>
            <w:hideMark/>
          </w:tcPr>
          <w:p w14:paraId="5135909A" w14:textId="77777777" w:rsidR="00332093" w:rsidRDefault="00332093">
            <w:pPr>
              <w:rPr>
                <w:rFonts w:cs="Arial"/>
              </w:rPr>
            </w:pPr>
            <w:r>
              <w:rPr>
                <w:rFonts w:cs="Arial"/>
              </w:rPr>
              <w:t>Vehicle Occupant</w:t>
            </w:r>
          </w:p>
        </w:tc>
      </w:tr>
      <w:tr w:rsidR="00332093" w14:paraId="29D694D4" w14:textId="77777777">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14:paraId="0E870E5F" w14:textId="77777777" w:rsidR="00332093" w:rsidRDefault="00332093">
            <w:pPr>
              <w:rPr>
                <w:rFonts w:cs="Arial"/>
                <w:b/>
              </w:rPr>
            </w:pPr>
            <w:r>
              <w:rPr>
                <w:rFonts w:cs="Arial"/>
                <w:b/>
              </w:rPr>
              <w:t>Pre-conditions</w:t>
            </w:r>
          </w:p>
        </w:tc>
        <w:tc>
          <w:tcPr>
            <w:tcW w:w="6999" w:type="dxa"/>
            <w:tcBorders>
              <w:top w:val="single" w:sz="4" w:space="0" w:color="auto"/>
              <w:left w:val="single" w:sz="4" w:space="0" w:color="auto"/>
              <w:bottom w:val="single" w:sz="4" w:space="0" w:color="auto"/>
              <w:right w:val="single" w:sz="4" w:space="0" w:color="auto"/>
            </w:tcBorders>
            <w:hideMark/>
          </w:tcPr>
          <w:p w14:paraId="6E3F060F" w14:textId="77777777" w:rsidR="00332093" w:rsidRPr="008116FB" w:rsidRDefault="00332093">
            <w:pPr>
              <w:rPr>
                <w:ins w:id="205" w:author="Myslinski, Jason (J.S.)" w:date="2015-02-04T13:40:00Z"/>
                <w:rFonts w:cs="Arial"/>
              </w:rPr>
            </w:pPr>
            <w:r w:rsidRPr="008116FB">
              <w:rPr>
                <w:rFonts w:cs="Arial"/>
              </w:rPr>
              <w:t>Infotainment System is On.</w:t>
            </w:r>
          </w:p>
          <w:p w14:paraId="02D86C75" w14:textId="77777777" w:rsidR="00332093" w:rsidRPr="008116FB" w:rsidRDefault="00332093">
            <w:pPr>
              <w:rPr>
                <w:rFonts w:cs="Arial"/>
              </w:rPr>
            </w:pPr>
          </w:p>
          <w:p w14:paraId="43C5737C" w14:textId="77777777" w:rsidR="00332093" w:rsidRPr="008116FB" w:rsidRDefault="00332093">
            <w:pPr>
              <w:rPr>
                <w:ins w:id="206" w:author="Myslinski, Jason (J.S.)" w:date="2015-02-04T13:39:00Z"/>
                <w:rFonts w:cs="Arial"/>
              </w:rPr>
            </w:pPr>
            <w:del w:id="207" w:author="Myslinski, Jason (J.S.)" w:date="2015-02-04T13:39:00Z">
              <w:r w:rsidRPr="008116FB" w:rsidDel="00EC5A5B">
                <w:rPr>
                  <w:rFonts w:cs="Arial"/>
                </w:rPr>
                <w:delText>Language Setting is not currently set to {Language X}</w:delText>
              </w:r>
            </w:del>
          </w:p>
          <w:p w14:paraId="08EC319F" w14:textId="77777777" w:rsidR="00332093" w:rsidRPr="008116FB" w:rsidRDefault="00332093">
            <w:pPr>
              <w:rPr>
                <w:ins w:id="208" w:author="Myslinski, Jason (J.S.)" w:date="2015-02-04T13:40:00Z"/>
                <w:rFonts w:cs="Arial"/>
              </w:rPr>
            </w:pPr>
          </w:p>
          <w:p w14:paraId="68385582" w14:textId="77777777" w:rsidR="00332093" w:rsidRPr="00BF0560" w:rsidRDefault="00332093" w:rsidP="00332093">
            <w:pPr>
              <w:rPr>
                <w:ins w:id="209" w:author="Myslinski, Jason (J.S.)" w:date="2015-02-04T13:40:00Z"/>
                <w:rFonts w:cs="Arial"/>
                <w:color w:val="FF0000"/>
                <w:rPrChange w:id="210" w:author="Myslinski, Jason (J.S.)" w:date="2015-02-04T15:29:00Z">
                  <w:rPr>
                    <w:ins w:id="211" w:author="Myslinski, Jason (J.S.)" w:date="2015-02-04T13:40:00Z"/>
                    <w:rFonts w:cs="Arial"/>
                    <w:color w:val="FF0000"/>
                    <w:highlight w:val="cyan"/>
                  </w:rPr>
                </w:rPrChange>
              </w:rPr>
            </w:pPr>
            <w:ins w:id="212" w:author="Myslinski, Jason (J.S.)" w:date="2015-02-04T13:40:00Z">
              <w:r w:rsidRPr="00BF0560">
                <w:rPr>
                  <w:rFonts w:cs="Arial"/>
                  <w:color w:val="FF0000"/>
                  <w:rPrChange w:id="213" w:author="Myslinski, Jason (J.S.)" w:date="2015-02-04T15:29:00Z">
                    <w:rPr>
                      <w:rFonts w:cs="Arial"/>
                      <w:color w:val="FF0000"/>
                      <w:highlight w:val="cyan"/>
                    </w:rPr>
                  </w:rPrChange>
                </w:rPr>
                <w:t>Vehicle Setting Client A (</w:t>
              </w:r>
              <w:proofErr w:type="spellStart"/>
              <w:r w:rsidRPr="00BF0560">
                <w:rPr>
                  <w:rFonts w:cs="Arial"/>
                  <w:color w:val="FF0000"/>
                  <w:rPrChange w:id="214" w:author="Myslinski, Jason (J.S.)" w:date="2015-02-04T15:29:00Z">
                    <w:rPr>
                      <w:rFonts w:cs="Arial"/>
                      <w:color w:val="FF0000"/>
                      <w:highlight w:val="cyan"/>
                    </w:rPr>
                  </w:rPrChange>
                </w:rPr>
                <w:t>ex Cluster</w:t>
              </w:r>
              <w:proofErr w:type="spellEnd"/>
              <w:r w:rsidRPr="00BF0560">
                <w:rPr>
                  <w:rFonts w:cs="Arial"/>
                  <w:color w:val="FF0000"/>
                  <w:rPrChange w:id="215" w:author="Myslinski, Jason (J.S.)" w:date="2015-02-04T15:29:00Z">
                    <w:rPr>
                      <w:rFonts w:cs="Arial"/>
                      <w:color w:val="FF0000"/>
                      <w:highlight w:val="cyan"/>
                    </w:rPr>
                  </w:rPrChange>
                </w:rPr>
                <w:t xml:space="preserve"> display) can NOT support Language Y.</w:t>
              </w:r>
            </w:ins>
          </w:p>
          <w:p w14:paraId="543557A2" w14:textId="77777777" w:rsidR="00332093" w:rsidRPr="00BF0560" w:rsidRDefault="00332093" w:rsidP="00332093">
            <w:pPr>
              <w:rPr>
                <w:ins w:id="216" w:author="Myslinski, Jason (J.S.)" w:date="2015-02-04T13:40:00Z"/>
                <w:rFonts w:cs="Arial"/>
                <w:color w:val="FF0000"/>
                <w:rPrChange w:id="217" w:author="Myslinski, Jason (J.S.)" w:date="2015-02-04T15:29:00Z">
                  <w:rPr>
                    <w:ins w:id="218" w:author="Myslinski, Jason (J.S.)" w:date="2015-02-04T13:40:00Z"/>
                    <w:rFonts w:cs="Arial"/>
                    <w:color w:val="FF0000"/>
                    <w:highlight w:val="cyan"/>
                  </w:rPr>
                </w:rPrChange>
              </w:rPr>
            </w:pPr>
          </w:p>
          <w:p w14:paraId="1D6FC1E9" w14:textId="77777777" w:rsidR="00332093" w:rsidRPr="00BF0560" w:rsidRDefault="00332093" w:rsidP="00332093">
            <w:pPr>
              <w:rPr>
                <w:ins w:id="219" w:author="Myslinski, Jason (J.S.)" w:date="2015-02-04T13:40:00Z"/>
                <w:rFonts w:cs="Arial"/>
                <w:color w:val="FF0000"/>
              </w:rPr>
            </w:pPr>
            <w:ins w:id="220" w:author="Myslinski, Jason (J.S.)" w:date="2015-02-04T13:40:00Z">
              <w:r w:rsidRPr="00BF0560">
                <w:rPr>
                  <w:rFonts w:cs="Arial"/>
                  <w:color w:val="FF0000"/>
                  <w:rPrChange w:id="221" w:author="Myslinski, Jason (J.S.)" w:date="2015-02-04T15:29:00Z">
                    <w:rPr>
                      <w:rFonts w:cs="Arial"/>
                      <w:color w:val="FF0000"/>
                      <w:highlight w:val="cyan"/>
                    </w:rPr>
                  </w:rPrChange>
                </w:rPr>
                <w:t xml:space="preserve">Vehicle Setting Client B (ex </w:t>
              </w:r>
              <w:proofErr w:type="spellStart"/>
              <w:r w:rsidRPr="00BF0560">
                <w:rPr>
                  <w:rFonts w:cs="Arial"/>
                  <w:color w:val="FF0000"/>
                  <w:rPrChange w:id="222" w:author="Myslinski, Jason (J.S.)" w:date="2015-02-04T15:29:00Z">
                    <w:rPr>
                      <w:rFonts w:cs="Arial"/>
                      <w:color w:val="FF0000"/>
                      <w:highlight w:val="cyan"/>
                    </w:rPr>
                  </w:rPrChange>
                </w:rPr>
                <w:t>Centerstack</w:t>
              </w:r>
              <w:proofErr w:type="spellEnd"/>
              <w:r w:rsidRPr="00BF0560">
                <w:rPr>
                  <w:rFonts w:cs="Arial"/>
                  <w:color w:val="FF0000"/>
                  <w:rPrChange w:id="223" w:author="Myslinski, Jason (J.S.)" w:date="2015-02-04T15:29:00Z">
                    <w:rPr>
                      <w:rFonts w:cs="Arial"/>
                      <w:color w:val="FF0000"/>
                      <w:highlight w:val="cyan"/>
                    </w:rPr>
                  </w:rPrChange>
                </w:rPr>
                <w:t xml:space="preserve"> display) can support Language Y</w:t>
              </w:r>
              <w:r w:rsidRPr="00BF0560">
                <w:rPr>
                  <w:rFonts w:cs="Arial"/>
                  <w:color w:val="FF0000"/>
                </w:rPr>
                <w:t>.</w:t>
              </w:r>
            </w:ins>
          </w:p>
          <w:p w14:paraId="636EDC3D" w14:textId="77777777" w:rsidR="00332093" w:rsidRPr="00BF0560" w:rsidRDefault="00332093" w:rsidP="00332093">
            <w:pPr>
              <w:rPr>
                <w:ins w:id="224" w:author="Myslinski, Jason (J.S.)" w:date="2015-02-04T13:40:00Z"/>
                <w:rFonts w:cs="Arial"/>
                <w:color w:val="FF0000"/>
              </w:rPr>
            </w:pPr>
          </w:p>
          <w:p w14:paraId="2F03ECC6" w14:textId="77777777" w:rsidR="00332093" w:rsidRPr="008116FB" w:rsidRDefault="00332093" w:rsidP="00332093">
            <w:pPr>
              <w:rPr>
                <w:ins w:id="225" w:author="Myslinski, Jason (J.S.)" w:date="2015-02-04T13:40:00Z"/>
                <w:rFonts w:cs="Arial"/>
                <w:color w:val="FF0000"/>
              </w:rPr>
            </w:pPr>
            <w:ins w:id="226" w:author="Myslinski, Jason (J.S.)" w:date="2015-02-04T13:40:00Z">
              <w:r w:rsidRPr="00BF0560">
                <w:rPr>
                  <w:rFonts w:cs="Arial"/>
                  <w:color w:val="FF0000"/>
                  <w:rPrChange w:id="227" w:author="Myslinski, Jason (J.S.)" w:date="2015-02-04T15:29:00Z">
                    <w:rPr>
                      <w:rFonts w:cs="Arial"/>
                      <w:color w:val="FF0000"/>
                      <w:highlight w:val="cyan"/>
                    </w:rPr>
                  </w:rPrChange>
                </w:rPr>
                <w:t>Language X is active on both Vehicle Setting Client A and Vehicle Setting Client B displays</w:t>
              </w:r>
              <w:r w:rsidRPr="00BF0560">
                <w:rPr>
                  <w:rFonts w:cs="Arial"/>
                  <w:color w:val="FF0000"/>
                </w:rPr>
                <w:t>.</w:t>
              </w:r>
            </w:ins>
          </w:p>
          <w:p w14:paraId="449F2EE3" w14:textId="77777777" w:rsidR="00332093" w:rsidRPr="008116FB" w:rsidRDefault="00332093">
            <w:pPr>
              <w:rPr>
                <w:rFonts w:cs="Arial"/>
              </w:rPr>
            </w:pPr>
          </w:p>
        </w:tc>
      </w:tr>
      <w:tr w:rsidR="00332093" w14:paraId="172397F3" w14:textId="77777777">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14:paraId="2818651B" w14:textId="77777777" w:rsidR="00332093" w:rsidRDefault="00332093">
            <w:pPr>
              <w:rPr>
                <w:rFonts w:cs="Arial"/>
                <w:b/>
              </w:rPr>
            </w:pPr>
            <w:r>
              <w:rPr>
                <w:rFonts w:cs="Arial"/>
                <w:b/>
              </w:rPr>
              <w:t>Scenario Description</w:t>
            </w:r>
          </w:p>
        </w:tc>
        <w:tc>
          <w:tcPr>
            <w:tcW w:w="6999" w:type="dxa"/>
            <w:tcBorders>
              <w:top w:val="single" w:sz="4" w:space="0" w:color="auto"/>
              <w:left w:val="single" w:sz="4" w:space="0" w:color="auto"/>
              <w:bottom w:val="single" w:sz="4" w:space="0" w:color="auto"/>
              <w:right w:val="single" w:sz="4" w:space="0" w:color="auto"/>
            </w:tcBorders>
            <w:hideMark/>
          </w:tcPr>
          <w:p w14:paraId="4AEB795A" w14:textId="77777777" w:rsidR="00332093" w:rsidRPr="008116FB" w:rsidDel="008116FB" w:rsidRDefault="00332093">
            <w:pPr>
              <w:rPr>
                <w:del w:id="228" w:author="Myslinski, Jason (J.S.)" w:date="2015-02-04T15:27:00Z"/>
                <w:rFonts w:cs="Arial"/>
              </w:rPr>
            </w:pPr>
            <w:del w:id="229" w:author="Myslinski, Jason (J.S.)" w:date="2015-02-04T15:27:00Z">
              <w:r w:rsidRPr="008116FB" w:rsidDel="008116FB">
                <w:rPr>
                  <w:rFonts w:cs="Arial"/>
                </w:rPr>
                <w:delText>The selected language is not available on the other display unit.</w:delText>
              </w:r>
            </w:del>
          </w:p>
          <w:p w14:paraId="469B428B" w14:textId="77777777" w:rsidR="00332093" w:rsidRPr="008116FB" w:rsidDel="008116FB" w:rsidRDefault="00332093">
            <w:pPr>
              <w:rPr>
                <w:del w:id="230" w:author="Myslinski, Jason (J.S.)" w:date="2015-02-04T15:27:00Z"/>
                <w:rFonts w:cs="Arial"/>
              </w:rPr>
            </w:pPr>
            <w:del w:id="231" w:author="Myslinski, Jason (J.S.)" w:date="2015-02-04T15:27:00Z">
              <w:r w:rsidRPr="008116FB" w:rsidDel="008116FB">
                <w:rPr>
                  <w:rFonts w:cs="Arial"/>
                </w:rPr>
                <w:delText>The selected language is not updated on the other display unit.</w:delText>
              </w:r>
            </w:del>
          </w:p>
          <w:p w14:paraId="4D54A7F6" w14:textId="77777777" w:rsidR="00332093" w:rsidRPr="008116FB" w:rsidDel="008116FB" w:rsidRDefault="00332093">
            <w:pPr>
              <w:rPr>
                <w:del w:id="232" w:author="Myslinski, Jason (J.S.)" w:date="2015-02-04T15:27:00Z"/>
                <w:rFonts w:cs="Arial"/>
              </w:rPr>
            </w:pPr>
            <w:del w:id="233" w:author="Myslinski, Jason (J.S.)" w:date="2015-02-04T15:27:00Z">
              <w:r w:rsidRPr="008116FB" w:rsidDel="008116FB">
                <w:rPr>
                  <w:rFonts w:cs="Arial"/>
                </w:rPr>
                <w:delText>The selected language is {updated on display where change was requested} via HMI.</w:delText>
              </w:r>
            </w:del>
          </w:p>
          <w:p w14:paraId="43BC5D90" w14:textId="77777777" w:rsidR="00332093" w:rsidRPr="008116FB" w:rsidRDefault="00332093">
            <w:pPr>
              <w:rPr>
                <w:ins w:id="234" w:author="Myslinski, Jason (J.S.)" w:date="2015-02-04T15:27:00Z"/>
                <w:rFonts w:cs="Arial"/>
              </w:rPr>
            </w:pPr>
            <w:del w:id="235" w:author="Myslinski, Jason (J.S.)" w:date="2015-02-04T15:27:00Z">
              <w:r w:rsidRPr="008116FB" w:rsidDel="008116FB">
                <w:rPr>
                  <w:rFonts w:cs="Arial"/>
                </w:rPr>
                <w:delText>The HMI displays {other display not Supported Message}</w:delText>
              </w:r>
            </w:del>
          </w:p>
          <w:p w14:paraId="2C5E24F2" w14:textId="77777777" w:rsidR="00332093" w:rsidRPr="008116FB" w:rsidRDefault="00332093">
            <w:pPr>
              <w:rPr>
                <w:ins w:id="236" w:author="Myslinski, Jason (J.S.)" w:date="2015-02-04T15:27:00Z"/>
                <w:rFonts w:cs="Arial"/>
              </w:rPr>
            </w:pPr>
          </w:p>
          <w:p w14:paraId="32BC2444" w14:textId="77777777" w:rsidR="00332093" w:rsidRPr="008116FB" w:rsidRDefault="00332093" w:rsidP="00332093">
            <w:pPr>
              <w:rPr>
                <w:ins w:id="237" w:author="Myslinski, Jason (J.S.)" w:date="2015-02-04T15:27:00Z"/>
                <w:rFonts w:cs="Arial"/>
                <w:color w:val="FF0000"/>
              </w:rPr>
            </w:pPr>
            <w:ins w:id="238" w:author="Myslinski, Jason (J.S.)" w:date="2015-02-04T15:27:00Z">
              <w:r w:rsidRPr="008116FB">
                <w:rPr>
                  <w:rFonts w:cs="Arial"/>
                  <w:color w:val="FF0000"/>
                  <w:rPrChange w:id="239" w:author="Myslinski, Jason (J.S.)" w:date="2015-02-04T15:28:00Z">
                    <w:rPr>
                      <w:rFonts w:cs="Arial"/>
                      <w:color w:val="FF0000"/>
                      <w:highlight w:val="cyan"/>
                    </w:rPr>
                  </w:rPrChange>
                </w:rPr>
                <w:t xml:space="preserve">User selects {Language Y} via the Vehicle Setting Client </w:t>
              </w:r>
            </w:ins>
            <w:ins w:id="240" w:author="Myslinski, Jason (J.S.)" w:date="2015-02-04T15:28:00Z">
              <w:r w:rsidRPr="008116FB">
                <w:rPr>
                  <w:rFonts w:cs="Arial"/>
                  <w:color w:val="FF0000"/>
                </w:rPr>
                <w:t xml:space="preserve">B </w:t>
              </w:r>
            </w:ins>
            <w:ins w:id="241" w:author="Myslinski, Jason (J.S.)" w:date="2015-02-04T15:27:00Z">
              <w:r w:rsidRPr="008116FB">
                <w:rPr>
                  <w:rFonts w:cs="Arial"/>
                  <w:color w:val="FF0000"/>
                  <w:rPrChange w:id="242" w:author="Myslinski, Jason (J.S.)" w:date="2015-02-04T15:28:00Z">
                    <w:rPr>
                      <w:rFonts w:cs="Arial"/>
                      <w:color w:val="FF0000"/>
                      <w:highlight w:val="cyan"/>
                    </w:rPr>
                  </w:rPrChange>
                </w:rPr>
                <w:t xml:space="preserve">HMI </w:t>
              </w:r>
            </w:ins>
          </w:p>
          <w:p w14:paraId="76C82210" w14:textId="77777777" w:rsidR="00332093" w:rsidRPr="008116FB" w:rsidRDefault="00332093">
            <w:pPr>
              <w:numPr>
                <w:ilvl w:val="0"/>
                <w:numId w:val="358"/>
              </w:numPr>
              <w:rPr>
                <w:ins w:id="243" w:author="Myslinski, Jason (J.S.)" w:date="2015-02-04T15:27:00Z"/>
                <w:rFonts w:cs="Arial"/>
                <w:color w:val="FF0000"/>
              </w:rPr>
              <w:pPrChange w:id="244" w:author="Myslinski, Jason (J.S.)" w:date="2015-02-04T13:30:00Z">
                <w:pPr/>
              </w:pPrChange>
            </w:pPr>
            <w:ins w:id="245" w:author="Myslinski, Jason (J.S.)" w:date="2015-02-04T15:27:00Z">
              <w:r w:rsidRPr="008116FB">
                <w:rPr>
                  <w:rFonts w:cs="Arial"/>
                  <w:color w:val="FF0000"/>
                  <w:rPrChange w:id="246" w:author="Myslinski, Jason (J.S.)" w:date="2015-02-04T15:28:00Z">
                    <w:rPr>
                      <w:highlight w:val="cyan"/>
                    </w:rPr>
                  </w:rPrChange>
                </w:rPr>
                <w:t xml:space="preserve">the Vehicle Settings Client </w:t>
              </w:r>
            </w:ins>
            <w:ins w:id="247" w:author="Myslinski, Jason (J.S.)" w:date="2015-02-04T15:28:00Z">
              <w:r w:rsidRPr="008116FB">
                <w:rPr>
                  <w:rFonts w:cs="Arial"/>
                  <w:color w:val="FF0000"/>
                </w:rPr>
                <w:t>B</w:t>
              </w:r>
            </w:ins>
            <w:ins w:id="248" w:author="Myslinski, Jason (J.S.)" w:date="2015-02-04T15:27:00Z">
              <w:r w:rsidRPr="008116FB">
                <w:rPr>
                  <w:rFonts w:cs="Arial"/>
                  <w:color w:val="FF0000"/>
                  <w:rPrChange w:id="249" w:author="Myslinski, Jason (J.S.)" w:date="2015-02-04T15:28:00Z">
                    <w:rPr>
                      <w:rFonts w:cs="Arial"/>
                      <w:color w:val="FF0000"/>
                      <w:highlight w:val="cyan"/>
                    </w:rPr>
                  </w:rPrChange>
                </w:rPr>
                <w:t xml:space="preserve"> </w:t>
              </w:r>
              <w:proofErr w:type="gramStart"/>
              <w:r w:rsidRPr="008116FB">
                <w:rPr>
                  <w:rFonts w:cs="Arial"/>
                  <w:color w:val="FF0000"/>
                  <w:rPrChange w:id="250" w:author="Myslinski, Jason (J.S.)" w:date="2015-02-04T15:28:00Z">
                    <w:rPr>
                      <w:rFonts w:cs="Arial"/>
                      <w:color w:val="FF0000"/>
                      <w:highlight w:val="cyan"/>
                    </w:rPr>
                  </w:rPrChange>
                </w:rPr>
                <w:t>requests</w:t>
              </w:r>
              <w:proofErr w:type="gramEnd"/>
              <w:r w:rsidRPr="008116FB">
                <w:rPr>
                  <w:rFonts w:cs="Arial"/>
                  <w:color w:val="FF0000"/>
                  <w:rPrChange w:id="251" w:author="Myslinski, Jason (J.S.)" w:date="2015-02-04T15:28:00Z">
                    <w:rPr>
                      <w:rFonts w:cs="Arial"/>
                      <w:color w:val="FF0000"/>
                      <w:highlight w:val="cyan"/>
                    </w:rPr>
                  </w:rPrChange>
                </w:rPr>
                <w:t xml:space="preserve"> Language Y from the Vehicle Language Server </w:t>
              </w:r>
            </w:ins>
            <w:ins w:id="252" w:author="Myslinski, Jason (J.S.)" w:date="2015-02-04T15:28:00Z">
              <w:r w:rsidRPr="008116FB">
                <w:rPr>
                  <w:rFonts w:cs="Arial"/>
                  <w:color w:val="FF0000"/>
                </w:rPr>
                <w:t>A</w:t>
              </w:r>
            </w:ins>
            <w:ins w:id="253" w:author="Myslinski, Jason (J.S.)" w:date="2015-02-04T15:27:00Z">
              <w:r w:rsidRPr="008116FB">
                <w:rPr>
                  <w:rFonts w:cs="Arial"/>
                  <w:color w:val="FF0000"/>
                </w:rPr>
                <w:t xml:space="preserve"> (ex. </w:t>
              </w:r>
            </w:ins>
            <w:ins w:id="254" w:author="Myslinski, Jason (J.S.)" w:date="2015-02-04T15:28:00Z">
              <w:r w:rsidRPr="008116FB">
                <w:rPr>
                  <w:rFonts w:cs="Arial"/>
                  <w:color w:val="FF0000"/>
                </w:rPr>
                <w:t>Cluster display</w:t>
              </w:r>
            </w:ins>
            <w:ins w:id="255" w:author="Myslinski, Jason (J.S.)" w:date="2015-02-04T15:27:00Z">
              <w:r w:rsidRPr="008116FB">
                <w:rPr>
                  <w:rFonts w:cs="Arial"/>
                  <w:color w:val="FF0000"/>
                </w:rPr>
                <w:t>)</w:t>
              </w:r>
            </w:ins>
          </w:p>
          <w:p w14:paraId="76CFA616" w14:textId="77777777" w:rsidR="00332093" w:rsidRPr="008116FB" w:rsidRDefault="00332093">
            <w:pPr>
              <w:rPr>
                <w:rFonts w:cs="Arial"/>
              </w:rPr>
            </w:pPr>
          </w:p>
        </w:tc>
      </w:tr>
      <w:tr w:rsidR="00332093" w14:paraId="1F17ACDC" w14:textId="77777777">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14:paraId="4B8905CA" w14:textId="77777777" w:rsidR="00332093" w:rsidRDefault="00332093">
            <w:pPr>
              <w:rPr>
                <w:rFonts w:cs="Arial"/>
                <w:b/>
              </w:rPr>
            </w:pPr>
            <w:r>
              <w:rPr>
                <w:rFonts w:cs="Arial"/>
                <w:b/>
              </w:rPr>
              <w:t>Post-conditions</w:t>
            </w:r>
          </w:p>
        </w:tc>
        <w:tc>
          <w:tcPr>
            <w:tcW w:w="6999" w:type="dxa"/>
            <w:tcBorders>
              <w:top w:val="single" w:sz="4" w:space="0" w:color="auto"/>
              <w:left w:val="single" w:sz="4" w:space="0" w:color="auto"/>
              <w:bottom w:val="single" w:sz="4" w:space="0" w:color="auto"/>
              <w:right w:val="single" w:sz="4" w:space="0" w:color="auto"/>
            </w:tcBorders>
            <w:hideMark/>
          </w:tcPr>
          <w:p w14:paraId="62AFFF48" w14:textId="77777777" w:rsidR="00332093" w:rsidRDefault="00332093">
            <w:pPr>
              <w:rPr>
                <w:ins w:id="256" w:author="Myslinski, Jason (J.S.)" w:date="2015-02-04T15:33:00Z"/>
                <w:rFonts w:cs="Arial"/>
                <w:lang w:eastAsia="zh-CN"/>
              </w:rPr>
            </w:pPr>
            <w:del w:id="257" w:author="Myslinski, Jason (J.S.)" w:date="2015-02-04T15:33:00Z">
              <w:r w:rsidDel="004B2999">
                <w:rPr>
                  <w:rFonts w:cs="Arial"/>
                  <w:lang w:eastAsia="zh-CN"/>
                </w:rPr>
                <w:delText>HMI does not reflect user Selected Language not available on both displays</w:delText>
              </w:r>
            </w:del>
          </w:p>
          <w:p w14:paraId="14E15263" w14:textId="77777777" w:rsidR="00332093" w:rsidRPr="007A2F17" w:rsidRDefault="00332093">
            <w:pPr>
              <w:rPr>
                <w:ins w:id="258" w:author="Myslinski, Jason (J.S.)" w:date="2015-02-04T15:33:00Z"/>
                <w:rFonts w:cs="Arial"/>
                <w:lang w:eastAsia="zh-CN"/>
              </w:rPr>
            </w:pPr>
          </w:p>
          <w:p w14:paraId="232262A7" w14:textId="77777777" w:rsidR="00332093" w:rsidRPr="007A2F17" w:rsidRDefault="00332093" w:rsidP="00332093">
            <w:pPr>
              <w:rPr>
                <w:ins w:id="259" w:author="Myslinski, Jason (J.S.)" w:date="2015-02-04T15:33:00Z"/>
                <w:rFonts w:cs="Arial"/>
                <w:color w:val="FF0000"/>
                <w:rPrChange w:id="260" w:author="Myslinski, Jason (J.S.)" w:date="2015-02-04T15:34:00Z">
                  <w:rPr>
                    <w:ins w:id="261" w:author="Myslinski, Jason (J.S.)" w:date="2015-02-04T15:33:00Z"/>
                    <w:rFonts w:cs="Arial"/>
                    <w:color w:val="FF0000"/>
                    <w:highlight w:val="cyan"/>
                  </w:rPr>
                </w:rPrChange>
              </w:rPr>
            </w:pPr>
            <w:ins w:id="262" w:author="Myslinski, Jason (J.S.)" w:date="2015-02-04T15:33:00Z">
              <w:r w:rsidRPr="007A2F17">
                <w:rPr>
                  <w:rFonts w:cs="Arial"/>
                  <w:color w:val="FF0000"/>
                  <w:rPrChange w:id="263" w:author="Myslinski, Jason (J.S.)" w:date="2015-02-04T15:34:00Z">
                    <w:rPr>
                      <w:rFonts w:cs="Arial"/>
                      <w:color w:val="FF0000"/>
                      <w:highlight w:val="cyan"/>
                    </w:rPr>
                  </w:rPrChange>
                </w:rPr>
                <w:t xml:space="preserve">Vehicle Setting Client </w:t>
              </w:r>
            </w:ins>
            <w:ins w:id="264" w:author="Myslinski, Jason (J.S.)" w:date="2015-02-04T15:34:00Z">
              <w:r w:rsidRPr="007A2F17">
                <w:rPr>
                  <w:rFonts w:cs="Arial"/>
                  <w:color w:val="FF0000"/>
                  <w:rPrChange w:id="265" w:author="Myslinski, Jason (J.S.)" w:date="2015-02-04T15:34:00Z">
                    <w:rPr>
                      <w:rFonts w:asciiTheme="minorHAnsi" w:hAnsiTheme="minorHAnsi" w:cstheme="minorHAnsi"/>
                      <w:color w:val="FF0000"/>
                      <w:szCs w:val="22"/>
                      <w:highlight w:val="cyan"/>
                    </w:rPr>
                  </w:rPrChange>
                </w:rPr>
                <w:t>B</w:t>
              </w:r>
            </w:ins>
            <w:ins w:id="266" w:author="Myslinski, Jason (J.S.)" w:date="2015-02-04T15:33:00Z">
              <w:r w:rsidRPr="007A2F17">
                <w:rPr>
                  <w:rFonts w:cs="Arial"/>
                  <w:color w:val="FF0000"/>
                  <w:rPrChange w:id="267" w:author="Myslinski, Jason (J.S.)" w:date="2015-02-04T15:34:00Z">
                    <w:rPr>
                      <w:rFonts w:cs="Arial"/>
                      <w:color w:val="FF0000"/>
                      <w:highlight w:val="cyan"/>
                    </w:rPr>
                  </w:rPrChange>
                </w:rPr>
                <w:t xml:space="preserve"> {updates display </w:t>
              </w:r>
            </w:ins>
            <w:ins w:id="268" w:author="Myslinski, Jason (J.S.)" w:date="2015-02-04T15:34:00Z">
              <w:r w:rsidRPr="007A2F17">
                <w:rPr>
                  <w:rFonts w:cs="Arial"/>
                  <w:color w:val="FF0000"/>
                  <w:rPrChange w:id="269" w:author="Myslinski, Jason (J.S.)" w:date="2015-02-04T15:34:00Z">
                    <w:rPr>
                      <w:rFonts w:asciiTheme="minorHAnsi" w:hAnsiTheme="minorHAnsi" w:cstheme="minorHAnsi"/>
                      <w:color w:val="FF0000"/>
                      <w:szCs w:val="22"/>
                      <w:highlight w:val="cyan"/>
                    </w:rPr>
                  </w:rPrChange>
                </w:rPr>
                <w:t>B</w:t>
              </w:r>
            </w:ins>
            <w:ins w:id="270" w:author="Myslinski, Jason (J.S.)" w:date="2015-02-04T15:33:00Z">
              <w:r w:rsidRPr="007A2F17">
                <w:rPr>
                  <w:rFonts w:cs="Arial"/>
                  <w:color w:val="FF0000"/>
                  <w:rPrChange w:id="271" w:author="Myslinski, Jason (J.S.)" w:date="2015-02-04T15:34:00Z">
                    <w:rPr>
                      <w:rFonts w:cs="Arial"/>
                      <w:color w:val="FF0000"/>
                      <w:highlight w:val="cyan"/>
                    </w:rPr>
                  </w:rPrChange>
                </w:rPr>
                <w:t xml:space="preserve"> to Language Y} </w:t>
              </w:r>
            </w:ins>
          </w:p>
          <w:p w14:paraId="792F6D77" w14:textId="77777777" w:rsidR="00332093" w:rsidRPr="007A2F17" w:rsidRDefault="00332093" w:rsidP="00332093">
            <w:pPr>
              <w:rPr>
                <w:ins w:id="272" w:author="Myslinski, Jason (J.S.)" w:date="2015-02-04T15:33:00Z"/>
                <w:rFonts w:cs="Arial"/>
                <w:color w:val="FF0000"/>
                <w:rPrChange w:id="273" w:author="Myslinski, Jason (J.S.)" w:date="2015-02-04T15:34:00Z">
                  <w:rPr>
                    <w:ins w:id="274" w:author="Myslinski, Jason (J.S.)" w:date="2015-02-04T15:33:00Z"/>
                    <w:rFonts w:cs="Arial"/>
                    <w:color w:val="FF0000"/>
                    <w:highlight w:val="cyan"/>
                  </w:rPr>
                </w:rPrChange>
              </w:rPr>
            </w:pPr>
          </w:p>
          <w:p w14:paraId="2B877567" w14:textId="77777777" w:rsidR="00332093" w:rsidRPr="007A2F17" w:rsidRDefault="00332093" w:rsidP="00332093">
            <w:pPr>
              <w:rPr>
                <w:ins w:id="275" w:author="Myslinski, Jason (J.S.)" w:date="2015-02-04T15:33:00Z"/>
                <w:rFonts w:cs="Arial"/>
                <w:color w:val="FF0000"/>
              </w:rPr>
            </w:pPr>
            <w:ins w:id="276" w:author="Myslinski, Jason (J.S.)" w:date="2015-02-04T15:33:00Z">
              <w:r w:rsidRPr="007A2F17">
                <w:rPr>
                  <w:rFonts w:cs="Arial"/>
                  <w:color w:val="FF0000"/>
                  <w:rPrChange w:id="277" w:author="Myslinski, Jason (J.S.)" w:date="2015-02-04T15:34:00Z">
                    <w:rPr>
                      <w:rFonts w:cs="Arial"/>
                      <w:color w:val="FF0000"/>
                      <w:highlight w:val="cyan"/>
                    </w:rPr>
                  </w:rPrChange>
                </w:rPr>
                <w:t xml:space="preserve">Vehicle Setting Client </w:t>
              </w:r>
            </w:ins>
            <w:ins w:id="278" w:author="Myslinski, Jason (J.S.)" w:date="2015-02-04T15:34:00Z">
              <w:r w:rsidRPr="007A2F17">
                <w:rPr>
                  <w:rFonts w:cs="Arial"/>
                  <w:color w:val="FF0000"/>
                  <w:rPrChange w:id="279" w:author="Myslinski, Jason (J.S.)" w:date="2015-02-04T15:34:00Z">
                    <w:rPr>
                      <w:rFonts w:asciiTheme="minorHAnsi" w:hAnsiTheme="minorHAnsi" w:cstheme="minorHAnsi"/>
                      <w:color w:val="FF0000"/>
                      <w:szCs w:val="22"/>
                      <w:highlight w:val="cyan"/>
                    </w:rPr>
                  </w:rPrChange>
                </w:rPr>
                <w:t>A</w:t>
              </w:r>
            </w:ins>
            <w:ins w:id="280" w:author="Myslinski, Jason (J.S.)" w:date="2015-02-04T15:33:00Z">
              <w:r w:rsidRPr="007A2F17">
                <w:rPr>
                  <w:rFonts w:cs="Arial"/>
                  <w:color w:val="FF0000"/>
                  <w:rPrChange w:id="281" w:author="Myslinski, Jason (J.S.)" w:date="2015-02-04T15:34:00Z">
                    <w:rPr>
                      <w:rFonts w:cs="Arial"/>
                      <w:color w:val="FF0000"/>
                      <w:highlight w:val="cyan"/>
                    </w:rPr>
                  </w:rPrChange>
                </w:rPr>
                <w:t xml:space="preserve"> does not update Display </w:t>
              </w:r>
            </w:ins>
            <w:ins w:id="282" w:author="Myslinski, Jason (J.S.)" w:date="2015-02-04T15:34:00Z">
              <w:r w:rsidRPr="007A2F17">
                <w:rPr>
                  <w:rFonts w:cs="Arial"/>
                  <w:color w:val="FF0000"/>
                  <w:rPrChange w:id="283" w:author="Myslinski, Jason (J.S.)" w:date="2015-02-04T15:34:00Z">
                    <w:rPr>
                      <w:rFonts w:asciiTheme="minorHAnsi" w:hAnsiTheme="minorHAnsi" w:cstheme="minorHAnsi"/>
                      <w:color w:val="FF0000"/>
                      <w:szCs w:val="22"/>
                      <w:highlight w:val="cyan"/>
                    </w:rPr>
                  </w:rPrChange>
                </w:rPr>
                <w:t>A</w:t>
              </w:r>
            </w:ins>
            <w:ins w:id="284" w:author="Myslinski, Jason (J.S.)" w:date="2015-02-04T15:33:00Z">
              <w:r w:rsidRPr="007A2F17">
                <w:rPr>
                  <w:rFonts w:cs="Arial"/>
                  <w:color w:val="FF0000"/>
                  <w:rPrChange w:id="285" w:author="Myslinski, Jason (J.S.)" w:date="2015-02-04T15:34:00Z">
                    <w:rPr>
                      <w:rFonts w:cs="Arial"/>
                      <w:color w:val="FF0000"/>
                      <w:highlight w:val="cyan"/>
                    </w:rPr>
                  </w:rPrChange>
                </w:rPr>
                <w:t xml:space="preserve"> to Language Y and remains at Language X.   </w:t>
              </w:r>
            </w:ins>
          </w:p>
          <w:p w14:paraId="06AFBDF9" w14:textId="77777777" w:rsidR="00332093" w:rsidRDefault="00332093">
            <w:pPr>
              <w:rPr>
                <w:rFonts w:cs="Arial"/>
              </w:rPr>
            </w:pPr>
            <w:del w:id="286" w:author="Myslinski, Jason (J.S.)" w:date="2015-02-04T15:33:00Z">
              <w:r w:rsidRPr="007A2F17" w:rsidDel="004B2999">
                <w:rPr>
                  <w:rFonts w:cs="Arial"/>
                </w:rPr>
                <w:delText>.</w:delText>
              </w:r>
            </w:del>
          </w:p>
        </w:tc>
      </w:tr>
      <w:tr w:rsidR="00332093" w14:paraId="2A6F0411" w14:textId="77777777">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14:paraId="6A4F3EA0" w14:textId="77777777" w:rsidR="00332093" w:rsidRDefault="00332093">
            <w:pPr>
              <w:rPr>
                <w:rFonts w:cs="Arial"/>
                <w:b/>
              </w:rPr>
            </w:pPr>
            <w:r>
              <w:rPr>
                <w:rFonts w:cs="Arial"/>
                <w:b/>
              </w:rPr>
              <w:t>Comments</w:t>
            </w:r>
          </w:p>
        </w:tc>
        <w:tc>
          <w:tcPr>
            <w:tcW w:w="6999" w:type="dxa"/>
            <w:tcBorders>
              <w:top w:val="single" w:sz="4" w:space="0" w:color="auto"/>
              <w:left w:val="single" w:sz="4" w:space="0" w:color="auto"/>
              <w:bottom w:val="single" w:sz="4" w:space="0" w:color="auto"/>
              <w:right w:val="single" w:sz="4" w:space="0" w:color="auto"/>
            </w:tcBorders>
            <w:hideMark/>
          </w:tcPr>
          <w:p w14:paraId="7D225DA2" w14:textId="77777777" w:rsidR="00332093" w:rsidRDefault="00332093">
            <w:pPr>
              <w:rPr>
                <w:rFonts w:cs="Arial"/>
              </w:rPr>
            </w:pPr>
            <w:ins w:id="287" w:author="Myslinski, Jason (J.S.)" w:date="2015-02-04T15:37:00Z">
              <w:r>
                <w:rPr>
                  <w:rFonts w:cs="Arial"/>
                </w:rPr>
                <w:t xml:space="preserve">Note: just used the Cluster and </w:t>
              </w:r>
              <w:proofErr w:type="spellStart"/>
              <w:r>
                <w:rPr>
                  <w:rFonts w:cs="Arial"/>
                </w:rPr>
                <w:t>Centerstack</w:t>
              </w:r>
              <w:proofErr w:type="spellEnd"/>
              <w:r>
                <w:rPr>
                  <w:rFonts w:cs="Arial"/>
                </w:rPr>
                <w:t xml:space="preserve"> as examples above.  The pre-conditions could have been reversed for who was Vehicle Setting Client A and Vehicle Setting B.  </w:t>
              </w:r>
              <w:proofErr w:type="gramStart"/>
              <w:r>
                <w:rPr>
                  <w:rFonts w:cs="Arial"/>
                </w:rPr>
                <w:t>Also</w:t>
              </w:r>
              <w:proofErr w:type="gramEnd"/>
              <w:r>
                <w:rPr>
                  <w:rFonts w:cs="Arial"/>
                </w:rPr>
                <w:t xml:space="preserve"> this is not limited to only those modules used as examples.</w:t>
              </w:r>
            </w:ins>
          </w:p>
        </w:tc>
      </w:tr>
      <w:tr w:rsidR="00332093" w14:paraId="3101C579" w14:textId="77777777">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14:paraId="7FFBCF85" w14:textId="77777777" w:rsidR="00332093" w:rsidRDefault="00332093">
            <w:pPr>
              <w:rPr>
                <w:rFonts w:cs="Arial"/>
                <w:b/>
              </w:rPr>
            </w:pPr>
            <w:r>
              <w:rPr>
                <w:rFonts w:cs="Arial"/>
                <w:b/>
              </w:rPr>
              <w:t>Interfaces</w:t>
            </w:r>
          </w:p>
        </w:tc>
        <w:tc>
          <w:tcPr>
            <w:tcW w:w="6999" w:type="dxa"/>
            <w:tcBorders>
              <w:top w:val="single" w:sz="4" w:space="0" w:color="auto"/>
              <w:left w:val="single" w:sz="4" w:space="0" w:color="auto"/>
              <w:bottom w:val="single" w:sz="4" w:space="0" w:color="auto"/>
              <w:right w:val="single" w:sz="4" w:space="0" w:color="auto"/>
            </w:tcBorders>
            <w:hideMark/>
          </w:tcPr>
          <w:p w14:paraId="7A552F3A" w14:textId="77777777" w:rsidR="00332093" w:rsidRDefault="00332093">
            <w:pPr>
              <w:rPr>
                <w:rFonts w:cs="Arial"/>
              </w:rPr>
            </w:pPr>
            <w:r>
              <w:rPr>
                <w:rFonts w:cs="Arial"/>
              </w:rPr>
              <w:t>G-HMI</w:t>
            </w:r>
          </w:p>
        </w:tc>
      </w:tr>
    </w:tbl>
    <w:p w14:paraId="2C01811C" w14:textId="77777777" w:rsidR="00332093" w:rsidRDefault="00332093">
      <w:pPr>
        <w:rPr>
          <w:rFonts w:cs="Arial"/>
        </w:rPr>
      </w:pPr>
    </w:p>
    <w:p w14:paraId="50C2D3F5" w14:textId="77777777" w:rsidR="00332093" w:rsidRDefault="00332093" w:rsidP="00332093">
      <w:pPr>
        <w:pStyle w:val="Heading3"/>
      </w:pPr>
      <w:bookmarkStart w:id="288" w:name="_Toc65750519"/>
      <w:r>
        <w:t>Functional Requirements</w:t>
      </w:r>
      <w:bookmarkEnd w:id="288"/>
    </w:p>
    <w:p w14:paraId="5D4A2E1A" w14:textId="77777777" w:rsidR="00332093" w:rsidRPr="00332093" w:rsidRDefault="00332093" w:rsidP="00332093">
      <w:pPr>
        <w:pStyle w:val="Heading4"/>
        <w:rPr>
          <w:b w:val="0"/>
          <w:u w:val="single"/>
        </w:rPr>
      </w:pPr>
      <w:r w:rsidRPr="00332093">
        <w:rPr>
          <w:b w:val="0"/>
          <w:u w:val="single"/>
        </w:rPr>
        <w:t>VS-SR-REQ-025209/B-Language Truth Table (</w:t>
      </w:r>
      <w:proofErr w:type="spellStart"/>
      <w:r w:rsidRPr="00332093">
        <w:rPr>
          <w:b w:val="0"/>
          <w:u w:val="single"/>
        </w:rPr>
        <w:t>TcSE</w:t>
      </w:r>
      <w:proofErr w:type="spellEnd"/>
      <w:r w:rsidRPr="00332093">
        <w:rPr>
          <w:b w:val="0"/>
          <w:u w:val="single"/>
        </w:rPr>
        <w:t xml:space="preserve"> ROIN-141542-3)</w:t>
      </w:r>
    </w:p>
    <w:p w14:paraId="01D77BF5" w14:textId="77777777" w:rsidR="00332093" w:rsidRDefault="00332093">
      <w:pPr>
        <w:rPr>
          <w:rFonts w:cs="Arial"/>
        </w:rPr>
      </w:pPr>
      <w:r>
        <w:rPr>
          <w:rFonts w:cs="Arial"/>
        </w:rPr>
        <w:t>Table describes the output response of the HMI based upon user input to change language setting at the Vehicle Settings Client 1 or Vehicle Settings Client 2, and availability of language in each display.</w:t>
      </w:r>
    </w:p>
    <w:p w14:paraId="42BB17AE" w14:textId="77777777" w:rsidR="00332093" w:rsidRDefault="00332093">
      <w:pPr>
        <w:rPr>
          <w:rFonts w:cs="Arial"/>
        </w:rPr>
      </w:pPr>
    </w:p>
    <w:tbl>
      <w:tblPr>
        <w:tblW w:w="10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2773"/>
        <w:gridCol w:w="2700"/>
        <w:gridCol w:w="3794"/>
      </w:tblGrid>
      <w:tr w:rsidR="00332093" w14:paraId="42D3A83E" w14:textId="77777777">
        <w:trPr>
          <w:jc w:val="center"/>
        </w:trPr>
        <w:tc>
          <w:tcPr>
            <w:tcW w:w="1201" w:type="dxa"/>
            <w:tcBorders>
              <w:top w:val="single" w:sz="4" w:space="0" w:color="auto"/>
              <w:left w:val="single" w:sz="4" w:space="0" w:color="auto"/>
              <w:bottom w:val="single" w:sz="4" w:space="0" w:color="auto"/>
              <w:right w:val="single" w:sz="4" w:space="0" w:color="auto"/>
            </w:tcBorders>
            <w:hideMark/>
          </w:tcPr>
          <w:p w14:paraId="1E885877" w14:textId="77777777" w:rsidR="00332093" w:rsidRDefault="00332093">
            <w:pPr>
              <w:jc w:val="center"/>
              <w:rPr>
                <w:rFonts w:cs="Arial"/>
                <w:b/>
              </w:rPr>
            </w:pPr>
            <w:r>
              <w:rPr>
                <w:rFonts w:cs="Arial"/>
                <w:b/>
              </w:rPr>
              <w:t>Language Update Request Made By</w:t>
            </w:r>
          </w:p>
        </w:tc>
        <w:tc>
          <w:tcPr>
            <w:tcW w:w="2773" w:type="dxa"/>
            <w:tcBorders>
              <w:top w:val="single" w:sz="4" w:space="0" w:color="auto"/>
              <w:left w:val="single" w:sz="4" w:space="0" w:color="auto"/>
              <w:bottom w:val="single" w:sz="4" w:space="0" w:color="auto"/>
              <w:right w:val="single" w:sz="4" w:space="0" w:color="auto"/>
            </w:tcBorders>
            <w:hideMark/>
          </w:tcPr>
          <w:p w14:paraId="6FB68713" w14:textId="77777777" w:rsidR="00332093" w:rsidRDefault="00332093" w:rsidP="00332093">
            <w:pPr>
              <w:jc w:val="center"/>
              <w:rPr>
                <w:rFonts w:cs="Arial"/>
                <w:b/>
              </w:rPr>
            </w:pPr>
            <w:del w:id="289" w:author="Myslinski, Jason (J.S.)" w:date="2015-02-05T07:51:00Z">
              <w:r w:rsidDel="00794E81">
                <w:rPr>
                  <w:rFonts w:cs="Arial"/>
                  <w:b/>
                </w:rPr>
                <w:delText>VS</w:delText>
              </w:r>
            </w:del>
            <w:ins w:id="290" w:author="Myslinski, Jason (J.S.)" w:date="2015-02-05T07:51:00Z">
              <w:r>
                <w:rPr>
                  <w:rFonts w:cs="Arial"/>
                  <w:b/>
                </w:rPr>
                <w:t xml:space="preserve"> </w:t>
              </w:r>
            </w:ins>
            <w:del w:id="291" w:author="Myslinski, Jason (J.S.)" w:date="2015-02-05T07:55:00Z">
              <w:r w:rsidDel="005D468D">
                <w:rPr>
                  <w:rFonts w:cs="Arial"/>
                  <w:b/>
                </w:rPr>
                <w:delText xml:space="preserve">Client </w:delText>
              </w:r>
            </w:del>
            <w:ins w:id="292" w:author="Myslinski, Jason (J.S.)" w:date="2015-02-05T07:55:00Z">
              <w:r>
                <w:rPr>
                  <w:rFonts w:cs="Arial"/>
                  <w:b/>
                </w:rPr>
                <w:t xml:space="preserve">Vehicle Settings Language Server </w:t>
              </w:r>
            </w:ins>
            <w:r>
              <w:rPr>
                <w:rFonts w:cs="Arial"/>
                <w:b/>
              </w:rPr>
              <w:t xml:space="preserve">1 </w:t>
            </w:r>
            <w:proofErr w:type="spellStart"/>
            <w:r>
              <w:rPr>
                <w:rFonts w:cs="Arial"/>
                <w:b/>
              </w:rPr>
              <w:t>LanguageUpdate.Rsp</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4868C66F" w14:textId="77777777" w:rsidR="00332093" w:rsidRDefault="00332093">
            <w:pPr>
              <w:jc w:val="center"/>
              <w:rPr>
                <w:rFonts w:cs="Arial"/>
                <w:b/>
              </w:rPr>
            </w:pPr>
            <w:del w:id="293" w:author="Myslinski, Jason (J.S.)" w:date="2015-02-05T07:51:00Z">
              <w:r w:rsidDel="00794E81">
                <w:rPr>
                  <w:rFonts w:cs="Arial"/>
                  <w:b/>
                </w:rPr>
                <w:delText xml:space="preserve">VS </w:delText>
              </w:r>
            </w:del>
            <w:del w:id="294" w:author="Myslinski, Jason (J.S.)" w:date="2015-02-05T07:56:00Z">
              <w:r w:rsidDel="005D468D">
                <w:rPr>
                  <w:rFonts w:cs="Arial"/>
                  <w:b/>
                </w:rPr>
                <w:delText xml:space="preserve">Client 2 </w:delText>
              </w:r>
            </w:del>
            <w:ins w:id="295" w:author="Myslinski, Jason (J.S.)" w:date="2015-02-05T07:56:00Z">
              <w:r>
                <w:rPr>
                  <w:rFonts w:cs="Arial"/>
                  <w:b/>
                </w:rPr>
                <w:t xml:space="preserve">Vehicle Settings Language Server 2 </w:t>
              </w:r>
            </w:ins>
            <w:proofErr w:type="spellStart"/>
            <w:r>
              <w:rPr>
                <w:rFonts w:cs="Arial"/>
                <w:b/>
              </w:rPr>
              <w:t>LanguageUpdate.Rsp</w:t>
            </w:r>
            <w:proofErr w:type="spellEnd"/>
          </w:p>
        </w:tc>
        <w:tc>
          <w:tcPr>
            <w:tcW w:w="3794" w:type="dxa"/>
            <w:tcBorders>
              <w:top w:val="single" w:sz="4" w:space="0" w:color="auto"/>
              <w:left w:val="single" w:sz="4" w:space="0" w:color="auto"/>
              <w:bottom w:val="single" w:sz="4" w:space="0" w:color="auto"/>
              <w:right w:val="single" w:sz="4" w:space="0" w:color="auto"/>
            </w:tcBorders>
            <w:hideMark/>
          </w:tcPr>
          <w:p w14:paraId="769164C4" w14:textId="77777777" w:rsidR="00332093" w:rsidRDefault="00332093">
            <w:pPr>
              <w:jc w:val="center"/>
              <w:rPr>
                <w:rFonts w:cs="Arial"/>
                <w:b/>
              </w:rPr>
            </w:pPr>
            <w:r>
              <w:rPr>
                <w:rFonts w:cs="Arial"/>
                <w:b/>
              </w:rPr>
              <w:t>HMI Update</w:t>
            </w:r>
          </w:p>
        </w:tc>
      </w:tr>
      <w:tr w:rsidR="00332093" w14:paraId="758629F6" w14:textId="77777777">
        <w:trPr>
          <w:jc w:val="center"/>
        </w:trPr>
        <w:tc>
          <w:tcPr>
            <w:tcW w:w="1201" w:type="dxa"/>
            <w:tcBorders>
              <w:top w:val="single" w:sz="4" w:space="0" w:color="auto"/>
              <w:left w:val="single" w:sz="4" w:space="0" w:color="auto"/>
              <w:bottom w:val="single" w:sz="4" w:space="0" w:color="auto"/>
              <w:right w:val="single" w:sz="4" w:space="0" w:color="auto"/>
            </w:tcBorders>
            <w:hideMark/>
          </w:tcPr>
          <w:p w14:paraId="4CEA21DF" w14:textId="77777777" w:rsidR="00332093" w:rsidRDefault="00332093">
            <w:pPr>
              <w:jc w:val="center"/>
              <w:rPr>
                <w:rFonts w:cs="Arial"/>
              </w:rPr>
            </w:pPr>
            <w:r>
              <w:rPr>
                <w:rFonts w:cs="Arial"/>
              </w:rPr>
              <w:t>VS Client 1</w:t>
            </w:r>
          </w:p>
        </w:tc>
        <w:tc>
          <w:tcPr>
            <w:tcW w:w="2773" w:type="dxa"/>
            <w:tcBorders>
              <w:top w:val="single" w:sz="4" w:space="0" w:color="auto"/>
              <w:left w:val="single" w:sz="4" w:space="0" w:color="auto"/>
              <w:bottom w:val="single" w:sz="4" w:space="0" w:color="auto"/>
              <w:right w:val="single" w:sz="4" w:space="0" w:color="auto"/>
            </w:tcBorders>
            <w:hideMark/>
          </w:tcPr>
          <w:p w14:paraId="4D224F90" w14:textId="77777777" w:rsidR="00332093" w:rsidRDefault="00332093">
            <w:pPr>
              <w:jc w:val="center"/>
              <w:rPr>
                <w:rFonts w:cs="Arial"/>
              </w:rPr>
            </w:pPr>
            <w:proofErr w:type="spellStart"/>
            <w:r>
              <w:rPr>
                <w:rFonts w:cs="Arial"/>
              </w:rPr>
              <w:t>Language_Updated</w:t>
            </w:r>
            <w:proofErr w:type="spellEnd"/>
            <w:ins w:id="296" w:author="Myslinski, Jason (J.S.)" w:date="2015-02-05T08:02:00Z">
              <w:r>
                <w:rPr>
                  <w:rFonts w:cs="Arial"/>
                </w:rPr>
                <w:t>*</w:t>
              </w:r>
            </w:ins>
          </w:p>
        </w:tc>
        <w:tc>
          <w:tcPr>
            <w:tcW w:w="2700" w:type="dxa"/>
            <w:tcBorders>
              <w:top w:val="single" w:sz="4" w:space="0" w:color="auto"/>
              <w:left w:val="single" w:sz="4" w:space="0" w:color="auto"/>
              <w:bottom w:val="single" w:sz="4" w:space="0" w:color="auto"/>
              <w:right w:val="single" w:sz="4" w:space="0" w:color="auto"/>
            </w:tcBorders>
            <w:hideMark/>
          </w:tcPr>
          <w:p w14:paraId="38532234" w14:textId="77777777" w:rsidR="00332093" w:rsidRDefault="00332093">
            <w:pPr>
              <w:jc w:val="center"/>
              <w:rPr>
                <w:rFonts w:cs="Arial"/>
              </w:rPr>
            </w:pPr>
            <w:proofErr w:type="spellStart"/>
            <w:r>
              <w:rPr>
                <w:rFonts w:cs="Arial"/>
              </w:rPr>
              <w:t>Language_Updated</w:t>
            </w:r>
            <w:proofErr w:type="spellEnd"/>
          </w:p>
        </w:tc>
        <w:tc>
          <w:tcPr>
            <w:tcW w:w="3794" w:type="dxa"/>
            <w:tcBorders>
              <w:top w:val="single" w:sz="4" w:space="0" w:color="auto"/>
              <w:left w:val="single" w:sz="4" w:space="0" w:color="auto"/>
              <w:bottom w:val="single" w:sz="4" w:space="0" w:color="auto"/>
              <w:right w:val="single" w:sz="4" w:space="0" w:color="auto"/>
            </w:tcBorders>
            <w:hideMark/>
          </w:tcPr>
          <w:p w14:paraId="6853E507" w14:textId="77777777" w:rsidR="00332093" w:rsidRDefault="00332093">
            <w:pPr>
              <w:rPr>
                <w:rFonts w:cs="Arial"/>
              </w:rPr>
              <w:pPrChange w:id="297" w:author="Myslinski, Jason (J.S.)" w:date="2015-02-05T07:53:00Z">
                <w:pPr>
                  <w:jc w:val="center"/>
                </w:pPr>
              </w:pPrChange>
            </w:pPr>
            <w:r>
              <w:rPr>
                <w:rFonts w:cs="Arial"/>
              </w:rPr>
              <w:t>Languages Updated</w:t>
            </w:r>
            <w:ins w:id="298" w:author="Myslinski, Jason (J.S.)" w:date="2015-02-05T07:52:00Z">
              <w:r>
                <w:rPr>
                  <w:rFonts w:cs="Arial"/>
                </w:rPr>
                <w:t xml:space="preserve"> on both VS Client 1 and VS Client 2</w:t>
              </w:r>
            </w:ins>
            <w:ins w:id="299" w:author="Myslinski, Jason (J.S.)" w:date="2015-02-05T07:57:00Z">
              <w:r>
                <w:rPr>
                  <w:rFonts w:cs="Arial"/>
                </w:rPr>
                <w:t xml:space="preserve"> HMI</w:t>
              </w:r>
            </w:ins>
          </w:p>
        </w:tc>
      </w:tr>
      <w:tr w:rsidR="00332093" w14:paraId="13F10403" w14:textId="77777777">
        <w:trPr>
          <w:jc w:val="center"/>
        </w:trPr>
        <w:tc>
          <w:tcPr>
            <w:tcW w:w="1201" w:type="dxa"/>
            <w:tcBorders>
              <w:top w:val="single" w:sz="4" w:space="0" w:color="auto"/>
              <w:left w:val="single" w:sz="4" w:space="0" w:color="auto"/>
              <w:bottom w:val="single" w:sz="4" w:space="0" w:color="auto"/>
              <w:right w:val="single" w:sz="4" w:space="0" w:color="auto"/>
            </w:tcBorders>
            <w:hideMark/>
          </w:tcPr>
          <w:p w14:paraId="3704BC34" w14:textId="77777777" w:rsidR="00332093" w:rsidRDefault="00332093">
            <w:pPr>
              <w:jc w:val="center"/>
              <w:rPr>
                <w:rFonts w:cs="Arial"/>
              </w:rPr>
            </w:pPr>
            <w:r>
              <w:rPr>
                <w:rFonts w:cs="Arial"/>
              </w:rPr>
              <w:t>VS Client 2</w:t>
            </w:r>
          </w:p>
        </w:tc>
        <w:tc>
          <w:tcPr>
            <w:tcW w:w="2773" w:type="dxa"/>
            <w:tcBorders>
              <w:top w:val="single" w:sz="4" w:space="0" w:color="auto"/>
              <w:left w:val="single" w:sz="4" w:space="0" w:color="auto"/>
              <w:bottom w:val="single" w:sz="4" w:space="0" w:color="auto"/>
              <w:right w:val="single" w:sz="4" w:space="0" w:color="auto"/>
            </w:tcBorders>
            <w:hideMark/>
          </w:tcPr>
          <w:p w14:paraId="4BB4D7DA" w14:textId="77777777" w:rsidR="00332093" w:rsidRDefault="00332093">
            <w:pPr>
              <w:jc w:val="center"/>
              <w:rPr>
                <w:rFonts w:cs="Arial"/>
              </w:rPr>
            </w:pPr>
            <w:proofErr w:type="spellStart"/>
            <w:r>
              <w:rPr>
                <w:rFonts w:cs="Arial"/>
              </w:rPr>
              <w:t>Language_Updated</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73C9B28A" w14:textId="77777777" w:rsidR="00332093" w:rsidRDefault="00332093">
            <w:pPr>
              <w:jc w:val="center"/>
              <w:rPr>
                <w:rFonts w:cs="Arial"/>
              </w:rPr>
            </w:pPr>
            <w:proofErr w:type="spellStart"/>
            <w:r>
              <w:rPr>
                <w:rFonts w:cs="Arial"/>
              </w:rPr>
              <w:t>Language_Updated</w:t>
            </w:r>
            <w:proofErr w:type="spellEnd"/>
            <w:ins w:id="300" w:author="Myslinski, Jason (J.S.)" w:date="2015-02-05T08:02:00Z">
              <w:r>
                <w:rPr>
                  <w:rFonts w:cs="Arial"/>
                </w:rPr>
                <w:t>*</w:t>
              </w:r>
            </w:ins>
          </w:p>
        </w:tc>
        <w:tc>
          <w:tcPr>
            <w:tcW w:w="3794" w:type="dxa"/>
            <w:tcBorders>
              <w:top w:val="single" w:sz="4" w:space="0" w:color="auto"/>
              <w:left w:val="single" w:sz="4" w:space="0" w:color="auto"/>
              <w:bottom w:val="single" w:sz="4" w:space="0" w:color="auto"/>
              <w:right w:val="single" w:sz="4" w:space="0" w:color="auto"/>
            </w:tcBorders>
            <w:hideMark/>
          </w:tcPr>
          <w:p w14:paraId="1BD34B00" w14:textId="77777777" w:rsidR="00332093" w:rsidRDefault="00332093">
            <w:pPr>
              <w:rPr>
                <w:rFonts w:cs="Arial"/>
              </w:rPr>
              <w:pPrChange w:id="301" w:author="Myslinski, Jason (J.S.)" w:date="2015-02-05T07:53:00Z">
                <w:pPr>
                  <w:jc w:val="center"/>
                </w:pPr>
              </w:pPrChange>
            </w:pPr>
            <w:r>
              <w:rPr>
                <w:rFonts w:cs="Arial"/>
              </w:rPr>
              <w:t>Languages Updated</w:t>
            </w:r>
            <w:ins w:id="302" w:author="Myslinski, Jason (J.S.)" w:date="2015-02-05T07:53:00Z">
              <w:r>
                <w:rPr>
                  <w:rFonts w:cs="Arial"/>
                </w:rPr>
                <w:t xml:space="preserve"> on both VS Client 1 and VS Client 2</w:t>
              </w:r>
            </w:ins>
            <w:ins w:id="303" w:author="Myslinski, Jason (J.S.)" w:date="2015-02-05T07:57:00Z">
              <w:r>
                <w:rPr>
                  <w:rFonts w:cs="Arial"/>
                </w:rPr>
                <w:t xml:space="preserve"> HMI</w:t>
              </w:r>
            </w:ins>
          </w:p>
        </w:tc>
      </w:tr>
      <w:tr w:rsidR="00332093" w14:paraId="72444E15" w14:textId="77777777">
        <w:trPr>
          <w:jc w:val="center"/>
        </w:trPr>
        <w:tc>
          <w:tcPr>
            <w:tcW w:w="1201" w:type="dxa"/>
            <w:tcBorders>
              <w:top w:val="single" w:sz="4" w:space="0" w:color="auto"/>
              <w:left w:val="single" w:sz="4" w:space="0" w:color="auto"/>
              <w:bottom w:val="single" w:sz="4" w:space="0" w:color="auto"/>
              <w:right w:val="single" w:sz="4" w:space="0" w:color="auto"/>
            </w:tcBorders>
            <w:hideMark/>
          </w:tcPr>
          <w:p w14:paraId="2033A5BB" w14:textId="77777777" w:rsidR="00332093" w:rsidRDefault="00332093">
            <w:pPr>
              <w:jc w:val="center"/>
              <w:rPr>
                <w:rFonts w:cs="Arial"/>
              </w:rPr>
            </w:pPr>
            <w:r>
              <w:rPr>
                <w:rFonts w:cs="Arial"/>
              </w:rPr>
              <w:t>VS Client 1</w:t>
            </w:r>
          </w:p>
        </w:tc>
        <w:tc>
          <w:tcPr>
            <w:tcW w:w="2773" w:type="dxa"/>
            <w:tcBorders>
              <w:top w:val="single" w:sz="4" w:space="0" w:color="auto"/>
              <w:left w:val="single" w:sz="4" w:space="0" w:color="auto"/>
              <w:bottom w:val="single" w:sz="4" w:space="0" w:color="auto"/>
              <w:right w:val="single" w:sz="4" w:space="0" w:color="auto"/>
            </w:tcBorders>
            <w:hideMark/>
          </w:tcPr>
          <w:p w14:paraId="7869CB13" w14:textId="77777777" w:rsidR="00332093" w:rsidRDefault="00332093">
            <w:pPr>
              <w:jc w:val="center"/>
              <w:rPr>
                <w:rFonts w:cs="Arial"/>
              </w:rPr>
            </w:pPr>
            <w:proofErr w:type="spellStart"/>
            <w:r>
              <w:rPr>
                <w:rFonts w:cs="Arial"/>
              </w:rPr>
              <w:t>Language_Updated</w:t>
            </w:r>
            <w:proofErr w:type="spellEnd"/>
            <w:ins w:id="304" w:author="Myslinski, Jason (J.S.)" w:date="2015-02-05T08:02:00Z">
              <w:r>
                <w:rPr>
                  <w:rFonts w:cs="Arial"/>
                </w:rPr>
                <w:t>*</w:t>
              </w:r>
            </w:ins>
          </w:p>
        </w:tc>
        <w:tc>
          <w:tcPr>
            <w:tcW w:w="2700" w:type="dxa"/>
            <w:tcBorders>
              <w:top w:val="single" w:sz="4" w:space="0" w:color="auto"/>
              <w:left w:val="single" w:sz="4" w:space="0" w:color="auto"/>
              <w:bottom w:val="single" w:sz="4" w:space="0" w:color="auto"/>
              <w:right w:val="single" w:sz="4" w:space="0" w:color="auto"/>
            </w:tcBorders>
            <w:hideMark/>
          </w:tcPr>
          <w:p w14:paraId="0DA0976F" w14:textId="77777777" w:rsidR="00332093" w:rsidRDefault="00332093">
            <w:pPr>
              <w:jc w:val="center"/>
              <w:rPr>
                <w:rFonts w:cs="Arial"/>
              </w:rPr>
            </w:pPr>
            <w:proofErr w:type="spellStart"/>
            <w:r>
              <w:rPr>
                <w:rFonts w:cs="Arial"/>
              </w:rPr>
              <w:t>Language_Not_Supported</w:t>
            </w:r>
            <w:proofErr w:type="spellEnd"/>
          </w:p>
        </w:tc>
        <w:tc>
          <w:tcPr>
            <w:tcW w:w="3794" w:type="dxa"/>
            <w:tcBorders>
              <w:top w:val="single" w:sz="4" w:space="0" w:color="auto"/>
              <w:left w:val="single" w:sz="4" w:space="0" w:color="auto"/>
              <w:bottom w:val="single" w:sz="4" w:space="0" w:color="auto"/>
              <w:right w:val="single" w:sz="4" w:space="0" w:color="auto"/>
            </w:tcBorders>
            <w:hideMark/>
          </w:tcPr>
          <w:p w14:paraId="64DE36CB" w14:textId="77777777" w:rsidR="00332093" w:rsidRDefault="00332093">
            <w:pPr>
              <w:rPr>
                <w:ins w:id="305" w:author="Myslinski, Jason (J.S.)" w:date="2015-02-05T07:53:00Z"/>
                <w:rFonts w:cs="Arial"/>
              </w:rPr>
              <w:pPrChange w:id="306" w:author="Myslinski, Jason (J.S.)" w:date="2015-02-05T07:53:00Z">
                <w:pPr>
                  <w:jc w:val="center"/>
                </w:pPr>
              </w:pPrChange>
            </w:pPr>
            <w:r>
              <w:rPr>
                <w:rFonts w:cs="Arial"/>
              </w:rPr>
              <w:t xml:space="preserve">VS Client 1 </w:t>
            </w:r>
            <w:ins w:id="307" w:author="Myslinski, Jason (J.S.)" w:date="2015-02-05T07:57:00Z">
              <w:r>
                <w:rPr>
                  <w:rFonts w:cs="Arial"/>
                </w:rPr>
                <w:t xml:space="preserve">HMI </w:t>
              </w:r>
            </w:ins>
            <w:r>
              <w:rPr>
                <w:rFonts w:cs="Arial"/>
              </w:rPr>
              <w:t xml:space="preserve">Updated, </w:t>
            </w:r>
          </w:p>
          <w:p w14:paraId="3BE8EFCD" w14:textId="77777777" w:rsidR="00332093" w:rsidRDefault="00332093">
            <w:pPr>
              <w:rPr>
                <w:rFonts w:cs="Arial"/>
              </w:rPr>
              <w:pPrChange w:id="308" w:author="Myslinski, Jason (J.S.)" w:date="2015-02-05T07:53:00Z">
                <w:pPr>
                  <w:jc w:val="center"/>
                </w:pPr>
              </w:pPrChange>
            </w:pPr>
            <w:ins w:id="309" w:author="Myslinski, Jason (J.S.)" w:date="2015-02-05T07:57:00Z">
              <w:r>
                <w:rPr>
                  <w:rFonts w:cs="Arial"/>
                </w:rPr>
                <w:t xml:space="preserve">HMI </w:t>
              </w:r>
            </w:ins>
            <w:r>
              <w:rPr>
                <w:rFonts w:cs="Arial"/>
              </w:rPr>
              <w:t>Message on VS Client 1 that VS Client 2 not supported.</w:t>
            </w:r>
          </w:p>
        </w:tc>
      </w:tr>
      <w:tr w:rsidR="00332093" w14:paraId="3E413D2D" w14:textId="77777777">
        <w:trPr>
          <w:jc w:val="center"/>
        </w:trPr>
        <w:tc>
          <w:tcPr>
            <w:tcW w:w="1201" w:type="dxa"/>
            <w:tcBorders>
              <w:top w:val="single" w:sz="4" w:space="0" w:color="auto"/>
              <w:left w:val="single" w:sz="4" w:space="0" w:color="auto"/>
              <w:bottom w:val="single" w:sz="4" w:space="0" w:color="auto"/>
              <w:right w:val="single" w:sz="4" w:space="0" w:color="auto"/>
            </w:tcBorders>
            <w:hideMark/>
          </w:tcPr>
          <w:p w14:paraId="417467D3" w14:textId="77777777" w:rsidR="00332093" w:rsidRDefault="00332093">
            <w:pPr>
              <w:jc w:val="center"/>
              <w:rPr>
                <w:rFonts w:cs="Arial"/>
              </w:rPr>
            </w:pPr>
            <w:r>
              <w:rPr>
                <w:rFonts w:cs="Arial"/>
              </w:rPr>
              <w:lastRenderedPageBreak/>
              <w:t>VS Client 2</w:t>
            </w:r>
          </w:p>
        </w:tc>
        <w:tc>
          <w:tcPr>
            <w:tcW w:w="2773" w:type="dxa"/>
            <w:tcBorders>
              <w:top w:val="single" w:sz="4" w:space="0" w:color="auto"/>
              <w:left w:val="single" w:sz="4" w:space="0" w:color="auto"/>
              <w:bottom w:val="single" w:sz="4" w:space="0" w:color="auto"/>
              <w:right w:val="single" w:sz="4" w:space="0" w:color="auto"/>
            </w:tcBorders>
            <w:hideMark/>
          </w:tcPr>
          <w:p w14:paraId="29BFEE95" w14:textId="77777777" w:rsidR="00332093" w:rsidRDefault="00332093">
            <w:pPr>
              <w:jc w:val="center"/>
              <w:rPr>
                <w:rFonts w:cs="Arial"/>
              </w:rPr>
            </w:pPr>
            <w:proofErr w:type="spellStart"/>
            <w:r>
              <w:rPr>
                <w:rFonts w:cs="Arial"/>
              </w:rPr>
              <w:t>Language_Not_Supported</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4330974E" w14:textId="77777777" w:rsidR="00332093" w:rsidRDefault="00332093">
            <w:pPr>
              <w:jc w:val="center"/>
              <w:rPr>
                <w:rFonts w:cs="Arial"/>
              </w:rPr>
            </w:pPr>
            <w:proofErr w:type="spellStart"/>
            <w:r>
              <w:rPr>
                <w:rFonts w:cs="Arial"/>
              </w:rPr>
              <w:t>Language_Updated</w:t>
            </w:r>
            <w:proofErr w:type="spellEnd"/>
            <w:ins w:id="310" w:author="Myslinski, Jason (J.S.)" w:date="2015-02-05T08:03:00Z">
              <w:r>
                <w:rPr>
                  <w:rFonts w:cs="Arial"/>
                </w:rPr>
                <w:t>*</w:t>
              </w:r>
            </w:ins>
          </w:p>
        </w:tc>
        <w:tc>
          <w:tcPr>
            <w:tcW w:w="3794" w:type="dxa"/>
            <w:tcBorders>
              <w:top w:val="single" w:sz="4" w:space="0" w:color="auto"/>
              <w:left w:val="single" w:sz="4" w:space="0" w:color="auto"/>
              <w:bottom w:val="single" w:sz="4" w:space="0" w:color="auto"/>
              <w:right w:val="single" w:sz="4" w:space="0" w:color="auto"/>
            </w:tcBorders>
            <w:hideMark/>
          </w:tcPr>
          <w:p w14:paraId="3A29689F" w14:textId="77777777" w:rsidR="00332093" w:rsidRDefault="00332093">
            <w:pPr>
              <w:rPr>
                <w:ins w:id="311" w:author="Myslinski, Jason (J.S.)" w:date="2015-02-05T07:53:00Z"/>
                <w:rFonts w:cs="Arial"/>
              </w:rPr>
              <w:pPrChange w:id="312" w:author="Myslinski, Jason (J.S.)" w:date="2015-02-05T07:53:00Z">
                <w:pPr>
                  <w:jc w:val="center"/>
                </w:pPr>
              </w:pPrChange>
            </w:pPr>
            <w:r>
              <w:rPr>
                <w:rFonts w:cs="Arial"/>
              </w:rPr>
              <w:t xml:space="preserve">VS Client 2 </w:t>
            </w:r>
            <w:ins w:id="313" w:author="Myslinski, Jason (J.S.)" w:date="2015-02-05T07:57:00Z">
              <w:r>
                <w:rPr>
                  <w:rFonts w:cs="Arial"/>
                </w:rPr>
                <w:t xml:space="preserve">HMI </w:t>
              </w:r>
            </w:ins>
            <w:r>
              <w:rPr>
                <w:rFonts w:cs="Arial"/>
              </w:rPr>
              <w:t xml:space="preserve">Updated, </w:t>
            </w:r>
          </w:p>
          <w:p w14:paraId="619F7B12" w14:textId="77777777" w:rsidR="00332093" w:rsidRDefault="00332093">
            <w:pPr>
              <w:rPr>
                <w:rFonts w:cs="Arial"/>
              </w:rPr>
              <w:pPrChange w:id="314" w:author="Myslinski, Jason (J.S.)" w:date="2015-02-05T07:53:00Z">
                <w:pPr>
                  <w:jc w:val="center"/>
                </w:pPr>
              </w:pPrChange>
            </w:pPr>
            <w:ins w:id="315" w:author="Myslinski, Jason (J.S.)" w:date="2015-02-05T07:57:00Z">
              <w:r>
                <w:rPr>
                  <w:rFonts w:cs="Arial"/>
                </w:rPr>
                <w:t xml:space="preserve">HMI </w:t>
              </w:r>
            </w:ins>
            <w:r>
              <w:rPr>
                <w:rFonts w:cs="Arial"/>
              </w:rPr>
              <w:t>Message on VS Client 2 that VS Client 1 not supported.</w:t>
            </w:r>
          </w:p>
        </w:tc>
      </w:tr>
      <w:tr w:rsidR="00332093" w14:paraId="2DDF6F90" w14:textId="77777777">
        <w:trPr>
          <w:jc w:val="center"/>
        </w:trPr>
        <w:tc>
          <w:tcPr>
            <w:tcW w:w="1201" w:type="dxa"/>
            <w:tcBorders>
              <w:top w:val="single" w:sz="4" w:space="0" w:color="auto"/>
              <w:left w:val="single" w:sz="4" w:space="0" w:color="auto"/>
              <w:bottom w:val="single" w:sz="4" w:space="0" w:color="auto"/>
              <w:right w:val="single" w:sz="4" w:space="0" w:color="auto"/>
            </w:tcBorders>
            <w:hideMark/>
          </w:tcPr>
          <w:p w14:paraId="67D4C6CE" w14:textId="77777777" w:rsidR="00332093" w:rsidRDefault="00332093">
            <w:pPr>
              <w:jc w:val="center"/>
              <w:rPr>
                <w:rFonts w:cs="Arial"/>
              </w:rPr>
            </w:pPr>
            <w:r>
              <w:rPr>
                <w:rFonts w:cs="Arial"/>
              </w:rPr>
              <w:t>No active Request</w:t>
            </w:r>
          </w:p>
        </w:tc>
        <w:tc>
          <w:tcPr>
            <w:tcW w:w="2773" w:type="dxa"/>
            <w:tcBorders>
              <w:top w:val="single" w:sz="4" w:space="0" w:color="auto"/>
              <w:left w:val="single" w:sz="4" w:space="0" w:color="auto"/>
              <w:bottom w:val="single" w:sz="4" w:space="0" w:color="auto"/>
              <w:right w:val="single" w:sz="4" w:space="0" w:color="auto"/>
            </w:tcBorders>
            <w:hideMark/>
          </w:tcPr>
          <w:p w14:paraId="68DBB668" w14:textId="77777777" w:rsidR="00332093" w:rsidRDefault="00332093">
            <w:pPr>
              <w:jc w:val="center"/>
              <w:rPr>
                <w:rFonts w:cs="Arial"/>
              </w:rPr>
            </w:pPr>
            <w:r>
              <w:rPr>
                <w:rFonts w:cs="Arial"/>
              </w:rPr>
              <w:t>Inactive</w:t>
            </w:r>
          </w:p>
        </w:tc>
        <w:tc>
          <w:tcPr>
            <w:tcW w:w="2700" w:type="dxa"/>
            <w:tcBorders>
              <w:top w:val="single" w:sz="4" w:space="0" w:color="auto"/>
              <w:left w:val="single" w:sz="4" w:space="0" w:color="auto"/>
              <w:bottom w:val="single" w:sz="4" w:space="0" w:color="auto"/>
              <w:right w:val="single" w:sz="4" w:space="0" w:color="auto"/>
            </w:tcBorders>
            <w:hideMark/>
          </w:tcPr>
          <w:p w14:paraId="4FF1B15C" w14:textId="77777777" w:rsidR="00332093" w:rsidRDefault="00332093">
            <w:pPr>
              <w:jc w:val="center"/>
              <w:rPr>
                <w:rFonts w:cs="Arial"/>
              </w:rPr>
            </w:pPr>
            <w:r>
              <w:rPr>
                <w:rFonts w:cs="Arial"/>
              </w:rPr>
              <w:t>Inactive</w:t>
            </w:r>
          </w:p>
        </w:tc>
        <w:tc>
          <w:tcPr>
            <w:tcW w:w="3794" w:type="dxa"/>
            <w:tcBorders>
              <w:top w:val="single" w:sz="4" w:space="0" w:color="auto"/>
              <w:left w:val="single" w:sz="4" w:space="0" w:color="auto"/>
              <w:bottom w:val="single" w:sz="4" w:space="0" w:color="auto"/>
              <w:right w:val="single" w:sz="4" w:space="0" w:color="auto"/>
            </w:tcBorders>
            <w:hideMark/>
          </w:tcPr>
          <w:p w14:paraId="062E00C0" w14:textId="77777777" w:rsidR="00332093" w:rsidRDefault="00332093">
            <w:pPr>
              <w:jc w:val="center"/>
              <w:rPr>
                <w:rFonts w:cs="Arial"/>
              </w:rPr>
            </w:pPr>
            <w:r>
              <w:rPr>
                <w:rFonts w:cs="Arial"/>
              </w:rPr>
              <w:t>None</w:t>
            </w:r>
          </w:p>
        </w:tc>
      </w:tr>
    </w:tbl>
    <w:p w14:paraId="6FC7A86C" w14:textId="77777777" w:rsidR="00332093" w:rsidRPr="0087665D" w:rsidRDefault="00332093">
      <w:pPr>
        <w:rPr>
          <w:rFonts w:cs="Arial"/>
          <w:sz w:val="18"/>
          <w:szCs w:val="18"/>
          <w:rPrChange w:id="316" w:author="Myslinski, Jason (J.S.)" w:date="2015-02-05T08:02:00Z">
            <w:rPr/>
          </w:rPrChange>
        </w:rPr>
      </w:pPr>
      <w:ins w:id="317" w:author="Myslinski, Jason (J.S.)" w:date="2015-02-05T08:02:00Z">
        <w:r w:rsidRPr="0087665D">
          <w:rPr>
            <w:rFonts w:cs="Arial"/>
            <w:sz w:val="18"/>
            <w:szCs w:val="18"/>
            <w:rPrChange w:id="318" w:author="Myslinski, Jason (J.S.)" w:date="2015-02-05T08:02:00Z">
              <w:rPr>
                <w:rFonts w:cs="Arial"/>
              </w:rPr>
            </w:rPrChange>
          </w:rPr>
          <w:t xml:space="preserve">* Note: this might be an internal logical signal </w:t>
        </w:r>
      </w:ins>
      <w:ins w:id="319" w:author="Myslinski, Jason (J.S.)" w:date="2015-02-05T08:03:00Z">
        <w:r>
          <w:rPr>
            <w:rFonts w:cs="Arial"/>
            <w:sz w:val="18"/>
            <w:szCs w:val="18"/>
          </w:rPr>
          <w:t xml:space="preserve">to a module </w:t>
        </w:r>
      </w:ins>
      <w:ins w:id="320" w:author="Myslinski, Jason (J.S.)" w:date="2015-02-05T08:02:00Z">
        <w:r w:rsidRPr="0087665D">
          <w:rPr>
            <w:rFonts w:cs="Arial"/>
            <w:sz w:val="18"/>
            <w:szCs w:val="18"/>
            <w:rPrChange w:id="321" w:author="Myslinski, Jason (J.S.)" w:date="2015-02-05T08:02:00Z">
              <w:rPr>
                <w:rFonts w:cs="Arial"/>
              </w:rPr>
            </w:rPrChange>
          </w:rPr>
          <w:t>instead of an actual network signal</w:t>
        </w:r>
      </w:ins>
    </w:p>
    <w:p w14:paraId="59953184" w14:textId="77777777" w:rsidR="00332093" w:rsidRPr="00332093" w:rsidRDefault="00332093" w:rsidP="00332093">
      <w:pPr>
        <w:pStyle w:val="Heading4"/>
        <w:rPr>
          <w:b w:val="0"/>
          <w:u w:val="single"/>
        </w:rPr>
      </w:pPr>
      <w:r w:rsidRPr="00332093">
        <w:rPr>
          <w:b w:val="0"/>
          <w:u w:val="single"/>
        </w:rPr>
        <w:t>VS-SR-REQ-025210/A-Language Status Update Timing (</w:t>
      </w:r>
      <w:proofErr w:type="spellStart"/>
      <w:r w:rsidRPr="00332093">
        <w:rPr>
          <w:b w:val="0"/>
          <w:u w:val="single"/>
        </w:rPr>
        <w:t>TcSE</w:t>
      </w:r>
      <w:proofErr w:type="spellEnd"/>
      <w:r w:rsidRPr="00332093">
        <w:rPr>
          <w:b w:val="0"/>
          <w:u w:val="single"/>
        </w:rPr>
        <w:t xml:space="preserve"> ROIN-141543-3)</w:t>
      </w:r>
    </w:p>
    <w:p w14:paraId="4B997F93" w14:textId="77777777" w:rsidR="00212EB2" w:rsidRDefault="00332093">
      <w:pPr>
        <w:rPr>
          <w:rFonts w:cs="Arial"/>
          <w:szCs w:val="20"/>
        </w:rPr>
      </w:pPr>
      <w:r>
        <w:rPr>
          <w:rFonts w:cs="Arial"/>
          <w:szCs w:val="20"/>
        </w:rPr>
        <w:t xml:space="preserve">The </w:t>
      </w:r>
      <w:r>
        <w:rPr>
          <w:rStyle w:val="msoins0"/>
          <w:rFonts w:cs="Arial"/>
          <w:szCs w:val="20"/>
        </w:rPr>
        <w:t>V</w:t>
      </w:r>
      <w:r>
        <w:rPr>
          <w:rFonts w:cs="Arial"/>
          <w:szCs w:val="20"/>
        </w:rPr>
        <w:t>ehicle</w:t>
      </w:r>
      <w:r>
        <w:rPr>
          <w:rStyle w:val="msoins0"/>
          <w:rFonts w:cs="Arial"/>
          <w:szCs w:val="20"/>
        </w:rPr>
        <w:t xml:space="preserve"> Language</w:t>
      </w:r>
      <w:r>
        <w:rPr>
          <w:rFonts w:cs="Arial"/>
          <w:szCs w:val="20"/>
        </w:rPr>
        <w:t xml:space="preserve"> settings servers shall respond to a </w:t>
      </w:r>
      <w:proofErr w:type="spellStart"/>
      <w:r>
        <w:rPr>
          <w:rStyle w:val="spelle"/>
          <w:rFonts w:cs="Arial"/>
          <w:szCs w:val="20"/>
        </w:rPr>
        <w:t>Disp_LangSel.Rq</w:t>
      </w:r>
      <w:proofErr w:type="spellEnd"/>
      <w:r>
        <w:rPr>
          <w:rFonts w:cs="Arial"/>
          <w:szCs w:val="20"/>
        </w:rPr>
        <w:t xml:space="preserve"> via a </w:t>
      </w:r>
      <w:proofErr w:type="spellStart"/>
      <w:r>
        <w:rPr>
          <w:rStyle w:val="msoins1"/>
          <w:rFonts w:cs="Arial"/>
          <w:szCs w:val="20"/>
        </w:rPr>
        <w:t>LanguageUpdate.Rsp</w:t>
      </w:r>
      <w:proofErr w:type="spellEnd"/>
      <w:r>
        <w:rPr>
          <w:rStyle w:val="msoins1"/>
          <w:rFonts w:cs="Arial"/>
          <w:szCs w:val="20"/>
        </w:rPr>
        <w:t xml:space="preserve"> </w:t>
      </w:r>
      <w:r>
        <w:rPr>
          <w:rStyle w:val="msoins0"/>
          <w:rFonts w:cs="Arial"/>
          <w:szCs w:val="20"/>
        </w:rPr>
        <w:t xml:space="preserve">signal </w:t>
      </w:r>
      <w:r>
        <w:rPr>
          <w:rFonts w:cs="Arial"/>
          <w:szCs w:val="20"/>
        </w:rPr>
        <w:t xml:space="preserve">within </w:t>
      </w:r>
      <w:proofErr w:type="spellStart"/>
      <w:r>
        <w:rPr>
          <w:rStyle w:val="spelle"/>
          <w:rFonts w:cs="Arial"/>
          <w:szCs w:val="20"/>
        </w:rPr>
        <w:t>T_Language_Response</w:t>
      </w:r>
      <w:proofErr w:type="spellEnd"/>
      <w:r>
        <w:rPr>
          <w:rFonts w:cs="Arial"/>
          <w:szCs w:val="20"/>
        </w:rPr>
        <w:t xml:space="preserve"> of receiving the </w:t>
      </w:r>
      <w:proofErr w:type="gramStart"/>
      <w:r>
        <w:rPr>
          <w:rFonts w:cs="Arial"/>
          <w:szCs w:val="20"/>
        </w:rPr>
        <w:t>request</w:t>
      </w:r>
      <w:r>
        <w:rPr>
          <w:rStyle w:val="msoins1"/>
          <w:rFonts w:cs="Arial"/>
          <w:szCs w:val="20"/>
        </w:rPr>
        <w:t>, and</w:t>
      </w:r>
      <w:proofErr w:type="gramEnd"/>
      <w:r>
        <w:rPr>
          <w:rStyle w:val="msoins1"/>
          <w:rFonts w:cs="Arial"/>
          <w:szCs w:val="20"/>
        </w:rPr>
        <w:t xml:space="preserve"> update the </w:t>
      </w:r>
      <w:proofErr w:type="spellStart"/>
      <w:r>
        <w:rPr>
          <w:rStyle w:val="spelle"/>
          <w:rFonts w:cs="Arial"/>
          <w:szCs w:val="20"/>
        </w:rPr>
        <w:t>Disp_LangSel.St</w:t>
      </w:r>
      <w:proofErr w:type="spellEnd"/>
      <w:r>
        <w:rPr>
          <w:rStyle w:val="msoins1"/>
          <w:rFonts w:cs="Arial"/>
          <w:szCs w:val="20"/>
        </w:rPr>
        <w:t xml:space="preserve"> signal with the status of the server's language.</w:t>
      </w:r>
    </w:p>
    <w:p w14:paraId="5AC01673" w14:textId="77777777" w:rsidR="00332093" w:rsidRDefault="00332093" w:rsidP="00332093">
      <w:pPr>
        <w:pStyle w:val="Heading4"/>
      </w:pPr>
      <w:r w:rsidRPr="00B9479B">
        <w:t>VS-TMR-REQ-025211/B-</w:t>
      </w:r>
      <w:proofErr w:type="spellStart"/>
      <w:r w:rsidRPr="00B9479B">
        <w:t>T_Language_Response</w:t>
      </w:r>
      <w:proofErr w:type="spellEnd"/>
      <w:r w:rsidRPr="00B9479B">
        <w:t xml:space="preserve"> (</w:t>
      </w:r>
      <w:proofErr w:type="spellStart"/>
      <w:r w:rsidRPr="00B9479B">
        <w:t>TcSE</w:t>
      </w:r>
      <w:proofErr w:type="spellEnd"/>
      <w:r w:rsidRPr="00B9479B">
        <w:t xml:space="preserve"> ROIN-146553-2)</w:t>
      </w:r>
    </w:p>
    <w:p w14:paraId="162A10C6" w14:textId="77777777" w:rsidR="00332093" w:rsidRPr="0091772B" w:rsidRDefault="00332093" w:rsidP="0033209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32093" w14:paraId="201DE05E" w14:textId="77777777" w:rsidTr="00332093">
        <w:trPr>
          <w:jc w:val="center"/>
        </w:trPr>
        <w:tc>
          <w:tcPr>
            <w:tcW w:w="2066" w:type="dxa"/>
            <w:tcBorders>
              <w:top w:val="single" w:sz="4" w:space="0" w:color="auto"/>
              <w:left w:val="single" w:sz="4" w:space="0" w:color="auto"/>
              <w:bottom w:val="single" w:sz="4" w:space="0" w:color="auto"/>
              <w:right w:val="single" w:sz="4" w:space="0" w:color="auto"/>
            </w:tcBorders>
            <w:hideMark/>
          </w:tcPr>
          <w:p w14:paraId="66D22AFC" w14:textId="77777777" w:rsidR="00332093" w:rsidRDefault="0033209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27C7E216"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3A3925FB" w14:textId="77777777" w:rsidR="00332093" w:rsidRDefault="0033209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3D72ECAB"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7CEE37D4"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59E0CCCE"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Default</w:t>
            </w:r>
          </w:p>
        </w:tc>
      </w:tr>
      <w:tr w:rsidR="00332093" w14:paraId="2EC4D9A0" w14:textId="77777777" w:rsidTr="0033209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35352E58" w14:textId="77777777" w:rsidR="00332093" w:rsidRPr="00DF054A" w:rsidRDefault="00332093">
            <w:pPr>
              <w:spacing w:line="276" w:lineRule="auto"/>
              <w:rPr>
                <w:rFonts w:ascii="Univers" w:eastAsia="Times New Roman" w:hAnsi="Univers" w:cs="Arial"/>
                <w:sz w:val="14"/>
                <w:szCs w:val="14"/>
              </w:rPr>
            </w:pPr>
            <w:proofErr w:type="spellStart"/>
            <w:r w:rsidRPr="00DF054A">
              <w:rPr>
                <w:rFonts w:cs="Arial"/>
                <w:sz w:val="14"/>
                <w:szCs w:val="14"/>
              </w:rPr>
              <w:t>T_Language_Response</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543FC8A6" w14:textId="77777777" w:rsidR="00332093" w:rsidRDefault="00332093">
            <w:pPr>
              <w:rPr>
                <w:rFonts w:cs="Arial"/>
              </w:rPr>
            </w:pPr>
            <w:r>
              <w:rPr>
                <w:rFonts w:cs="Arial"/>
              </w:rPr>
              <w:t xml:space="preserve">Maximum time allowed between sending a </w:t>
            </w:r>
            <w:proofErr w:type="spellStart"/>
            <w:r>
              <w:rPr>
                <w:rFonts w:cs="Arial"/>
              </w:rPr>
              <w:t>Disp_LangSel.Rq</w:t>
            </w:r>
            <w:proofErr w:type="spellEnd"/>
            <w:r>
              <w:rPr>
                <w:rFonts w:cs="Arial"/>
              </w:rPr>
              <w:t xml:space="preserve"> language change </w:t>
            </w:r>
            <w:proofErr w:type="gramStart"/>
            <w:r>
              <w:rPr>
                <w:rFonts w:cs="Arial"/>
              </w:rPr>
              <w:t>message, and</w:t>
            </w:r>
            <w:proofErr w:type="gramEnd"/>
            <w:r>
              <w:rPr>
                <w:rFonts w:cs="Arial"/>
              </w:rPr>
              <w:t xml:space="preserve"> receiving a response message from the display modules. </w:t>
            </w:r>
          </w:p>
          <w:p w14:paraId="2E016A9D" w14:textId="77777777" w:rsidR="00332093" w:rsidRDefault="00332093">
            <w:pPr>
              <w:rPr>
                <w:rFonts w:cs="Arial"/>
              </w:rPr>
            </w:pPr>
          </w:p>
          <w:p w14:paraId="0763C881" w14:textId="77777777" w:rsidR="00332093" w:rsidRDefault="00332093">
            <w:pPr>
              <w:rPr>
                <w:rFonts w:cs="Arial"/>
              </w:rPr>
            </w:pPr>
            <w:r>
              <w:rPr>
                <w:rFonts w:cs="Arial"/>
              </w:rPr>
              <w:t>Use default value</w:t>
            </w:r>
          </w:p>
          <w:p w14:paraId="1A0FAA92" w14:textId="77777777" w:rsidR="00332093" w:rsidRDefault="0033209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660F753C" w14:textId="77777777" w:rsidR="00332093" w:rsidRDefault="0033209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7A116299" w14:textId="77777777" w:rsidR="00332093" w:rsidRDefault="0033209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14:paraId="080085B1" w14:textId="77777777" w:rsidR="00332093" w:rsidRDefault="00332093">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14:paraId="17157F64" w14:textId="77777777" w:rsidR="00332093" w:rsidRDefault="00332093">
            <w:pPr>
              <w:spacing w:line="276" w:lineRule="auto"/>
              <w:jc w:val="center"/>
              <w:rPr>
                <w:rFonts w:ascii="Univers" w:eastAsia="Times New Roman" w:hAnsi="Univers" w:cs="Arial"/>
                <w:sz w:val="14"/>
                <w:szCs w:val="14"/>
              </w:rPr>
            </w:pPr>
            <w:r>
              <w:rPr>
                <w:rFonts w:cs="Arial"/>
                <w:sz w:val="14"/>
                <w:szCs w:val="14"/>
              </w:rPr>
              <w:t>250</w:t>
            </w:r>
          </w:p>
        </w:tc>
      </w:tr>
    </w:tbl>
    <w:p w14:paraId="50DD8EBD" w14:textId="77777777" w:rsidR="00332093" w:rsidRPr="00B01CDD" w:rsidRDefault="00332093" w:rsidP="00332093">
      <w:pPr>
        <w:rPr>
          <w:sz w:val="14"/>
          <w:szCs w:val="14"/>
        </w:rPr>
      </w:pPr>
    </w:p>
    <w:p w14:paraId="5EB9CAAA" w14:textId="77777777" w:rsidR="00332093" w:rsidRPr="00332093" w:rsidRDefault="00332093" w:rsidP="00332093">
      <w:pPr>
        <w:pStyle w:val="Heading4"/>
        <w:rPr>
          <w:b w:val="0"/>
          <w:u w:val="single"/>
        </w:rPr>
      </w:pPr>
      <w:r w:rsidRPr="00332093">
        <w:rPr>
          <w:b w:val="0"/>
          <w:u w:val="single"/>
        </w:rPr>
        <w:t>VS-SR-REQ-135143/B-Language following a B+ reset to Language Servers</w:t>
      </w:r>
    </w:p>
    <w:p w14:paraId="18A0CC14" w14:textId="77777777" w:rsidR="00332093" w:rsidRPr="003018ED" w:rsidRDefault="00332093" w:rsidP="00332093">
      <w:pPr>
        <w:rPr>
          <w:rFonts w:cs="Arial"/>
        </w:rPr>
      </w:pPr>
      <w:r>
        <w:rPr>
          <w:rFonts w:cs="Arial"/>
        </w:rPr>
        <w:t>The Cluster shall store the current language such that u</w:t>
      </w:r>
      <w:r w:rsidRPr="002A50F5">
        <w:rPr>
          <w:rFonts w:cs="Arial"/>
        </w:rPr>
        <w:t xml:space="preserve">pon a </w:t>
      </w:r>
      <w:r>
        <w:rPr>
          <w:rFonts w:cs="Arial"/>
        </w:rPr>
        <w:t>loss of B+</w:t>
      </w:r>
      <w:r w:rsidRPr="002A50F5">
        <w:rPr>
          <w:rFonts w:cs="Arial"/>
        </w:rPr>
        <w:t xml:space="preserve"> to the Cluster the Cluster shall </w:t>
      </w:r>
      <w:r>
        <w:rPr>
          <w:rFonts w:cs="Arial"/>
        </w:rPr>
        <w:t xml:space="preserve">remember the current language.  Upon B+ re-applied to the Cluster the Cluster shall use the language that was used before loss of B+.  The Cluster shall update the language status signal with the correct language within 500 </w:t>
      </w:r>
      <w:proofErr w:type="spellStart"/>
      <w:r>
        <w:rPr>
          <w:rFonts w:cs="Arial"/>
        </w:rPr>
        <w:t>msec</w:t>
      </w:r>
      <w:proofErr w:type="spellEnd"/>
      <w:r>
        <w:rPr>
          <w:rFonts w:cs="Arial"/>
        </w:rPr>
        <w:t xml:space="preserve"> of network bus wake-up.</w:t>
      </w:r>
    </w:p>
    <w:p w14:paraId="6BC1D974" w14:textId="77777777" w:rsidR="00332093" w:rsidRPr="002A50F5" w:rsidRDefault="00332093" w:rsidP="00332093">
      <w:pPr>
        <w:ind w:left="720"/>
        <w:rPr>
          <w:rFonts w:cs="Arial"/>
        </w:rPr>
      </w:pPr>
    </w:p>
    <w:p w14:paraId="06C02E35" w14:textId="77777777" w:rsidR="00332093" w:rsidRPr="002A50F5" w:rsidRDefault="00332093" w:rsidP="00332093">
      <w:pPr>
        <w:ind w:left="720"/>
        <w:rPr>
          <w:rFonts w:cs="Arial"/>
        </w:rPr>
      </w:pPr>
    </w:p>
    <w:p w14:paraId="15B94C7F" w14:textId="77777777" w:rsidR="00332093" w:rsidRDefault="00332093" w:rsidP="00332093">
      <w:pPr>
        <w:rPr>
          <w:rFonts w:cs="Arial"/>
        </w:rPr>
      </w:pPr>
      <w:r>
        <w:rPr>
          <w:rFonts w:cs="Arial"/>
        </w:rPr>
        <w:t xml:space="preserve">Upon a loss of B+ to Non-Cluster Vehicle Language Servers (ex APIM, MFD, CHR…) when B+ is re-applied to the Non-Cluster Vehicle Language Servers they shall use the language in the Cluster language status signal at start-up.  After the Non-Cluster Vehicle Language Servers get the current language to use the other language requirements apply such that a language request is needed to change languages.  </w:t>
      </w:r>
    </w:p>
    <w:p w14:paraId="00B8622E" w14:textId="77777777" w:rsidR="00332093" w:rsidRDefault="00332093" w:rsidP="00332093">
      <w:pPr>
        <w:rPr>
          <w:rFonts w:cs="Arial"/>
        </w:rPr>
      </w:pPr>
    </w:p>
    <w:p w14:paraId="3C9B4179" w14:textId="77777777" w:rsidR="00332093" w:rsidRPr="002A50F5" w:rsidRDefault="00332093" w:rsidP="00332093">
      <w:pPr>
        <w:rPr>
          <w:rFonts w:cs="Arial"/>
        </w:rPr>
      </w:pPr>
      <w:r>
        <w:rPr>
          <w:rFonts w:cs="Arial"/>
        </w:rPr>
        <w:t>Note:  Crank events are normal vehicle operations and vehicle language shall not be lost by the language servers for crank events.  Worst case cold crank events are defined in the EMC specification and in the Stations Management SPSS.</w:t>
      </w:r>
    </w:p>
    <w:p w14:paraId="2B2B92BB" w14:textId="77777777" w:rsidR="00332093" w:rsidRPr="002A50F5" w:rsidRDefault="00332093" w:rsidP="00332093">
      <w:pPr>
        <w:rPr>
          <w:rFonts w:cs="Arial"/>
        </w:rPr>
      </w:pPr>
    </w:p>
    <w:p w14:paraId="41A8D1B9" w14:textId="77777777" w:rsidR="00332093" w:rsidRPr="002A50F5" w:rsidRDefault="00332093" w:rsidP="00332093">
      <w:pPr>
        <w:ind w:left="720"/>
        <w:rPr>
          <w:rFonts w:cs="Arial"/>
        </w:rPr>
      </w:pPr>
    </w:p>
    <w:p w14:paraId="04826C1E" w14:textId="77777777" w:rsidR="00332093" w:rsidRPr="002A50F5" w:rsidRDefault="00332093" w:rsidP="00332093">
      <w:pPr>
        <w:rPr>
          <w:rFonts w:cs="Arial"/>
        </w:rPr>
      </w:pPr>
      <w:r w:rsidRPr="002A50F5">
        <w:rPr>
          <w:rFonts w:cs="Arial"/>
        </w:rPr>
        <w:t xml:space="preserve">Ex.  </w:t>
      </w:r>
      <w:r w:rsidRPr="00F43421">
        <w:rPr>
          <w:rFonts w:cs="Arial"/>
        </w:rPr>
        <w:t>The user disconnects the battery to the vehicle and later reconnects the battery</w:t>
      </w:r>
    </w:p>
    <w:p w14:paraId="1A7A806F" w14:textId="77777777" w:rsidR="00332093" w:rsidRPr="002A50F5" w:rsidRDefault="00332093" w:rsidP="00332093">
      <w:pPr>
        <w:numPr>
          <w:ilvl w:val="0"/>
          <w:numId w:val="364"/>
        </w:numPr>
        <w:rPr>
          <w:rFonts w:cs="Arial"/>
        </w:rPr>
      </w:pPr>
      <w:r w:rsidRPr="00090E87">
        <w:rPr>
          <w:rFonts w:cs="Arial"/>
          <w:u w:val="single"/>
        </w:rPr>
        <w:t>Pre-condition</w:t>
      </w:r>
      <w:r w:rsidRPr="002A50F5">
        <w:rPr>
          <w:rFonts w:cs="Arial"/>
        </w:rPr>
        <w:t>:</w:t>
      </w:r>
    </w:p>
    <w:p w14:paraId="689DEB61" w14:textId="77777777" w:rsidR="00332093" w:rsidRDefault="00332093" w:rsidP="00332093">
      <w:pPr>
        <w:numPr>
          <w:ilvl w:val="1"/>
          <w:numId w:val="366"/>
        </w:numPr>
        <w:rPr>
          <w:rFonts w:cs="Arial"/>
        </w:rPr>
      </w:pPr>
      <w:r w:rsidRPr="002A50F5">
        <w:rPr>
          <w:rFonts w:cs="Arial"/>
        </w:rPr>
        <w:t xml:space="preserve">Language X is active in the Cluster and </w:t>
      </w:r>
      <w:proofErr w:type="spellStart"/>
      <w:r w:rsidRPr="002A50F5">
        <w:rPr>
          <w:rFonts w:cs="Arial"/>
        </w:rPr>
        <w:t>Centerstack</w:t>
      </w:r>
      <w:proofErr w:type="spellEnd"/>
      <w:r w:rsidRPr="002A50F5">
        <w:rPr>
          <w:rFonts w:cs="Arial"/>
        </w:rPr>
        <w:t xml:space="preserve"> Display module (ex. SYNC, MFD…)</w:t>
      </w:r>
    </w:p>
    <w:p w14:paraId="0D5BC5E7" w14:textId="77777777" w:rsidR="00332093" w:rsidRPr="002A50F5" w:rsidRDefault="00332093" w:rsidP="00332093">
      <w:pPr>
        <w:numPr>
          <w:ilvl w:val="0"/>
          <w:numId w:val="366"/>
        </w:numPr>
        <w:rPr>
          <w:rFonts w:cs="Arial"/>
        </w:rPr>
      </w:pPr>
      <w:r w:rsidRPr="00090E87">
        <w:rPr>
          <w:rFonts w:cs="Arial"/>
          <w:u w:val="single"/>
        </w:rPr>
        <w:t>Event</w:t>
      </w:r>
      <w:r>
        <w:rPr>
          <w:rFonts w:cs="Arial"/>
        </w:rPr>
        <w:t>:</w:t>
      </w:r>
    </w:p>
    <w:p w14:paraId="14C3E458" w14:textId="77777777" w:rsidR="00332093" w:rsidRDefault="00332093" w:rsidP="00332093">
      <w:pPr>
        <w:numPr>
          <w:ilvl w:val="1"/>
          <w:numId w:val="366"/>
        </w:numPr>
        <w:rPr>
          <w:rFonts w:cs="Arial"/>
        </w:rPr>
      </w:pPr>
      <w:r>
        <w:rPr>
          <w:rFonts w:cs="Arial"/>
        </w:rPr>
        <w:t>B+ is removed from the vehicle (disconnect battery from the vehicle)</w:t>
      </w:r>
    </w:p>
    <w:p w14:paraId="3A1BCB00" w14:textId="77777777" w:rsidR="00332093" w:rsidRDefault="00332093" w:rsidP="00332093">
      <w:pPr>
        <w:numPr>
          <w:ilvl w:val="1"/>
          <w:numId w:val="366"/>
        </w:numPr>
        <w:rPr>
          <w:rFonts w:cs="Arial"/>
        </w:rPr>
      </w:pPr>
      <w:r>
        <w:rPr>
          <w:rFonts w:cs="Arial"/>
        </w:rPr>
        <w:t>After 30 minutes the battery is re-connected to the vehicle (could be any time but 30 min used for this example).</w:t>
      </w:r>
    </w:p>
    <w:p w14:paraId="5747A055" w14:textId="77777777" w:rsidR="00332093" w:rsidRDefault="00332093" w:rsidP="00332093">
      <w:pPr>
        <w:numPr>
          <w:ilvl w:val="0"/>
          <w:numId w:val="366"/>
        </w:numPr>
        <w:rPr>
          <w:rFonts w:cs="Arial"/>
        </w:rPr>
      </w:pPr>
      <w:r w:rsidRPr="00090E87">
        <w:rPr>
          <w:rFonts w:cs="Arial"/>
          <w:u w:val="single"/>
        </w:rPr>
        <w:t>Post-condition</w:t>
      </w:r>
      <w:r>
        <w:rPr>
          <w:rFonts w:cs="Arial"/>
        </w:rPr>
        <w:t>:</w:t>
      </w:r>
    </w:p>
    <w:p w14:paraId="71DEB4D8" w14:textId="77777777" w:rsidR="00332093" w:rsidRDefault="00332093" w:rsidP="00332093">
      <w:pPr>
        <w:numPr>
          <w:ilvl w:val="1"/>
          <w:numId w:val="366"/>
        </w:numPr>
        <w:rPr>
          <w:rFonts w:cs="Arial"/>
        </w:rPr>
      </w:pPr>
      <w:r>
        <w:rPr>
          <w:rFonts w:cs="Arial"/>
        </w:rPr>
        <w:t>The network bus wakes up when B+ is re-applied</w:t>
      </w:r>
    </w:p>
    <w:p w14:paraId="07CCA5C1" w14:textId="77777777" w:rsidR="00332093" w:rsidRDefault="00332093" w:rsidP="00332093">
      <w:pPr>
        <w:numPr>
          <w:ilvl w:val="1"/>
          <w:numId w:val="366"/>
        </w:numPr>
        <w:rPr>
          <w:rFonts w:cs="Arial"/>
        </w:rPr>
      </w:pPr>
      <w:r>
        <w:rPr>
          <w:rFonts w:cs="Arial"/>
        </w:rPr>
        <w:t xml:space="preserve">The Cluster may initially set the language status to Inactive/Invalid (usually the initialization value) until the Cluster language status message is updated with Language X.   The Cluster </w:t>
      </w:r>
      <w:proofErr w:type="gramStart"/>
      <w:r>
        <w:rPr>
          <w:rFonts w:cs="Arial"/>
        </w:rPr>
        <w:t>has to</w:t>
      </w:r>
      <w:proofErr w:type="gramEnd"/>
      <w:r>
        <w:rPr>
          <w:rFonts w:cs="Arial"/>
        </w:rPr>
        <w:t xml:space="preserve"> publish the language in the status message within 500 </w:t>
      </w:r>
      <w:proofErr w:type="spellStart"/>
      <w:r>
        <w:rPr>
          <w:rFonts w:cs="Arial"/>
        </w:rPr>
        <w:t>msec</w:t>
      </w:r>
      <w:proofErr w:type="spellEnd"/>
      <w:r>
        <w:rPr>
          <w:rFonts w:cs="Arial"/>
        </w:rPr>
        <w:t xml:space="preserve"> of network bus wake-up</w:t>
      </w:r>
    </w:p>
    <w:p w14:paraId="50FF8426" w14:textId="77777777" w:rsidR="00332093" w:rsidRPr="00F24AAF" w:rsidRDefault="00332093" w:rsidP="00332093">
      <w:pPr>
        <w:numPr>
          <w:ilvl w:val="1"/>
          <w:numId w:val="366"/>
        </w:numPr>
        <w:rPr>
          <w:rFonts w:cs="Arial"/>
        </w:rPr>
      </w:pPr>
      <w:r>
        <w:rPr>
          <w:rFonts w:cs="Arial"/>
        </w:rPr>
        <w:t>Then Non-Cluster Vehicle Language Servers (ex APIM, MFD, CHR…) update their language to the Language X in the Cluster Language Status message.</w:t>
      </w:r>
    </w:p>
    <w:p w14:paraId="757D97FE" w14:textId="77777777" w:rsidR="00332093" w:rsidRDefault="00332093" w:rsidP="00332093">
      <w:pPr>
        <w:rPr>
          <w:rFonts w:cs="Arial"/>
        </w:rPr>
      </w:pPr>
    </w:p>
    <w:p w14:paraId="6E3CE494" w14:textId="77777777" w:rsidR="00332093" w:rsidRPr="002A50F5" w:rsidRDefault="00332093" w:rsidP="00332093">
      <w:pPr>
        <w:rPr>
          <w:rFonts w:cs="Arial"/>
        </w:rPr>
      </w:pPr>
    </w:p>
    <w:p w14:paraId="311A04F7" w14:textId="77777777" w:rsidR="00332093" w:rsidRPr="00332093" w:rsidRDefault="00332093" w:rsidP="00332093">
      <w:pPr>
        <w:pStyle w:val="Heading4"/>
        <w:rPr>
          <w:b w:val="0"/>
          <w:u w:val="single"/>
        </w:rPr>
      </w:pPr>
      <w:r w:rsidRPr="00332093">
        <w:rPr>
          <w:b w:val="0"/>
          <w:u w:val="single"/>
        </w:rPr>
        <w:t>VS-SR-REQ-193890/B-Enhanced Memory - Language for Active Personality Profile</w:t>
      </w:r>
    </w:p>
    <w:p w14:paraId="4E3D53AB" w14:textId="77777777" w:rsidR="00332093" w:rsidRPr="00E006E9" w:rsidRDefault="00332093" w:rsidP="00332093">
      <w:pPr>
        <w:rPr>
          <w:rFonts w:cs="Arial"/>
        </w:rPr>
      </w:pPr>
      <w:r w:rsidRPr="00E006E9">
        <w:rPr>
          <w:rFonts w:cs="Arial"/>
        </w:rPr>
        <w:t>All Vehicle Language Servers that support enhanced memory shall store the language for each personality profile (</w:t>
      </w:r>
      <w:proofErr w:type="spellStart"/>
      <w:r w:rsidRPr="00E006E9">
        <w:rPr>
          <w:rFonts w:cs="Arial"/>
        </w:rPr>
        <w:t>ex Vehicle</w:t>
      </w:r>
      <w:proofErr w:type="spellEnd"/>
      <w:r w:rsidRPr="00E006E9">
        <w:rPr>
          <w:rFonts w:cs="Arial"/>
        </w:rPr>
        <w:t>, Per1, Per2, Per3, Per4) between power mode changes, bus asleep / awake and between B+ resets.</w:t>
      </w:r>
    </w:p>
    <w:p w14:paraId="21BF9C18" w14:textId="77777777" w:rsidR="00332093" w:rsidRPr="00E006E9" w:rsidRDefault="00332093" w:rsidP="00332093">
      <w:pPr>
        <w:rPr>
          <w:rFonts w:cs="Arial"/>
        </w:rPr>
      </w:pPr>
    </w:p>
    <w:p w14:paraId="4ED3F772" w14:textId="77777777" w:rsidR="00332093" w:rsidRPr="00E006E9" w:rsidRDefault="00332093" w:rsidP="00332093">
      <w:pPr>
        <w:rPr>
          <w:rFonts w:cs="Arial"/>
        </w:rPr>
      </w:pPr>
      <w:r w:rsidRPr="00E006E9">
        <w:rPr>
          <w:rFonts w:cs="Arial"/>
        </w:rPr>
        <w:t xml:space="preserve">The Cluster and Non-Cluster Vehicle Language Servers (ex APIM, MFD, CHR…) do not normally listen to each other’s language status information to update language unless the Client request a language update (exceptions for things like B+ resets).  For enhanced memory though when the active personality profile changes (ex Pers_1 to Per_3) then the Non-Cluster Vehicle Language Servers (ex APIM, MFD, CHR…) shall monitor the Cluster Language Status message after the active personality change and update the language to what is in the Cluster status message for the new personality profile.  </w:t>
      </w:r>
    </w:p>
    <w:p w14:paraId="34C8A921" w14:textId="77777777" w:rsidR="00332093" w:rsidRPr="00E006E9" w:rsidRDefault="00332093" w:rsidP="00332093">
      <w:pPr>
        <w:numPr>
          <w:ilvl w:val="0"/>
          <w:numId w:val="368"/>
        </w:numPr>
        <w:rPr>
          <w:rFonts w:cs="Arial"/>
        </w:rPr>
      </w:pPr>
      <w:r w:rsidRPr="00E006E9">
        <w:rPr>
          <w:rFonts w:cs="Arial"/>
        </w:rPr>
        <w:t>The Non-Cluster Vehicle Language Servers shall wait 1.5 second (hysteresis protection) from the time the Personality Profile changes until the time they update to the language indicated in the Cluster status message.</w:t>
      </w:r>
    </w:p>
    <w:p w14:paraId="110D333A" w14:textId="77777777" w:rsidR="00332093" w:rsidRPr="00E006E9" w:rsidRDefault="00332093" w:rsidP="00332093">
      <w:pPr>
        <w:numPr>
          <w:ilvl w:val="0"/>
          <w:numId w:val="369"/>
        </w:numPr>
        <w:rPr>
          <w:rFonts w:cs="Arial"/>
        </w:rPr>
      </w:pPr>
      <w:r w:rsidRPr="00E006E9">
        <w:rPr>
          <w:rFonts w:cs="Arial"/>
        </w:rPr>
        <w:t>Exception 1: If the Language indicated in the Cluster language status message the Non-Cluster Language Server does not support then the Language Server shall go to the stored language for that active personality profile and ignore the Cluster language statue message.</w:t>
      </w:r>
    </w:p>
    <w:p w14:paraId="4273028D" w14:textId="77777777" w:rsidR="00332093" w:rsidRPr="00E006E9" w:rsidRDefault="00332093" w:rsidP="00332093">
      <w:pPr>
        <w:numPr>
          <w:ilvl w:val="0"/>
          <w:numId w:val="369"/>
        </w:numPr>
        <w:rPr>
          <w:rFonts w:cs="Arial"/>
        </w:rPr>
      </w:pPr>
      <w:r w:rsidRPr="00E006E9">
        <w:rPr>
          <w:rFonts w:cs="Arial"/>
        </w:rPr>
        <w:t xml:space="preserve">Exception 2:  If for the new personality </w:t>
      </w:r>
      <w:proofErr w:type="gramStart"/>
      <w:r w:rsidRPr="00E006E9">
        <w:rPr>
          <w:rFonts w:cs="Arial"/>
        </w:rPr>
        <w:t>profile</w:t>
      </w:r>
      <w:proofErr w:type="gramEnd"/>
      <w:r w:rsidRPr="00E006E9">
        <w:rPr>
          <w:rFonts w:cs="Arial"/>
        </w:rPr>
        <w:t xml:space="preserve"> the stored language is one the Non-Cluster Vehicle Language Client previously requested a language that the Cluster responded it did not support then the Non-Cluster Vehicle Language Server shall go to the stored language for the new personality profile and ignore the Cluster language status message.</w:t>
      </w:r>
    </w:p>
    <w:p w14:paraId="5135A3D4" w14:textId="77777777" w:rsidR="00332093" w:rsidRPr="00E006E9" w:rsidRDefault="00332093" w:rsidP="00332093">
      <w:pPr>
        <w:rPr>
          <w:rFonts w:cs="Arial"/>
        </w:rPr>
      </w:pPr>
    </w:p>
    <w:p w14:paraId="11DAD63C" w14:textId="77777777" w:rsidR="00332093" w:rsidRPr="00E006E9" w:rsidRDefault="00332093" w:rsidP="00332093">
      <w:pPr>
        <w:rPr>
          <w:rFonts w:cs="Arial"/>
        </w:rPr>
      </w:pPr>
    </w:p>
    <w:p w14:paraId="13596396" w14:textId="77777777" w:rsidR="00332093" w:rsidRPr="00E006E9" w:rsidRDefault="00332093" w:rsidP="00332093">
      <w:pPr>
        <w:rPr>
          <w:rFonts w:cs="Arial"/>
        </w:rPr>
      </w:pPr>
      <w:r w:rsidRPr="00E006E9">
        <w:rPr>
          <w:rFonts w:cs="Arial"/>
          <w:u w:val="single"/>
        </w:rPr>
        <w:t>Network bus start-up</w:t>
      </w:r>
      <w:r w:rsidRPr="00E006E9">
        <w:rPr>
          <w:rFonts w:cs="Arial"/>
        </w:rPr>
        <w:t>:</w:t>
      </w:r>
    </w:p>
    <w:p w14:paraId="674E3646" w14:textId="77777777" w:rsidR="00332093" w:rsidRPr="00E006E9" w:rsidRDefault="00332093" w:rsidP="00332093">
      <w:pPr>
        <w:rPr>
          <w:rFonts w:cs="Arial"/>
        </w:rPr>
      </w:pPr>
      <w:r w:rsidRPr="00E006E9">
        <w:rPr>
          <w:rFonts w:cs="Arial"/>
        </w:rPr>
        <w:t xml:space="preserve">At network bus start-up the Active Personality may be different than the last active personality.  Modules initializing from network bus start-up shall look at the Active Personality signal at start-up so they can load the right language without adding delays to the start-up.  </w:t>
      </w:r>
    </w:p>
    <w:p w14:paraId="3E8511E4" w14:textId="77777777" w:rsidR="00332093" w:rsidRPr="00E006E9" w:rsidRDefault="00332093" w:rsidP="00332093">
      <w:pPr>
        <w:rPr>
          <w:rFonts w:cs="Arial"/>
        </w:rPr>
      </w:pPr>
    </w:p>
    <w:p w14:paraId="120C3857" w14:textId="77777777" w:rsidR="00332093" w:rsidRPr="00E006E9" w:rsidRDefault="00332093" w:rsidP="00332093">
      <w:pPr>
        <w:rPr>
          <w:rFonts w:cs="Arial"/>
        </w:rPr>
      </w:pPr>
      <w:r w:rsidRPr="00E006E9">
        <w:rPr>
          <w:rFonts w:cs="Arial"/>
        </w:rPr>
        <w:t xml:space="preserve">From a network bus asleep </w:t>
      </w:r>
      <w:proofErr w:type="gramStart"/>
      <w:r w:rsidRPr="00E006E9">
        <w:rPr>
          <w:rFonts w:cs="Arial"/>
        </w:rPr>
        <w:t>state</w:t>
      </w:r>
      <w:proofErr w:type="gramEnd"/>
      <w:r w:rsidRPr="00E006E9">
        <w:rPr>
          <w:rFonts w:cs="Arial"/>
        </w:rPr>
        <w:t xml:space="preserve"> the Non-Cluster Vehicle Language Servers shall use what language is stored for the personality profile and shall not use the Cluster language status message</w:t>
      </w:r>
      <w:r>
        <w:rPr>
          <w:rFonts w:cs="Arial"/>
        </w:rPr>
        <w:t xml:space="preserve"> (</w:t>
      </w:r>
      <w:ins w:id="322" w:author="Myslinski, Jason (J.S.)" w:date="2017-03-13T10:42:00Z">
        <w:r>
          <w:rPr>
            <w:rFonts w:cs="Arial"/>
          </w:rPr>
          <w:t>exception B+ resets</w:t>
        </w:r>
      </w:ins>
      <w:r>
        <w:rPr>
          <w:rFonts w:cs="Arial"/>
        </w:rPr>
        <w:t>)</w:t>
      </w:r>
      <w:r w:rsidRPr="00E006E9">
        <w:rPr>
          <w:rFonts w:cs="Arial"/>
        </w:rPr>
        <w:t>.</w:t>
      </w:r>
    </w:p>
    <w:p w14:paraId="79DA1348" w14:textId="77777777" w:rsidR="00332093" w:rsidRPr="00E006E9" w:rsidRDefault="00332093" w:rsidP="00332093">
      <w:pPr>
        <w:rPr>
          <w:rFonts w:cs="Arial"/>
        </w:rPr>
      </w:pPr>
    </w:p>
    <w:p w14:paraId="3E229B68" w14:textId="77777777" w:rsidR="00332093" w:rsidRDefault="00332093" w:rsidP="00332093">
      <w:pPr>
        <w:pStyle w:val="Heading3"/>
      </w:pPr>
      <w:bookmarkStart w:id="323" w:name="_Toc65750520"/>
      <w:r>
        <w:t>Sequence Diagrams</w:t>
      </w:r>
      <w:bookmarkEnd w:id="323"/>
    </w:p>
    <w:p w14:paraId="50B0AE23" w14:textId="77777777" w:rsidR="00332093" w:rsidRDefault="00332093" w:rsidP="00332093">
      <w:pPr>
        <w:pStyle w:val="Heading4"/>
      </w:pPr>
      <w:r>
        <w:t>VS-SD-REQ-025212/A-Set Language (</w:t>
      </w:r>
      <w:proofErr w:type="spellStart"/>
      <w:r>
        <w:t>TcSE</w:t>
      </w:r>
      <w:proofErr w:type="spellEnd"/>
      <w:r>
        <w:t xml:space="preserve"> ROIN-118736-4)</w:t>
      </w:r>
    </w:p>
    <w:p w14:paraId="251547E3" w14:textId="77777777" w:rsidR="00332093" w:rsidRPr="00F8674E" w:rsidRDefault="00332093" w:rsidP="00332093">
      <w:pPr>
        <w:rPr>
          <w:b/>
          <w:sz w:val="16"/>
          <w:szCs w:val="16"/>
        </w:rPr>
      </w:pPr>
      <w:r w:rsidRPr="00F8674E">
        <w:rPr>
          <w:b/>
          <w:sz w:val="16"/>
          <w:szCs w:val="16"/>
        </w:rPr>
        <w:t>Linked Elements</w:t>
      </w:r>
    </w:p>
    <w:p w14:paraId="3C739AC5" w14:textId="77777777" w:rsidR="00332093" w:rsidRPr="00F8674E" w:rsidRDefault="00332093" w:rsidP="00332093">
      <w:pPr>
        <w:rPr>
          <w:sz w:val="16"/>
          <w:szCs w:val="16"/>
        </w:rPr>
      </w:pPr>
      <w:r w:rsidRPr="00F8674E">
        <w:rPr>
          <w:sz w:val="16"/>
          <w:szCs w:val="16"/>
        </w:rPr>
        <w:t>VS-UC-REQ-025370/A-Set Language to English (</w:t>
      </w:r>
      <w:proofErr w:type="spellStart"/>
      <w:r w:rsidRPr="00F8674E">
        <w:rPr>
          <w:sz w:val="16"/>
          <w:szCs w:val="16"/>
        </w:rPr>
        <w:t>TcSE</w:t>
      </w:r>
      <w:proofErr w:type="spellEnd"/>
      <w:r w:rsidRPr="00F8674E">
        <w:rPr>
          <w:sz w:val="16"/>
          <w:szCs w:val="16"/>
        </w:rPr>
        <w:t xml:space="preserve"> ROIN-121358-3)</w:t>
      </w:r>
    </w:p>
    <w:p w14:paraId="3A054019" w14:textId="77777777" w:rsidR="00332093" w:rsidRPr="00760C18" w:rsidRDefault="00332093" w:rsidP="00332093">
      <w:pPr>
        <w:pStyle w:val="BoldText"/>
      </w:pPr>
      <w:r w:rsidRPr="00760C18">
        <w:t>Scenarios</w:t>
      </w:r>
    </w:p>
    <w:p w14:paraId="7678D253" w14:textId="77777777" w:rsidR="00332093" w:rsidRPr="00760C18" w:rsidRDefault="00332093" w:rsidP="00332093">
      <w:pPr>
        <w:pStyle w:val="BoldText"/>
        <w:ind w:left="720"/>
      </w:pPr>
      <w:r w:rsidRPr="00760C18">
        <w:t>Normal Usage</w:t>
      </w:r>
    </w:p>
    <w:p w14:paraId="1429B2CA" w14:textId="77777777" w:rsidR="00212EB2" w:rsidRDefault="00332093">
      <w:pPr>
        <w:ind w:left="720"/>
        <w:rPr>
          <w:rFonts w:cs="Arial"/>
          <w:szCs w:val="20"/>
        </w:rPr>
      </w:pPr>
      <w:r>
        <w:rPr>
          <w:rFonts w:cs="Arial"/>
          <w:szCs w:val="20"/>
        </w:rPr>
        <w:t>The user selects &lt;Language units change&gt; via the HMI.</w:t>
      </w:r>
    </w:p>
    <w:p w14:paraId="1EBCB3F2" w14:textId="77777777" w:rsidR="00212EB2" w:rsidRDefault="00212EB2">
      <w:pPr>
        <w:ind w:left="720"/>
        <w:rPr>
          <w:rFonts w:cs="Arial"/>
          <w:szCs w:val="20"/>
        </w:rPr>
      </w:pPr>
    </w:p>
    <w:p w14:paraId="4850061B" w14:textId="77777777" w:rsidR="00332093" w:rsidRPr="00760C18" w:rsidRDefault="00332093" w:rsidP="00332093">
      <w:pPr>
        <w:pStyle w:val="BoldText"/>
      </w:pPr>
      <w:r w:rsidRPr="00760C18">
        <w:t>Constraints</w:t>
      </w:r>
    </w:p>
    <w:p w14:paraId="410726AE" w14:textId="77777777" w:rsidR="00332093" w:rsidRPr="00760C18" w:rsidRDefault="00332093" w:rsidP="00332093">
      <w:pPr>
        <w:pStyle w:val="BoldText"/>
        <w:ind w:left="720"/>
      </w:pPr>
      <w:r w:rsidRPr="00760C18">
        <w:t>Pre-condition</w:t>
      </w:r>
    </w:p>
    <w:p w14:paraId="4A63B821" w14:textId="77777777" w:rsidR="00212EB2" w:rsidRDefault="00332093">
      <w:pPr>
        <w:ind w:left="720"/>
        <w:rPr>
          <w:rFonts w:cs="Arial"/>
          <w:szCs w:val="20"/>
        </w:rPr>
      </w:pPr>
      <w:r>
        <w:rPr>
          <w:rFonts w:cs="Arial"/>
          <w:szCs w:val="20"/>
        </w:rPr>
        <w:t>Center Stack Display is On, Settings units menu is active.</w:t>
      </w:r>
    </w:p>
    <w:p w14:paraId="6E9B9870" w14:textId="77777777" w:rsidR="00212EB2" w:rsidRDefault="00212EB2">
      <w:pPr>
        <w:ind w:left="720"/>
        <w:rPr>
          <w:rFonts w:cs="Arial"/>
          <w:szCs w:val="20"/>
        </w:rPr>
      </w:pPr>
    </w:p>
    <w:p w14:paraId="6233E158" w14:textId="77777777" w:rsidR="00332093" w:rsidRPr="00760C18" w:rsidRDefault="00332093" w:rsidP="00332093">
      <w:pPr>
        <w:pStyle w:val="BoldText"/>
        <w:ind w:left="720"/>
      </w:pPr>
      <w:r w:rsidRPr="00760C18">
        <w:t>Post-condition</w:t>
      </w:r>
    </w:p>
    <w:p w14:paraId="7B58D318" w14:textId="77777777" w:rsidR="00212EB2" w:rsidRDefault="00332093">
      <w:pPr>
        <w:ind w:left="720"/>
        <w:rPr>
          <w:rFonts w:cs="Arial"/>
          <w:szCs w:val="20"/>
        </w:rPr>
      </w:pPr>
      <w:r>
        <w:rPr>
          <w:rFonts w:cs="Arial"/>
          <w:szCs w:val="20"/>
        </w:rPr>
        <w:t>{Language units are updated to newly selected setting} via the HMI.</w:t>
      </w:r>
    </w:p>
    <w:p w14:paraId="19A72FAA" w14:textId="77777777" w:rsidR="00212EB2" w:rsidRDefault="00212EB2">
      <w:pPr>
        <w:ind w:left="720"/>
        <w:rPr>
          <w:rFonts w:cs="Arial"/>
          <w:szCs w:val="20"/>
        </w:rPr>
      </w:pPr>
    </w:p>
    <w:p w14:paraId="3DDC4E9F" w14:textId="77777777" w:rsidR="00332093" w:rsidRPr="00760C18" w:rsidRDefault="00332093" w:rsidP="00332093">
      <w:pPr>
        <w:pStyle w:val="BoldText"/>
      </w:pPr>
      <w:r w:rsidRPr="00760C18">
        <w:lastRenderedPageBreak/>
        <w:t>Sequence Diagram</w:t>
      </w:r>
    </w:p>
    <w:p w14:paraId="47C0F6A3" w14:textId="77777777" w:rsidR="00212EB2" w:rsidRDefault="00332093" w:rsidP="00332093">
      <w:pPr>
        <w:keepNext/>
        <w:jc w:val="center"/>
      </w:pPr>
      <w:r>
        <w:rPr>
          <w:noProof/>
        </w:rPr>
        <w:drawing>
          <wp:inline distT="0" distB="0" distL="0" distR="0">
            <wp:extent cx="6515100" cy="4895850"/>
            <wp:effectExtent l="0" t="0" r="0" b="0"/>
            <wp:docPr id="1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515100" cy="4895850"/>
                    </a:xfrm>
                    <a:prstGeom prst="rect">
                      <a:avLst/>
                    </a:prstGeom>
                    <a:noFill/>
                    <a:ln w="9525">
                      <a:noFill/>
                      <a:miter lim="800000"/>
                      <a:headEnd/>
                      <a:tailEnd/>
                    </a:ln>
                  </pic:spPr>
                </pic:pic>
              </a:graphicData>
            </a:graphic>
          </wp:inline>
        </w:drawing>
      </w:r>
    </w:p>
    <w:p w14:paraId="50C2B2FD" w14:textId="77777777" w:rsidR="00332093" w:rsidRDefault="00332093">
      <w:pPr>
        <w:spacing w:after="200" w:line="276" w:lineRule="auto"/>
      </w:pPr>
      <w:r>
        <w:br w:type="page"/>
      </w:r>
    </w:p>
    <w:p w14:paraId="585983B4" w14:textId="77777777" w:rsidR="00332093" w:rsidRDefault="00332093" w:rsidP="00332093">
      <w:pPr>
        <w:pStyle w:val="Heading2"/>
      </w:pPr>
      <w:bookmarkStart w:id="324" w:name="_Toc65750521"/>
      <w:r w:rsidRPr="00B9479B">
        <w:lastRenderedPageBreak/>
        <w:t>VS-FUN-REQ-025213/C-Set Distance Units (</w:t>
      </w:r>
      <w:proofErr w:type="spellStart"/>
      <w:r w:rsidRPr="00B9479B">
        <w:t>TcSE</w:t>
      </w:r>
      <w:proofErr w:type="spellEnd"/>
      <w:r w:rsidRPr="00B9479B">
        <w:t xml:space="preserve"> ROIN-292327-1)</w:t>
      </w:r>
      <w:bookmarkEnd w:id="324"/>
    </w:p>
    <w:p w14:paraId="7D1E6A87" w14:textId="77777777" w:rsidR="00332093" w:rsidRDefault="00332093">
      <w:pPr>
        <w:rPr>
          <w:rFonts w:cs="Arial"/>
        </w:rPr>
      </w:pPr>
      <w:r>
        <w:rPr>
          <w:rFonts w:cs="Arial"/>
        </w:rPr>
        <w:t xml:space="preserve">Note: The set operation for Imperial or Metric in this function will be superseded by the Settings in the </w:t>
      </w:r>
      <w:proofErr w:type="spellStart"/>
      <w:r>
        <w:rPr>
          <w:rFonts w:cs="Arial"/>
        </w:rPr>
        <w:t>Centerstack</w:t>
      </w:r>
      <w:proofErr w:type="spellEnd"/>
      <w:r>
        <w:rPr>
          <w:rFonts w:cs="Arial"/>
        </w:rPr>
        <w:t xml:space="preserve"> SPSS Measure Unit function (VS-FUN-REQ234037-Measure Units) when DI settings move from the Cluster to </w:t>
      </w:r>
      <w:proofErr w:type="spellStart"/>
      <w:r>
        <w:rPr>
          <w:rFonts w:cs="Arial"/>
        </w:rPr>
        <w:t>Centerstack</w:t>
      </w:r>
      <w:proofErr w:type="spellEnd"/>
      <w:r>
        <w:rPr>
          <w:rFonts w:cs="Arial"/>
        </w:rPr>
        <w:t xml:space="preserve"> HMI.</w:t>
      </w:r>
    </w:p>
    <w:p w14:paraId="12E9AA97" w14:textId="77777777" w:rsidR="00332093" w:rsidRDefault="00332093">
      <w:pPr>
        <w:rPr>
          <w:rFonts w:cs="Arial"/>
        </w:rPr>
      </w:pPr>
    </w:p>
    <w:p w14:paraId="29422BEA" w14:textId="77777777" w:rsidR="00332093" w:rsidRDefault="00332093" w:rsidP="00332093">
      <w:pPr>
        <w:pStyle w:val="Heading3"/>
      </w:pPr>
      <w:bookmarkStart w:id="325" w:name="_Toc65750522"/>
      <w:r>
        <w:t>Interface Requirements - Distance</w:t>
      </w:r>
      <w:bookmarkEnd w:id="325"/>
    </w:p>
    <w:p w14:paraId="6A9B674D" w14:textId="77777777" w:rsidR="00332093" w:rsidRDefault="00332093" w:rsidP="00332093">
      <w:pPr>
        <w:pStyle w:val="Heading4"/>
      </w:pPr>
      <w:r w:rsidRPr="00B9479B">
        <w:t>MD-REQ-025516/C-</w:t>
      </w:r>
      <w:proofErr w:type="spellStart"/>
      <w:r w:rsidRPr="00B9479B">
        <w:t>DISP_Miles_Kilometers_Rq</w:t>
      </w:r>
      <w:proofErr w:type="spellEnd"/>
      <w:r w:rsidRPr="00B9479B">
        <w:t xml:space="preserve"> (</w:t>
      </w:r>
      <w:proofErr w:type="spellStart"/>
      <w:r w:rsidRPr="00B9479B">
        <w:t>TcSE</w:t>
      </w:r>
      <w:proofErr w:type="spellEnd"/>
      <w:r w:rsidRPr="00B9479B">
        <w:t xml:space="preserve"> ROIN-273811)</w:t>
      </w:r>
    </w:p>
    <w:p w14:paraId="66D6F71F" w14:textId="77777777" w:rsidR="00332093" w:rsidRDefault="00332093">
      <w:pPr>
        <w:rPr>
          <w:rFonts w:cs="Arial"/>
        </w:rPr>
      </w:pPr>
      <w:r>
        <w:rPr>
          <w:rFonts w:cs="Arial"/>
        </w:rPr>
        <w:t>Message Type:  Request</w:t>
      </w:r>
    </w:p>
    <w:p w14:paraId="5FD34DA8" w14:textId="77777777" w:rsidR="00332093" w:rsidRDefault="00332093"/>
    <w:p w14:paraId="4857075D" w14:textId="77777777" w:rsidR="00332093" w:rsidRDefault="00332093">
      <w:pPr>
        <w:adjustRightInd w:val="0"/>
        <w:rPr>
          <w:rFonts w:cs="Arial"/>
        </w:rPr>
      </w:pPr>
      <w:r>
        <w:rPr>
          <w:rFonts w:cs="Arial"/>
        </w:rPr>
        <w:t>This method is used to request a status change of Distance Unit.</w:t>
      </w:r>
    </w:p>
    <w:p w14:paraId="4DC252C0" w14:textId="77777777" w:rsidR="00332093"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671"/>
        <w:gridCol w:w="1583"/>
        <w:gridCol w:w="2638"/>
      </w:tblGrid>
      <w:tr w:rsidR="00332093" w14:paraId="232D4478" w14:textId="77777777">
        <w:trPr>
          <w:jc w:val="center"/>
        </w:trPr>
        <w:tc>
          <w:tcPr>
            <w:tcW w:w="2551" w:type="dxa"/>
            <w:tcBorders>
              <w:top w:val="single" w:sz="4" w:space="0" w:color="auto"/>
              <w:left w:val="single" w:sz="4" w:space="0" w:color="auto"/>
              <w:bottom w:val="single" w:sz="4" w:space="0" w:color="auto"/>
              <w:right w:val="single" w:sz="4" w:space="0" w:color="auto"/>
            </w:tcBorders>
            <w:hideMark/>
          </w:tcPr>
          <w:p w14:paraId="32ED7308" w14:textId="77777777" w:rsidR="00332093" w:rsidRDefault="00332093">
            <w:pPr>
              <w:jc w:val="center"/>
              <w:rPr>
                <w:rFonts w:cs="Arial"/>
                <w:b/>
              </w:rPr>
            </w:pPr>
            <w:r>
              <w:rPr>
                <w:rFonts w:cs="Arial"/>
                <w:b/>
              </w:rPr>
              <w:t>Name</w:t>
            </w:r>
          </w:p>
        </w:tc>
        <w:tc>
          <w:tcPr>
            <w:tcW w:w="1671" w:type="dxa"/>
            <w:tcBorders>
              <w:top w:val="single" w:sz="4" w:space="0" w:color="auto"/>
              <w:left w:val="single" w:sz="4" w:space="0" w:color="auto"/>
              <w:bottom w:val="single" w:sz="4" w:space="0" w:color="auto"/>
              <w:right w:val="single" w:sz="4" w:space="0" w:color="auto"/>
            </w:tcBorders>
            <w:hideMark/>
          </w:tcPr>
          <w:p w14:paraId="5A62C73B" w14:textId="77777777" w:rsidR="00332093" w:rsidRDefault="00332093">
            <w:pPr>
              <w:jc w:val="center"/>
              <w:rPr>
                <w:rFonts w:cs="Arial"/>
                <w:b/>
              </w:rPr>
            </w:pPr>
            <w:r>
              <w:rPr>
                <w:rFonts w:cs="Arial"/>
                <w:b/>
              </w:rPr>
              <w:t>Literals</w:t>
            </w:r>
          </w:p>
        </w:tc>
        <w:tc>
          <w:tcPr>
            <w:tcW w:w="1583" w:type="dxa"/>
            <w:tcBorders>
              <w:top w:val="single" w:sz="4" w:space="0" w:color="auto"/>
              <w:left w:val="single" w:sz="4" w:space="0" w:color="auto"/>
              <w:bottom w:val="single" w:sz="4" w:space="0" w:color="auto"/>
              <w:right w:val="single" w:sz="4" w:space="0" w:color="auto"/>
            </w:tcBorders>
            <w:hideMark/>
          </w:tcPr>
          <w:p w14:paraId="1A820DA9" w14:textId="77777777" w:rsidR="00332093" w:rsidRDefault="00332093">
            <w:pPr>
              <w:jc w:val="center"/>
              <w:rPr>
                <w:rFonts w:cs="Arial"/>
                <w:b/>
              </w:rPr>
            </w:pPr>
            <w:r>
              <w:rPr>
                <w:rFonts w:cs="Arial"/>
                <w:b/>
              </w:rPr>
              <w:t>Value</w:t>
            </w:r>
          </w:p>
        </w:tc>
        <w:tc>
          <w:tcPr>
            <w:tcW w:w="2638" w:type="dxa"/>
            <w:tcBorders>
              <w:top w:val="single" w:sz="4" w:space="0" w:color="auto"/>
              <w:left w:val="single" w:sz="4" w:space="0" w:color="auto"/>
              <w:bottom w:val="single" w:sz="4" w:space="0" w:color="auto"/>
              <w:right w:val="single" w:sz="4" w:space="0" w:color="auto"/>
            </w:tcBorders>
            <w:hideMark/>
          </w:tcPr>
          <w:p w14:paraId="0A52BD1A" w14:textId="77777777" w:rsidR="00332093" w:rsidRDefault="00332093">
            <w:pPr>
              <w:jc w:val="center"/>
              <w:rPr>
                <w:rFonts w:cs="Arial"/>
                <w:b/>
              </w:rPr>
            </w:pPr>
            <w:r>
              <w:rPr>
                <w:rFonts w:cs="Arial"/>
                <w:b/>
              </w:rPr>
              <w:t>Description</w:t>
            </w:r>
          </w:p>
        </w:tc>
      </w:tr>
      <w:tr w:rsidR="00332093" w14:paraId="02A82F50" w14:textId="77777777">
        <w:trPr>
          <w:jc w:val="center"/>
        </w:trPr>
        <w:tc>
          <w:tcPr>
            <w:tcW w:w="2551" w:type="dxa"/>
            <w:tcBorders>
              <w:top w:val="single" w:sz="4" w:space="0" w:color="auto"/>
              <w:left w:val="single" w:sz="4" w:space="0" w:color="auto"/>
              <w:bottom w:val="single" w:sz="4" w:space="0" w:color="auto"/>
              <w:right w:val="single" w:sz="4" w:space="0" w:color="auto"/>
            </w:tcBorders>
            <w:hideMark/>
          </w:tcPr>
          <w:p w14:paraId="1AA88803" w14:textId="77777777" w:rsidR="00332093" w:rsidRDefault="00332093">
            <w:pPr>
              <w:jc w:val="center"/>
              <w:rPr>
                <w:rFonts w:cs="Arial"/>
              </w:rPr>
            </w:pPr>
            <w:r>
              <w:rPr>
                <w:rFonts w:cs="Arial"/>
              </w:rPr>
              <w:t>Mode</w:t>
            </w:r>
          </w:p>
        </w:tc>
        <w:tc>
          <w:tcPr>
            <w:tcW w:w="1671" w:type="dxa"/>
            <w:tcBorders>
              <w:top w:val="single" w:sz="4" w:space="0" w:color="auto"/>
              <w:left w:val="single" w:sz="4" w:space="0" w:color="auto"/>
              <w:bottom w:val="single" w:sz="4" w:space="0" w:color="auto"/>
              <w:right w:val="single" w:sz="4" w:space="0" w:color="auto"/>
            </w:tcBorders>
            <w:hideMark/>
          </w:tcPr>
          <w:p w14:paraId="4E769B74" w14:textId="77777777" w:rsidR="00332093" w:rsidRDefault="00332093">
            <w:pPr>
              <w:jc w:val="center"/>
              <w:rPr>
                <w:rFonts w:cs="Arial"/>
              </w:rPr>
            </w:pPr>
            <w:r>
              <w:rPr>
                <w:rFonts w:cs="Arial"/>
              </w:rPr>
              <w:t>-</w:t>
            </w:r>
          </w:p>
        </w:tc>
        <w:tc>
          <w:tcPr>
            <w:tcW w:w="1583" w:type="dxa"/>
            <w:tcBorders>
              <w:top w:val="single" w:sz="4" w:space="0" w:color="auto"/>
              <w:left w:val="single" w:sz="4" w:space="0" w:color="auto"/>
              <w:bottom w:val="single" w:sz="4" w:space="0" w:color="auto"/>
              <w:right w:val="single" w:sz="4" w:space="0" w:color="auto"/>
            </w:tcBorders>
            <w:hideMark/>
          </w:tcPr>
          <w:p w14:paraId="37368C1B" w14:textId="77777777" w:rsidR="00332093" w:rsidRDefault="00332093">
            <w:pPr>
              <w:jc w:val="center"/>
              <w:rPr>
                <w:rFonts w:cs="Arial"/>
              </w:rPr>
            </w:pPr>
            <w:r>
              <w:rPr>
                <w:rFonts w:cs="Arial"/>
              </w:rPr>
              <w:t>-</w:t>
            </w:r>
          </w:p>
        </w:tc>
        <w:tc>
          <w:tcPr>
            <w:tcW w:w="2638" w:type="dxa"/>
            <w:tcBorders>
              <w:top w:val="single" w:sz="4" w:space="0" w:color="auto"/>
              <w:left w:val="single" w:sz="4" w:space="0" w:color="auto"/>
              <w:bottom w:val="single" w:sz="4" w:space="0" w:color="auto"/>
              <w:right w:val="single" w:sz="4" w:space="0" w:color="auto"/>
            </w:tcBorders>
            <w:hideMark/>
          </w:tcPr>
          <w:p w14:paraId="42A9AEEA" w14:textId="77777777" w:rsidR="00332093" w:rsidRDefault="00332093">
            <w:pPr>
              <w:jc w:val="center"/>
              <w:rPr>
                <w:rFonts w:cs="Arial"/>
              </w:rPr>
            </w:pPr>
            <w:r>
              <w:rPr>
                <w:rFonts w:cs="Arial"/>
              </w:rPr>
              <w:t xml:space="preserve">  </w:t>
            </w:r>
          </w:p>
        </w:tc>
      </w:tr>
      <w:tr w:rsidR="00332093" w14:paraId="7D6505E7" w14:textId="77777777">
        <w:trPr>
          <w:jc w:val="center"/>
        </w:trPr>
        <w:tc>
          <w:tcPr>
            <w:tcW w:w="2551" w:type="dxa"/>
            <w:tcBorders>
              <w:top w:val="single" w:sz="4" w:space="0" w:color="auto"/>
              <w:left w:val="single" w:sz="4" w:space="0" w:color="auto"/>
              <w:bottom w:val="single" w:sz="4" w:space="0" w:color="auto"/>
              <w:right w:val="single" w:sz="4" w:space="0" w:color="auto"/>
            </w:tcBorders>
          </w:tcPr>
          <w:p w14:paraId="092BBD8C" w14:textId="77777777" w:rsidR="00332093" w:rsidRDefault="00332093">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14:paraId="6E136127" w14:textId="77777777" w:rsidR="00332093" w:rsidRDefault="00332093">
            <w:pPr>
              <w:jc w:val="center"/>
              <w:rPr>
                <w:rFonts w:cs="Arial"/>
              </w:rPr>
            </w:pPr>
            <w:r>
              <w:rPr>
                <w:rFonts w:cs="Arial"/>
              </w:rPr>
              <w:t>Metric</w:t>
            </w:r>
          </w:p>
        </w:tc>
        <w:tc>
          <w:tcPr>
            <w:tcW w:w="1583" w:type="dxa"/>
            <w:tcBorders>
              <w:top w:val="single" w:sz="4" w:space="0" w:color="auto"/>
              <w:left w:val="single" w:sz="4" w:space="0" w:color="auto"/>
              <w:bottom w:val="single" w:sz="4" w:space="0" w:color="auto"/>
              <w:right w:val="single" w:sz="4" w:space="0" w:color="auto"/>
            </w:tcBorders>
            <w:hideMark/>
          </w:tcPr>
          <w:p w14:paraId="7882F5F6" w14:textId="77777777" w:rsidR="00332093" w:rsidRDefault="00332093">
            <w:pPr>
              <w:jc w:val="center"/>
              <w:rPr>
                <w:rFonts w:cs="Arial"/>
              </w:rPr>
            </w:pPr>
            <w:r>
              <w:rPr>
                <w:rFonts w:cs="Arial"/>
              </w:rPr>
              <w:t>0x0</w:t>
            </w:r>
          </w:p>
        </w:tc>
        <w:tc>
          <w:tcPr>
            <w:tcW w:w="2638" w:type="dxa"/>
            <w:tcBorders>
              <w:top w:val="single" w:sz="4" w:space="0" w:color="auto"/>
              <w:left w:val="single" w:sz="4" w:space="0" w:color="auto"/>
              <w:bottom w:val="single" w:sz="4" w:space="0" w:color="auto"/>
              <w:right w:val="single" w:sz="4" w:space="0" w:color="auto"/>
            </w:tcBorders>
            <w:hideMark/>
          </w:tcPr>
          <w:p w14:paraId="5322E982" w14:textId="77777777" w:rsidR="00332093" w:rsidRDefault="00332093">
            <w:pPr>
              <w:rPr>
                <w:rFonts w:cs="Arial"/>
              </w:rPr>
            </w:pPr>
            <w:r>
              <w:rPr>
                <w:rFonts w:cs="Arial"/>
              </w:rPr>
              <w:t>The parameter "Metric" is used to request the distance unit kilometers.</w:t>
            </w:r>
          </w:p>
        </w:tc>
      </w:tr>
      <w:tr w:rsidR="00332093" w14:paraId="13273DF7" w14:textId="77777777">
        <w:trPr>
          <w:jc w:val="center"/>
        </w:trPr>
        <w:tc>
          <w:tcPr>
            <w:tcW w:w="2551" w:type="dxa"/>
            <w:tcBorders>
              <w:top w:val="single" w:sz="4" w:space="0" w:color="auto"/>
              <w:left w:val="single" w:sz="4" w:space="0" w:color="auto"/>
              <w:bottom w:val="single" w:sz="4" w:space="0" w:color="auto"/>
              <w:right w:val="single" w:sz="4" w:space="0" w:color="auto"/>
            </w:tcBorders>
          </w:tcPr>
          <w:p w14:paraId="27A05B6A" w14:textId="77777777" w:rsidR="00332093" w:rsidRDefault="00332093">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14:paraId="4DDFCBF2" w14:textId="77777777" w:rsidR="00332093" w:rsidRDefault="00332093">
            <w:pPr>
              <w:jc w:val="center"/>
              <w:rPr>
                <w:rFonts w:cs="Arial"/>
              </w:rPr>
            </w:pPr>
            <w:r>
              <w:rPr>
                <w:rFonts w:cs="Arial"/>
              </w:rPr>
              <w:t>Imperial</w:t>
            </w:r>
          </w:p>
        </w:tc>
        <w:tc>
          <w:tcPr>
            <w:tcW w:w="1583" w:type="dxa"/>
            <w:tcBorders>
              <w:top w:val="single" w:sz="4" w:space="0" w:color="auto"/>
              <w:left w:val="single" w:sz="4" w:space="0" w:color="auto"/>
              <w:bottom w:val="single" w:sz="4" w:space="0" w:color="auto"/>
              <w:right w:val="single" w:sz="4" w:space="0" w:color="auto"/>
            </w:tcBorders>
            <w:hideMark/>
          </w:tcPr>
          <w:p w14:paraId="1D9FE5F9" w14:textId="77777777" w:rsidR="00332093" w:rsidRDefault="00332093">
            <w:pPr>
              <w:jc w:val="center"/>
              <w:rPr>
                <w:rFonts w:cs="Arial"/>
              </w:rPr>
            </w:pPr>
            <w:r>
              <w:rPr>
                <w:rFonts w:cs="Arial"/>
              </w:rPr>
              <w:t>0x1</w:t>
            </w:r>
          </w:p>
        </w:tc>
        <w:tc>
          <w:tcPr>
            <w:tcW w:w="2638" w:type="dxa"/>
            <w:tcBorders>
              <w:top w:val="single" w:sz="4" w:space="0" w:color="auto"/>
              <w:left w:val="single" w:sz="4" w:space="0" w:color="auto"/>
              <w:bottom w:val="single" w:sz="4" w:space="0" w:color="auto"/>
              <w:right w:val="single" w:sz="4" w:space="0" w:color="auto"/>
            </w:tcBorders>
            <w:hideMark/>
          </w:tcPr>
          <w:p w14:paraId="1A4639E1" w14:textId="77777777" w:rsidR="00332093" w:rsidRDefault="00332093">
            <w:pPr>
              <w:rPr>
                <w:rFonts w:cs="Arial"/>
              </w:rPr>
            </w:pPr>
            <w:r>
              <w:rPr>
                <w:rFonts w:cs="Arial"/>
              </w:rPr>
              <w:t>The parameter "Imperial" is used to request the distance unit miles.</w:t>
            </w:r>
          </w:p>
        </w:tc>
      </w:tr>
      <w:tr w:rsidR="00332093" w14:paraId="7734EDC7" w14:textId="77777777">
        <w:trPr>
          <w:jc w:val="center"/>
        </w:trPr>
        <w:tc>
          <w:tcPr>
            <w:tcW w:w="2551" w:type="dxa"/>
            <w:tcBorders>
              <w:top w:val="single" w:sz="4" w:space="0" w:color="auto"/>
              <w:left w:val="single" w:sz="4" w:space="0" w:color="auto"/>
              <w:bottom w:val="single" w:sz="4" w:space="0" w:color="auto"/>
              <w:right w:val="single" w:sz="4" w:space="0" w:color="auto"/>
            </w:tcBorders>
          </w:tcPr>
          <w:p w14:paraId="6380DC4F" w14:textId="77777777" w:rsidR="00332093" w:rsidRDefault="00332093">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14:paraId="6190A9A6" w14:textId="77777777" w:rsidR="00332093" w:rsidRDefault="00332093">
            <w:pPr>
              <w:jc w:val="center"/>
              <w:rPr>
                <w:rFonts w:cs="Arial"/>
              </w:rPr>
            </w:pPr>
            <w:r>
              <w:rPr>
                <w:rFonts w:cs="Arial"/>
              </w:rPr>
              <w:t>Inactive</w:t>
            </w:r>
          </w:p>
        </w:tc>
        <w:tc>
          <w:tcPr>
            <w:tcW w:w="1583" w:type="dxa"/>
            <w:tcBorders>
              <w:top w:val="single" w:sz="4" w:space="0" w:color="auto"/>
              <w:left w:val="single" w:sz="4" w:space="0" w:color="auto"/>
              <w:bottom w:val="single" w:sz="4" w:space="0" w:color="auto"/>
              <w:right w:val="single" w:sz="4" w:space="0" w:color="auto"/>
            </w:tcBorders>
            <w:hideMark/>
          </w:tcPr>
          <w:p w14:paraId="05C9352D" w14:textId="77777777" w:rsidR="00332093" w:rsidRDefault="00332093" w:rsidP="00332093">
            <w:pPr>
              <w:jc w:val="center"/>
              <w:rPr>
                <w:rFonts w:cs="Arial"/>
              </w:rPr>
            </w:pPr>
            <w:r>
              <w:rPr>
                <w:rFonts w:cs="Arial"/>
              </w:rPr>
              <w:t>0x3</w:t>
            </w:r>
          </w:p>
        </w:tc>
        <w:tc>
          <w:tcPr>
            <w:tcW w:w="2638" w:type="dxa"/>
            <w:tcBorders>
              <w:top w:val="single" w:sz="4" w:space="0" w:color="auto"/>
              <w:left w:val="single" w:sz="4" w:space="0" w:color="auto"/>
              <w:bottom w:val="single" w:sz="4" w:space="0" w:color="auto"/>
              <w:right w:val="single" w:sz="4" w:space="0" w:color="auto"/>
            </w:tcBorders>
          </w:tcPr>
          <w:p w14:paraId="1309BA18" w14:textId="77777777" w:rsidR="00332093" w:rsidRDefault="00332093">
            <w:pPr>
              <w:rPr>
                <w:rFonts w:cs="Arial"/>
              </w:rPr>
            </w:pPr>
          </w:p>
        </w:tc>
      </w:tr>
    </w:tbl>
    <w:p w14:paraId="4492DAF0" w14:textId="77777777" w:rsidR="00332093" w:rsidRDefault="00332093"/>
    <w:p w14:paraId="50E5F58A" w14:textId="77777777" w:rsidR="00332093" w:rsidRDefault="00332093" w:rsidP="00332093">
      <w:pPr>
        <w:pStyle w:val="Heading4"/>
      </w:pPr>
      <w:r w:rsidRPr="00B9479B">
        <w:t>MD-REQ-243934/B-</w:t>
      </w:r>
      <w:proofErr w:type="spellStart"/>
      <w:r w:rsidRPr="00B9479B">
        <w:t>Disp_Miles_Kilometers.St</w:t>
      </w:r>
      <w:proofErr w:type="spellEnd"/>
    </w:p>
    <w:p w14:paraId="21098C7F" w14:textId="77777777" w:rsidR="00332093" w:rsidRPr="00E1461A" w:rsidRDefault="00332093">
      <w:pPr>
        <w:rPr>
          <w:rFonts w:cs="Arial"/>
        </w:rPr>
      </w:pPr>
      <w:r w:rsidRPr="00E1461A">
        <w:rPr>
          <w:rFonts w:cs="Arial"/>
          <w:b/>
        </w:rPr>
        <w:t>Message Type:</w:t>
      </w:r>
      <w:r w:rsidRPr="00E1461A">
        <w:rPr>
          <w:rFonts w:cs="Arial"/>
        </w:rPr>
        <w:t xml:space="preserve">  Status</w:t>
      </w:r>
    </w:p>
    <w:p w14:paraId="065FA40E" w14:textId="77777777" w:rsidR="00332093" w:rsidRPr="00E1461A" w:rsidRDefault="00332093">
      <w:pPr>
        <w:rPr>
          <w:rFonts w:cs="Arial"/>
        </w:rPr>
      </w:pPr>
    </w:p>
    <w:p w14:paraId="1E255E3E" w14:textId="77777777" w:rsidR="00332093" w:rsidRPr="00E1461A" w:rsidRDefault="00332093" w:rsidP="00332093">
      <w:pPr>
        <w:rPr>
          <w:rFonts w:cs="Arial"/>
        </w:rPr>
      </w:pPr>
      <w:r w:rsidRPr="00E1461A">
        <w:rPr>
          <w:rFonts w:cs="Arial"/>
        </w:rPr>
        <w:t>Signal from the Vehicle Settings Server stating what the setting is for Distance units.</w:t>
      </w:r>
    </w:p>
    <w:p w14:paraId="1A9D29FF" w14:textId="77777777" w:rsidR="00332093" w:rsidRPr="00E1461A"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2250"/>
        <w:gridCol w:w="1080"/>
        <w:gridCol w:w="3367"/>
      </w:tblGrid>
      <w:tr w:rsidR="00332093" w:rsidRPr="00E1461A" w14:paraId="7F3B3184" w14:textId="77777777" w:rsidTr="00332093">
        <w:trPr>
          <w:jc w:val="center"/>
        </w:trPr>
        <w:tc>
          <w:tcPr>
            <w:tcW w:w="2917" w:type="dxa"/>
            <w:tcBorders>
              <w:top w:val="single" w:sz="4" w:space="0" w:color="auto"/>
              <w:left w:val="single" w:sz="4" w:space="0" w:color="auto"/>
              <w:bottom w:val="single" w:sz="4" w:space="0" w:color="auto"/>
              <w:right w:val="single" w:sz="4" w:space="0" w:color="auto"/>
            </w:tcBorders>
            <w:hideMark/>
          </w:tcPr>
          <w:p w14:paraId="1A60DB54" w14:textId="77777777" w:rsidR="00332093" w:rsidRPr="00E1461A" w:rsidRDefault="00332093">
            <w:pPr>
              <w:spacing w:line="276" w:lineRule="auto"/>
              <w:rPr>
                <w:rFonts w:cs="Arial"/>
                <w:b/>
              </w:rPr>
            </w:pPr>
            <w:r w:rsidRPr="00E1461A">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10CAE821" w14:textId="77777777" w:rsidR="00332093" w:rsidRPr="00E1461A" w:rsidRDefault="00332093">
            <w:pPr>
              <w:spacing w:line="276" w:lineRule="auto"/>
              <w:rPr>
                <w:rFonts w:cs="Arial"/>
                <w:b/>
              </w:rPr>
            </w:pPr>
            <w:r w:rsidRPr="00E1461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5337FFD2" w14:textId="77777777" w:rsidR="00332093" w:rsidRPr="00E1461A" w:rsidRDefault="00332093">
            <w:pPr>
              <w:spacing w:line="276" w:lineRule="auto"/>
              <w:rPr>
                <w:rFonts w:cs="Arial"/>
                <w:b/>
              </w:rPr>
            </w:pPr>
            <w:r w:rsidRPr="00E1461A">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14:paraId="265E0038" w14:textId="77777777" w:rsidR="00332093" w:rsidRPr="00E1461A" w:rsidRDefault="00332093">
            <w:pPr>
              <w:spacing w:line="276" w:lineRule="auto"/>
              <w:rPr>
                <w:rFonts w:cs="Arial"/>
                <w:b/>
              </w:rPr>
            </w:pPr>
            <w:r w:rsidRPr="00E1461A">
              <w:rPr>
                <w:rFonts w:cs="Arial"/>
                <w:b/>
              </w:rPr>
              <w:t>Description</w:t>
            </w:r>
          </w:p>
        </w:tc>
      </w:tr>
      <w:tr w:rsidR="00332093" w:rsidRPr="00E1461A" w14:paraId="437B481A" w14:textId="77777777" w:rsidTr="00332093">
        <w:trPr>
          <w:jc w:val="center"/>
        </w:trPr>
        <w:tc>
          <w:tcPr>
            <w:tcW w:w="2917" w:type="dxa"/>
            <w:vMerge w:val="restart"/>
            <w:tcBorders>
              <w:top w:val="single" w:sz="4" w:space="0" w:color="auto"/>
              <w:left w:val="single" w:sz="4" w:space="0" w:color="auto"/>
              <w:bottom w:val="single" w:sz="4" w:space="0" w:color="auto"/>
              <w:right w:val="single" w:sz="4" w:space="0" w:color="auto"/>
            </w:tcBorders>
          </w:tcPr>
          <w:p w14:paraId="1CE7989B" w14:textId="77777777" w:rsidR="00332093" w:rsidRPr="00E1461A" w:rsidRDefault="00332093">
            <w:pPr>
              <w:widowControl w:val="0"/>
              <w:tabs>
                <w:tab w:val="left" w:pos="720"/>
              </w:tabs>
              <w:spacing w:line="276" w:lineRule="auto"/>
              <w:rPr>
                <w:rFonts w:cs="Arial"/>
              </w:rPr>
            </w:pPr>
            <w:proofErr w:type="spellStart"/>
            <w:r w:rsidRPr="00E1461A">
              <w:rPr>
                <w:rFonts w:cs="Arial"/>
              </w:rPr>
              <w:t>Disp_Miles_Kilometers.St</w:t>
            </w:r>
            <w:proofErr w:type="spellEnd"/>
          </w:p>
          <w:p w14:paraId="7BD62B53" w14:textId="77777777" w:rsidR="00332093" w:rsidRPr="00E1461A" w:rsidRDefault="0033209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6249181F" w14:textId="77777777" w:rsidR="00332093" w:rsidRPr="00E1461A" w:rsidRDefault="00332093">
            <w:pPr>
              <w:spacing w:line="276" w:lineRule="auto"/>
              <w:rPr>
                <w:rFonts w:cs="Arial"/>
              </w:rPr>
            </w:pPr>
            <w:r w:rsidRPr="00E1461A">
              <w:rPr>
                <w:rFonts w:cs="Arial"/>
              </w:rPr>
              <w:t>Metric (kilometers)</w:t>
            </w:r>
          </w:p>
        </w:tc>
        <w:tc>
          <w:tcPr>
            <w:tcW w:w="1080" w:type="dxa"/>
            <w:tcBorders>
              <w:top w:val="single" w:sz="4" w:space="0" w:color="auto"/>
              <w:left w:val="single" w:sz="4" w:space="0" w:color="auto"/>
              <w:bottom w:val="single" w:sz="4" w:space="0" w:color="auto"/>
              <w:right w:val="single" w:sz="4" w:space="0" w:color="auto"/>
            </w:tcBorders>
          </w:tcPr>
          <w:p w14:paraId="292F389A" w14:textId="77777777" w:rsidR="00332093" w:rsidRPr="00E1461A" w:rsidRDefault="00332093">
            <w:pPr>
              <w:spacing w:line="276" w:lineRule="auto"/>
              <w:rPr>
                <w:rFonts w:cs="Arial"/>
              </w:rPr>
            </w:pPr>
            <w:r w:rsidRPr="00E1461A">
              <w:rPr>
                <w:rFonts w:cs="Arial"/>
              </w:rPr>
              <w:t>0x0</w:t>
            </w:r>
          </w:p>
        </w:tc>
        <w:tc>
          <w:tcPr>
            <w:tcW w:w="3367" w:type="dxa"/>
            <w:tcBorders>
              <w:top w:val="single" w:sz="4" w:space="0" w:color="auto"/>
              <w:left w:val="single" w:sz="4" w:space="0" w:color="auto"/>
              <w:bottom w:val="single" w:sz="4" w:space="0" w:color="auto"/>
              <w:right w:val="single" w:sz="4" w:space="0" w:color="auto"/>
            </w:tcBorders>
            <w:vAlign w:val="center"/>
          </w:tcPr>
          <w:p w14:paraId="139B2F89" w14:textId="77777777" w:rsidR="00332093" w:rsidRPr="00E1461A" w:rsidRDefault="00332093">
            <w:pPr>
              <w:autoSpaceDE w:val="0"/>
              <w:autoSpaceDN w:val="0"/>
              <w:adjustRightInd w:val="0"/>
              <w:spacing w:line="276" w:lineRule="auto"/>
              <w:rPr>
                <w:rFonts w:cs="Arial"/>
              </w:rPr>
            </w:pPr>
          </w:p>
        </w:tc>
      </w:tr>
      <w:tr w:rsidR="00332093" w:rsidRPr="00E1461A" w14:paraId="4F50A4E4" w14:textId="77777777" w:rsidTr="00332093">
        <w:trPr>
          <w:jc w:val="center"/>
        </w:trPr>
        <w:tc>
          <w:tcPr>
            <w:tcW w:w="2917" w:type="dxa"/>
            <w:vMerge/>
            <w:tcBorders>
              <w:top w:val="single" w:sz="4" w:space="0" w:color="auto"/>
              <w:left w:val="single" w:sz="4" w:space="0" w:color="auto"/>
              <w:bottom w:val="single" w:sz="4" w:space="0" w:color="auto"/>
              <w:right w:val="single" w:sz="4" w:space="0" w:color="auto"/>
            </w:tcBorders>
            <w:vAlign w:val="center"/>
            <w:hideMark/>
          </w:tcPr>
          <w:p w14:paraId="6B89E329" w14:textId="77777777" w:rsidR="00332093" w:rsidRPr="00E1461A" w:rsidRDefault="00332093">
            <w:pPr>
              <w:rPr>
                <w:rFonts w:cs="Arial"/>
              </w:rPr>
            </w:pPr>
          </w:p>
        </w:tc>
        <w:tc>
          <w:tcPr>
            <w:tcW w:w="2250" w:type="dxa"/>
            <w:tcBorders>
              <w:top w:val="single" w:sz="4" w:space="0" w:color="auto"/>
              <w:left w:val="single" w:sz="4" w:space="0" w:color="auto"/>
              <w:bottom w:val="single" w:sz="4" w:space="0" w:color="auto"/>
              <w:right w:val="single" w:sz="4" w:space="0" w:color="auto"/>
            </w:tcBorders>
          </w:tcPr>
          <w:p w14:paraId="23DC944E" w14:textId="77777777" w:rsidR="00332093" w:rsidRPr="00E1461A" w:rsidRDefault="00332093">
            <w:pPr>
              <w:spacing w:line="276" w:lineRule="auto"/>
              <w:rPr>
                <w:rFonts w:cs="Arial"/>
              </w:rPr>
            </w:pPr>
            <w:r w:rsidRPr="00E1461A">
              <w:rPr>
                <w:rFonts w:cs="Arial"/>
              </w:rPr>
              <w:t>Imperial (miles)</w:t>
            </w:r>
          </w:p>
        </w:tc>
        <w:tc>
          <w:tcPr>
            <w:tcW w:w="1080" w:type="dxa"/>
            <w:tcBorders>
              <w:top w:val="single" w:sz="4" w:space="0" w:color="auto"/>
              <w:left w:val="single" w:sz="4" w:space="0" w:color="auto"/>
              <w:bottom w:val="single" w:sz="4" w:space="0" w:color="auto"/>
              <w:right w:val="single" w:sz="4" w:space="0" w:color="auto"/>
            </w:tcBorders>
          </w:tcPr>
          <w:p w14:paraId="60324A47" w14:textId="77777777" w:rsidR="00332093" w:rsidRPr="00E1461A" w:rsidRDefault="00332093">
            <w:pPr>
              <w:spacing w:line="276" w:lineRule="auto"/>
              <w:rPr>
                <w:rFonts w:cs="Arial"/>
              </w:rPr>
            </w:pPr>
            <w:r w:rsidRPr="00E1461A">
              <w:rPr>
                <w:rFonts w:cs="Arial"/>
              </w:rPr>
              <w:t>0x1</w:t>
            </w:r>
          </w:p>
        </w:tc>
        <w:tc>
          <w:tcPr>
            <w:tcW w:w="3367" w:type="dxa"/>
            <w:tcBorders>
              <w:top w:val="single" w:sz="4" w:space="0" w:color="auto"/>
              <w:left w:val="single" w:sz="4" w:space="0" w:color="auto"/>
              <w:bottom w:val="single" w:sz="4" w:space="0" w:color="auto"/>
              <w:right w:val="single" w:sz="4" w:space="0" w:color="auto"/>
            </w:tcBorders>
          </w:tcPr>
          <w:p w14:paraId="04586CC0" w14:textId="77777777" w:rsidR="00332093" w:rsidRPr="00E1461A" w:rsidRDefault="00332093">
            <w:pPr>
              <w:spacing w:line="276" w:lineRule="auto"/>
              <w:rPr>
                <w:rFonts w:cs="Arial"/>
              </w:rPr>
            </w:pPr>
          </w:p>
        </w:tc>
      </w:tr>
    </w:tbl>
    <w:p w14:paraId="63D29FEF" w14:textId="77777777" w:rsidR="00332093" w:rsidRPr="00E1461A" w:rsidRDefault="00332093" w:rsidP="00332093">
      <w:pPr>
        <w:rPr>
          <w:rFonts w:cs="Arial"/>
        </w:rPr>
      </w:pPr>
    </w:p>
    <w:p w14:paraId="224E7D40" w14:textId="77777777" w:rsidR="00332093" w:rsidRDefault="00332093">
      <w:pPr>
        <w:rPr>
          <w:rFonts w:cs="Arial"/>
          <w:b/>
        </w:rPr>
      </w:pPr>
    </w:p>
    <w:p w14:paraId="3827C988" w14:textId="77777777" w:rsidR="00332093" w:rsidRDefault="00332093">
      <w:pPr>
        <w:rPr>
          <w:rFonts w:cs="Arial"/>
        </w:rPr>
      </w:pPr>
    </w:p>
    <w:p w14:paraId="696B329B" w14:textId="77777777" w:rsidR="00332093" w:rsidRDefault="00332093" w:rsidP="00332093">
      <w:pPr>
        <w:pStyle w:val="Heading3"/>
      </w:pPr>
      <w:bookmarkStart w:id="326" w:name="_Toc65750523"/>
      <w:r>
        <w:t>Use Cases</w:t>
      </w:r>
      <w:bookmarkEnd w:id="326"/>
    </w:p>
    <w:p w14:paraId="50815A18" w14:textId="77777777" w:rsidR="00332093" w:rsidRDefault="00332093" w:rsidP="00332093">
      <w:pPr>
        <w:pStyle w:val="Heading4"/>
      </w:pPr>
      <w:r>
        <w:t>VS-UC-REQ-025214/A-Set Distance Units (</w:t>
      </w:r>
      <w:proofErr w:type="spellStart"/>
      <w:r>
        <w:t>TcSE</w:t>
      </w:r>
      <w:proofErr w:type="spellEnd"/>
      <w:r>
        <w:t xml:space="preserve"> ROIN-290601)</w:t>
      </w:r>
    </w:p>
    <w:p w14:paraId="0D6A393E"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212EB2" w14:paraId="69F3225B"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3F22AFED" w14:textId="77777777" w:rsidR="00212EB2" w:rsidRDefault="00332093">
            <w:pPr>
              <w:rPr>
                <w:rFonts w:cs="Arial"/>
                <w:b/>
                <w:szCs w:val="20"/>
              </w:rPr>
            </w:pPr>
            <w:r>
              <w:rPr>
                <w:rFonts w:cs="Arial"/>
                <w:b/>
                <w:szCs w:val="20"/>
              </w:rPr>
              <w:t>Actors</w:t>
            </w:r>
          </w:p>
        </w:tc>
        <w:tc>
          <w:tcPr>
            <w:tcW w:w="7000" w:type="dxa"/>
            <w:tcBorders>
              <w:top w:val="single" w:sz="4" w:space="0" w:color="auto"/>
              <w:left w:val="single" w:sz="4" w:space="0" w:color="auto"/>
              <w:bottom w:val="single" w:sz="4" w:space="0" w:color="auto"/>
              <w:right w:val="single" w:sz="4" w:space="0" w:color="auto"/>
            </w:tcBorders>
            <w:hideMark/>
          </w:tcPr>
          <w:p w14:paraId="30C3FDFA" w14:textId="77777777" w:rsidR="00212EB2" w:rsidRDefault="00332093">
            <w:pPr>
              <w:rPr>
                <w:rFonts w:cs="Arial"/>
                <w:szCs w:val="20"/>
              </w:rPr>
            </w:pPr>
            <w:r>
              <w:rPr>
                <w:rFonts w:cs="Arial"/>
                <w:szCs w:val="20"/>
              </w:rPr>
              <w:t>Vehicle Occupant</w:t>
            </w:r>
          </w:p>
        </w:tc>
      </w:tr>
      <w:tr w:rsidR="00212EB2" w14:paraId="5053BCFD"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2F79E24A" w14:textId="77777777" w:rsidR="00212EB2" w:rsidRDefault="00332093">
            <w:pPr>
              <w:rPr>
                <w:rFonts w:cs="Arial"/>
                <w:b/>
                <w:szCs w:val="20"/>
              </w:rPr>
            </w:pPr>
            <w:r>
              <w:rPr>
                <w:rFonts w:cs="Arial"/>
                <w:b/>
                <w:szCs w:val="20"/>
              </w:rPr>
              <w:t>Pre-conditions</w:t>
            </w:r>
          </w:p>
        </w:tc>
        <w:tc>
          <w:tcPr>
            <w:tcW w:w="7000" w:type="dxa"/>
            <w:tcBorders>
              <w:top w:val="single" w:sz="4" w:space="0" w:color="auto"/>
              <w:left w:val="single" w:sz="4" w:space="0" w:color="auto"/>
              <w:bottom w:val="single" w:sz="4" w:space="0" w:color="auto"/>
              <w:right w:val="single" w:sz="4" w:space="0" w:color="auto"/>
            </w:tcBorders>
            <w:hideMark/>
          </w:tcPr>
          <w:p w14:paraId="71EAF391" w14:textId="77777777" w:rsidR="00212EB2" w:rsidRDefault="00332093">
            <w:pPr>
              <w:rPr>
                <w:rFonts w:cs="Arial"/>
                <w:szCs w:val="20"/>
              </w:rPr>
            </w:pPr>
            <w:r>
              <w:rPr>
                <w:rFonts w:cs="Arial"/>
                <w:szCs w:val="20"/>
              </w:rPr>
              <w:t>Infotainment System is On.</w:t>
            </w:r>
          </w:p>
          <w:p w14:paraId="5D8EF4D7" w14:textId="77777777" w:rsidR="00212EB2" w:rsidRDefault="00332093">
            <w:pPr>
              <w:rPr>
                <w:rFonts w:cs="Arial"/>
                <w:szCs w:val="20"/>
              </w:rPr>
            </w:pPr>
            <w:r>
              <w:rPr>
                <w:rFonts w:cs="Arial"/>
                <w:szCs w:val="20"/>
              </w:rPr>
              <w:t>Distance Setting is set to {Unit X}</w:t>
            </w:r>
          </w:p>
        </w:tc>
      </w:tr>
      <w:tr w:rsidR="00212EB2" w14:paraId="52704C63"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37860A6E" w14:textId="77777777" w:rsidR="00212EB2" w:rsidRDefault="00332093">
            <w:pPr>
              <w:rPr>
                <w:rFonts w:cs="Arial"/>
                <w:b/>
                <w:szCs w:val="20"/>
              </w:rPr>
            </w:pPr>
            <w:r>
              <w:rPr>
                <w:rFonts w:cs="Arial"/>
                <w:b/>
                <w:szCs w:val="20"/>
              </w:rPr>
              <w:t>Scenario Description</w:t>
            </w:r>
          </w:p>
        </w:tc>
        <w:tc>
          <w:tcPr>
            <w:tcW w:w="7000" w:type="dxa"/>
            <w:tcBorders>
              <w:top w:val="single" w:sz="4" w:space="0" w:color="auto"/>
              <w:left w:val="single" w:sz="4" w:space="0" w:color="auto"/>
              <w:bottom w:val="single" w:sz="4" w:space="0" w:color="auto"/>
              <w:right w:val="single" w:sz="4" w:space="0" w:color="auto"/>
            </w:tcBorders>
            <w:hideMark/>
          </w:tcPr>
          <w:p w14:paraId="2C4AF39B" w14:textId="77777777" w:rsidR="00212EB2" w:rsidRDefault="00332093">
            <w:pPr>
              <w:rPr>
                <w:rFonts w:cs="Arial"/>
                <w:szCs w:val="20"/>
              </w:rPr>
            </w:pPr>
            <w:r>
              <w:rPr>
                <w:rFonts w:cs="Arial"/>
                <w:szCs w:val="20"/>
              </w:rPr>
              <w:t xml:space="preserve">User selects {Unit </w:t>
            </w:r>
            <w:proofErr w:type="gramStart"/>
            <w:r>
              <w:rPr>
                <w:rFonts w:cs="Arial"/>
                <w:szCs w:val="20"/>
              </w:rPr>
              <w:t>Y}via</w:t>
            </w:r>
            <w:proofErr w:type="gramEnd"/>
            <w:r>
              <w:rPr>
                <w:rFonts w:cs="Arial"/>
                <w:szCs w:val="20"/>
              </w:rPr>
              <w:t xml:space="preserve"> the HMI</w:t>
            </w:r>
          </w:p>
        </w:tc>
      </w:tr>
      <w:tr w:rsidR="00212EB2" w14:paraId="182CFB66"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392F4BF4" w14:textId="77777777" w:rsidR="00212EB2" w:rsidRDefault="00332093">
            <w:pPr>
              <w:rPr>
                <w:rFonts w:cs="Arial"/>
                <w:b/>
                <w:szCs w:val="20"/>
              </w:rPr>
            </w:pPr>
            <w:r>
              <w:rPr>
                <w:rFonts w:cs="Arial"/>
                <w:b/>
                <w:szCs w:val="20"/>
              </w:rPr>
              <w:t>Post-conditions</w:t>
            </w:r>
          </w:p>
        </w:tc>
        <w:tc>
          <w:tcPr>
            <w:tcW w:w="7000" w:type="dxa"/>
            <w:tcBorders>
              <w:top w:val="single" w:sz="4" w:space="0" w:color="auto"/>
              <w:left w:val="single" w:sz="4" w:space="0" w:color="auto"/>
              <w:bottom w:val="single" w:sz="4" w:space="0" w:color="auto"/>
              <w:right w:val="single" w:sz="4" w:space="0" w:color="auto"/>
            </w:tcBorders>
            <w:hideMark/>
          </w:tcPr>
          <w:p w14:paraId="6681AF3F" w14:textId="77777777" w:rsidR="00212EB2" w:rsidRDefault="00332093">
            <w:pPr>
              <w:rPr>
                <w:rFonts w:cs="Arial"/>
                <w:szCs w:val="20"/>
              </w:rPr>
            </w:pPr>
            <w:r>
              <w:rPr>
                <w:rFonts w:cs="Arial"/>
                <w:szCs w:val="20"/>
              </w:rPr>
              <w:t>HMI is updated to {Unit Y}</w:t>
            </w:r>
          </w:p>
        </w:tc>
      </w:tr>
      <w:tr w:rsidR="00212EB2" w14:paraId="6EA0F087"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10B54708" w14:textId="77777777" w:rsidR="00212EB2" w:rsidRDefault="00332093">
            <w:pPr>
              <w:rPr>
                <w:rFonts w:cs="Arial"/>
                <w:b/>
                <w:szCs w:val="20"/>
              </w:rPr>
            </w:pPr>
            <w:r>
              <w:rPr>
                <w:rFonts w:cs="Arial"/>
                <w:b/>
                <w:szCs w:val="20"/>
              </w:rPr>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14:paraId="1572C29E" w14:textId="77777777" w:rsidR="00212EB2" w:rsidRDefault="00332093">
            <w:pPr>
              <w:rPr>
                <w:rFonts w:cs="Arial"/>
                <w:szCs w:val="20"/>
              </w:rPr>
            </w:pPr>
            <w:r>
              <w:rPr>
                <w:rFonts w:cs="Arial"/>
                <w:szCs w:val="20"/>
              </w:rPr>
              <w:t>NA</w:t>
            </w:r>
          </w:p>
        </w:tc>
      </w:tr>
      <w:tr w:rsidR="00212EB2" w14:paraId="4C00EE8B"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2F384FAC" w14:textId="77777777" w:rsidR="00212EB2" w:rsidRDefault="00332093">
            <w:pPr>
              <w:rPr>
                <w:rFonts w:cs="Arial"/>
                <w:b/>
                <w:szCs w:val="20"/>
              </w:rPr>
            </w:pPr>
            <w:r>
              <w:rPr>
                <w:rFonts w:cs="Arial"/>
                <w:b/>
                <w:szCs w:val="20"/>
              </w:rPr>
              <w:t>Interfaces</w:t>
            </w:r>
          </w:p>
        </w:tc>
        <w:tc>
          <w:tcPr>
            <w:tcW w:w="7000" w:type="dxa"/>
            <w:tcBorders>
              <w:top w:val="single" w:sz="4" w:space="0" w:color="auto"/>
              <w:left w:val="single" w:sz="4" w:space="0" w:color="auto"/>
              <w:bottom w:val="single" w:sz="4" w:space="0" w:color="auto"/>
              <w:right w:val="single" w:sz="4" w:space="0" w:color="auto"/>
            </w:tcBorders>
            <w:hideMark/>
          </w:tcPr>
          <w:p w14:paraId="1E55513A" w14:textId="77777777" w:rsidR="00212EB2" w:rsidRDefault="00332093">
            <w:pPr>
              <w:rPr>
                <w:rFonts w:cs="Arial"/>
                <w:szCs w:val="20"/>
              </w:rPr>
            </w:pPr>
            <w:r>
              <w:rPr>
                <w:rFonts w:cs="Arial"/>
                <w:szCs w:val="20"/>
              </w:rPr>
              <w:t>G-HMI</w:t>
            </w:r>
          </w:p>
          <w:p w14:paraId="4A19EC72" w14:textId="77777777" w:rsidR="00212EB2" w:rsidRDefault="00332093">
            <w:pPr>
              <w:rPr>
                <w:rFonts w:cs="Arial"/>
                <w:szCs w:val="20"/>
              </w:rPr>
            </w:pPr>
            <w:r>
              <w:rPr>
                <w:rFonts w:cs="Arial"/>
                <w:szCs w:val="20"/>
              </w:rPr>
              <w:t>SWC</w:t>
            </w:r>
          </w:p>
          <w:p w14:paraId="5F90AB1A" w14:textId="77777777" w:rsidR="00212EB2" w:rsidRDefault="00332093">
            <w:pPr>
              <w:rPr>
                <w:rFonts w:cs="Arial"/>
                <w:szCs w:val="20"/>
              </w:rPr>
            </w:pPr>
            <w:r>
              <w:rPr>
                <w:rFonts w:cs="Arial"/>
                <w:szCs w:val="20"/>
              </w:rPr>
              <w:t>CBI</w:t>
            </w:r>
          </w:p>
        </w:tc>
      </w:tr>
    </w:tbl>
    <w:p w14:paraId="5ACC2C20" w14:textId="77777777" w:rsidR="00212EB2" w:rsidRDefault="00212EB2">
      <w:pPr>
        <w:rPr>
          <w:rFonts w:cs="Arial"/>
          <w:szCs w:val="20"/>
        </w:rPr>
      </w:pPr>
    </w:p>
    <w:p w14:paraId="65C5BB76" w14:textId="77777777" w:rsidR="00332093" w:rsidRDefault="00332093" w:rsidP="00332093">
      <w:pPr>
        <w:pStyle w:val="Heading3"/>
      </w:pPr>
      <w:bookmarkStart w:id="327" w:name="_Toc65750524"/>
      <w:r>
        <w:lastRenderedPageBreak/>
        <w:t>Functional Requirements</w:t>
      </w:r>
      <w:bookmarkEnd w:id="327"/>
    </w:p>
    <w:p w14:paraId="6DB59706" w14:textId="77777777" w:rsidR="00332093" w:rsidRPr="00332093" w:rsidRDefault="00332093" w:rsidP="00332093">
      <w:pPr>
        <w:pStyle w:val="Heading4"/>
        <w:rPr>
          <w:b w:val="0"/>
          <w:u w:val="single"/>
        </w:rPr>
      </w:pPr>
      <w:r w:rsidRPr="00332093">
        <w:rPr>
          <w:b w:val="0"/>
          <w:u w:val="single"/>
        </w:rPr>
        <w:t>VS-SR-REQ-025215/A-Change Distance Units Status update timing (</w:t>
      </w:r>
      <w:proofErr w:type="spellStart"/>
      <w:r w:rsidRPr="00332093">
        <w:rPr>
          <w:b w:val="0"/>
          <w:u w:val="single"/>
        </w:rPr>
        <w:t>TcSE</w:t>
      </w:r>
      <w:proofErr w:type="spellEnd"/>
      <w:r w:rsidRPr="00332093">
        <w:rPr>
          <w:b w:val="0"/>
          <w:u w:val="single"/>
        </w:rPr>
        <w:t xml:space="preserve"> ROIN-149492-1)</w:t>
      </w:r>
    </w:p>
    <w:p w14:paraId="6A6FB65E" w14:textId="77777777" w:rsidR="00212EB2" w:rsidRDefault="00332093">
      <w:pPr>
        <w:rPr>
          <w:rFonts w:cs="Arial"/>
          <w:szCs w:val="20"/>
        </w:rPr>
      </w:pPr>
      <w:r>
        <w:rPr>
          <w:rFonts w:cs="Arial"/>
          <w:szCs w:val="20"/>
        </w:rPr>
        <w:t xml:space="preserve">The vehicle settings server shall respond to a </w:t>
      </w:r>
      <w:proofErr w:type="spellStart"/>
      <w:r>
        <w:rPr>
          <w:rStyle w:val="spelle"/>
          <w:rFonts w:cs="Arial"/>
          <w:szCs w:val="20"/>
        </w:rPr>
        <w:t>Disp_Miles_Kilometers.Rq</w:t>
      </w:r>
      <w:proofErr w:type="spellEnd"/>
      <w:r>
        <w:rPr>
          <w:rFonts w:cs="Arial"/>
          <w:szCs w:val="20"/>
        </w:rPr>
        <w:t xml:space="preserve"> via the </w:t>
      </w:r>
      <w:proofErr w:type="spellStart"/>
      <w:r>
        <w:rPr>
          <w:rStyle w:val="spelle"/>
          <w:rFonts w:cs="Arial"/>
          <w:szCs w:val="20"/>
        </w:rPr>
        <w:t>Disp_Miles_Kilometers.St</w:t>
      </w:r>
      <w:proofErr w:type="spellEnd"/>
      <w:r>
        <w:rPr>
          <w:rFonts w:cs="Arial"/>
          <w:szCs w:val="20"/>
        </w:rPr>
        <w:t xml:space="preserve"> signal within </w:t>
      </w:r>
      <w:proofErr w:type="spellStart"/>
      <w:r>
        <w:rPr>
          <w:rStyle w:val="spelle"/>
          <w:rFonts w:cs="Arial"/>
          <w:szCs w:val="20"/>
        </w:rPr>
        <w:t>T_Dist_Response</w:t>
      </w:r>
      <w:proofErr w:type="spellEnd"/>
      <w:r>
        <w:rPr>
          <w:rFonts w:cs="Arial"/>
          <w:szCs w:val="20"/>
        </w:rPr>
        <w:t xml:space="preserve"> of receiving the request. </w:t>
      </w:r>
    </w:p>
    <w:p w14:paraId="5AB41148" w14:textId="77777777" w:rsidR="00332093" w:rsidRPr="00332093" w:rsidRDefault="00332093" w:rsidP="00332093">
      <w:pPr>
        <w:pStyle w:val="Heading4"/>
        <w:rPr>
          <w:b w:val="0"/>
          <w:u w:val="single"/>
        </w:rPr>
      </w:pPr>
      <w:r w:rsidRPr="00332093">
        <w:rPr>
          <w:b w:val="0"/>
          <w:u w:val="single"/>
        </w:rPr>
        <w:t xml:space="preserve">VS-SR-REQ-025434/A-Multiple </w:t>
      </w:r>
      <w:proofErr w:type="spellStart"/>
      <w:r w:rsidRPr="00332093">
        <w:rPr>
          <w:b w:val="0"/>
          <w:u w:val="single"/>
        </w:rPr>
        <w:t>Disp_Miles_Kilometers.Rq</w:t>
      </w:r>
      <w:proofErr w:type="spellEnd"/>
      <w:r w:rsidRPr="00332093">
        <w:rPr>
          <w:b w:val="0"/>
          <w:u w:val="single"/>
        </w:rPr>
        <w:t xml:space="preserve"> signals (</w:t>
      </w:r>
      <w:proofErr w:type="spellStart"/>
      <w:r w:rsidRPr="00332093">
        <w:rPr>
          <w:b w:val="0"/>
          <w:u w:val="single"/>
        </w:rPr>
        <w:t>TcSE</w:t>
      </w:r>
      <w:proofErr w:type="spellEnd"/>
      <w:r w:rsidRPr="00332093">
        <w:rPr>
          <w:b w:val="0"/>
          <w:u w:val="single"/>
        </w:rPr>
        <w:t xml:space="preserve"> ROIN-150819-1)</w:t>
      </w:r>
    </w:p>
    <w:p w14:paraId="4907EEE4" w14:textId="77777777" w:rsidR="00212EB2" w:rsidRDefault="00332093">
      <w:pPr>
        <w:rPr>
          <w:rFonts w:cs="Arial"/>
          <w:szCs w:val="20"/>
        </w:rPr>
      </w:pPr>
      <w:r>
        <w:rPr>
          <w:rFonts w:cs="Arial"/>
          <w:szCs w:val="20"/>
        </w:rPr>
        <w:t xml:space="preserve">The vehicle settings server shall ignore all new </w:t>
      </w:r>
      <w:proofErr w:type="spellStart"/>
      <w:r>
        <w:rPr>
          <w:rStyle w:val="spelle"/>
          <w:rFonts w:cs="Arial"/>
          <w:szCs w:val="20"/>
        </w:rPr>
        <w:t>Disp_Miles_Kilometers.Rq</w:t>
      </w:r>
      <w:proofErr w:type="spellEnd"/>
      <w:r>
        <w:rPr>
          <w:rFonts w:cs="Arial"/>
          <w:szCs w:val="20"/>
        </w:rPr>
        <w:t xml:space="preserve"> signals for </w:t>
      </w:r>
      <w:proofErr w:type="spellStart"/>
      <w:r>
        <w:rPr>
          <w:rStyle w:val="spelle"/>
          <w:rFonts w:cs="Arial"/>
          <w:szCs w:val="20"/>
        </w:rPr>
        <w:t>T_Dist_Response</w:t>
      </w:r>
      <w:proofErr w:type="spellEnd"/>
      <w:r>
        <w:rPr>
          <w:rFonts w:cs="Arial"/>
          <w:szCs w:val="20"/>
        </w:rPr>
        <w:t xml:space="preserve"> after receiving the initial </w:t>
      </w:r>
      <w:proofErr w:type="spellStart"/>
      <w:r>
        <w:rPr>
          <w:rStyle w:val="spelle"/>
          <w:rFonts w:cs="Arial"/>
          <w:szCs w:val="20"/>
        </w:rPr>
        <w:t>Disp_Miles_Kilometers.Rq</w:t>
      </w:r>
      <w:proofErr w:type="spellEnd"/>
      <w:r>
        <w:rPr>
          <w:rFonts w:cs="Arial"/>
          <w:szCs w:val="20"/>
        </w:rPr>
        <w:t xml:space="preserve"> signal.</w:t>
      </w:r>
    </w:p>
    <w:p w14:paraId="506484B5" w14:textId="77777777" w:rsidR="00332093" w:rsidRDefault="00332093" w:rsidP="00332093">
      <w:pPr>
        <w:pStyle w:val="Heading4"/>
      </w:pPr>
      <w:r w:rsidRPr="00B9479B">
        <w:t>VS-TMR-REQ-025216/B-</w:t>
      </w:r>
      <w:proofErr w:type="spellStart"/>
      <w:r w:rsidRPr="00B9479B">
        <w:t>T_Disp_Response</w:t>
      </w:r>
      <w:proofErr w:type="spellEnd"/>
      <w:r w:rsidRPr="00B9479B">
        <w:t xml:space="preserve"> (</w:t>
      </w:r>
      <w:proofErr w:type="spellStart"/>
      <w:r w:rsidRPr="00B9479B">
        <w:t>TcSE</w:t>
      </w:r>
      <w:proofErr w:type="spellEnd"/>
      <w:r w:rsidRPr="00B9479B">
        <w:t xml:space="preserve"> ROIN-149488-2)</w:t>
      </w:r>
    </w:p>
    <w:p w14:paraId="3B43F277" w14:textId="77777777" w:rsidR="00332093" w:rsidRPr="0091772B" w:rsidRDefault="00332093" w:rsidP="0033209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32093" w14:paraId="5FCF7AE0" w14:textId="77777777" w:rsidTr="00332093">
        <w:trPr>
          <w:jc w:val="center"/>
        </w:trPr>
        <w:tc>
          <w:tcPr>
            <w:tcW w:w="2066" w:type="dxa"/>
            <w:tcBorders>
              <w:top w:val="single" w:sz="4" w:space="0" w:color="auto"/>
              <w:left w:val="single" w:sz="4" w:space="0" w:color="auto"/>
              <w:bottom w:val="single" w:sz="4" w:space="0" w:color="auto"/>
              <w:right w:val="single" w:sz="4" w:space="0" w:color="auto"/>
            </w:tcBorders>
            <w:hideMark/>
          </w:tcPr>
          <w:p w14:paraId="38B9897C" w14:textId="77777777" w:rsidR="00332093" w:rsidRDefault="0033209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40DC341C"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5AC7FCBF" w14:textId="77777777" w:rsidR="00332093" w:rsidRDefault="0033209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45381EC7"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150187A5"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76BD8620"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Default</w:t>
            </w:r>
          </w:p>
        </w:tc>
      </w:tr>
      <w:tr w:rsidR="00332093" w14:paraId="43EB295A" w14:textId="77777777" w:rsidTr="0033209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35A9C9F4" w14:textId="77777777" w:rsidR="00332093" w:rsidRPr="00DF054A" w:rsidRDefault="00332093">
            <w:pPr>
              <w:spacing w:line="276" w:lineRule="auto"/>
              <w:rPr>
                <w:rFonts w:ascii="Univers" w:eastAsia="Times New Roman" w:hAnsi="Univers" w:cs="Arial"/>
                <w:sz w:val="14"/>
                <w:szCs w:val="14"/>
              </w:rPr>
            </w:pPr>
            <w:proofErr w:type="spellStart"/>
            <w:r w:rsidRPr="00DF054A">
              <w:rPr>
                <w:rFonts w:cs="Arial"/>
                <w:sz w:val="14"/>
                <w:szCs w:val="14"/>
              </w:rPr>
              <w:t>T_Disp_Response</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4DB562AB" w14:textId="77777777" w:rsidR="00332093" w:rsidRDefault="00332093">
            <w:pPr>
              <w:rPr>
                <w:rFonts w:cs="Arial"/>
              </w:rPr>
            </w:pPr>
            <w:r>
              <w:rPr>
                <w:rFonts w:cs="Arial"/>
              </w:rPr>
              <w:t xml:space="preserve">Maximum time allowed between sending a </w:t>
            </w:r>
            <w:proofErr w:type="spellStart"/>
            <w:r>
              <w:rPr>
                <w:rFonts w:cs="Arial"/>
              </w:rPr>
              <w:t>Disp_Miles_Kilometers.Rq</w:t>
            </w:r>
            <w:proofErr w:type="spellEnd"/>
            <w:r>
              <w:rPr>
                <w:rFonts w:cs="Arial"/>
              </w:rPr>
              <w:t xml:space="preserve"> distance change </w:t>
            </w:r>
            <w:proofErr w:type="gramStart"/>
            <w:r>
              <w:rPr>
                <w:rFonts w:cs="Arial"/>
              </w:rPr>
              <w:t>message, and</w:t>
            </w:r>
            <w:proofErr w:type="gramEnd"/>
            <w:r>
              <w:rPr>
                <w:rFonts w:cs="Arial"/>
              </w:rPr>
              <w:t xml:space="preserve"> receiving a response message from the display modules.</w:t>
            </w:r>
          </w:p>
          <w:p w14:paraId="42970978" w14:textId="77777777" w:rsidR="00332093" w:rsidRDefault="00332093">
            <w:pPr>
              <w:rPr>
                <w:rFonts w:cs="Arial"/>
              </w:rPr>
            </w:pPr>
          </w:p>
          <w:p w14:paraId="37532825" w14:textId="77777777" w:rsidR="00332093" w:rsidRDefault="00332093">
            <w:pPr>
              <w:rPr>
                <w:rFonts w:cs="Arial"/>
              </w:rPr>
            </w:pPr>
            <w:r>
              <w:rPr>
                <w:rFonts w:cs="Arial"/>
              </w:rPr>
              <w:t>Use default value</w:t>
            </w:r>
          </w:p>
          <w:p w14:paraId="0C37EE55" w14:textId="77777777" w:rsidR="00332093" w:rsidRDefault="0033209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58BEF304" w14:textId="77777777" w:rsidR="00332093" w:rsidRDefault="0033209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307DCCE0" w14:textId="77777777" w:rsidR="00332093" w:rsidRDefault="0033209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14:paraId="652980D8" w14:textId="77777777" w:rsidR="00332093" w:rsidRDefault="00332093">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14:paraId="0440C5A6" w14:textId="77777777" w:rsidR="00332093" w:rsidRDefault="00332093">
            <w:pPr>
              <w:spacing w:line="276" w:lineRule="auto"/>
              <w:jc w:val="center"/>
              <w:rPr>
                <w:rFonts w:ascii="Univers" w:eastAsia="Times New Roman" w:hAnsi="Univers" w:cs="Arial"/>
                <w:sz w:val="14"/>
                <w:szCs w:val="14"/>
              </w:rPr>
            </w:pPr>
            <w:r>
              <w:rPr>
                <w:rFonts w:cs="Arial"/>
                <w:sz w:val="14"/>
                <w:szCs w:val="14"/>
              </w:rPr>
              <w:t>250</w:t>
            </w:r>
          </w:p>
        </w:tc>
      </w:tr>
    </w:tbl>
    <w:p w14:paraId="2F9E3671" w14:textId="77777777" w:rsidR="00332093" w:rsidRPr="00B01CDD" w:rsidRDefault="00332093" w:rsidP="00332093">
      <w:pPr>
        <w:rPr>
          <w:sz w:val="14"/>
          <w:szCs w:val="14"/>
        </w:rPr>
      </w:pPr>
    </w:p>
    <w:p w14:paraId="639B513C" w14:textId="77777777" w:rsidR="00332093" w:rsidRDefault="00332093" w:rsidP="00332093">
      <w:pPr>
        <w:pStyle w:val="Heading3"/>
      </w:pPr>
      <w:bookmarkStart w:id="328" w:name="_Toc65750525"/>
      <w:r>
        <w:t>Sequence Diagrams</w:t>
      </w:r>
      <w:bookmarkEnd w:id="328"/>
    </w:p>
    <w:p w14:paraId="58884FE0" w14:textId="77777777" w:rsidR="00332093" w:rsidRDefault="00332093" w:rsidP="00332093">
      <w:pPr>
        <w:pStyle w:val="Heading4"/>
      </w:pPr>
      <w:r>
        <w:t>VS-SD-REQ-025217/A-Set Distance Units (</w:t>
      </w:r>
      <w:proofErr w:type="spellStart"/>
      <w:r>
        <w:t>TcSE</w:t>
      </w:r>
      <w:proofErr w:type="spellEnd"/>
      <w:r>
        <w:t xml:space="preserve"> ROIN-118743-3)</w:t>
      </w:r>
    </w:p>
    <w:p w14:paraId="006D1F7E" w14:textId="77777777" w:rsidR="00332093" w:rsidRPr="00F8674E" w:rsidRDefault="00332093" w:rsidP="00332093">
      <w:pPr>
        <w:rPr>
          <w:b/>
          <w:sz w:val="16"/>
          <w:szCs w:val="16"/>
        </w:rPr>
      </w:pPr>
      <w:r w:rsidRPr="00F8674E">
        <w:rPr>
          <w:b/>
          <w:sz w:val="16"/>
          <w:szCs w:val="16"/>
        </w:rPr>
        <w:t>Linked Elements</w:t>
      </w:r>
    </w:p>
    <w:p w14:paraId="755DD373" w14:textId="77777777" w:rsidR="00332093" w:rsidRPr="00F8674E" w:rsidRDefault="00332093" w:rsidP="00332093">
      <w:pPr>
        <w:rPr>
          <w:sz w:val="16"/>
          <w:szCs w:val="16"/>
        </w:rPr>
      </w:pPr>
      <w:r w:rsidRPr="00F8674E">
        <w:rPr>
          <w:sz w:val="16"/>
          <w:szCs w:val="16"/>
        </w:rPr>
        <w:t>VS-UC-REQ-025372/A-Set Distance Units (</w:t>
      </w:r>
      <w:proofErr w:type="spellStart"/>
      <w:r w:rsidRPr="00F8674E">
        <w:rPr>
          <w:sz w:val="16"/>
          <w:szCs w:val="16"/>
        </w:rPr>
        <w:t>TcSE</w:t>
      </w:r>
      <w:proofErr w:type="spellEnd"/>
      <w:r w:rsidRPr="00F8674E">
        <w:rPr>
          <w:sz w:val="16"/>
          <w:szCs w:val="16"/>
        </w:rPr>
        <w:t xml:space="preserve"> ROIN-121364-2)</w:t>
      </w:r>
    </w:p>
    <w:p w14:paraId="2B85E934" w14:textId="77777777" w:rsidR="00332093" w:rsidRPr="00760C18" w:rsidRDefault="00332093" w:rsidP="00332093">
      <w:pPr>
        <w:pStyle w:val="BoldText"/>
      </w:pPr>
      <w:r w:rsidRPr="00760C18">
        <w:t>Scenarios</w:t>
      </w:r>
    </w:p>
    <w:p w14:paraId="4B5029A9" w14:textId="77777777" w:rsidR="00332093" w:rsidRPr="00760C18" w:rsidRDefault="00332093" w:rsidP="00332093">
      <w:pPr>
        <w:pStyle w:val="BoldText"/>
        <w:ind w:left="720"/>
      </w:pPr>
      <w:r w:rsidRPr="00760C18">
        <w:t>Normal Usage</w:t>
      </w:r>
    </w:p>
    <w:p w14:paraId="5D5B13F5" w14:textId="77777777" w:rsidR="00212EB2" w:rsidRDefault="00332093">
      <w:pPr>
        <w:ind w:left="720"/>
        <w:rPr>
          <w:rFonts w:cs="Arial"/>
          <w:szCs w:val="20"/>
        </w:rPr>
      </w:pPr>
      <w:r>
        <w:rPr>
          <w:rFonts w:cs="Arial"/>
          <w:szCs w:val="20"/>
        </w:rPr>
        <w:t>The user selects &lt;Kilometers units&gt; via the HMI.</w:t>
      </w:r>
    </w:p>
    <w:p w14:paraId="0A19767F" w14:textId="77777777" w:rsidR="00212EB2" w:rsidRDefault="00212EB2">
      <w:pPr>
        <w:ind w:left="720"/>
        <w:rPr>
          <w:rFonts w:cs="Arial"/>
          <w:szCs w:val="20"/>
        </w:rPr>
      </w:pPr>
    </w:p>
    <w:p w14:paraId="0DE3AD79" w14:textId="77777777" w:rsidR="00332093" w:rsidRPr="00760C18" w:rsidRDefault="00332093" w:rsidP="00332093">
      <w:pPr>
        <w:pStyle w:val="BoldText"/>
      </w:pPr>
      <w:r w:rsidRPr="00760C18">
        <w:t>Constraints</w:t>
      </w:r>
    </w:p>
    <w:p w14:paraId="7282AB6F" w14:textId="77777777" w:rsidR="00332093" w:rsidRPr="00760C18" w:rsidRDefault="00332093" w:rsidP="00332093">
      <w:pPr>
        <w:pStyle w:val="BoldText"/>
        <w:ind w:left="720"/>
      </w:pPr>
      <w:r w:rsidRPr="00760C18">
        <w:t>Pre-condition</w:t>
      </w:r>
    </w:p>
    <w:p w14:paraId="19F7AF2C" w14:textId="77777777" w:rsidR="00212EB2" w:rsidRDefault="00332093">
      <w:pPr>
        <w:ind w:left="720"/>
        <w:rPr>
          <w:rFonts w:cs="Arial"/>
          <w:szCs w:val="20"/>
        </w:rPr>
      </w:pPr>
      <w:r>
        <w:rPr>
          <w:rFonts w:cs="Arial"/>
          <w:szCs w:val="20"/>
        </w:rPr>
        <w:t>Center Stack Display is On, Settings units menu is active.  Distance units are currently set to miles.</w:t>
      </w:r>
    </w:p>
    <w:p w14:paraId="4E07E98D" w14:textId="77777777" w:rsidR="00212EB2" w:rsidRDefault="00212EB2">
      <w:pPr>
        <w:ind w:left="720"/>
        <w:rPr>
          <w:rFonts w:cs="Arial"/>
          <w:szCs w:val="20"/>
        </w:rPr>
      </w:pPr>
    </w:p>
    <w:p w14:paraId="20979367" w14:textId="77777777" w:rsidR="00332093" w:rsidRPr="00760C18" w:rsidRDefault="00332093" w:rsidP="00332093">
      <w:pPr>
        <w:pStyle w:val="BoldText"/>
        <w:ind w:left="720"/>
      </w:pPr>
      <w:r w:rsidRPr="00760C18">
        <w:t>Post-condition</w:t>
      </w:r>
    </w:p>
    <w:p w14:paraId="71FE8D56" w14:textId="77777777" w:rsidR="00212EB2" w:rsidRDefault="00332093">
      <w:pPr>
        <w:ind w:left="720"/>
        <w:rPr>
          <w:rFonts w:cs="Arial"/>
          <w:szCs w:val="20"/>
        </w:rPr>
      </w:pPr>
      <w:r>
        <w:rPr>
          <w:rFonts w:cs="Arial"/>
          <w:szCs w:val="20"/>
        </w:rPr>
        <w:t>{Distance units are updated to kilometers on the HMI}</w:t>
      </w:r>
    </w:p>
    <w:p w14:paraId="4D8121EA" w14:textId="77777777" w:rsidR="00212EB2" w:rsidRDefault="00212EB2">
      <w:pPr>
        <w:ind w:left="720"/>
      </w:pPr>
    </w:p>
    <w:p w14:paraId="6DFEE9A5" w14:textId="77777777" w:rsidR="00332093" w:rsidRPr="00760C18" w:rsidRDefault="00332093" w:rsidP="00332093">
      <w:pPr>
        <w:pStyle w:val="BoldText"/>
      </w:pPr>
      <w:r w:rsidRPr="00760C18">
        <w:lastRenderedPageBreak/>
        <w:t>Sequence Diagram</w:t>
      </w:r>
    </w:p>
    <w:p w14:paraId="67563E66" w14:textId="77777777" w:rsidR="00212EB2" w:rsidRDefault="00332093" w:rsidP="00332093">
      <w:pPr>
        <w:keepNext/>
        <w:jc w:val="center"/>
      </w:pPr>
      <w:r>
        <w:rPr>
          <w:noProof/>
        </w:rPr>
        <w:drawing>
          <wp:inline distT="0" distB="0" distL="0" distR="0">
            <wp:extent cx="6400800" cy="3562350"/>
            <wp:effectExtent l="0" t="0" r="0" b="0"/>
            <wp:docPr id="1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400800" cy="3562350"/>
                    </a:xfrm>
                    <a:prstGeom prst="rect">
                      <a:avLst/>
                    </a:prstGeom>
                    <a:noFill/>
                    <a:ln w="9525">
                      <a:noFill/>
                      <a:miter lim="800000"/>
                      <a:headEnd/>
                      <a:tailEnd/>
                    </a:ln>
                  </pic:spPr>
                </pic:pic>
              </a:graphicData>
            </a:graphic>
          </wp:inline>
        </w:drawing>
      </w:r>
    </w:p>
    <w:p w14:paraId="72A4B8C7" w14:textId="77777777" w:rsidR="00332093" w:rsidRDefault="00332093">
      <w:pPr>
        <w:spacing w:after="200" w:line="276" w:lineRule="auto"/>
      </w:pPr>
      <w:r>
        <w:br w:type="page"/>
      </w:r>
    </w:p>
    <w:p w14:paraId="34518F72" w14:textId="77777777" w:rsidR="00332093" w:rsidRDefault="00332093" w:rsidP="00332093">
      <w:pPr>
        <w:pStyle w:val="Heading2"/>
      </w:pPr>
      <w:bookmarkStart w:id="329" w:name="_Toc65750526"/>
      <w:r w:rsidRPr="00B9479B">
        <w:lastRenderedPageBreak/>
        <w:t>VS-FUN-REQ-025218/C-Set Temperature Units (</w:t>
      </w:r>
      <w:proofErr w:type="spellStart"/>
      <w:r w:rsidRPr="00B9479B">
        <w:t>TcSE</w:t>
      </w:r>
      <w:proofErr w:type="spellEnd"/>
      <w:r w:rsidRPr="00B9479B">
        <w:t xml:space="preserve"> ROIN-292331-1)</w:t>
      </w:r>
      <w:bookmarkEnd w:id="329"/>
    </w:p>
    <w:p w14:paraId="37F8EAA5" w14:textId="77777777" w:rsidR="00212EB2" w:rsidRDefault="00332093">
      <w:pPr>
        <w:rPr>
          <w:rFonts w:cs="Arial"/>
          <w:szCs w:val="20"/>
        </w:rPr>
      </w:pPr>
      <w:r>
        <w:rPr>
          <w:rFonts w:cs="Arial"/>
          <w:szCs w:val="20"/>
        </w:rPr>
        <w:t xml:space="preserve"> </w:t>
      </w:r>
    </w:p>
    <w:p w14:paraId="634E9ACC" w14:textId="77777777" w:rsidR="00212EB2" w:rsidRDefault="00212EB2">
      <w:pPr>
        <w:rPr>
          <w:rFonts w:cs="Arial"/>
          <w:szCs w:val="20"/>
        </w:rPr>
      </w:pPr>
    </w:p>
    <w:p w14:paraId="599582A9" w14:textId="77777777" w:rsidR="00332093" w:rsidRDefault="00332093" w:rsidP="00332093">
      <w:pPr>
        <w:pStyle w:val="Heading3"/>
      </w:pPr>
      <w:bookmarkStart w:id="330" w:name="_Toc65750527"/>
      <w:r>
        <w:t>Interface Requirement - Temperature</w:t>
      </w:r>
      <w:bookmarkEnd w:id="330"/>
    </w:p>
    <w:p w14:paraId="57C28594" w14:textId="77777777" w:rsidR="00332093" w:rsidRDefault="00332093" w:rsidP="00332093">
      <w:pPr>
        <w:pStyle w:val="Heading4"/>
      </w:pPr>
      <w:r w:rsidRPr="00B9479B">
        <w:t>MD-REQ-025380/B-</w:t>
      </w:r>
      <w:proofErr w:type="spellStart"/>
      <w:r w:rsidRPr="00B9479B">
        <w:t>Disp_Temperature.Rq</w:t>
      </w:r>
      <w:proofErr w:type="spellEnd"/>
      <w:r w:rsidRPr="00B9479B">
        <w:t xml:space="preserve"> (</w:t>
      </w:r>
      <w:proofErr w:type="spellStart"/>
      <w:r w:rsidRPr="00B9479B">
        <w:t>TcSE</w:t>
      </w:r>
      <w:proofErr w:type="spellEnd"/>
      <w:r w:rsidRPr="00B9479B">
        <w:t xml:space="preserve"> ROIN-297369)</w:t>
      </w:r>
    </w:p>
    <w:p w14:paraId="5C8B6617" w14:textId="77777777" w:rsidR="00332093" w:rsidRPr="006A6745" w:rsidRDefault="00332093">
      <w:pPr>
        <w:rPr>
          <w:rFonts w:cs="Arial"/>
        </w:rPr>
      </w:pPr>
      <w:r w:rsidRPr="006A6745">
        <w:rPr>
          <w:rFonts w:cs="Arial"/>
          <w:b/>
        </w:rPr>
        <w:t>Message Type:</w:t>
      </w:r>
      <w:r>
        <w:rPr>
          <w:rFonts w:cs="Arial"/>
        </w:rPr>
        <w:t xml:space="preserve">  </w:t>
      </w:r>
      <w:r w:rsidRPr="006A6745">
        <w:rPr>
          <w:rFonts w:cs="Arial"/>
        </w:rPr>
        <w:t>Request</w:t>
      </w:r>
    </w:p>
    <w:p w14:paraId="6AD86CB3" w14:textId="77777777" w:rsidR="00332093" w:rsidRPr="006A6745" w:rsidRDefault="00332093">
      <w:pPr>
        <w:rPr>
          <w:rFonts w:cs="Arial"/>
        </w:rPr>
      </w:pPr>
    </w:p>
    <w:p w14:paraId="0BCF01E5" w14:textId="77777777" w:rsidR="00332093" w:rsidRPr="006A6745" w:rsidRDefault="00332093">
      <w:pPr>
        <w:rPr>
          <w:rFonts w:cs="Arial"/>
        </w:rPr>
      </w:pPr>
      <w:r w:rsidRPr="006A6745">
        <w:rPr>
          <w:rFonts w:cs="Arial"/>
        </w:rPr>
        <w:t>This signal requests to change the temperature units displayed.</w:t>
      </w:r>
    </w:p>
    <w:p w14:paraId="1F887334" w14:textId="77777777" w:rsidR="00332093" w:rsidRPr="006A6745"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101"/>
        <w:gridCol w:w="900"/>
        <w:gridCol w:w="4056"/>
      </w:tblGrid>
      <w:tr w:rsidR="00332093" w:rsidRPr="006A6745" w14:paraId="310B1C6C"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50B85088" w14:textId="77777777" w:rsidR="00332093" w:rsidRPr="006A6745" w:rsidRDefault="00332093">
            <w:pPr>
              <w:spacing w:line="276" w:lineRule="auto"/>
              <w:rPr>
                <w:rFonts w:cs="Arial"/>
                <w:b/>
              </w:rPr>
            </w:pPr>
            <w:r w:rsidRPr="006A6745">
              <w:rPr>
                <w:rFonts w:cs="Arial"/>
                <w:b/>
              </w:rPr>
              <w:t>Logical Signal Name</w:t>
            </w:r>
          </w:p>
        </w:tc>
        <w:tc>
          <w:tcPr>
            <w:tcW w:w="2101" w:type="dxa"/>
            <w:tcBorders>
              <w:top w:val="single" w:sz="4" w:space="0" w:color="auto"/>
              <w:left w:val="single" w:sz="4" w:space="0" w:color="auto"/>
              <w:bottom w:val="single" w:sz="4" w:space="0" w:color="auto"/>
              <w:right w:val="single" w:sz="4" w:space="0" w:color="auto"/>
            </w:tcBorders>
            <w:hideMark/>
          </w:tcPr>
          <w:p w14:paraId="49F6458D" w14:textId="77777777" w:rsidR="00332093" w:rsidRPr="006A6745" w:rsidRDefault="00332093">
            <w:pPr>
              <w:spacing w:line="276" w:lineRule="auto"/>
              <w:rPr>
                <w:rFonts w:cs="Arial"/>
                <w:b/>
              </w:rPr>
            </w:pPr>
            <w:r w:rsidRPr="006A6745">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07D70B64" w14:textId="77777777" w:rsidR="00332093" w:rsidRPr="006A6745" w:rsidRDefault="00332093">
            <w:pPr>
              <w:spacing w:line="276" w:lineRule="auto"/>
              <w:rPr>
                <w:rFonts w:cs="Arial"/>
                <w:b/>
              </w:rPr>
            </w:pPr>
            <w:r w:rsidRPr="006A6745">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5FDCB4A6" w14:textId="77777777" w:rsidR="00332093" w:rsidRPr="006A6745" w:rsidRDefault="00332093">
            <w:pPr>
              <w:spacing w:line="276" w:lineRule="auto"/>
              <w:rPr>
                <w:rFonts w:cs="Arial"/>
                <w:b/>
              </w:rPr>
            </w:pPr>
            <w:r w:rsidRPr="006A6745">
              <w:rPr>
                <w:rFonts w:cs="Arial"/>
                <w:b/>
              </w:rPr>
              <w:t>Description</w:t>
            </w:r>
          </w:p>
        </w:tc>
      </w:tr>
      <w:tr w:rsidR="00332093" w:rsidRPr="006A6745" w14:paraId="4FC00669" w14:textId="77777777" w:rsidTr="00332093">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124E2617" w14:textId="77777777" w:rsidR="00332093" w:rsidRPr="006A6745" w:rsidRDefault="00332093">
            <w:pPr>
              <w:spacing w:line="276" w:lineRule="auto"/>
              <w:rPr>
                <w:rFonts w:cs="Arial"/>
              </w:rPr>
            </w:pPr>
            <w:proofErr w:type="spellStart"/>
            <w:r>
              <w:rPr>
                <w:rFonts w:cs="Arial"/>
              </w:rPr>
              <w:t>DISP_Temperature.Rq</w:t>
            </w:r>
            <w:proofErr w:type="spellEnd"/>
          </w:p>
        </w:tc>
        <w:tc>
          <w:tcPr>
            <w:tcW w:w="2101" w:type="dxa"/>
            <w:tcBorders>
              <w:top w:val="single" w:sz="4" w:space="0" w:color="auto"/>
              <w:left w:val="single" w:sz="4" w:space="0" w:color="auto"/>
              <w:bottom w:val="single" w:sz="4" w:space="0" w:color="auto"/>
              <w:right w:val="single" w:sz="4" w:space="0" w:color="auto"/>
            </w:tcBorders>
          </w:tcPr>
          <w:p w14:paraId="5B180570" w14:textId="77777777" w:rsidR="00332093" w:rsidRPr="006A6745" w:rsidRDefault="00332093">
            <w:pPr>
              <w:spacing w:line="276" w:lineRule="auto"/>
              <w:rPr>
                <w:rFonts w:cs="Arial"/>
              </w:rPr>
            </w:pPr>
            <w:r>
              <w:rPr>
                <w:rFonts w:cs="Arial"/>
              </w:rPr>
              <w:t>Celsius</w:t>
            </w:r>
          </w:p>
        </w:tc>
        <w:tc>
          <w:tcPr>
            <w:tcW w:w="900" w:type="dxa"/>
            <w:tcBorders>
              <w:top w:val="single" w:sz="4" w:space="0" w:color="auto"/>
              <w:left w:val="single" w:sz="4" w:space="0" w:color="auto"/>
              <w:bottom w:val="single" w:sz="4" w:space="0" w:color="auto"/>
              <w:right w:val="single" w:sz="4" w:space="0" w:color="auto"/>
            </w:tcBorders>
          </w:tcPr>
          <w:p w14:paraId="439585A9" w14:textId="77777777" w:rsidR="00332093" w:rsidRPr="006A6745" w:rsidRDefault="0033209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14:paraId="5A35746B" w14:textId="77777777" w:rsidR="00332093" w:rsidRPr="006A6745" w:rsidRDefault="00332093">
            <w:pPr>
              <w:autoSpaceDE w:val="0"/>
              <w:autoSpaceDN w:val="0"/>
              <w:adjustRightInd w:val="0"/>
              <w:spacing w:line="276" w:lineRule="auto"/>
              <w:rPr>
                <w:rFonts w:cs="Arial"/>
              </w:rPr>
            </w:pPr>
          </w:p>
        </w:tc>
      </w:tr>
      <w:tr w:rsidR="00332093" w:rsidRPr="006A6745" w14:paraId="5B2AC7F2"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tcPr>
          <w:p w14:paraId="14C2C64F" w14:textId="77777777" w:rsidR="00332093" w:rsidRPr="006A6745" w:rsidRDefault="00332093">
            <w:pPr>
              <w:rPr>
                <w:rFonts w:cs="Arial"/>
              </w:rPr>
            </w:pPr>
          </w:p>
        </w:tc>
        <w:tc>
          <w:tcPr>
            <w:tcW w:w="2101" w:type="dxa"/>
            <w:tcBorders>
              <w:top w:val="single" w:sz="4" w:space="0" w:color="auto"/>
              <w:left w:val="single" w:sz="4" w:space="0" w:color="auto"/>
              <w:bottom w:val="single" w:sz="4" w:space="0" w:color="auto"/>
              <w:right w:val="single" w:sz="4" w:space="0" w:color="auto"/>
            </w:tcBorders>
          </w:tcPr>
          <w:p w14:paraId="0F3E8837" w14:textId="77777777" w:rsidR="00332093" w:rsidRPr="006A6745" w:rsidRDefault="00332093">
            <w:pPr>
              <w:spacing w:line="276" w:lineRule="auto"/>
              <w:rPr>
                <w:rFonts w:cs="Arial"/>
              </w:rPr>
            </w:pPr>
            <w:r>
              <w:rPr>
                <w:rFonts w:cs="Arial"/>
              </w:rPr>
              <w:t>Fahrenheit</w:t>
            </w:r>
          </w:p>
        </w:tc>
        <w:tc>
          <w:tcPr>
            <w:tcW w:w="900" w:type="dxa"/>
            <w:tcBorders>
              <w:top w:val="single" w:sz="4" w:space="0" w:color="auto"/>
              <w:left w:val="single" w:sz="4" w:space="0" w:color="auto"/>
              <w:bottom w:val="single" w:sz="4" w:space="0" w:color="auto"/>
              <w:right w:val="single" w:sz="4" w:space="0" w:color="auto"/>
            </w:tcBorders>
          </w:tcPr>
          <w:p w14:paraId="6CFC4C57" w14:textId="77777777" w:rsidR="00332093" w:rsidRPr="006A6745" w:rsidRDefault="0033209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14:paraId="2609A5CF" w14:textId="77777777" w:rsidR="00332093" w:rsidRPr="006A6745" w:rsidRDefault="00332093">
            <w:pPr>
              <w:spacing w:line="276" w:lineRule="auto"/>
              <w:rPr>
                <w:rFonts w:cs="Arial"/>
              </w:rPr>
            </w:pPr>
          </w:p>
        </w:tc>
      </w:tr>
      <w:tr w:rsidR="00332093" w:rsidRPr="006A6745" w14:paraId="1A6DAC5F"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tcPr>
          <w:p w14:paraId="13456F46" w14:textId="77777777" w:rsidR="00332093" w:rsidRPr="006A6745" w:rsidRDefault="00332093">
            <w:pPr>
              <w:rPr>
                <w:rFonts w:cs="Arial"/>
              </w:rPr>
            </w:pPr>
          </w:p>
        </w:tc>
        <w:tc>
          <w:tcPr>
            <w:tcW w:w="2101" w:type="dxa"/>
            <w:tcBorders>
              <w:top w:val="single" w:sz="4" w:space="0" w:color="auto"/>
              <w:left w:val="single" w:sz="4" w:space="0" w:color="auto"/>
              <w:bottom w:val="single" w:sz="4" w:space="0" w:color="auto"/>
              <w:right w:val="single" w:sz="4" w:space="0" w:color="auto"/>
            </w:tcBorders>
          </w:tcPr>
          <w:p w14:paraId="69CA9A88" w14:textId="77777777" w:rsidR="00332093" w:rsidRPr="006A6745" w:rsidRDefault="00332093">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14:paraId="1C9745E6" w14:textId="77777777" w:rsidR="00332093" w:rsidRPr="006A6745" w:rsidRDefault="00332093">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14:paraId="72615102" w14:textId="77777777" w:rsidR="00332093" w:rsidRPr="006A6745" w:rsidRDefault="00332093">
            <w:pPr>
              <w:spacing w:line="276" w:lineRule="auto"/>
              <w:rPr>
                <w:rFonts w:cs="Arial"/>
              </w:rPr>
            </w:pPr>
          </w:p>
        </w:tc>
      </w:tr>
    </w:tbl>
    <w:p w14:paraId="7C7A68B0" w14:textId="77777777" w:rsidR="00332093" w:rsidRPr="006A6745" w:rsidRDefault="00332093">
      <w:pPr>
        <w:rPr>
          <w:rFonts w:cs="Arial"/>
        </w:rPr>
      </w:pPr>
    </w:p>
    <w:p w14:paraId="7F0F2045" w14:textId="77777777" w:rsidR="00332093" w:rsidRDefault="00332093" w:rsidP="00332093">
      <w:pPr>
        <w:pStyle w:val="Heading4"/>
      </w:pPr>
      <w:r w:rsidRPr="00B9479B">
        <w:t>MD-REQ-025453/B-</w:t>
      </w:r>
      <w:proofErr w:type="spellStart"/>
      <w:r w:rsidRPr="00B9479B">
        <w:t>Disp_Temperature.St</w:t>
      </w:r>
      <w:proofErr w:type="spellEnd"/>
      <w:r w:rsidRPr="00B9479B">
        <w:t xml:space="preserve"> (</w:t>
      </w:r>
      <w:proofErr w:type="spellStart"/>
      <w:r w:rsidRPr="00B9479B">
        <w:t>TcSE</w:t>
      </w:r>
      <w:proofErr w:type="spellEnd"/>
      <w:r w:rsidRPr="00B9479B">
        <w:t xml:space="preserve"> ROIN-297374)</w:t>
      </w:r>
    </w:p>
    <w:p w14:paraId="0255EC7C" w14:textId="77777777" w:rsidR="00332093" w:rsidRPr="004C2881" w:rsidRDefault="00332093">
      <w:pPr>
        <w:rPr>
          <w:rFonts w:cs="Arial"/>
        </w:rPr>
      </w:pPr>
      <w:r w:rsidRPr="004C2881">
        <w:rPr>
          <w:rFonts w:cs="Arial"/>
          <w:b/>
        </w:rPr>
        <w:t>Message Type:</w:t>
      </w:r>
      <w:r w:rsidRPr="004C2881">
        <w:rPr>
          <w:rFonts w:cs="Arial"/>
        </w:rPr>
        <w:t xml:space="preserve">  Status</w:t>
      </w:r>
    </w:p>
    <w:p w14:paraId="355DF670" w14:textId="77777777" w:rsidR="00332093" w:rsidRPr="004C2881" w:rsidRDefault="00332093">
      <w:pPr>
        <w:rPr>
          <w:rFonts w:cs="Arial"/>
        </w:rPr>
      </w:pPr>
    </w:p>
    <w:p w14:paraId="70C3F2AA" w14:textId="77777777" w:rsidR="00332093" w:rsidRPr="004C2881" w:rsidRDefault="00332093">
      <w:pPr>
        <w:rPr>
          <w:rFonts w:cs="Arial"/>
        </w:rPr>
      </w:pPr>
      <w:r w:rsidRPr="004C2881">
        <w:rPr>
          <w:rFonts w:cs="Arial"/>
        </w:rPr>
        <w:t>Signal from the Vehicle Settings Server stating what the setting is for temperature units.</w:t>
      </w:r>
    </w:p>
    <w:p w14:paraId="28415BA5" w14:textId="77777777" w:rsidR="00332093" w:rsidRPr="004C2881"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332093" w:rsidRPr="004C2881" w14:paraId="06B7F8EB"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6E659464" w14:textId="77777777" w:rsidR="00332093" w:rsidRPr="004C2881" w:rsidRDefault="00332093">
            <w:pPr>
              <w:spacing w:line="276" w:lineRule="auto"/>
              <w:rPr>
                <w:rFonts w:cs="Arial"/>
                <w:b/>
              </w:rPr>
            </w:pPr>
            <w:r w:rsidRPr="004C2881">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49FABD29" w14:textId="77777777" w:rsidR="00332093" w:rsidRPr="004C2881" w:rsidRDefault="00332093">
            <w:pPr>
              <w:spacing w:line="276" w:lineRule="auto"/>
              <w:rPr>
                <w:rFonts w:cs="Arial"/>
                <w:b/>
              </w:rPr>
            </w:pPr>
            <w:r w:rsidRPr="004C2881">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3337990C" w14:textId="77777777" w:rsidR="00332093" w:rsidRPr="004C2881" w:rsidRDefault="00332093">
            <w:pPr>
              <w:spacing w:line="276" w:lineRule="auto"/>
              <w:rPr>
                <w:rFonts w:cs="Arial"/>
                <w:b/>
              </w:rPr>
            </w:pPr>
            <w:r w:rsidRPr="004C2881">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76F74250" w14:textId="77777777" w:rsidR="00332093" w:rsidRPr="004C2881" w:rsidRDefault="00332093">
            <w:pPr>
              <w:spacing w:line="276" w:lineRule="auto"/>
              <w:rPr>
                <w:rFonts w:cs="Arial"/>
                <w:b/>
              </w:rPr>
            </w:pPr>
            <w:r w:rsidRPr="004C2881">
              <w:rPr>
                <w:rFonts w:cs="Arial"/>
                <w:b/>
              </w:rPr>
              <w:t>Description</w:t>
            </w:r>
          </w:p>
        </w:tc>
      </w:tr>
      <w:tr w:rsidR="00332093" w:rsidRPr="004C2881" w14:paraId="42E46645"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5AD4FA9A" w14:textId="77777777" w:rsidR="00332093" w:rsidRPr="004C2881" w:rsidRDefault="00332093">
            <w:pPr>
              <w:spacing w:line="276" w:lineRule="auto"/>
              <w:rPr>
                <w:rFonts w:cs="Arial"/>
              </w:rPr>
            </w:pPr>
            <w:proofErr w:type="spellStart"/>
            <w:r>
              <w:rPr>
                <w:rFonts w:cs="Arial"/>
              </w:rPr>
              <w:t>DISP_Temperature.St</w:t>
            </w:r>
            <w:proofErr w:type="spellEnd"/>
          </w:p>
        </w:tc>
        <w:tc>
          <w:tcPr>
            <w:tcW w:w="2424" w:type="dxa"/>
            <w:tcBorders>
              <w:top w:val="single" w:sz="4" w:space="0" w:color="auto"/>
              <w:left w:val="single" w:sz="4" w:space="0" w:color="auto"/>
              <w:bottom w:val="single" w:sz="4" w:space="0" w:color="auto"/>
              <w:right w:val="single" w:sz="4" w:space="0" w:color="auto"/>
            </w:tcBorders>
          </w:tcPr>
          <w:p w14:paraId="379EDEBB" w14:textId="77777777" w:rsidR="00332093" w:rsidRPr="004C2881" w:rsidRDefault="00332093">
            <w:pPr>
              <w:spacing w:line="276" w:lineRule="auto"/>
              <w:rPr>
                <w:rFonts w:cs="Arial"/>
              </w:rPr>
            </w:pPr>
            <w:r>
              <w:rPr>
                <w:rFonts w:cs="Arial"/>
              </w:rPr>
              <w:t>Celsius</w:t>
            </w:r>
          </w:p>
        </w:tc>
        <w:tc>
          <w:tcPr>
            <w:tcW w:w="900" w:type="dxa"/>
            <w:tcBorders>
              <w:top w:val="single" w:sz="4" w:space="0" w:color="auto"/>
              <w:left w:val="single" w:sz="4" w:space="0" w:color="auto"/>
              <w:bottom w:val="single" w:sz="4" w:space="0" w:color="auto"/>
              <w:right w:val="single" w:sz="4" w:space="0" w:color="auto"/>
            </w:tcBorders>
          </w:tcPr>
          <w:p w14:paraId="64D37E47" w14:textId="77777777" w:rsidR="00332093" w:rsidRPr="004C2881" w:rsidRDefault="0033209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14:paraId="20A05B89" w14:textId="77777777" w:rsidR="00332093" w:rsidRPr="004C2881" w:rsidRDefault="00332093">
            <w:pPr>
              <w:autoSpaceDE w:val="0"/>
              <w:autoSpaceDN w:val="0"/>
              <w:adjustRightInd w:val="0"/>
              <w:spacing w:line="276" w:lineRule="auto"/>
              <w:rPr>
                <w:rFonts w:cs="Arial"/>
              </w:rPr>
            </w:pPr>
          </w:p>
        </w:tc>
      </w:tr>
      <w:tr w:rsidR="00332093" w:rsidRPr="004C2881" w14:paraId="2C72B46A"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4F343431" w14:textId="77777777" w:rsidR="00332093" w:rsidRPr="004C2881" w:rsidRDefault="00332093">
            <w:pPr>
              <w:rPr>
                <w:rFonts w:cs="Arial"/>
              </w:rPr>
            </w:pPr>
          </w:p>
        </w:tc>
        <w:tc>
          <w:tcPr>
            <w:tcW w:w="2424" w:type="dxa"/>
            <w:tcBorders>
              <w:top w:val="single" w:sz="4" w:space="0" w:color="auto"/>
              <w:left w:val="single" w:sz="4" w:space="0" w:color="auto"/>
              <w:bottom w:val="single" w:sz="4" w:space="0" w:color="auto"/>
              <w:right w:val="single" w:sz="4" w:space="0" w:color="auto"/>
            </w:tcBorders>
          </w:tcPr>
          <w:p w14:paraId="20C30E73" w14:textId="77777777" w:rsidR="00332093" w:rsidRPr="004C2881" w:rsidRDefault="00332093">
            <w:pPr>
              <w:spacing w:line="276" w:lineRule="auto"/>
              <w:rPr>
                <w:rFonts w:cs="Arial"/>
              </w:rPr>
            </w:pPr>
            <w:r>
              <w:rPr>
                <w:rFonts w:cs="Arial"/>
              </w:rPr>
              <w:t>Fahrenheit</w:t>
            </w:r>
          </w:p>
        </w:tc>
        <w:tc>
          <w:tcPr>
            <w:tcW w:w="900" w:type="dxa"/>
            <w:tcBorders>
              <w:top w:val="single" w:sz="4" w:space="0" w:color="auto"/>
              <w:left w:val="single" w:sz="4" w:space="0" w:color="auto"/>
              <w:bottom w:val="single" w:sz="4" w:space="0" w:color="auto"/>
              <w:right w:val="single" w:sz="4" w:space="0" w:color="auto"/>
            </w:tcBorders>
          </w:tcPr>
          <w:p w14:paraId="760E12AA" w14:textId="77777777" w:rsidR="00332093" w:rsidRPr="004C2881" w:rsidRDefault="0033209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14:paraId="14EEE924" w14:textId="77777777" w:rsidR="00332093" w:rsidRPr="004C2881" w:rsidRDefault="00332093">
            <w:pPr>
              <w:spacing w:line="276" w:lineRule="auto"/>
              <w:rPr>
                <w:rFonts w:cs="Arial"/>
              </w:rPr>
            </w:pPr>
          </w:p>
        </w:tc>
      </w:tr>
    </w:tbl>
    <w:p w14:paraId="47801209" w14:textId="77777777" w:rsidR="00332093" w:rsidRPr="004C2881" w:rsidRDefault="00332093">
      <w:pPr>
        <w:rPr>
          <w:rFonts w:cs="Arial"/>
        </w:rPr>
      </w:pPr>
    </w:p>
    <w:p w14:paraId="1740C0B5" w14:textId="77777777" w:rsidR="00332093" w:rsidRDefault="00332093" w:rsidP="00332093">
      <w:pPr>
        <w:pStyle w:val="Heading3"/>
      </w:pPr>
      <w:bookmarkStart w:id="331" w:name="_Toc65750528"/>
      <w:r>
        <w:t>Use Cases</w:t>
      </w:r>
      <w:bookmarkEnd w:id="331"/>
    </w:p>
    <w:p w14:paraId="2A2DA6A3" w14:textId="77777777" w:rsidR="00332093" w:rsidRDefault="00332093" w:rsidP="00332093">
      <w:pPr>
        <w:pStyle w:val="Heading4"/>
      </w:pPr>
      <w:r>
        <w:t>VS-UC-REQ-025219/A-Set Temperature Units (</w:t>
      </w:r>
      <w:proofErr w:type="spellStart"/>
      <w:r>
        <w:t>TcSE</w:t>
      </w:r>
      <w:proofErr w:type="spellEnd"/>
      <w:r>
        <w:t xml:space="preserve"> ROIN-290602)</w:t>
      </w:r>
    </w:p>
    <w:p w14:paraId="345E8E9C"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9"/>
        <w:gridCol w:w="7017"/>
      </w:tblGrid>
      <w:tr w:rsidR="00212EB2" w14:paraId="27602370" w14:textId="77777777">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14:paraId="2A91D6E2" w14:textId="77777777" w:rsidR="00212EB2" w:rsidRDefault="00332093">
            <w:pPr>
              <w:rPr>
                <w:rFonts w:cs="Arial"/>
                <w:b/>
                <w:szCs w:val="20"/>
              </w:rPr>
            </w:pPr>
            <w:r>
              <w:rPr>
                <w:rFonts w:cs="Arial"/>
                <w:b/>
                <w:szCs w:val="20"/>
              </w:rPr>
              <w:t>Actors</w:t>
            </w:r>
          </w:p>
        </w:tc>
        <w:tc>
          <w:tcPr>
            <w:tcW w:w="7017" w:type="dxa"/>
            <w:tcBorders>
              <w:top w:val="single" w:sz="4" w:space="0" w:color="auto"/>
              <w:left w:val="single" w:sz="4" w:space="0" w:color="auto"/>
              <w:bottom w:val="single" w:sz="4" w:space="0" w:color="auto"/>
              <w:right w:val="single" w:sz="4" w:space="0" w:color="auto"/>
            </w:tcBorders>
            <w:hideMark/>
          </w:tcPr>
          <w:p w14:paraId="37ED5845" w14:textId="77777777" w:rsidR="00212EB2" w:rsidRDefault="00332093">
            <w:pPr>
              <w:rPr>
                <w:rFonts w:cs="Arial"/>
                <w:szCs w:val="20"/>
              </w:rPr>
            </w:pPr>
            <w:r>
              <w:rPr>
                <w:rFonts w:cs="Arial"/>
                <w:szCs w:val="20"/>
              </w:rPr>
              <w:t>Vehicle Occupant</w:t>
            </w:r>
          </w:p>
        </w:tc>
      </w:tr>
      <w:tr w:rsidR="00212EB2" w14:paraId="636DA22A" w14:textId="77777777">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14:paraId="2E3C4765" w14:textId="77777777" w:rsidR="00212EB2" w:rsidRDefault="00332093">
            <w:pPr>
              <w:rPr>
                <w:rFonts w:cs="Arial"/>
                <w:b/>
                <w:szCs w:val="20"/>
              </w:rPr>
            </w:pPr>
            <w:r>
              <w:rPr>
                <w:rFonts w:cs="Arial"/>
                <w:b/>
                <w:szCs w:val="20"/>
              </w:rPr>
              <w:t>Pre-conditions</w:t>
            </w:r>
          </w:p>
        </w:tc>
        <w:tc>
          <w:tcPr>
            <w:tcW w:w="7017" w:type="dxa"/>
            <w:tcBorders>
              <w:top w:val="single" w:sz="4" w:space="0" w:color="auto"/>
              <w:left w:val="single" w:sz="4" w:space="0" w:color="auto"/>
              <w:bottom w:val="single" w:sz="4" w:space="0" w:color="auto"/>
              <w:right w:val="single" w:sz="4" w:space="0" w:color="auto"/>
            </w:tcBorders>
            <w:hideMark/>
          </w:tcPr>
          <w:p w14:paraId="598BC103" w14:textId="77777777" w:rsidR="00212EB2" w:rsidRDefault="00332093">
            <w:pPr>
              <w:rPr>
                <w:rFonts w:cs="Arial"/>
                <w:szCs w:val="20"/>
              </w:rPr>
            </w:pPr>
            <w:r>
              <w:rPr>
                <w:rFonts w:cs="Arial"/>
                <w:szCs w:val="20"/>
              </w:rPr>
              <w:t>Infotainment System is On</w:t>
            </w:r>
          </w:p>
          <w:p w14:paraId="61786954" w14:textId="77777777" w:rsidR="00212EB2" w:rsidRDefault="00332093">
            <w:pPr>
              <w:rPr>
                <w:rFonts w:cs="Arial"/>
                <w:szCs w:val="20"/>
              </w:rPr>
            </w:pPr>
            <w:r>
              <w:rPr>
                <w:rFonts w:cs="Arial"/>
                <w:szCs w:val="20"/>
              </w:rPr>
              <w:t>Current Unit is {Unit X}</w:t>
            </w:r>
          </w:p>
        </w:tc>
      </w:tr>
      <w:tr w:rsidR="00212EB2" w14:paraId="75FAD10C" w14:textId="77777777">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14:paraId="7FF31F9D" w14:textId="77777777" w:rsidR="00212EB2" w:rsidRDefault="00332093">
            <w:pPr>
              <w:rPr>
                <w:rFonts w:cs="Arial"/>
                <w:b/>
                <w:szCs w:val="20"/>
              </w:rPr>
            </w:pPr>
            <w:r>
              <w:rPr>
                <w:rFonts w:cs="Arial"/>
                <w:b/>
                <w:szCs w:val="20"/>
              </w:rPr>
              <w:t>Scenario Description</w:t>
            </w:r>
          </w:p>
        </w:tc>
        <w:tc>
          <w:tcPr>
            <w:tcW w:w="7017" w:type="dxa"/>
            <w:tcBorders>
              <w:top w:val="single" w:sz="4" w:space="0" w:color="auto"/>
              <w:left w:val="single" w:sz="4" w:space="0" w:color="auto"/>
              <w:bottom w:val="single" w:sz="4" w:space="0" w:color="auto"/>
              <w:right w:val="single" w:sz="4" w:space="0" w:color="auto"/>
            </w:tcBorders>
            <w:hideMark/>
          </w:tcPr>
          <w:p w14:paraId="2D10BBA1" w14:textId="77777777" w:rsidR="00212EB2" w:rsidRDefault="00332093">
            <w:pPr>
              <w:rPr>
                <w:rFonts w:cs="Arial"/>
                <w:szCs w:val="20"/>
              </w:rPr>
            </w:pPr>
            <w:r>
              <w:rPr>
                <w:rFonts w:cs="Arial"/>
                <w:szCs w:val="20"/>
              </w:rPr>
              <w:t>User selects {Unit Y} via the HMI.</w:t>
            </w:r>
          </w:p>
        </w:tc>
      </w:tr>
      <w:tr w:rsidR="00212EB2" w14:paraId="3E09A849" w14:textId="77777777">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14:paraId="3232B717" w14:textId="77777777" w:rsidR="00212EB2" w:rsidRDefault="00332093">
            <w:pPr>
              <w:rPr>
                <w:rFonts w:cs="Arial"/>
                <w:b/>
                <w:szCs w:val="20"/>
              </w:rPr>
            </w:pPr>
            <w:r>
              <w:rPr>
                <w:rFonts w:cs="Arial"/>
                <w:b/>
                <w:szCs w:val="20"/>
              </w:rPr>
              <w:t>Post-conditions</w:t>
            </w:r>
          </w:p>
        </w:tc>
        <w:tc>
          <w:tcPr>
            <w:tcW w:w="7017" w:type="dxa"/>
            <w:tcBorders>
              <w:top w:val="single" w:sz="4" w:space="0" w:color="auto"/>
              <w:left w:val="single" w:sz="4" w:space="0" w:color="auto"/>
              <w:bottom w:val="single" w:sz="4" w:space="0" w:color="auto"/>
              <w:right w:val="single" w:sz="4" w:space="0" w:color="auto"/>
            </w:tcBorders>
            <w:hideMark/>
          </w:tcPr>
          <w:p w14:paraId="5EA6BF67" w14:textId="77777777" w:rsidR="00212EB2" w:rsidRDefault="00332093">
            <w:pPr>
              <w:rPr>
                <w:rFonts w:cs="Arial"/>
                <w:szCs w:val="20"/>
              </w:rPr>
            </w:pPr>
            <w:r>
              <w:rPr>
                <w:rFonts w:cs="Arial"/>
                <w:szCs w:val="20"/>
              </w:rPr>
              <w:t>HMI is updated to {Unit Y}</w:t>
            </w:r>
          </w:p>
        </w:tc>
      </w:tr>
      <w:tr w:rsidR="00212EB2" w14:paraId="7E8A8E24" w14:textId="77777777">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14:paraId="1389D881" w14:textId="77777777" w:rsidR="00212EB2" w:rsidRDefault="00332093">
            <w:pPr>
              <w:rPr>
                <w:rFonts w:cs="Arial"/>
                <w:b/>
                <w:szCs w:val="20"/>
              </w:rPr>
            </w:pPr>
            <w:r>
              <w:rPr>
                <w:rFonts w:cs="Arial"/>
                <w:b/>
                <w:szCs w:val="20"/>
              </w:rPr>
              <w:t>List of Exception Use Cases</w:t>
            </w:r>
          </w:p>
        </w:tc>
        <w:tc>
          <w:tcPr>
            <w:tcW w:w="7017" w:type="dxa"/>
            <w:tcBorders>
              <w:top w:val="single" w:sz="4" w:space="0" w:color="auto"/>
              <w:left w:val="single" w:sz="4" w:space="0" w:color="auto"/>
              <w:bottom w:val="single" w:sz="4" w:space="0" w:color="auto"/>
              <w:right w:val="single" w:sz="4" w:space="0" w:color="auto"/>
            </w:tcBorders>
            <w:hideMark/>
          </w:tcPr>
          <w:p w14:paraId="2A439A7E" w14:textId="77777777" w:rsidR="00212EB2" w:rsidRDefault="00332093">
            <w:pPr>
              <w:rPr>
                <w:rFonts w:cs="Arial"/>
                <w:szCs w:val="20"/>
              </w:rPr>
            </w:pPr>
            <w:r>
              <w:rPr>
                <w:rFonts w:cs="Arial"/>
                <w:szCs w:val="20"/>
              </w:rPr>
              <w:t>NA</w:t>
            </w:r>
          </w:p>
        </w:tc>
      </w:tr>
      <w:tr w:rsidR="00212EB2" w14:paraId="31BE723F" w14:textId="77777777">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14:paraId="247BE807" w14:textId="77777777" w:rsidR="00212EB2" w:rsidRDefault="00332093">
            <w:pPr>
              <w:rPr>
                <w:rFonts w:cs="Arial"/>
                <w:b/>
                <w:szCs w:val="20"/>
              </w:rPr>
            </w:pPr>
            <w:r>
              <w:rPr>
                <w:rFonts w:cs="Arial"/>
                <w:b/>
                <w:szCs w:val="20"/>
              </w:rPr>
              <w:t>Interfaces</w:t>
            </w:r>
          </w:p>
        </w:tc>
        <w:tc>
          <w:tcPr>
            <w:tcW w:w="7017" w:type="dxa"/>
            <w:tcBorders>
              <w:top w:val="single" w:sz="4" w:space="0" w:color="auto"/>
              <w:left w:val="single" w:sz="4" w:space="0" w:color="auto"/>
              <w:bottom w:val="single" w:sz="4" w:space="0" w:color="auto"/>
              <w:right w:val="single" w:sz="4" w:space="0" w:color="auto"/>
            </w:tcBorders>
            <w:hideMark/>
          </w:tcPr>
          <w:p w14:paraId="40810C37" w14:textId="77777777" w:rsidR="00212EB2" w:rsidRDefault="00332093">
            <w:pPr>
              <w:rPr>
                <w:rFonts w:cs="Arial"/>
                <w:szCs w:val="20"/>
              </w:rPr>
            </w:pPr>
            <w:r>
              <w:rPr>
                <w:rFonts w:cs="Arial"/>
                <w:szCs w:val="20"/>
              </w:rPr>
              <w:t>G-HMI</w:t>
            </w:r>
          </w:p>
        </w:tc>
      </w:tr>
    </w:tbl>
    <w:p w14:paraId="7231B3AD" w14:textId="77777777" w:rsidR="00212EB2" w:rsidRDefault="00212EB2">
      <w:pPr>
        <w:rPr>
          <w:rFonts w:cs="Arial"/>
          <w:szCs w:val="20"/>
        </w:rPr>
      </w:pPr>
    </w:p>
    <w:p w14:paraId="77C6D70D" w14:textId="77777777" w:rsidR="00332093" w:rsidRDefault="00332093" w:rsidP="00332093">
      <w:pPr>
        <w:pStyle w:val="Heading3"/>
      </w:pPr>
      <w:bookmarkStart w:id="332" w:name="_Toc65750529"/>
      <w:r>
        <w:t>Functional Requirements</w:t>
      </w:r>
      <w:bookmarkEnd w:id="332"/>
    </w:p>
    <w:p w14:paraId="2234FA72" w14:textId="77777777" w:rsidR="00332093" w:rsidRPr="00332093" w:rsidRDefault="00332093" w:rsidP="00332093">
      <w:pPr>
        <w:pStyle w:val="Heading4"/>
        <w:rPr>
          <w:b w:val="0"/>
          <w:u w:val="single"/>
        </w:rPr>
      </w:pPr>
      <w:r w:rsidRPr="00332093">
        <w:rPr>
          <w:b w:val="0"/>
          <w:u w:val="single"/>
        </w:rPr>
        <w:t>VS-SR-REQ-025220/A-Change Temperature Units Status update timing (</w:t>
      </w:r>
      <w:proofErr w:type="spellStart"/>
      <w:r w:rsidRPr="00332093">
        <w:rPr>
          <w:b w:val="0"/>
          <w:u w:val="single"/>
        </w:rPr>
        <w:t>TcSE</w:t>
      </w:r>
      <w:proofErr w:type="spellEnd"/>
      <w:r w:rsidRPr="00332093">
        <w:rPr>
          <w:b w:val="0"/>
          <w:u w:val="single"/>
        </w:rPr>
        <w:t xml:space="preserve"> ROIN-149493-1)</w:t>
      </w:r>
    </w:p>
    <w:p w14:paraId="6578B078" w14:textId="77777777" w:rsidR="00212EB2" w:rsidRDefault="00332093">
      <w:pPr>
        <w:rPr>
          <w:rFonts w:cs="Arial"/>
          <w:szCs w:val="20"/>
        </w:rPr>
      </w:pPr>
      <w:r>
        <w:rPr>
          <w:rFonts w:cs="Arial"/>
          <w:szCs w:val="20"/>
        </w:rPr>
        <w:t xml:space="preserve">The vehicle settings server shall respond to a </w:t>
      </w:r>
      <w:proofErr w:type="spellStart"/>
      <w:r>
        <w:rPr>
          <w:rStyle w:val="spelle"/>
          <w:rFonts w:cs="Arial"/>
          <w:szCs w:val="20"/>
        </w:rPr>
        <w:t>Disp_Temperature.Rq</w:t>
      </w:r>
      <w:proofErr w:type="spellEnd"/>
      <w:r>
        <w:rPr>
          <w:rFonts w:cs="Arial"/>
          <w:szCs w:val="20"/>
        </w:rPr>
        <w:t xml:space="preserve"> via the </w:t>
      </w:r>
      <w:proofErr w:type="spellStart"/>
      <w:r>
        <w:rPr>
          <w:rStyle w:val="spelle"/>
          <w:rFonts w:cs="Arial"/>
          <w:szCs w:val="20"/>
        </w:rPr>
        <w:t>Disp_Temperature.St</w:t>
      </w:r>
      <w:proofErr w:type="spellEnd"/>
      <w:r>
        <w:rPr>
          <w:rFonts w:cs="Arial"/>
          <w:szCs w:val="20"/>
        </w:rPr>
        <w:t xml:space="preserve"> signal within </w:t>
      </w:r>
      <w:proofErr w:type="spellStart"/>
      <w:r>
        <w:rPr>
          <w:rStyle w:val="spelle"/>
          <w:rFonts w:cs="Arial"/>
          <w:szCs w:val="20"/>
        </w:rPr>
        <w:t>T_Temp_Response</w:t>
      </w:r>
      <w:proofErr w:type="spellEnd"/>
      <w:r>
        <w:rPr>
          <w:rFonts w:cs="Arial"/>
          <w:szCs w:val="20"/>
        </w:rPr>
        <w:t xml:space="preserve"> of receiving the request. </w:t>
      </w:r>
    </w:p>
    <w:p w14:paraId="6216C941" w14:textId="77777777" w:rsidR="00332093" w:rsidRPr="00332093" w:rsidRDefault="00332093" w:rsidP="00332093">
      <w:pPr>
        <w:pStyle w:val="Heading4"/>
        <w:rPr>
          <w:b w:val="0"/>
          <w:u w:val="single"/>
        </w:rPr>
      </w:pPr>
      <w:r w:rsidRPr="00332093">
        <w:rPr>
          <w:b w:val="0"/>
          <w:u w:val="single"/>
        </w:rPr>
        <w:t xml:space="preserve">VS-SR-REQ-025433/A-Multiple </w:t>
      </w:r>
      <w:proofErr w:type="spellStart"/>
      <w:r w:rsidRPr="00332093">
        <w:rPr>
          <w:b w:val="0"/>
          <w:u w:val="single"/>
        </w:rPr>
        <w:t>Disp_Temperature.Rq</w:t>
      </w:r>
      <w:proofErr w:type="spellEnd"/>
      <w:r w:rsidRPr="00332093">
        <w:rPr>
          <w:b w:val="0"/>
          <w:u w:val="single"/>
        </w:rPr>
        <w:t xml:space="preserve"> signals (</w:t>
      </w:r>
      <w:proofErr w:type="spellStart"/>
      <w:r w:rsidRPr="00332093">
        <w:rPr>
          <w:b w:val="0"/>
          <w:u w:val="single"/>
        </w:rPr>
        <w:t>TcSE</w:t>
      </w:r>
      <w:proofErr w:type="spellEnd"/>
      <w:r w:rsidRPr="00332093">
        <w:rPr>
          <w:b w:val="0"/>
          <w:u w:val="single"/>
        </w:rPr>
        <w:t xml:space="preserve"> ROIN-150818-1)</w:t>
      </w:r>
    </w:p>
    <w:p w14:paraId="1F339E67" w14:textId="77777777" w:rsidR="00212EB2" w:rsidRDefault="00332093">
      <w:pPr>
        <w:rPr>
          <w:rFonts w:cs="Arial"/>
          <w:szCs w:val="20"/>
        </w:rPr>
      </w:pPr>
      <w:r>
        <w:rPr>
          <w:rFonts w:cs="Arial"/>
          <w:szCs w:val="20"/>
        </w:rPr>
        <w:t xml:space="preserve">The vehicle settings server shall ignore all new </w:t>
      </w:r>
      <w:proofErr w:type="spellStart"/>
      <w:r>
        <w:rPr>
          <w:rStyle w:val="spelle"/>
          <w:rFonts w:cs="Arial"/>
          <w:szCs w:val="20"/>
        </w:rPr>
        <w:t>Disp_Temperature.Rq</w:t>
      </w:r>
      <w:proofErr w:type="spellEnd"/>
      <w:r>
        <w:rPr>
          <w:rFonts w:cs="Arial"/>
          <w:szCs w:val="20"/>
        </w:rPr>
        <w:t xml:space="preserve"> signals for </w:t>
      </w:r>
      <w:proofErr w:type="spellStart"/>
      <w:r>
        <w:rPr>
          <w:rStyle w:val="spelle"/>
          <w:rFonts w:cs="Arial"/>
          <w:szCs w:val="20"/>
        </w:rPr>
        <w:t>T_Temp_Response</w:t>
      </w:r>
      <w:proofErr w:type="spellEnd"/>
      <w:r>
        <w:rPr>
          <w:rFonts w:cs="Arial"/>
          <w:szCs w:val="20"/>
        </w:rPr>
        <w:t xml:space="preserve"> after receiving the initial </w:t>
      </w:r>
      <w:proofErr w:type="spellStart"/>
      <w:r>
        <w:rPr>
          <w:rStyle w:val="spelle"/>
          <w:rFonts w:cs="Arial"/>
          <w:szCs w:val="20"/>
        </w:rPr>
        <w:t>Disp_Temperature.Rq</w:t>
      </w:r>
      <w:proofErr w:type="spellEnd"/>
      <w:r>
        <w:rPr>
          <w:rFonts w:cs="Arial"/>
          <w:szCs w:val="20"/>
        </w:rPr>
        <w:t xml:space="preserve"> signal.</w:t>
      </w:r>
    </w:p>
    <w:p w14:paraId="1A509C74" w14:textId="77777777" w:rsidR="00332093" w:rsidRDefault="00332093" w:rsidP="00332093">
      <w:pPr>
        <w:pStyle w:val="Heading4"/>
      </w:pPr>
      <w:r w:rsidRPr="00B9479B">
        <w:t>VS-TMR-REQ-025221/B-</w:t>
      </w:r>
      <w:proofErr w:type="spellStart"/>
      <w:r w:rsidRPr="00B9479B">
        <w:t>T_Temp_Response</w:t>
      </w:r>
      <w:proofErr w:type="spellEnd"/>
      <w:r w:rsidRPr="00B9479B">
        <w:t xml:space="preserve"> (</w:t>
      </w:r>
      <w:proofErr w:type="spellStart"/>
      <w:r w:rsidRPr="00B9479B">
        <w:t>TcSE</w:t>
      </w:r>
      <w:proofErr w:type="spellEnd"/>
      <w:r w:rsidRPr="00B9479B">
        <w:t xml:space="preserve"> ROIN-149489-2)</w:t>
      </w:r>
    </w:p>
    <w:p w14:paraId="218EC91D" w14:textId="77777777" w:rsidR="00537DA9" w:rsidRPr="00537DA9" w:rsidRDefault="00537DA9" w:rsidP="00537DA9"/>
    <w:p w14:paraId="7DC60F22" w14:textId="77777777" w:rsidR="00332093" w:rsidRPr="0091772B" w:rsidRDefault="00332093" w:rsidP="0033209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32093" w14:paraId="3ACDDF7B" w14:textId="77777777" w:rsidTr="00332093">
        <w:trPr>
          <w:jc w:val="center"/>
        </w:trPr>
        <w:tc>
          <w:tcPr>
            <w:tcW w:w="2066" w:type="dxa"/>
            <w:tcBorders>
              <w:top w:val="single" w:sz="4" w:space="0" w:color="auto"/>
              <w:left w:val="single" w:sz="4" w:space="0" w:color="auto"/>
              <w:bottom w:val="single" w:sz="4" w:space="0" w:color="auto"/>
              <w:right w:val="single" w:sz="4" w:space="0" w:color="auto"/>
            </w:tcBorders>
            <w:hideMark/>
          </w:tcPr>
          <w:p w14:paraId="323F94FF" w14:textId="77777777" w:rsidR="00332093" w:rsidRDefault="00332093">
            <w:pPr>
              <w:spacing w:line="276" w:lineRule="auto"/>
              <w:jc w:val="center"/>
              <w:rPr>
                <w:rFonts w:ascii="Univers" w:eastAsia="Times New Roman" w:hAnsi="Univers" w:cs="Arial"/>
                <w:b/>
                <w:sz w:val="14"/>
                <w:szCs w:val="14"/>
              </w:rPr>
            </w:pPr>
            <w:r>
              <w:rPr>
                <w:rFonts w:cs="Arial"/>
                <w:b/>
                <w:sz w:val="14"/>
                <w:szCs w:val="14"/>
              </w:rPr>
              <w:lastRenderedPageBreak/>
              <w:t>Name</w:t>
            </w:r>
          </w:p>
        </w:tc>
        <w:tc>
          <w:tcPr>
            <w:tcW w:w="5442" w:type="dxa"/>
            <w:tcBorders>
              <w:top w:val="single" w:sz="4" w:space="0" w:color="auto"/>
              <w:left w:val="single" w:sz="4" w:space="0" w:color="auto"/>
              <w:bottom w:val="single" w:sz="4" w:space="0" w:color="auto"/>
              <w:right w:val="single" w:sz="4" w:space="0" w:color="auto"/>
            </w:tcBorders>
            <w:hideMark/>
          </w:tcPr>
          <w:p w14:paraId="4C43C80A"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5F5DF375" w14:textId="77777777" w:rsidR="00332093" w:rsidRDefault="0033209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3251C8D0"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0691B054"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1E26350C"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Default</w:t>
            </w:r>
          </w:p>
        </w:tc>
      </w:tr>
      <w:tr w:rsidR="00332093" w14:paraId="580AC26B" w14:textId="77777777" w:rsidTr="0033209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07034E86" w14:textId="77777777" w:rsidR="00332093" w:rsidRPr="00DF054A" w:rsidRDefault="00332093">
            <w:pPr>
              <w:spacing w:line="276" w:lineRule="auto"/>
              <w:rPr>
                <w:rFonts w:ascii="Univers" w:eastAsia="Times New Roman" w:hAnsi="Univers" w:cs="Arial"/>
                <w:sz w:val="14"/>
                <w:szCs w:val="14"/>
              </w:rPr>
            </w:pPr>
            <w:proofErr w:type="spellStart"/>
            <w:r w:rsidRPr="00DF054A">
              <w:rPr>
                <w:rFonts w:cs="Arial"/>
                <w:sz w:val="14"/>
                <w:szCs w:val="14"/>
              </w:rPr>
              <w:t>T_Temp_Response</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24E8202E" w14:textId="77777777" w:rsidR="00332093" w:rsidRDefault="00332093">
            <w:pPr>
              <w:rPr>
                <w:rFonts w:cs="Arial"/>
              </w:rPr>
            </w:pPr>
            <w:r>
              <w:rPr>
                <w:rFonts w:cs="Arial"/>
              </w:rPr>
              <w:t xml:space="preserve">Maximum time allowed between sending a </w:t>
            </w:r>
            <w:proofErr w:type="spellStart"/>
            <w:r>
              <w:rPr>
                <w:rFonts w:cs="Arial"/>
              </w:rPr>
              <w:t>Disp_Temperature.Rq</w:t>
            </w:r>
            <w:proofErr w:type="spellEnd"/>
            <w:r>
              <w:rPr>
                <w:rFonts w:cs="Arial"/>
              </w:rPr>
              <w:t xml:space="preserve"> temperature units change </w:t>
            </w:r>
            <w:proofErr w:type="gramStart"/>
            <w:r>
              <w:rPr>
                <w:rFonts w:cs="Arial"/>
              </w:rPr>
              <w:t>message, and</w:t>
            </w:r>
            <w:proofErr w:type="gramEnd"/>
            <w:r>
              <w:rPr>
                <w:rFonts w:cs="Arial"/>
              </w:rPr>
              <w:t xml:space="preserve"> receiving a response message from the display modules.</w:t>
            </w:r>
          </w:p>
          <w:p w14:paraId="782752B5" w14:textId="77777777" w:rsidR="00332093" w:rsidRDefault="00332093">
            <w:pPr>
              <w:rPr>
                <w:rFonts w:cs="Arial"/>
              </w:rPr>
            </w:pPr>
          </w:p>
          <w:p w14:paraId="179CED55" w14:textId="77777777" w:rsidR="00332093" w:rsidRDefault="00332093">
            <w:pPr>
              <w:rPr>
                <w:rFonts w:cs="Arial"/>
              </w:rPr>
            </w:pPr>
            <w:r>
              <w:rPr>
                <w:rFonts w:cs="Arial"/>
              </w:rPr>
              <w:t>Use default value</w:t>
            </w:r>
          </w:p>
          <w:p w14:paraId="7A4987DA" w14:textId="77777777" w:rsidR="00332093" w:rsidRDefault="0033209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71EDBC50" w14:textId="77777777" w:rsidR="00332093" w:rsidRDefault="0033209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485E4EA9" w14:textId="77777777" w:rsidR="00332093" w:rsidRDefault="0033209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14:paraId="64FC7E23" w14:textId="77777777" w:rsidR="00332093" w:rsidRDefault="00332093">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14:paraId="457FEF43" w14:textId="77777777" w:rsidR="00332093" w:rsidRDefault="00332093">
            <w:pPr>
              <w:spacing w:line="276" w:lineRule="auto"/>
              <w:jc w:val="center"/>
              <w:rPr>
                <w:rFonts w:ascii="Univers" w:eastAsia="Times New Roman" w:hAnsi="Univers" w:cs="Arial"/>
                <w:sz w:val="14"/>
                <w:szCs w:val="14"/>
              </w:rPr>
            </w:pPr>
            <w:r>
              <w:rPr>
                <w:rFonts w:cs="Arial"/>
                <w:sz w:val="14"/>
                <w:szCs w:val="14"/>
              </w:rPr>
              <w:t>250</w:t>
            </w:r>
          </w:p>
        </w:tc>
      </w:tr>
    </w:tbl>
    <w:p w14:paraId="2FD15DFC" w14:textId="77777777" w:rsidR="00332093" w:rsidRPr="00B01CDD" w:rsidRDefault="00332093" w:rsidP="00332093">
      <w:pPr>
        <w:rPr>
          <w:sz w:val="14"/>
          <w:szCs w:val="14"/>
        </w:rPr>
      </w:pPr>
    </w:p>
    <w:p w14:paraId="0E0F6198" w14:textId="77777777" w:rsidR="00332093" w:rsidRDefault="00332093" w:rsidP="00332093">
      <w:pPr>
        <w:pStyle w:val="Heading3"/>
      </w:pPr>
      <w:bookmarkStart w:id="333" w:name="_Toc65750530"/>
      <w:r>
        <w:t>Sequence Diagrams</w:t>
      </w:r>
      <w:bookmarkEnd w:id="333"/>
    </w:p>
    <w:p w14:paraId="7F1FBDE9" w14:textId="77777777" w:rsidR="00332093" w:rsidRDefault="00332093" w:rsidP="00332093">
      <w:pPr>
        <w:pStyle w:val="Heading4"/>
      </w:pPr>
      <w:r>
        <w:t>VS-SD-REQ-025222/A-Set Temperature Units (</w:t>
      </w:r>
      <w:proofErr w:type="spellStart"/>
      <w:r>
        <w:t>TcSE</w:t>
      </w:r>
      <w:proofErr w:type="spellEnd"/>
      <w:r>
        <w:t xml:space="preserve"> ROIN-118750-3)</w:t>
      </w:r>
    </w:p>
    <w:p w14:paraId="7FC58E99" w14:textId="77777777" w:rsidR="00332093" w:rsidRPr="00F8674E" w:rsidRDefault="00332093" w:rsidP="00332093">
      <w:pPr>
        <w:rPr>
          <w:b/>
          <w:sz w:val="16"/>
          <w:szCs w:val="16"/>
        </w:rPr>
      </w:pPr>
      <w:r w:rsidRPr="00F8674E">
        <w:rPr>
          <w:b/>
          <w:sz w:val="16"/>
          <w:szCs w:val="16"/>
        </w:rPr>
        <w:t>Linked Elements</w:t>
      </w:r>
    </w:p>
    <w:p w14:paraId="58FC86A1" w14:textId="77777777" w:rsidR="00332093" w:rsidRPr="00F8674E" w:rsidRDefault="00332093" w:rsidP="00332093">
      <w:pPr>
        <w:rPr>
          <w:sz w:val="16"/>
          <w:szCs w:val="16"/>
        </w:rPr>
      </w:pPr>
      <w:r w:rsidRPr="00F8674E">
        <w:rPr>
          <w:sz w:val="16"/>
          <w:szCs w:val="16"/>
        </w:rPr>
        <w:t>VS-UC-REQ-025374/A-Set Temperature Units to Fahrenheit (</w:t>
      </w:r>
      <w:proofErr w:type="spellStart"/>
      <w:r w:rsidRPr="00F8674E">
        <w:rPr>
          <w:sz w:val="16"/>
          <w:szCs w:val="16"/>
        </w:rPr>
        <w:t>TcSE</w:t>
      </w:r>
      <w:proofErr w:type="spellEnd"/>
      <w:r w:rsidRPr="00F8674E">
        <w:rPr>
          <w:sz w:val="16"/>
          <w:szCs w:val="16"/>
        </w:rPr>
        <w:t xml:space="preserve"> ROIN-121370-2)</w:t>
      </w:r>
    </w:p>
    <w:p w14:paraId="6AC5C2DA" w14:textId="77777777" w:rsidR="00332093" w:rsidRPr="00760C18" w:rsidRDefault="00332093" w:rsidP="00332093">
      <w:pPr>
        <w:pStyle w:val="BoldText"/>
      </w:pPr>
      <w:r w:rsidRPr="00760C18">
        <w:t>Scenarios</w:t>
      </w:r>
    </w:p>
    <w:p w14:paraId="3FD10268" w14:textId="77777777" w:rsidR="00332093" w:rsidRPr="00760C18" w:rsidRDefault="00332093" w:rsidP="00332093">
      <w:pPr>
        <w:pStyle w:val="BoldText"/>
        <w:ind w:left="720"/>
      </w:pPr>
      <w:r w:rsidRPr="00760C18">
        <w:t>Normal Usage</w:t>
      </w:r>
    </w:p>
    <w:p w14:paraId="5056281F" w14:textId="77777777" w:rsidR="00212EB2" w:rsidRDefault="00332093">
      <w:pPr>
        <w:ind w:left="720"/>
        <w:rPr>
          <w:rFonts w:cs="Arial"/>
          <w:szCs w:val="20"/>
        </w:rPr>
      </w:pPr>
      <w:r>
        <w:rPr>
          <w:rFonts w:cs="Arial"/>
          <w:szCs w:val="20"/>
        </w:rPr>
        <w:t>The user selects &lt;</w:t>
      </w:r>
      <w:r>
        <w:rPr>
          <w:rStyle w:val="spelle"/>
          <w:rFonts w:cs="Arial"/>
          <w:szCs w:val="20"/>
        </w:rPr>
        <w:t>Celsius</w:t>
      </w:r>
      <w:r>
        <w:rPr>
          <w:rFonts w:cs="Arial"/>
          <w:szCs w:val="20"/>
        </w:rPr>
        <w:t xml:space="preserve"> units&gt; via the HMI.</w:t>
      </w:r>
    </w:p>
    <w:p w14:paraId="144E0D06" w14:textId="77777777" w:rsidR="00212EB2" w:rsidRDefault="00212EB2">
      <w:pPr>
        <w:ind w:left="720"/>
        <w:rPr>
          <w:rFonts w:cs="Arial"/>
          <w:szCs w:val="20"/>
        </w:rPr>
      </w:pPr>
    </w:p>
    <w:p w14:paraId="115657E7" w14:textId="77777777" w:rsidR="00332093" w:rsidRPr="00760C18" w:rsidRDefault="00332093" w:rsidP="00332093">
      <w:pPr>
        <w:pStyle w:val="BoldText"/>
      </w:pPr>
      <w:r w:rsidRPr="00760C18">
        <w:t>Constraints</w:t>
      </w:r>
    </w:p>
    <w:p w14:paraId="3876FFA7" w14:textId="77777777" w:rsidR="00332093" w:rsidRPr="00760C18" w:rsidRDefault="00332093" w:rsidP="00332093">
      <w:pPr>
        <w:pStyle w:val="BoldText"/>
        <w:ind w:left="720"/>
      </w:pPr>
      <w:r w:rsidRPr="00760C18">
        <w:t>Pre-condition</w:t>
      </w:r>
    </w:p>
    <w:p w14:paraId="483A6F20" w14:textId="77777777" w:rsidR="00212EB2" w:rsidRDefault="00332093">
      <w:pPr>
        <w:ind w:left="720"/>
        <w:rPr>
          <w:rFonts w:cs="Arial"/>
          <w:szCs w:val="20"/>
        </w:rPr>
      </w:pPr>
      <w:r>
        <w:rPr>
          <w:rFonts w:cs="Arial"/>
          <w:szCs w:val="20"/>
        </w:rPr>
        <w:t>Center Stack Display is On, Settings units menu is active.  Temperature units are currently set to Fahrenheit.</w:t>
      </w:r>
    </w:p>
    <w:p w14:paraId="04C60714" w14:textId="77777777" w:rsidR="00212EB2" w:rsidRDefault="00212EB2">
      <w:pPr>
        <w:ind w:left="720"/>
        <w:rPr>
          <w:rFonts w:cs="Arial"/>
          <w:szCs w:val="20"/>
        </w:rPr>
      </w:pPr>
    </w:p>
    <w:p w14:paraId="3C0A45AF" w14:textId="77777777" w:rsidR="00332093" w:rsidRPr="00760C18" w:rsidRDefault="00332093" w:rsidP="00332093">
      <w:pPr>
        <w:pStyle w:val="BoldText"/>
        <w:ind w:left="720"/>
      </w:pPr>
      <w:r w:rsidRPr="00760C18">
        <w:t>Post-condition</w:t>
      </w:r>
    </w:p>
    <w:p w14:paraId="712025FC" w14:textId="77777777" w:rsidR="00212EB2" w:rsidRDefault="00332093">
      <w:pPr>
        <w:ind w:left="720"/>
        <w:rPr>
          <w:rFonts w:cs="Arial"/>
          <w:szCs w:val="20"/>
        </w:rPr>
      </w:pPr>
      <w:r>
        <w:rPr>
          <w:rFonts w:cs="Arial"/>
          <w:szCs w:val="20"/>
        </w:rPr>
        <w:t>{Temperature units are updated to Celsius on the HMI}</w:t>
      </w:r>
    </w:p>
    <w:p w14:paraId="795E2576" w14:textId="77777777" w:rsidR="00212EB2" w:rsidRDefault="00212EB2">
      <w:pPr>
        <w:ind w:left="720"/>
      </w:pPr>
    </w:p>
    <w:p w14:paraId="2BD015E1" w14:textId="77777777" w:rsidR="00332093" w:rsidRPr="00760C18" w:rsidRDefault="00332093" w:rsidP="00332093">
      <w:pPr>
        <w:pStyle w:val="BoldText"/>
      </w:pPr>
      <w:r w:rsidRPr="00760C18">
        <w:t>Sequence Diagram</w:t>
      </w:r>
    </w:p>
    <w:p w14:paraId="68E435DF" w14:textId="77777777" w:rsidR="00212EB2" w:rsidRDefault="00332093" w:rsidP="00332093">
      <w:pPr>
        <w:keepNext/>
        <w:jc w:val="center"/>
      </w:pPr>
      <w:r>
        <w:rPr>
          <w:noProof/>
        </w:rPr>
        <w:drawing>
          <wp:inline distT="0" distB="0" distL="0" distR="0">
            <wp:extent cx="6400800" cy="4143375"/>
            <wp:effectExtent l="0" t="0" r="0" b="9525"/>
            <wp:docPr id="1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400800" cy="4143375"/>
                    </a:xfrm>
                    <a:prstGeom prst="rect">
                      <a:avLst/>
                    </a:prstGeom>
                    <a:noFill/>
                    <a:ln w="9525">
                      <a:noFill/>
                      <a:miter lim="800000"/>
                      <a:headEnd/>
                      <a:tailEnd/>
                    </a:ln>
                  </pic:spPr>
                </pic:pic>
              </a:graphicData>
            </a:graphic>
          </wp:inline>
        </w:drawing>
      </w:r>
    </w:p>
    <w:p w14:paraId="15F3A3C0" w14:textId="77777777" w:rsidR="00332093" w:rsidRDefault="00332093">
      <w:pPr>
        <w:spacing w:after="200" w:line="276" w:lineRule="auto"/>
      </w:pPr>
      <w:r>
        <w:br w:type="page"/>
      </w:r>
    </w:p>
    <w:p w14:paraId="3EDDBA44" w14:textId="77777777" w:rsidR="00332093" w:rsidRDefault="00332093" w:rsidP="00332093">
      <w:pPr>
        <w:pStyle w:val="Heading2"/>
      </w:pPr>
      <w:bookmarkStart w:id="334" w:name="_Toc65750531"/>
      <w:r>
        <w:lastRenderedPageBreak/>
        <w:t>Ambient Lighting - Variant 1</w:t>
      </w:r>
      <w:bookmarkEnd w:id="334"/>
    </w:p>
    <w:p w14:paraId="5B3FA169" w14:textId="77777777" w:rsidR="00332093" w:rsidRDefault="00332093" w:rsidP="00332093">
      <w:pPr>
        <w:pStyle w:val="Heading3"/>
      </w:pPr>
      <w:bookmarkStart w:id="335" w:name="_Toc65750532"/>
      <w:r w:rsidRPr="00B9479B">
        <w:t>VSv2-FUN-REQ-025223/C-Ambient Lighting- Set Color (</w:t>
      </w:r>
      <w:proofErr w:type="spellStart"/>
      <w:r w:rsidRPr="00B9479B">
        <w:t>TcSE</w:t>
      </w:r>
      <w:proofErr w:type="spellEnd"/>
      <w:r w:rsidRPr="00B9479B">
        <w:t xml:space="preserve"> ROIN-292314-1)</w:t>
      </w:r>
      <w:bookmarkEnd w:id="335"/>
    </w:p>
    <w:p w14:paraId="332029C3" w14:textId="77777777" w:rsidR="00212EB2" w:rsidRDefault="00332093">
      <w:pPr>
        <w:rPr>
          <w:rFonts w:cs="Arial"/>
          <w:szCs w:val="20"/>
        </w:rPr>
      </w:pPr>
      <w:r>
        <w:rPr>
          <w:rFonts w:cs="Arial"/>
          <w:szCs w:val="20"/>
        </w:rPr>
        <w:t xml:space="preserve"> </w:t>
      </w:r>
    </w:p>
    <w:p w14:paraId="73EEF7E7" w14:textId="77777777" w:rsidR="00212EB2" w:rsidRDefault="00212EB2">
      <w:pPr>
        <w:rPr>
          <w:rFonts w:cs="Arial"/>
          <w:szCs w:val="20"/>
        </w:rPr>
      </w:pPr>
    </w:p>
    <w:p w14:paraId="31A93F7F" w14:textId="77777777" w:rsidR="00332093" w:rsidRDefault="00332093" w:rsidP="00332093">
      <w:pPr>
        <w:pStyle w:val="Heading4"/>
      </w:pPr>
      <w:r>
        <w:t>Interface Requirements</w:t>
      </w:r>
    </w:p>
    <w:p w14:paraId="44F5B83D" w14:textId="77777777" w:rsidR="00332093" w:rsidRDefault="00332093" w:rsidP="00332093">
      <w:pPr>
        <w:pStyle w:val="Heading5"/>
      </w:pPr>
      <w:r w:rsidRPr="00B9479B">
        <w:t>MD-REQ-025388/C-</w:t>
      </w:r>
      <w:proofErr w:type="spellStart"/>
      <w:r w:rsidRPr="00B9479B">
        <w:t>LightAmbColor_No_Rq</w:t>
      </w:r>
      <w:proofErr w:type="spellEnd"/>
      <w:r w:rsidRPr="00B9479B">
        <w:t xml:space="preserve"> (</w:t>
      </w:r>
      <w:proofErr w:type="spellStart"/>
      <w:r w:rsidRPr="00B9479B">
        <w:t>TcSE</w:t>
      </w:r>
      <w:proofErr w:type="spellEnd"/>
      <w:r w:rsidRPr="00B9479B">
        <w:t xml:space="preserve"> ROIN-297407)</w:t>
      </w:r>
    </w:p>
    <w:p w14:paraId="21A9D27B" w14:textId="77777777" w:rsidR="00332093" w:rsidRPr="0073308F" w:rsidRDefault="00332093">
      <w:pPr>
        <w:rPr>
          <w:rFonts w:cs="Arial"/>
        </w:rPr>
      </w:pPr>
      <w:r w:rsidRPr="0073308F">
        <w:rPr>
          <w:rFonts w:cs="Arial"/>
          <w:b/>
        </w:rPr>
        <w:t>Message Type:</w:t>
      </w:r>
      <w:r w:rsidRPr="0073308F">
        <w:rPr>
          <w:rFonts w:cs="Arial"/>
        </w:rPr>
        <w:t xml:space="preserve">  Request</w:t>
      </w:r>
    </w:p>
    <w:p w14:paraId="0AFC75C1" w14:textId="77777777" w:rsidR="00332093" w:rsidRPr="0073308F" w:rsidRDefault="00332093">
      <w:pPr>
        <w:rPr>
          <w:rFonts w:cs="Arial"/>
        </w:rPr>
      </w:pPr>
    </w:p>
    <w:p w14:paraId="123E2204" w14:textId="77777777" w:rsidR="00332093" w:rsidRPr="0073308F" w:rsidRDefault="00332093">
      <w:pPr>
        <w:rPr>
          <w:rFonts w:cs="Arial"/>
        </w:rPr>
      </w:pPr>
      <w:r w:rsidRPr="0073308F">
        <w:rPr>
          <w:rFonts w:cs="Arial"/>
        </w:rPr>
        <w:t>This signal requests selection of color for ambient lighting.</w:t>
      </w:r>
    </w:p>
    <w:p w14:paraId="74ABB011" w14:textId="77777777" w:rsidR="00332093" w:rsidRPr="0073308F"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2520"/>
        <w:gridCol w:w="900"/>
        <w:gridCol w:w="3367"/>
      </w:tblGrid>
      <w:tr w:rsidR="00332093" w:rsidRPr="0073308F" w14:paraId="41A293D1" w14:textId="77777777" w:rsidTr="00332093">
        <w:trPr>
          <w:jc w:val="center"/>
        </w:trPr>
        <w:tc>
          <w:tcPr>
            <w:tcW w:w="2827" w:type="dxa"/>
            <w:tcBorders>
              <w:top w:val="single" w:sz="4" w:space="0" w:color="auto"/>
              <w:left w:val="single" w:sz="4" w:space="0" w:color="auto"/>
              <w:bottom w:val="single" w:sz="4" w:space="0" w:color="auto"/>
              <w:right w:val="single" w:sz="4" w:space="0" w:color="auto"/>
            </w:tcBorders>
            <w:hideMark/>
          </w:tcPr>
          <w:p w14:paraId="798E7A5A" w14:textId="77777777" w:rsidR="00332093" w:rsidRPr="0073308F" w:rsidRDefault="00332093">
            <w:pPr>
              <w:spacing w:line="276" w:lineRule="auto"/>
              <w:rPr>
                <w:rFonts w:cs="Arial"/>
                <w:b/>
              </w:rPr>
            </w:pPr>
            <w:r w:rsidRPr="0073308F">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14:paraId="69F8CA66" w14:textId="77777777" w:rsidR="00332093" w:rsidRPr="0073308F" w:rsidRDefault="00332093">
            <w:pPr>
              <w:spacing w:line="276" w:lineRule="auto"/>
              <w:rPr>
                <w:rFonts w:cs="Arial"/>
                <w:b/>
              </w:rPr>
            </w:pPr>
            <w:r w:rsidRPr="0073308F">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0879A711" w14:textId="77777777" w:rsidR="00332093" w:rsidRPr="0073308F" w:rsidRDefault="00332093">
            <w:pPr>
              <w:spacing w:line="276" w:lineRule="auto"/>
              <w:rPr>
                <w:rFonts w:cs="Arial"/>
                <w:b/>
              </w:rPr>
            </w:pPr>
            <w:r w:rsidRPr="0073308F">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14:paraId="3E0ADBE4" w14:textId="77777777" w:rsidR="00332093" w:rsidRPr="0073308F" w:rsidRDefault="00332093">
            <w:pPr>
              <w:spacing w:line="276" w:lineRule="auto"/>
              <w:rPr>
                <w:rFonts w:cs="Arial"/>
                <w:b/>
              </w:rPr>
            </w:pPr>
            <w:r w:rsidRPr="0073308F">
              <w:rPr>
                <w:rFonts w:cs="Arial"/>
                <w:b/>
              </w:rPr>
              <w:t>Description</w:t>
            </w:r>
          </w:p>
        </w:tc>
      </w:tr>
      <w:tr w:rsidR="00332093" w:rsidRPr="0073308F" w14:paraId="5F56C420" w14:textId="77777777" w:rsidTr="00332093">
        <w:trPr>
          <w:jc w:val="center"/>
        </w:trPr>
        <w:tc>
          <w:tcPr>
            <w:tcW w:w="2827" w:type="dxa"/>
            <w:vMerge w:val="restart"/>
            <w:tcBorders>
              <w:top w:val="single" w:sz="4" w:space="0" w:color="auto"/>
              <w:left w:val="single" w:sz="4" w:space="0" w:color="auto"/>
              <w:right w:val="single" w:sz="4" w:space="0" w:color="auto"/>
            </w:tcBorders>
          </w:tcPr>
          <w:p w14:paraId="150D988A" w14:textId="77777777" w:rsidR="00332093" w:rsidRPr="0073308F" w:rsidRDefault="00332093">
            <w:pPr>
              <w:spacing w:line="276" w:lineRule="auto"/>
              <w:rPr>
                <w:rFonts w:cs="Arial"/>
              </w:rPr>
            </w:pPr>
            <w:proofErr w:type="spellStart"/>
            <w:r w:rsidRPr="0073308F">
              <w:rPr>
                <w:rFonts w:cs="Arial"/>
              </w:rPr>
              <w:t>LightAmbColor_No_Rq</w:t>
            </w:r>
            <w:proofErr w:type="spellEnd"/>
          </w:p>
        </w:tc>
        <w:tc>
          <w:tcPr>
            <w:tcW w:w="2520" w:type="dxa"/>
            <w:tcBorders>
              <w:top w:val="single" w:sz="4" w:space="0" w:color="auto"/>
              <w:left w:val="single" w:sz="4" w:space="0" w:color="auto"/>
              <w:bottom w:val="single" w:sz="4" w:space="0" w:color="auto"/>
              <w:right w:val="single" w:sz="4" w:space="0" w:color="auto"/>
            </w:tcBorders>
          </w:tcPr>
          <w:p w14:paraId="45A190EB" w14:textId="77777777" w:rsidR="00332093" w:rsidRPr="0073308F" w:rsidRDefault="00332093">
            <w:pPr>
              <w:spacing w:line="276" w:lineRule="auto"/>
              <w:rPr>
                <w:rFonts w:cs="Arial"/>
              </w:rPr>
            </w:pPr>
            <w:r>
              <w:rPr>
                <w:rFonts w:cs="Arial"/>
              </w:rPr>
              <w:t>Invalid / No Data Exits</w:t>
            </w:r>
          </w:p>
        </w:tc>
        <w:tc>
          <w:tcPr>
            <w:tcW w:w="900" w:type="dxa"/>
            <w:tcBorders>
              <w:top w:val="single" w:sz="4" w:space="0" w:color="auto"/>
              <w:left w:val="single" w:sz="4" w:space="0" w:color="auto"/>
              <w:bottom w:val="single" w:sz="4" w:space="0" w:color="auto"/>
              <w:right w:val="single" w:sz="4" w:space="0" w:color="auto"/>
            </w:tcBorders>
          </w:tcPr>
          <w:p w14:paraId="62415658" w14:textId="77777777" w:rsidR="00332093" w:rsidRPr="0073308F" w:rsidRDefault="00332093">
            <w:pPr>
              <w:spacing w:line="276" w:lineRule="auto"/>
              <w:rPr>
                <w:rFonts w:cs="Arial"/>
              </w:rPr>
            </w:pPr>
            <w:r>
              <w:rPr>
                <w:rFonts w:cs="Arial"/>
              </w:rPr>
              <w:t>0x00</w:t>
            </w:r>
          </w:p>
        </w:tc>
        <w:tc>
          <w:tcPr>
            <w:tcW w:w="3367" w:type="dxa"/>
            <w:tcBorders>
              <w:top w:val="single" w:sz="4" w:space="0" w:color="auto"/>
              <w:left w:val="single" w:sz="4" w:space="0" w:color="auto"/>
              <w:bottom w:val="single" w:sz="4" w:space="0" w:color="auto"/>
              <w:right w:val="single" w:sz="4" w:space="0" w:color="auto"/>
            </w:tcBorders>
            <w:vAlign w:val="center"/>
          </w:tcPr>
          <w:p w14:paraId="7F9A590A" w14:textId="77777777" w:rsidR="00332093" w:rsidRPr="0073308F" w:rsidRDefault="00332093">
            <w:pPr>
              <w:autoSpaceDE w:val="0"/>
              <w:autoSpaceDN w:val="0"/>
              <w:adjustRightInd w:val="0"/>
              <w:spacing w:line="276" w:lineRule="auto"/>
              <w:rPr>
                <w:rFonts w:cs="Arial"/>
              </w:rPr>
            </w:pPr>
          </w:p>
        </w:tc>
      </w:tr>
      <w:tr w:rsidR="00332093" w:rsidRPr="0073308F" w14:paraId="536BDEFC" w14:textId="77777777" w:rsidTr="00332093">
        <w:trPr>
          <w:jc w:val="center"/>
        </w:trPr>
        <w:tc>
          <w:tcPr>
            <w:tcW w:w="2827" w:type="dxa"/>
            <w:vMerge/>
            <w:tcBorders>
              <w:left w:val="single" w:sz="4" w:space="0" w:color="auto"/>
              <w:right w:val="single" w:sz="4" w:space="0" w:color="auto"/>
            </w:tcBorders>
            <w:vAlign w:val="center"/>
          </w:tcPr>
          <w:p w14:paraId="1EAEE442"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36776948" w14:textId="77777777" w:rsidR="00332093" w:rsidRPr="0073308F" w:rsidRDefault="00332093">
            <w:pPr>
              <w:spacing w:line="276" w:lineRule="auto"/>
              <w:rPr>
                <w:rFonts w:cs="Arial"/>
              </w:rPr>
            </w:pPr>
            <w:r>
              <w:rPr>
                <w:rFonts w:cs="Arial"/>
              </w:rPr>
              <w:t>Color ID1</w:t>
            </w:r>
          </w:p>
        </w:tc>
        <w:tc>
          <w:tcPr>
            <w:tcW w:w="900" w:type="dxa"/>
            <w:tcBorders>
              <w:top w:val="single" w:sz="4" w:space="0" w:color="auto"/>
              <w:left w:val="single" w:sz="4" w:space="0" w:color="auto"/>
              <w:bottom w:val="single" w:sz="4" w:space="0" w:color="auto"/>
              <w:right w:val="single" w:sz="4" w:space="0" w:color="auto"/>
            </w:tcBorders>
          </w:tcPr>
          <w:p w14:paraId="1E0EB691" w14:textId="77777777" w:rsidR="00332093" w:rsidRPr="0073308F" w:rsidRDefault="00332093">
            <w:pPr>
              <w:spacing w:line="276" w:lineRule="auto"/>
              <w:rPr>
                <w:rFonts w:cs="Arial"/>
              </w:rPr>
            </w:pPr>
            <w:r>
              <w:rPr>
                <w:rFonts w:cs="Arial"/>
              </w:rPr>
              <w:t>0x01</w:t>
            </w:r>
          </w:p>
        </w:tc>
        <w:tc>
          <w:tcPr>
            <w:tcW w:w="3367" w:type="dxa"/>
            <w:tcBorders>
              <w:top w:val="single" w:sz="4" w:space="0" w:color="auto"/>
              <w:left w:val="single" w:sz="4" w:space="0" w:color="auto"/>
              <w:bottom w:val="single" w:sz="4" w:space="0" w:color="auto"/>
              <w:right w:val="single" w:sz="4" w:space="0" w:color="auto"/>
            </w:tcBorders>
          </w:tcPr>
          <w:p w14:paraId="357E9020" w14:textId="77777777" w:rsidR="00332093" w:rsidRPr="0073308F" w:rsidRDefault="00332093">
            <w:pPr>
              <w:spacing w:line="276" w:lineRule="auto"/>
              <w:rPr>
                <w:rFonts w:cs="Arial"/>
              </w:rPr>
            </w:pPr>
          </w:p>
        </w:tc>
      </w:tr>
      <w:tr w:rsidR="00332093" w:rsidRPr="0073308F" w14:paraId="04E39A23" w14:textId="77777777" w:rsidTr="00332093">
        <w:trPr>
          <w:jc w:val="center"/>
        </w:trPr>
        <w:tc>
          <w:tcPr>
            <w:tcW w:w="2827" w:type="dxa"/>
            <w:vMerge/>
            <w:tcBorders>
              <w:left w:val="single" w:sz="4" w:space="0" w:color="auto"/>
              <w:right w:val="single" w:sz="4" w:space="0" w:color="auto"/>
            </w:tcBorders>
            <w:vAlign w:val="center"/>
          </w:tcPr>
          <w:p w14:paraId="6C564EB3"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46160B1C" w14:textId="77777777" w:rsidR="00332093" w:rsidRPr="0073308F" w:rsidRDefault="00332093">
            <w:pPr>
              <w:spacing w:line="276" w:lineRule="auto"/>
              <w:rPr>
                <w:rFonts w:cs="Arial"/>
              </w:rPr>
            </w:pPr>
            <w:r>
              <w:rPr>
                <w:rFonts w:cs="Arial"/>
              </w:rPr>
              <w:t>Color ID2</w:t>
            </w:r>
          </w:p>
        </w:tc>
        <w:tc>
          <w:tcPr>
            <w:tcW w:w="900" w:type="dxa"/>
            <w:tcBorders>
              <w:top w:val="single" w:sz="4" w:space="0" w:color="auto"/>
              <w:left w:val="single" w:sz="4" w:space="0" w:color="auto"/>
              <w:bottom w:val="single" w:sz="4" w:space="0" w:color="auto"/>
              <w:right w:val="single" w:sz="4" w:space="0" w:color="auto"/>
            </w:tcBorders>
          </w:tcPr>
          <w:p w14:paraId="56B5022B" w14:textId="77777777" w:rsidR="00332093" w:rsidRPr="0073308F" w:rsidRDefault="00332093">
            <w:pPr>
              <w:spacing w:line="276" w:lineRule="auto"/>
              <w:rPr>
                <w:rFonts w:cs="Arial"/>
              </w:rPr>
            </w:pPr>
            <w:r>
              <w:rPr>
                <w:rFonts w:cs="Arial"/>
              </w:rPr>
              <w:t>0x02</w:t>
            </w:r>
          </w:p>
        </w:tc>
        <w:tc>
          <w:tcPr>
            <w:tcW w:w="3367" w:type="dxa"/>
            <w:tcBorders>
              <w:top w:val="single" w:sz="4" w:space="0" w:color="auto"/>
              <w:left w:val="single" w:sz="4" w:space="0" w:color="auto"/>
              <w:bottom w:val="single" w:sz="4" w:space="0" w:color="auto"/>
              <w:right w:val="single" w:sz="4" w:space="0" w:color="auto"/>
            </w:tcBorders>
          </w:tcPr>
          <w:p w14:paraId="79211305" w14:textId="77777777" w:rsidR="00332093" w:rsidRPr="0073308F" w:rsidRDefault="00332093">
            <w:pPr>
              <w:spacing w:line="276" w:lineRule="auto"/>
              <w:rPr>
                <w:rFonts w:cs="Arial"/>
              </w:rPr>
            </w:pPr>
          </w:p>
        </w:tc>
      </w:tr>
      <w:tr w:rsidR="00332093" w:rsidRPr="0073308F" w14:paraId="3F172418" w14:textId="77777777" w:rsidTr="00332093">
        <w:trPr>
          <w:jc w:val="center"/>
        </w:trPr>
        <w:tc>
          <w:tcPr>
            <w:tcW w:w="2827" w:type="dxa"/>
            <w:vMerge/>
            <w:tcBorders>
              <w:left w:val="single" w:sz="4" w:space="0" w:color="auto"/>
              <w:right w:val="single" w:sz="4" w:space="0" w:color="auto"/>
            </w:tcBorders>
            <w:vAlign w:val="center"/>
          </w:tcPr>
          <w:p w14:paraId="2A9CD2CF"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5D501B7A" w14:textId="77777777" w:rsidR="00332093" w:rsidRPr="0073308F" w:rsidRDefault="00332093">
            <w:pPr>
              <w:spacing w:line="276" w:lineRule="auto"/>
              <w:rPr>
                <w:rFonts w:cs="Arial"/>
              </w:rPr>
            </w:pPr>
            <w:r>
              <w:rPr>
                <w:rFonts w:cs="Arial"/>
              </w:rPr>
              <w:t>Color ID3</w:t>
            </w:r>
          </w:p>
        </w:tc>
        <w:tc>
          <w:tcPr>
            <w:tcW w:w="900" w:type="dxa"/>
            <w:tcBorders>
              <w:top w:val="single" w:sz="4" w:space="0" w:color="auto"/>
              <w:left w:val="single" w:sz="4" w:space="0" w:color="auto"/>
              <w:bottom w:val="single" w:sz="4" w:space="0" w:color="auto"/>
              <w:right w:val="single" w:sz="4" w:space="0" w:color="auto"/>
            </w:tcBorders>
          </w:tcPr>
          <w:p w14:paraId="653AEDB6" w14:textId="77777777" w:rsidR="00332093" w:rsidRPr="0073308F" w:rsidRDefault="00332093">
            <w:pPr>
              <w:spacing w:line="276" w:lineRule="auto"/>
              <w:rPr>
                <w:rFonts w:cs="Arial"/>
              </w:rPr>
            </w:pPr>
            <w:r>
              <w:rPr>
                <w:rFonts w:cs="Arial"/>
              </w:rPr>
              <w:t>0x03</w:t>
            </w:r>
          </w:p>
        </w:tc>
        <w:tc>
          <w:tcPr>
            <w:tcW w:w="3367" w:type="dxa"/>
            <w:tcBorders>
              <w:top w:val="single" w:sz="4" w:space="0" w:color="auto"/>
              <w:left w:val="single" w:sz="4" w:space="0" w:color="auto"/>
              <w:bottom w:val="single" w:sz="4" w:space="0" w:color="auto"/>
              <w:right w:val="single" w:sz="4" w:space="0" w:color="auto"/>
            </w:tcBorders>
          </w:tcPr>
          <w:p w14:paraId="20BE4985" w14:textId="77777777" w:rsidR="00332093" w:rsidRPr="0073308F" w:rsidRDefault="00332093">
            <w:pPr>
              <w:spacing w:line="276" w:lineRule="auto"/>
              <w:rPr>
                <w:rFonts w:cs="Arial"/>
              </w:rPr>
            </w:pPr>
          </w:p>
        </w:tc>
      </w:tr>
      <w:tr w:rsidR="00332093" w:rsidRPr="0073308F" w14:paraId="6F26F432" w14:textId="77777777" w:rsidTr="00332093">
        <w:trPr>
          <w:jc w:val="center"/>
        </w:trPr>
        <w:tc>
          <w:tcPr>
            <w:tcW w:w="2827" w:type="dxa"/>
            <w:vMerge/>
            <w:tcBorders>
              <w:left w:val="single" w:sz="4" w:space="0" w:color="auto"/>
              <w:right w:val="single" w:sz="4" w:space="0" w:color="auto"/>
            </w:tcBorders>
            <w:vAlign w:val="center"/>
          </w:tcPr>
          <w:p w14:paraId="75D09012"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5D33FD32" w14:textId="77777777" w:rsidR="00332093" w:rsidRPr="0073308F" w:rsidRDefault="00332093">
            <w:pPr>
              <w:spacing w:line="276" w:lineRule="auto"/>
              <w:rPr>
                <w:rFonts w:cs="Arial"/>
              </w:rPr>
            </w:pPr>
            <w:r>
              <w:rPr>
                <w:rFonts w:cs="Arial"/>
              </w:rPr>
              <w:t>Color ID4</w:t>
            </w:r>
          </w:p>
        </w:tc>
        <w:tc>
          <w:tcPr>
            <w:tcW w:w="900" w:type="dxa"/>
            <w:tcBorders>
              <w:top w:val="single" w:sz="4" w:space="0" w:color="auto"/>
              <w:left w:val="single" w:sz="4" w:space="0" w:color="auto"/>
              <w:bottom w:val="single" w:sz="4" w:space="0" w:color="auto"/>
              <w:right w:val="single" w:sz="4" w:space="0" w:color="auto"/>
            </w:tcBorders>
          </w:tcPr>
          <w:p w14:paraId="2E854E57" w14:textId="77777777" w:rsidR="00332093" w:rsidRPr="0073308F" w:rsidRDefault="00332093">
            <w:pPr>
              <w:spacing w:line="276" w:lineRule="auto"/>
              <w:rPr>
                <w:rFonts w:cs="Arial"/>
              </w:rPr>
            </w:pPr>
            <w:r>
              <w:rPr>
                <w:rFonts w:cs="Arial"/>
              </w:rPr>
              <w:t>0x04</w:t>
            </w:r>
          </w:p>
        </w:tc>
        <w:tc>
          <w:tcPr>
            <w:tcW w:w="3367" w:type="dxa"/>
            <w:tcBorders>
              <w:top w:val="single" w:sz="4" w:space="0" w:color="auto"/>
              <w:left w:val="single" w:sz="4" w:space="0" w:color="auto"/>
              <w:bottom w:val="single" w:sz="4" w:space="0" w:color="auto"/>
              <w:right w:val="single" w:sz="4" w:space="0" w:color="auto"/>
            </w:tcBorders>
          </w:tcPr>
          <w:p w14:paraId="4B1B3E04" w14:textId="77777777" w:rsidR="00332093" w:rsidRPr="0073308F" w:rsidRDefault="00332093">
            <w:pPr>
              <w:spacing w:line="276" w:lineRule="auto"/>
              <w:rPr>
                <w:rFonts w:cs="Arial"/>
              </w:rPr>
            </w:pPr>
          </w:p>
        </w:tc>
      </w:tr>
      <w:tr w:rsidR="00332093" w:rsidRPr="0073308F" w14:paraId="2AECAE35" w14:textId="77777777" w:rsidTr="00332093">
        <w:trPr>
          <w:jc w:val="center"/>
        </w:trPr>
        <w:tc>
          <w:tcPr>
            <w:tcW w:w="2827" w:type="dxa"/>
            <w:vMerge/>
            <w:tcBorders>
              <w:left w:val="single" w:sz="4" w:space="0" w:color="auto"/>
              <w:right w:val="single" w:sz="4" w:space="0" w:color="auto"/>
            </w:tcBorders>
            <w:vAlign w:val="center"/>
          </w:tcPr>
          <w:p w14:paraId="44730CB6"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0CBB8759" w14:textId="77777777" w:rsidR="00332093" w:rsidRPr="0073308F" w:rsidRDefault="00332093">
            <w:pPr>
              <w:spacing w:line="276" w:lineRule="auto"/>
              <w:rPr>
                <w:rFonts w:cs="Arial"/>
              </w:rPr>
            </w:pPr>
            <w:r>
              <w:rPr>
                <w:rFonts w:cs="Arial"/>
              </w:rPr>
              <w:t>Color ID5</w:t>
            </w:r>
          </w:p>
        </w:tc>
        <w:tc>
          <w:tcPr>
            <w:tcW w:w="900" w:type="dxa"/>
            <w:tcBorders>
              <w:top w:val="single" w:sz="4" w:space="0" w:color="auto"/>
              <w:left w:val="single" w:sz="4" w:space="0" w:color="auto"/>
              <w:bottom w:val="single" w:sz="4" w:space="0" w:color="auto"/>
              <w:right w:val="single" w:sz="4" w:space="0" w:color="auto"/>
            </w:tcBorders>
          </w:tcPr>
          <w:p w14:paraId="11442405" w14:textId="77777777" w:rsidR="00332093" w:rsidRPr="0073308F" w:rsidRDefault="00332093">
            <w:pPr>
              <w:spacing w:line="276" w:lineRule="auto"/>
              <w:rPr>
                <w:rFonts w:cs="Arial"/>
              </w:rPr>
            </w:pPr>
            <w:r>
              <w:rPr>
                <w:rFonts w:cs="Arial"/>
              </w:rPr>
              <w:t>0x05</w:t>
            </w:r>
          </w:p>
        </w:tc>
        <w:tc>
          <w:tcPr>
            <w:tcW w:w="3367" w:type="dxa"/>
            <w:tcBorders>
              <w:top w:val="single" w:sz="4" w:space="0" w:color="auto"/>
              <w:left w:val="single" w:sz="4" w:space="0" w:color="auto"/>
              <w:bottom w:val="single" w:sz="4" w:space="0" w:color="auto"/>
              <w:right w:val="single" w:sz="4" w:space="0" w:color="auto"/>
            </w:tcBorders>
          </w:tcPr>
          <w:p w14:paraId="7E26A09D" w14:textId="77777777" w:rsidR="00332093" w:rsidRPr="0073308F" w:rsidRDefault="00332093">
            <w:pPr>
              <w:spacing w:line="276" w:lineRule="auto"/>
              <w:rPr>
                <w:rFonts w:cs="Arial"/>
              </w:rPr>
            </w:pPr>
          </w:p>
        </w:tc>
      </w:tr>
      <w:tr w:rsidR="00332093" w:rsidRPr="0073308F" w14:paraId="5ADFE2C6" w14:textId="77777777" w:rsidTr="00332093">
        <w:trPr>
          <w:jc w:val="center"/>
        </w:trPr>
        <w:tc>
          <w:tcPr>
            <w:tcW w:w="2827" w:type="dxa"/>
            <w:vMerge/>
            <w:tcBorders>
              <w:left w:val="single" w:sz="4" w:space="0" w:color="auto"/>
              <w:right w:val="single" w:sz="4" w:space="0" w:color="auto"/>
            </w:tcBorders>
            <w:vAlign w:val="center"/>
          </w:tcPr>
          <w:p w14:paraId="54E3F4CE"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48335C9A" w14:textId="77777777" w:rsidR="00332093" w:rsidRPr="0073308F" w:rsidRDefault="00332093">
            <w:pPr>
              <w:spacing w:line="276" w:lineRule="auto"/>
              <w:rPr>
                <w:rFonts w:cs="Arial"/>
              </w:rPr>
            </w:pPr>
            <w:r>
              <w:rPr>
                <w:rFonts w:cs="Arial"/>
              </w:rPr>
              <w:t>Color ID6</w:t>
            </w:r>
          </w:p>
        </w:tc>
        <w:tc>
          <w:tcPr>
            <w:tcW w:w="900" w:type="dxa"/>
            <w:tcBorders>
              <w:top w:val="single" w:sz="4" w:space="0" w:color="auto"/>
              <w:left w:val="single" w:sz="4" w:space="0" w:color="auto"/>
              <w:bottom w:val="single" w:sz="4" w:space="0" w:color="auto"/>
              <w:right w:val="single" w:sz="4" w:space="0" w:color="auto"/>
            </w:tcBorders>
          </w:tcPr>
          <w:p w14:paraId="75744AA5" w14:textId="77777777" w:rsidR="00332093" w:rsidRPr="0073308F" w:rsidRDefault="00332093">
            <w:pPr>
              <w:spacing w:line="276" w:lineRule="auto"/>
              <w:rPr>
                <w:rFonts w:cs="Arial"/>
              </w:rPr>
            </w:pPr>
            <w:r>
              <w:rPr>
                <w:rFonts w:cs="Arial"/>
              </w:rPr>
              <w:t>0x06</w:t>
            </w:r>
          </w:p>
        </w:tc>
        <w:tc>
          <w:tcPr>
            <w:tcW w:w="3367" w:type="dxa"/>
            <w:tcBorders>
              <w:top w:val="single" w:sz="4" w:space="0" w:color="auto"/>
              <w:left w:val="single" w:sz="4" w:space="0" w:color="auto"/>
              <w:bottom w:val="single" w:sz="4" w:space="0" w:color="auto"/>
              <w:right w:val="single" w:sz="4" w:space="0" w:color="auto"/>
            </w:tcBorders>
          </w:tcPr>
          <w:p w14:paraId="09609FD2" w14:textId="77777777" w:rsidR="00332093" w:rsidRPr="0073308F" w:rsidRDefault="00332093">
            <w:pPr>
              <w:spacing w:line="276" w:lineRule="auto"/>
              <w:rPr>
                <w:rFonts w:cs="Arial"/>
              </w:rPr>
            </w:pPr>
          </w:p>
        </w:tc>
      </w:tr>
      <w:tr w:rsidR="00332093" w:rsidRPr="0073308F" w14:paraId="3F521F81" w14:textId="77777777" w:rsidTr="00332093">
        <w:trPr>
          <w:jc w:val="center"/>
        </w:trPr>
        <w:tc>
          <w:tcPr>
            <w:tcW w:w="2827" w:type="dxa"/>
            <w:vMerge/>
            <w:tcBorders>
              <w:left w:val="single" w:sz="4" w:space="0" w:color="auto"/>
              <w:right w:val="single" w:sz="4" w:space="0" w:color="auto"/>
            </w:tcBorders>
            <w:vAlign w:val="center"/>
          </w:tcPr>
          <w:p w14:paraId="5A0BBB91"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0F278A43" w14:textId="77777777" w:rsidR="00332093" w:rsidRPr="0073308F" w:rsidRDefault="00332093">
            <w:pPr>
              <w:spacing w:line="276" w:lineRule="auto"/>
              <w:rPr>
                <w:rFonts w:cs="Arial"/>
              </w:rPr>
            </w:pPr>
            <w:r>
              <w:rPr>
                <w:rFonts w:cs="Arial"/>
              </w:rPr>
              <w:t>Color ID7</w:t>
            </w:r>
          </w:p>
        </w:tc>
        <w:tc>
          <w:tcPr>
            <w:tcW w:w="900" w:type="dxa"/>
            <w:tcBorders>
              <w:top w:val="single" w:sz="4" w:space="0" w:color="auto"/>
              <w:left w:val="single" w:sz="4" w:space="0" w:color="auto"/>
              <w:bottom w:val="single" w:sz="4" w:space="0" w:color="auto"/>
              <w:right w:val="single" w:sz="4" w:space="0" w:color="auto"/>
            </w:tcBorders>
          </w:tcPr>
          <w:p w14:paraId="7AEFE4FB" w14:textId="77777777" w:rsidR="00332093" w:rsidRPr="0073308F" w:rsidRDefault="00332093">
            <w:pPr>
              <w:spacing w:line="276" w:lineRule="auto"/>
              <w:rPr>
                <w:rFonts w:cs="Arial"/>
              </w:rPr>
            </w:pPr>
            <w:r>
              <w:rPr>
                <w:rFonts w:cs="Arial"/>
              </w:rPr>
              <w:t>0x07</w:t>
            </w:r>
          </w:p>
        </w:tc>
        <w:tc>
          <w:tcPr>
            <w:tcW w:w="3367" w:type="dxa"/>
            <w:tcBorders>
              <w:top w:val="single" w:sz="4" w:space="0" w:color="auto"/>
              <w:left w:val="single" w:sz="4" w:space="0" w:color="auto"/>
              <w:bottom w:val="single" w:sz="4" w:space="0" w:color="auto"/>
              <w:right w:val="single" w:sz="4" w:space="0" w:color="auto"/>
            </w:tcBorders>
          </w:tcPr>
          <w:p w14:paraId="60307DAC" w14:textId="77777777" w:rsidR="00332093" w:rsidRPr="0073308F" w:rsidRDefault="00332093">
            <w:pPr>
              <w:spacing w:line="276" w:lineRule="auto"/>
              <w:rPr>
                <w:rFonts w:cs="Arial"/>
              </w:rPr>
            </w:pPr>
          </w:p>
        </w:tc>
      </w:tr>
      <w:tr w:rsidR="00332093" w:rsidRPr="0073308F" w14:paraId="5ACEE726" w14:textId="77777777" w:rsidTr="00332093">
        <w:trPr>
          <w:jc w:val="center"/>
        </w:trPr>
        <w:tc>
          <w:tcPr>
            <w:tcW w:w="2827" w:type="dxa"/>
            <w:vMerge/>
            <w:tcBorders>
              <w:left w:val="single" w:sz="4" w:space="0" w:color="auto"/>
              <w:right w:val="single" w:sz="4" w:space="0" w:color="auto"/>
            </w:tcBorders>
            <w:vAlign w:val="center"/>
          </w:tcPr>
          <w:p w14:paraId="4C8F608B"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337795AE" w14:textId="77777777" w:rsidR="00332093" w:rsidRPr="0073308F" w:rsidRDefault="00332093">
            <w:pPr>
              <w:spacing w:line="276" w:lineRule="auto"/>
              <w:rPr>
                <w:rFonts w:cs="Arial"/>
              </w:rPr>
            </w:pPr>
            <w:r>
              <w:rPr>
                <w:rFonts w:cs="Arial"/>
              </w:rPr>
              <w:t>Color ID8</w:t>
            </w:r>
          </w:p>
        </w:tc>
        <w:tc>
          <w:tcPr>
            <w:tcW w:w="900" w:type="dxa"/>
            <w:tcBorders>
              <w:top w:val="single" w:sz="4" w:space="0" w:color="auto"/>
              <w:left w:val="single" w:sz="4" w:space="0" w:color="auto"/>
              <w:bottom w:val="single" w:sz="4" w:space="0" w:color="auto"/>
              <w:right w:val="single" w:sz="4" w:space="0" w:color="auto"/>
            </w:tcBorders>
          </w:tcPr>
          <w:p w14:paraId="0DB5FE3E" w14:textId="77777777" w:rsidR="00332093" w:rsidRPr="0073308F" w:rsidRDefault="00332093">
            <w:pPr>
              <w:spacing w:line="276" w:lineRule="auto"/>
              <w:rPr>
                <w:rFonts w:cs="Arial"/>
              </w:rPr>
            </w:pPr>
            <w:r>
              <w:rPr>
                <w:rFonts w:cs="Arial"/>
              </w:rPr>
              <w:t>0x08</w:t>
            </w:r>
          </w:p>
        </w:tc>
        <w:tc>
          <w:tcPr>
            <w:tcW w:w="3367" w:type="dxa"/>
            <w:tcBorders>
              <w:top w:val="single" w:sz="4" w:space="0" w:color="auto"/>
              <w:left w:val="single" w:sz="4" w:space="0" w:color="auto"/>
              <w:bottom w:val="single" w:sz="4" w:space="0" w:color="auto"/>
              <w:right w:val="single" w:sz="4" w:space="0" w:color="auto"/>
            </w:tcBorders>
          </w:tcPr>
          <w:p w14:paraId="19E755AF" w14:textId="77777777" w:rsidR="00332093" w:rsidRPr="0073308F" w:rsidRDefault="00332093">
            <w:pPr>
              <w:spacing w:line="276" w:lineRule="auto"/>
              <w:rPr>
                <w:rFonts w:cs="Arial"/>
              </w:rPr>
            </w:pPr>
          </w:p>
        </w:tc>
      </w:tr>
      <w:tr w:rsidR="00332093" w:rsidRPr="0073308F" w14:paraId="65C9D0D8" w14:textId="77777777" w:rsidTr="00332093">
        <w:trPr>
          <w:jc w:val="center"/>
        </w:trPr>
        <w:tc>
          <w:tcPr>
            <w:tcW w:w="2827" w:type="dxa"/>
            <w:vMerge/>
            <w:tcBorders>
              <w:left w:val="single" w:sz="4" w:space="0" w:color="auto"/>
              <w:right w:val="single" w:sz="4" w:space="0" w:color="auto"/>
            </w:tcBorders>
            <w:vAlign w:val="center"/>
          </w:tcPr>
          <w:p w14:paraId="4E868F12"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1B2B7F75" w14:textId="77777777" w:rsidR="00332093" w:rsidRPr="0073308F" w:rsidRDefault="00332093">
            <w:pPr>
              <w:spacing w:line="276" w:lineRule="auto"/>
              <w:rPr>
                <w:rFonts w:cs="Arial"/>
              </w:rPr>
            </w:pPr>
            <w:r>
              <w:rPr>
                <w:rFonts w:cs="Arial"/>
              </w:rPr>
              <w:t>Color ID9</w:t>
            </w:r>
          </w:p>
        </w:tc>
        <w:tc>
          <w:tcPr>
            <w:tcW w:w="900" w:type="dxa"/>
            <w:tcBorders>
              <w:top w:val="single" w:sz="4" w:space="0" w:color="auto"/>
              <w:left w:val="single" w:sz="4" w:space="0" w:color="auto"/>
              <w:bottom w:val="single" w:sz="4" w:space="0" w:color="auto"/>
              <w:right w:val="single" w:sz="4" w:space="0" w:color="auto"/>
            </w:tcBorders>
          </w:tcPr>
          <w:p w14:paraId="6EC55DC7" w14:textId="77777777" w:rsidR="00332093" w:rsidRPr="0073308F" w:rsidRDefault="00332093">
            <w:pPr>
              <w:spacing w:line="276" w:lineRule="auto"/>
              <w:rPr>
                <w:rFonts w:cs="Arial"/>
              </w:rPr>
            </w:pPr>
            <w:r>
              <w:rPr>
                <w:rFonts w:cs="Arial"/>
              </w:rPr>
              <w:t>0x09</w:t>
            </w:r>
          </w:p>
        </w:tc>
        <w:tc>
          <w:tcPr>
            <w:tcW w:w="3367" w:type="dxa"/>
            <w:tcBorders>
              <w:top w:val="single" w:sz="4" w:space="0" w:color="auto"/>
              <w:left w:val="single" w:sz="4" w:space="0" w:color="auto"/>
              <w:bottom w:val="single" w:sz="4" w:space="0" w:color="auto"/>
              <w:right w:val="single" w:sz="4" w:space="0" w:color="auto"/>
            </w:tcBorders>
          </w:tcPr>
          <w:p w14:paraId="24AB96ED" w14:textId="77777777" w:rsidR="00332093" w:rsidRPr="0073308F" w:rsidRDefault="00332093">
            <w:pPr>
              <w:spacing w:line="276" w:lineRule="auto"/>
              <w:rPr>
                <w:rFonts w:cs="Arial"/>
              </w:rPr>
            </w:pPr>
          </w:p>
        </w:tc>
      </w:tr>
      <w:tr w:rsidR="00332093" w:rsidRPr="0073308F" w14:paraId="68C22409" w14:textId="77777777" w:rsidTr="00332093">
        <w:trPr>
          <w:jc w:val="center"/>
        </w:trPr>
        <w:tc>
          <w:tcPr>
            <w:tcW w:w="2827" w:type="dxa"/>
            <w:vMerge/>
            <w:tcBorders>
              <w:left w:val="single" w:sz="4" w:space="0" w:color="auto"/>
              <w:right w:val="single" w:sz="4" w:space="0" w:color="auto"/>
            </w:tcBorders>
            <w:vAlign w:val="center"/>
          </w:tcPr>
          <w:p w14:paraId="0A5DEB01"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500D347E" w14:textId="77777777" w:rsidR="00332093" w:rsidRPr="0073308F" w:rsidRDefault="00332093">
            <w:pPr>
              <w:spacing w:line="276" w:lineRule="auto"/>
              <w:rPr>
                <w:rFonts w:cs="Arial"/>
              </w:rPr>
            </w:pPr>
            <w:r>
              <w:rPr>
                <w:rFonts w:cs="Arial"/>
              </w:rPr>
              <w:t>Color ID10</w:t>
            </w:r>
          </w:p>
        </w:tc>
        <w:tc>
          <w:tcPr>
            <w:tcW w:w="900" w:type="dxa"/>
            <w:tcBorders>
              <w:top w:val="single" w:sz="4" w:space="0" w:color="auto"/>
              <w:left w:val="single" w:sz="4" w:space="0" w:color="auto"/>
              <w:bottom w:val="single" w:sz="4" w:space="0" w:color="auto"/>
              <w:right w:val="single" w:sz="4" w:space="0" w:color="auto"/>
            </w:tcBorders>
          </w:tcPr>
          <w:p w14:paraId="25A3A948" w14:textId="77777777" w:rsidR="00332093" w:rsidRPr="0073308F" w:rsidRDefault="00332093">
            <w:pPr>
              <w:spacing w:line="276" w:lineRule="auto"/>
              <w:rPr>
                <w:rFonts w:cs="Arial"/>
              </w:rPr>
            </w:pPr>
            <w:r>
              <w:rPr>
                <w:rFonts w:cs="Arial"/>
              </w:rPr>
              <w:t>0x0A</w:t>
            </w:r>
          </w:p>
        </w:tc>
        <w:tc>
          <w:tcPr>
            <w:tcW w:w="3367" w:type="dxa"/>
            <w:tcBorders>
              <w:top w:val="single" w:sz="4" w:space="0" w:color="auto"/>
              <w:left w:val="single" w:sz="4" w:space="0" w:color="auto"/>
              <w:bottom w:val="single" w:sz="4" w:space="0" w:color="auto"/>
              <w:right w:val="single" w:sz="4" w:space="0" w:color="auto"/>
            </w:tcBorders>
          </w:tcPr>
          <w:p w14:paraId="12A1EB07" w14:textId="77777777" w:rsidR="00332093" w:rsidRPr="0073308F" w:rsidRDefault="00332093">
            <w:pPr>
              <w:spacing w:line="276" w:lineRule="auto"/>
              <w:rPr>
                <w:rFonts w:cs="Arial"/>
              </w:rPr>
            </w:pPr>
          </w:p>
        </w:tc>
      </w:tr>
      <w:tr w:rsidR="00332093" w:rsidRPr="0073308F" w14:paraId="3503E6DE" w14:textId="77777777" w:rsidTr="00332093">
        <w:trPr>
          <w:jc w:val="center"/>
        </w:trPr>
        <w:tc>
          <w:tcPr>
            <w:tcW w:w="2827" w:type="dxa"/>
            <w:vMerge/>
            <w:tcBorders>
              <w:left w:val="single" w:sz="4" w:space="0" w:color="auto"/>
              <w:right w:val="single" w:sz="4" w:space="0" w:color="auto"/>
            </w:tcBorders>
            <w:vAlign w:val="center"/>
          </w:tcPr>
          <w:p w14:paraId="7AED6BD2"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014E4F7A" w14:textId="77777777" w:rsidR="00332093" w:rsidRPr="0073308F" w:rsidRDefault="00332093">
            <w:pPr>
              <w:spacing w:line="276" w:lineRule="auto"/>
              <w:rPr>
                <w:rFonts w:cs="Arial"/>
              </w:rPr>
            </w:pPr>
            <w:r>
              <w:rPr>
                <w:rFonts w:cs="Arial"/>
              </w:rPr>
              <w:t>Color ID11</w:t>
            </w:r>
          </w:p>
        </w:tc>
        <w:tc>
          <w:tcPr>
            <w:tcW w:w="900" w:type="dxa"/>
            <w:tcBorders>
              <w:top w:val="single" w:sz="4" w:space="0" w:color="auto"/>
              <w:left w:val="single" w:sz="4" w:space="0" w:color="auto"/>
              <w:bottom w:val="single" w:sz="4" w:space="0" w:color="auto"/>
              <w:right w:val="single" w:sz="4" w:space="0" w:color="auto"/>
            </w:tcBorders>
          </w:tcPr>
          <w:p w14:paraId="344BBC49" w14:textId="77777777" w:rsidR="00332093" w:rsidRPr="0073308F" w:rsidRDefault="00332093">
            <w:pPr>
              <w:spacing w:line="276" w:lineRule="auto"/>
              <w:rPr>
                <w:rFonts w:cs="Arial"/>
              </w:rPr>
            </w:pPr>
            <w:r>
              <w:rPr>
                <w:rFonts w:cs="Arial"/>
              </w:rPr>
              <w:t>0x0B</w:t>
            </w:r>
          </w:p>
        </w:tc>
        <w:tc>
          <w:tcPr>
            <w:tcW w:w="3367" w:type="dxa"/>
            <w:tcBorders>
              <w:top w:val="single" w:sz="4" w:space="0" w:color="auto"/>
              <w:left w:val="single" w:sz="4" w:space="0" w:color="auto"/>
              <w:bottom w:val="single" w:sz="4" w:space="0" w:color="auto"/>
              <w:right w:val="single" w:sz="4" w:space="0" w:color="auto"/>
            </w:tcBorders>
          </w:tcPr>
          <w:p w14:paraId="58830281" w14:textId="77777777" w:rsidR="00332093" w:rsidRPr="0073308F" w:rsidRDefault="00332093">
            <w:pPr>
              <w:spacing w:line="276" w:lineRule="auto"/>
              <w:rPr>
                <w:rFonts w:cs="Arial"/>
              </w:rPr>
            </w:pPr>
          </w:p>
        </w:tc>
      </w:tr>
      <w:tr w:rsidR="00332093" w:rsidRPr="0073308F" w14:paraId="3306E1E2" w14:textId="77777777" w:rsidTr="00332093">
        <w:trPr>
          <w:jc w:val="center"/>
        </w:trPr>
        <w:tc>
          <w:tcPr>
            <w:tcW w:w="2827" w:type="dxa"/>
            <w:vMerge/>
            <w:tcBorders>
              <w:left w:val="single" w:sz="4" w:space="0" w:color="auto"/>
              <w:right w:val="single" w:sz="4" w:space="0" w:color="auto"/>
            </w:tcBorders>
            <w:vAlign w:val="center"/>
          </w:tcPr>
          <w:p w14:paraId="71BCA644"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6D4373D0" w14:textId="77777777" w:rsidR="00332093" w:rsidRPr="0073308F" w:rsidRDefault="00332093">
            <w:pPr>
              <w:spacing w:line="276" w:lineRule="auto"/>
              <w:rPr>
                <w:rFonts w:cs="Arial"/>
              </w:rPr>
            </w:pPr>
            <w:r>
              <w:rPr>
                <w:rFonts w:cs="Arial"/>
              </w:rPr>
              <w:t>Color ID12</w:t>
            </w:r>
          </w:p>
        </w:tc>
        <w:tc>
          <w:tcPr>
            <w:tcW w:w="900" w:type="dxa"/>
            <w:tcBorders>
              <w:top w:val="single" w:sz="4" w:space="0" w:color="auto"/>
              <w:left w:val="single" w:sz="4" w:space="0" w:color="auto"/>
              <w:bottom w:val="single" w:sz="4" w:space="0" w:color="auto"/>
              <w:right w:val="single" w:sz="4" w:space="0" w:color="auto"/>
            </w:tcBorders>
          </w:tcPr>
          <w:p w14:paraId="4FBEEF2B" w14:textId="77777777" w:rsidR="00332093" w:rsidRPr="0073308F" w:rsidRDefault="00332093">
            <w:pPr>
              <w:spacing w:line="276" w:lineRule="auto"/>
              <w:rPr>
                <w:rFonts w:cs="Arial"/>
              </w:rPr>
            </w:pPr>
            <w:r>
              <w:rPr>
                <w:rFonts w:cs="Arial"/>
              </w:rPr>
              <w:t>0x0C</w:t>
            </w:r>
          </w:p>
        </w:tc>
        <w:tc>
          <w:tcPr>
            <w:tcW w:w="3367" w:type="dxa"/>
            <w:tcBorders>
              <w:top w:val="single" w:sz="4" w:space="0" w:color="auto"/>
              <w:left w:val="single" w:sz="4" w:space="0" w:color="auto"/>
              <w:bottom w:val="single" w:sz="4" w:space="0" w:color="auto"/>
              <w:right w:val="single" w:sz="4" w:space="0" w:color="auto"/>
            </w:tcBorders>
          </w:tcPr>
          <w:p w14:paraId="6AEA2128" w14:textId="77777777" w:rsidR="00332093" w:rsidRPr="0073308F" w:rsidRDefault="00332093">
            <w:pPr>
              <w:spacing w:line="276" w:lineRule="auto"/>
              <w:rPr>
                <w:rFonts w:cs="Arial"/>
              </w:rPr>
            </w:pPr>
          </w:p>
        </w:tc>
      </w:tr>
      <w:tr w:rsidR="00332093" w:rsidRPr="0073308F" w14:paraId="0CED75F1" w14:textId="77777777" w:rsidTr="00332093">
        <w:trPr>
          <w:jc w:val="center"/>
        </w:trPr>
        <w:tc>
          <w:tcPr>
            <w:tcW w:w="2827" w:type="dxa"/>
            <w:vMerge/>
            <w:tcBorders>
              <w:left w:val="single" w:sz="4" w:space="0" w:color="auto"/>
              <w:right w:val="single" w:sz="4" w:space="0" w:color="auto"/>
            </w:tcBorders>
            <w:vAlign w:val="center"/>
          </w:tcPr>
          <w:p w14:paraId="2A1479BD"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6E8F0AF1" w14:textId="77777777" w:rsidR="00332093" w:rsidRPr="0073308F" w:rsidRDefault="00332093">
            <w:pPr>
              <w:spacing w:line="276" w:lineRule="auto"/>
              <w:rPr>
                <w:rFonts w:cs="Arial"/>
              </w:rPr>
            </w:pPr>
            <w:r>
              <w:rPr>
                <w:rFonts w:cs="Arial"/>
              </w:rPr>
              <w:t>Color ID13</w:t>
            </w:r>
          </w:p>
        </w:tc>
        <w:tc>
          <w:tcPr>
            <w:tcW w:w="900" w:type="dxa"/>
            <w:tcBorders>
              <w:top w:val="single" w:sz="4" w:space="0" w:color="auto"/>
              <w:left w:val="single" w:sz="4" w:space="0" w:color="auto"/>
              <w:bottom w:val="single" w:sz="4" w:space="0" w:color="auto"/>
              <w:right w:val="single" w:sz="4" w:space="0" w:color="auto"/>
            </w:tcBorders>
          </w:tcPr>
          <w:p w14:paraId="00A3C41A" w14:textId="77777777" w:rsidR="00332093" w:rsidRPr="0073308F" w:rsidRDefault="00332093">
            <w:pPr>
              <w:spacing w:line="276" w:lineRule="auto"/>
              <w:rPr>
                <w:rFonts w:cs="Arial"/>
              </w:rPr>
            </w:pPr>
            <w:r>
              <w:rPr>
                <w:rFonts w:cs="Arial"/>
              </w:rPr>
              <w:t>0x0D</w:t>
            </w:r>
          </w:p>
        </w:tc>
        <w:tc>
          <w:tcPr>
            <w:tcW w:w="3367" w:type="dxa"/>
            <w:tcBorders>
              <w:top w:val="single" w:sz="4" w:space="0" w:color="auto"/>
              <w:left w:val="single" w:sz="4" w:space="0" w:color="auto"/>
              <w:bottom w:val="single" w:sz="4" w:space="0" w:color="auto"/>
              <w:right w:val="single" w:sz="4" w:space="0" w:color="auto"/>
            </w:tcBorders>
          </w:tcPr>
          <w:p w14:paraId="25A6D95C" w14:textId="77777777" w:rsidR="00332093" w:rsidRPr="0073308F" w:rsidRDefault="00332093">
            <w:pPr>
              <w:spacing w:line="276" w:lineRule="auto"/>
              <w:rPr>
                <w:rFonts w:cs="Arial"/>
              </w:rPr>
            </w:pPr>
          </w:p>
        </w:tc>
      </w:tr>
      <w:tr w:rsidR="00332093" w:rsidRPr="0073308F" w14:paraId="2F22D7E1" w14:textId="77777777" w:rsidTr="00332093">
        <w:trPr>
          <w:jc w:val="center"/>
        </w:trPr>
        <w:tc>
          <w:tcPr>
            <w:tcW w:w="2827" w:type="dxa"/>
            <w:vMerge/>
            <w:tcBorders>
              <w:left w:val="single" w:sz="4" w:space="0" w:color="auto"/>
              <w:right w:val="single" w:sz="4" w:space="0" w:color="auto"/>
            </w:tcBorders>
            <w:vAlign w:val="center"/>
          </w:tcPr>
          <w:p w14:paraId="0CD26387"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7E40DA04" w14:textId="77777777" w:rsidR="00332093" w:rsidRPr="0073308F" w:rsidRDefault="00332093">
            <w:pPr>
              <w:spacing w:line="276" w:lineRule="auto"/>
              <w:rPr>
                <w:rFonts w:cs="Arial"/>
              </w:rPr>
            </w:pPr>
            <w:r>
              <w:rPr>
                <w:rFonts w:cs="Arial"/>
              </w:rPr>
              <w:t>Color ID14</w:t>
            </w:r>
          </w:p>
        </w:tc>
        <w:tc>
          <w:tcPr>
            <w:tcW w:w="900" w:type="dxa"/>
            <w:tcBorders>
              <w:top w:val="single" w:sz="4" w:space="0" w:color="auto"/>
              <w:left w:val="single" w:sz="4" w:space="0" w:color="auto"/>
              <w:bottom w:val="single" w:sz="4" w:space="0" w:color="auto"/>
              <w:right w:val="single" w:sz="4" w:space="0" w:color="auto"/>
            </w:tcBorders>
          </w:tcPr>
          <w:p w14:paraId="18F8B4D8" w14:textId="77777777" w:rsidR="00332093" w:rsidRPr="0073308F" w:rsidRDefault="00332093">
            <w:pPr>
              <w:spacing w:line="276" w:lineRule="auto"/>
              <w:rPr>
                <w:rFonts w:cs="Arial"/>
              </w:rPr>
            </w:pPr>
            <w:r>
              <w:rPr>
                <w:rFonts w:cs="Arial"/>
              </w:rPr>
              <w:t>0x0E</w:t>
            </w:r>
          </w:p>
        </w:tc>
        <w:tc>
          <w:tcPr>
            <w:tcW w:w="3367" w:type="dxa"/>
            <w:tcBorders>
              <w:top w:val="single" w:sz="4" w:space="0" w:color="auto"/>
              <w:left w:val="single" w:sz="4" w:space="0" w:color="auto"/>
              <w:bottom w:val="single" w:sz="4" w:space="0" w:color="auto"/>
              <w:right w:val="single" w:sz="4" w:space="0" w:color="auto"/>
            </w:tcBorders>
          </w:tcPr>
          <w:p w14:paraId="183E7533" w14:textId="77777777" w:rsidR="00332093" w:rsidRPr="0073308F" w:rsidRDefault="00332093">
            <w:pPr>
              <w:spacing w:line="276" w:lineRule="auto"/>
              <w:rPr>
                <w:rFonts w:cs="Arial"/>
              </w:rPr>
            </w:pPr>
          </w:p>
        </w:tc>
      </w:tr>
      <w:tr w:rsidR="00332093" w:rsidRPr="0073308F" w14:paraId="19ABAB56" w14:textId="77777777" w:rsidTr="00332093">
        <w:trPr>
          <w:jc w:val="center"/>
        </w:trPr>
        <w:tc>
          <w:tcPr>
            <w:tcW w:w="2827" w:type="dxa"/>
            <w:vMerge/>
            <w:tcBorders>
              <w:left w:val="single" w:sz="4" w:space="0" w:color="auto"/>
              <w:right w:val="single" w:sz="4" w:space="0" w:color="auto"/>
            </w:tcBorders>
            <w:vAlign w:val="center"/>
          </w:tcPr>
          <w:p w14:paraId="66C0AEF9"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0905774D" w14:textId="77777777" w:rsidR="00332093" w:rsidRPr="0073308F" w:rsidRDefault="00332093">
            <w:pPr>
              <w:spacing w:line="276" w:lineRule="auto"/>
              <w:rPr>
                <w:rFonts w:cs="Arial"/>
              </w:rPr>
            </w:pPr>
            <w:r>
              <w:rPr>
                <w:rFonts w:cs="Arial"/>
              </w:rPr>
              <w:t>Color ID15</w:t>
            </w:r>
          </w:p>
        </w:tc>
        <w:tc>
          <w:tcPr>
            <w:tcW w:w="900" w:type="dxa"/>
            <w:tcBorders>
              <w:top w:val="single" w:sz="4" w:space="0" w:color="auto"/>
              <w:left w:val="single" w:sz="4" w:space="0" w:color="auto"/>
              <w:bottom w:val="single" w:sz="4" w:space="0" w:color="auto"/>
              <w:right w:val="single" w:sz="4" w:space="0" w:color="auto"/>
            </w:tcBorders>
          </w:tcPr>
          <w:p w14:paraId="31BE8D94" w14:textId="77777777" w:rsidR="00332093" w:rsidRPr="0073308F" w:rsidRDefault="00332093">
            <w:pPr>
              <w:spacing w:line="276" w:lineRule="auto"/>
              <w:rPr>
                <w:rFonts w:cs="Arial"/>
              </w:rPr>
            </w:pPr>
            <w:r>
              <w:rPr>
                <w:rFonts w:cs="Arial"/>
              </w:rPr>
              <w:t>0x0F</w:t>
            </w:r>
          </w:p>
        </w:tc>
        <w:tc>
          <w:tcPr>
            <w:tcW w:w="3367" w:type="dxa"/>
            <w:tcBorders>
              <w:top w:val="single" w:sz="4" w:space="0" w:color="auto"/>
              <w:left w:val="single" w:sz="4" w:space="0" w:color="auto"/>
              <w:bottom w:val="single" w:sz="4" w:space="0" w:color="auto"/>
              <w:right w:val="single" w:sz="4" w:space="0" w:color="auto"/>
            </w:tcBorders>
          </w:tcPr>
          <w:p w14:paraId="764A40FA" w14:textId="77777777" w:rsidR="00332093" w:rsidRPr="0073308F" w:rsidRDefault="00332093">
            <w:pPr>
              <w:spacing w:line="276" w:lineRule="auto"/>
              <w:rPr>
                <w:rFonts w:cs="Arial"/>
              </w:rPr>
            </w:pPr>
          </w:p>
        </w:tc>
      </w:tr>
      <w:tr w:rsidR="00332093" w:rsidRPr="0073308F" w14:paraId="1020DF87" w14:textId="77777777" w:rsidTr="00332093">
        <w:trPr>
          <w:jc w:val="center"/>
        </w:trPr>
        <w:tc>
          <w:tcPr>
            <w:tcW w:w="2827" w:type="dxa"/>
            <w:vMerge/>
            <w:tcBorders>
              <w:left w:val="single" w:sz="4" w:space="0" w:color="auto"/>
              <w:right w:val="single" w:sz="4" w:space="0" w:color="auto"/>
            </w:tcBorders>
            <w:vAlign w:val="center"/>
          </w:tcPr>
          <w:p w14:paraId="69D8C719"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3C5B0783" w14:textId="77777777" w:rsidR="00332093" w:rsidRPr="0073308F" w:rsidRDefault="00332093">
            <w:pPr>
              <w:spacing w:line="276" w:lineRule="auto"/>
              <w:rPr>
                <w:rFonts w:cs="Arial"/>
              </w:rPr>
            </w:pPr>
            <w:r>
              <w:rPr>
                <w:rFonts w:cs="Arial"/>
              </w:rPr>
              <w:t>Color ID16</w:t>
            </w:r>
          </w:p>
        </w:tc>
        <w:tc>
          <w:tcPr>
            <w:tcW w:w="900" w:type="dxa"/>
            <w:tcBorders>
              <w:top w:val="single" w:sz="4" w:space="0" w:color="auto"/>
              <w:left w:val="single" w:sz="4" w:space="0" w:color="auto"/>
              <w:bottom w:val="single" w:sz="4" w:space="0" w:color="auto"/>
              <w:right w:val="single" w:sz="4" w:space="0" w:color="auto"/>
            </w:tcBorders>
          </w:tcPr>
          <w:p w14:paraId="0B3C08FB" w14:textId="77777777" w:rsidR="00332093" w:rsidRPr="0073308F" w:rsidRDefault="00332093">
            <w:pPr>
              <w:spacing w:line="276" w:lineRule="auto"/>
              <w:rPr>
                <w:rFonts w:cs="Arial"/>
              </w:rPr>
            </w:pPr>
            <w:r>
              <w:rPr>
                <w:rFonts w:cs="Arial"/>
              </w:rPr>
              <w:t>0x10</w:t>
            </w:r>
          </w:p>
        </w:tc>
        <w:tc>
          <w:tcPr>
            <w:tcW w:w="3367" w:type="dxa"/>
            <w:tcBorders>
              <w:top w:val="single" w:sz="4" w:space="0" w:color="auto"/>
              <w:left w:val="single" w:sz="4" w:space="0" w:color="auto"/>
              <w:bottom w:val="single" w:sz="4" w:space="0" w:color="auto"/>
              <w:right w:val="single" w:sz="4" w:space="0" w:color="auto"/>
            </w:tcBorders>
          </w:tcPr>
          <w:p w14:paraId="1931373D" w14:textId="77777777" w:rsidR="00332093" w:rsidRPr="0073308F" w:rsidRDefault="00332093">
            <w:pPr>
              <w:spacing w:line="276" w:lineRule="auto"/>
              <w:rPr>
                <w:rFonts w:cs="Arial"/>
              </w:rPr>
            </w:pPr>
          </w:p>
        </w:tc>
      </w:tr>
      <w:tr w:rsidR="00332093" w:rsidRPr="0073308F" w14:paraId="18ED9DD1" w14:textId="77777777" w:rsidTr="00332093">
        <w:trPr>
          <w:jc w:val="center"/>
        </w:trPr>
        <w:tc>
          <w:tcPr>
            <w:tcW w:w="2827" w:type="dxa"/>
            <w:vMerge/>
            <w:tcBorders>
              <w:left w:val="single" w:sz="4" w:space="0" w:color="auto"/>
              <w:bottom w:val="single" w:sz="4" w:space="0" w:color="auto"/>
              <w:right w:val="single" w:sz="4" w:space="0" w:color="auto"/>
            </w:tcBorders>
            <w:vAlign w:val="center"/>
          </w:tcPr>
          <w:p w14:paraId="582BF2A4" w14:textId="77777777" w:rsidR="00332093" w:rsidRPr="0073308F"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29086B0D" w14:textId="77777777" w:rsidR="00332093" w:rsidRPr="0073308F" w:rsidRDefault="00332093">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tcPr>
          <w:p w14:paraId="42FF93A9" w14:textId="77777777" w:rsidR="00332093" w:rsidRPr="0073308F" w:rsidRDefault="00332093">
            <w:pPr>
              <w:spacing w:line="276" w:lineRule="auto"/>
              <w:rPr>
                <w:rFonts w:cs="Arial"/>
              </w:rPr>
            </w:pPr>
            <w:r>
              <w:rPr>
                <w:rFonts w:cs="Arial"/>
              </w:rPr>
              <w:t>0x11 to 0xFF</w:t>
            </w:r>
          </w:p>
        </w:tc>
        <w:tc>
          <w:tcPr>
            <w:tcW w:w="3367" w:type="dxa"/>
            <w:tcBorders>
              <w:top w:val="single" w:sz="4" w:space="0" w:color="auto"/>
              <w:left w:val="single" w:sz="4" w:space="0" w:color="auto"/>
              <w:bottom w:val="single" w:sz="4" w:space="0" w:color="auto"/>
              <w:right w:val="single" w:sz="4" w:space="0" w:color="auto"/>
            </w:tcBorders>
          </w:tcPr>
          <w:p w14:paraId="61D08E3D" w14:textId="77777777" w:rsidR="00332093" w:rsidRPr="0073308F" w:rsidRDefault="00332093">
            <w:pPr>
              <w:spacing w:line="276" w:lineRule="auto"/>
              <w:rPr>
                <w:rFonts w:cs="Arial"/>
              </w:rPr>
            </w:pPr>
          </w:p>
        </w:tc>
      </w:tr>
    </w:tbl>
    <w:p w14:paraId="6ECC24BA" w14:textId="77777777" w:rsidR="00332093" w:rsidRDefault="00332093">
      <w:pPr>
        <w:rPr>
          <w:rFonts w:cs="Arial"/>
        </w:rPr>
      </w:pPr>
    </w:p>
    <w:p w14:paraId="28A9F08D" w14:textId="77777777" w:rsidR="00332093" w:rsidRDefault="00332093" w:rsidP="00332093">
      <w:pPr>
        <w:pStyle w:val="Heading5"/>
      </w:pPr>
      <w:r w:rsidRPr="00B9479B">
        <w:t>MD-REQ-025456/D-</w:t>
      </w:r>
      <w:proofErr w:type="spellStart"/>
      <w:r w:rsidRPr="00B9479B">
        <w:t>LightAmbColor_No_Actl</w:t>
      </w:r>
      <w:proofErr w:type="spellEnd"/>
      <w:r w:rsidRPr="00B9479B">
        <w:t xml:space="preserve"> (</w:t>
      </w:r>
      <w:proofErr w:type="spellStart"/>
      <w:r w:rsidRPr="00B9479B">
        <w:t>TcSE</w:t>
      </w:r>
      <w:proofErr w:type="spellEnd"/>
      <w:r w:rsidRPr="00B9479B">
        <w:t xml:space="preserve"> ROIN-297421)</w:t>
      </w:r>
    </w:p>
    <w:p w14:paraId="1A7E2A2A" w14:textId="77777777" w:rsidR="00332093" w:rsidRPr="00B715C1" w:rsidRDefault="00332093">
      <w:pPr>
        <w:rPr>
          <w:rFonts w:cs="Arial"/>
        </w:rPr>
      </w:pPr>
      <w:r w:rsidRPr="00B715C1">
        <w:rPr>
          <w:rFonts w:cs="Arial"/>
          <w:b/>
        </w:rPr>
        <w:t>Message Type:</w:t>
      </w:r>
      <w:r w:rsidRPr="00B715C1">
        <w:rPr>
          <w:rFonts w:cs="Arial"/>
        </w:rPr>
        <w:t xml:space="preserve">  Status</w:t>
      </w:r>
    </w:p>
    <w:p w14:paraId="75245809" w14:textId="77777777" w:rsidR="00332093" w:rsidRPr="00B715C1" w:rsidRDefault="00332093">
      <w:pPr>
        <w:rPr>
          <w:rFonts w:cs="Arial"/>
        </w:rPr>
      </w:pPr>
    </w:p>
    <w:p w14:paraId="0E5235C0" w14:textId="77777777" w:rsidR="00332093" w:rsidRPr="00B715C1" w:rsidRDefault="00332093">
      <w:pPr>
        <w:rPr>
          <w:rFonts w:cs="Arial"/>
        </w:rPr>
      </w:pPr>
      <w:r w:rsidRPr="00B715C1">
        <w:rPr>
          <w:rFonts w:cs="Arial"/>
        </w:rPr>
        <w:t xml:space="preserve">This signal </w:t>
      </w:r>
      <w:r w:rsidRPr="006D3D9B">
        <w:rPr>
          <w:rFonts w:cs="Arial"/>
        </w:rPr>
        <w:t>from Ext Vehicle Settings Function to the Vehicle Settings Client</w:t>
      </w:r>
      <w:r w:rsidRPr="00B715C1">
        <w:rPr>
          <w:rFonts w:cs="Arial"/>
        </w:rPr>
        <w:t xml:space="preserve"> gives the status of the ambient lighting color.</w:t>
      </w:r>
    </w:p>
    <w:p w14:paraId="02E4D08F" w14:textId="77777777" w:rsidR="00332093" w:rsidRPr="00B715C1"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3240"/>
        <w:gridCol w:w="990"/>
        <w:gridCol w:w="2647"/>
      </w:tblGrid>
      <w:tr w:rsidR="00332093" w:rsidRPr="00B715C1" w14:paraId="56C5D340" w14:textId="77777777" w:rsidTr="00332093">
        <w:trPr>
          <w:jc w:val="center"/>
        </w:trPr>
        <w:tc>
          <w:tcPr>
            <w:tcW w:w="2737" w:type="dxa"/>
            <w:tcBorders>
              <w:top w:val="single" w:sz="4" w:space="0" w:color="auto"/>
              <w:left w:val="single" w:sz="4" w:space="0" w:color="auto"/>
              <w:bottom w:val="single" w:sz="4" w:space="0" w:color="auto"/>
              <w:right w:val="single" w:sz="4" w:space="0" w:color="auto"/>
            </w:tcBorders>
            <w:hideMark/>
          </w:tcPr>
          <w:p w14:paraId="1F21AE35" w14:textId="77777777" w:rsidR="00332093" w:rsidRPr="00B715C1" w:rsidRDefault="00332093">
            <w:pPr>
              <w:spacing w:line="276" w:lineRule="auto"/>
              <w:rPr>
                <w:rFonts w:cs="Arial"/>
                <w:b/>
              </w:rPr>
            </w:pPr>
            <w:r w:rsidRPr="00B715C1">
              <w:rPr>
                <w:rFonts w:cs="Arial"/>
                <w:b/>
              </w:rPr>
              <w:t>Logical Signal Name</w:t>
            </w:r>
          </w:p>
        </w:tc>
        <w:tc>
          <w:tcPr>
            <w:tcW w:w="3240" w:type="dxa"/>
            <w:tcBorders>
              <w:top w:val="single" w:sz="4" w:space="0" w:color="auto"/>
              <w:left w:val="single" w:sz="4" w:space="0" w:color="auto"/>
              <w:bottom w:val="single" w:sz="4" w:space="0" w:color="auto"/>
              <w:right w:val="single" w:sz="4" w:space="0" w:color="auto"/>
            </w:tcBorders>
            <w:hideMark/>
          </w:tcPr>
          <w:p w14:paraId="6A24D9D5" w14:textId="77777777" w:rsidR="00332093" w:rsidRPr="00B715C1" w:rsidRDefault="00332093">
            <w:pPr>
              <w:spacing w:line="276" w:lineRule="auto"/>
              <w:rPr>
                <w:rFonts w:cs="Arial"/>
                <w:b/>
              </w:rPr>
            </w:pPr>
            <w:r w:rsidRPr="00B715C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22C5A22A" w14:textId="77777777" w:rsidR="00332093" w:rsidRPr="00B715C1" w:rsidRDefault="00332093">
            <w:pPr>
              <w:spacing w:line="276" w:lineRule="auto"/>
              <w:rPr>
                <w:rFonts w:cs="Arial"/>
                <w:b/>
              </w:rPr>
            </w:pPr>
            <w:r w:rsidRPr="00B715C1">
              <w:rPr>
                <w:rFonts w:cs="Arial"/>
                <w:b/>
              </w:rPr>
              <w:t>Value</w:t>
            </w:r>
          </w:p>
        </w:tc>
        <w:tc>
          <w:tcPr>
            <w:tcW w:w="2647" w:type="dxa"/>
            <w:tcBorders>
              <w:top w:val="single" w:sz="4" w:space="0" w:color="auto"/>
              <w:left w:val="single" w:sz="4" w:space="0" w:color="auto"/>
              <w:bottom w:val="single" w:sz="4" w:space="0" w:color="auto"/>
              <w:right w:val="single" w:sz="4" w:space="0" w:color="auto"/>
            </w:tcBorders>
            <w:hideMark/>
          </w:tcPr>
          <w:p w14:paraId="12EADA4F" w14:textId="77777777" w:rsidR="00332093" w:rsidRPr="00B715C1" w:rsidRDefault="00332093">
            <w:pPr>
              <w:spacing w:line="276" w:lineRule="auto"/>
              <w:rPr>
                <w:rFonts w:cs="Arial"/>
                <w:b/>
              </w:rPr>
            </w:pPr>
            <w:r w:rsidRPr="00B715C1">
              <w:rPr>
                <w:rFonts w:cs="Arial"/>
                <w:b/>
              </w:rPr>
              <w:t>Description</w:t>
            </w:r>
          </w:p>
        </w:tc>
      </w:tr>
      <w:tr w:rsidR="00332093" w:rsidRPr="00B715C1" w14:paraId="45811FBD" w14:textId="77777777" w:rsidTr="00332093">
        <w:trPr>
          <w:jc w:val="center"/>
        </w:trPr>
        <w:tc>
          <w:tcPr>
            <w:tcW w:w="2737" w:type="dxa"/>
            <w:vMerge w:val="restart"/>
            <w:tcBorders>
              <w:top w:val="single" w:sz="4" w:space="0" w:color="auto"/>
              <w:left w:val="single" w:sz="4" w:space="0" w:color="auto"/>
              <w:right w:val="single" w:sz="4" w:space="0" w:color="auto"/>
            </w:tcBorders>
          </w:tcPr>
          <w:p w14:paraId="7E46342F" w14:textId="77777777" w:rsidR="00332093" w:rsidRPr="00B715C1" w:rsidRDefault="00332093">
            <w:pPr>
              <w:spacing w:line="276" w:lineRule="auto"/>
              <w:rPr>
                <w:rFonts w:cs="Arial"/>
              </w:rPr>
            </w:pPr>
            <w:proofErr w:type="spellStart"/>
            <w:r>
              <w:rPr>
                <w:rFonts w:cs="Arial"/>
              </w:rPr>
              <w:t>LightAmbColor_No_Actl</w:t>
            </w:r>
            <w:proofErr w:type="spellEnd"/>
          </w:p>
        </w:tc>
        <w:tc>
          <w:tcPr>
            <w:tcW w:w="3240" w:type="dxa"/>
            <w:tcBorders>
              <w:top w:val="single" w:sz="4" w:space="0" w:color="auto"/>
              <w:left w:val="single" w:sz="4" w:space="0" w:color="auto"/>
              <w:bottom w:val="single" w:sz="4" w:space="0" w:color="auto"/>
              <w:right w:val="single" w:sz="4" w:space="0" w:color="auto"/>
            </w:tcBorders>
          </w:tcPr>
          <w:p w14:paraId="664CEB87" w14:textId="77777777" w:rsidR="00332093" w:rsidRPr="00B715C1" w:rsidRDefault="00332093">
            <w:pPr>
              <w:spacing w:line="276" w:lineRule="auto"/>
              <w:rPr>
                <w:rFonts w:cs="Arial"/>
              </w:rPr>
            </w:pPr>
            <w:r>
              <w:rPr>
                <w:rFonts w:cs="Arial"/>
              </w:rPr>
              <w:t>OFF / Inactive / No Data Exists</w:t>
            </w:r>
          </w:p>
        </w:tc>
        <w:tc>
          <w:tcPr>
            <w:tcW w:w="990" w:type="dxa"/>
            <w:tcBorders>
              <w:top w:val="single" w:sz="4" w:space="0" w:color="auto"/>
              <w:left w:val="single" w:sz="4" w:space="0" w:color="auto"/>
              <w:bottom w:val="single" w:sz="4" w:space="0" w:color="auto"/>
              <w:right w:val="single" w:sz="4" w:space="0" w:color="auto"/>
            </w:tcBorders>
          </w:tcPr>
          <w:p w14:paraId="2FF48F02" w14:textId="77777777" w:rsidR="00332093" w:rsidRPr="00B715C1" w:rsidRDefault="00332093">
            <w:pPr>
              <w:spacing w:line="276" w:lineRule="auto"/>
              <w:rPr>
                <w:rFonts w:cs="Arial"/>
              </w:rPr>
            </w:pPr>
            <w:r>
              <w:rPr>
                <w:rFonts w:cs="Arial"/>
              </w:rPr>
              <w:t>0x00</w:t>
            </w:r>
          </w:p>
        </w:tc>
        <w:tc>
          <w:tcPr>
            <w:tcW w:w="2647" w:type="dxa"/>
            <w:tcBorders>
              <w:top w:val="single" w:sz="4" w:space="0" w:color="auto"/>
              <w:left w:val="single" w:sz="4" w:space="0" w:color="auto"/>
              <w:bottom w:val="single" w:sz="4" w:space="0" w:color="auto"/>
              <w:right w:val="single" w:sz="4" w:space="0" w:color="auto"/>
            </w:tcBorders>
            <w:vAlign w:val="center"/>
          </w:tcPr>
          <w:p w14:paraId="541F07F5" w14:textId="77777777" w:rsidR="00332093" w:rsidRPr="00B715C1" w:rsidRDefault="00332093">
            <w:pPr>
              <w:autoSpaceDE w:val="0"/>
              <w:autoSpaceDN w:val="0"/>
              <w:adjustRightInd w:val="0"/>
              <w:spacing w:line="276" w:lineRule="auto"/>
              <w:rPr>
                <w:rFonts w:cs="Arial"/>
              </w:rPr>
            </w:pPr>
          </w:p>
        </w:tc>
      </w:tr>
      <w:tr w:rsidR="00332093" w:rsidRPr="00B715C1" w14:paraId="7FEAF31B" w14:textId="77777777" w:rsidTr="00332093">
        <w:trPr>
          <w:jc w:val="center"/>
        </w:trPr>
        <w:tc>
          <w:tcPr>
            <w:tcW w:w="2737" w:type="dxa"/>
            <w:vMerge/>
            <w:tcBorders>
              <w:left w:val="single" w:sz="4" w:space="0" w:color="auto"/>
              <w:right w:val="single" w:sz="4" w:space="0" w:color="auto"/>
            </w:tcBorders>
            <w:vAlign w:val="center"/>
          </w:tcPr>
          <w:p w14:paraId="05AB786B" w14:textId="77777777" w:rsidR="00332093" w:rsidRPr="00B715C1" w:rsidRDefault="00332093">
            <w:pPr>
              <w:rPr>
                <w:rFonts w:cs="Arial"/>
              </w:rPr>
            </w:pPr>
          </w:p>
        </w:tc>
        <w:tc>
          <w:tcPr>
            <w:tcW w:w="3240" w:type="dxa"/>
            <w:tcBorders>
              <w:top w:val="single" w:sz="4" w:space="0" w:color="auto"/>
              <w:left w:val="single" w:sz="4" w:space="0" w:color="auto"/>
              <w:bottom w:val="single" w:sz="4" w:space="0" w:color="auto"/>
              <w:right w:val="single" w:sz="4" w:space="0" w:color="auto"/>
            </w:tcBorders>
          </w:tcPr>
          <w:p w14:paraId="1E3763C9" w14:textId="77777777" w:rsidR="00332093" w:rsidRPr="00B715C1" w:rsidRDefault="00332093">
            <w:pPr>
              <w:spacing w:line="276" w:lineRule="auto"/>
              <w:rPr>
                <w:rFonts w:cs="Arial"/>
              </w:rPr>
            </w:pPr>
            <w:r>
              <w:rPr>
                <w:rFonts w:cs="Arial"/>
              </w:rPr>
              <w:t>Color ID1</w:t>
            </w:r>
          </w:p>
        </w:tc>
        <w:tc>
          <w:tcPr>
            <w:tcW w:w="990" w:type="dxa"/>
            <w:tcBorders>
              <w:top w:val="single" w:sz="4" w:space="0" w:color="auto"/>
              <w:left w:val="single" w:sz="4" w:space="0" w:color="auto"/>
              <w:bottom w:val="single" w:sz="4" w:space="0" w:color="auto"/>
              <w:right w:val="single" w:sz="4" w:space="0" w:color="auto"/>
            </w:tcBorders>
          </w:tcPr>
          <w:p w14:paraId="4DFBD15D" w14:textId="77777777" w:rsidR="00332093" w:rsidRPr="00B715C1" w:rsidRDefault="00332093">
            <w:pPr>
              <w:spacing w:line="276" w:lineRule="auto"/>
              <w:rPr>
                <w:rFonts w:cs="Arial"/>
              </w:rPr>
            </w:pPr>
            <w:r>
              <w:rPr>
                <w:rFonts w:cs="Arial"/>
              </w:rPr>
              <w:t>0x01</w:t>
            </w:r>
          </w:p>
        </w:tc>
        <w:tc>
          <w:tcPr>
            <w:tcW w:w="2647" w:type="dxa"/>
            <w:tcBorders>
              <w:top w:val="single" w:sz="4" w:space="0" w:color="auto"/>
              <w:left w:val="single" w:sz="4" w:space="0" w:color="auto"/>
              <w:bottom w:val="single" w:sz="4" w:space="0" w:color="auto"/>
              <w:right w:val="single" w:sz="4" w:space="0" w:color="auto"/>
            </w:tcBorders>
          </w:tcPr>
          <w:p w14:paraId="509BB13B" w14:textId="77777777" w:rsidR="00332093" w:rsidRPr="00B715C1" w:rsidRDefault="00332093">
            <w:pPr>
              <w:spacing w:line="276" w:lineRule="auto"/>
              <w:rPr>
                <w:rFonts w:cs="Arial"/>
              </w:rPr>
            </w:pPr>
          </w:p>
        </w:tc>
      </w:tr>
      <w:tr w:rsidR="00332093" w:rsidRPr="00B715C1" w14:paraId="44468CD8" w14:textId="77777777" w:rsidTr="00332093">
        <w:trPr>
          <w:jc w:val="center"/>
        </w:trPr>
        <w:tc>
          <w:tcPr>
            <w:tcW w:w="2737" w:type="dxa"/>
            <w:vMerge/>
            <w:tcBorders>
              <w:left w:val="single" w:sz="4" w:space="0" w:color="auto"/>
              <w:right w:val="single" w:sz="4" w:space="0" w:color="auto"/>
            </w:tcBorders>
            <w:vAlign w:val="center"/>
          </w:tcPr>
          <w:p w14:paraId="737D485E" w14:textId="77777777" w:rsidR="00332093" w:rsidRPr="00B715C1" w:rsidRDefault="00332093">
            <w:pPr>
              <w:rPr>
                <w:rFonts w:cs="Arial"/>
              </w:rPr>
            </w:pPr>
          </w:p>
        </w:tc>
        <w:tc>
          <w:tcPr>
            <w:tcW w:w="3240" w:type="dxa"/>
            <w:tcBorders>
              <w:top w:val="single" w:sz="4" w:space="0" w:color="auto"/>
              <w:left w:val="single" w:sz="4" w:space="0" w:color="auto"/>
              <w:bottom w:val="single" w:sz="4" w:space="0" w:color="auto"/>
              <w:right w:val="single" w:sz="4" w:space="0" w:color="auto"/>
            </w:tcBorders>
          </w:tcPr>
          <w:p w14:paraId="284E3E34" w14:textId="77777777" w:rsidR="00332093" w:rsidRPr="00B715C1" w:rsidRDefault="00332093">
            <w:pPr>
              <w:spacing w:line="276" w:lineRule="auto"/>
              <w:rPr>
                <w:rFonts w:cs="Arial"/>
              </w:rPr>
            </w:pPr>
            <w:r>
              <w:rPr>
                <w:rFonts w:cs="Arial"/>
              </w:rPr>
              <w:t>Color ID2</w:t>
            </w:r>
          </w:p>
        </w:tc>
        <w:tc>
          <w:tcPr>
            <w:tcW w:w="990" w:type="dxa"/>
            <w:tcBorders>
              <w:top w:val="single" w:sz="4" w:space="0" w:color="auto"/>
              <w:left w:val="single" w:sz="4" w:space="0" w:color="auto"/>
              <w:bottom w:val="single" w:sz="4" w:space="0" w:color="auto"/>
              <w:right w:val="single" w:sz="4" w:space="0" w:color="auto"/>
            </w:tcBorders>
          </w:tcPr>
          <w:p w14:paraId="5CB514B3" w14:textId="77777777" w:rsidR="00332093" w:rsidRPr="00B715C1" w:rsidRDefault="00332093">
            <w:pPr>
              <w:spacing w:line="276" w:lineRule="auto"/>
              <w:rPr>
                <w:rFonts w:cs="Arial"/>
              </w:rPr>
            </w:pPr>
            <w:r>
              <w:rPr>
                <w:rFonts w:cs="Arial"/>
              </w:rPr>
              <w:t>0x02</w:t>
            </w:r>
          </w:p>
        </w:tc>
        <w:tc>
          <w:tcPr>
            <w:tcW w:w="2647" w:type="dxa"/>
            <w:tcBorders>
              <w:top w:val="single" w:sz="4" w:space="0" w:color="auto"/>
              <w:left w:val="single" w:sz="4" w:space="0" w:color="auto"/>
              <w:bottom w:val="single" w:sz="4" w:space="0" w:color="auto"/>
              <w:right w:val="single" w:sz="4" w:space="0" w:color="auto"/>
            </w:tcBorders>
          </w:tcPr>
          <w:p w14:paraId="29E7FFA1" w14:textId="77777777" w:rsidR="00332093" w:rsidRPr="00B715C1" w:rsidRDefault="00332093">
            <w:pPr>
              <w:spacing w:line="276" w:lineRule="auto"/>
              <w:rPr>
                <w:rFonts w:cs="Arial"/>
              </w:rPr>
            </w:pPr>
          </w:p>
        </w:tc>
      </w:tr>
      <w:tr w:rsidR="00332093" w:rsidRPr="00B715C1" w14:paraId="797BCC5A" w14:textId="77777777" w:rsidTr="00332093">
        <w:trPr>
          <w:jc w:val="center"/>
        </w:trPr>
        <w:tc>
          <w:tcPr>
            <w:tcW w:w="2737" w:type="dxa"/>
            <w:vMerge/>
            <w:tcBorders>
              <w:left w:val="single" w:sz="4" w:space="0" w:color="auto"/>
              <w:right w:val="single" w:sz="4" w:space="0" w:color="auto"/>
            </w:tcBorders>
            <w:vAlign w:val="center"/>
          </w:tcPr>
          <w:p w14:paraId="61960DA3" w14:textId="77777777" w:rsidR="00332093" w:rsidRPr="00B715C1" w:rsidRDefault="00332093">
            <w:pPr>
              <w:rPr>
                <w:rFonts w:cs="Arial"/>
              </w:rPr>
            </w:pPr>
          </w:p>
        </w:tc>
        <w:tc>
          <w:tcPr>
            <w:tcW w:w="3240" w:type="dxa"/>
            <w:tcBorders>
              <w:top w:val="single" w:sz="4" w:space="0" w:color="auto"/>
              <w:left w:val="single" w:sz="4" w:space="0" w:color="auto"/>
              <w:bottom w:val="single" w:sz="4" w:space="0" w:color="auto"/>
              <w:right w:val="single" w:sz="4" w:space="0" w:color="auto"/>
            </w:tcBorders>
          </w:tcPr>
          <w:p w14:paraId="549617E1" w14:textId="77777777" w:rsidR="00332093" w:rsidRPr="00B715C1" w:rsidRDefault="00332093">
            <w:pPr>
              <w:spacing w:line="276" w:lineRule="auto"/>
              <w:rPr>
                <w:rFonts w:cs="Arial"/>
              </w:rPr>
            </w:pPr>
            <w:r>
              <w:rPr>
                <w:rFonts w:cs="Arial"/>
              </w:rPr>
              <w:t>Color ID3</w:t>
            </w:r>
          </w:p>
        </w:tc>
        <w:tc>
          <w:tcPr>
            <w:tcW w:w="990" w:type="dxa"/>
            <w:tcBorders>
              <w:top w:val="single" w:sz="4" w:space="0" w:color="auto"/>
              <w:left w:val="single" w:sz="4" w:space="0" w:color="auto"/>
              <w:bottom w:val="single" w:sz="4" w:space="0" w:color="auto"/>
              <w:right w:val="single" w:sz="4" w:space="0" w:color="auto"/>
            </w:tcBorders>
          </w:tcPr>
          <w:p w14:paraId="1D1F01A2" w14:textId="77777777" w:rsidR="00332093" w:rsidRPr="00B715C1" w:rsidRDefault="00332093">
            <w:pPr>
              <w:spacing w:line="276" w:lineRule="auto"/>
              <w:rPr>
                <w:rFonts w:cs="Arial"/>
              </w:rPr>
            </w:pPr>
            <w:r>
              <w:rPr>
                <w:rFonts w:cs="Arial"/>
              </w:rPr>
              <w:t>0x03</w:t>
            </w:r>
          </w:p>
        </w:tc>
        <w:tc>
          <w:tcPr>
            <w:tcW w:w="2647" w:type="dxa"/>
            <w:tcBorders>
              <w:top w:val="single" w:sz="4" w:space="0" w:color="auto"/>
              <w:left w:val="single" w:sz="4" w:space="0" w:color="auto"/>
              <w:bottom w:val="single" w:sz="4" w:space="0" w:color="auto"/>
              <w:right w:val="single" w:sz="4" w:space="0" w:color="auto"/>
            </w:tcBorders>
          </w:tcPr>
          <w:p w14:paraId="498E7719" w14:textId="77777777" w:rsidR="00332093" w:rsidRPr="00B715C1" w:rsidRDefault="00332093">
            <w:pPr>
              <w:spacing w:line="276" w:lineRule="auto"/>
              <w:rPr>
                <w:rFonts w:cs="Arial"/>
              </w:rPr>
            </w:pPr>
          </w:p>
        </w:tc>
      </w:tr>
      <w:tr w:rsidR="00332093" w:rsidRPr="00B715C1" w14:paraId="2DFC6125" w14:textId="77777777" w:rsidTr="00332093">
        <w:trPr>
          <w:jc w:val="center"/>
        </w:trPr>
        <w:tc>
          <w:tcPr>
            <w:tcW w:w="2737" w:type="dxa"/>
            <w:vMerge/>
            <w:tcBorders>
              <w:left w:val="single" w:sz="4" w:space="0" w:color="auto"/>
              <w:right w:val="single" w:sz="4" w:space="0" w:color="auto"/>
            </w:tcBorders>
            <w:vAlign w:val="center"/>
          </w:tcPr>
          <w:p w14:paraId="1D5B8378" w14:textId="77777777" w:rsidR="00332093" w:rsidRPr="00B715C1" w:rsidRDefault="00332093">
            <w:pPr>
              <w:rPr>
                <w:rFonts w:cs="Arial"/>
              </w:rPr>
            </w:pPr>
          </w:p>
        </w:tc>
        <w:tc>
          <w:tcPr>
            <w:tcW w:w="3240" w:type="dxa"/>
            <w:tcBorders>
              <w:top w:val="single" w:sz="4" w:space="0" w:color="auto"/>
              <w:left w:val="single" w:sz="4" w:space="0" w:color="auto"/>
              <w:bottom w:val="single" w:sz="4" w:space="0" w:color="auto"/>
              <w:right w:val="single" w:sz="4" w:space="0" w:color="auto"/>
            </w:tcBorders>
          </w:tcPr>
          <w:p w14:paraId="5ACF664A" w14:textId="77777777" w:rsidR="00332093" w:rsidRPr="00B715C1" w:rsidRDefault="00332093">
            <w:pPr>
              <w:spacing w:line="276" w:lineRule="auto"/>
              <w:rPr>
                <w:rFonts w:cs="Arial"/>
              </w:rPr>
            </w:pPr>
            <w:proofErr w:type="spellStart"/>
            <w:r>
              <w:rPr>
                <w:rFonts w:cs="Arial"/>
              </w:rPr>
              <w:t>Cont</w:t>
            </w:r>
            <w:proofErr w:type="spellEnd"/>
          </w:p>
        </w:tc>
        <w:tc>
          <w:tcPr>
            <w:tcW w:w="990" w:type="dxa"/>
            <w:tcBorders>
              <w:top w:val="single" w:sz="4" w:space="0" w:color="auto"/>
              <w:left w:val="single" w:sz="4" w:space="0" w:color="auto"/>
              <w:bottom w:val="single" w:sz="4" w:space="0" w:color="auto"/>
              <w:right w:val="single" w:sz="4" w:space="0" w:color="auto"/>
            </w:tcBorders>
          </w:tcPr>
          <w:p w14:paraId="6193FA99" w14:textId="77777777" w:rsidR="00332093" w:rsidRPr="00B715C1" w:rsidRDefault="00332093">
            <w:pPr>
              <w:spacing w:line="276" w:lineRule="auto"/>
              <w:rPr>
                <w:rFonts w:cs="Arial"/>
              </w:rPr>
            </w:pPr>
            <w:r>
              <w:rPr>
                <w:rFonts w:cs="Arial"/>
              </w:rPr>
              <w:t>0x04 – 0xFF</w:t>
            </w:r>
          </w:p>
        </w:tc>
        <w:tc>
          <w:tcPr>
            <w:tcW w:w="2647" w:type="dxa"/>
            <w:tcBorders>
              <w:top w:val="single" w:sz="4" w:space="0" w:color="auto"/>
              <w:left w:val="single" w:sz="4" w:space="0" w:color="auto"/>
              <w:bottom w:val="single" w:sz="4" w:space="0" w:color="auto"/>
              <w:right w:val="single" w:sz="4" w:space="0" w:color="auto"/>
            </w:tcBorders>
          </w:tcPr>
          <w:p w14:paraId="0501B7FF" w14:textId="77777777" w:rsidR="00332093" w:rsidRPr="00B715C1" w:rsidRDefault="00332093">
            <w:pPr>
              <w:spacing w:line="276" w:lineRule="auto"/>
              <w:rPr>
                <w:rFonts w:cs="Arial"/>
              </w:rPr>
            </w:pPr>
            <w:r>
              <w:rPr>
                <w:rFonts w:cs="Arial"/>
              </w:rPr>
              <w:t>separate document defines what the Color ID’s are</w:t>
            </w:r>
          </w:p>
        </w:tc>
      </w:tr>
    </w:tbl>
    <w:p w14:paraId="46278210" w14:textId="77777777" w:rsidR="00332093" w:rsidRPr="00B715C1" w:rsidRDefault="00332093">
      <w:pPr>
        <w:rPr>
          <w:rFonts w:cs="Arial"/>
        </w:rPr>
      </w:pPr>
    </w:p>
    <w:p w14:paraId="74B56D6F" w14:textId="77777777" w:rsidR="00332093" w:rsidRDefault="00332093" w:rsidP="00332093">
      <w:pPr>
        <w:pStyle w:val="Heading4"/>
      </w:pPr>
      <w:r>
        <w:lastRenderedPageBreak/>
        <w:t>Use Cases</w:t>
      </w:r>
    </w:p>
    <w:p w14:paraId="6F34426B" w14:textId="77777777" w:rsidR="00332093" w:rsidRDefault="00332093" w:rsidP="00332093">
      <w:pPr>
        <w:pStyle w:val="Heading5"/>
      </w:pPr>
      <w:r>
        <w:t>VS-UC-REQ-025224/A-Ambient Lighting- Set Color (</w:t>
      </w:r>
      <w:proofErr w:type="spellStart"/>
      <w:r>
        <w:t>TcSE</w:t>
      </w:r>
      <w:proofErr w:type="spellEnd"/>
      <w:r>
        <w:t xml:space="preserve"> ROIN-290603)</w:t>
      </w:r>
    </w:p>
    <w:p w14:paraId="42E4EFE4"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6998"/>
      </w:tblGrid>
      <w:tr w:rsidR="00212EB2" w14:paraId="1DAC58F5" w14:textId="7777777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14:paraId="63D3E2C1" w14:textId="77777777" w:rsidR="00212EB2" w:rsidRDefault="00332093">
            <w:pPr>
              <w:rPr>
                <w:rFonts w:cs="Arial"/>
                <w:b/>
                <w:szCs w:val="20"/>
              </w:rPr>
            </w:pPr>
            <w:r>
              <w:rPr>
                <w:rFonts w:cs="Arial"/>
                <w:b/>
                <w:szCs w:val="20"/>
              </w:rPr>
              <w:t>Actors</w:t>
            </w:r>
          </w:p>
        </w:tc>
        <w:tc>
          <w:tcPr>
            <w:tcW w:w="6998" w:type="dxa"/>
            <w:tcBorders>
              <w:top w:val="single" w:sz="4" w:space="0" w:color="auto"/>
              <w:left w:val="single" w:sz="4" w:space="0" w:color="auto"/>
              <w:bottom w:val="single" w:sz="4" w:space="0" w:color="auto"/>
              <w:right w:val="single" w:sz="4" w:space="0" w:color="auto"/>
            </w:tcBorders>
            <w:hideMark/>
          </w:tcPr>
          <w:p w14:paraId="52AEF9A7" w14:textId="77777777" w:rsidR="00212EB2" w:rsidRDefault="00332093">
            <w:pPr>
              <w:rPr>
                <w:rFonts w:cs="Arial"/>
                <w:szCs w:val="20"/>
              </w:rPr>
            </w:pPr>
            <w:r>
              <w:rPr>
                <w:rFonts w:cs="Arial"/>
                <w:szCs w:val="20"/>
              </w:rPr>
              <w:t>Vehicle Occupant</w:t>
            </w:r>
          </w:p>
        </w:tc>
      </w:tr>
      <w:tr w:rsidR="00212EB2" w14:paraId="3734E08B" w14:textId="7777777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14:paraId="77DD67F2" w14:textId="77777777" w:rsidR="00212EB2" w:rsidRDefault="00332093">
            <w:pPr>
              <w:rPr>
                <w:rFonts w:cs="Arial"/>
                <w:b/>
                <w:szCs w:val="20"/>
              </w:rPr>
            </w:pPr>
            <w:r>
              <w:rPr>
                <w:rFonts w:cs="Arial"/>
                <w:b/>
                <w:szCs w:val="20"/>
              </w:rPr>
              <w:t>Pre-conditions</w:t>
            </w:r>
          </w:p>
        </w:tc>
        <w:tc>
          <w:tcPr>
            <w:tcW w:w="6998" w:type="dxa"/>
            <w:tcBorders>
              <w:top w:val="single" w:sz="4" w:space="0" w:color="auto"/>
              <w:left w:val="single" w:sz="4" w:space="0" w:color="auto"/>
              <w:bottom w:val="single" w:sz="4" w:space="0" w:color="auto"/>
              <w:right w:val="single" w:sz="4" w:space="0" w:color="auto"/>
            </w:tcBorders>
            <w:hideMark/>
          </w:tcPr>
          <w:p w14:paraId="03E9B0EB" w14:textId="77777777" w:rsidR="00212EB2" w:rsidRDefault="00332093">
            <w:pPr>
              <w:rPr>
                <w:rFonts w:cs="Arial"/>
                <w:szCs w:val="20"/>
              </w:rPr>
            </w:pPr>
            <w:r>
              <w:rPr>
                <w:rFonts w:cs="Arial"/>
                <w:szCs w:val="20"/>
              </w:rPr>
              <w:t xml:space="preserve">Infotainment System is </w:t>
            </w:r>
            <w:proofErr w:type="gramStart"/>
            <w:r>
              <w:rPr>
                <w:rFonts w:cs="Arial"/>
                <w:szCs w:val="20"/>
              </w:rPr>
              <w:t>On</w:t>
            </w:r>
            <w:proofErr w:type="gramEnd"/>
          </w:p>
        </w:tc>
      </w:tr>
      <w:tr w:rsidR="00212EB2" w14:paraId="3CB1D940" w14:textId="7777777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14:paraId="0296FEAE" w14:textId="77777777" w:rsidR="00212EB2" w:rsidRDefault="00332093">
            <w:pPr>
              <w:rPr>
                <w:rFonts w:cs="Arial"/>
                <w:b/>
                <w:szCs w:val="20"/>
              </w:rPr>
            </w:pPr>
            <w:r>
              <w:rPr>
                <w:rFonts w:cs="Arial"/>
                <w:b/>
                <w:szCs w:val="20"/>
              </w:rPr>
              <w:t>Scenario Description</w:t>
            </w:r>
          </w:p>
        </w:tc>
        <w:tc>
          <w:tcPr>
            <w:tcW w:w="6998" w:type="dxa"/>
            <w:tcBorders>
              <w:top w:val="single" w:sz="4" w:space="0" w:color="auto"/>
              <w:left w:val="single" w:sz="4" w:space="0" w:color="auto"/>
              <w:bottom w:val="single" w:sz="4" w:space="0" w:color="auto"/>
              <w:right w:val="single" w:sz="4" w:space="0" w:color="auto"/>
            </w:tcBorders>
            <w:hideMark/>
          </w:tcPr>
          <w:p w14:paraId="75B505F1" w14:textId="77777777" w:rsidR="00212EB2" w:rsidRDefault="00332093">
            <w:pPr>
              <w:rPr>
                <w:rFonts w:cs="Arial"/>
                <w:szCs w:val="20"/>
              </w:rPr>
            </w:pPr>
            <w:r>
              <w:rPr>
                <w:rFonts w:cs="Arial"/>
                <w:szCs w:val="20"/>
              </w:rPr>
              <w:t>The user selects &lt;updated Ambient Lighting color setting&gt; via the HMI</w:t>
            </w:r>
          </w:p>
        </w:tc>
      </w:tr>
      <w:tr w:rsidR="00212EB2" w14:paraId="576A2980" w14:textId="7777777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14:paraId="0DE84FFC" w14:textId="77777777" w:rsidR="00212EB2" w:rsidRDefault="00332093">
            <w:pPr>
              <w:rPr>
                <w:rFonts w:cs="Arial"/>
                <w:b/>
                <w:szCs w:val="20"/>
              </w:rPr>
            </w:pPr>
            <w:r>
              <w:rPr>
                <w:rFonts w:cs="Arial"/>
                <w:b/>
                <w:szCs w:val="20"/>
              </w:rPr>
              <w:t>Post-conditions</w:t>
            </w:r>
          </w:p>
        </w:tc>
        <w:tc>
          <w:tcPr>
            <w:tcW w:w="6998" w:type="dxa"/>
            <w:tcBorders>
              <w:top w:val="single" w:sz="4" w:space="0" w:color="auto"/>
              <w:left w:val="single" w:sz="4" w:space="0" w:color="auto"/>
              <w:bottom w:val="single" w:sz="4" w:space="0" w:color="auto"/>
              <w:right w:val="single" w:sz="4" w:space="0" w:color="auto"/>
            </w:tcBorders>
            <w:hideMark/>
          </w:tcPr>
          <w:p w14:paraId="245120F5" w14:textId="77777777" w:rsidR="00212EB2" w:rsidRDefault="00332093">
            <w:pPr>
              <w:rPr>
                <w:rFonts w:cs="Arial"/>
                <w:szCs w:val="20"/>
              </w:rPr>
            </w:pPr>
            <w:r>
              <w:rPr>
                <w:rFonts w:cs="Arial"/>
                <w:szCs w:val="20"/>
              </w:rPr>
              <w:t>The vehicle HMI indicates {Updated status of Ambient Lighting Color setting}</w:t>
            </w:r>
          </w:p>
        </w:tc>
      </w:tr>
      <w:tr w:rsidR="00212EB2" w14:paraId="203A3BF3" w14:textId="7777777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14:paraId="1EC6ECD1" w14:textId="77777777" w:rsidR="00212EB2" w:rsidRDefault="00332093">
            <w:pPr>
              <w:rPr>
                <w:rFonts w:cs="Arial"/>
                <w:b/>
                <w:szCs w:val="20"/>
              </w:rPr>
            </w:pPr>
            <w:r>
              <w:rPr>
                <w:rFonts w:cs="Arial"/>
                <w:b/>
                <w:szCs w:val="20"/>
              </w:rPr>
              <w:t>List of Exception Use Cases</w:t>
            </w:r>
          </w:p>
        </w:tc>
        <w:tc>
          <w:tcPr>
            <w:tcW w:w="6998" w:type="dxa"/>
            <w:tcBorders>
              <w:top w:val="single" w:sz="4" w:space="0" w:color="auto"/>
              <w:left w:val="single" w:sz="4" w:space="0" w:color="auto"/>
              <w:bottom w:val="single" w:sz="4" w:space="0" w:color="auto"/>
              <w:right w:val="single" w:sz="4" w:space="0" w:color="auto"/>
            </w:tcBorders>
            <w:hideMark/>
          </w:tcPr>
          <w:p w14:paraId="5077D52F" w14:textId="77777777" w:rsidR="00212EB2" w:rsidRDefault="00332093">
            <w:pPr>
              <w:rPr>
                <w:rFonts w:cs="Arial"/>
                <w:szCs w:val="20"/>
              </w:rPr>
            </w:pPr>
            <w:r>
              <w:rPr>
                <w:rFonts w:cs="Arial"/>
                <w:szCs w:val="20"/>
              </w:rPr>
              <w:t>NA</w:t>
            </w:r>
          </w:p>
        </w:tc>
      </w:tr>
      <w:tr w:rsidR="00212EB2" w14:paraId="12B8A4AA" w14:textId="7777777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14:paraId="751AA4E1" w14:textId="77777777" w:rsidR="00212EB2" w:rsidRDefault="00332093">
            <w:pPr>
              <w:rPr>
                <w:rFonts w:cs="Arial"/>
                <w:b/>
                <w:szCs w:val="20"/>
              </w:rPr>
            </w:pPr>
            <w:r>
              <w:rPr>
                <w:rFonts w:cs="Arial"/>
                <w:b/>
                <w:szCs w:val="20"/>
              </w:rPr>
              <w:t>Interfaces</w:t>
            </w:r>
          </w:p>
        </w:tc>
        <w:tc>
          <w:tcPr>
            <w:tcW w:w="6998" w:type="dxa"/>
            <w:tcBorders>
              <w:top w:val="single" w:sz="4" w:space="0" w:color="auto"/>
              <w:left w:val="single" w:sz="4" w:space="0" w:color="auto"/>
              <w:bottom w:val="single" w:sz="4" w:space="0" w:color="auto"/>
              <w:right w:val="single" w:sz="4" w:space="0" w:color="auto"/>
            </w:tcBorders>
            <w:hideMark/>
          </w:tcPr>
          <w:p w14:paraId="1A343025" w14:textId="77777777" w:rsidR="00212EB2" w:rsidRDefault="00332093">
            <w:pPr>
              <w:rPr>
                <w:rFonts w:cs="Arial"/>
                <w:szCs w:val="20"/>
              </w:rPr>
            </w:pPr>
            <w:r>
              <w:rPr>
                <w:rFonts w:cs="Arial"/>
                <w:szCs w:val="20"/>
              </w:rPr>
              <w:t>G-HMI</w:t>
            </w:r>
          </w:p>
          <w:p w14:paraId="5F27BE33" w14:textId="77777777" w:rsidR="00212EB2" w:rsidRDefault="00332093">
            <w:pPr>
              <w:rPr>
                <w:rFonts w:cs="Arial"/>
                <w:szCs w:val="20"/>
              </w:rPr>
            </w:pPr>
            <w:r>
              <w:rPr>
                <w:rFonts w:cs="Arial"/>
                <w:szCs w:val="20"/>
              </w:rPr>
              <w:t>CBI</w:t>
            </w:r>
          </w:p>
        </w:tc>
      </w:tr>
    </w:tbl>
    <w:p w14:paraId="5091C415" w14:textId="77777777" w:rsidR="00212EB2" w:rsidRDefault="00212EB2">
      <w:pPr>
        <w:rPr>
          <w:rFonts w:cs="Arial"/>
          <w:szCs w:val="20"/>
        </w:rPr>
      </w:pPr>
    </w:p>
    <w:p w14:paraId="031C278F" w14:textId="77777777" w:rsidR="00332093" w:rsidRDefault="00332093" w:rsidP="00332093">
      <w:pPr>
        <w:pStyle w:val="Heading4"/>
      </w:pPr>
      <w:r>
        <w:t>Requirements</w:t>
      </w:r>
    </w:p>
    <w:p w14:paraId="6A2648D3" w14:textId="77777777" w:rsidR="00332093" w:rsidRPr="00332093" w:rsidRDefault="00332093" w:rsidP="00332093">
      <w:pPr>
        <w:pStyle w:val="Heading5"/>
        <w:rPr>
          <w:b w:val="0"/>
          <w:u w:val="single"/>
        </w:rPr>
      </w:pPr>
      <w:r w:rsidRPr="00332093">
        <w:rPr>
          <w:b w:val="0"/>
          <w:u w:val="single"/>
        </w:rPr>
        <w:t>VS-SR-REQ-025225/E-Ambient Lighting - Color Change Request Latency (</w:t>
      </w:r>
      <w:proofErr w:type="spellStart"/>
      <w:r w:rsidRPr="00332093">
        <w:rPr>
          <w:b w:val="0"/>
          <w:u w:val="single"/>
        </w:rPr>
        <w:t>TcSE</w:t>
      </w:r>
      <w:proofErr w:type="spellEnd"/>
      <w:r w:rsidRPr="00332093">
        <w:rPr>
          <w:b w:val="0"/>
          <w:u w:val="single"/>
        </w:rPr>
        <w:t xml:space="preserve"> ROIN-141572-1)</w:t>
      </w:r>
    </w:p>
    <w:p w14:paraId="59C4C97A" w14:textId="77777777" w:rsidR="00332093" w:rsidRPr="007156BB" w:rsidRDefault="00332093" w:rsidP="00332093">
      <w:pPr>
        <w:rPr>
          <w:ins w:id="336" w:author="Myslinski, Jason (J.S.)" w:date="2017-01-27T08:07:00Z"/>
          <w:rFonts w:cs="Arial"/>
        </w:rPr>
      </w:pPr>
      <w:r>
        <w:rPr>
          <w:rFonts w:cs="Arial"/>
        </w:rPr>
        <w:t xml:space="preserve">The Vehicle Settings Client shall ignore the </w:t>
      </w:r>
      <w:proofErr w:type="spellStart"/>
      <w:r>
        <w:rPr>
          <w:rFonts w:cs="Arial"/>
        </w:rPr>
        <w:t>LightAmbColor_No_Actl</w:t>
      </w:r>
      <w:proofErr w:type="spellEnd"/>
      <w:r>
        <w:rPr>
          <w:rFonts w:cs="Arial"/>
        </w:rPr>
        <w:t xml:space="preserve"> status message for </w:t>
      </w:r>
      <w:proofErr w:type="spellStart"/>
      <w:r>
        <w:rPr>
          <w:rFonts w:cs="Arial"/>
        </w:rPr>
        <w:t>T_Response_light_color</w:t>
      </w:r>
      <w:proofErr w:type="spellEnd"/>
      <w:r>
        <w:rPr>
          <w:rFonts w:cs="Arial"/>
        </w:rPr>
        <w:t xml:space="preserve"> after sending a </w:t>
      </w:r>
      <w:proofErr w:type="spellStart"/>
      <w:r>
        <w:rPr>
          <w:rFonts w:cs="Arial"/>
        </w:rPr>
        <w:t>LightAmbColor_No_Rq</w:t>
      </w:r>
      <w:proofErr w:type="spellEnd"/>
      <w:r>
        <w:rPr>
          <w:rFonts w:cs="Arial"/>
        </w:rPr>
        <w:t xml:space="preserve"> to the Ext Vehicle Settings Function to allow for Latency on the response back from the Vehicle Setting Server (</w:t>
      </w:r>
      <w:r w:rsidRPr="007156BB">
        <w:rPr>
          <w:rFonts w:cs="Arial"/>
        </w:rPr>
        <w:t xml:space="preserve">don’t want to act on a periodic status message from Vehicle Setting Server that wasn’t yet updated).  </w:t>
      </w:r>
      <w:ins w:id="337" w:author="Myslinski, Jason (J.S.)" w:date="2017-01-27T08:07:00Z">
        <w:r w:rsidRPr="007156BB">
          <w:rPr>
            <w:rFonts w:cs="Arial"/>
          </w:rPr>
          <w:t xml:space="preserve">All other times the Vehicle Settings Client shall update based on the </w:t>
        </w:r>
        <w:proofErr w:type="spellStart"/>
        <w:r w:rsidRPr="007156BB">
          <w:rPr>
            <w:rFonts w:cs="Arial"/>
          </w:rPr>
          <w:t>LightAmbColor_No_Actl.St</w:t>
        </w:r>
        <w:proofErr w:type="spellEnd"/>
        <w:r w:rsidRPr="007156BB">
          <w:rPr>
            <w:rFonts w:cs="Arial"/>
          </w:rPr>
          <w:t xml:space="preserve"> signal including updating its </w:t>
        </w:r>
        <w:proofErr w:type="spellStart"/>
        <w:r w:rsidRPr="007156BB">
          <w:rPr>
            <w:rFonts w:cs="Arial"/>
          </w:rPr>
          <w:t>LightAmbColor_No_Rq</w:t>
        </w:r>
        <w:proofErr w:type="spellEnd"/>
        <w:r w:rsidRPr="007156BB">
          <w:rPr>
            <w:rFonts w:cs="Arial"/>
          </w:rPr>
          <w:t xml:space="preserve"> signal to match.</w:t>
        </w:r>
      </w:ins>
    </w:p>
    <w:p w14:paraId="6D7243B4" w14:textId="77777777" w:rsidR="00332093" w:rsidRDefault="00332093">
      <w:pPr>
        <w:rPr>
          <w:rFonts w:cs="Arial"/>
        </w:rPr>
      </w:pPr>
    </w:p>
    <w:p w14:paraId="539C504B" w14:textId="77777777" w:rsidR="00332093" w:rsidRDefault="00332093">
      <w:pPr>
        <w:rPr>
          <w:rFonts w:cs="Arial"/>
        </w:rPr>
      </w:pPr>
      <w:r>
        <w:rPr>
          <w:rFonts w:cs="Arial"/>
        </w:rPr>
        <w:t xml:space="preserve">After </w:t>
      </w:r>
      <w:proofErr w:type="spellStart"/>
      <w:r>
        <w:rPr>
          <w:rFonts w:cs="Arial"/>
        </w:rPr>
        <w:t>T_Response_Light_Color</w:t>
      </w:r>
      <w:proofErr w:type="spellEnd"/>
      <w:r>
        <w:rPr>
          <w:rFonts w:cs="Arial"/>
        </w:rPr>
        <w:t xml:space="preserve"> the Vehicle Settings Client shall use the last state received in the </w:t>
      </w:r>
      <w:proofErr w:type="spellStart"/>
      <w:r>
        <w:rPr>
          <w:rFonts w:cs="Arial"/>
        </w:rPr>
        <w:t>LightAmbColor_No_Actl</w:t>
      </w:r>
      <w:proofErr w:type="spellEnd"/>
      <w:r>
        <w:rPr>
          <w:rFonts w:cs="Arial"/>
        </w:rPr>
        <w:t xml:space="preserve"> signal.</w:t>
      </w:r>
    </w:p>
    <w:p w14:paraId="2EC1297C" w14:textId="77777777" w:rsidR="00332093" w:rsidRDefault="00332093">
      <w:pPr>
        <w:rPr>
          <w:rFonts w:cs="Arial"/>
        </w:rPr>
      </w:pPr>
    </w:p>
    <w:p w14:paraId="43614487" w14:textId="77777777" w:rsidR="00332093" w:rsidRDefault="00332093">
      <w:pPr>
        <w:rPr>
          <w:rFonts w:cs="Arial"/>
        </w:rPr>
      </w:pPr>
      <w:r>
        <w:rPr>
          <w:rFonts w:cs="Arial"/>
        </w:rPr>
        <w:t xml:space="preserve">Note: Since the </w:t>
      </w:r>
      <w:proofErr w:type="spellStart"/>
      <w:r>
        <w:rPr>
          <w:rFonts w:cs="Arial"/>
        </w:rPr>
        <w:t>LightAmbColor_No_Rq</w:t>
      </w:r>
      <w:proofErr w:type="spellEnd"/>
      <w:r>
        <w:rPr>
          <w:rFonts w:cs="Arial"/>
        </w:rPr>
        <w:t xml:space="preserve"> is event-periodic and some Vehicle Settings Client modules keep the last state the Vehicle Setting Server if it updates its status message to a new value may want to implement a similar strategy has above (don’t want to act on a periodic status message from Vehicle Setting Client that wasn’t yet updated).</w:t>
      </w:r>
    </w:p>
    <w:p w14:paraId="058EB7A7" w14:textId="77777777" w:rsidR="00332093" w:rsidRDefault="00332093" w:rsidP="00332093">
      <w:pPr>
        <w:pStyle w:val="Heading5"/>
      </w:pPr>
      <w:r w:rsidRPr="00B9479B">
        <w:t>VS-TMR-REQ-025226/C-</w:t>
      </w:r>
      <w:proofErr w:type="spellStart"/>
      <w:r w:rsidRPr="00B9479B">
        <w:t>T_Response_light_color</w:t>
      </w:r>
      <w:proofErr w:type="spellEnd"/>
      <w:r w:rsidRPr="00B9479B">
        <w:t xml:space="preserve"> (</w:t>
      </w:r>
      <w:proofErr w:type="spellStart"/>
      <w:r w:rsidRPr="00B9479B">
        <w:t>TcSE</w:t>
      </w:r>
      <w:proofErr w:type="spellEnd"/>
      <w:r w:rsidRPr="00B9479B">
        <w:t xml:space="preserve"> ROIN-146542-2)</w:t>
      </w:r>
    </w:p>
    <w:p w14:paraId="4F283585" w14:textId="77777777" w:rsidR="00332093" w:rsidRPr="0091772B" w:rsidRDefault="00332093" w:rsidP="0033209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32093" w14:paraId="3771550F" w14:textId="77777777" w:rsidTr="00332093">
        <w:trPr>
          <w:jc w:val="center"/>
        </w:trPr>
        <w:tc>
          <w:tcPr>
            <w:tcW w:w="2066" w:type="dxa"/>
            <w:tcBorders>
              <w:top w:val="single" w:sz="4" w:space="0" w:color="auto"/>
              <w:left w:val="single" w:sz="4" w:space="0" w:color="auto"/>
              <w:bottom w:val="single" w:sz="4" w:space="0" w:color="auto"/>
              <w:right w:val="single" w:sz="4" w:space="0" w:color="auto"/>
            </w:tcBorders>
            <w:hideMark/>
          </w:tcPr>
          <w:p w14:paraId="5499FD77" w14:textId="77777777" w:rsidR="00332093" w:rsidRDefault="0033209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329DA961"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6577BE56" w14:textId="77777777" w:rsidR="00332093" w:rsidRDefault="0033209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3DCDC9C0"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1AC1A2CB"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118F09A2"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Default</w:t>
            </w:r>
          </w:p>
        </w:tc>
      </w:tr>
      <w:tr w:rsidR="00332093" w14:paraId="2740B3F1" w14:textId="77777777" w:rsidTr="0033209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11D8E5B0" w14:textId="77777777" w:rsidR="00332093" w:rsidRPr="00DF054A" w:rsidRDefault="00332093">
            <w:pPr>
              <w:spacing w:line="276" w:lineRule="auto"/>
              <w:rPr>
                <w:rFonts w:ascii="Univers" w:eastAsia="Times New Roman" w:hAnsi="Univers" w:cs="Arial"/>
                <w:sz w:val="14"/>
                <w:szCs w:val="14"/>
              </w:rPr>
            </w:pPr>
            <w:proofErr w:type="spellStart"/>
            <w:r w:rsidRPr="00DF054A">
              <w:rPr>
                <w:rFonts w:cs="Arial"/>
                <w:sz w:val="14"/>
                <w:szCs w:val="14"/>
              </w:rPr>
              <w:t>T_Response_light_color</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48F03E1E" w14:textId="77777777" w:rsidR="00332093" w:rsidRDefault="00332093">
            <w:pPr>
              <w:rPr>
                <w:rFonts w:cs="Arial"/>
              </w:rPr>
            </w:pPr>
            <w:r>
              <w:rPr>
                <w:rFonts w:cs="Arial"/>
              </w:rPr>
              <w:t xml:space="preserve">Minimum amount of time between </w:t>
            </w:r>
            <w:proofErr w:type="spellStart"/>
            <w:r>
              <w:rPr>
                <w:rFonts w:cs="Arial"/>
              </w:rPr>
              <w:t>LightAmbColor_No_Rq</w:t>
            </w:r>
            <w:proofErr w:type="spellEnd"/>
            <w:r>
              <w:rPr>
                <w:rFonts w:cs="Arial"/>
              </w:rPr>
              <w:t xml:space="preserve"> color change and acting upon </w:t>
            </w:r>
            <w:proofErr w:type="gramStart"/>
            <w:r>
              <w:rPr>
                <w:rFonts w:cs="Arial"/>
              </w:rPr>
              <w:t xml:space="preserve">a  </w:t>
            </w:r>
            <w:proofErr w:type="spellStart"/>
            <w:r>
              <w:rPr>
                <w:rFonts w:cs="Arial"/>
              </w:rPr>
              <w:t>LightAmbColor</w:t>
            </w:r>
            <w:proofErr w:type="gramEnd"/>
            <w:r>
              <w:rPr>
                <w:rFonts w:cs="Arial"/>
              </w:rPr>
              <w:t>_No_Actl</w:t>
            </w:r>
            <w:proofErr w:type="spellEnd"/>
            <w:r>
              <w:rPr>
                <w:rFonts w:cs="Arial"/>
              </w:rPr>
              <w:t xml:space="preserve"> signal by the vehicle settings client.</w:t>
            </w:r>
          </w:p>
          <w:p w14:paraId="438BF30B" w14:textId="77777777" w:rsidR="00332093" w:rsidRDefault="00332093">
            <w:pPr>
              <w:rPr>
                <w:rFonts w:cs="Arial"/>
              </w:rPr>
            </w:pPr>
          </w:p>
          <w:p w14:paraId="6AF7C748" w14:textId="77777777" w:rsidR="00332093" w:rsidRDefault="00332093">
            <w:pPr>
              <w:rPr>
                <w:rFonts w:cs="Arial"/>
              </w:rPr>
            </w:pPr>
            <w:r>
              <w:rPr>
                <w:rFonts w:cs="Arial"/>
              </w:rPr>
              <w:t>Use the default value</w:t>
            </w:r>
          </w:p>
          <w:p w14:paraId="3EA510A3" w14:textId="77777777" w:rsidR="00332093" w:rsidRDefault="0033209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5D7C243D" w14:textId="77777777" w:rsidR="00332093" w:rsidRDefault="0033209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7E872EFE" w14:textId="77777777" w:rsidR="00332093" w:rsidRDefault="0033209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14:paraId="2322C9A0" w14:textId="77777777" w:rsidR="00332093" w:rsidRDefault="00332093">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14:paraId="089DC2A4" w14:textId="77777777" w:rsidR="00332093" w:rsidRDefault="00332093">
            <w:pPr>
              <w:spacing w:line="276" w:lineRule="auto"/>
              <w:jc w:val="center"/>
              <w:rPr>
                <w:rFonts w:ascii="Univers" w:eastAsia="Times New Roman" w:hAnsi="Univers" w:cs="Arial"/>
                <w:sz w:val="14"/>
                <w:szCs w:val="14"/>
              </w:rPr>
            </w:pPr>
            <w:r>
              <w:rPr>
                <w:rFonts w:cs="Arial"/>
                <w:sz w:val="14"/>
                <w:szCs w:val="14"/>
              </w:rPr>
              <w:t>500</w:t>
            </w:r>
          </w:p>
        </w:tc>
      </w:tr>
    </w:tbl>
    <w:p w14:paraId="7843FE63" w14:textId="77777777" w:rsidR="00332093" w:rsidRPr="00B01CDD" w:rsidRDefault="00332093" w:rsidP="00332093">
      <w:pPr>
        <w:rPr>
          <w:sz w:val="14"/>
          <w:szCs w:val="14"/>
        </w:rPr>
      </w:pPr>
    </w:p>
    <w:p w14:paraId="63831400" w14:textId="77777777" w:rsidR="00332093" w:rsidRPr="00332093" w:rsidRDefault="00332093" w:rsidP="00332093">
      <w:pPr>
        <w:pStyle w:val="Heading5"/>
        <w:rPr>
          <w:b w:val="0"/>
          <w:u w:val="single"/>
        </w:rPr>
      </w:pPr>
      <w:r w:rsidRPr="00332093">
        <w:rPr>
          <w:b w:val="0"/>
          <w:u w:val="single"/>
        </w:rPr>
        <w:t>VS-SR-REQ-117709/D-Turning ON and OFF Ambient Lighting</w:t>
      </w:r>
    </w:p>
    <w:p w14:paraId="36A31D8A" w14:textId="77777777" w:rsidR="00332093" w:rsidRDefault="00332093" w:rsidP="00332093">
      <w:pPr>
        <w:rPr>
          <w:rFonts w:cs="Arial"/>
        </w:rPr>
      </w:pPr>
      <w:r w:rsidRPr="00693872">
        <w:rPr>
          <w:rFonts w:cs="Arial"/>
          <w:b/>
          <w:u w:val="single"/>
        </w:rPr>
        <w:t>Turning OFF ambient lighting the Ambient Lighting</w:t>
      </w:r>
      <w:r w:rsidRPr="004D47AB">
        <w:rPr>
          <w:rFonts w:cs="Arial"/>
        </w:rPr>
        <w:t>:</w:t>
      </w:r>
    </w:p>
    <w:p w14:paraId="2AB1134C" w14:textId="77777777" w:rsidR="00332093" w:rsidRPr="004D47AB" w:rsidRDefault="00332093" w:rsidP="00332093">
      <w:pPr>
        <w:rPr>
          <w:rFonts w:cs="Arial"/>
        </w:rPr>
      </w:pPr>
      <w:r>
        <w:rPr>
          <w:rFonts w:cs="Arial"/>
        </w:rPr>
        <w:t>When turning OFF ambient lighting from the Vehicle Setting Client the Vehicle Settings Client shall send:</w:t>
      </w:r>
    </w:p>
    <w:p w14:paraId="663E0E1E" w14:textId="77777777" w:rsidR="00332093" w:rsidRPr="004D47AB" w:rsidRDefault="00332093" w:rsidP="00332093">
      <w:pPr>
        <w:rPr>
          <w:rFonts w:cs="Arial"/>
        </w:rPr>
      </w:pPr>
      <w:proofErr w:type="spellStart"/>
      <w:r w:rsidRPr="004D47AB">
        <w:rPr>
          <w:rFonts w:cs="Arial"/>
        </w:rPr>
        <w:t>LightAmbIntsty_No_Rq</w:t>
      </w:r>
      <w:proofErr w:type="spellEnd"/>
      <w:r w:rsidRPr="004D47AB">
        <w:rPr>
          <w:rFonts w:cs="Arial"/>
        </w:rPr>
        <w:t xml:space="preserve"> = 0x0 0% Intensity</w:t>
      </w:r>
      <w:r>
        <w:rPr>
          <w:rFonts w:cs="Arial"/>
        </w:rPr>
        <w:t xml:space="preserve"> / Ambient Lighting OFF</w:t>
      </w:r>
      <w:r w:rsidRPr="004D47AB">
        <w:rPr>
          <w:rFonts w:cs="Arial"/>
        </w:rPr>
        <w:t>, AND</w:t>
      </w:r>
    </w:p>
    <w:p w14:paraId="75B087FC" w14:textId="77777777" w:rsidR="00332093" w:rsidRDefault="00332093" w:rsidP="00332093">
      <w:pPr>
        <w:rPr>
          <w:rFonts w:cs="Arial"/>
        </w:rPr>
      </w:pPr>
      <w:proofErr w:type="spellStart"/>
      <w:r>
        <w:rPr>
          <w:rFonts w:cs="Arial"/>
        </w:rPr>
        <w:t>LightAmbColor_No_Rq</w:t>
      </w:r>
      <w:proofErr w:type="spellEnd"/>
      <w:r>
        <w:rPr>
          <w:rFonts w:cs="Arial"/>
        </w:rPr>
        <w:t xml:space="preserve"> shall stay at the currently selected value (equal to input </w:t>
      </w:r>
      <w:proofErr w:type="spellStart"/>
      <w:r>
        <w:rPr>
          <w:rFonts w:cs="Arial"/>
        </w:rPr>
        <w:t>LightAmbColor_No_Actl_St</w:t>
      </w:r>
      <w:proofErr w:type="spellEnd"/>
      <w:r>
        <w:rPr>
          <w:rFonts w:cs="Arial"/>
        </w:rPr>
        <w:t xml:space="preserve">).  </w:t>
      </w:r>
    </w:p>
    <w:p w14:paraId="105DCEC1" w14:textId="77777777" w:rsidR="00332093" w:rsidRDefault="00332093" w:rsidP="00332093">
      <w:pPr>
        <w:rPr>
          <w:rFonts w:cs="Arial"/>
        </w:rPr>
      </w:pPr>
    </w:p>
    <w:p w14:paraId="79D16D7E" w14:textId="77777777" w:rsidR="00332093" w:rsidRDefault="00332093" w:rsidP="00332093">
      <w:pPr>
        <w:rPr>
          <w:rFonts w:cs="Arial"/>
        </w:rPr>
      </w:pPr>
      <w:r w:rsidRPr="004D47AB">
        <w:rPr>
          <w:rFonts w:cs="Arial"/>
        </w:rPr>
        <w:t>When the Ambient Lighting Vehicle S</w:t>
      </w:r>
      <w:r>
        <w:rPr>
          <w:rFonts w:cs="Arial"/>
        </w:rPr>
        <w:t xml:space="preserve">etting Server receives </w:t>
      </w:r>
      <w:proofErr w:type="spellStart"/>
      <w:r w:rsidRPr="004D47AB">
        <w:rPr>
          <w:rFonts w:cs="Arial"/>
        </w:rPr>
        <w:t>LightAmbIntsty_No_Rq</w:t>
      </w:r>
      <w:proofErr w:type="spellEnd"/>
      <w:r w:rsidRPr="004D47AB">
        <w:rPr>
          <w:rFonts w:cs="Arial"/>
        </w:rPr>
        <w:t xml:space="preserve"> = “0x0 0% Intensity</w:t>
      </w:r>
      <w:r>
        <w:rPr>
          <w:rFonts w:cs="Arial"/>
        </w:rPr>
        <w:t>”</w:t>
      </w:r>
      <w:r w:rsidRPr="004D47AB">
        <w:rPr>
          <w:rFonts w:cs="Arial"/>
        </w:rPr>
        <w:t xml:space="preserve"> then the </w:t>
      </w:r>
      <w:r>
        <w:rPr>
          <w:rFonts w:cs="Arial"/>
        </w:rPr>
        <w:t>Vehicle Settings Server</w:t>
      </w:r>
      <w:r w:rsidRPr="004D47AB">
        <w:rPr>
          <w:rFonts w:cs="Arial"/>
        </w:rPr>
        <w:t xml:space="preserve"> shall turn OFF Ambient Lighting.</w:t>
      </w:r>
    </w:p>
    <w:p w14:paraId="7262817E" w14:textId="77777777" w:rsidR="00332093" w:rsidRDefault="00332093" w:rsidP="00332093">
      <w:pPr>
        <w:rPr>
          <w:rFonts w:cs="Arial"/>
        </w:rPr>
      </w:pPr>
    </w:p>
    <w:p w14:paraId="480EAF64" w14:textId="77777777" w:rsidR="00332093" w:rsidRDefault="00332093" w:rsidP="00332093">
      <w:pPr>
        <w:rPr>
          <w:rFonts w:cs="Arial"/>
        </w:rPr>
      </w:pPr>
      <w:r>
        <w:rPr>
          <w:rFonts w:cs="Arial"/>
        </w:rPr>
        <w:t xml:space="preserve">The Ambient Lighting Vehicle Setting Server shall not respond to </w:t>
      </w:r>
      <w:proofErr w:type="spellStart"/>
      <w:r>
        <w:rPr>
          <w:rFonts w:cs="Arial"/>
        </w:rPr>
        <w:t>LightAmbColor_No_Rq</w:t>
      </w:r>
      <w:proofErr w:type="spellEnd"/>
      <w:r>
        <w:rPr>
          <w:rFonts w:cs="Arial"/>
        </w:rPr>
        <w:t xml:space="preserve"> requests that are 0x0 Inactive / No Data Exists and shall treat those requests as don’t cares (ex can continue to use the last valid value for color and send this in signal </w:t>
      </w:r>
      <w:proofErr w:type="spellStart"/>
      <w:r>
        <w:rPr>
          <w:rFonts w:cs="Arial"/>
        </w:rPr>
        <w:t>LightAmbColor_No_Actl_St</w:t>
      </w:r>
      <w:proofErr w:type="spellEnd"/>
      <w:r>
        <w:rPr>
          <w:rFonts w:cs="Arial"/>
        </w:rPr>
        <w:t>).</w:t>
      </w:r>
    </w:p>
    <w:p w14:paraId="766B6977" w14:textId="77777777" w:rsidR="00332093" w:rsidRDefault="00332093" w:rsidP="00332093">
      <w:pPr>
        <w:rPr>
          <w:rFonts w:cs="Arial"/>
        </w:rPr>
      </w:pPr>
    </w:p>
    <w:p w14:paraId="11B9E7C7" w14:textId="77777777" w:rsidR="00332093" w:rsidRDefault="00332093" w:rsidP="00332093">
      <w:pPr>
        <w:rPr>
          <w:rFonts w:cs="Arial"/>
        </w:rPr>
      </w:pPr>
      <w:r>
        <w:rPr>
          <w:rFonts w:cs="Arial"/>
          <w:u w:val="single"/>
        </w:rPr>
        <w:t>I</w:t>
      </w:r>
      <w:r w:rsidRPr="00155306">
        <w:rPr>
          <w:rFonts w:cs="Arial"/>
        </w:rPr>
        <w:t xml:space="preserve">f </w:t>
      </w:r>
      <w:proofErr w:type="spellStart"/>
      <w:r w:rsidRPr="00155306">
        <w:rPr>
          <w:rFonts w:cs="Arial"/>
        </w:rPr>
        <w:t>LightAmbColor_No_Actl_St</w:t>
      </w:r>
      <w:proofErr w:type="spellEnd"/>
      <w:r w:rsidRPr="00155306">
        <w:rPr>
          <w:rFonts w:cs="Arial"/>
        </w:rPr>
        <w:t xml:space="preserve"> = 0x0 OFF / Inactive / No Data </w:t>
      </w:r>
      <w:proofErr w:type="gramStart"/>
      <w:r w:rsidRPr="00155306">
        <w:rPr>
          <w:rFonts w:cs="Arial"/>
        </w:rPr>
        <w:t>Exists</w:t>
      </w:r>
      <w:proofErr w:type="gramEnd"/>
      <w:r w:rsidRPr="00155306">
        <w:rPr>
          <w:rFonts w:cs="Arial"/>
        </w:rPr>
        <w:t xml:space="preserve"> then the Vehicle Settings Client shall set </w:t>
      </w:r>
      <w:proofErr w:type="spellStart"/>
      <w:r w:rsidRPr="00155306">
        <w:rPr>
          <w:rFonts w:cs="Arial"/>
        </w:rPr>
        <w:t>LightAmbColor_No_Rq</w:t>
      </w:r>
      <w:proofErr w:type="spellEnd"/>
      <w:r w:rsidRPr="00155306">
        <w:rPr>
          <w:rFonts w:cs="Arial"/>
        </w:rPr>
        <w:t xml:space="preserve"> to 0x0 Inactive / No Data Exists and turn the Ambient Lighting HMI OFF. </w:t>
      </w:r>
    </w:p>
    <w:p w14:paraId="23FD865A" w14:textId="77777777" w:rsidR="00332093" w:rsidRDefault="00332093" w:rsidP="00332093">
      <w:pPr>
        <w:rPr>
          <w:rFonts w:cs="Arial"/>
        </w:rPr>
      </w:pPr>
      <w:r w:rsidRPr="00D96EB3">
        <w:rPr>
          <w:rFonts w:cs="Arial"/>
          <w:u w:val="single"/>
        </w:rPr>
        <w:lastRenderedPageBreak/>
        <w:t>Note</w:t>
      </w:r>
      <w:r>
        <w:rPr>
          <w:rFonts w:cs="Arial"/>
        </w:rPr>
        <w:t xml:space="preserve">: only the CGEA 1.2 Vehicle Settings Server uses the OFF state in </w:t>
      </w:r>
      <w:proofErr w:type="spellStart"/>
      <w:r w:rsidRPr="00155306">
        <w:rPr>
          <w:rFonts w:cs="Arial"/>
        </w:rPr>
        <w:t>LightAmbColor_No_Actl_St</w:t>
      </w:r>
      <w:proofErr w:type="spellEnd"/>
      <w:r>
        <w:rPr>
          <w:rFonts w:cs="Arial"/>
        </w:rPr>
        <w:t xml:space="preserve">.  C1MCA and CGEA 1.3 architectures use </w:t>
      </w:r>
      <w:proofErr w:type="spellStart"/>
      <w:r w:rsidRPr="00155306">
        <w:rPr>
          <w:rFonts w:cs="Arial"/>
        </w:rPr>
        <w:t>LightAmbColor_No_Actl_St</w:t>
      </w:r>
      <w:proofErr w:type="spellEnd"/>
      <w:r w:rsidRPr="00155306">
        <w:rPr>
          <w:rFonts w:cs="Arial"/>
        </w:rPr>
        <w:t xml:space="preserve"> = 0x0 </w:t>
      </w:r>
      <w:r>
        <w:rPr>
          <w:rFonts w:cs="Arial"/>
        </w:rPr>
        <w:t>as Inactive / No Data Exists.</w:t>
      </w:r>
      <w:r w:rsidRPr="00155306">
        <w:rPr>
          <w:rFonts w:cs="Arial"/>
        </w:rPr>
        <w:t xml:space="preserve"> </w:t>
      </w:r>
    </w:p>
    <w:p w14:paraId="5017E1FE" w14:textId="77777777" w:rsidR="00332093" w:rsidRDefault="00332093" w:rsidP="00332093">
      <w:pPr>
        <w:rPr>
          <w:rFonts w:cs="Arial"/>
        </w:rPr>
      </w:pPr>
    </w:p>
    <w:p w14:paraId="3F45A910" w14:textId="77777777" w:rsidR="00332093" w:rsidRDefault="00332093" w:rsidP="00332093">
      <w:pPr>
        <w:rPr>
          <w:rFonts w:cs="Arial"/>
        </w:rPr>
      </w:pPr>
      <w:r w:rsidRPr="004D47AB">
        <w:rPr>
          <w:rFonts w:cs="Arial"/>
        </w:rPr>
        <w:t xml:space="preserve">When the Ambient Lighting Vehicle Setting Client receives </w:t>
      </w:r>
      <w:proofErr w:type="spellStart"/>
      <w:r w:rsidRPr="004D47AB">
        <w:rPr>
          <w:rFonts w:cs="Arial"/>
        </w:rPr>
        <w:t>LightAmbIntsty_No_Actl</w:t>
      </w:r>
      <w:r>
        <w:rPr>
          <w:rFonts w:cs="Arial"/>
        </w:rPr>
        <w:t>_St</w:t>
      </w:r>
      <w:proofErr w:type="spellEnd"/>
      <w:r>
        <w:rPr>
          <w:rFonts w:cs="Arial"/>
        </w:rPr>
        <w:t xml:space="preserve"> = “0x0 0% Intensity” then </w:t>
      </w:r>
      <w:r w:rsidRPr="004D47AB">
        <w:rPr>
          <w:rFonts w:cs="Arial"/>
        </w:rPr>
        <w:t>the Vehicle Settings Client shall turn OFF Ambient Lighting on the HMI</w:t>
      </w:r>
      <w:r>
        <w:rPr>
          <w:rFonts w:cs="Arial"/>
        </w:rPr>
        <w:t xml:space="preserve"> </w:t>
      </w:r>
      <w:r w:rsidRPr="004D47AB">
        <w:rPr>
          <w:rFonts w:cs="Arial"/>
        </w:rPr>
        <w:t xml:space="preserve">(after </w:t>
      </w:r>
      <w:proofErr w:type="spellStart"/>
      <w:r w:rsidRPr="004D47AB">
        <w:rPr>
          <w:rFonts w:cs="Arial"/>
        </w:rPr>
        <w:t>T_Response_Light_</w:t>
      </w:r>
      <w:r>
        <w:rPr>
          <w:rFonts w:cs="Arial"/>
        </w:rPr>
        <w:t>Intensity</w:t>
      </w:r>
      <w:proofErr w:type="spellEnd"/>
      <w:r w:rsidRPr="004D47AB">
        <w:rPr>
          <w:rFonts w:cs="Arial"/>
        </w:rPr>
        <w:t xml:space="preserve"> from the request</w:t>
      </w:r>
      <w:r>
        <w:rPr>
          <w:rFonts w:cs="Arial"/>
        </w:rPr>
        <w:t xml:space="preserve"> to turn OFF Ambient Lighting if requested Ambient Lighting OFF)</w:t>
      </w:r>
      <w:r w:rsidRPr="004D47AB">
        <w:rPr>
          <w:rFonts w:cs="Arial"/>
        </w:rPr>
        <w:t>.</w:t>
      </w:r>
    </w:p>
    <w:p w14:paraId="6E7391D8" w14:textId="77777777" w:rsidR="00332093" w:rsidRDefault="00332093" w:rsidP="00332093">
      <w:pPr>
        <w:rPr>
          <w:rFonts w:cs="Arial"/>
        </w:rPr>
      </w:pPr>
    </w:p>
    <w:p w14:paraId="62AEECCC" w14:textId="77777777" w:rsidR="00332093" w:rsidRPr="004D47AB" w:rsidRDefault="00332093" w:rsidP="00332093">
      <w:pPr>
        <w:rPr>
          <w:rFonts w:cs="Arial"/>
        </w:rPr>
      </w:pPr>
    </w:p>
    <w:p w14:paraId="6BBF4C83" w14:textId="77777777" w:rsidR="00332093" w:rsidRPr="00693872" w:rsidRDefault="00332093" w:rsidP="00332093">
      <w:pPr>
        <w:rPr>
          <w:rFonts w:cs="Arial"/>
          <w:b/>
        </w:rPr>
      </w:pPr>
      <w:r>
        <w:rPr>
          <w:rFonts w:cs="Arial"/>
          <w:b/>
          <w:u w:val="single"/>
        </w:rPr>
        <w:t xml:space="preserve">Bus Start-Up or </w:t>
      </w:r>
      <w:r w:rsidRPr="00693872">
        <w:rPr>
          <w:rFonts w:cs="Arial"/>
          <w:b/>
          <w:u w:val="single"/>
        </w:rPr>
        <w:t xml:space="preserve">Module reset and avoiding 0x0 </w:t>
      </w:r>
      <w:proofErr w:type="spellStart"/>
      <w:r w:rsidRPr="00693872">
        <w:rPr>
          <w:rFonts w:cs="Arial"/>
          <w:b/>
          <w:u w:val="single"/>
        </w:rPr>
        <w:t>init</w:t>
      </w:r>
      <w:proofErr w:type="spellEnd"/>
      <w:r w:rsidRPr="00693872">
        <w:rPr>
          <w:rFonts w:cs="Arial"/>
          <w:b/>
          <w:u w:val="single"/>
        </w:rPr>
        <w:t xml:space="preserve"> values turning OFF Ambient Lighting when it is ON</w:t>
      </w:r>
      <w:r w:rsidRPr="00693872">
        <w:rPr>
          <w:rFonts w:cs="Arial"/>
          <w:b/>
        </w:rPr>
        <w:t>:</w:t>
      </w:r>
    </w:p>
    <w:p w14:paraId="24E727D7" w14:textId="77777777" w:rsidR="00332093" w:rsidRDefault="00332093" w:rsidP="00332093">
      <w:pPr>
        <w:rPr>
          <w:rFonts w:cs="Arial"/>
        </w:rPr>
      </w:pPr>
      <w:r>
        <w:rPr>
          <w:rFonts w:cs="Arial"/>
        </w:rPr>
        <w:t xml:space="preserve">When the network bus starts-up the Vehicle Settings Client / Server modules may send 0x0 </w:t>
      </w:r>
      <w:proofErr w:type="spellStart"/>
      <w:r>
        <w:rPr>
          <w:rFonts w:cs="Arial"/>
        </w:rPr>
        <w:t>init</w:t>
      </w:r>
      <w:proofErr w:type="spellEnd"/>
      <w:r>
        <w:rPr>
          <w:rFonts w:cs="Arial"/>
        </w:rPr>
        <w:t xml:space="preserve"> values before sending the actual values.  The Vehicle Settings Client and Server shall not let the </w:t>
      </w:r>
      <w:proofErr w:type="spellStart"/>
      <w:r>
        <w:rPr>
          <w:rFonts w:cs="Arial"/>
        </w:rPr>
        <w:t>init</w:t>
      </w:r>
      <w:proofErr w:type="spellEnd"/>
      <w:r>
        <w:rPr>
          <w:rFonts w:cs="Arial"/>
        </w:rPr>
        <w:t xml:space="preserve"> values sent on bus start-up turn OFF ambient lighting if it is still on (</w:t>
      </w:r>
      <w:proofErr w:type="spellStart"/>
      <w:r>
        <w:rPr>
          <w:rFonts w:cs="Arial"/>
        </w:rPr>
        <w:t>ie</w:t>
      </w:r>
      <w:proofErr w:type="spellEnd"/>
      <w:r>
        <w:rPr>
          <w:rFonts w:cs="Arial"/>
        </w:rPr>
        <w:t xml:space="preserve"> </w:t>
      </w:r>
      <w:proofErr w:type="spellStart"/>
      <w:r>
        <w:rPr>
          <w:rFonts w:cs="Arial"/>
        </w:rPr>
        <w:t>LightAmbIntsty_No_Rq</w:t>
      </w:r>
      <w:proofErr w:type="spellEnd"/>
      <w:r>
        <w:rPr>
          <w:rFonts w:cs="Arial"/>
        </w:rPr>
        <w:t xml:space="preserve"> = 0x0 0% Intensity, </w:t>
      </w:r>
      <w:proofErr w:type="spellStart"/>
      <w:r w:rsidRPr="004D47AB">
        <w:rPr>
          <w:rFonts w:cs="Arial"/>
        </w:rPr>
        <w:t>LightAmbIntsty_No_Actl</w:t>
      </w:r>
      <w:r>
        <w:rPr>
          <w:rFonts w:cs="Arial"/>
        </w:rPr>
        <w:t>_St</w:t>
      </w:r>
      <w:proofErr w:type="spellEnd"/>
      <w:r>
        <w:rPr>
          <w:rFonts w:cs="Arial"/>
        </w:rPr>
        <w:t xml:space="preserve"> = “0x0 0% Intensity”, or </w:t>
      </w:r>
      <w:proofErr w:type="spellStart"/>
      <w:r w:rsidRPr="004D47AB">
        <w:rPr>
          <w:rFonts w:cs="Arial"/>
        </w:rPr>
        <w:t>LightAmbColor_No_Actl</w:t>
      </w:r>
      <w:r>
        <w:rPr>
          <w:rFonts w:cs="Arial"/>
        </w:rPr>
        <w:t>_St</w:t>
      </w:r>
      <w:proofErr w:type="spellEnd"/>
      <w:r w:rsidRPr="004D47AB">
        <w:rPr>
          <w:rFonts w:cs="Arial"/>
        </w:rPr>
        <w:t xml:space="preserve"> = 0x0 OFF</w:t>
      </w:r>
      <w:r>
        <w:rPr>
          <w:rFonts w:cs="Arial"/>
        </w:rPr>
        <w:t xml:space="preserve">). </w:t>
      </w:r>
    </w:p>
    <w:p w14:paraId="52F02C76" w14:textId="77777777" w:rsidR="00332093" w:rsidRDefault="00332093" w:rsidP="00332093">
      <w:pPr>
        <w:rPr>
          <w:rFonts w:cs="Arial"/>
        </w:rPr>
      </w:pPr>
    </w:p>
    <w:p w14:paraId="62E67E09" w14:textId="77777777" w:rsidR="00332093" w:rsidRDefault="00332093" w:rsidP="00332093">
      <w:pPr>
        <w:rPr>
          <w:rFonts w:cs="Arial"/>
        </w:rPr>
      </w:pPr>
      <w:r w:rsidRPr="005D4AF2">
        <w:rPr>
          <w:rFonts w:cs="Arial"/>
          <w:u w:val="single"/>
        </w:rPr>
        <w:t>At network bus start-up</w:t>
      </w:r>
      <w:r>
        <w:rPr>
          <w:rFonts w:cs="Arial"/>
        </w:rPr>
        <w:t>:</w:t>
      </w:r>
    </w:p>
    <w:p w14:paraId="3F7E10F0" w14:textId="77777777" w:rsidR="00332093" w:rsidRDefault="00332093" w:rsidP="00332093">
      <w:pPr>
        <w:numPr>
          <w:ilvl w:val="0"/>
          <w:numId w:val="397"/>
        </w:numPr>
        <w:rPr>
          <w:rFonts w:cs="Arial"/>
        </w:rPr>
      </w:pPr>
      <w:r w:rsidRPr="005D4AF2">
        <w:rPr>
          <w:rFonts w:cs="Arial"/>
        </w:rPr>
        <w:t>the Ambient Lighting</w:t>
      </w:r>
      <w:r>
        <w:rPr>
          <w:rFonts w:cs="Arial"/>
        </w:rPr>
        <w:t xml:space="preserve"> Vehicle Setting Server</w:t>
      </w:r>
      <w:r w:rsidRPr="005D4AF2">
        <w:rPr>
          <w:rFonts w:cs="Arial"/>
        </w:rPr>
        <w:t xml:space="preserve"> can implement a blanking period </w:t>
      </w:r>
      <w:r>
        <w:rPr>
          <w:rFonts w:cs="Arial"/>
        </w:rPr>
        <w:t>so that</w:t>
      </w:r>
      <w:r w:rsidRPr="005D4AF2">
        <w:rPr>
          <w:rFonts w:cs="Arial"/>
        </w:rPr>
        <w:t xml:space="preserve"> if at bus wakes</w:t>
      </w:r>
      <w:r>
        <w:rPr>
          <w:rFonts w:cs="Arial"/>
        </w:rPr>
        <w:t xml:space="preserve"> up the Vehicle Setting Server</w:t>
      </w:r>
      <w:r w:rsidRPr="005D4AF2">
        <w:rPr>
          <w:rFonts w:cs="Arial"/>
        </w:rPr>
        <w:t xml:space="preserve"> receive</w:t>
      </w:r>
      <w:r>
        <w:rPr>
          <w:rFonts w:cs="Arial"/>
        </w:rPr>
        <w:t>s ‘</w:t>
      </w:r>
      <w:proofErr w:type="spellStart"/>
      <w:r>
        <w:rPr>
          <w:rFonts w:cs="Arial"/>
        </w:rPr>
        <w:t>LightAmbIntsty_No_Rq</w:t>
      </w:r>
      <w:proofErr w:type="spellEnd"/>
      <w:r>
        <w:rPr>
          <w:rFonts w:cs="Arial"/>
        </w:rPr>
        <w:t xml:space="preserve"> = 0x0</w:t>
      </w:r>
      <w:r w:rsidRPr="005D4AF2">
        <w:rPr>
          <w:rFonts w:cs="Arial"/>
        </w:rPr>
        <w:t xml:space="preserve"> 0% Intensity’ (</w:t>
      </w:r>
      <w:proofErr w:type="spellStart"/>
      <w:r>
        <w:rPr>
          <w:rFonts w:cs="Arial"/>
        </w:rPr>
        <w:t>ie</w:t>
      </w:r>
      <w:proofErr w:type="spellEnd"/>
      <w:r>
        <w:rPr>
          <w:rFonts w:cs="Arial"/>
        </w:rPr>
        <w:t xml:space="preserve"> </w:t>
      </w:r>
      <w:r w:rsidRPr="005D4AF2">
        <w:rPr>
          <w:rFonts w:cs="Arial"/>
        </w:rPr>
        <w:t xml:space="preserve">if </w:t>
      </w:r>
      <w:r>
        <w:rPr>
          <w:rFonts w:cs="Arial"/>
        </w:rPr>
        <w:t xml:space="preserve">0x0 is default </w:t>
      </w:r>
      <w:proofErr w:type="spellStart"/>
      <w:r>
        <w:rPr>
          <w:rFonts w:cs="Arial"/>
        </w:rPr>
        <w:t>init</w:t>
      </w:r>
      <w:proofErr w:type="spellEnd"/>
      <w:r>
        <w:rPr>
          <w:rFonts w:cs="Arial"/>
        </w:rPr>
        <w:t xml:space="preserve"> CAN value</w:t>
      </w:r>
      <w:r w:rsidRPr="005D4AF2">
        <w:rPr>
          <w:rFonts w:cs="Arial"/>
        </w:rPr>
        <w:t xml:space="preserve">) </w:t>
      </w:r>
      <w:r>
        <w:rPr>
          <w:rFonts w:cs="Arial"/>
        </w:rPr>
        <w:t xml:space="preserve">then Vehicle Settings Server can ignore these values at start-up so </w:t>
      </w:r>
      <w:r w:rsidRPr="005D4AF2">
        <w:rPr>
          <w:rFonts w:cs="Arial"/>
        </w:rPr>
        <w:t xml:space="preserve">the current Ambient Lighting </w:t>
      </w:r>
      <w:r>
        <w:rPr>
          <w:rFonts w:cs="Arial"/>
        </w:rPr>
        <w:t xml:space="preserve">Intensity </w:t>
      </w:r>
      <w:r w:rsidRPr="005D4AF2">
        <w:rPr>
          <w:rFonts w:cs="Arial"/>
        </w:rPr>
        <w:t>value is not reset</w:t>
      </w:r>
      <w:r>
        <w:rPr>
          <w:rFonts w:cs="Arial"/>
        </w:rPr>
        <w:t xml:space="preserve"> to OFF</w:t>
      </w:r>
      <w:r w:rsidRPr="005D4AF2">
        <w:rPr>
          <w:rFonts w:cs="Arial"/>
        </w:rPr>
        <w:t>.</w:t>
      </w:r>
    </w:p>
    <w:p w14:paraId="625C8FB7" w14:textId="77777777" w:rsidR="00332093" w:rsidRDefault="00332093" w:rsidP="00332093">
      <w:pPr>
        <w:numPr>
          <w:ilvl w:val="0"/>
          <w:numId w:val="397"/>
        </w:numPr>
        <w:rPr>
          <w:rFonts w:cs="Arial"/>
        </w:rPr>
      </w:pPr>
      <w:r w:rsidRPr="007C4327">
        <w:rPr>
          <w:rFonts w:cs="Arial"/>
        </w:rPr>
        <w:t xml:space="preserve">the Ambient Lighting Vehicle Setting Client can implement a blanking period so that if at bus wakes up the Vehicle Setting Client receives </w:t>
      </w:r>
      <w:proofErr w:type="spellStart"/>
      <w:r w:rsidRPr="007C4327">
        <w:rPr>
          <w:rFonts w:cs="Arial"/>
        </w:rPr>
        <w:t>LightAmbIntsty_No_Actl_St</w:t>
      </w:r>
      <w:proofErr w:type="spellEnd"/>
      <w:r w:rsidRPr="007C4327">
        <w:rPr>
          <w:rFonts w:cs="Arial"/>
        </w:rPr>
        <w:t xml:space="preserve"> = “0x0 0% Intensity”, OR </w:t>
      </w:r>
      <w:proofErr w:type="spellStart"/>
      <w:r w:rsidRPr="007C4327">
        <w:rPr>
          <w:rFonts w:cs="Arial"/>
        </w:rPr>
        <w:t>Light</w:t>
      </w:r>
      <w:r>
        <w:rPr>
          <w:rFonts w:cs="Arial"/>
        </w:rPr>
        <w:t>AmbColor_No_Actl_St</w:t>
      </w:r>
      <w:proofErr w:type="spellEnd"/>
      <w:r>
        <w:rPr>
          <w:rFonts w:cs="Arial"/>
        </w:rPr>
        <w:t xml:space="preserve"> = 0x0 OFF </w:t>
      </w:r>
      <w:r w:rsidRPr="005D4AF2">
        <w:rPr>
          <w:rFonts w:cs="Arial"/>
        </w:rPr>
        <w:t>(</w:t>
      </w:r>
      <w:proofErr w:type="spellStart"/>
      <w:r>
        <w:rPr>
          <w:rFonts w:cs="Arial"/>
        </w:rPr>
        <w:t>ie</w:t>
      </w:r>
      <w:proofErr w:type="spellEnd"/>
      <w:r>
        <w:rPr>
          <w:rFonts w:cs="Arial"/>
        </w:rPr>
        <w:t xml:space="preserve"> </w:t>
      </w:r>
      <w:r w:rsidRPr="005D4AF2">
        <w:rPr>
          <w:rFonts w:cs="Arial"/>
        </w:rPr>
        <w:t xml:space="preserve">if </w:t>
      </w:r>
      <w:r>
        <w:rPr>
          <w:rFonts w:cs="Arial"/>
        </w:rPr>
        <w:t xml:space="preserve">0x0 is default </w:t>
      </w:r>
      <w:proofErr w:type="spellStart"/>
      <w:r>
        <w:rPr>
          <w:rFonts w:cs="Arial"/>
        </w:rPr>
        <w:t>init</w:t>
      </w:r>
      <w:proofErr w:type="spellEnd"/>
      <w:r>
        <w:rPr>
          <w:rFonts w:cs="Arial"/>
        </w:rPr>
        <w:t xml:space="preserve"> CAN value</w:t>
      </w:r>
      <w:r w:rsidRPr="005D4AF2">
        <w:rPr>
          <w:rFonts w:cs="Arial"/>
        </w:rPr>
        <w:t>)</w:t>
      </w:r>
      <w:r>
        <w:rPr>
          <w:rFonts w:cs="Arial"/>
        </w:rPr>
        <w:t xml:space="preserve"> </w:t>
      </w:r>
      <w:r w:rsidRPr="007C4327">
        <w:rPr>
          <w:rFonts w:cs="Arial"/>
        </w:rPr>
        <w:t>then Vehicle Settings</w:t>
      </w:r>
      <w:r>
        <w:rPr>
          <w:rFonts w:cs="Arial"/>
        </w:rPr>
        <w:t xml:space="preserve"> Client</w:t>
      </w:r>
      <w:r w:rsidRPr="007C4327">
        <w:rPr>
          <w:rFonts w:cs="Arial"/>
        </w:rPr>
        <w:t xml:space="preserve"> can ignore these values at start-up so the current Ambient Lighting value </w:t>
      </w:r>
      <w:r>
        <w:rPr>
          <w:rFonts w:cs="Arial"/>
        </w:rPr>
        <w:t xml:space="preserve">are </w:t>
      </w:r>
      <w:r w:rsidRPr="007C4327">
        <w:rPr>
          <w:rFonts w:cs="Arial"/>
        </w:rPr>
        <w:t>not reset</w:t>
      </w:r>
      <w:r>
        <w:rPr>
          <w:rFonts w:cs="Arial"/>
        </w:rPr>
        <w:t xml:space="preserve"> to OFF</w:t>
      </w:r>
      <w:r w:rsidRPr="007C4327">
        <w:rPr>
          <w:rFonts w:cs="Arial"/>
        </w:rPr>
        <w:t>.</w:t>
      </w:r>
    </w:p>
    <w:p w14:paraId="14025918" w14:textId="77777777" w:rsidR="00332093" w:rsidRPr="007C4327" w:rsidRDefault="00332093" w:rsidP="00332093">
      <w:pPr>
        <w:numPr>
          <w:ilvl w:val="0"/>
          <w:numId w:val="397"/>
        </w:numPr>
        <w:rPr>
          <w:rFonts w:cs="Arial"/>
        </w:rPr>
      </w:pPr>
      <w:r>
        <w:rPr>
          <w:rFonts w:cs="Arial"/>
        </w:rPr>
        <w:t>Since the Ambient Lighting Intensity Request and Status signals (</w:t>
      </w:r>
      <w:proofErr w:type="spellStart"/>
      <w:r>
        <w:rPr>
          <w:rFonts w:cs="Arial"/>
        </w:rPr>
        <w:t>LightAmbIntsty_Rq</w:t>
      </w:r>
      <w:proofErr w:type="spellEnd"/>
      <w:r>
        <w:rPr>
          <w:rFonts w:cs="Arial"/>
        </w:rPr>
        <w:t xml:space="preserve"> / </w:t>
      </w:r>
      <w:proofErr w:type="spellStart"/>
      <w:r>
        <w:rPr>
          <w:rFonts w:cs="Arial"/>
        </w:rPr>
        <w:t>LightAmbIntsty_No_Actl</w:t>
      </w:r>
      <w:proofErr w:type="spellEnd"/>
      <w:r>
        <w:rPr>
          <w:rFonts w:cs="Arial"/>
        </w:rPr>
        <w:t xml:space="preserve">) don’t have a “0x0 No Data Exists / Inactive” state for network bus wake-up when the network bus wakes up it is preferred if the Vehicle Settings Client / Server publish the last signal state/encoding of their respective signal.  This would mean not publishing the network </w:t>
      </w:r>
      <w:proofErr w:type="spellStart"/>
      <w:r>
        <w:rPr>
          <w:rFonts w:cs="Arial"/>
        </w:rPr>
        <w:t>init</w:t>
      </w:r>
      <w:proofErr w:type="spellEnd"/>
      <w:r>
        <w:rPr>
          <w:rFonts w:cs="Arial"/>
        </w:rPr>
        <w:t xml:space="preserve"> value at network bus wake-up unless that was the last state before the network bus went to sleep.</w:t>
      </w:r>
    </w:p>
    <w:p w14:paraId="392099A1" w14:textId="77777777" w:rsidR="00332093" w:rsidRDefault="00332093" w:rsidP="00332093">
      <w:pPr>
        <w:rPr>
          <w:rFonts w:cs="Arial"/>
        </w:rPr>
      </w:pPr>
    </w:p>
    <w:p w14:paraId="32B279E6" w14:textId="77777777" w:rsidR="00332093" w:rsidRDefault="00332093" w:rsidP="00332093">
      <w:pPr>
        <w:rPr>
          <w:rFonts w:cs="Arial"/>
        </w:rPr>
      </w:pPr>
      <w:r w:rsidRPr="005771D7">
        <w:rPr>
          <w:rFonts w:cs="Arial"/>
          <w:u w:val="single"/>
        </w:rPr>
        <w:t>If the Ambient Lighting Vehicle Setting Client has a reset</w:t>
      </w:r>
      <w:r>
        <w:rPr>
          <w:rFonts w:cs="Arial"/>
          <w:u w:val="single"/>
        </w:rPr>
        <w:t xml:space="preserve"> (ex B+) while the Vehicle Setting Server</w:t>
      </w:r>
      <w:r w:rsidRPr="005771D7">
        <w:rPr>
          <w:rFonts w:cs="Arial"/>
          <w:u w:val="single"/>
        </w:rPr>
        <w:t xml:space="preserve"> stays active</w:t>
      </w:r>
      <w:r>
        <w:rPr>
          <w:rFonts w:cs="Arial"/>
          <w:u w:val="single"/>
        </w:rPr>
        <w:t xml:space="preserve"> on network bus (</w:t>
      </w:r>
      <w:proofErr w:type="spellStart"/>
      <w:r>
        <w:rPr>
          <w:rFonts w:cs="Arial"/>
          <w:u w:val="single"/>
        </w:rPr>
        <w:t>ex SYNC</w:t>
      </w:r>
      <w:proofErr w:type="spellEnd"/>
      <w:r>
        <w:rPr>
          <w:rFonts w:cs="Arial"/>
          <w:u w:val="single"/>
        </w:rPr>
        <w:t xml:space="preserve"> module resets </w:t>
      </w:r>
      <w:proofErr w:type="gramStart"/>
      <w:r>
        <w:rPr>
          <w:rFonts w:cs="Arial"/>
          <w:u w:val="single"/>
        </w:rPr>
        <w:t>causing</w:t>
      </w:r>
      <w:proofErr w:type="gramEnd"/>
      <w:r>
        <w:rPr>
          <w:rFonts w:cs="Arial"/>
          <w:u w:val="single"/>
        </w:rPr>
        <w:t xml:space="preserve"> it’s CAN signals to be re-initialized while BCM stays active on CAN bus)</w:t>
      </w:r>
      <w:r>
        <w:rPr>
          <w:rFonts w:cs="Arial"/>
        </w:rPr>
        <w:t>:</w:t>
      </w:r>
    </w:p>
    <w:p w14:paraId="03FB402E" w14:textId="77777777" w:rsidR="00332093" w:rsidRDefault="00332093" w:rsidP="00332093">
      <w:pPr>
        <w:numPr>
          <w:ilvl w:val="0"/>
          <w:numId w:val="399"/>
        </w:numPr>
        <w:rPr>
          <w:rFonts w:cs="Arial"/>
        </w:rPr>
      </w:pPr>
      <w:r>
        <w:rPr>
          <w:rFonts w:cs="Arial"/>
        </w:rPr>
        <w:t>Since the Vehicle Settings Client request signals are in the same message to avoid the case where a Vehicle Setting Client module resets results in turning OFF Ambient Lighting from an ON state to OFF the Vehicle Setting Server could implement the following:</w:t>
      </w:r>
    </w:p>
    <w:p w14:paraId="58D9CD19" w14:textId="77777777" w:rsidR="00332093" w:rsidRDefault="00332093" w:rsidP="00332093">
      <w:pPr>
        <w:numPr>
          <w:ilvl w:val="1"/>
          <w:numId w:val="399"/>
        </w:numPr>
        <w:rPr>
          <w:rFonts w:cs="Arial"/>
        </w:rPr>
      </w:pPr>
      <w:r w:rsidRPr="00E24896">
        <w:rPr>
          <w:rFonts w:cs="Arial"/>
        </w:rPr>
        <w:t>If both “</w:t>
      </w:r>
      <w:proofErr w:type="spellStart"/>
      <w:r w:rsidRPr="00E24896">
        <w:rPr>
          <w:rFonts w:cs="Arial"/>
        </w:rPr>
        <w:t>LightAmbIntsty_No_Rq</w:t>
      </w:r>
      <w:proofErr w:type="spellEnd"/>
      <w:r w:rsidRPr="00E24896">
        <w:rPr>
          <w:rFonts w:cs="Arial"/>
        </w:rPr>
        <w:t xml:space="preserve"> / </w:t>
      </w:r>
      <w:proofErr w:type="spellStart"/>
      <w:r w:rsidRPr="00E24896">
        <w:rPr>
          <w:rFonts w:cs="Arial"/>
        </w:rPr>
        <w:t>LightAmbColor_No_</w:t>
      </w:r>
      <w:proofErr w:type="gramStart"/>
      <w:r w:rsidRPr="00E24896">
        <w:rPr>
          <w:rFonts w:cs="Arial"/>
        </w:rPr>
        <w:t>Rq</w:t>
      </w:r>
      <w:proofErr w:type="spellEnd"/>
      <w:r w:rsidRPr="00E24896">
        <w:rPr>
          <w:rFonts w:cs="Arial"/>
        </w:rPr>
        <w:t>”  equal</w:t>
      </w:r>
      <w:proofErr w:type="gramEnd"/>
      <w:r w:rsidRPr="00E24896">
        <w:rPr>
          <w:rFonts w:cs="Arial"/>
        </w:rPr>
        <w:t xml:space="preserve"> 0x0 then the Vehicle Setting Server could treat 0x0 encodings as a don’t cares so ambient lighting is not turned OFF.  </w:t>
      </w:r>
    </w:p>
    <w:p w14:paraId="369E0E40" w14:textId="77777777" w:rsidR="00332093" w:rsidRPr="00E24896" w:rsidRDefault="00332093" w:rsidP="00332093">
      <w:pPr>
        <w:ind w:left="1080"/>
        <w:rPr>
          <w:rFonts w:cs="Arial"/>
        </w:rPr>
      </w:pPr>
    </w:p>
    <w:p w14:paraId="689582BE" w14:textId="77777777" w:rsidR="00332093" w:rsidRDefault="00332093" w:rsidP="00332093">
      <w:pPr>
        <w:rPr>
          <w:rFonts w:cs="Arial"/>
        </w:rPr>
      </w:pPr>
    </w:p>
    <w:p w14:paraId="4AC59687" w14:textId="77777777" w:rsidR="00332093" w:rsidRDefault="00332093" w:rsidP="00332093">
      <w:pPr>
        <w:rPr>
          <w:rFonts w:cs="Arial"/>
        </w:rPr>
      </w:pPr>
    </w:p>
    <w:p w14:paraId="192C9B47" w14:textId="77777777" w:rsidR="00332093" w:rsidRPr="004D47AB" w:rsidRDefault="00332093" w:rsidP="00332093">
      <w:pPr>
        <w:rPr>
          <w:rFonts w:cs="Arial"/>
        </w:rPr>
      </w:pPr>
      <w:r w:rsidRPr="00693872">
        <w:rPr>
          <w:rFonts w:cs="Arial"/>
          <w:b/>
          <w:u w:val="single"/>
        </w:rPr>
        <w:t xml:space="preserve">Turning </w:t>
      </w:r>
      <w:r>
        <w:rPr>
          <w:rFonts w:cs="Arial"/>
          <w:b/>
          <w:u w:val="single"/>
        </w:rPr>
        <w:t>ON</w:t>
      </w:r>
      <w:r w:rsidRPr="00693872">
        <w:rPr>
          <w:rFonts w:cs="Arial"/>
          <w:b/>
          <w:u w:val="single"/>
        </w:rPr>
        <w:t xml:space="preserve"> Ambient Lighting</w:t>
      </w:r>
      <w:r w:rsidRPr="004D47AB">
        <w:rPr>
          <w:rFonts w:cs="Arial"/>
        </w:rPr>
        <w:t>:</w:t>
      </w:r>
    </w:p>
    <w:p w14:paraId="5F4DAB4A" w14:textId="77777777" w:rsidR="00332093" w:rsidRPr="00705D78" w:rsidRDefault="00332093" w:rsidP="00332093">
      <w:pPr>
        <w:rPr>
          <w:rFonts w:cs="Arial"/>
        </w:rPr>
      </w:pPr>
      <w:r>
        <w:rPr>
          <w:rFonts w:cs="Arial"/>
        </w:rPr>
        <w:t xml:space="preserve">If </w:t>
      </w:r>
      <w:r w:rsidRPr="00705D78">
        <w:rPr>
          <w:rFonts w:cs="Arial"/>
        </w:rPr>
        <w:t xml:space="preserve">the user turns back ON Ambient Lighting from an OFF </w:t>
      </w:r>
      <w:proofErr w:type="gramStart"/>
      <w:r w:rsidRPr="00705D78">
        <w:rPr>
          <w:rFonts w:cs="Arial"/>
        </w:rPr>
        <w:t>condition</w:t>
      </w:r>
      <w:proofErr w:type="gramEnd"/>
      <w:r w:rsidRPr="00705D78">
        <w:rPr>
          <w:rFonts w:cs="Arial"/>
        </w:rPr>
        <w:t xml:space="preserve"> then the Vehicle Setting Client shall use the last Intensity</w:t>
      </w:r>
      <w:r>
        <w:rPr>
          <w:rFonts w:cs="Arial"/>
        </w:rPr>
        <w:t xml:space="preserve"> value</w:t>
      </w:r>
      <w:r w:rsidRPr="00705D78">
        <w:rPr>
          <w:rFonts w:cs="Arial"/>
        </w:rPr>
        <w:t xml:space="preserve"> before Ambient Lighting was turned OFF.  </w:t>
      </w:r>
    </w:p>
    <w:p w14:paraId="41B10E13" w14:textId="77777777" w:rsidR="00332093" w:rsidRPr="004D47AB" w:rsidRDefault="00332093" w:rsidP="00332093">
      <w:pPr>
        <w:ind w:left="720"/>
        <w:rPr>
          <w:rFonts w:cs="Arial"/>
        </w:rPr>
      </w:pPr>
      <w:r w:rsidRPr="00705D78">
        <w:rPr>
          <w:rFonts w:cs="Arial"/>
          <w:u w:val="single"/>
        </w:rPr>
        <w:t>Exception</w:t>
      </w:r>
      <w:r w:rsidRPr="00705D78">
        <w:rPr>
          <w:rFonts w:cs="Arial"/>
        </w:rPr>
        <w:t xml:space="preserve">: If there was a B+ reset to the Vehicle Setting Client then after the reset the Vehicle Setting Client shall use 100% intensity for </w:t>
      </w:r>
      <w:proofErr w:type="spellStart"/>
      <w:r w:rsidRPr="00705D78">
        <w:rPr>
          <w:rFonts w:cs="Arial"/>
        </w:rPr>
        <w:t>LightAmbIntsty_No_Rq</w:t>
      </w:r>
      <w:proofErr w:type="spellEnd"/>
      <w:r w:rsidRPr="00705D78">
        <w:rPr>
          <w:rFonts w:cs="Arial"/>
        </w:rPr>
        <w:t xml:space="preserve"> after the user selects a color ID.</w:t>
      </w:r>
    </w:p>
    <w:p w14:paraId="4075C0B9" w14:textId="77777777" w:rsidR="00332093" w:rsidRDefault="00332093" w:rsidP="00332093">
      <w:pPr>
        <w:rPr>
          <w:rFonts w:cs="Arial"/>
        </w:rPr>
      </w:pPr>
    </w:p>
    <w:p w14:paraId="006F608A" w14:textId="77777777" w:rsidR="00332093" w:rsidRPr="004D47AB" w:rsidRDefault="00332093" w:rsidP="00332093">
      <w:pPr>
        <w:rPr>
          <w:rFonts w:cs="Arial"/>
        </w:rPr>
      </w:pPr>
    </w:p>
    <w:p w14:paraId="4BD72DC1" w14:textId="77777777" w:rsidR="00332093" w:rsidRDefault="00332093" w:rsidP="00332093">
      <w:pPr>
        <w:pStyle w:val="Heading4"/>
      </w:pPr>
      <w:r>
        <w:t>Sequence Diagrams</w:t>
      </w:r>
    </w:p>
    <w:p w14:paraId="1903119E" w14:textId="77777777" w:rsidR="00332093" w:rsidRDefault="00332093" w:rsidP="00332093">
      <w:pPr>
        <w:pStyle w:val="Heading5"/>
      </w:pPr>
      <w:r>
        <w:t>VS-SD-REQ-025227/A-Ambient Lighting- Set Color (</w:t>
      </w:r>
      <w:proofErr w:type="spellStart"/>
      <w:r>
        <w:t>TcSE</w:t>
      </w:r>
      <w:proofErr w:type="spellEnd"/>
      <w:r>
        <w:t xml:space="preserve"> ROIN-118722-2)</w:t>
      </w:r>
    </w:p>
    <w:p w14:paraId="25C7AACC" w14:textId="77777777" w:rsidR="00332093" w:rsidRPr="00F8674E" w:rsidRDefault="00332093" w:rsidP="00332093">
      <w:pPr>
        <w:rPr>
          <w:b/>
          <w:sz w:val="16"/>
          <w:szCs w:val="16"/>
        </w:rPr>
      </w:pPr>
      <w:r w:rsidRPr="00F8674E">
        <w:rPr>
          <w:b/>
          <w:sz w:val="16"/>
          <w:szCs w:val="16"/>
        </w:rPr>
        <w:t>Linked Elements</w:t>
      </w:r>
    </w:p>
    <w:p w14:paraId="77F02A20" w14:textId="77777777" w:rsidR="00332093" w:rsidRPr="00F8674E" w:rsidRDefault="00332093" w:rsidP="00332093">
      <w:pPr>
        <w:rPr>
          <w:sz w:val="16"/>
          <w:szCs w:val="16"/>
        </w:rPr>
      </w:pPr>
      <w:r w:rsidRPr="00F8674E">
        <w:rPr>
          <w:sz w:val="16"/>
          <w:szCs w:val="16"/>
        </w:rPr>
        <w:t>VS-FUN-REQ-025367/A-Ambient Lighting- Set Color (</w:t>
      </w:r>
      <w:proofErr w:type="spellStart"/>
      <w:r w:rsidRPr="00F8674E">
        <w:rPr>
          <w:sz w:val="16"/>
          <w:szCs w:val="16"/>
        </w:rPr>
        <w:t>TcSE</w:t>
      </w:r>
      <w:proofErr w:type="spellEnd"/>
      <w:r w:rsidRPr="00F8674E">
        <w:rPr>
          <w:sz w:val="16"/>
          <w:szCs w:val="16"/>
        </w:rPr>
        <w:t xml:space="preserve"> ROIN-119875-1)</w:t>
      </w:r>
    </w:p>
    <w:p w14:paraId="538CFB8B" w14:textId="77777777" w:rsidR="00332093" w:rsidRPr="00F8674E" w:rsidRDefault="00332093" w:rsidP="00332093">
      <w:pPr>
        <w:rPr>
          <w:sz w:val="16"/>
          <w:szCs w:val="16"/>
        </w:rPr>
      </w:pPr>
      <w:r w:rsidRPr="00F8674E">
        <w:rPr>
          <w:sz w:val="16"/>
          <w:szCs w:val="16"/>
        </w:rPr>
        <w:t>VSv2-FUN-REQ-025223/C-Ambient Lighting- Set Color (</w:t>
      </w:r>
      <w:proofErr w:type="spellStart"/>
      <w:r w:rsidRPr="00F8674E">
        <w:rPr>
          <w:sz w:val="16"/>
          <w:szCs w:val="16"/>
        </w:rPr>
        <w:t>TcSE</w:t>
      </w:r>
      <w:proofErr w:type="spellEnd"/>
      <w:r w:rsidRPr="00F8674E">
        <w:rPr>
          <w:sz w:val="16"/>
          <w:szCs w:val="16"/>
        </w:rPr>
        <w:t xml:space="preserve"> ROIN-292314-1)</w:t>
      </w:r>
    </w:p>
    <w:p w14:paraId="629AEF51" w14:textId="77777777" w:rsidR="00332093" w:rsidRPr="00760C18" w:rsidRDefault="00332093" w:rsidP="00332093">
      <w:pPr>
        <w:pStyle w:val="BoldText"/>
      </w:pPr>
      <w:r w:rsidRPr="00760C18">
        <w:t>Scenarios</w:t>
      </w:r>
    </w:p>
    <w:p w14:paraId="6CDBDEE0" w14:textId="77777777" w:rsidR="00332093" w:rsidRPr="00760C18" w:rsidRDefault="00332093" w:rsidP="00332093">
      <w:pPr>
        <w:pStyle w:val="BoldText"/>
        <w:ind w:left="720"/>
      </w:pPr>
      <w:r w:rsidRPr="00760C18">
        <w:t>Normal Usage</w:t>
      </w:r>
    </w:p>
    <w:p w14:paraId="4A021928" w14:textId="77777777" w:rsidR="00212EB2" w:rsidRDefault="00332093">
      <w:pPr>
        <w:ind w:left="720"/>
        <w:rPr>
          <w:rFonts w:cs="Arial"/>
          <w:szCs w:val="20"/>
        </w:rPr>
      </w:pPr>
      <w:r>
        <w:rPr>
          <w:rFonts w:cs="Arial"/>
          <w:szCs w:val="20"/>
        </w:rPr>
        <w:t>The user selects &lt;updated Ambient Lighting color setting&gt; via the HMI</w:t>
      </w:r>
    </w:p>
    <w:p w14:paraId="4D8BEF05" w14:textId="77777777" w:rsidR="00212EB2" w:rsidRDefault="00212EB2">
      <w:pPr>
        <w:ind w:left="720"/>
        <w:rPr>
          <w:rFonts w:cs="Arial"/>
          <w:szCs w:val="20"/>
        </w:rPr>
      </w:pPr>
    </w:p>
    <w:p w14:paraId="0C5D6458" w14:textId="77777777" w:rsidR="00332093" w:rsidRPr="00760C18" w:rsidRDefault="00332093" w:rsidP="00332093">
      <w:pPr>
        <w:pStyle w:val="BoldText"/>
      </w:pPr>
      <w:r w:rsidRPr="00760C18">
        <w:lastRenderedPageBreak/>
        <w:t>Constraints</w:t>
      </w:r>
    </w:p>
    <w:p w14:paraId="75DF290E" w14:textId="77777777" w:rsidR="00332093" w:rsidRPr="00760C18" w:rsidRDefault="00332093" w:rsidP="00332093">
      <w:pPr>
        <w:pStyle w:val="BoldText"/>
        <w:ind w:left="720"/>
      </w:pPr>
      <w:r w:rsidRPr="00760C18">
        <w:t>Pre-condition</w:t>
      </w:r>
    </w:p>
    <w:p w14:paraId="0D36FAEB" w14:textId="77777777" w:rsidR="00212EB2" w:rsidRDefault="00332093">
      <w:pPr>
        <w:ind w:left="720"/>
        <w:rPr>
          <w:rFonts w:cs="Arial"/>
          <w:szCs w:val="20"/>
        </w:rPr>
      </w:pPr>
      <w:r>
        <w:rPr>
          <w:rFonts w:cs="Arial"/>
          <w:szCs w:val="20"/>
        </w:rPr>
        <w:t>Center Stack Display is On, Settings units menu is active.</w:t>
      </w:r>
    </w:p>
    <w:p w14:paraId="1144D487" w14:textId="77777777" w:rsidR="00212EB2" w:rsidRDefault="00212EB2">
      <w:pPr>
        <w:ind w:left="720"/>
        <w:rPr>
          <w:rFonts w:cs="Arial"/>
          <w:szCs w:val="20"/>
        </w:rPr>
      </w:pPr>
    </w:p>
    <w:p w14:paraId="1899F9A4" w14:textId="77777777" w:rsidR="00332093" w:rsidRPr="00760C18" w:rsidRDefault="00332093" w:rsidP="00332093">
      <w:pPr>
        <w:pStyle w:val="BoldText"/>
        <w:ind w:left="720"/>
      </w:pPr>
      <w:r w:rsidRPr="00760C18">
        <w:t>Post-condition</w:t>
      </w:r>
    </w:p>
    <w:p w14:paraId="660ABDB3" w14:textId="77777777" w:rsidR="00212EB2" w:rsidRDefault="00332093">
      <w:pPr>
        <w:ind w:left="720"/>
        <w:rPr>
          <w:rFonts w:cs="Arial"/>
          <w:szCs w:val="20"/>
        </w:rPr>
      </w:pPr>
      <w:r>
        <w:rPr>
          <w:rFonts w:cs="Arial"/>
          <w:szCs w:val="20"/>
        </w:rPr>
        <w:t>The vehicle HMI indicates {Updated status of Ambient Lighting Color setting}</w:t>
      </w:r>
    </w:p>
    <w:p w14:paraId="451C73EA" w14:textId="77777777" w:rsidR="00212EB2" w:rsidRDefault="00212EB2">
      <w:pPr>
        <w:ind w:left="720"/>
      </w:pPr>
    </w:p>
    <w:p w14:paraId="6F97A375" w14:textId="77777777" w:rsidR="00332093" w:rsidRPr="00760C18" w:rsidRDefault="00332093" w:rsidP="00332093">
      <w:pPr>
        <w:pStyle w:val="BoldText"/>
      </w:pPr>
      <w:r w:rsidRPr="00760C18">
        <w:t>Sequence Diagram</w:t>
      </w:r>
    </w:p>
    <w:p w14:paraId="2766BC56" w14:textId="77777777" w:rsidR="00212EB2" w:rsidRDefault="00332093" w:rsidP="00332093">
      <w:pPr>
        <w:keepNext/>
        <w:jc w:val="center"/>
      </w:pPr>
      <w:r>
        <w:rPr>
          <w:noProof/>
        </w:rPr>
        <w:drawing>
          <wp:inline distT="0" distB="0" distL="0" distR="0">
            <wp:extent cx="6400800" cy="3581400"/>
            <wp:effectExtent l="0" t="0" r="0" b="0"/>
            <wp:docPr id="1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400800" cy="3581400"/>
                    </a:xfrm>
                    <a:prstGeom prst="rect">
                      <a:avLst/>
                    </a:prstGeom>
                    <a:noFill/>
                    <a:ln w="9525">
                      <a:noFill/>
                      <a:miter lim="800000"/>
                      <a:headEnd/>
                      <a:tailEnd/>
                    </a:ln>
                  </pic:spPr>
                </pic:pic>
              </a:graphicData>
            </a:graphic>
          </wp:inline>
        </w:drawing>
      </w:r>
    </w:p>
    <w:p w14:paraId="2B53FA66" w14:textId="77777777" w:rsidR="00332093" w:rsidRDefault="00332093">
      <w:pPr>
        <w:spacing w:after="200" w:line="276" w:lineRule="auto"/>
      </w:pPr>
      <w:r>
        <w:br w:type="page"/>
      </w:r>
    </w:p>
    <w:p w14:paraId="4FB9D5A6" w14:textId="77777777" w:rsidR="00332093" w:rsidRDefault="00332093" w:rsidP="00332093">
      <w:pPr>
        <w:pStyle w:val="Heading3"/>
      </w:pPr>
      <w:bookmarkStart w:id="338" w:name="_Toc65750533"/>
      <w:r w:rsidRPr="00B9479B">
        <w:lastRenderedPageBreak/>
        <w:t>VSv2-FUN-REQ-025228/C-Ambient Lighting- Set Intensity (</w:t>
      </w:r>
      <w:proofErr w:type="spellStart"/>
      <w:r w:rsidRPr="00B9479B">
        <w:t>TcSE</w:t>
      </w:r>
      <w:proofErr w:type="spellEnd"/>
      <w:r w:rsidRPr="00B9479B">
        <w:t xml:space="preserve"> ROIN-292320-1)</w:t>
      </w:r>
      <w:bookmarkEnd w:id="338"/>
    </w:p>
    <w:p w14:paraId="27461CCB" w14:textId="77777777" w:rsidR="00212EB2" w:rsidRDefault="00332093">
      <w:pPr>
        <w:rPr>
          <w:rFonts w:cs="Arial"/>
          <w:szCs w:val="20"/>
        </w:rPr>
      </w:pPr>
      <w:r>
        <w:rPr>
          <w:rFonts w:cs="Arial"/>
          <w:szCs w:val="20"/>
        </w:rPr>
        <w:t xml:space="preserve"> </w:t>
      </w:r>
    </w:p>
    <w:p w14:paraId="47CB6945" w14:textId="77777777" w:rsidR="00212EB2" w:rsidRDefault="00212EB2">
      <w:pPr>
        <w:rPr>
          <w:rFonts w:cs="Arial"/>
          <w:szCs w:val="20"/>
        </w:rPr>
      </w:pPr>
    </w:p>
    <w:p w14:paraId="61924784" w14:textId="77777777" w:rsidR="00332093" w:rsidRDefault="00332093" w:rsidP="00332093">
      <w:pPr>
        <w:pStyle w:val="Heading4"/>
      </w:pPr>
      <w:r>
        <w:t>Interface Requirements</w:t>
      </w:r>
    </w:p>
    <w:p w14:paraId="43CE8FC9" w14:textId="77777777" w:rsidR="00332093" w:rsidRDefault="00332093" w:rsidP="00332093">
      <w:pPr>
        <w:pStyle w:val="Heading5"/>
      </w:pPr>
      <w:r w:rsidRPr="00B9479B">
        <w:t>MD-REQ-025389/C-</w:t>
      </w:r>
      <w:proofErr w:type="spellStart"/>
      <w:r w:rsidRPr="00B9479B">
        <w:t>LightAmbIntsty_No_Rq</w:t>
      </w:r>
      <w:proofErr w:type="spellEnd"/>
      <w:r w:rsidRPr="00B9479B">
        <w:t xml:space="preserve"> (</w:t>
      </w:r>
      <w:proofErr w:type="spellStart"/>
      <w:r w:rsidRPr="00B9479B">
        <w:t>TcSE</w:t>
      </w:r>
      <w:proofErr w:type="spellEnd"/>
      <w:r w:rsidRPr="00B9479B">
        <w:t xml:space="preserve"> ROIN-297420)</w:t>
      </w:r>
    </w:p>
    <w:p w14:paraId="666EDD05" w14:textId="77777777" w:rsidR="00332093" w:rsidRPr="003234D9" w:rsidRDefault="00332093">
      <w:pPr>
        <w:rPr>
          <w:rFonts w:cs="Arial"/>
        </w:rPr>
      </w:pPr>
      <w:r w:rsidRPr="003234D9">
        <w:rPr>
          <w:rFonts w:cs="Arial"/>
          <w:b/>
        </w:rPr>
        <w:t>Message Type:</w:t>
      </w:r>
      <w:r w:rsidRPr="003234D9">
        <w:rPr>
          <w:rFonts w:cs="Arial"/>
        </w:rPr>
        <w:t xml:space="preserve">  Request</w:t>
      </w:r>
    </w:p>
    <w:p w14:paraId="46220233" w14:textId="77777777" w:rsidR="00332093" w:rsidRPr="003234D9" w:rsidRDefault="00332093">
      <w:pPr>
        <w:rPr>
          <w:rFonts w:cs="Arial"/>
        </w:rPr>
      </w:pPr>
    </w:p>
    <w:p w14:paraId="21BB4242" w14:textId="77777777" w:rsidR="00332093" w:rsidRPr="003234D9" w:rsidRDefault="00332093">
      <w:pPr>
        <w:rPr>
          <w:rFonts w:cs="Arial"/>
        </w:rPr>
      </w:pPr>
      <w:r w:rsidRPr="003234D9">
        <w:rPr>
          <w:rFonts w:cs="Arial"/>
        </w:rPr>
        <w:t>This signal requests selection of intensity for ambient lighting.</w:t>
      </w:r>
    </w:p>
    <w:p w14:paraId="27E9AEC0" w14:textId="77777777" w:rsidR="00332093" w:rsidRPr="003234D9"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520"/>
        <w:gridCol w:w="900"/>
        <w:gridCol w:w="3727"/>
      </w:tblGrid>
      <w:tr w:rsidR="00332093" w:rsidRPr="003234D9" w14:paraId="3C70FDF7" w14:textId="77777777" w:rsidTr="00332093">
        <w:trPr>
          <w:jc w:val="center"/>
        </w:trPr>
        <w:tc>
          <w:tcPr>
            <w:tcW w:w="2467" w:type="dxa"/>
            <w:tcBorders>
              <w:top w:val="single" w:sz="4" w:space="0" w:color="auto"/>
              <w:left w:val="single" w:sz="4" w:space="0" w:color="auto"/>
              <w:bottom w:val="single" w:sz="4" w:space="0" w:color="auto"/>
              <w:right w:val="single" w:sz="4" w:space="0" w:color="auto"/>
            </w:tcBorders>
            <w:hideMark/>
          </w:tcPr>
          <w:p w14:paraId="4AE1CE3F" w14:textId="77777777" w:rsidR="00332093" w:rsidRPr="003234D9" w:rsidRDefault="00332093">
            <w:pPr>
              <w:spacing w:line="276" w:lineRule="auto"/>
              <w:rPr>
                <w:rFonts w:cs="Arial"/>
                <w:b/>
              </w:rPr>
            </w:pPr>
            <w:r w:rsidRPr="003234D9">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14:paraId="53B22033" w14:textId="77777777" w:rsidR="00332093" w:rsidRPr="003234D9" w:rsidRDefault="00332093">
            <w:pPr>
              <w:spacing w:line="276" w:lineRule="auto"/>
              <w:rPr>
                <w:rFonts w:cs="Arial"/>
                <w:b/>
              </w:rPr>
            </w:pPr>
            <w:r w:rsidRPr="003234D9">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738A3225" w14:textId="77777777" w:rsidR="00332093" w:rsidRPr="003234D9" w:rsidRDefault="00332093">
            <w:pPr>
              <w:spacing w:line="276" w:lineRule="auto"/>
              <w:rPr>
                <w:rFonts w:cs="Arial"/>
                <w:b/>
              </w:rPr>
            </w:pPr>
            <w:r w:rsidRPr="003234D9">
              <w:rPr>
                <w:rFonts w:cs="Arial"/>
                <w:b/>
              </w:rPr>
              <w:t>Value</w:t>
            </w:r>
          </w:p>
        </w:tc>
        <w:tc>
          <w:tcPr>
            <w:tcW w:w="3727" w:type="dxa"/>
            <w:tcBorders>
              <w:top w:val="single" w:sz="4" w:space="0" w:color="auto"/>
              <w:left w:val="single" w:sz="4" w:space="0" w:color="auto"/>
              <w:bottom w:val="single" w:sz="4" w:space="0" w:color="auto"/>
              <w:right w:val="single" w:sz="4" w:space="0" w:color="auto"/>
            </w:tcBorders>
            <w:hideMark/>
          </w:tcPr>
          <w:p w14:paraId="17B2ABAE" w14:textId="77777777" w:rsidR="00332093" w:rsidRPr="003234D9" w:rsidRDefault="00332093">
            <w:pPr>
              <w:spacing w:line="276" w:lineRule="auto"/>
              <w:rPr>
                <w:rFonts w:cs="Arial"/>
                <w:b/>
              </w:rPr>
            </w:pPr>
            <w:r w:rsidRPr="003234D9">
              <w:rPr>
                <w:rFonts w:cs="Arial"/>
                <w:b/>
              </w:rPr>
              <w:t>Description</w:t>
            </w:r>
          </w:p>
        </w:tc>
      </w:tr>
      <w:tr w:rsidR="00332093" w:rsidRPr="003234D9" w14:paraId="299A86B5" w14:textId="77777777" w:rsidTr="00332093">
        <w:trPr>
          <w:jc w:val="center"/>
        </w:trPr>
        <w:tc>
          <w:tcPr>
            <w:tcW w:w="2467" w:type="dxa"/>
            <w:vMerge w:val="restart"/>
            <w:tcBorders>
              <w:top w:val="single" w:sz="4" w:space="0" w:color="auto"/>
              <w:left w:val="single" w:sz="4" w:space="0" w:color="auto"/>
              <w:right w:val="single" w:sz="4" w:space="0" w:color="auto"/>
            </w:tcBorders>
          </w:tcPr>
          <w:p w14:paraId="55CBB8B5" w14:textId="77777777" w:rsidR="00332093" w:rsidRPr="003234D9" w:rsidRDefault="00332093">
            <w:pPr>
              <w:spacing w:line="276" w:lineRule="auto"/>
              <w:rPr>
                <w:rFonts w:cs="Arial"/>
              </w:rPr>
            </w:pPr>
            <w:proofErr w:type="spellStart"/>
            <w:r>
              <w:rPr>
                <w:rFonts w:cs="Arial"/>
              </w:rPr>
              <w:t>LightAmbIntsty_No_Rq</w:t>
            </w:r>
            <w:proofErr w:type="spellEnd"/>
          </w:p>
        </w:tc>
        <w:tc>
          <w:tcPr>
            <w:tcW w:w="2520" w:type="dxa"/>
            <w:tcBorders>
              <w:top w:val="single" w:sz="4" w:space="0" w:color="auto"/>
              <w:left w:val="single" w:sz="4" w:space="0" w:color="auto"/>
              <w:bottom w:val="single" w:sz="4" w:space="0" w:color="auto"/>
              <w:right w:val="single" w:sz="4" w:space="0" w:color="auto"/>
            </w:tcBorders>
          </w:tcPr>
          <w:p w14:paraId="0379D8A4" w14:textId="77777777" w:rsidR="00332093" w:rsidRPr="003234D9" w:rsidRDefault="00332093">
            <w:pPr>
              <w:spacing w:line="276" w:lineRule="auto"/>
              <w:rPr>
                <w:rFonts w:cs="Arial"/>
              </w:rPr>
            </w:pPr>
            <w:r>
              <w:rPr>
                <w:rFonts w:cs="Arial"/>
              </w:rPr>
              <w:t>0% Intensity / Ambient Lighting OFF</w:t>
            </w:r>
          </w:p>
        </w:tc>
        <w:tc>
          <w:tcPr>
            <w:tcW w:w="900" w:type="dxa"/>
            <w:tcBorders>
              <w:top w:val="single" w:sz="4" w:space="0" w:color="auto"/>
              <w:left w:val="single" w:sz="4" w:space="0" w:color="auto"/>
              <w:bottom w:val="single" w:sz="4" w:space="0" w:color="auto"/>
              <w:right w:val="single" w:sz="4" w:space="0" w:color="auto"/>
            </w:tcBorders>
          </w:tcPr>
          <w:p w14:paraId="7478B9BB" w14:textId="77777777" w:rsidR="00332093" w:rsidRPr="003234D9" w:rsidRDefault="00332093">
            <w:pPr>
              <w:spacing w:line="276" w:lineRule="auto"/>
              <w:rPr>
                <w:rFonts w:cs="Arial"/>
              </w:rPr>
            </w:pPr>
            <w:r>
              <w:rPr>
                <w:rFonts w:cs="Arial"/>
              </w:rPr>
              <w:t>0x0</w:t>
            </w:r>
          </w:p>
        </w:tc>
        <w:tc>
          <w:tcPr>
            <w:tcW w:w="3727" w:type="dxa"/>
            <w:tcBorders>
              <w:top w:val="single" w:sz="4" w:space="0" w:color="auto"/>
              <w:left w:val="single" w:sz="4" w:space="0" w:color="auto"/>
              <w:bottom w:val="single" w:sz="4" w:space="0" w:color="auto"/>
              <w:right w:val="single" w:sz="4" w:space="0" w:color="auto"/>
            </w:tcBorders>
            <w:vAlign w:val="center"/>
          </w:tcPr>
          <w:p w14:paraId="567A36F0" w14:textId="77777777" w:rsidR="00332093" w:rsidRPr="003234D9" w:rsidRDefault="00332093">
            <w:pPr>
              <w:autoSpaceDE w:val="0"/>
              <w:autoSpaceDN w:val="0"/>
              <w:adjustRightInd w:val="0"/>
              <w:spacing w:line="276" w:lineRule="auto"/>
              <w:rPr>
                <w:rFonts w:cs="Arial"/>
              </w:rPr>
            </w:pPr>
          </w:p>
        </w:tc>
      </w:tr>
      <w:tr w:rsidR="00332093" w:rsidRPr="003234D9" w14:paraId="66DA78EB" w14:textId="77777777" w:rsidTr="00332093">
        <w:trPr>
          <w:jc w:val="center"/>
        </w:trPr>
        <w:tc>
          <w:tcPr>
            <w:tcW w:w="2467" w:type="dxa"/>
            <w:vMerge/>
            <w:tcBorders>
              <w:left w:val="single" w:sz="4" w:space="0" w:color="auto"/>
              <w:right w:val="single" w:sz="4" w:space="0" w:color="auto"/>
            </w:tcBorders>
            <w:vAlign w:val="center"/>
          </w:tcPr>
          <w:p w14:paraId="282E885A" w14:textId="77777777" w:rsidR="00332093" w:rsidRPr="003234D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1C3199D2" w14:textId="77777777" w:rsidR="00332093" w:rsidRPr="003234D9" w:rsidRDefault="00332093">
            <w:pPr>
              <w:spacing w:line="276" w:lineRule="auto"/>
              <w:rPr>
                <w:rFonts w:cs="Arial"/>
              </w:rPr>
            </w:pPr>
            <w:r>
              <w:rPr>
                <w:rFonts w:cs="Arial"/>
              </w:rPr>
              <w:t>1% Intensity</w:t>
            </w:r>
          </w:p>
        </w:tc>
        <w:tc>
          <w:tcPr>
            <w:tcW w:w="900" w:type="dxa"/>
            <w:tcBorders>
              <w:top w:val="single" w:sz="4" w:space="0" w:color="auto"/>
              <w:left w:val="single" w:sz="4" w:space="0" w:color="auto"/>
              <w:bottom w:val="single" w:sz="4" w:space="0" w:color="auto"/>
              <w:right w:val="single" w:sz="4" w:space="0" w:color="auto"/>
            </w:tcBorders>
          </w:tcPr>
          <w:p w14:paraId="35E6DED0" w14:textId="77777777" w:rsidR="00332093" w:rsidRPr="003234D9" w:rsidRDefault="00332093">
            <w:pPr>
              <w:spacing w:line="276" w:lineRule="auto"/>
              <w:rPr>
                <w:rFonts w:cs="Arial"/>
              </w:rPr>
            </w:pPr>
            <w:r>
              <w:rPr>
                <w:rFonts w:cs="Arial"/>
              </w:rPr>
              <w:t>0x1</w:t>
            </w:r>
          </w:p>
        </w:tc>
        <w:tc>
          <w:tcPr>
            <w:tcW w:w="3727" w:type="dxa"/>
            <w:tcBorders>
              <w:top w:val="single" w:sz="4" w:space="0" w:color="auto"/>
              <w:left w:val="single" w:sz="4" w:space="0" w:color="auto"/>
              <w:bottom w:val="single" w:sz="4" w:space="0" w:color="auto"/>
              <w:right w:val="single" w:sz="4" w:space="0" w:color="auto"/>
            </w:tcBorders>
          </w:tcPr>
          <w:p w14:paraId="74FE9D03" w14:textId="77777777" w:rsidR="00332093" w:rsidRPr="003234D9" w:rsidRDefault="00332093">
            <w:pPr>
              <w:spacing w:line="276" w:lineRule="auto"/>
              <w:rPr>
                <w:rFonts w:cs="Arial"/>
              </w:rPr>
            </w:pPr>
          </w:p>
        </w:tc>
      </w:tr>
      <w:tr w:rsidR="00332093" w:rsidRPr="003234D9" w14:paraId="622A0662" w14:textId="77777777" w:rsidTr="00332093">
        <w:trPr>
          <w:jc w:val="center"/>
        </w:trPr>
        <w:tc>
          <w:tcPr>
            <w:tcW w:w="2467" w:type="dxa"/>
            <w:vMerge/>
            <w:tcBorders>
              <w:left w:val="single" w:sz="4" w:space="0" w:color="auto"/>
              <w:right w:val="single" w:sz="4" w:space="0" w:color="auto"/>
            </w:tcBorders>
            <w:vAlign w:val="center"/>
          </w:tcPr>
          <w:p w14:paraId="665DC0E3" w14:textId="77777777" w:rsidR="00332093" w:rsidRPr="003234D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35BDA56C" w14:textId="77777777" w:rsidR="00332093" w:rsidRPr="003234D9" w:rsidRDefault="00332093">
            <w:pPr>
              <w:spacing w:line="276" w:lineRule="auto"/>
              <w:rPr>
                <w:rFonts w:cs="Arial"/>
              </w:rPr>
            </w:pPr>
            <w:r>
              <w:rPr>
                <w:rFonts w:cs="Arial"/>
              </w:rPr>
              <w:t>2% Intensity</w:t>
            </w:r>
          </w:p>
        </w:tc>
        <w:tc>
          <w:tcPr>
            <w:tcW w:w="900" w:type="dxa"/>
            <w:tcBorders>
              <w:top w:val="single" w:sz="4" w:space="0" w:color="auto"/>
              <w:left w:val="single" w:sz="4" w:space="0" w:color="auto"/>
              <w:bottom w:val="single" w:sz="4" w:space="0" w:color="auto"/>
              <w:right w:val="single" w:sz="4" w:space="0" w:color="auto"/>
            </w:tcBorders>
          </w:tcPr>
          <w:p w14:paraId="477FFBB9" w14:textId="77777777" w:rsidR="00332093" w:rsidRPr="003234D9" w:rsidRDefault="00332093">
            <w:pPr>
              <w:spacing w:line="276" w:lineRule="auto"/>
              <w:rPr>
                <w:rFonts w:cs="Arial"/>
              </w:rPr>
            </w:pPr>
            <w:r>
              <w:rPr>
                <w:rFonts w:cs="Arial"/>
              </w:rPr>
              <w:t>0x2</w:t>
            </w:r>
          </w:p>
        </w:tc>
        <w:tc>
          <w:tcPr>
            <w:tcW w:w="3727" w:type="dxa"/>
            <w:tcBorders>
              <w:top w:val="single" w:sz="4" w:space="0" w:color="auto"/>
              <w:left w:val="single" w:sz="4" w:space="0" w:color="auto"/>
              <w:bottom w:val="single" w:sz="4" w:space="0" w:color="auto"/>
              <w:right w:val="single" w:sz="4" w:space="0" w:color="auto"/>
            </w:tcBorders>
          </w:tcPr>
          <w:p w14:paraId="13E8B9BB" w14:textId="77777777" w:rsidR="00332093" w:rsidRPr="003234D9" w:rsidRDefault="00332093">
            <w:pPr>
              <w:spacing w:line="276" w:lineRule="auto"/>
              <w:rPr>
                <w:rFonts w:cs="Arial"/>
              </w:rPr>
            </w:pPr>
          </w:p>
        </w:tc>
      </w:tr>
      <w:tr w:rsidR="00332093" w:rsidRPr="003234D9" w14:paraId="3F2DA66C" w14:textId="77777777" w:rsidTr="00332093">
        <w:trPr>
          <w:jc w:val="center"/>
        </w:trPr>
        <w:tc>
          <w:tcPr>
            <w:tcW w:w="2467" w:type="dxa"/>
            <w:vMerge/>
            <w:tcBorders>
              <w:left w:val="single" w:sz="4" w:space="0" w:color="auto"/>
              <w:right w:val="single" w:sz="4" w:space="0" w:color="auto"/>
            </w:tcBorders>
            <w:vAlign w:val="center"/>
          </w:tcPr>
          <w:p w14:paraId="0143DA70" w14:textId="77777777" w:rsidR="00332093" w:rsidRPr="003234D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231F9F54" w14:textId="77777777" w:rsidR="00332093" w:rsidRPr="003234D9" w:rsidRDefault="00332093">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14:paraId="0F302C8A" w14:textId="77777777" w:rsidR="00332093" w:rsidRPr="003234D9" w:rsidRDefault="00332093">
            <w:pPr>
              <w:spacing w:line="276" w:lineRule="auto"/>
              <w:rPr>
                <w:rFonts w:cs="Arial"/>
              </w:rPr>
            </w:pPr>
          </w:p>
        </w:tc>
        <w:tc>
          <w:tcPr>
            <w:tcW w:w="3727" w:type="dxa"/>
            <w:tcBorders>
              <w:top w:val="single" w:sz="4" w:space="0" w:color="auto"/>
              <w:left w:val="single" w:sz="4" w:space="0" w:color="auto"/>
              <w:bottom w:val="single" w:sz="4" w:space="0" w:color="auto"/>
              <w:right w:val="single" w:sz="4" w:space="0" w:color="auto"/>
            </w:tcBorders>
          </w:tcPr>
          <w:p w14:paraId="46297300" w14:textId="77777777" w:rsidR="00332093" w:rsidRPr="003234D9" w:rsidRDefault="00332093">
            <w:pPr>
              <w:spacing w:line="276" w:lineRule="auto"/>
              <w:rPr>
                <w:rFonts w:cs="Arial"/>
              </w:rPr>
            </w:pPr>
          </w:p>
        </w:tc>
      </w:tr>
      <w:tr w:rsidR="00332093" w:rsidRPr="003234D9" w14:paraId="544BCCE4" w14:textId="77777777" w:rsidTr="00332093">
        <w:trPr>
          <w:jc w:val="center"/>
        </w:trPr>
        <w:tc>
          <w:tcPr>
            <w:tcW w:w="2467" w:type="dxa"/>
            <w:vMerge/>
            <w:tcBorders>
              <w:left w:val="single" w:sz="4" w:space="0" w:color="auto"/>
              <w:right w:val="single" w:sz="4" w:space="0" w:color="auto"/>
            </w:tcBorders>
            <w:vAlign w:val="center"/>
          </w:tcPr>
          <w:p w14:paraId="5556501B" w14:textId="77777777" w:rsidR="00332093" w:rsidRPr="003234D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6B4BF199" w14:textId="77777777" w:rsidR="00332093" w:rsidRPr="003234D9" w:rsidRDefault="00332093">
            <w:pPr>
              <w:spacing w:line="276" w:lineRule="auto"/>
              <w:rPr>
                <w:rFonts w:cs="Arial"/>
              </w:rPr>
            </w:pPr>
            <w:r>
              <w:rPr>
                <w:rFonts w:cs="Arial"/>
              </w:rPr>
              <w:t>100% Intensity</w:t>
            </w:r>
          </w:p>
        </w:tc>
        <w:tc>
          <w:tcPr>
            <w:tcW w:w="900" w:type="dxa"/>
            <w:tcBorders>
              <w:top w:val="single" w:sz="4" w:space="0" w:color="auto"/>
              <w:left w:val="single" w:sz="4" w:space="0" w:color="auto"/>
              <w:bottom w:val="single" w:sz="4" w:space="0" w:color="auto"/>
              <w:right w:val="single" w:sz="4" w:space="0" w:color="auto"/>
            </w:tcBorders>
          </w:tcPr>
          <w:p w14:paraId="5B8079F5" w14:textId="77777777" w:rsidR="00332093" w:rsidRPr="003234D9" w:rsidRDefault="00332093">
            <w:pPr>
              <w:spacing w:line="276" w:lineRule="auto"/>
              <w:rPr>
                <w:rFonts w:cs="Arial"/>
              </w:rPr>
            </w:pPr>
            <w:r>
              <w:rPr>
                <w:rFonts w:cs="Arial"/>
              </w:rPr>
              <w:t>0x64</w:t>
            </w:r>
          </w:p>
        </w:tc>
        <w:tc>
          <w:tcPr>
            <w:tcW w:w="3727" w:type="dxa"/>
            <w:tcBorders>
              <w:top w:val="single" w:sz="4" w:space="0" w:color="auto"/>
              <w:left w:val="single" w:sz="4" w:space="0" w:color="auto"/>
              <w:bottom w:val="single" w:sz="4" w:space="0" w:color="auto"/>
              <w:right w:val="single" w:sz="4" w:space="0" w:color="auto"/>
            </w:tcBorders>
          </w:tcPr>
          <w:p w14:paraId="6AD3A41D" w14:textId="77777777" w:rsidR="00332093" w:rsidRPr="003234D9" w:rsidRDefault="00332093">
            <w:pPr>
              <w:spacing w:line="276" w:lineRule="auto"/>
              <w:rPr>
                <w:rFonts w:cs="Arial"/>
              </w:rPr>
            </w:pPr>
          </w:p>
        </w:tc>
      </w:tr>
      <w:tr w:rsidR="00332093" w:rsidRPr="003234D9" w14:paraId="47005B42" w14:textId="77777777" w:rsidTr="00332093">
        <w:trPr>
          <w:jc w:val="center"/>
        </w:trPr>
        <w:tc>
          <w:tcPr>
            <w:tcW w:w="2467" w:type="dxa"/>
            <w:vMerge/>
            <w:tcBorders>
              <w:left w:val="single" w:sz="4" w:space="0" w:color="auto"/>
              <w:bottom w:val="single" w:sz="4" w:space="0" w:color="auto"/>
              <w:right w:val="single" w:sz="4" w:space="0" w:color="auto"/>
            </w:tcBorders>
            <w:vAlign w:val="center"/>
          </w:tcPr>
          <w:p w14:paraId="7B003771" w14:textId="77777777" w:rsidR="00332093" w:rsidRPr="003234D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525BEA7A" w14:textId="77777777" w:rsidR="00332093" w:rsidRPr="003234D9" w:rsidRDefault="00332093">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tcPr>
          <w:p w14:paraId="2B3F310C" w14:textId="77777777" w:rsidR="00332093" w:rsidRPr="003234D9" w:rsidRDefault="00332093">
            <w:pPr>
              <w:spacing w:line="276" w:lineRule="auto"/>
              <w:rPr>
                <w:rFonts w:cs="Arial"/>
              </w:rPr>
            </w:pPr>
            <w:r>
              <w:rPr>
                <w:rFonts w:cs="Arial"/>
              </w:rPr>
              <w:t>0xFF</w:t>
            </w:r>
          </w:p>
        </w:tc>
        <w:tc>
          <w:tcPr>
            <w:tcW w:w="3727" w:type="dxa"/>
            <w:tcBorders>
              <w:top w:val="single" w:sz="4" w:space="0" w:color="auto"/>
              <w:left w:val="single" w:sz="4" w:space="0" w:color="auto"/>
              <w:bottom w:val="single" w:sz="4" w:space="0" w:color="auto"/>
              <w:right w:val="single" w:sz="4" w:space="0" w:color="auto"/>
            </w:tcBorders>
          </w:tcPr>
          <w:p w14:paraId="32497453" w14:textId="77777777" w:rsidR="00332093" w:rsidRPr="003234D9" w:rsidRDefault="00332093">
            <w:pPr>
              <w:spacing w:line="276" w:lineRule="auto"/>
              <w:rPr>
                <w:rFonts w:cs="Arial"/>
              </w:rPr>
            </w:pPr>
          </w:p>
        </w:tc>
      </w:tr>
    </w:tbl>
    <w:p w14:paraId="73B9DB46" w14:textId="77777777" w:rsidR="00332093" w:rsidRPr="003234D9" w:rsidRDefault="00332093">
      <w:pPr>
        <w:rPr>
          <w:rFonts w:cs="Arial"/>
        </w:rPr>
      </w:pPr>
    </w:p>
    <w:p w14:paraId="3C1E06A3" w14:textId="77777777" w:rsidR="00332093" w:rsidRDefault="00332093" w:rsidP="00332093">
      <w:pPr>
        <w:pStyle w:val="Heading5"/>
      </w:pPr>
      <w:r w:rsidRPr="00B9479B">
        <w:t>MD-REQ-025457/D-</w:t>
      </w:r>
      <w:proofErr w:type="spellStart"/>
      <w:r w:rsidRPr="00B9479B">
        <w:t>LightAmbIntsty_No_Actl</w:t>
      </w:r>
      <w:proofErr w:type="spellEnd"/>
      <w:r w:rsidRPr="00B9479B">
        <w:t xml:space="preserve"> (</w:t>
      </w:r>
      <w:proofErr w:type="spellStart"/>
      <w:r w:rsidRPr="00B9479B">
        <w:t>TcSE</w:t>
      </w:r>
      <w:proofErr w:type="spellEnd"/>
      <w:r w:rsidRPr="00B9479B">
        <w:t xml:space="preserve"> ROIN-297422)</w:t>
      </w:r>
    </w:p>
    <w:p w14:paraId="66F17EF1" w14:textId="77777777" w:rsidR="00332093" w:rsidRDefault="00332093">
      <w:pPr>
        <w:rPr>
          <w:rFonts w:cs="Arial"/>
        </w:rPr>
      </w:pPr>
      <w:r w:rsidRPr="000B5DA9">
        <w:rPr>
          <w:rFonts w:cs="Arial"/>
          <w:b/>
        </w:rPr>
        <w:t>Message Type:</w:t>
      </w:r>
      <w:r>
        <w:rPr>
          <w:rFonts w:cs="Arial"/>
        </w:rPr>
        <w:t xml:space="preserve">  Status</w:t>
      </w:r>
    </w:p>
    <w:p w14:paraId="599FDAAF" w14:textId="77777777" w:rsidR="00332093" w:rsidRDefault="00332093">
      <w:pPr>
        <w:rPr>
          <w:rFonts w:cs="Arial"/>
        </w:rPr>
      </w:pPr>
    </w:p>
    <w:p w14:paraId="6495646F" w14:textId="77777777" w:rsidR="00332093" w:rsidRPr="000B5DA9" w:rsidRDefault="00332093">
      <w:pPr>
        <w:rPr>
          <w:rFonts w:cs="Arial"/>
        </w:rPr>
      </w:pPr>
      <w:r>
        <w:rPr>
          <w:rFonts w:cs="Arial"/>
        </w:rPr>
        <w:t>This signal from the Ext Vehicle Settings Function to the Vehicle Settings Client gives the status of Ambient Lighting Intensity</w:t>
      </w:r>
    </w:p>
    <w:p w14:paraId="523ACFA3" w14:textId="77777777" w:rsidR="00332093" w:rsidRPr="000B5DA9"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2520"/>
        <w:gridCol w:w="990"/>
        <w:gridCol w:w="3457"/>
      </w:tblGrid>
      <w:tr w:rsidR="00332093" w:rsidRPr="000B5DA9" w14:paraId="5A708F69" w14:textId="77777777" w:rsidTr="00332093">
        <w:trPr>
          <w:jc w:val="center"/>
        </w:trPr>
        <w:tc>
          <w:tcPr>
            <w:tcW w:w="2647" w:type="dxa"/>
            <w:tcBorders>
              <w:top w:val="single" w:sz="4" w:space="0" w:color="auto"/>
              <w:left w:val="single" w:sz="4" w:space="0" w:color="auto"/>
              <w:bottom w:val="single" w:sz="4" w:space="0" w:color="auto"/>
              <w:right w:val="single" w:sz="4" w:space="0" w:color="auto"/>
            </w:tcBorders>
            <w:hideMark/>
          </w:tcPr>
          <w:p w14:paraId="353C8DD6" w14:textId="77777777" w:rsidR="00332093" w:rsidRPr="000B5DA9" w:rsidRDefault="00332093">
            <w:pPr>
              <w:spacing w:line="276" w:lineRule="auto"/>
              <w:rPr>
                <w:rFonts w:cs="Arial"/>
                <w:b/>
              </w:rPr>
            </w:pPr>
            <w:r w:rsidRPr="000B5DA9">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14:paraId="6F1A1A9D" w14:textId="77777777" w:rsidR="00332093" w:rsidRPr="000B5DA9" w:rsidRDefault="00332093">
            <w:pPr>
              <w:spacing w:line="276" w:lineRule="auto"/>
              <w:rPr>
                <w:rFonts w:cs="Arial"/>
                <w:b/>
              </w:rPr>
            </w:pPr>
            <w:r w:rsidRPr="000B5DA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577BEB00" w14:textId="77777777" w:rsidR="00332093" w:rsidRPr="000B5DA9" w:rsidRDefault="00332093">
            <w:pPr>
              <w:spacing w:line="276" w:lineRule="auto"/>
              <w:rPr>
                <w:rFonts w:cs="Arial"/>
                <w:b/>
              </w:rPr>
            </w:pPr>
            <w:r w:rsidRPr="000B5DA9">
              <w:rPr>
                <w:rFonts w:cs="Arial"/>
                <w:b/>
              </w:rPr>
              <w:t>Value</w:t>
            </w:r>
          </w:p>
        </w:tc>
        <w:tc>
          <w:tcPr>
            <w:tcW w:w="3457" w:type="dxa"/>
            <w:tcBorders>
              <w:top w:val="single" w:sz="4" w:space="0" w:color="auto"/>
              <w:left w:val="single" w:sz="4" w:space="0" w:color="auto"/>
              <w:bottom w:val="single" w:sz="4" w:space="0" w:color="auto"/>
              <w:right w:val="single" w:sz="4" w:space="0" w:color="auto"/>
            </w:tcBorders>
            <w:hideMark/>
          </w:tcPr>
          <w:p w14:paraId="47F3437B" w14:textId="77777777" w:rsidR="00332093" w:rsidRPr="000B5DA9" w:rsidRDefault="00332093">
            <w:pPr>
              <w:spacing w:line="276" w:lineRule="auto"/>
              <w:rPr>
                <w:rFonts w:cs="Arial"/>
                <w:b/>
              </w:rPr>
            </w:pPr>
            <w:r w:rsidRPr="000B5DA9">
              <w:rPr>
                <w:rFonts w:cs="Arial"/>
                <w:b/>
              </w:rPr>
              <w:t>Description</w:t>
            </w:r>
          </w:p>
        </w:tc>
      </w:tr>
      <w:tr w:rsidR="00332093" w:rsidRPr="000B5DA9" w14:paraId="71F7DB2C" w14:textId="77777777" w:rsidTr="00332093">
        <w:trPr>
          <w:jc w:val="center"/>
        </w:trPr>
        <w:tc>
          <w:tcPr>
            <w:tcW w:w="2647" w:type="dxa"/>
            <w:vMerge w:val="restart"/>
            <w:tcBorders>
              <w:top w:val="single" w:sz="4" w:space="0" w:color="auto"/>
              <w:left w:val="single" w:sz="4" w:space="0" w:color="auto"/>
              <w:right w:val="single" w:sz="4" w:space="0" w:color="auto"/>
            </w:tcBorders>
          </w:tcPr>
          <w:p w14:paraId="2B3AA528" w14:textId="77777777" w:rsidR="00332093" w:rsidRPr="000B5DA9" w:rsidRDefault="00332093">
            <w:pPr>
              <w:spacing w:line="276" w:lineRule="auto"/>
              <w:rPr>
                <w:rFonts w:cs="Arial"/>
              </w:rPr>
            </w:pPr>
            <w:proofErr w:type="spellStart"/>
            <w:r>
              <w:rPr>
                <w:rFonts w:cs="Arial"/>
              </w:rPr>
              <w:t>LightAmbIntsty_No_Actl</w:t>
            </w:r>
            <w:proofErr w:type="spellEnd"/>
          </w:p>
        </w:tc>
        <w:tc>
          <w:tcPr>
            <w:tcW w:w="2520" w:type="dxa"/>
            <w:tcBorders>
              <w:top w:val="single" w:sz="4" w:space="0" w:color="auto"/>
              <w:left w:val="single" w:sz="4" w:space="0" w:color="auto"/>
              <w:bottom w:val="single" w:sz="4" w:space="0" w:color="auto"/>
              <w:right w:val="single" w:sz="4" w:space="0" w:color="auto"/>
            </w:tcBorders>
          </w:tcPr>
          <w:p w14:paraId="03DECC99" w14:textId="77777777" w:rsidR="00332093" w:rsidRPr="000B5DA9" w:rsidRDefault="00332093">
            <w:pPr>
              <w:spacing w:line="276" w:lineRule="auto"/>
              <w:rPr>
                <w:rFonts w:cs="Arial"/>
              </w:rPr>
            </w:pPr>
            <w:r>
              <w:rPr>
                <w:rFonts w:cs="Arial"/>
              </w:rPr>
              <w:t>0% Intensity / Ambient Lighting OFF</w:t>
            </w:r>
          </w:p>
        </w:tc>
        <w:tc>
          <w:tcPr>
            <w:tcW w:w="990" w:type="dxa"/>
            <w:tcBorders>
              <w:top w:val="single" w:sz="4" w:space="0" w:color="auto"/>
              <w:left w:val="single" w:sz="4" w:space="0" w:color="auto"/>
              <w:bottom w:val="single" w:sz="4" w:space="0" w:color="auto"/>
              <w:right w:val="single" w:sz="4" w:space="0" w:color="auto"/>
            </w:tcBorders>
          </w:tcPr>
          <w:p w14:paraId="155BADA0" w14:textId="77777777" w:rsidR="00332093" w:rsidRPr="000B5DA9" w:rsidRDefault="00332093">
            <w:pPr>
              <w:spacing w:line="276" w:lineRule="auto"/>
              <w:rPr>
                <w:rFonts w:cs="Arial"/>
              </w:rPr>
            </w:pPr>
            <w:r>
              <w:rPr>
                <w:rFonts w:cs="Arial"/>
              </w:rPr>
              <w:t>0x00</w:t>
            </w:r>
          </w:p>
        </w:tc>
        <w:tc>
          <w:tcPr>
            <w:tcW w:w="3457" w:type="dxa"/>
            <w:tcBorders>
              <w:top w:val="single" w:sz="4" w:space="0" w:color="auto"/>
              <w:left w:val="single" w:sz="4" w:space="0" w:color="auto"/>
              <w:bottom w:val="single" w:sz="4" w:space="0" w:color="auto"/>
              <w:right w:val="single" w:sz="4" w:space="0" w:color="auto"/>
            </w:tcBorders>
            <w:vAlign w:val="center"/>
          </w:tcPr>
          <w:p w14:paraId="792094C2" w14:textId="77777777" w:rsidR="00332093" w:rsidRPr="000B5DA9" w:rsidRDefault="00332093">
            <w:pPr>
              <w:autoSpaceDE w:val="0"/>
              <w:autoSpaceDN w:val="0"/>
              <w:adjustRightInd w:val="0"/>
              <w:spacing w:line="276" w:lineRule="auto"/>
              <w:rPr>
                <w:rFonts w:cs="Arial"/>
              </w:rPr>
            </w:pPr>
          </w:p>
        </w:tc>
      </w:tr>
      <w:tr w:rsidR="00332093" w:rsidRPr="000B5DA9" w14:paraId="7B9E521F" w14:textId="77777777" w:rsidTr="00332093">
        <w:trPr>
          <w:jc w:val="center"/>
        </w:trPr>
        <w:tc>
          <w:tcPr>
            <w:tcW w:w="2647" w:type="dxa"/>
            <w:vMerge/>
            <w:tcBorders>
              <w:left w:val="single" w:sz="4" w:space="0" w:color="auto"/>
              <w:right w:val="single" w:sz="4" w:space="0" w:color="auto"/>
            </w:tcBorders>
            <w:vAlign w:val="center"/>
          </w:tcPr>
          <w:p w14:paraId="4CA01B33" w14:textId="77777777" w:rsidR="00332093" w:rsidRPr="000B5DA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354042E1" w14:textId="77777777" w:rsidR="00332093" w:rsidRPr="000B5DA9" w:rsidRDefault="00332093">
            <w:pPr>
              <w:spacing w:line="276" w:lineRule="auto"/>
              <w:rPr>
                <w:rFonts w:cs="Arial"/>
              </w:rPr>
            </w:pPr>
            <w:r>
              <w:rPr>
                <w:rFonts w:cs="Arial"/>
              </w:rPr>
              <w:t>1% intensity</w:t>
            </w:r>
          </w:p>
        </w:tc>
        <w:tc>
          <w:tcPr>
            <w:tcW w:w="990" w:type="dxa"/>
            <w:tcBorders>
              <w:top w:val="single" w:sz="4" w:space="0" w:color="auto"/>
              <w:left w:val="single" w:sz="4" w:space="0" w:color="auto"/>
              <w:bottom w:val="single" w:sz="4" w:space="0" w:color="auto"/>
              <w:right w:val="single" w:sz="4" w:space="0" w:color="auto"/>
            </w:tcBorders>
          </w:tcPr>
          <w:p w14:paraId="7D5272EC" w14:textId="77777777" w:rsidR="00332093" w:rsidRPr="000B5DA9" w:rsidRDefault="00332093">
            <w:pPr>
              <w:spacing w:line="276" w:lineRule="auto"/>
              <w:rPr>
                <w:rFonts w:cs="Arial"/>
              </w:rPr>
            </w:pPr>
            <w:r>
              <w:rPr>
                <w:rFonts w:cs="Arial"/>
              </w:rPr>
              <w:t>0x01</w:t>
            </w:r>
          </w:p>
        </w:tc>
        <w:tc>
          <w:tcPr>
            <w:tcW w:w="3457" w:type="dxa"/>
            <w:tcBorders>
              <w:top w:val="single" w:sz="4" w:space="0" w:color="auto"/>
              <w:left w:val="single" w:sz="4" w:space="0" w:color="auto"/>
              <w:bottom w:val="single" w:sz="4" w:space="0" w:color="auto"/>
              <w:right w:val="single" w:sz="4" w:space="0" w:color="auto"/>
            </w:tcBorders>
          </w:tcPr>
          <w:p w14:paraId="5F0FC8FC" w14:textId="77777777" w:rsidR="00332093" w:rsidRPr="000B5DA9" w:rsidRDefault="00332093">
            <w:pPr>
              <w:spacing w:line="276" w:lineRule="auto"/>
              <w:rPr>
                <w:rFonts w:cs="Arial"/>
              </w:rPr>
            </w:pPr>
          </w:p>
        </w:tc>
      </w:tr>
      <w:tr w:rsidR="00332093" w:rsidRPr="000B5DA9" w14:paraId="6A0953D3" w14:textId="77777777" w:rsidTr="00332093">
        <w:trPr>
          <w:jc w:val="center"/>
        </w:trPr>
        <w:tc>
          <w:tcPr>
            <w:tcW w:w="2647" w:type="dxa"/>
            <w:vMerge/>
            <w:tcBorders>
              <w:left w:val="single" w:sz="4" w:space="0" w:color="auto"/>
              <w:right w:val="single" w:sz="4" w:space="0" w:color="auto"/>
            </w:tcBorders>
            <w:vAlign w:val="center"/>
          </w:tcPr>
          <w:p w14:paraId="03C162A8" w14:textId="77777777" w:rsidR="00332093" w:rsidRPr="000B5DA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2CF27005" w14:textId="77777777" w:rsidR="00332093" w:rsidRPr="000B5DA9" w:rsidRDefault="00332093">
            <w:pPr>
              <w:spacing w:line="276" w:lineRule="auto"/>
              <w:rPr>
                <w:rFonts w:cs="Arial"/>
              </w:rPr>
            </w:pPr>
            <w:r>
              <w:rPr>
                <w:rFonts w:cs="Arial"/>
              </w:rPr>
              <w:t>2% intensity</w:t>
            </w:r>
          </w:p>
        </w:tc>
        <w:tc>
          <w:tcPr>
            <w:tcW w:w="990" w:type="dxa"/>
            <w:tcBorders>
              <w:top w:val="single" w:sz="4" w:space="0" w:color="auto"/>
              <w:left w:val="single" w:sz="4" w:space="0" w:color="auto"/>
              <w:bottom w:val="single" w:sz="4" w:space="0" w:color="auto"/>
              <w:right w:val="single" w:sz="4" w:space="0" w:color="auto"/>
            </w:tcBorders>
          </w:tcPr>
          <w:p w14:paraId="6BC03100" w14:textId="77777777" w:rsidR="00332093" w:rsidRPr="000B5DA9" w:rsidRDefault="00332093">
            <w:pPr>
              <w:spacing w:line="276" w:lineRule="auto"/>
              <w:rPr>
                <w:rFonts w:cs="Arial"/>
              </w:rPr>
            </w:pPr>
            <w:r>
              <w:rPr>
                <w:rFonts w:cs="Arial"/>
              </w:rPr>
              <w:t>0x02</w:t>
            </w:r>
          </w:p>
        </w:tc>
        <w:tc>
          <w:tcPr>
            <w:tcW w:w="3457" w:type="dxa"/>
            <w:tcBorders>
              <w:top w:val="single" w:sz="4" w:space="0" w:color="auto"/>
              <w:left w:val="single" w:sz="4" w:space="0" w:color="auto"/>
              <w:bottom w:val="single" w:sz="4" w:space="0" w:color="auto"/>
              <w:right w:val="single" w:sz="4" w:space="0" w:color="auto"/>
            </w:tcBorders>
          </w:tcPr>
          <w:p w14:paraId="4724CE40" w14:textId="77777777" w:rsidR="00332093" w:rsidRPr="000B5DA9" w:rsidRDefault="00332093">
            <w:pPr>
              <w:spacing w:line="276" w:lineRule="auto"/>
              <w:rPr>
                <w:rFonts w:cs="Arial"/>
              </w:rPr>
            </w:pPr>
          </w:p>
        </w:tc>
      </w:tr>
      <w:tr w:rsidR="00332093" w:rsidRPr="000B5DA9" w14:paraId="18248FB1" w14:textId="77777777" w:rsidTr="00332093">
        <w:trPr>
          <w:jc w:val="center"/>
        </w:trPr>
        <w:tc>
          <w:tcPr>
            <w:tcW w:w="2647" w:type="dxa"/>
            <w:vMerge/>
            <w:tcBorders>
              <w:left w:val="single" w:sz="4" w:space="0" w:color="auto"/>
              <w:right w:val="single" w:sz="4" w:space="0" w:color="auto"/>
            </w:tcBorders>
            <w:vAlign w:val="center"/>
          </w:tcPr>
          <w:p w14:paraId="02E1B90C" w14:textId="77777777" w:rsidR="00332093" w:rsidRPr="000B5DA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2884AA59" w14:textId="77777777" w:rsidR="00332093" w:rsidRPr="000B5DA9" w:rsidRDefault="00332093">
            <w:pPr>
              <w:spacing w:line="276" w:lineRule="auto"/>
              <w:rPr>
                <w:rFonts w:cs="Arial"/>
              </w:rPr>
            </w:pPr>
            <w:proofErr w:type="spellStart"/>
            <w:r>
              <w:rPr>
                <w:rFonts w:cs="Arial"/>
              </w:rPr>
              <w:t>cont</w:t>
            </w:r>
            <w:proofErr w:type="spellEnd"/>
          </w:p>
        </w:tc>
        <w:tc>
          <w:tcPr>
            <w:tcW w:w="990" w:type="dxa"/>
            <w:tcBorders>
              <w:top w:val="single" w:sz="4" w:space="0" w:color="auto"/>
              <w:left w:val="single" w:sz="4" w:space="0" w:color="auto"/>
              <w:bottom w:val="single" w:sz="4" w:space="0" w:color="auto"/>
              <w:right w:val="single" w:sz="4" w:space="0" w:color="auto"/>
            </w:tcBorders>
          </w:tcPr>
          <w:p w14:paraId="0487D987" w14:textId="77777777" w:rsidR="00332093" w:rsidRPr="000B5DA9" w:rsidRDefault="00332093">
            <w:pPr>
              <w:spacing w:line="276" w:lineRule="auto"/>
              <w:rPr>
                <w:rFonts w:cs="Arial"/>
              </w:rPr>
            </w:pPr>
          </w:p>
        </w:tc>
        <w:tc>
          <w:tcPr>
            <w:tcW w:w="3457" w:type="dxa"/>
            <w:tcBorders>
              <w:top w:val="single" w:sz="4" w:space="0" w:color="auto"/>
              <w:left w:val="single" w:sz="4" w:space="0" w:color="auto"/>
              <w:bottom w:val="single" w:sz="4" w:space="0" w:color="auto"/>
              <w:right w:val="single" w:sz="4" w:space="0" w:color="auto"/>
            </w:tcBorders>
          </w:tcPr>
          <w:p w14:paraId="6AB0B535" w14:textId="77777777" w:rsidR="00332093" w:rsidRPr="000B5DA9" w:rsidRDefault="00332093">
            <w:pPr>
              <w:spacing w:line="276" w:lineRule="auto"/>
              <w:rPr>
                <w:rFonts w:cs="Arial"/>
              </w:rPr>
            </w:pPr>
          </w:p>
        </w:tc>
      </w:tr>
      <w:tr w:rsidR="00332093" w:rsidRPr="000B5DA9" w14:paraId="718FD2BB" w14:textId="77777777" w:rsidTr="00332093">
        <w:trPr>
          <w:jc w:val="center"/>
        </w:trPr>
        <w:tc>
          <w:tcPr>
            <w:tcW w:w="2647" w:type="dxa"/>
            <w:vMerge/>
            <w:tcBorders>
              <w:left w:val="single" w:sz="4" w:space="0" w:color="auto"/>
              <w:right w:val="single" w:sz="4" w:space="0" w:color="auto"/>
            </w:tcBorders>
            <w:vAlign w:val="center"/>
          </w:tcPr>
          <w:p w14:paraId="4DA9402F" w14:textId="77777777" w:rsidR="00332093" w:rsidRPr="000B5DA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71101E77" w14:textId="77777777" w:rsidR="00332093" w:rsidRPr="000B5DA9" w:rsidRDefault="00332093">
            <w:pPr>
              <w:spacing w:line="276" w:lineRule="auto"/>
              <w:rPr>
                <w:rFonts w:cs="Arial"/>
              </w:rPr>
            </w:pPr>
            <w:r>
              <w:rPr>
                <w:rFonts w:cs="Arial"/>
              </w:rPr>
              <w:t>100% intensity</w:t>
            </w:r>
          </w:p>
        </w:tc>
        <w:tc>
          <w:tcPr>
            <w:tcW w:w="990" w:type="dxa"/>
            <w:tcBorders>
              <w:top w:val="single" w:sz="4" w:space="0" w:color="auto"/>
              <w:left w:val="single" w:sz="4" w:space="0" w:color="auto"/>
              <w:bottom w:val="single" w:sz="4" w:space="0" w:color="auto"/>
              <w:right w:val="single" w:sz="4" w:space="0" w:color="auto"/>
            </w:tcBorders>
          </w:tcPr>
          <w:p w14:paraId="126DC1CE" w14:textId="77777777" w:rsidR="00332093" w:rsidRPr="000B5DA9" w:rsidRDefault="00332093">
            <w:pPr>
              <w:spacing w:line="276" w:lineRule="auto"/>
              <w:rPr>
                <w:rFonts w:cs="Arial"/>
              </w:rPr>
            </w:pPr>
            <w:r>
              <w:rPr>
                <w:rFonts w:cs="Arial"/>
              </w:rPr>
              <w:t>0x64</w:t>
            </w:r>
          </w:p>
        </w:tc>
        <w:tc>
          <w:tcPr>
            <w:tcW w:w="3457" w:type="dxa"/>
            <w:tcBorders>
              <w:top w:val="single" w:sz="4" w:space="0" w:color="auto"/>
              <w:left w:val="single" w:sz="4" w:space="0" w:color="auto"/>
              <w:bottom w:val="single" w:sz="4" w:space="0" w:color="auto"/>
              <w:right w:val="single" w:sz="4" w:space="0" w:color="auto"/>
            </w:tcBorders>
          </w:tcPr>
          <w:p w14:paraId="17B0B802" w14:textId="77777777" w:rsidR="00332093" w:rsidRPr="000B5DA9" w:rsidRDefault="00332093">
            <w:pPr>
              <w:spacing w:line="276" w:lineRule="auto"/>
              <w:rPr>
                <w:rFonts w:cs="Arial"/>
              </w:rPr>
            </w:pPr>
          </w:p>
        </w:tc>
      </w:tr>
      <w:tr w:rsidR="00332093" w:rsidRPr="000B5DA9" w14:paraId="27C8892E" w14:textId="77777777" w:rsidTr="00332093">
        <w:trPr>
          <w:jc w:val="center"/>
        </w:trPr>
        <w:tc>
          <w:tcPr>
            <w:tcW w:w="2647" w:type="dxa"/>
            <w:vMerge/>
            <w:tcBorders>
              <w:left w:val="single" w:sz="4" w:space="0" w:color="auto"/>
              <w:bottom w:val="single" w:sz="4" w:space="0" w:color="auto"/>
              <w:right w:val="single" w:sz="4" w:space="0" w:color="auto"/>
            </w:tcBorders>
            <w:vAlign w:val="center"/>
          </w:tcPr>
          <w:p w14:paraId="35943E01" w14:textId="77777777" w:rsidR="00332093" w:rsidRPr="000B5DA9" w:rsidRDefault="00332093">
            <w:pPr>
              <w:rPr>
                <w:rFonts w:cs="Arial"/>
              </w:rPr>
            </w:pPr>
          </w:p>
        </w:tc>
        <w:tc>
          <w:tcPr>
            <w:tcW w:w="2520" w:type="dxa"/>
            <w:tcBorders>
              <w:top w:val="single" w:sz="4" w:space="0" w:color="auto"/>
              <w:left w:val="single" w:sz="4" w:space="0" w:color="auto"/>
              <w:bottom w:val="single" w:sz="4" w:space="0" w:color="auto"/>
              <w:right w:val="single" w:sz="4" w:space="0" w:color="auto"/>
            </w:tcBorders>
          </w:tcPr>
          <w:p w14:paraId="131B7FC3" w14:textId="77777777" w:rsidR="00332093" w:rsidRPr="000B5DA9" w:rsidRDefault="00332093">
            <w:pPr>
              <w:spacing w:line="276"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14:paraId="210115B0" w14:textId="77777777" w:rsidR="00332093" w:rsidRPr="000B5DA9" w:rsidRDefault="00332093">
            <w:pPr>
              <w:spacing w:line="276" w:lineRule="auto"/>
              <w:rPr>
                <w:rFonts w:cs="Arial"/>
              </w:rPr>
            </w:pPr>
            <w:r>
              <w:rPr>
                <w:rFonts w:cs="Arial"/>
              </w:rPr>
              <w:t>0x65 – 0xFF</w:t>
            </w:r>
          </w:p>
        </w:tc>
        <w:tc>
          <w:tcPr>
            <w:tcW w:w="3457" w:type="dxa"/>
            <w:tcBorders>
              <w:top w:val="single" w:sz="4" w:space="0" w:color="auto"/>
              <w:left w:val="single" w:sz="4" w:space="0" w:color="auto"/>
              <w:bottom w:val="single" w:sz="4" w:space="0" w:color="auto"/>
              <w:right w:val="single" w:sz="4" w:space="0" w:color="auto"/>
            </w:tcBorders>
          </w:tcPr>
          <w:p w14:paraId="41A9BD1B" w14:textId="77777777" w:rsidR="00332093" w:rsidRPr="000B5DA9" w:rsidRDefault="00332093">
            <w:pPr>
              <w:spacing w:line="276" w:lineRule="auto"/>
              <w:rPr>
                <w:rFonts w:cs="Arial"/>
              </w:rPr>
            </w:pPr>
          </w:p>
        </w:tc>
      </w:tr>
    </w:tbl>
    <w:p w14:paraId="5343716B" w14:textId="77777777" w:rsidR="00332093" w:rsidRPr="000B5DA9" w:rsidRDefault="00332093">
      <w:pPr>
        <w:rPr>
          <w:rFonts w:cs="Arial"/>
        </w:rPr>
      </w:pPr>
    </w:p>
    <w:p w14:paraId="5D62E931" w14:textId="77777777" w:rsidR="00332093" w:rsidRDefault="00332093" w:rsidP="00332093">
      <w:pPr>
        <w:pStyle w:val="Heading4"/>
      </w:pPr>
      <w:r>
        <w:t>Use Cases</w:t>
      </w:r>
    </w:p>
    <w:p w14:paraId="3698D60B" w14:textId="77777777" w:rsidR="00332093" w:rsidRDefault="00332093" w:rsidP="00332093">
      <w:pPr>
        <w:pStyle w:val="Heading5"/>
      </w:pPr>
      <w:r>
        <w:t>VS-UC-REQ-025229/A- Ambient Lighting- Set Intensity (</w:t>
      </w:r>
      <w:proofErr w:type="spellStart"/>
      <w:r>
        <w:t>TcSE</w:t>
      </w:r>
      <w:proofErr w:type="spellEnd"/>
      <w:r>
        <w:t xml:space="preserve"> ROIN-290604)</w:t>
      </w:r>
    </w:p>
    <w:p w14:paraId="20582449"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6998"/>
      </w:tblGrid>
      <w:tr w:rsidR="00212EB2" w14:paraId="02F0CBA4" w14:textId="7777777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14:paraId="7074D883" w14:textId="77777777" w:rsidR="00212EB2" w:rsidRDefault="00332093">
            <w:pPr>
              <w:rPr>
                <w:rFonts w:cs="Arial"/>
                <w:b/>
                <w:szCs w:val="20"/>
              </w:rPr>
            </w:pPr>
            <w:r>
              <w:rPr>
                <w:rFonts w:cs="Arial"/>
                <w:b/>
                <w:szCs w:val="20"/>
              </w:rPr>
              <w:t>Actors</w:t>
            </w:r>
          </w:p>
        </w:tc>
        <w:tc>
          <w:tcPr>
            <w:tcW w:w="6998" w:type="dxa"/>
            <w:tcBorders>
              <w:top w:val="single" w:sz="4" w:space="0" w:color="auto"/>
              <w:left w:val="single" w:sz="4" w:space="0" w:color="auto"/>
              <w:bottom w:val="single" w:sz="4" w:space="0" w:color="auto"/>
              <w:right w:val="single" w:sz="4" w:space="0" w:color="auto"/>
            </w:tcBorders>
            <w:hideMark/>
          </w:tcPr>
          <w:p w14:paraId="4DA30B2E" w14:textId="77777777" w:rsidR="00212EB2" w:rsidRDefault="00332093">
            <w:pPr>
              <w:rPr>
                <w:rFonts w:cs="Arial"/>
                <w:szCs w:val="20"/>
              </w:rPr>
            </w:pPr>
            <w:r>
              <w:rPr>
                <w:rFonts w:cs="Arial"/>
                <w:szCs w:val="20"/>
              </w:rPr>
              <w:t>Vehicle Occupant</w:t>
            </w:r>
          </w:p>
        </w:tc>
      </w:tr>
      <w:tr w:rsidR="00212EB2" w14:paraId="3C39147A" w14:textId="7777777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14:paraId="6AC10394" w14:textId="77777777" w:rsidR="00212EB2" w:rsidRDefault="00332093">
            <w:pPr>
              <w:rPr>
                <w:rFonts w:cs="Arial"/>
                <w:b/>
                <w:szCs w:val="20"/>
              </w:rPr>
            </w:pPr>
            <w:r>
              <w:rPr>
                <w:rFonts w:cs="Arial"/>
                <w:b/>
                <w:szCs w:val="20"/>
              </w:rPr>
              <w:t>Pre-conditions</w:t>
            </w:r>
          </w:p>
        </w:tc>
        <w:tc>
          <w:tcPr>
            <w:tcW w:w="6998" w:type="dxa"/>
            <w:tcBorders>
              <w:top w:val="single" w:sz="4" w:space="0" w:color="auto"/>
              <w:left w:val="single" w:sz="4" w:space="0" w:color="auto"/>
              <w:bottom w:val="single" w:sz="4" w:space="0" w:color="auto"/>
              <w:right w:val="single" w:sz="4" w:space="0" w:color="auto"/>
            </w:tcBorders>
            <w:hideMark/>
          </w:tcPr>
          <w:p w14:paraId="09B33D08" w14:textId="77777777" w:rsidR="00212EB2" w:rsidRDefault="00332093">
            <w:pPr>
              <w:rPr>
                <w:rFonts w:cs="Arial"/>
                <w:szCs w:val="20"/>
              </w:rPr>
            </w:pPr>
            <w:r>
              <w:rPr>
                <w:rFonts w:cs="Arial"/>
                <w:szCs w:val="20"/>
              </w:rPr>
              <w:t xml:space="preserve">Infotainment System is </w:t>
            </w:r>
            <w:proofErr w:type="gramStart"/>
            <w:r>
              <w:rPr>
                <w:rFonts w:cs="Arial"/>
                <w:szCs w:val="20"/>
              </w:rPr>
              <w:t>On</w:t>
            </w:r>
            <w:proofErr w:type="gramEnd"/>
          </w:p>
        </w:tc>
      </w:tr>
      <w:tr w:rsidR="00212EB2" w14:paraId="3D5A6661" w14:textId="7777777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14:paraId="74D36B7A" w14:textId="77777777" w:rsidR="00212EB2" w:rsidRDefault="00332093">
            <w:pPr>
              <w:rPr>
                <w:rFonts w:cs="Arial"/>
                <w:b/>
                <w:szCs w:val="20"/>
              </w:rPr>
            </w:pPr>
            <w:r>
              <w:rPr>
                <w:rFonts w:cs="Arial"/>
                <w:b/>
                <w:szCs w:val="20"/>
              </w:rPr>
              <w:t>Scenario Description</w:t>
            </w:r>
          </w:p>
        </w:tc>
        <w:tc>
          <w:tcPr>
            <w:tcW w:w="6998" w:type="dxa"/>
            <w:tcBorders>
              <w:top w:val="single" w:sz="4" w:space="0" w:color="auto"/>
              <w:left w:val="single" w:sz="4" w:space="0" w:color="auto"/>
              <w:bottom w:val="single" w:sz="4" w:space="0" w:color="auto"/>
              <w:right w:val="single" w:sz="4" w:space="0" w:color="auto"/>
            </w:tcBorders>
            <w:hideMark/>
          </w:tcPr>
          <w:p w14:paraId="6DCF1B62" w14:textId="77777777" w:rsidR="00212EB2" w:rsidRDefault="00332093">
            <w:pPr>
              <w:rPr>
                <w:rFonts w:cs="Arial"/>
                <w:szCs w:val="20"/>
              </w:rPr>
            </w:pPr>
            <w:r>
              <w:rPr>
                <w:rFonts w:cs="Arial"/>
                <w:szCs w:val="20"/>
              </w:rPr>
              <w:t>The user selects &lt;updated Ambient Lighting Intensity setting&gt; via the HMI</w:t>
            </w:r>
          </w:p>
        </w:tc>
      </w:tr>
      <w:tr w:rsidR="00212EB2" w14:paraId="22E4ED6A" w14:textId="7777777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14:paraId="501660BE" w14:textId="77777777" w:rsidR="00212EB2" w:rsidRDefault="00332093">
            <w:pPr>
              <w:rPr>
                <w:rFonts w:cs="Arial"/>
                <w:b/>
                <w:szCs w:val="20"/>
              </w:rPr>
            </w:pPr>
            <w:r>
              <w:rPr>
                <w:rFonts w:cs="Arial"/>
                <w:b/>
                <w:szCs w:val="20"/>
              </w:rPr>
              <w:t>Post-conditions</w:t>
            </w:r>
          </w:p>
        </w:tc>
        <w:tc>
          <w:tcPr>
            <w:tcW w:w="6998" w:type="dxa"/>
            <w:tcBorders>
              <w:top w:val="single" w:sz="4" w:space="0" w:color="auto"/>
              <w:left w:val="single" w:sz="4" w:space="0" w:color="auto"/>
              <w:bottom w:val="single" w:sz="4" w:space="0" w:color="auto"/>
              <w:right w:val="single" w:sz="4" w:space="0" w:color="auto"/>
            </w:tcBorders>
            <w:hideMark/>
          </w:tcPr>
          <w:p w14:paraId="058A3A22" w14:textId="77777777" w:rsidR="00212EB2" w:rsidRDefault="00332093">
            <w:pPr>
              <w:rPr>
                <w:rFonts w:cs="Arial"/>
                <w:szCs w:val="20"/>
              </w:rPr>
            </w:pPr>
            <w:r>
              <w:rPr>
                <w:rFonts w:cs="Arial"/>
                <w:szCs w:val="20"/>
              </w:rPr>
              <w:t>The vehicle HMI indicates {Updated status of Ambient Lighting Intensity setting}</w:t>
            </w:r>
          </w:p>
        </w:tc>
      </w:tr>
      <w:tr w:rsidR="00212EB2" w14:paraId="45B05AEB" w14:textId="7777777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14:paraId="4374C4CA" w14:textId="77777777" w:rsidR="00212EB2" w:rsidRDefault="00332093">
            <w:pPr>
              <w:rPr>
                <w:rFonts w:cs="Arial"/>
                <w:b/>
                <w:szCs w:val="20"/>
              </w:rPr>
            </w:pPr>
            <w:r>
              <w:rPr>
                <w:rFonts w:cs="Arial"/>
                <w:b/>
                <w:szCs w:val="20"/>
              </w:rPr>
              <w:t>List of Exception Use Cases</w:t>
            </w:r>
          </w:p>
        </w:tc>
        <w:tc>
          <w:tcPr>
            <w:tcW w:w="6998" w:type="dxa"/>
            <w:tcBorders>
              <w:top w:val="single" w:sz="4" w:space="0" w:color="auto"/>
              <w:left w:val="single" w:sz="4" w:space="0" w:color="auto"/>
              <w:bottom w:val="single" w:sz="4" w:space="0" w:color="auto"/>
              <w:right w:val="single" w:sz="4" w:space="0" w:color="auto"/>
            </w:tcBorders>
            <w:hideMark/>
          </w:tcPr>
          <w:p w14:paraId="71AE4595" w14:textId="77777777" w:rsidR="00212EB2" w:rsidRDefault="00332093">
            <w:pPr>
              <w:rPr>
                <w:rFonts w:cs="Arial"/>
                <w:szCs w:val="20"/>
              </w:rPr>
            </w:pPr>
            <w:r>
              <w:rPr>
                <w:rFonts w:cs="Arial"/>
                <w:szCs w:val="20"/>
              </w:rPr>
              <w:t>NA</w:t>
            </w:r>
          </w:p>
        </w:tc>
      </w:tr>
      <w:tr w:rsidR="00212EB2" w14:paraId="31E74BCE" w14:textId="7777777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14:paraId="199CB188" w14:textId="77777777" w:rsidR="00212EB2" w:rsidRDefault="00332093">
            <w:pPr>
              <w:rPr>
                <w:rFonts w:cs="Arial"/>
                <w:b/>
                <w:szCs w:val="20"/>
              </w:rPr>
            </w:pPr>
            <w:r>
              <w:rPr>
                <w:rFonts w:cs="Arial"/>
                <w:b/>
                <w:szCs w:val="20"/>
              </w:rPr>
              <w:t>Interfaces</w:t>
            </w:r>
          </w:p>
        </w:tc>
        <w:tc>
          <w:tcPr>
            <w:tcW w:w="6998" w:type="dxa"/>
            <w:tcBorders>
              <w:top w:val="single" w:sz="4" w:space="0" w:color="auto"/>
              <w:left w:val="single" w:sz="4" w:space="0" w:color="auto"/>
              <w:bottom w:val="single" w:sz="4" w:space="0" w:color="auto"/>
              <w:right w:val="single" w:sz="4" w:space="0" w:color="auto"/>
            </w:tcBorders>
            <w:hideMark/>
          </w:tcPr>
          <w:p w14:paraId="2B535ED0" w14:textId="77777777" w:rsidR="00212EB2" w:rsidRDefault="00332093">
            <w:pPr>
              <w:rPr>
                <w:rFonts w:cs="Arial"/>
                <w:szCs w:val="20"/>
              </w:rPr>
            </w:pPr>
            <w:r>
              <w:rPr>
                <w:rFonts w:cs="Arial"/>
                <w:szCs w:val="20"/>
              </w:rPr>
              <w:t>G-HMI</w:t>
            </w:r>
          </w:p>
          <w:p w14:paraId="38691214" w14:textId="77777777" w:rsidR="00212EB2" w:rsidRDefault="00332093">
            <w:pPr>
              <w:rPr>
                <w:rFonts w:cs="Arial"/>
                <w:szCs w:val="20"/>
              </w:rPr>
            </w:pPr>
            <w:r>
              <w:rPr>
                <w:rFonts w:cs="Arial"/>
                <w:szCs w:val="20"/>
              </w:rPr>
              <w:t>CBI</w:t>
            </w:r>
          </w:p>
        </w:tc>
      </w:tr>
    </w:tbl>
    <w:p w14:paraId="1153DCB4" w14:textId="77777777" w:rsidR="00212EB2" w:rsidRDefault="00212EB2">
      <w:pPr>
        <w:rPr>
          <w:rFonts w:cs="Arial"/>
          <w:szCs w:val="20"/>
        </w:rPr>
      </w:pPr>
    </w:p>
    <w:p w14:paraId="5946A813" w14:textId="77777777" w:rsidR="00332093" w:rsidRDefault="00332093" w:rsidP="00332093">
      <w:pPr>
        <w:pStyle w:val="Heading4"/>
      </w:pPr>
      <w:r>
        <w:lastRenderedPageBreak/>
        <w:t>Requirements</w:t>
      </w:r>
    </w:p>
    <w:p w14:paraId="06AAD412" w14:textId="77777777" w:rsidR="00332093" w:rsidRPr="00332093" w:rsidRDefault="00332093" w:rsidP="00332093">
      <w:pPr>
        <w:pStyle w:val="Heading5"/>
        <w:rPr>
          <w:b w:val="0"/>
          <w:u w:val="single"/>
        </w:rPr>
      </w:pPr>
      <w:r w:rsidRPr="00332093">
        <w:rPr>
          <w:b w:val="0"/>
          <w:u w:val="single"/>
        </w:rPr>
        <w:t>VS-SR-REQ-025230/D-Ambient Lighting - Intensity Change Request Latency (</w:t>
      </w:r>
      <w:proofErr w:type="spellStart"/>
      <w:r w:rsidRPr="00332093">
        <w:rPr>
          <w:b w:val="0"/>
          <w:u w:val="single"/>
        </w:rPr>
        <w:t>TcSE</w:t>
      </w:r>
      <w:proofErr w:type="spellEnd"/>
      <w:r w:rsidRPr="00332093">
        <w:rPr>
          <w:b w:val="0"/>
          <w:u w:val="single"/>
        </w:rPr>
        <w:t xml:space="preserve"> ROIN-141573-1)</w:t>
      </w:r>
    </w:p>
    <w:p w14:paraId="629670FB" w14:textId="77777777" w:rsidR="00332093" w:rsidRPr="00157787" w:rsidRDefault="00332093" w:rsidP="00332093">
      <w:pPr>
        <w:rPr>
          <w:ins w:id="339" w:author="Myslinski, Jason (J.S.)" w:date="2017-01-27T08:10:00Z"/>
          <w:rFonts w:cs="Arial"/>
        </w:rPr>
      </w:pPr>
      <w:r>
        <w:rPr>
          <w:rFonts w:cs="Arial"/>
        </w:rPr>
        <w:t xml:space="preserve">The Vehicle settings client shall ignore the </w:t>
      </w:r>
      <w:proofErr w:type="spellStart"/>
      <w:r>
        <w:rPr>
          <w:rFonts w:cs="Arial"/>
        </w:rPr>
        <w:t>LightAmbIntsty_No_Actl</w:t>
      </w:r>
      <w:proofErr w:type="spellEnd"/>
      <w:r>
        <w:rPr>
          <w:rFonts w:cs="Arial"/>
        </w:rPr>
        <w:t xml:space="preserve"> status message for </w:t>
      </w:r>
      <w:proofErr w:type="spellStart"/>
      <w:r>
        <w:rPr>
          <w:rFonts w:cs="Arial"/>
        </w:rPr>
        <w:t>T_Response_light_intensity</w:t>
      </w:r>
      <w:proofErr w:type="spellEnd"/>
      <w:r>
        <w:rPr>
          <w:rFonts w:cs="Arial"/>
        </w:rPr>
        <w:t xml:space="preserve"> after sending a </w:t>
      </w:r>
      <w:proofErr w:type="spellStart"/>
      <w:r>
        <w:rPr>
          <w:rFonts w:cs="Arial"/>
        </w:rPr>
        <w:t>LightAmbIntsty_No_Rq</w:t>
      </w:r>
      <w:proofErr w:type="spellEnd"/>
      <w:r>
        <w:rPr>
          <w:rFonts w:cs="Arial"/>
        </w:rPr>
        <w:t xml:space="preserve"> to the Ext Vehicle Settings Function to allow for Latency on the response back from the Ambient Lighting Vehicle Setting Server (don’t want to act on a periodic status message from the Vehicle Setting Server that wasn’t yet updated).  </w:t>
      </w:r>
      <w:ins w:id="340" w:author="Myslinski, Jason (J.S.)" w:date="2017-01-27T08:10:00Z">
        <w:r w:rsidRPr="00157787">
          <w:rPr>
            <w:rFonts w:cs="Arial"/>
          </w:rPr>
          <w:t xml:space="preserve">All other times the Vehicle Settings Client shall update based on the </w:t>
        </w:r>
        <w:proofErr w:type="spellStart"/>
        <w:r w:rsidRPr="00157787">
          <w:rPr>
            <w:rFonts w:cs="Arial"/>
          </w:rPr>
          <w:t>LightAmbIntsty_No_Actl.St</w:t>
        </w:r>
        <w:proofErr w:type="spellEnd"/>
        <w:r w:rsidRPr="00157787">
          <w:rPr>
            <w:rFonts w:cs="Arial"/>
          </w:rPr>
          <w:t xml:space="preserve"> signal including updating its </w:t>
        </w:r>
        <w:proofErr w:type="spellStart"/>
        <w:r w:rsidRPr="00157787">
          <w:rPr>
            <w:rFonts w:cs="Arial"/>
          </w:rPr>
          <w:t>LightAmbIntsty_No_Rq</w:t>
        </w:r>
        <w:proofErr w:type="spellEnd"/>
        <w:r w:rsidRPr="00157787">
          <w:rPr>
            <w:rFonts w:cs="Arial"/>
          </w:rPr>
          <w:t xml:space="preserve"> signal to match.</w:t>
        </w:r>
      </w:ins>
    </w:p>
    <w:p w14:paraId="40794119" w14:textId="77777777" w:rsidR="00332093" w:rsidRDefault="00332093">
      <w:pPr>
        <w:rPr>
          <w:rFonts w:cs="Arial"/>
        </w:rPr>
      </w:pPr>
    </w:p>
    <w:p w14:paraId="06C335DA" w14:textId="77777777" w:rsidR="00332093" w:rsidRDefault="00332093">
      <w:pPr>
        <w:rPr>
          <w:rFonts w:cs="Arial"/>
        </w:rPr>
      </w:pPr>
      <w:r>
        <w:rPr>
          <w:rFonts w:cs="Arial"/>
        </w:rPr>
        <w:t xml:space="preserve">After </w:t>
      </w:r>
      <w:proofErr w:type="spellStart"/>
      <w:r>
        <w:rPr>
          <w:rFonts w:cs="Arial"/>
        </w:rPr>
        <w:t>T_Response_Light_Intensity</w:t>
      </w:r>
      <w:proofErr w:type="spellEnd"/>
      <w:r>
        <w:rPr>
          <w:rFonts w:cs="Arial"/>
        </w:rPr>
        <w:t xml:space="preserve"> the Vehicle Setting Client shall use the last state received in the </w:t>
      </w:r>
      <w:proofErr w:type="spellStart"/>
      <w:r>
        <w:rPr>
          <w:rFonts w:cs="Arial"/>
        </w:rPr>
        <w:t>LightAmbInsty_No_Actl</w:t>
      </w:r>
      <w:proofErr w:type="spellEnd"/>
      <w:r>
        <w:rPr>
          <w:rFonts w:cs="Arial"/>
        </w:rPr>
        <w:t xml:space="preserve"> signal.</w:t>
      </w:r>
    </w:p>
    <w:p w14:paraId="09F5908A" w14:textId="77777777" w:rsidR="00332093" w:rsidRDefault="00332093">
      <w:pPr>
        <w:rPr>
          <w:rFonts w:cs="Arial"/>
        </w:rPr>
      </w:pPr>
    </w:p>
    <w:p w14:paraId="2CB6B548" w14:textId="77777777" w:rsidR="00332093" w:rsidRPr="008B1D47" w:rsidRDefault="00332093" w:rsidP="00332093">
      <w:pPr>
        <w:rPr>
          <w:rFonts w:cs="Arial"/>
        </w:rPr>
      </w:pPr>
      <w:r w:rsidRPr="008B1D47">
        <w:rPr>
          <w:rFonts w:cs="Arial"/>
        </w:rPr>
        <w:t xml:space="preserve">Note: Since the </w:t>
      </w:r>
      <w:proofErr w:type="spellStart"/>
      <w:r>
        <w:rPr>
          <w:rFonts w:cs="Arial"/>
        </w:rPr>
        <w:t>LightAmbIntsty_No_Rq</w:t>
      </w:r>
      <w:proofErr w:type="spellEnd"/>
      <w:r>
        <w:rPr>
          <w:rFonts w:cs="Arial"/>
        </w:rPr>
        <w:t xml:space="preserve"> </w:t>
      </w:r>
      <w:r w:rsidRPr="008B1D47">
        <w:rPr>
          <w:rFonts w:cs="Arial"/>
        </w:rPr>
        <w:t xml:space="preserve">is event-periodic and some </w:t>
      </w:r>
      <w:r>
        <w:rPr>
          <w:rFonts w:cs="Arial"/>
        </w:rPr>
        <w:t>Vehicle Settings Client modules</w:t>
      </w:r>
      <w:r w:rsidRPr="008B1D47">
        <w:rPr>
          <w:rFonts w:cs="Arial"/>
        </w:rPr>
        <w:t xml:space="preserve"> keep the last state the Vehicle Setting Server if it updates its status message to a new value may want to implement a similar strategy has above (don’t want to act on a periodic status message from Vehicle Setting Client that wasn’t yet updated).</w:t>
      </w:r>
    </w:p>
    <w:p w14:paraId="78555901" w14:textId="77777777" w:rsidR="00332093" w:rsidRPr="008B1D47" w:rsidRDefault="00332093">
      <w:pPr>
        <w:rPr>
          <w:rFonts w:cs="Arial"/>
        </w:rPr>
      </w:pPr>
    </w:p>
    <w:p w14:paraId="7D4470FF" w14:textId="77777777" w:rsidR="00332093" w:rsidRDefault="00332093" w:rsidP="00332093">
      <w:pPr>
        <w:pStyle w:val="Heading5"/>
      </w:pPr>
      <w:r w:rsidRPr="00B9479B">
        <w:t>VS-TMR-REQ-025231/B-</w:t>
      </w:r>
      <w:proofErr w:type="spellStart"/>
      <w:r w:rsidRPr="00B9479B">
        <w:t>T_Response_light_intensity</w:t>
      </w:r>
      <w:proofErr w:type="spellEnd"/>
      <w:r w:rsidRPr="00B9479B">
        <w:t xml:space="preserve"> (</w:t>
      </w:r>
      <w:proofErr w:type="spellStart"/>
      <w:r w:rsidRPr="00B9479B">
        <w:t>TcSE</w:t>
      </w:r>
      <w:proofErr w:type="spellEnd"/>
      <w:r w:rsidRPr="00B9479B">
        <w:t xml:space="preserve"> ROIN-146541-2)</w:t>
      </w:r>
    </w:p>
    <w:p w14:paraId="45AFEDBB" w14:textId="77777777" w:rsidR="00332093" w:rsidRPr="0091772B" w:rsidRDefault="00332093" w:rsidP="0033209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32093" w14:paraId="2C1DAB54" w14:textId="77777777" w:rsidTr="00332093">
        <w:trPr>
          <w:jc w:val="center"/>
        </w:trPr>
        <w:tc>
          <w:tcPr>
            <w:tcW w:w="2066" w:type="dxa"/>
            <w:tcBorders>
              <w:top w:val="single" w:sz="4" w:space="0" w:color="auto"/>
              <w:left w:val="single" w:sz="4" w:space="0" w:color="auto"/>
              <w:bottom w:val="single" w:sz="4" w:space="0" w:color="auto"/>
              <w:right w:val="single" w:sz="4" w:space="0" w:color="auto"/>
            </w:tcBorders>
            <w:hideMark/>
          </w:tcPr>
          <w:p w14:paraId="09400BF5" w14:textId="77777777" w:rsidR="00332093" w:rsidRDefault="0033209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7917747E"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13DCF259" w14:textId="77777777" w:rsidR="00332093" w:rsidRDefault="0033209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1E49FB74"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174050AF"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1963FE40"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Default</w:t>
            </w:r>
          </w:p>
        </w:tc>
      </w:tr>
      <w:tr w:rsidR="00332093" w14:paraId="45C8A24E" w14:textId="77777777" w:rsidTr="0033209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09427356" w14:textId="77777777" w:rsidR="00332093" w:rsidRPr="00DF054A" w:rsidRDefault="00332093">
            <w:pPr>
              <w:spacing w:line="276" w:lineRule="auto"/>
              <w:rPr>
                <w:rFonts w:ascii="Univers" w:eastAsia="Times New Roman" w:hAnsi="Univers" w:cs="Arial"/>
                <w:sz w:val="14"/>
                <w:szCs w:val="14"/>
              </w:rPr>
            </w:pPr>
            <w:proofErr w:type="spellStart"/>
            <w:r w:rsidRPr="00DF054A">
              <w:rPr>
                <w:rFonts w:cs="Arial"/>
                <w:sz w:val="14"/>
                <w:szCs w:val="14"/>
              </w:rPr>
              <w:t>T_Response_light_intensity</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554F5819" w14:textId="77777777" w:rsidR="00332093" w:rsidRDefault="00332093">
            <w:pPr>
              <w:rPr>
                <w:rFonts w:cs="Arial"/>
              </w:rPr>
            </w:pPr>
            <w:r>
              <w:rPr>
                <w:rFonts w:cs="Arial"/>
              </w:rPr>
              <w:t xml:space="preserve">Minimum amount of time between </w:t>
            </w:r>
            <w:proofErr w:type="spellStart"/>
            <w:r>
              <w:rPr>
                <w:rFonts w:cs="Arial"/>
              </w:rPr>
              <w:t>LightAmbIntsty_No_Rq</w:t>
            </w:r>
            <w:proofErr w:type="spellEnd"/>
            <w:r>
              <w:rPr>
                <w:rFonts w:cs="Arial"/>
              </w:rPr>
              <w:t xml:space="preserve"> color change and acting upon a </w:t>
            </w:r>
            <w:proofErr w:type="spellStart"/>
            <w:r>
              <w:rPr>
                <w:rFonts w:cs="Arial"/>
              </w:rPr>
              <w:t>LightAmbIntsty_No_Actl</w:t>
            </w:r>
            <w:proofErr w:type="spellEnd"/>
            <w:r>
              <w:rPr>
                <w:rFonts w:cs="Arial"/>
              </w:rPr>
              <w:t xml:space="preserve"> signal by the vehicle settings client.</w:t>
            </w:r>
          </w:p>
          <w:p w14:paraId="5FF39737" w14:textId="77777777" w:rsidR="00332093" w:rsidRDefault="00332093">
            <w:pPr>
              <w:rPr>
                <w:rFonts w:cs="Arial"/>
              </w:rPr>
            </w:pPr>
          </w:p>
          <w:p w14:paraId="1EFCF48C" w14:textId="77777777" w:rsidR="00332093" w:rsidRDefault="00332093">
            <w:pPr>
              <w:rPr>
                <w:rFonts w:cs="Arial"/>
              </w:rPr>
            </w:pPr>
            <w:r>
              <w:rPr>
                <w:rFonts w:cs="Arial"/>
              </w:rPr>
              <w:t>Use the default value</w:t>
            </w:r>
          </w:p>
          <w:p w14:paraId="693E50FC" w14:textId="77777777" w:rsidR="00332093" w:rsidRDefault="0033209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16B5C13F" w14:textId="77777777" w:rsidR="00332093" w:rsidRDefault="0033209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55C33E5D" w14:textId="77777777" w:rsidR="00332093" w:rsidRDefault="0033209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14:paraId="3E3C63A1" w14:textId="77777777" w:rsidR="00332093" w:rsidRDefault="00332093">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14:paraId="2DC6FC45" w14:textId="77777777" w:rsidR="00332093" w:rsidRDefault="00332093">
            <w:pPr>
              <w:spacing w:line="276" w:lineRule="auto"/>
              <w:jc w:val="center"/>
              <w:rPr>
                <w:rFonts w:ascii="Univers" w:eastAsia="Times New Roman" w:hAnsi="Univers" w:cs="Arial"/>
                <w:sz w:val="14"/>
                <w:szCs w:val="14"/>
              </w:rPr>
            </w:pPr>
            <w:r>
              <w:rPr>
                <w:rFonts w:cs="Arial"/>
                <w:sz w:val="14"/>
                <w:szCs w:val="14"/>
              </w:rPr>
              <w:t>500</w:t>
            </w:r>
          </w:p>
        </w:tc>
      </w:tr>
    </w:tbl>
    <w:p w14:paraId="3D076FDD" w14:textId="77777777" w:rsidR="00332093" w:rsidRPr="00B01CDD" w:rsidRDefault="00332093" w:rsidP="00332093">
      <w:pPr>
        <w:rPr>
          <w:sz w:val="14"/>
          <w:szCs w:val="14"/>
        </w:rPr>
      </w:pPr>
    </w:p>
    <w:p w14:paraId="615B4FD8" w14:textId="77777777" w:rsidR="00332093" w:rsidRPr="00332093" w:rsidRDefault="00332093" w:rsidP="00332093">
      <w:pPr>
        <w:pStyle w:val="Heading5"/>
        <w:rPr>
          <w:b w:val="0"/>
          <w:u w:val="single"/>
        </w:rPr>
      </w:pPr>
      <w:r w:rsidRPr="00332093">
        <w:rPr>
          <w:b w:val="0"/>
          <w:u w:val="single"/>
        </w:rPr>
        <w:t>VS-HMI-REQ-097951/A-Ambient Lighting Intensity</w:t>
      </w:r>
    </w:p>
    <w:p w14:paraId="0712F427" w14:textId="77777777" w:rsidR="00332093" w:rsidRDefault="00332093" w:rsidP="00332093">
      <w:r>
        <w:t xml:space="preserve">Reference HMI vehicle specific documents for screen flow.  If HMI and this requirement contradict follow the HMI specification. </w:t>
      </w:r>
    </w:p>
    <w:p w14:paraId="7D2D381B" w14:textId="77777777" w:rsidR="00332093" w:rsidRDefault="00332093" w:rsidP="00332093"/>
    <w:p w14:paraId="4ACE7000" w14:textId="77777777" w:rsidR="00332093" w:rsidRDefault="00332093" w:rsidP="00332093">
      <w:r w:rsidRPr="00B42756">
        <w:t xml:space="preserve">Ambient Lighting Intensity signal values will be adjusted per </w:t>
      </w:r>
      <w:r>
        <w:t>HMI in the following increments:</w:t>
      </w:r>
    </w:p>
    <w:p w14:paraId="6CAB8424" w14:textId="77777777" w:rsidR="00332093" w:rsidRDefault="00332093" w:rsidP="00332093"/>
    <w:p w14:paraId="0AF9589C" w14:textId="77777777" w:rsidR="00332093" w:rsidRPr="006463C0" w:rsidRDefault="00332093" w:rsidP="00332093">
      <w:r>
        <w:t xml:space="preserve">For </w:t>
      </w:r>
      <w:r w:rsidRPr="006463C0">
        <w:t>CGEA1.3 /C1MCA</w:t>
      </w:r>
      <w:r>
        <w:t xml:space="preserve"> (Please verify for </w:t>
      </w:r>
      <w:proofErr w:type="gramStart"/>
      <w:r>
        <w:t>particular module</w:t>
      </w:r>
      <w:proofErr w:type="gramEnd"/>
      <w:r>
        <w:t xml:space="preserve"> with HMI team):</w:t>
      </w:r>
      <w:r w:rsidRPr="006463C0">
        <w:t xml:space="preserve">  </w:t>
      </w:r>
    </w:p>
    <w:p w14:paraId="1AC91225" w14:textId="77777777" w:rsidR="00332093" w:rsidRDefault="00332093" w:rsidP="00332093">
      <w:pPr>
        <w:rPr>
          <w:rFonts w:cs="Arial"/>
        </w:rPr>
      </w:pPr>
    </w:p>
    <w:tbl>
      <w:tblPr>
        <w:tblW w:w="0" w:type="auto"/>
        <w:jc w:val="center"/>
        <w:tblCellMar>
          <w:left w:w="0" w:type="dxa"/>
          <w:right w:w="0" w:type="dxa"/>
        </w:tblCellMar>
        <w:tblLook w:val="04A0" w:firstRow="1" w:lastRow="0" w:firstColumn="1" w:lastColumn="0" w:noHBand="0" w:noVBand="1"/>
      </w:tblPr>
      <w:tblGrid>
        <w:gridCol w:w="1342"/>
        <w:gridCol w:w="1620"/>
        <w:gridCol w:w="3060"/>
        <w:gridCol w:w="2421"/>
      </w:tblGrid>
      <w:tr w:rsidR="00332093" w14:paraId="563104B3" w14:textId="77777777" w:rsidTr="00332093">
        <w:trPr>
          <w:jc w:val="center"/>
        </w:trPr>
        <w:tc>
          <w:tcPr>
            <w:tcW w:w="1342"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2EC9D522" w14:textId="77777777" w:rsidR="00332093" w:rsidRDefault="00332093">
            <w:pPr>
              <w:spacing w:line="276" w:lineRule="auto"/>
              <w:jc w:val="center"/>
              <w:rPr>
                <w:rFonts w:eastAsiaTheme="minorHAnsi" w:cs="Arial"/>
                <w:b/>
                <w:bCs/>
              </w:rPr>
            </w:pPr>
            <w:r>
              <w:rPr>
                <w:rFonts w:cs="Arial"/>
                <w:b/>
                <w:bCs/>
              </w:rPr>
              <w:t>Name</w:t>
            </w:r>
          </w:p>
        </w:tc>
        <w:tc>
          <w:tcPr>
            <w:tcW w:w="1620"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10023BF7" w14:textId="77777777" w:rsidR="00332093" w:rsidRDefault="00332093">
            <w:pPr>
              <w:spacing w:line="276" w:lineRule="auto"/>
              <w:jc w:val="center"/>
              <w:rPr>
                <w:rFonts w:eastAsiaTheme="minorHAnsi" w:cs="Arial"/>
                <w:b/>
                <w:bCs/>
              </w:rPr>
            </w:pPr>
            <w:r>
              <w:rPr>
                <w:rFonts w:cs="Arial"/>
                <w:b/>
                <w:bCs/>
              </w:rPr>
              <w:t>Literals</w:t>
            </w:r>
          </w:p>
        </w:tc>
        <w:tc>
          <w:tcPr>
            <w:tcW w:w="3060"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40C33890" w14:textId="77777777" w:rsidR="00332093" w:rsidRDefault="00332093">
            <w:pPr>
              <w:spacing w:line="276" w:lineRule="auto"/>
              <w:jc w:val="center"/>
              <w:rPr>
                <w:rFonts w:eastAsiaTheme="minorHAnsi" w:cs="Arial"/>
                <w:b/>
                <w:bCs/>
              </w:rPr>
            </w:pPr>
            <w:r>
              <w:rPr>
                <w:rFonts w:cs="Arial"/>
                <w:b/>
                <w:bCs/>
              </w:rPr>
              <w:t>Value</w:t>
            </w:r>
          </w:p>
        </w:tc>
        <w:tc>
          <w:tcPr>
            <w:tcW w:w="2421"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1C5DD13E" w14:textId="77777777" w:rsidR="00332093" w:rsidRDefault="00332093">
            <w:pPr>
              <w:spacing w:line="276" w:lineRule="auto"/>
              <w:jc w:val="center"/>
              <w:rPr>
                <w:rFonts w:eastAsiaTheme="minorHAnsi" w:cs="Arial"/>
                <w:b/>
                <w:bCs/>
              </w:rPr>
            </w:pPr>
            <w:r>
              <w:rPr>
                <w:rFonts w:cs="Arial"/>
                <w:b/>
                <w:bCs/>
              </w:rPr>
              <w:t>Description</w:t>
            </w:r>
          </w:p>
        </w:tc>
      </w:tr>
      <w:tr w:rsidR="00332093" w14:paraId="503D28EA" w14:textId="77777777" w:rsidTr="00332093">
        <w:trPr>
          <w:jc w:val="center"/>
        </w:trPr>
        <w:tc>
          <w:tcPr>
            <w:tcW w:w="13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8E2450" w14:textId="77777777" w:rsidR="00332093" w:rsidRDefault="00332093">
            <w:pPr>
              <w:spacing w:line="276" w:lineRule="auto"/>
              <w:jc w:val="center"/>
              <w:rPr>
                <w:rFonts w:eastAsiaTheme="minorHAnsi" w:cs="Arial"/>
              </w:rPr>
            </w:pPr>
            <w:r>
              <w:rPr>
                <w:rFonts w:cs="Arial"/>
              </w:rPr>
              <w:t>Mode</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3513F05F" w14:textId="77777777" w:rsidR="00332093" w:rsidRDefault="00332093">
            <w:pPr>
              <w:spacing w:line="276" w:lineRule="auto"/>
              <w:jc w:val="center"/>
              <w:rPr>
                <w:rFonts w:eastAsiaTheme="minorHAnsi" w:cs="Arial"/>
              </w:rPr>
            </w:pPr>
            <w:r>
              <w:rPr>
                <w:rFonts w:cs="Arial"/>
              </w:rPr>
              <w:t>-</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58F94826" w14:textId="77777777" w:rsidR="00332093" w:rsidRDefault="00332093">
            <w:pPr>
              <w:spacing w:line="276" w:lineRule="auto"/>
              <w:jc w:val="center"/>
              <w:rPr>
                <w:rFonts w:eastAsiaTheme="minorHAnsi" w:cs="Arial"/>
              </w:rPr>
            </w:pPr>
            <w:r>
              <w:rPr>
                <w:rFonts w:cs="Arial"/>
              </w:rPr>
              <w:t>-</w:t>
            </w:r>
          </w:p>
        </w:tc>
        <w:tc>
          <w:tcPr>
            <w:tcW w:w="2421" w:type="dxa"/>
            <w:tcBorders>
              <w:top w:val="nil"/>
              <w:left w:val="nil"/>
              <w:bottom w:val="single" w:sz="8" w:space="0" w:color="auto"/>
              <w:right w:val="single" w:sz="8" w:space="0" w:color="auto"/>
            </w:tcBorders>
            <w:tcMar>
              <w:top w:w="0" w:type="dxa"/>
              <w:left w:w="108" w:type="dxa"/>
              <w:bottom w:w="0" w:type="dxa"/>
              <w:right w:w="108" w:type="dxa"/>
            </w:tcMar>
          </w:tcPr>
          <w:p w14:paraId="6E51B943" w14:textId="77777777" w:rsidR="00332093" w:rsidRDefault="00332093">
            <w:pPr>
              <w:spacing w:line="276" w:lineRule="auto"/>
              <w:jc w:val="center"/>
              <w:rPr>
                <w:rFonts w:eastAsiaTheme="minorHAnsi" w:cs="Arial"/>
              </w:rPr>
            </w:pPr>
          </w:p>
        </w:tc>
      </w:tr>
      <w:tr w:rsidR="00332093" w14:paraId="7A8B8EA1" w14:textId="77777777" w:rsidTr="00332093">
        <w:trPr>
          <w:jc w:val="center"/>
        </w:trPr>
        <w:tc>
          <w:tcPr>
            <w:tcW w:w="134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57704C" w14:textId="77777777" w:rsidR="00332093" w:rsidRDefault="00332093">
            <w:pPr>
              <w:spacing w:line="276" w:lineRule="auto"/>
              <w:jc w:val="center"/>
              <w:rPr>
                <w:rFonts w:eastAsiaTheme="minorHAnsi" w:cs="Arial"/>
              </w:rPr>
            </w:pP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167C04E7" w14:textId="77777777" w:rsidR="00332093" w:rsidRDefault="00332093">
            <w:pPr>
              <w:spacing w:line="276" w:lineRule="auto"/>
              <w:jc w:val="center"/>
              <w:rPr>
                <w:rFonts w:eastAsiaTheme="minorHAnsi" w:cs="Arial"/>
              </w:rPr>
            </w:pPr>
            <w:r>
              <w:rPr>
                <w:rFonts w:cs="Arial"/>
              </w:rPr>
              <w:t>Inactive</w:t>
            </w: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14:paraId="2ED4DDF9" w14:textId="77777777" w:rsidR="00332093" w:rsidRDefault="00332093">
            <w:pPr>
              <w:spacing w:line="276" w:lineRule="auto"/>
              <w:rPr>
                <w:rFonts w:eastAsiaTheme="minorHAnsi" w:cs="Arial"/>
              </w:rPr>
            </w:pPr>
            <w:r>
              <w:rPr>
                <w:rFonts w:cs="Arial"/>
              </w:rPr>
              <w:t xml:space="preserve">int </w:t>
            </w:r>
            <w:proofErr w:type="spellStart"/>
            <w:r>
              <w:rPr>
                <w:rFonts w:cs="Arial"/>
                <w:i/>
                <w:iCs/>
              </w:rPr>
              <w:t>LightAmbIntsty_ET</w:t>
            </w:r>
            <w:proofErr w:type="spellEnd"/>
            <w:r>
              <w:rPr>
                <w:rFonts w:cs="Arial"/>
              </w:rPr>
              <w:t xml:space="preserve"> </w:t>
            </w:r>
          </w:p>
          <w:p w14:paraId="37545AF2" w14:textId="77777777" w:rsidR="00332093" w:rsidRDefault="00332093">
            <w:pPr>
              <w:spacing w:line="276" w:lineRule="auto"/>
              <w:rPr>
                <w:rFonts w:cs="Arial"/>
              </w:rPr>
            </w:pPr>
            <w:r>
              <w:rPr>
                <w:rFonts w:cs="Arial"/>
              </w:rPr>
              <w:t>0x00 0% Intensity</w:t>
            </w:r>
          </w:p>
          <w:p w14:paraId="3A31C650" w14:textId="77777777" w:rsidR="00332093" w:rsidRDefault="00332093">
            <w:pPr>
              <w:spacing w:line="276" w:lineRule="auto"/>
              <w:rPr>
                <w:rFonts w:cs="Arial"/>
              </w:rPr>
            </w:pPr>
            <w:r>
              <w:rPr>
                <w:rFonts w:cs="Arial"/>
              </w:rPr>
              <w:t>0x01 1% Intensity</w:t>
            </w:r>
          </w:p>
          <w:p w14:paraId="2291C115" w14:textId="77777777" w:rsidR="00332093" w:rsidRDefault="00332093">
            <w:pPr>
              <w:spacing w:line="276" w:lineRule="auto"/>
              <w:rPr>
                <w:rFonts w:cs="Arial"/>
              </w:rPr>
            </w:pPr>
            <w:r>
              <w:rPr>
                <w:rFonts w:cs="Arial"/>
              </w:rPr>
              <w:t>...</w:t>
            </w:r>
          </w:p>
          <w:p w14:paraId="4CA90A2F" w14:textId="77777777" w:rsidR="00332093" w:rsidRDefault="00332093">
            <w:pPr>
              <w:spacing w:line="276" w:lineRule="auto"/>
              <w:rPr>
                <w:rFonts w:cs="Arial"/>
              </w:rPr>
            </w:pPr>
            <w:r>
              <w:rPr>
                <w:rFonts w:cs="Arial"/>
              </w:rPr>
              <w:t>0x64 100% Intensity</w:t>
            </w:r>
          </w:p>
          <w:p w14:paraId="0BF898D3" w14:textId="77777777" w:rsidR="00332093" w:rsidRDefault="00332093">
            <w:pPr>
              <w:spacing w:line="276" w:lineRule="auto"/>
              <w:rPr>
                <w:rFonts w:cs="Arial"/>
              </w:rPr>
            </w:pPr>
            <w:r>
              <w:rPr>
                <w:rFonts w:cs="Arial"/>
              </w:rPr>
              <w:t>0xFF Reserved</w:t>
            </w:r>
          </w:p>
          <w:p w14:paraId="5B0B91C5" w14:textId="77777777" w:rsidR="00332093" w:rsidRDefault="00332093">
            <w:pPr>
              <w:spacing w:line="276" w:lineRule="auto"/>
              <w:rPr>
                <w:rFonts w:eastAsiaTheme="minorHAnsi" w:cs="Arial"/>
                <w:lang w:val="pt-BR"/>
              </w:rPr>
            </w:pPr>
          </w:p>
        </w:tc>
        <w:tc>
          <w:tcPr>
            <w:tcW w:w="2421" w:type="dxa"/>
            <w:tcBorders>
              <w:top w:val="nil"/>
              <w:left w:val="nil"/>
              <w:bottom w:val="single" w:sz="8" w:space="0" w:color="auto"/>
              <w:right w:val="single" w:sz="8" w:space="0" w:color="auto"/>
            </w:tcBorders>
            <w:tcMar>
              <w:top w:w="0" w:type="dxa"/>
              <w:left w:w="108" w:type="dxa"/>
              <w:bottom w:w="0" w:type="dxa"/>
              <w:right w:w="108" w:type="dxa"/>
            </w:tcMar>
            <w:hideMark/>
          </w:tcPr>
          <w:p w14:paraId="65E41878" w14:textId="77777777" w:rsidR="00332093" w:rsidRDefault="00332093">
            <w:pPr>
              <w:spacing w:line="276" w:lineRule="auto"/>
              <w:rPr>
                <w:rFonts w:eastAsiaTheme="minorHAnsi" w:cs="Arial"/>
              </w:rPr>
            </w:pPr>
            <w:r>
              <w:rPr>
                <w:rFonts w:cs="Arial"/>
              </w:rPr>
              <w:t>Ambient Lighting Intensity Selection from Vehicle Settings Client to Ext Vehicle Settings Function</w:t>
            </w:r>
          </w:p>
        </w:tc>
      </w:tr>
    </w:tbl>
    <w:p w14:paraId="56EBAAED" w14:textId="77777777" w:rsidR="00332093" w:rsidRDefault="00332093" w:rsidP="00332093">
      <w:pPr>
        <w:rPr>
          <w:rFonts w:eastAsiaTheme="minorHAnsi" w:cs="Arial"/>
        </w:rPr>
      </w:pPr>
    </w:p>
    <w:p w14:paraId="2A092A6E" w14:textId="77777777" w:rsidR="00332093" w:rsidRDefault="00332093" w:rsidP="00332093"/>
    <w:p w14:paraId="3CAD79C1" w14:textId="77777777" w:rsidR="00332093" w:rsidRPr="006463C0" w:rsidRDefault="00332093" w:rsidP="00332093">
      <w:r>
        <w:t xml:space="preserve">For </w:t>
      </w:r>
      <w:r w:rsidRPr="006463C0">
        <w:t>CGEA 1.2</w:t>
      </w:r>
      <w:r>
        <w:t xml:space="preserve"> (Please verify for particular module with HMI team</w:t>
      </w:r>
      <w:proofErr w:type="gramStart"/>
      <w:r>
        <w:t>):</w:t>
      </w:r>
      <w:r w:rsidRPr="006463C0">
        <w:t>:</w:t>
      </w:r>
      <w:proofErr w:type="gramEnd"/>
    </w:p>
    <w:p w14:paraId="6624B901" w14:textId="77777777" w:rsidR="00332093" w:rsidRDefault="00332093" w:rsidP="00332093"/>
    <w:tbl>
      <w:tblPr>
        <w:tblW w:w="0" w:type="auto"/>
        <w:jc w:val="center"/>
        <w:tblCellMar>
          <w:left w:w="0" w:type="dxa"/>
          <w:right w:w="0" w:type="dxa"/>
        </w:tblCellMar>
        <w:tblLook w:val="04A0" w:firstRow="1" w:lastRow="0" w:firstColumn="1" w:lastColumn="0" w:noHBand="0" w:noVBand="1"/>
      </w:tblPr>
      <w:tblGrid>
        <w:gridCol w:w="3060"/>
        <w:gridCol w:w="3060"/>
      </w:tblGrid>
      <w:tr w:rsidR="00332093" w14:paraId="384F5D18" w14:textId="77777777" w:rsidTr="00332093">
        <w:trPr>
          <w:jc w:val="center"/>
        </w:trPr>
        <w:tc>
          <w:tcPr>
            <w:tcW w:w="3060" w:type="dxa"/>
            <w:tcBorders>
              <w:top w:val="single" w:sz="8" w:space="0" w:color="auto"/>
              <w:left w:val="single" w:sz="8" w:space="0" w:color="auto"/>
              <w:bottom w:val="single" w:sz="8" w:space="0" w:color="auto"/>
              <w:right w:val="single" w:sz="8" w:space="0" w:color="auto"/>
            </w:tcBorders>
            <w:shd w:val="clear" w:color="auto" w:fill="A6A6A6"/>
            <w:hideMark/>
          </w:tcPr>
          <w:p w14:paraId="29DA37AD" w14:textId="77777777" w:rsidR="00332093" w:rsidRDefault="00332093">
            <w:pPr>
              <w:spacing w:line="276" w:lineRule="auto"/>
              <w:jc w:val="center"/>
              <w:rPr>
                <w:rFonts w:eastAsiaTheme="minorHAnsi" w:cs="Arial"/>
                <w:szCs w:val="22"/>
              </w:rPr>
            </w:pPr>
            <w:r>
              <w:t>Value</w:t>
            </w:r>
          </w:p>
        </w:tc>
        <w:tc>
          <w:tcPr>
            <w:tcW w:w="3060"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14:paraId="3396B94C" w14:textId="77777777" w:rsidR="00332093" w:rsidRDefault="00332093">
            <w:pPr>
              <w:spacing w:line="276" w:lineRule="auto"/>
              <w:jc w:val="center"/>
              <w:rPr>
                <w:rFonts w:eastAsiaTheme="minorHAnsi" w:cs="Arial"/>
                <w:szCs w:val="22"/>
              </w:rPr>
            </w:pPr>
            <w:r>
              <w:t>Description</w:t>
            </w:r>
          </w:p>
        </w:tc>
      </w:tr>
      <w:tr w:rsidR="00332093" w14:paraId="0DF80610" w14:textId="77777777" w:rsidTr="00332093">
        <w:trPr>
          <w:jc w:val="center"/>
        </w:trPr>
        <w:tc>
          <w:tcPr>
            <w:tcW w:w="3060" w:type="dxa"/>
            <w:tcBorders>
              <w:top w:val="nil"/>
              <w:left w:val="single" w:sz="8" w:space="0" w:color="auto"/>
              <w:bottom w:val="single" w:sz="8" w:space="0" w:color="auto"/>
              <w:right w:val="single" w:sz="8" w:space="0" w:color="auto"/>
            </w:tcBorders>
          </w:tcPr>
          <w:p w14:paraId="57B33C4E" w14:textId="77777777" w:rsidR="00332093" w:rsidRDefault="00332093">
            <w:pPr>
              <w:spacing w:line="276" w:lineRule="auto"/>
              <w:jc w:val="center"/>
            </w:pPr>
            <w:r>
              <w:t>0x00</w:t>
            </w: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14:paraId="121D6D55" w14:textId="77777777" w:rsidR="00332093" w:rsidRDefault="00332093">
            <w:pPr>
              <w:spacing w:line="276" w:lineRule="auto"/>
              <w:jc w:val="center"/>
            </w:pPr>
            <w:r>
              <w:t>0% Intensity</w:t>
            </w:r>
          </w:p>
        </w:tc>
      </w:tr>
      <w:tr w:rsidR="00332093" w14:paraId="4C37B988" w14:textId="77777777" w:rsidTr="00332093">
        <w:trPr>
          <w:jc w:val="center"/>
        </w:trPr>
        <w:tc>
          <w:tcPr>
            <w:tcW w:w="3060" w:type="dxa"/>
            <w:tcBorders>
              <w:top w:val="nil"/>
              <w:left w:val="single" w:sz="8" w:space="0" w:color="auto"/>
              <w:bottom w:val="single" w:sz="8" w:space="0" w:color="auto"/>
              <w:right w:val="single" w:sz="8" w:space="0" w:color="auto"/>
            </w:tcBorders>
            <w:hideMark/>
          </w:tcPr>
          <w:p w14:paraId="7F0D3F6B" w14:textId="77777777" w:rsidR="00332093" w:rsidRDefault="00332093">
            <w:pPr>
              <w:spacing w:line="276" w:lineRule="auto"/>
              <w:jc w:val="center"/>
              <w:rPr>
                <w:rFonts w:eastAsiaTheme="minorHAnsi" w:cs="Arial"/>
                <w:szCs w:val="22"/>
              </w:rPr>
            </w:pPr>
            <w:r>
              <w:t>0x14</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3A46E122" w14:textId="77777777" w:rsidR="00332093" w:rsidRDefault="00332093">
            <w:pPr>
              <w:spacing w:line="276" w:lineRule="auto"/>
              <w:jc w:val="center"/>
              <w:rPr>
                <w:rFonts w:eastAsiaTheme="minorHAnsi" w:cs="Arial"/>
                <w:szCs w:val="22"/>
              </w:rPr>
            </w:pPr>
            <w:r>
              <w:t>20% Intensity</w:t>
            </w:r>
          </w:p>
        </w:tc>
      </w:tr>
      <w:tr w:rsidR="00332093" w14:paraId="4CA82B8A" w14:textId="77777777" w:rsidTr="00332093">
        <w:trPr>
          <w:jc w:val="center"/>
        </w:trPr>
        <w:tc>
          <w:tcPr>
            <w:tcW w:w="3060" w:type="dxa"/>
            <w:tcBorders>
              <w:top w:val="nil"/>
              <w:left w:val="single" w:sz="8" w:space="0" w:color="auto"/>
              <w:bottom w:val="single" w:sz="8" w:space="0" w:color="auto"/>
              <w:right w:val="single" w:sz="8" w:space="0" w:color="auto"/>
            </w:tcBorders>
            <w:hideMark/>
          </w:tcPr>
          <w:p w14:paraId="10D56AA1" w14:textId="77777777" w:rsidR="00332093" w:rsidRDefault="00332093">
            <w:pPr>
              <w:spacing w:line="276" w:lineRule="auto"/>
              <w:jc w:val="center"/>
              <w:rPr>
                <w:rFonts w:eastAsiaTheme="minorHAnsi" w:cs="Arial"/>
                <w:szCs w:val="22"/>
              </w:rPr>
            </w:pPr>
            <w:r>
              <w:t>0x28</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66685C42" w14:textId="77777777" w:rsidR="00332093" w:rsidRDefault="00332093">
            <w:pPr>
              <w:spacing w:line="276" w:lineRule="auto"/>
              <w:jc w:val="center"/>
              <w:rPr>
                <w:rFonts w:eastAsiaTheme="minorHAnsi" w:cs="Arial"/>
                <w:szCs w:val="22"/>
              </w:rPr>
            </w:pPr>
            <w:r>
              <w:t>40% Intensity</w:t>
            </w:r>
          </w:p>
        </w:tc>
      </w:tr>
      <w:tr w:rsidR="00332093" w14:paraId="453F8959" w14:textId="77777777" w:rsidTr="00332093">
        <w:trPr>
          <w:jc w:val="center"/>
        </w:trPr>
        <w:tc>
          <w:tcPr>
            <w:tcW w:w="3060" w:type="dxa"/>
            <w:tcBorders>
              <w:top w:val="nil"/>
              <w:left w:val="single" w:sz="8" w:space="0" w:color="auto"/>
              <w:bottom w:val="single" w:sz="8" w:space="0" w:color="auto"/>
              <w:right w:val="single" w:sz="8" w:space="0" w:color="auto"/>
            </w:tcBorders>
            <w:hideMark/>
          </w:tcPr>
          <w:p w14:paraId="6A9B259F" w14:textId="77777777" w:rsidR="00332093" w:rsidRDefault="00332093">
            <w:pPr>
              <w:spacing w:line="276" w:lineRule="auto"/>
              <w:jc w:val="center"/>
              <w:rPr>
                <w:rFonts w:eastAsiaTheme="minorHAnsi" w:cs="Arial"/>
                <w:szCs w:val="22"/>
              </w:rPr>
            </w:pPr>
            <w:r>
              <w:t>0x3C</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5CFF3275" w14:textId="77777777" w:rsidR="00332093" w:rsidRDefault="00332093">
            <w:pPr>
              <w:spacing w:line="276" w:lineRule="auto"/>
              <w:jc w:val="center"/>
              <w:rPr>
                <w:rFonts w:eastAsiaTheme="minorHAnsi" w:cs="Arial"/>
                <w:szCs w:val="22"/>
              </w:rPr>
            </w:pPr>
            <w:r>
              <w:t>60% Intensity</w:t>
            </w:r>
          </w:p>
        </w:tc>
      </w:tr>
      <w:tr w:rsidR="00332093" w14:paraId="1EAB3136" w14:textId="77777777" w:rsidTr="00332093">
        <w:trPr>
          <w:jc w:val="center"/>
        </w:trPr>
        <w:tc>
          <w:tcPr>
            <w:tcW w:w="3060" w:type="dxa"/>
            <w:tcBorders>
              <w:top w:val="nil"/>
              <w:left w:val="single" w:sz="8" w:space="0" w:color="auto"/>
              <w:bottom w:val="single" w:sz="8" w:space="0" w:color="auto"/>
              <w:right w:val="single" w:sz="8" w:space="0" w:color="auto"/>
            </w:tcBorders>
            <w:hideMark/>
          </w:tcPr>
          <w:p w14:paraId="3184E2D1" w14:textId="77777777" w:rsidR="00332093" w:rsidRDefault="00332093">
            <w:pPr>
              <w:spacing w:line="276" w:lineRule="auto"/>
              <w:jc w:val="center"/>
              <w:rPr>
                <w:rFonts w:eastAsiaTheme="minorHAnsi" w:cs="Arial"/>
                <w:szCs w:val="22"/>
              </w:rPr>
            </w:pPr>
            <w:r>
              <w:t>0x50</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51FE2A57" w14:textId="77777777" w:rsidR="00332093" w:rsidRDefault="00332093">
            <w:pPr>
              <w:spacing w:line="276" w:lineRule="auto"/>
              <w:jc w:val="center"/>
              <w:rPr>
                <w:rFonts w:eastAsiaTheme="minorHAnsi" w:cs="Arial"/>
                <w:szCs w:val="22"/>
              </w:rPr>
            </w:pPr>
            <w:r>
              <w:t>80% Intensity</w:t>
            </w:r>
          </w:p>
        </w:tc>
      </w:tr>
      <w:tr w:rsidR="00332093" w14:paraId="5F8936A9" w14:textId="77777777" w:rsidTr="00332093">
        <w:trPr>
          <w:jc w:val="center"/>
        </w:trPr>
        <w:tc>
          <w:tcPr>
            <w:tcW w:w="3060" w:type="dxa"/>
            <w:tcBorders>
              <w:top w:val="nil"/>
              <w:left w:val="single" w:sz="8" w:space="0" w:color="auto"/>
              <w:bottom w:val="single" w:sz="8" w:space="0" w:color="auto"/>
              <w:right w:val="single" w:sz="8" w:space="0" w:color="auto"/>
            </w:tcBorders>
            <w:hideMark/>
          </w:tcPr>
          <w:p w14:paraId="288BA3C9" w14:textId="77777777" w:rsidR="00332093" w:rsidRDefault="00332093">
            <w:pPr>
              <w:spacing w:line="276" w:lineRule="auto"/>
              <w:jc w:val="center"/>
              <w:rPr>
                <w:rFonts w:eastAsiaTheme="minorHAnsi" w:cs="Arial"/>
                <w:szCs w:val="22"/>
              </w:rPr>
            </w:pPr>
            <w:r>
              <w:lastRenderedPageBreak/>
              <w:t>0x64</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10170E38" w14:textId="77777777" w:rsidR="00332093" w:rsidRDefault="00332093">
            <w:pPr>
              <w:spacing w:line="276" w:lineRule="auto"/>
              <w:jc w:val="center"/>
              <w:rPr>
                <w:rFonts w:eastAsiaTheme="minorHAnsi" w:cs="Arial"/>
                <w:szCs w:val="22"/>
              </w:rPr>
            </w:pPr>
            <w:r>
              <w:t>100% Intensity</w:t>
            </w:r>
          </w:p>
        </w:tc>
      </w:tr>
    </w:tbl>
    <w:p w14:paraId="2E02D3B4" w14:textId="77777777" w:rsidR="00332093" w:rsidRDefault="00332093" w:rsidP="00332093"/>
    <w:p w14:paraId="3D805FDB" w14:textId="77777777" w:rsidR="00332093" w:rsidRDefault="00332093" w:rsidP="00332093">
      <w:pPr>
        <w:pStyle w:val="Heading4"/>
      </w:pPr>
      <w:r>
        <w:t>Sequence Diagrams</w:t>
      </w:r>
    </w:p>
    <w:p w14:paraId="00EA28A2" w14:textId="77777777" w:rsidR="00332093" w:rsidRDefault="00332093" w:rsidP="00332093">
      <w:pPr>
        <w:pStyle w:val="Heading5"/>
      </w:pPr>
      <w:r>
        <w:t>VS-SD-REQ-025232/A-Ambient Lighting- Set Intensity (</w:t>
      </w:r>
      <w:proofErr w:type="spellStart"/>
      <w:r>
        <w:t>TcSE</w:t>
      </w:r>
      <w:proofErr w:type="spellEnd"/>
      <w:r>
        <w:t xml:space="preserve"> ROIN-118729-2)</w:t>
      </w:r>
    </w:p>
    <w:p w14:paraId="32257AB0" w14:textId="77777777" w:rsidR="00332093" w:rsidRPr="00F8674E" w:rsidRDefault="00332093" w:rsidP="00332093">
      <w:pPr>
        <w:rPr>
          <w:b/>
          <w:sz w:val="16"/>
          <w:szCs w:val="16"/>
        </w:rPr>
      </w:pPr>
      <w:r w:rsidRPr="00F8674E">
        <w:rPr>
          <w:b/>
          <w:sz w:val="16"/>
          <w:szCs w:val="16"/>
        </w:rPr>
        <w:t>Linked Elements</w:t>
      </w:r>
    </w:p>
    <w:p w14:paraId="62E06F61" w14:textId="77777777" w:rsidR="00332093" w:rsidRPr="00F8674E" w:rsidRDefault="00332093" w:rsidP="00332093">
      <w:pPr>
        <w:rPr>
          <w:sz w:val="16"/>
          <w:szCs w:val="16"/>
        </w:rPr>
      </w:pPr>
      <w:r w:rsidRPr="00F8674E">
        <w:rPr>
          <w:sz w:val="16"/>
          <w:szCs w:val="16"/>
        </w:rPr>
        <w:t>VS-FUN-REQ-025368/A-Ambient Lighting- Set Intensity (</w:t>
      </w:r>
      <w:proofErr w:type="spellStart"/>
      <w:r w:rsidRPr="00F8674E">
        <w:rPr>
          <w:sz w:val="16"/>
          <w:szCs w:val="16"/>
        </w:rPr>
        <w:t>TcSE</w:t>
      </w:r>
      <w:proofErr w:type="spellEnd"/>
      <w:r w:rsidRPr="00F8674E">
        <w:rPr>
          <w:sz w:val="16"/>
          <w:szCs w:val="16"/>
        </w:rPr>
        <w:t xml:space="preserve"> ROIN-119880-1)</w:t>
      </w:r>
    </w:p>
    <w:p w14:paraId="571DBF7B" w14:textId="77777777" w:rsidR="00332093" w:rsidRPr="00F8674E" w:rsidRDefault="00332093" w:rsidP="00332093">
      <w:pPr>
        <w:rPr>
          <w:sz w:val="16"/>
          <w:szCs w:val="16"/>
        </w:rPr>
      </w:pPr>
      <w:r w:rsidRPr="00F8674E">
        <w:rPr>
          <w:sz w:val="16"/>
          <w:szCs w:val="16"/>
        </w:rPr>
        <w:t>VSv2-FUN-REQ-025228/C-Ambient Lighting- Set Intensity (</w:t>
      </w:r>
      <w:proofErr w:type="spellStart"/>
      <w:r w:rsidRPr="00F8674E">
        <w:rPr>
          <w:sz w:val="16"/>
          <w:szCs w:val="16"/>
        </w:rPr>
        <w:t>TcSE</w:t>
      </w:r>
      <w:proofErr w:type="spellEnd"/>
      <w:r w:rsidRPr="00F8674E">
        <w:rPr>
          <w:sz w:val="16"/>
          <w:szCs w:val="16"/>
        </w:rPr>
        <w:t xml:space="preserve"> ROIN-292320-1)</w:t>
      </w:r>
    </w:p>
    <w:p w14:paraId="2B47AEBF" w14:textId="77777777" w:rsidR="00332093" w:rsidRPr="00760C18" w:rsidRDefault="00332093" w:rsidP="00332093">
      <w:pPr>
        <w:pStyle w:val="BoldText"/>
      </w:pPr>
      <w:r w:rsidRPr="00760C18">
        <w:t>Scenarios</w:t>
      </w:r>
    </w:p>
    <w:p w14:paraId="78079FCA" w14:textId="77777777" w:rsidR="00332093" w:rsidRPr="00760C18" w:rsidRDefault="00332093" w:rsidP="00332093">
      <w:pPr>
        <w:pStyle w:val="BoldText"/>
        <w:ind w:left="720"/>
      </w:pPr>
      <w:r w:rsidRPr="00760C18">
        <w:t>Normal Usage</w:t>
      </w:r>
    </w:p>
    <w:p w14:paraId="5789F062" w14:textId="77777777" w:rsidR="00212EB2" w:rsidRDefault="00332093">
      <w:pPr>
        <w:ind w:left="720"/>
        <w:rPr>
          <w:rFonts w:cs="Arial"/>
          <w:szCs w:val="20"/>
        </w:rPr>
      </w:pPr>
      <w:r>
        <w:rPr>
          <w:rFonts w:cs="Arial"/>
          <w:szCs w:val="20"/>
        </w:rPr>
        <w:t>The user selects &lt;updated Ambient Lighting Intensity setting&gt; via the HMI</w:t>
      </w:r>
    </w:p>
    <w:p w14:paraId="61D7BDEF" w14:textId="77777777" w:rsidR="00212EB2" w:rsidRDefault="00212EB2">
      <w:pPr>
        <w:ind w:left="720"/>
      </w:pPr>
    </w:p>
    <w:p w14:paraId="2C9E6DF7" w14:textId="77777777" w:rsidR="00332093" w:rsidRPr="00760C18" w:rsidRDefault="00332093" w:rsidP="00332093">
      <w:pPr>
        <w:pStyle w:val="BoldText"/>
      </w:pPr>
      <w:r w:rsidRPr="00760C18">
        <w:t>Constraints</w:t>
      </w:r>
    </w:p>
    <w:p w14:paraId="54ED6509" w14:textId="77777777" w:rsidR="00332093" w:rsidRPr="00760C18" w:rsidRDefault="00332093" w:rsidP="00332093">
      <w:pPr>
        <w:pStyle w:val="BoldText"/>
        <w:ind w:left="720"/>
      </w:pPr>
      <w:r w:rsidRPr="00760C18">
        <w:t>Pre-condition</w:t>
      </w:r>
    </w:p>
    <w:p w14:paraId="3249EEF9" w14:textId="77777777" w:rsidR="00212EB2" w:rsidRDefault="00332093">
      <w:pPr>
        <w:ind w:left="720"/>
        <w:rPr>
          <w:rFonts w:cs="Arial"/>
          <w:szCs w:val="20"/>
        </w:rPr>
      </w:pPr>
      <w:r>
        <w:rPr>
          <w:rFonts w:cs="Arial"/>
          <w:szCs w:val="20"/>
        </w:rPr>
        <w:t>Center Stack Display is On, Settings units menu is active.</w:t>
      </w:r>
    </w:p>
    <w:p w14:paraId="5961A517" w14:textId="77777777" w:rsidR="00212EB2" w:rsidRDefault="00212EB2">
      <w:pPr>
        <w:ind w:left="720"/>
        <w:rPr>
          <w:rFonts w:cs="Arial"/>
          <w:szCs w:val="20"/>
        </w:rPr>
      </w:pPr>
    </w:p>
    <w:p w14:paraId="12074D02" w14:textId="77777777" w:rsidR="00332093" w:rsidRPr="00760C18" w:rsidRDefault="00332093" w:rsidP="00332093">
      <w:pPr>
        <w:pStyle w:val="BoldText"/>
        <w:ind w:left="720"/>
      </w:pPr>
      <w:r w:rsidRPr="00760C18">
        <w:t>Post-condition</w:t>
      </w:r>
    </w:p>
    <w:p w14:paraId="3D21FD8C" w14:textId="77777777" w:rsidR="00212EB2" w:rsidRDefault="00332093">
      <w:pPr>
        <w:ind w:left="720"/>
        <w:rPr>
          <w:rFonts w:cs="Arial"/>
          <w:szCs w:val="20"/>
        </w:rPr>
      </w:pPr>
      <w:r>
        <w:rPr>
          <w:rFonts w:cs="Arial"/>
          <w:szCs w:val="20"/>
        </w:rPr>
        <w:t>The vehicle HMI indicates {Updated status of Ambient Lighting Intensity setting}</w:t>
      </w:r>
    </w:p>
    <w:p w14:paraId="5C08CA0F" w14:textId="77777777" w:rsidR="00212EB2" w:rsidRDefault="00212EB2">
      <w:pPr>
        <w:ind w:left="720"/>
      </w:pPr>
    </w:p>
    <w:p w14:paraId="583C985C" w14:textId="77777777" w:rsidR="00332093" w:rsidRPr="00760C18" w:rsidRDefault="00332093" w:rsidP="00332093">
      <w:pPr>
        <w:pStyle w:val="BoldText"/>
      </w:pPr>
      <w:r w:rsidRPr="00760C18">
        <w:t>Sequence Diagram</w:t>
      </w:r>
    </w:p>
    <w:p w14:paraId="27ADE561" w14:textId="77777777" w:rsidR="00212EB2" w:rsidRDefault="00332093" w:rsidP="00332093">
      <w:pPr>
        <w:keepNext/>
        <w:jc w:val="center"/>
      </w:pPr>
      <w:r>
        <w:rPr>
          <w:noProof/>
        </w:rPr>
        <w:drawing>
          <wp:inline distT="0" distB="0" distL="0" distR="0">
            <wp:extent cx="6400800" cy="3286125"/>
            <wp:effectExtent l="0" t="0" r="0" b="9525"/>
            <wp:docPr id="2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400800" cy="3286125"/>
                    </a:xfrm>
                    <a:prstGeom prst="rect">
                      <a:avLst/>
                    </a:prstGeom>
                    <a:noFill/>
                    <a:ln w="9525">
                      <a:noFill/>
                      <a:miter lim="800000"/>
                      <a:headEnd/>
                      <a:tailEnd/>
                    </a:ln>
                  </pic:spPr>
                </pic:pic>
              </a:graphicData>
            </a:graphic>
          </wp:inline>
        </w:drawing>
      </w:r>
    </w:p>
    <w:p w14:paraId="5545798D" w14:textId="77777777" w:rsidR="00332093" w:rsidRDefault="00332093">
      <w:pPr>
        <w:spacing w:after="200" w:line="276" w:lineRule="auto"/>
      </w:pPr>
      <w:r>
        <w:br w:type="page"/>
      </w:r>
    </w:p>
    <w:p w14:paraId="655502B8" w14:textId="77777777" w:rsidR="00332093" w:rsidRDefault="00332093" w:rsidP="00332093">
      <w:pPr>
        <w:pStyle w:val="Heading2"/>
      </w:pPr>
      <w:bookmarkStart w:id="341" w:name="_Toc65750534"/>
      <w:r w:rsidRPr="00B9479B">
        <w:lastRenderedPageBreak/>
        <w:t>VSv2-FUN-REQ-192195/A-Ambient Lighting - Variant 2</w:t>
      </w:r>
      <w:bookmarkEnd w:id="341"/>
    </w:p>
    <w:p w14:paraId="09562749" w14:textId="77777777" w:rsidR="00332093" w:rsidRDefault="00332093" w:rsidP="00332093">
      <w:pPr>
        <w:pStyle w:val="Heading3"/>
      </w:pPr>
      <w:bookmarkStart w:id="342" w:name="_Toc65750535"/>
      <w:r w:rsidRPr="00B9479B">
        <w:t xml:space="preserve">VSv2-IIR-REQ-192188/A-Ambient Lighting Settings </w:t>
      </w:r>
      <w:proofErr w:type="spellStart"/>
      <w:r w:rsidRPr="00B9479B">
        <w:t>Client_Tx</w:t>
      </w:r>
      <w:proofErr w:type="spellEnd"/>
      <w:r w:rsidRPr="00B9479B">
        <w:t xml:space="preserve"> - Variant 2</w:t>
      </w:r>
      <w:bookmarkEnd w:id="342"/>
    </w:p>
    <w:p w14:paraId="492DD836" w14:textId="77777777" w:rsidR="00332093" w:rsidRPr="001B0D7A" w:rsidRDefault="00332093">
      <w:pPr>
        <w:rPr>
          <w:rFonts w:cs="Arial"/>
          <w:lang w:val="de-DE"/>
        </w:rPr>
      </w:pPr>
      <w:r w:rsidRPr="001B0D7A">
        <w:rPr>
          <w:rFonts w:cs="Arial"/>
          <w:lang w:val="de-DE"/>
        </w:rPr>
        <w:t>Note: Regardless what is in the CAN dB the logical encodings for the signals listed in the in the Ambient Lighting – Variant 2  SPSS interface descriptions shall be used</w:t>
      </w:r>
    </w:p>
    <w:p w14:paraId="7ECC6E66" w14:textId="77777777" w:rsidR="00332093" w:rsidRPr="001B0D7A" w:rsidRDefault="00332093">
      <w:pPr>
        <w:rPr>
          <w:rFonts w:cs="Arial"/>
          <w:lang w:val="de-DE"/>
        </w:rPr>
      </w:pPr>
    </w:p>
    <w:p w14:paraId="03B436A5" w14:textId="77777777" w:rsidR="00332093" w:rsidRDefault="00332093" w:rsidP="00332093">
      <w:pPr>
        <w:pStyle w:val="Heading4"/>
      </w:pPr>
      <w:r w:rsidRPr="00B9479B">
        <w:t>MD-REQ-192189/B-</w:t>
      </w:r>
      <w:proofErr w:type="spellStart"/>
      <w:r w:rsidRPr="00B9479B">
        <w:t>LightAmbColor_No_Rq</w:t>
      </w:r>
      <w:proofErr w:type="spellEnd"/>
      <w:r w:rsidRPr="00B9479B">
        <w:t xml:space="preserve"> - Variant 2</w:t>
      </w:r>
    </w:p>
    <w:p w14:paraId="33A10786" w14:textId="77777777" w:rsidR="00332093" w:rsidRPr="00A163AE" w:rsidRDefault="00332093">
      <w:pPr>
        <w:rPr>
          <w:rFonts w:cs="Arial"/>
        </w:rPr>
      </w:pPr>
      <w:r w:rsidRPr="00A163AE">
        <w:rPr>
          <w:rFonts w:cs="Arial"/>
          <w:b/>
        </w:rPr>
        <w:t>Message Type:</w:t>
      </w:r>
      <w:r w:rsidRPr="00A163AE">
        <w:rPr>
          <w:rFonts w:cs="Arial"/>
        </w:rPr>
        <w:t xml:space="preserve">  Request</w:t>
      </w:r>
    </w:p>
    <w:p w14:paraId="43AA6045" w14:textId="77777777" w:rsidR="00332093" w:rsidRPr="00A163AE" w:rsidRDefault="00332093">
      <w:pPr>
        <w:rPr>
          <w:rFonts w:cs="Arial"/>
        </w:rPr>
      </w:pPr>
    </w:p>
    <w:p w14:paraId="7A3C0091" w14:textId="77777777" w:rsidR="00332093" w:rsidRPr="00A163AE" w:rsidRDefault="00332093">
      <w:pPr>
        <w:rPr>
          <w:rFonts w:cs="Arial"/>
        </w:rPr>
      </w:pPr>
      <w:r>
        <w:rPr>
          <w:rFonts w:cs="Arial"/>
        </w:rPr>
        <w:t>The Ambient Lighting Client uses this signal to request the</w:t>
      </w:r>
      <w:r w:rsidRPr="00A163AE">
        <w:rPr>
          <w:rFonts w:cs="Arial"/>
        </w:rPr>
        <w:t xml:space="preserve"> color selection for ambient lighting</w:t>
      </w:r>
      <w:r>
        <w:rPr>
          <w:rFonts w:cs="Arial"/>
        </w:rPr>
        <w:t xml:space="preserve"> from the Ambient Lighting Server</w:t>
      </w:r>
      <w:r w:rsidRPr="00A163AE">
        <w:rPr>
          <w:rFonts w:cs="Arial"/>
        </w:rPr>
        <w:t>.</w:t>
      </w:r>
    </w:p>
    <w:p w14:paraId="6AEEC225" w14:textId="77777777" w:rsidR="00332093" w:rsidRPr="00A163AE"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191"/>
        <w:gridCol w:w="1409"/>
        <w:gridCol w:w="3547"/>
      </w:tblGrid>
      <w:tr w:rsidR="00332093" w:rsidRPr="00A163AE" w14:paraId="4595DD6F" w14:textId="77777777" w:rsidTr="00332093">
        <w:trPr>
          <w:jc w:val="center"/>
        </w:trPr>
        <w:tc>
          <w:tcPr>
            <w:tcW w:w="2467" w:type="dxa"/>
            <w:tcBorders>
              <w:top w:val="single" w:sz="4" w:space="0" w:color="auto"/>
              <w:left w:val="single" w:sz="4" w:space="0" w:color="auto"/>
              <w:bottom w:val="single" w:sz="4" w:space="0" w:color="auto"/>
              <w:right w:val="single" w:sz="4" w:space="0" w:color="auto"/>
            </w:tcBorders>
            <w:hideMark/>
          </w:tcPr>
          <w:p w14:paraId="649AEEDD" w14:textId="77777777" w:rsidR="00332093" w:rsidRPr="00A163AE" w:rsidRDefault="00332093">
            <w:pPr>
              <w:spacing w:line="276" w:lineRule="auto"/>
              <w:rPr>
                <w:rFonts w:cs="Arial"/>
                <w:b/>
              </w:rPr>
            </w:pPr>
            <w:r w:rsidRPr="00A163AE">
              <w:rPr>
                <w:rFonts w:cs="Arial"/>
                <w:b/>
              </w:rPr>
              <w:t>Logical Signal Name</w:t>
            </w:r>
          </w:p>
        </w:tc>
        <w:tc>
          <w:tcPr>
            <w:tcW w:w="2191" w:type="dxa"/>
            <w:tcBorders>
              <w:top w:val="single" w:sz="4" w:space="0" w:color="auto"/>
              <w:left w:val="single" w:sz="4" w:space="0" w:color="auto"/>
              <w:bottom w:val="single" w:sz="4" w:space="0" w:color="auto"/>
              <w:right w:val="single" w:sz="4" w:space="0" w:color="auto"/>
            </w:tcBorders>
            <w:hideMark/>
          </w:tcPr>
          <w:p w14:paraId="26CA8401" w14:textId="77777777" w:rsidR="00332093" w:rsidRPr="00A163AE" w:rsidRDefault="00332093">
            <w:pPr>
              <w:spacing w:line="276" w:lineRule="auto"/>
              <w:rPr>
                <w:rFonts w:cs="Arial"/>
                <w:b/>
              </w:rPr>
            </w:pPr>
            <w:r w:rsidRPr="00A163AE">
              <w:rPr>
                <w:rFonts w:cs="Arial"/>
                <w:b/>
              </w:rPr>
              <w:t>Literals</w:t>
            </w:r>
          </w:p>
        </w:tc>
        <w:tc>
          <w:tcPr>
            <w:tcW w:w="1409" w:type="dxa"/>
            <w:tcBorders>
              <w:top w:val="single" w:sz="4" w:space="0" w:color="auto"/>
              <w:left w:val="single" w:sz="4" w:space="0" w:color="auto"/>
              <w:bottom w:val="single" w:sz="4" w:space="0" w:color="auto"/>
              <w:right w:val="single" w:sz="4" w:space="0" w:color="auto"/>
            </w:tcBorders>
            <w:hideMark/>
          </w:tcPr>
          <w:p w14:paraId="4236ED89" w14:textId="77777777" w:rsidR="00332093" w:rsidRPr="00A163AE" w:rsidRDefault="00332093">
            <w:pPr>
              <w:spacing w:line="276" w:lineRule="auto"/>
              <w:rPr>
                <w:rFonts w:cs="Arial"/>
                <w:b/>
              </w:rPr>
            </w:pPr>
            <w:r w:rsidRPr="00A163AE">
              <w:rPr>
                <w:rFonts w:cs="Arial"/>
                <w:b/>
              </w:rPr>
              <w:t>Value</w:t>
            </w:r>
          </w:p>
        </w:tc>
        <w:tc>
          <w:tcPr>
            <w:tcW w:w="3547" w:type="dxa"/>
            <w:tcBorders>
              <w:top w:val="single" w:sz="4" w:space="0" w:color="auto"/>
              <w:left w:val="single" w:sz="4" w:space="0" w:color="auto"/>
              <w:bottom w:val="single" w:sz="4" w:space="0" w:color="auto"/>
              <w:right w:val="single" w:sz="4" w:space="0" w:color="auto"/>
            </w:tcBorders>
            <w:hideMark/>
          </w:tcPr>
          <w:p w14:paraId="50436C12" w14:textId="77777777" w:rsidR="00332093" w:rsidRPr="00A163AE" w:rsidRDefault="00332093">
            <w:pPr>
              <w:spacing w:line="276" w:lineRule="auto"/>
              <w:rPr>
                <w:rFonts w:cs="Arial"/>
                <w:b/>
              </w:rPr>
            </w:pPr>
            <w:r w:rsidRPr="00A163AE">
              <w:rPr>
                <w:rFonts w:cs="Arial"/>
                <w:b/>
              </w:rPr>
              <w:t>Description</w:t>
            </w:r>
          </w:p>
        </w:tc>
      </w:tr>
      <w:tr w:rsidR="00332093" w:rsidRPr="00A163AE" w14:paraId="18B4BF04" w14:textId="77777777" w:rsidTr="00332093">
        <w:trPr>
          <w:jc w:val="center"/>
        </w:trPr>
        <w:tc>
          <w:tcPr>
            <w:tcW w:w="2467" w:type="dxa"/>
            <w:vMerge w:val="restart"/>
            <w:tcBorders>
              <w:top w:val="single" w:sz="4" w:space="0" w:color="auto"/>
              <w:left w:val="single" w:sz="4" w:space="0" w:color="auto"/>
              <w:right w:val="single" w:sz="4" w:space="0" w:color="auto"/>
            </w:tcBorders>
          </w:tcPr>
          <w:p w14:paraId="215CBE92" w14:textId="77777777" w:rsidR="00332093" w:rsidRPr="00A163AE" w:rsidRDefault="00332093">
            <w:pPr>
              <w:widowControl w:val="0"/>
              <w:tabs>
                <w:tab w:val="left" w:pos="720"/>
              </w:tabs>
              <w:spacing w:line="276" w:lineRule="auto"/>
              <w:rPr>
                <w:rFonts w:cs="Arial"/>
              </w:rPr>
            </w:pPr>
            <w:proofErr w:type="spellStart"/>
            <w:r>
              <w:rPr>
                <w:rFonts w:cs="Arial"/>
              </w:rPr>
              <w:t>LightAmbColor_No_Rq</w:t>
            </w:r>
            <w:proofErr w:type="spellEnd"/>
            <w:r>
              <w:rPr>
                <w:rFonts w:cs="Arial"/>
              </w:rPr>
              <w:t xml:space="preserve"> – Variant 2</w:t>
            </w:r>
          </w:p>
          <w:p w14:paraId="7E07B94F" w14:textId="77777777" w:rsidR="00332093" w:rsidRPr="00A163AE" w:rsidRDefault="00332093">
            <w:pPr>
              <w:spacing w:line="276" w:lineRule="auto"/>
              <w:rPr>
                <w:rFonts w:cs="Arial"/>
              </w:rPr>
            </w:pPr>
          </w:p>
        </w:tc>
        <w:tc>
          <w:tcPr>
            <w:tcW w:w="2191" w:type="dxa"/>
            <w:tcBorders>
              <w:top w:val="single" w:sz="4" w:space="0" w:color="auto"/>
              <w:left w:val="single" w:sz="4" w:space="0" w:color="auto"/>
              <w:bottom w:val="single" w:sz="4" w:space="0" w:color="auto"/>
              <w:right w:val="single" w:sz="4" w:space="0" w:color="auto"/>
            </w:tcBorders>
          </w:tcPr>
          <w:p w14:paraId="095CF67A" w14:textId="77777777" w:rsidR="00332093" w:rsidRPr="00A163AE" w:rsidRDefault="00332093">
            <w:pPr>
              <w:spacing w:line="276" w:lineRule="auto"/>
              <w:rPr>
                <w:rFonts w:cs="Arial"/>
              </w:rPr>
            </w:pPr>
            <w:r>
              <w:rPr>
                <w:rFonts w:cs="Arial"/>
              </w:rPr>
              <w:t>Inactive</w:t>
            </w:r>
          </w:p>
        </w:tc>
        <w:tc>
          <w:tcPr>
            <w:tcW w:w="1409" w:type="dxa"/>
            <w:tcBorders>
              <w:top w:val="single" w:sz="4" w:space="0" w:color="auto"/>
              <w:left w:val="single" w:sz="4" w:space="0" w:color="auto"/>
              <w:bottom w:val="single" w:sz="4" w:space="0" w:color="auto"/>
              <w:right w:val="single" w:sz="4" w:space="0" w:color="auto"/>
            </w:tcBorders>
          </w:tcPr>
          <w:p w14:paraId="4E6853A7" w14:textId="77777777" w:rsidR="00332093" w:rsidRPr="00A163AE" w:rsidRDefault="00332093">
            <w:pPr>
              <w:spacing w:line="276" w:lineRule="auto"/>
              <w:rPr>
                <w:rFonts w:cs="Arial"/>
              </w:rPr>
            </w:pPr>
            <w:r>
              <w:rPr>
                <w:rFonts w:cs="Arial"/>
              </w:rPr>
              <w:t>0x00</w:t>
            </w:r>
          </w:p>
        </w:tc>
        <w:tc>
          <w:tcPr>
            <w:tcW w:w="3547" w:type="dxa"/>
            <w:tcBorders>
              <w:top w:val="single" w:sz="4" w:space="0" w:color="auto"/>
              <w:left w:val="single" w:sz="4" w:space="0" w:color="auto"/>
              <w:bottom w:val="single" w:sz="4" w:space="0" w:color="auto"/>
              <w:right w:val="single" w:sz="4" w:space="0" w:color="auto"/>
            </w:tcBorders>
            <w:vAlign w:val="center"/>
          </w:tcPr>
          <w:p w14:paraId="135E0364" w14:textId="77777777" w:rsidR="00332093" w:rsidRPr="00A163AE" w:rsidRDefault="00332093">
            <w:pPr>
              <w:autoSpaceDE w:val="0"/>
              <w:autoSpaceDN w:val="0"/>
              <w:adjustRightInd w:val="0"/>
              <w:spacing w:line="276" w:lineRule="auto"/>
              <w:rPr>
                <w:rFonts w:cs="Arial"/>
              </w:rPr>
            </w:pPr>
          </w:p>
        </w:tc>
      </w:tr>
      <w:tr w:rsidR="00332093" w:rsidRPr="00A163AE" w14:paraId="03301B73" w14:textId="77777777" w:rsidTr="00332093">
        <w:trPr>
          <w:jc w:val="center"/>
        </w:trPr>
        <w:tc>
          <w:tcPr>
            <w:tcW w:w="2467" w:type="dxa"/>
            <w:vMerge/>
            <w:tcBorders>
              <w:left w:val="single" w:sz="4" w:space="0" w:color="auto"/>
              <w:right w:val="single" w:sz="4" w:space="0" w:color="auto"/>
            </w:tcBorders>
            <w:vAlign w:val="center"/>
            <w:hideMark/>
          </w:tcPr>
          <w:p w14:paraId="6910ABF5"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3FA1B5FD" w14:textId="77777777" w:rsidR="00332093" w:rsidRPr="00A163AE" w:rsidRDefault="00332093">
            <w:pPr>
              <w:spacing w:line="276" w:lineRule="auto"/>
              <w:rPr>
                <w:rFonts w:cs="Arial"/>
              </w:rPr>
            </w:pPr>
            <w:r>
              <w:rPr>
                <w:rFonts w:cs="Arial"/>
              </w:rPr>
              <w:t>Color ID1</w:t>
            </w:r>
          </w:p>
        </w:tc>
        <w:tc>
          <w:tcPr>
            <w:tcW w:w="1409" w:type="dxa"/>
            <w:tcBorders>
              <w:top w:val="single" w:sz="4" w:space="0" w:color="auto"/>
              <w:left w:val="single" w:sz="4" w:space="0" w:color="auto"/>
              <w:bottom w:val="single" w:sz="4" w:space="0" w:color="auto"/>
              <w:right w:val="single" w:sz="4" w:space="0" w:color="auto"/>
            </w:tcBorders>
          </w:tcPr>
          <w:p w14:paraId="39CF7889" w14:textId="77777777" w:rsidR="00332093" w:rsidRPr="00A163AE" w:rsidRDefault="00332093">
            <w:pPr>
              <w:spacing w:line="276" w:lineRule="auto"/>
              <w:rPr>
                <w:rFonts w:cs="Arial"/>
              </w:rPr>
            </w:pPr>
            <w:r>
              <w:rPr>
                <w:rFonts w:cs="Arial"/>
              </w:rPr>
              <w:t>0x01</w:t>
            </w:r>
          </w:p>
        </w:tc>
        <w:tc>
          <w:tcPr>
            <w:tcW w:w="3547" w:type="dxa"/>
            <w:tcBorders>
              <w:top w:val="single" w:sz="4" w:space="0" w:color="auto"/>
              <w:left w:val="single" w:sz="4" w:space="0" w:color="auto"/>
              <w:bottom w:val="single" w:sz="4" w:space="0" w:color="auto"/>
              <w:right w:val="single" w:sz="4" w:space="0" w:color="auto"/>
            </w:tcBorders>
          </w:tcPr>
          <w:p w14:paraId="67500080" w14:textId="77777777" w:rsidR="00332093" w:rsidRPr="00A163AE" w:rsidRDefault="00332093">
            <w:pPr>
              <w:spacing w:line="276" w:lineRule="auto"/>
              <w:rPr>
                <w:rFonts w:cs="Arial"/>
              </w:rPr>
            </w:pPr>
          </w:p>
        </w:tc>
      </w:tr>
      <w:tr w:rsidR="00332093" w:rsidRPr="00A163AE" w14:paraId="35633320" w14:textId="77777777" w:rsidTr="00332093">
        <w:trPr>
          <w:jc w:val="center"/>
        </w:trPr>
        <w:tc>
          <w:tcPr>
            <w:tcW w:w="2467" w:type="dxa"/>
            <w:vMerge/>
            <w:tcBorders>
              <w:left w:val="single" w:sz="4" w:space="0" w:color="auto"/>
              <w:right w:val="single" w:sz="4" w:space="0" w:color="auto"/>
            </w:tcBorders>
            <w:vAlign w:val="center"/>
            <w:hideMark/>
          </w:tcPr>
          <w:p w14:paraId="6799C24C"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10BFCE4F" w14:textId="77777777" w:rsidR="00332093" w:rsidRPr="00A163AE" w:rsidRDefault="00332093">
            <w:pPr>
              <w:spacing w:line="276" w:lineRule="auto"/>
              <w:rPr>
                <w:rFonts w:cs="Arial"/>
              </w:rPr>
            </w:pPr>
            <w:r>
              <w:rPr>
                <w:rFonts w:cs="Arial"/>
              </w:rPr>
              <w:t>Color ID2</w:t>
            </w:r>
          </w:p>
        </w:tc>
        <w:tc>
          <w:tcPr>
            <w:tcW w:w="1409" w:type="dxa"/>
            <w:tcBorders>
              <w:top w:val="single" w:sz="4" w:space="0" w:color="auto"/>
              <w:left w:val="single" w:sz="4" w:space="0" w:color="auto"/>
              <w:bottom w:val="single" w:sz="4" w:space="0" w:color="auto"/>
              <w:right w:val="single" w:sz="4" w:space="0" w:color="auto"/>
            </w:tcBorders>
          </w:tcPr>
          <w:p w14:paraId="295A5802" w14:textId="77777777" w:rsidR="00332093" w:rsidRPr="00A163AE" w:rsidRDefault="00332093">
            <w:pPr>
              <w:spacing w:line="276" w:lineRule="auto"/>
              <w:rPr>
                <w:rFonts w:cs="Arial"/>
              </w:rPr>
            </w:pPr>
            <w:r>
              <w:rPr>
                <w:rFonts w:cs="Arial"/>
              </w:rPr>
              <w:t>0x02</w:t>
            </w:r>
          </w:p>
        </w:tc>
        <w:tc>
          <w:tcPr>
            <w:tcW w:w="3547" w:type="dxa"/>
            <w:tcBorders>
              <w:top w:val="single" w:sz="4" w:space="0" w:color="auto"/>
              <w:left w:val="single" w:sz="4" w:space="0" w:color="auto"/>
              <w:bottom w:val="single" w:sz="4" w:space="0" w:color="auto"/>
              <w:right w:val="single" w:sz="4" w:space="0" w:color="auto"/>
            </w:tcBorders>
          </w:tcPr>
          <w:p w14:paraId="09EF1E1F" w14:textId="77777777" w:rsidR="00332093" w:rsidRPr="00A163AE" w:rsidRDefault="00332093">
            <w:pPr>
              <w:spacing w:line="276" w:lineRule="auto"/>
              <w:rPr>
                <w:rFonts w:cs="Arial"/>
              </w:rPr>
            </w:pPr>
          </w:p>
        </w:tc>
      </w:tr>
      <w:tr w:rsidR="00332093" w:rsidRPr="00A163AE" w14:paraId="77DB537A" w14:textId="77777777" w:rsidTr="00332093">
        <w:trPr>
          <w:jc w:val="center"/>
        </w:trPr>
        <w:tc>
          <w:tcPr>
            <w:tcW w:w="2467" w:type="dxa"/>
            <w:vMerge/>
            <w:tcBorders>
              <w:left w:val="single" w:sz="4" w:space="0" w:color="auto"/>
              <w:right w:val="single" w:sz="4" w:space="0" w:color="auto"/>
            </w:tcBorders>
            <w:vAlign w:val="center"/>
            <w:hideMark/>
          </w:tcPr>
          <w:p w14:paraId="39AD1E61"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41733B37" w14:textId="77777777" w:rsidR="00332093" w:rsidRPr="00A163AE" w:rsidRDefault="00332093">
            <w:pPr>
              <w:spacing w:line="276" w:lineRule="auto"/>
              <w:rPr>
                <w:rFonts w:cs="Arial"/>
              </w:rPr>
            </w:pPr>
            <w:r>
              <w:rPr>
                <w:rFonts w:cs="Arial"/>
              </w:rPr>
              <w:t>Color ID3</w:t>
            </w:r>
          </w:p>
        </w:tc>
        <w:tc>
          <w:tcPr>
            <w:tcW w:w="1409" w:type="dxa"/>
            <w:tcBorders>
              <w:top w:val="single" w:sz="4" w:space="0" w:color="auto"/>
              <w:left w:val="single" w:sz="4" w:space="0" w:color="auto"/>
              <w:bottom w:val="single" w:sz="4" w:space="0" w:color="auto"/>
              <w:right w:val="single" w:sz="4" w:space="0" w:color="auto"/>
            </w:tcBorders>
          </w:tcPr>
          <w:p w14:paraId="7CB38DDC" w14:textId="77777777" w:rsidR="00332093" w:rsidRPr="00A163AE" w:rsidRDefault="00332093">
            <w:pPr>
              <w:spacing w:line="276" w:lineRule="auto"/>
              <w:rPr>
                <w:rFonts w:cs="Arial"/>
              </w:rPr>
            </w:pPr>
            <w:r>
              <w:rPr>
                <w:rFonts w:cs="Arial"/>
              </w:rPr>
              <w:t>0x03</w:t>
            </w:r>
          </w:p>
        </w:tc>
        <w:tc>
          <w:tcPr>
            <w:tcW w:w="3547" w:type="dxa"/>
            <w:tcBorders>
              <w:top w:val="single" w:sz="4" w:space="0" w:color="auto"/>
              <w:left w:val="single" w:sz="4" w:space="0" w:color="auto"/>
              <w:bottom w:val="single" w:sz="4" w:space="0" w:color="auto"/>
              <w:right w:val="single" w:sz="4" w:space="0" w:color="auto"/>
            </w:tcBorders>
          </w:tcPr>
          <w:p w14:paraId="0F562BCF" w14:textId="77777777" w:rsidR="00332093" w:rsidRPr="00A163AE" w:rsidRDefault="00332093">
            <w:pPr>
              <w:spacing w:line="276" w:lineRule="auto"/>
              <w:rPr>
                <w:rFonts w:cs="Arial"/>
              </w:rPr>
            </w:pPr>
          </w:p>
        </w:tc>
      </w:tr>
      <w:tr w:rsidR="00332093" w:rsidRPr="00A163AE" w14:paraId="1C9F29D0" w14:textId="77777777" w:rsidTr="00332093">
        <w:trPr>
          <w:jc w:val="center"/>
        </w:trPr>
        <w:tc>
          <w:tcPr>
            <w:tcW w:w="2467" w:type="dxa"/>
            <w:vMerge/>
            <w:tcBorders>
              <w:left w:val="single" w:sz="4" w:space="0" w:color="auto"/>
              <w:right w:val="single" w:sz="4" w:space="0" w:color="auto"/>
            </w:tcBorders>
            <w:vAlign w:val="center"/>
          </w:tcPr>
          <w:p w14:paraId="341E60C3"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0C72F2FB" w14:textId="77777777" w:rsidR="00332093" w:rsidRDefault="00332093">
            <w:pPr>
              <w:spacing w:line="276" w:lineRule="auto"/>
              <w:rPr>
                <w:rFonts w:cs="Arial"/>
              </w:rPr>
            </w:pPr>
            <w:r>
              <w:rPr>
                <w:rFonts w:cs="Arial"/>
              </w:rPr>
              <w:t>Color ID4</w:t>
            </w:r>
          </w:p>
        </w:tc>
        <w:tc>
          <w:tcPr>
            <w:tcW w:w="1409" w:type="dxa"/>
            <w:tcBorders>
              <w:top w:val="single" w:sz="4" w:space="0" w:color="auto"/>
              <w:left w:val="single" w:sz="4" w:space="0" w:color="auto"/>
              <w:bottom w:val="single" w:sz="4" w:space="0" w:color="auto"/>
              <w:right w:val="single" w:sz="4" w:space="0" w:color="auto"/>
            </w:tcBorders>
          </w:tcPr>
          <w:p w14:paraId="30E04E5E" w14:textId="77777777" w:rsidR="00332093" w:rsidRDefault="00332093">
            <w:pPr>
              <w:spacing w:line="276" w:lineRule="auto"/>
              <w:rPr>
                <w:rFonts w:cs="Arial"/>
              </w:rPr>
            </w:pPr>
            <w:r>
              <w:rPr>
                <w:rFonts w:cs="Arial"/>
              </w:rPr>
              <w:t>0x04</w:t>
            </w:r>
          </w:p>
        </w:tc>
        <w:tc>
          <w:tcPr>
            <w:tcW w:w="3547" w:type="dxa"/>
            <w:tcBorders>
              <w:top w:val="single" w:sz="4" w:space="0" w:color="auto"/>
              <w:left w:val="single" w:sz="4" w:space="0" w:color="auto"/>
              <w:bottom w:val="single" w:sz="4" w:space="0" w:color="auto"/>
              <w:right w:val="single" w:sz="4" w:space="0" w:color="auto"/>
            </w:tcBorders>
          </w:tcPr>
          <w:p w14:paraId="282B350E" w14:textId="77777777" w:rsidR="00332093" w:rsidRPr="00A163AE" w:rsidRDefault="00332093">
            <w:pPr>
              <w:spacing w:line="276" w:lineRule="auto"/>
              <w:rPr>
                <w:rFonts w:cs="Arial"/>
              </w:rPr>
            </w:pPr>
          </w:p>
        </w:tc>
      </w:tr>
      <w:tr w:rsidR="00332093" w:rsidRPr="00A163AE" w14:paraId="1109CB0C" w14:textId="77777777" w:rsidTr="00332093">
        <w:trPr>
          <w:jc w:val="center"/>
        </w:trPr>
        <w:tc>
          <w:tcPr>
            <w:tcW w:w="2467" w:type="dxa"/>
            <w:vMerge/>
            <w:tcBorders>
              <w:left w:val="single" w:sz="4" w:space="0" w:color="auto"/>
              <w:right w:val="single" w:sz="4" w:space="0" w:color="auto"/>
            </w:tcBorders>
            <w:vAlign w:val="center"/>
          </w:tcPr>
          <w:p w14:paraId="2113CE3B"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0FDB73B8" w14:textId="77777777" w:rsidR="00332093" w:rsidRDefault="00332093">
            <w:pPr>
              <w:spacing w:line="276" w:lineRule="auto"/>
              <w:rPr>
                <w:rFonts w:cs="Arial"/>
              </w:rPr>
            </w:pPr>
            <w:r>
              <w:rPr>
                <w:rFonts w:cs="Arial"/>
              </w:rPr>
              <w:t>Color ID5</w:t>
            </w:r>
          </w:p>
        </w:tc>
        <w:tc>
          <w:tcPr>
            <w:tcW w:w="1409" w:type="dxa"/>
            <w:tcBorders>
              <w:top w:val="single" w:sz="4" w:space="0" w:color="auto"/>
              <w:left w:val="single" w:sz="4" w:space="0" w:color="auto"/>
              <w:bottom w:val="single" w:sz="4" w:space="0" w:color="auto"/>
              <w:right w:val="single" w:sz="4" w:space="0" w:color="auto"/>
            </w:tcBorders>
          </w:tcPr>
          <w:p w14:paraId="70F31BDA" w14:textId="77777777" w:rsidR="00332093" w:rsidRDefault="00332093">
            <w:pPr>
              <w:spacing w:line="276" w:lineRule="auto"/>
              <w:rPr>
                <w:rFonts w:cs="Arial"/>
              </w:rPr>
            </w:pPr>
            <w:r>
              <w:rPr>
                <w:rFonts w:cs="Arial"/>
              </w:rPr>
              <w:t>0x05</w:t>
            </w:r>
          </w:p>
        </w:tc>
        <w:tc>
          <w:tcPr>
            <w:tcW w:w="3547" w:type="dxa"/>
            <w:tcBorders>
              <w:top w:val="single" w:sz="4" w:space="0" w:color="auto"/>
              <w:left w:val="single" w:sz="4" w:space="0" w:color="auto"/>
              <w:bottom w:val="single" w:sz="4" w:space="0" w:color="auto"/>
              <w:right w:val="single" w:sz="4" w:space="0" w:color="auto"/>
            </w:tcBorders>
          </w:tcPr>
          <w:p w14:paraId="39807B5F" w14:textId="77777777" w:rsidR="00332093" w:rsidRPr="00A163AE" w:rsidRDefault="00332093">
            <w:pPr>
              <w:spacing w:line="276" w:lineRule="auto"/>
              <w:rPr>
                <w:rFonts w:cs="Arial"/>
              </w:rPr>
            </w:pPr>
          </w:p>
        </w:tc>
      </w:tr>
      <w:tr w:rsidR="00332093" w:rsidRPr="00A163AE" w14:paraId="4BDD9E37" w14:textId="77777777" w:rsidTr="00332093">
        <w:trPr>
          <w:jc w:val="center"/>
        </w:trPr>
        <w:tc>
          <w:tcPr>
            <w:tcW w:w="2467" w:type="dxa"/>
            <w:vMerge/>
            <w:tcBorders>
              <w:left w:val="single" w:sz="4" w:space="0" w:color="auto"/>
              <w:right w:val="single" w:sz="4" w:space="0" w:color="auto"/>
            </w:tcBorders>
            <w:vAlign w:val="center"/>
          </w:tcPr>
          <w:p w14:paraId="3FBF558A"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2A41623B" w14:textId="77777777" w:rsidR="00332093" w:rsidRDefault="00332093">
            <w:pPr>
              <w:spacing w:line="276" w:lineRule="auto"/>
              <w:rPr>
                <w:rFonts w:cs="Arial"/>
              </w:rPr>
            </w:pPr>
            <w:r>
              <w:rPr>
                <w:rFonts w:cs="Arial"/>
              </w:rPr>
              <w:t>Color ID6</w:t>
            </w:r>
          </w:p>
        </w:tc>
        <w:tc>
          <w:tcPr>
            <w:tcW w:w="1409" w:type="dxa"/>
            <w:tcBorders>
              <w:top w:val="single" w:sz="4" w:space="0" w:color="auto"/>
              <w:left w:val="single" w:sz="4" w:space="0" w:color="auto"/>
              <w:bottom w:val="single" w:sz="4" w:space="0" w:color="auto"/>
              <w:right w:val="single" w:sz="4" w:space="0" w:color="auto"/>
            </w:tcBorders>
          </w:tcPr>
          <w:p w14:paraId="296235C5" w14:textId="77777777" w:rsidR="00332093" w:rsidRDefault="00332093">
            <w:pPr>
              <w:spacing w:line="276" w:lineRule="auto"/>
              <w:rPr>
                <w:rFonts w:cs="Arial"/>
              </w:rPr>
            </w:pPr>
            <w:r>
              <w:rPr>
                <w:rFonts w:cs="Arial"/>
              </w:rPr>
              <w:t>0x06</w:t>
            </w:r>
          </w:p>
        </w:tc>
        <w:tc>
          <w:tcPr>
            <w:tcW w:w="3547" w:type="dxa"/>
            <w:tcBorders>
              <w:top w:val="single" w:sz="4" w:space="0" w:color="auto"/>
              <w:left w:val="single" w:sz="4" w:space="0" w:color="auto"/>
              <w:bottom w:val="single" w:sz="4" w:space="0" w:color="auto"/>
              <w:right w:val="single" w:sz="4" w:space="0" w:color="auto"/>
            </w:tcBorders>
          </w:tcPr>
          <w:p w14:paraId="37B59338" w14:textId="77777777" w:rsidR="00332093" w:rsidRPr="00A163AE" w:rsidRDefault="00332093">
            <w:pPr>
              <w:spacing w:line="276" w:lineRule="auto"/>
              <w:rPr>
                <w:rFonts w:cs="Arial"/>
              </w:rPr>
            </w:pPr>
          </w:p>
        </w:tc>
      </w:tr>
      <w:tr w:rsidR="00332093" w:rsidRPr="00A163AE" w14:paraId="46A81738" w14:textId="77777777" w:rsidTr="00332093">
        <w:trPr>
          <w:jc w:val="center"/>
        </w:trPr>
        <w:tc>
          <w:tcPr>
            <w:tcW w:w="2467" w:type="dxa"/>
            <w:vMerge/>
            <w:tcBorders>
              <w:left w:val="single" w:sz="4" w:space="0" w:color="auto"/>
              <w:right w:val="single" w:sz="4" w:space="0" w:color="auto"/>
            </w:tcBorders>
            <w:vAlign w:val="center"/>
          </w:tcPr>
          <w:p w14:paraId="100B79C7"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234B79F2" w14:textId="77777777" w:rsidR="00332093" w:rsidRDefault="00332093">
            <w:pPr>
              <w:spacing w:line="276" w:lineRule="auto"/>
              <w:rPr>
                <w:rFonts w:cs="Arial"/>
              </w:rPr>
            </w:pPr>
            <w:r>
              <w:rPr>
                <w:rFonts w:cs="Arial"/>
              </w:rPr>
              <w:t>Color ID7</w:t>
            </w:r>
          </w:p>
        </w:tc>
        <w:tc>
          <w:tcPr>
            <w:tcW w:w="1409" w:type="dxa"/>
            <w:tcBorders>
              <w:top w:val="single" w:sz="4" w:space="0" w:color="auto"/>
              <w:left w:val="single" w:sz="4" w:space="0" w:color="auto"/>
              <w:bottom w:val="single" w:sz="4" w:space="0" w:color="auto"/>
              <w:right w:val="single" w:sz="4" w:space="0" w:color="auto"/>
            </w:tcBorders>
          </w:tcPr>
          <w:p w14:paraId="21920AAA" w14:textId="77777777" w:rsidR="00332093" w:rsidRDefault="00332093">
            <w:pPr>
              <w:spacing w:line="276" w:lineRule="auto"/>
              <w:rPr>
                <w:rFonts w:cs="Arial"/>
              </w:rPr>
            </w:pPr>
            <w:r>
              <w:rPr>
                <w:rFonts w:cs="Arial"/>
              </w:rPr>
              <w:t>0x07</w:t>
            </w:r>
          </w:p>
        </w:tc>
        <w:tc>
          <w:tcPr>
            <w:tcW w:w="3547" w:type="dxa"/>
            <w:tcBorders>
              <w:top w:val="single" w:sz="4" w:space="0" w:color="auto"/>
              <w:left w:val="single" w:sz="4" w:space="0" w:color="auto"/>
              <w:bottom w:val="single" w:sz="4" w:space="0" w:color="auto"/>
              <w:right w:val="single" w:sz="4" w:space="0" w:color="auto"/>
            </w:tcBorders>
          </w:tcPr>
          <w:p w14:paraId="7AAFD5C0" w14:textId="77777777" w:rsidR="00332093" w:rsidRPr="00A163AE" w:rsidRDefault="00332093">
            <w:pPr>
              <w:spacing w:line="276" w:lineRule="auto"/>
              <w:rPr>
                <w:rFonts w:cs="Arial"/>
              </w:rPr>
            </w:pPr>
          </w:p>
        </w:tc>
      </w:tr>
      <w:tr w:rsidR="00332093" w:rsidRPr="00A163AE" w14:paraId="543929E9" w14:textId="77777777" w:rsidTr="00332093">
        <w:trPr>
          <w:jc w:val="center"/>
        </w:trPr>
        <w:tc>
          <w:tcPr>
            <w:tcW w:w="2467" w:type="dxa"/>
            <w:vMerge/>
            <w:tcBorders>
              <w:left w:val="single" w:sz="4" w:space="0" w:color="auto"/>
              <w:right w:val="single" w:sz="4" w:space="0" w:color="auto"/>
            </w:tcBorders>
            <w:vAlign w:val="center"/>
          </w:tcPr>
          <w:p w14:paraId="398F8B8C"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52E94948" w14:textId="77777777" w:rsidR="00332093" w:rsidRDefault="00332093">
            <w:pPr>
              <w:spacing w:line="276" w:lineRule="auto"/>
              <w:rPr>
                <w:rFonts w:cs="Arial"/>
              </w:rPr>
            </w:pPr>
            <w:r>
              <w:rPr>
                <w:rFonts w:cs="Arial"/>
              </w:rPr>
              <w:t>Color ID8</w:t>
            </w:r>
          </w:p>
        </w:tc>
        <w:tc>
          <w:tcPr>
            <w:tcW w:w="1409" w:type="dxa"/>
            <w:tcBorders>
              <w:top w:val="single" w:sz="4" w:space="0" w:color="auto"/>
              <w:left w:val="single" w:sz="4" w:space="0" w:color="auto"/>
              <w:bottom w:val="single" w:sz="4" w:space="0" w:color="auto"/>
              <w:right w:val="single" w:sz="4" w:space="0" w:color="auto"/>
            </w:tcBorders>
          </w:tcPr>
          <w:p w14:paraId="5AAD3DAD" w14:textId="77777777" w:rsidR="00332093" w:rsidRDefault="00332093">
            <w:pPr>
              <w:spacing w:line="276" w:lineRule="auto"/>
              <w:rPr>
                <w:rFonts w:cs="Arial"/>
              </w:rPr>
            </w:pPr>
            <w:r>
              <w:rPr>
                <w:rFonts w:cs="Arial"/>
              </w:rPr>
              <w:t>0x08</w:t>
            </w:r>
          </w:p>
        </w:tc>
        <w:tc>
          <w:tcPr>
            <w:tcW w:w="3547" w:type="dxa"/>
            <w:tcBorders>
              <w:top w:val="single" w:sz="4" w:space="0" w:color="auto"/>
              <w:left w:val="single" w:sz="4" w:space="0" w:color="auto"/>
              <w:bottom w:val="single" w:sz="4" w:space="0" w:color="auto"/>
              <w:right w:val="single" w:sz="4" w:space="0" w:color="auto"/>
            </w:tcBorders>
          </w:tcPr>
          <w:p w14:paraId="4323EC9D" w14:textId="77777777" w:rsidR="00332093" w:rsidRPr="00A163AE" w:rsidRDefault="00332093">
            <w:pPr>
              <w:spacing w:line="276" w:lineRule="auto"/>
              <w:rPr>
                <w:rFonts w:cs="Arial"/>
              </w:rPr>
            </w:pPr>
          </w:p>
        </w:tc>
      </w:tr>
      <w:tr w:rsidR="00332093" w:rsidRPr="00A163AE" w14:paraId="7D3769D7" w14:textId="77777777" w:rsidTr="00332093">
        <w:trPr>
          <w:jc w:val="center"/>
        </w:trPr>
        <w:tc>
          <w:tcPr>
            <w:tcW w:w="2467" w:type="dxa"/>
            <w:vMerge/>
            <w:tcBorders>
              <w:left w:val="single" w:sz="4" w:space="0" w:color="auto"/>
              <w:right w:val="single" w:sz="4" w:space="0" w:color="auto"/>
            </w:tcBorders>
            <w:vAlign w:val="center"/>
          </w:tcPr>
          <w:p w14:paraId="3009B88C"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7FF991B8" w14:textId="77777777" w:rsidR="00332093" w:rsidRDefault="00332093">
            <w:pPr>
              <w:spacing w:line="276" w:lineRule="auto"/>
              <w:rPr>
                <w:rFonts w:cs="Arial"/>
              </w:rPr>
            </w:pPr>
            <w:r>
              <w:rPr>
                <w:rFonts w:cs="Arial"/>
              </w:rPr>
              <w:t>Color ID9</w:t>
            </w:r>
          </w:p>
        </w:tc>
        <w:tc>
          <w:tcPr>
            <w:tcW w:w="1409" w:type="dxa"/>
            <w:tcBorders>
              <w:top w:val="single" w:sz="4" w:space="0" w:color="auto"/>
              <w:left w:val="single" w:sz="4" w:space="0" w:color="auto"/>
              <w:bottom w:val="single" w:sz="4" w:space="0" w:color="auto"/>
              <w:right w:val="single" w:sz="4" w:space="0" w:color="auto"/>
            </w:tcBorders>
          </w:tcPr>
          <w:p w14:paraId="24584F42" w14:textId="77777777" w:rsidR="00332093" w:rsidRDefault="00332093">
            <w:pPr>
              <w:spacing w:line="276" w:lineRule="auto"/>
              <w:rPr>
                <w:rFonts w:cs="Arial"/>
              </w:rPr>
            </w:pPr>
            <w:r>
              <w:rPr>
                <w:rFonts w:cs="Arial"/>
              </w:rPr>
              <w:t>0x09</w:t>
            </w:r>
          </w:p>
        </w:tc>
        <w:tc>
          <w:tcPr>
            <w:tcW w:w="3547" w:type="dxa"/>
            <w:tcBorders>
              <w:top w:val="single" w:sz="4" w:space="0" w:color="auto"/>
              <w:left w:val="single" w:sz="4" w:space="0" w:color="auto"/>
              <w:bottom w:val="single" w:sz="4" w:space="0" w:color="auto"/>
              <w:right w:val="single" w:sz="4" w:space="0" w:color="auto"/>
            </w:tcBorders>
          </w:tcPr>
          <w:p w14:paraId="6AE563ED" w14:textId="77777777" w:rsidR="00332093" w:rsidRPr="00A163AE" w:rsidRDefault="00332093">
            <w:pPr>
              <w:spacing w:line="276" w:lineRule="auto"/>
              <w:rPr>
                <w:rFonts w:cs="Arial"/>
              </w:rPr>
            </w:pPr>
          </w:p>
        </w:tc>
      </w:tr>
      <w:tr w:rsidR="00332093" w:rsidRPr="00A163AE" w14:paraId="0F16C108" w14:textId="77777777" w:rsidTr="00332093">
        <w:trPr>
          <w:jc w:val="center"/>
        </w:trPr>
        <w:tc>
          <w:tcPr>
            <w:tcW w:w="2467" w:type="dxa"/>
            <w:vMerge/>
            <w:tcBorders>
              <w:left w:val="single" w:sz="4" w:space="0" w:color="auto"/>
              <w:right w:val="single" w:sz="4" w:space="0" w:color="auto"/>
            </w:tcBorders>
            <w:vAlign w:val="center"/>
          </w:tcPr>
          <w:p w14:paraId="51E448ED"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3DCE94A0" w14:textId="77777777" w:rsidR="00332093" w:rsidRDefault="00332093">
            <w:pPr>
              <w:spacing w:line="276" w:lineRule="auto"/>
              <w:rPr>
                <w:rFonts w:cs="Arial"/>
              </w:rPr>
            </w:pPr>
            <w:r>
              <w:rPr>
                <w:rFonts w:cs="Arial"/>
              </w:rPr>
              <w:t>Color ID10</w:t>
            </w:r>
          </w:p>
        </w:tc>
        <w:tc>
          <w:tcPr>
            <w:tcW w:w="1409" w:type="dxa"/>
            <w:tcBorders>
              <w:top w:val="single" w:sz="4" w:space="0" w:color="auto"/>
              <w:left w:val="single" w:sz="4" w:space="0" w:color="auto"/>
              <w:bottom w:val="single" w:sz="4" w:space="0" w:color="auto"/>
              <w:right w:val="single" w:sz="4" w:space="0" w:color="auto"/>
            </w:tcBorders>
          </w:tcPr>
          <w:p w14:paraId="39288083" w14:textId="77777777" w:rsidR="00332093" w:rsidRDefault="00332093">
            <w:pPr>
              <w:spacing w:line="276" w:lineRule="auto"/>
              <w:rPr>
                <w:rFonts w:cs="Arial"/>
              </w:rPr>
            </w:pPr>
            <w:r>
              <w:rPr>
                <w:rFonts w:cs="Arial"/>
              </w:rPr>
              <w:t>0x0A</w:t>
            </w:r>
          </w:p>
        </w:tc>
        <w:tc>
          <w:tcPr>
            <w:tcW w:w="3547" w:type="dxa"/>
            <w:tcBorders>
              <w:top w:val="single" w:sz="4" w:space="0" w:color="auto"/>
              <w:left w:val="single" w:sz="4" w:space="0" w:color="auto"/>
              <w:bottom w:val="single" w:sz="4" w:space="0" w:color="auto"/>
              <w:right w:val="single" w:sz="4" w:space="0" w:color="auto"/>
            </w:tcBorders>
          </w:tcPr>
          <w:p w14:paraId="61D6F8E1" w14:textId="77777777" w:rsidR="00332093" w:rsidRPr="00A163AE" w:rsidRDefault="00332093">
            <w:pPr>
              <w:spacing w:line="276" w:lineRule="auto"/>
              <w:rPr>
                <w:rFonts w:cs="Arial"/>
              </w:rPr>
            </w:pPr>
          </w:p>
        </w:tc>
      </w:tr>
      <w:tr w:rsidR="00332093" w:rsidRPr="00A163AE" w14:paraId="320C4485" w14:textId="77777777" w:rsidTr="00332093">
        <w:trPr>
          <w:jc w:val="center"/>
        </w:trPr>
        <w:tc>
          <w:tcPr>
            <w:tcW w:w="2467" w:type="dxa"/>
            <w:vMerge/>
            <w:tcBorders>
              <w:left w:val="single" w:sz="4" w:space="0" w:color="auto"/>
              <w:right w:val="single" w:sz="4" w:space="0" w:color="auto"/>
            </w:tcBorders>
            <w:vAlign w:val="center"/>
          </w:tcPr>
          <w:p w14:paraId="76F81BF5"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27556DDB" w14:textId="77777777" w:rsidR="00332093" w:rsidRDefault="00332093">
            <w:pPr>
              <w:spacing w:line="276" w:lineRule="auto"/>
              <w:rPr>
                <w:rFonts w:cs="Arial"/>
              </w:rPr>
            </w:pPr>
            <w:r>
              <w:rPr>
                <w:rFonts w:cs="Arial"/>
              </w:rPr>
              <w:t>Color ID11</w:t>
            </w:r>
          </w:p>
        </w:tc>
        <w:tc>
          <w:tcPr>
            <w:tcW w:w="1409" w:type="dxa"/>
            <w:tcBorders>
              <w:top w:val="single" w:sz="4" w:space="0" w:color="auto"/>
              <w:left w:val="single" w:sz="4" w:space="0" w:color="auto"/>
              <w:bottom w:val="single" w:sz="4" w:space="0" w:color="auto"/>
              <w:right w:val="single" w:sz="4" w:space="0" w:color="auto"/>
            </w:tcBorders>
          </w:tcPr>
          <w:p w14:paraId="13643B1C" w14:textId="77777777" w:rsidR="00332093" w:rsidRDefault="00332093">
            <w:pPr>
              <w:spacing w:line="276" w:lineRule="auto"/>
              <w:rPr>
                <w:rFonts w:cs="Arial"/>
              </w:rPr>
            </w:pPr>
            <w:r>
              <w:rPr>
                <w:rFonts w:cs="Arial"/>
              </w:rPr>
              <w:t>0x0B</w:t>
            </w:r>
          </w:p>
        </w:tc>
        <w:tc>
          <w:tcPr>
            <w:tcW w:w="3547" w:type="dxa"/>
            <w:tcBorders>
              <w:top w:val="single" w:sz="4" w:space="0" w:color="auto"/>
              <w:left w:val="single" w:sz="4" w:space="0" w:color="auto"/>
              <w:bottom w:val="single" w:sz="4" w:space="0" w:color="auto"/>
              <w:right w:val="single" w:sz="4" w:space="0" w:color="auto"/>
            </w:tcBorders>
          </w:tcPr>
          <w:p w14:paraId="073C5EC4" w14:textId="77777777" w:rsidR="00332093" w:rsidRPr="00A163AE" w:rsidRDefault="00332093">
            <w:pPr>
              <w:spacing w:line="276" w:lineRule="auto"/>
              <w:rPr>
                <w:rFonts w:cs="Arial"/>
              </w:rPr>
            </w:pPr>
          </w:p>
        </w:tc>
      </w:tr>
      <w:tr w:rsidR="00332093" w:rsidRPr="00A163AE" w14:paraId="0FAD8150" w14:textId="77777777" w:rsidTr="00332093">
        <w:trPr>
          <w:jc w:val="center"/>
        </w:trPr>
        <w:tc>
          <w:tcPr>
            <w:tcW w:w="2467" w:type="dxa"/>
            <w:vMerge/>
            <w:tcBorders>
              <w:left w:val="single" w:sz="4" w:space="0" w:color="auto"/>
              <w:right w:val="single" w:sz="4" w:space="0" w:color="auto"/>
            </w:tcBorders>
            <w:vAlign w:val="center"/>
          </w:tcPr>
          <w:p w14:paraId="1BAD6874"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668CDE37" w14:textId="77777777" w:rsidR="00332093" w:rsidRDefault="00332093">
            <w:pPr>
              <w:spacing w:line="276" w:lineRule="auto"/>
              <w:rPr>
                <w:rFonts w:cs="Arial"/>
              </w:rPr>
            </w:pPr>
            <w:r>
              <w:rPr>
                <w:rFonts w:cs="Arial"/>
              </w:rPr>
              <w:t>Color ID12</w:t>
            </w:r>
          </w:p>
        </w:tc>
        <w:tc>
          <w:tcPr>
            <w:tcW w:w="1409" w:type="dxa"/>
            <w:tcBorders>
              <w:top w:val="single" w:sz="4" w:space="0" w:color="auto"/>
              <w:left w:val="single" w:sz="4" w:space="0" w:color="auto"/>
              <w:bottom w:val="single" w:sz="4" w:space="0" w:color="auto"/>
              <w:right w:val="single" w:sz="4" w:space="0" w:color="auto"/>
            </w:tcBorders>
          </w:tcPr>
          <w:p w14:paraId="4535C709" w14:textId="77777777" w:rsidR="00332093" w:rsidRDefault="00332093">
            <w:pPr>
              <w:spacing w:line="276" w:lineRule="auto"/>
              <w:rPr>
                <w:rFonts w:cs="Arial"/>
              </w:rPr>
            </w:pPr>
            <w:r>
              <w:rPr>
                <w:rFonts w:cs="Arial"/>
              </w:rPr>
              <w:t>0x0C</w:t>
            </w:r>
          </w:p>
        </w:tc>
        <w:tc>
          <w:tcPr>
            <w:tcW w:w="3547" w:type="dxa"/>
            <w:tcBorders>
              <w:top w:val="single" w:sz="4" w:space="0" w:color="auto"/>
              <w:left w:val="single" w:sz="4" w:space="0" w:color="auto"/>
              <w:bottom w:val="single" w:sz="4" w:space="0" w:color="auto"/>
              <w:right w:val="single" w:sz="4" w:space="0" w:color="auto"/>
            </w:tcBorders>
          </w:tcPr>
          <w:p w14:paraId="3B21830E" w14:textId="77777777" w:rsidR="00332093" w:rsidRPr="00A163AE" w:rsidRDefault="00332093">
            <w:pPr>
              <w:spacing w:line="276" w:lineRule="auto"/>
              <w:rPr>
                <w:rFonts w:cs="Arial"/>
              </w:rPr>
            </w:pPr>
          </w:p>
        </w:tc>
      </w:tr>
      <w:tr w:rsidR="00332093" w:rsidRPr="00A163AE" w14:paraId="3874A32D" w14:textId="77777777" w:rsidTr="00332093">
        <w:trPr>
          <w:jc w:val="center"/>
        </w:trPr>
        <w:tc>
          <w:tcPr>
            <w:tcW w:w="2467" w:type="dxa"/>
            <w:vMerge/>
            <w:tcBorders>
              <w:left w:val="single" w:sz="4" w:space="0" w:color="auto"/>
              <w:right w:val="single" w:sz="4" w:space="0" w:color="auto"/>
            </w:tcBorders>
            <w:vAlign w:val="center"/>
          </w:tcPr>
          <w:p w14:paraId="0E4689A5"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431B3F88" w14:textId="77777777" w:rsidR="00332093" w:rsidRDefault="00332093">
            <w:pPr>
              <w:spacing w:line="276" w:lineRule="auto"/>
              <w:rPr>
                <w:rFonts w:cs="Arial"/>
              </w:rPr>
            </w:pPr>
            <w:r>
              <w:rPr>
                <w:rFonts w:cs="Arial"/>
              </w:rPr>
              <w:t>Color ID13</w:t>
            </w:r>
          </w:p>
        </w:tc>
        <w:tc>
          <w:tcPr>
            <w:tcW w:w="1409" w:type="dxa"/>
            <w:tcBorders>
              <w:top w:val="single" w:sz="4" w:space="0" w:color="auto"/>
              <w:left w:val="single" w:sz="4" w:space="0" w:color="auto"/>
              <w:bottom w:val="single" w:sz="4" w:space="0" w:color="auto"/>
              <w:right w:val="single" w:sz="4" w:space="0" w:color="auto"/>
            </w:tcBorders>
          </w:tcPr>
          <w:p w14:paraId="07610DEA" w14:textId="77777777" w:rsidR="00332093" w:rsidRDefault="00332093">
            <w:pPr>
              <w:spacing w:line="276" w:lineRule="auto"/>
              <w:rPr>
                <w:rFonts w:cs="Arial"/>
              </w:rPr>
            </w:pPr>
            <w:r>
              <w:rPr>
                <w:rFonts w:cs="Arial"/>
              </w:rPr>
              <w:t>0x0D</w:t>
            </w:r>
          </w:p>
        </w:tc>
        <w:tc>
          <w:tcPr>
            <w:tcW w:w="3547" w:type="dxa"/>
            <w:tcBorders>
              <w:top w:val="single" w:sz="4" w:space="0" w:color="auto"/>
              <w:left w:val="single" w:sz="4" w:space="0" w:color="auto"/>
              <w:bottom w:val="single" w:sz="4" w:space="0" w:color="auto"/>
              <w:right w:val="single" w:sz="4" w:space="0" w:color="auto"/>
            </w:tcBorders>
          </w:tcPr>
          <w:p w14:paraId="315F84C1" w14:textId="77777777" w:rsidR="00332093" w:rsidRPr="00A163AE" w:rsidRDefault="00332093">
            <w:pPr>
              <w:spacing w:line="276" w:lineRule="auto"/>
              <w:rPr>
                <w:rFonts w:cs="Arial"/>
              </w:rPr>
            </w:pPr>
          </w:p>
        </w:tc>
      </w:tr>
      <w:tr w:rsidR="00332093" w:rsidRPr="00A163AE" w14:paraId="26AA423B" w14:textId="77777777" w:rsidTr="00332093">
        <w:trPr>
          <w:jc w:val="center"/>
        </w:trPr>
        <w:tc>
          <w:tcPr>
            <w:tcW w:w="2467" w:type="dxa"/>
            <w:vMerge/>
            <w:tcBorders>
              <w:left w:val="single" w:sz="4" w:space="0" w:color="auto"/>
              <w:right w:val="single" w:sz="4" w:space="0" w:color="auto"/>
            </w:tcBorders>
            <w:vAlign w:val="center"/>
          </w:tcPr>
          <w:p w14:paraId="6DA4BEA0"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6431F2B0" w14:textId="77777777" w:rsidR="00332093" w:rsidRDefault="00332093">
            <w:pPr>
              <w:spacing w:line="276" w:lineRule="auto"/>
              <w:rPr>
                <w:rFonts w:cs="Arial"/>
              </w:rPr>
            </w:pPr>
            <w:r>
              <w:rPr>
                <w:rFonts w:cs="Arial"/>
              </w:rPr>
              <w:t>Color ID14</w:t>
            </w:r>
          </w:p>
        </w:tc>
        <w:tc>
          <w:tcPr>
            <w:tcW w:w="1409" w:type="dxa"/>
            <w:tcBorders>
              <w:top w:val="single" w:sz="4" w:space="0" w:color="auto"/>
              <w:left w:val="single" w:sz="4" w:space="0" w:color="auto"/>
              <w:bottom w:val="single" w:sz="4" w:space="0" w:color="auto"/>
              <w:right w:val="single" w:sz="4" w:space="0" w:color="auto"/>
            </w:tcBorders>
          </w:tcPr>
          <w:p w14:paraId="6B383FCC" w14:textId="77777777" w:rsidR="00332093" w:rsidRDefault="00332093">
            <w:pPr>
              <w:spacing w:line="276" w:lineRule="auto"/>
              <w:rPr>
                <w:rFonts w:cs="Arial"/>
              </w:rPr>
            </w:pPr>
            <w:r>
              <w:rPr>
                <w:rFonts w:cs="Arial"/>
              </w:rPr>
              <w:t>0x0E</w:t>
            </w:r>
          </w:p>
        </w:tc>
        <w:tc>
          <w:tcPr>
            <w:tcW w:w="3547" w:type="dxa"/>
            <w:tcBorders>
              <w:top w:val="single" w:sz="4" w:space="0" w:color="auto"/>
              <w:left w:val="single" w:sz="4" w:space="0" w:color="auto"/>
              <w:bottom w:val="single" w:sz="4" w:space="0" w:color="auto"/>
              <w:right w:val="single" w:sz="4" w:space="0" w:color="auto"/>
            </w:tcBorders>
          </w:tcPr>
          <w:p w14:paraId="67F46A98" w14:textId="77777777" w:rsidR="00332093" w:rsidRPr="00A163AE" w:rsidRDefault="00332093">
            <w:pPr>
              <w:spacing w:line="276" w:lineRule="auto"/>
              <w:rPr>
                <w:rFonts w:cs="Arial"/>
              </w:rPr>
            </w:pPr>
          </w:p>
        </w:tc>
      </w:tr>
      <w:tr w:rsidR="00332093" w:rsidRPr="00A163AE" w14:paraId="524570CE" w14:textId="77777777" w:rsidTr="00332093">
        <w:trPr>
          <w:jc w:val="center"/>
        </w:trPr>
        <w:tc>
          <w:tcPr>
            <w:tcW w:w="2467" w:type="dxa"/>
            <w:vMerge/>
            <w:tcBorders>
              <w:left w:val="single" w:sz="4" w:space="0" w:color="auto"/>
              <w:right w:val="single" w:sz="4" w:space="0" w:color="auto"/>
            </w:tcBorders>
            <w:vAlign w:val="center"/>
          </w:tcPr>
          <w:p w14:paraId="6CBB9252"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72E9392A" w14:textId="77777777" w:rsidR="00332093" w:rsidRDefault="00332093">
            <w:pPr>
              <w:spacing w:line="276" w:lineRule="auto"/>
              <w:rPr>
                <w:rFonts w:cs="Arial"/>
              </w:rPr>
            </w:pPr>
            <w:r>
              <w:rPr>
                <w:rFonts w:cs="Arial"/>
              </w:rPr>
              <w:t>Color ID15</w:t>
            </w:r>
          </w:p>
        </w:tc>
        <w:tc>
          <w:tcPr>
            <w:tcW w:w="1409" w:type="dxa"/>
            <w:tcBorders>
              <w:top w:val="single" w:sz="4" w:space="0" w:color="auto"/>
              <w:left w:val="single" w:sz="4" w:space="0" w:color="auto"/>
              <w:bottom w:val="single" w:sz="4" w:space="0" w:color="auto"/>
              <w:right w:val="single" w:sz="4" w:space="0" w:color="auto"/>
            </w:tcBorders>
          </w:tcPr>
          <w:p w14:paraId="7842F751" w14:textId="77777777" w:rsidR="00332093" w:rsidRDefault="00332093">
            <w:pPr>
              <w:spacing w:line="276" w:lineRule="auto"/>
              <w:rPr>
                <w:rFonts w:cs="Arial"/>
              </w:rPr>
            </w:pPr>
            <w:r>
              <w:rPr>
                <w:rFonts w:cs="Arial"/>
              </w:rPr>
              <w:t>0x0F</w:t>
            </w:r>
          </w:p>
        </w:tc>
        <w:tc>
          <w:tcPr>
            <w:tcW w:w="3547" w:type="dxa"/>
            <w:tcBorders>
              <w:top w:val="single" w:sz="4" w:space="0" w:color="auto"/>
              <w:left w:val="single" w:sz="4" w:space="0" w:color="auto"/>
              <w:bottom w:val="single" w:sz="4" w:space="0" w:color="auto"/>
              <w:right w:val="single" w:sz="4" w:space="0" w:color="auto"/>
            </w:tcBorders>
          </w:tcPr>
          <w:p w14:paraId="3C16D064" w14:textId="77777777" w:rsidR="00332093" w:rsidRPr="00A163AE" w:rsidRDefault="00332093">
            <w:pPr>
              <w:spacing w:line="276" w:lineRule="auto"/>
              <w:rPr>
                <w:rFonts w:cs="Arial"/>
              </w:rPr>
            </w:pPr>
          </w:p>
        </w:tc>
      </w:tr>
      <w:tr w:rsidR="00332093" w:rsidRPr="00A163AE" w14:paraId="03963B88" w14:textId="77777777" w:rsidTr="00332093">
        <w:trPr>
          <w:jc w:val="center"/>
        </w:trPr>
        <w:tc>
          <w:tcPr>
            <w:tcW w:w="2467" w:type="dxa"/>
            <w:vMerge/>
            <w:tcBorders>
              <w:left w:val="single" w:sz="4" w:space="0" w:color="auto"/>
              <w:right w:val="single" w:sz="4" w:space="0" w:color="auto"/>
            </w:tcBorders>
            <w:vAlign w:val="center"/>
          </w:tcPr>
          <w:p w14:paraId="4D057EEE"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66E3401C" w14:textId="77777777" w:rsidR="00332093" w:rsidRDefault="00332093">
            <w:pPr>
              <w:spacing w:line="276" w:lineRule="auto"/>
              <w:rPr>
                <w:rFonts w:cs="Arial"/>
              </w:rPr>
            </w:pPr>
            <w:r>
              <w:rPr>
                <w:rFonts w:cs="Arial"/>
              </w:rPr>
              <w:t>Color ID16</w:t>
            </w:r>
          </w:p>
        </w:tc>
        <w:tc>
          <w:tcPr>
            <w:tcW w:w="1409" w:type="dxa"/>
            <w:tcBorders>
              <w:top w:val="single" w:sz="4" w:space="0" w:color="auto"/>
              <w:left w:val="single" w:sz="4" w:space="0" w:color="auto"/>
              <w:bottom w:val="single" w:sz="4" w:space="0" w:color="auto"/>
              <w:right w:val="single" w:sz="4" w:space="0" w:color="auto"/>
            </w:tcBorders>
          </w:tcPr>
          <w:p w14:paraId="371F4F3C" w14:textId="77777777" w:rsidR="00332093" w:rsidRDefault="00332093">
            <w:pPr>
              <w:spacing w:line="276" w:lineRule="auto"/>
              <w:rPr>
                <w:rFonts w:cs="Arial"/>
              </w:rPr>
            </w:pPr>
            <w:r>
              <w:rPr>
                <w:rFonts w:cs="Arial"/>
              </w:rPr>
              <w:t>0x10</w:t>
            </w:r>
          </w:p>
        </w:tc>
        <w:tc>
          <w:tcPr>
            <w:tcW w:w="3547" w:type="dxa"/>
            <w:tcBorders>
              <w:top w:val="single" w:sz="4" w:space="0" w:color="auto"/>
              <w:left w:val="single" w:sz="4" w:space="0" w:color="auto"/>
              <w:bottom w:val="single" w:sz="4" w:space="0" w:color="auto"/>
              <w:right w:val="single" w:sz="4" w:space="0" w:color="auto"/>
            </w:tcBorders>
          </w:tcPr>
          <w:p w14:paraId="472F7B33" w14:textId="77777777" w:rsidR="00332093" w:rsidRPr="00A163AE" w:rsidRDefault="00332093">
            <w:pPr>
              <w:spacing w:line="276" w:lineRule="auto"/>
              <w:rPr>
                <w:rFonts w:cs="Arial"/>
              </w:rPr>
            </w:pPr>
          </w:p>
        </w:tc>
      </w:tr>
      <w:tr w:rsidR="00332093" w:rsidRPr="00A163AE" w14:paraId="20186259" w14:textId="77777777" w:rsidTr="00332093">
        <w:trPr>
          <w:jc w:val="center"/>
        </w:trPr>
        <w:tc>
          <w:tcPr>
            <w:tcW w:w="2467" w:type="dxa"/>
            <w:vMerge/>
            <w:tcBorders>
              <w:left w:val="single" w:sz="4" w:space="0" w:color="auto"/>
              <w:right w:val="single" w:sz="4" w:space="0" w:color="auto"/>
            </w:tcBorders>
            <w:vAlign w:val="center"/>
          </w:tcPr>
          <w:p w14:paraId="35768861"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1F5ABF04" w14:textId="77777777" w:rsidR="00332093" w:rsidRDefault="00332093">
            <w:pPr>
              <w:spacing w:line="276" w:lineRule="auto"/>
              <w:rPr>
                <w:rFonts w:cs="Arial"/>
              </w:rPr>
            </w:pPr>
            <w:r>
              <w:rPr>
                <w:rFonts w:cs="Arial"/>
              </w:rPr>
              <w:t>Reserved</w:t>
            </w:r>
          </w:p>
        </w:tc>
        <w:tc>
          <w:tcPr>
            <w:tcW w:w="1409" w:type="dxa"/>
            <w:tcBorders>
              <w:top w:val="single" w:sz="4" w:space="0" w:color="auto"/>
              <w:left w:val="single" w:sz="4" w:space="0" w:color="auto"/>
              <w:bottom w:val="single" w:sz="4" w:space="0" w:color="auto"/>
              <w:right w:val="single" w:sz="4" w:space="0" w:color="auto"/>
            </w:tcBorders>
          </w:tcPr>
          <w:p w14:paraId="775EC4C2" w14:textId="77777777" w:rsidR="00332093" w:rsidRDefault="00332093">
            <w:pPr>
              <w:spacing w:line="276" w:lineRule="auto"/>
              <w:rPr>
                <w:rFonts w:cs="Arial"/>
              </w:rPr>
            </w:pPr>
            <w:r>
              <w:rPr>
                <w:rFonts w:cs="Arial"/>
              </w:rPr>
              <w:t>0x11 to 0xFF</w:t>
            </w:r>
          </w:p>
        </w:tc>
        <w:tc>
          <w:tcPr>
            <w:tcW w:w="3547" w:type="dxa"/>
            <w:tcBorders>
              <w:top w:val="single" w:sz="4" w:space="0" w:color="auto"/>
              <w:left w:val="single" w:sz="4" w:space="0" w:color="auto"/>
              <w:bottom w:val="single" w:sz="4" w:space="0" w:color="auto"/>
              <w:right w:val="single" w:sz="4" w:space="0" w:color="auto"/>
            </w:tcBorders>
          </w:tcPr>
          <w:p w14:paraId="09AF2B2F" w14:textId="77777777" w:rsidR="00332093" w:rsidRPr="00A163AE" w:rsidRDefault="00332093">
            <w:pPr>
              <w:spacing w:line="276" w:lineRule="auto"/>
              <w:rPr>
                <w:rFonts w:cs="Arial"/>
              </w:rPr>
            </w:pPr>
          </w:p>
        </w:tc>
      </w:tr>
    </w:tbl>
    <w:p w14:paraId="6281B39E" w14:textId="77777777" w:rsidR="00332093" w:rsidRPr="00A163AE" w:rsidRDefault="00332093">
      <w:pPr>
        <w:rPr>
          <w:rFonts w:cs="Arial"/>
        </w:rPr>
      </w:pPr>
    </w:p>
    <w:p w14:paraId="24D49296" w14:textId="77777777" w:rsidR="00332093" w:rsidRDefault="00332093" w:rsidP="00332093">
      <w:pPr>
        <w:pStyle w:val="Heading4"/>
      </w:pPr>
      <w:r w:rsidRPr="00B9479B">
        <w:t>MD-REQ-192190/B-</w:t>
      </w:r>
      <w:proofErr w:type="spellStart"/>
      <w:r w:rsidRPr="00B9479B">
        <w:t>LightAmbIntsty_No_Rq</w:t>
      </w:r>
      <w:proofErr w:type="spellEnd"/>
      <w:r w:rsidRPr="00B9479B">
        <w:t xml:space="preserve"> - Variant 2</w:t>
      </w:r>
    </w:p>
    <w:p w14:paraId="0A084456" w14:textId="77777777" w:rsidR="00332093" w:rsidRPr="00882A9A" w:rsidRDefault="00332093">
      <w:pPr>
        <w:rPr>
          <w:rFonts w:cs="Arial"/>
        </w:rPr>
      </w:pPr>
      <w:r w:rsidRPr="00882A9A">
        <w:rPr>
          <w:rFonts w:cs="Arial"/>
          <w:b/>
        </w:rPr>
        <w:t>Message Type</w:t>
      </w:r>
      <w:r w:rsidRPr="00882A9A">
        <w:rPr>
          <w:rFonts w:cs="Arial"/>
        </w:rPr>
        <w:t>:  Request</w:t>
      </w:r>
    </w:p>
    <w:p w14:paraId="7A32416C" w14:textId="77777777" w:rsidR="00332093" w:rsidRPr="00882A9A" w:rsidRDefault="00332093">
      <w:pPr>
        <w:rPr>
          <w:rFonts w:cs="Arial"/>
        </w:rPr>
      </w:pPr>
    </w:p>
    <w:p w14:paraId="7504D68D" w14:textId="77777777" w:rsidR="00332093" w:rsidRPr="00882A9A" w:rsidRDefault="00332093">
      <w:pPr>
        <w:rPr>
          <w:rFonts w:cs="Arial"/>
        </w:rPr>
      </w:pPr>
      <w:r w:rsidRPr="00882A9A">
        <w:rPr>
          <w:rFonts w:cs="Arial"/>
        </w:rPr>
        <w:t>This signal requests the selection of intensity for ambient lighting.</w:t>
      </w:r>
    </w:p>
    <w:p w14:paraId="55A7C50D" w14:textId="77777777" w:rsidR="00332093" w:rsidRPr="00882A9A"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2585"/>
        <w:gridCol w:w="835"/>
        <w:gridCol w:w="3457"/>
      </w:tblGrid>
      <w:tr w:rsidR="00332093" w:rsidRPr="00882A9A" w14:paraId="74F4B137" w14:textId="77777777" w:rsidTr="00332093">
        <w:trPr>
          <w:jc w:val="center"/>
        </w:trPr>
        <w:tc>
          <w:tcPr>
            <w:tcW w:w="2737" w:type="dxa"/>
            <w:tcBorders>
              <w:top w:val="single" w:sz="4" w:space="0" w:color="auto"/>
              <w:left w:val="single" w:sz="4" w:space="0" w:color="auto"/>
              <w:bottom w:val="single" w:sz="4" w:space="0" w:color="auto"/>
              <w:right w:val="single" w:sz="4" w:space="0" w:color="auto"/>
            </w:tcBorders>
            <w:hideMark/>
          </w:tcPr>
          <w:p w14:paraId="203F57DF" w14:textId="77777777" w:rsidR="00332093" w:rsidRPr="00882A9A" w:rsidRDefault="00332093">
            <w:pPr>
              <w:spacing w:line="276" w:lineRule="auto"/>
              <w:rPr>
                <w:rFonts w:cs="Arial"/>
                <w:b/>
              </w:rPr>
            </w:pPr>
            <w:r w:rsidRPr="00882A9A">
              <w:rPr>
                <w:rFonts w:cs="Arial"/>
                <w:b/>
              </w:rPr>
              <w:t>Logical Signal Name</w:t>
            </w:r>
          </w:p>
        </w:tc>
        <w:tc>
          <w:tcPr>
            <w:tcW w:w="2585" w:type="dxa"/>
            <w:tcBorders>
              <w:top w:val="single" w:sz="4" w:space="0" w:color="auto"/>
              <w:left w:val="single" w:sz="4" w:space="0" w:color="auto"/>
              <w:bottom w:val="single" w:sz="4" w:space="0" w:color="auto"/>
              <w:right w:val="single" w:sz="4" w:space="0" w:color="auto"/>
            </w:tcBorders>
            <w:hideMark/>
          </w:tcPr>
          <w:p w14:paraId="391AB8D0" w14:textId="77777777" w:rsidR="00332093" w:rsidRPr="00882A9A" w:rsidRDefault="00332093">
            <w:pPr>
              <w:spacing w:line="276" w:lineRule="auto"/>
              <w:rPr>
                <w:rFonts w:cs="Arial"/>
                <w:b/>
              </w:rPr>
            </w:pPr>
            <w:r w:rsidRPr="00882A9A">
              <w:rPr>
                <w:rFonts w:cs="Arial"/>
                <w:b/>
              </w:rPr>
              <w:t>Literals</w:t>
            </w:r>
          </w:p>
        </w:tc>
        <w:tc>
          <w:tcPr>
            <w:tcW w:w="835" w:type="dxa"/>
            <w:tcBorders>
              <w:top w:val="single" w:sz="4" w:space="0" w:color="auto"/>
              <w:left w:val="single" w:sz="4" w:space="0" w:color="auto"/>
              <w:bottom w:val="single" w:sz="4" w:space="0" w:color="auto"/>
              <w:right w:val="single" w:sz="4" w:space="0" w:color="auto"/>
            </w:tcBorders>
            <w:hideMark/>
          </w:tcPr>
          <w:p w14:paraId="5130E33F" w14:textId="77777777" w:rsidR="00332093" w:rsidRPr="00882A9A" w:rsidRDefault="00332093">
            <w:pPr>
              <w:spacing w:line="276" w:lineRule="auto"/>
              <w:rPr>
                <w:rFonts w:cs="Arial"/>
                <w:b/>
              </w:rPr>
            </w:pPr>
            <w:r w:rsidRPr="00882A9A">
              <w:rPr>
                <w:rFonts w:cs="Arial"/>
                <w:b/>
              </w:rPr>
              <w:t>Value</w:t>
            </w:r>
          </w:p>
        </w:tc>
        <w:tc>
          <w:tcPr>
            <w:tcW w:w="3457" w:type="dxa"/>
            <w:tcBorders>
              <w:top w:val="single" w:sz="4" w:space="0" w:color="auto"/>
              <w:left w:val="single" w:sz="4" w:space="0" w:color="auto"/>
              <w:bottom w:val="single" w:sz="4" w:space="0" w:color="auto"/>
              <w:right w:val="single" w:sz="4" w:space="0" w:color="auto"/>
            </w:tcBorders>
            <w:hideMark/>
          </w:tcPr>
          <w:p w14:paraId="5B8AC000" w14:textId="77777777" w:rsidR="00332093" w:rsidRPr="00882A9A" w:rsidRDefault="00332093">
            <w:pPr>
              <w:spacing w:line="276" w:lineRule="auto"/>
              <w:rPr>
                <w:rFonts w:cs="Arial"/>
                <w:b/>
              </w:rPr>
            </w:pPr>
            <w:r w:rsidRPr="00882A9A">
              <w:rPr>
                <w:rFonts w:cs="Arial"/>
                <w:b/>
              </w:rPr>
              <w:t>Description</w:t>
            </w:r>
          </w:p>
        </w:tc>
      </w:tr>
      <w:tr w:rsidR="00332093" w:rsidRPr="00882A9A" w14:paraId="2F247044" w14:textId="77777777" w:rsidTr="00332093">
        <w:trPr>
          <w:jc w:val="center"/>
        </w:trPr>
        <w:tc>
          <w:tcPr>
            <w:tcW w:w="2737" w:type="dxa"/>
            <w:vMerge w:val="restart"/>
            <w:tcBorders>
              <w:top w:val="single" w:sz="4" w:space="0" w:color="auto"/>
              <w:left w:val="single" w:sz="4" w:space="0" w:color="auto"/>
              <w:right w:val="single" w:sz="4" w:space="0" w:color="auto"/>
            </w:tcBorders>
          </w:tcPr>
          <w:p w14:paraId="6A3F766D" w14:textId="77777777" w:rsidR="00332093" w:rsidRPr="00882A9A" w:rsidRDefault="00332093">
            <w:pPr>
              <w:spacing w:line="276" w:lineRule="auto"/>
              <w:rPr>
                <w:rFonts w:cs="Arial"/>
              </w:rPr>
            </w:pPr>
            <w:proofErr w:type="spellStart"/>
            <w:r>
              <w:rPr>
                <w:rFonts w:cs="Arial"/>
              </w:rPr>
              <w:t>LightAmbIntsty_No_Rq</w:t>
            </w:r>
            <w:proofErr w:type="spellEnd"/>
            <w:r>
              <w:rPr>
                <w:rFonts w:cs="Arial"/>
              </w:rPr>
              <w:t xml:space="preserve"> – Variant 2</w:t>
            </w:r>
          </w:p>
        </w:tc>
        <w:tc>
          <w:tcPr>
            <w:tcW w:w="2585" w:type="dxa"/>
            <w:tcBorders>
              <w:top w:val="single" w:sz="4" w:space="0" w:color="auto"/>
              <w:left w:val="single" w:sz="4" w:space="0" w:color="auto"/>
              <w:bottom w:val="single" w:sz="4" w:space="0" w:color="auto"/>
              <w:right w:val="single" w:sz="4" w:space="0" w:color="auto"/>
            </w:tcBorders>
          </w:tcPr>
          <w:p w14:paraId="1FAF1FB9" w14:textId="77777777" w:rsidR="00332093" w:rsidRPr="00882A9A" w:rsidRDefault="00332093">
            <w:pPr>
              <w:spacing w:line="276" w:lineRule="auto"/>
              <w:rPr>
                <w:rFonts w:cs="Arial"/>
              </w:rPr>
            </w:pPr>
            <w:r>
              <w:rPr>
                <w:rFonts w:cs="Arial"/>
              </w:rPr>
              <w:t>Inactive / No Data Exits</w:t>
            </w:r>
          </w:p>
        </w:tc>
        <w:tc>
          <w:tcPr>
            <w:tcW w:w="835" w:type="dxa"/>
            <w:tcBorders>
              <w:top w:val="single" w:sz="4" w:space="0" w:color="auto"/>
              <w:left w:val="single" w:sz="4" w:space="0" w:color="auto"/>
              <w:bottom w:val="single" w:sz="4" w:space="0" w:color="auto"/>
              <w:right w:val="single" w:sz="4" w:space="0" w:color="auto"/>
            </w:tcBorders>
          </w:tcPr>
          <w:p w14:paraId="1C60B3CE" w14:textId="77777777" w:rsidR="00332093" w:rsidRPr="00882A9A" w:rsidRDefault="00332093">
            <w:pPr>
              <w:spacing w:line="276" w:lineRule="auto"/>
              <w:rPr>
                <w:rFonts w:cs="Arial"/>
              </w:rPr>
            </w:pPr>
            <w:r>
              <w:rPr>
                <w:rFonts w:cs="Arial"/>
              </w:rPr>
              <w:t>0x00</w:t>
            </w:r>
          </w:p>
        </w:tc>
        <w:tc>
          <w:tcPr>
            <w:tcW w:w="3457" w:type="dxa"/>
            <w:tcBorders>
              <w:top w:val="single" w:sz="4" w:space="0" w:color="auto"/>
              <w:left w:val="single" w:sz="4" w:space="0" w:color="auto"/>
              <w:bottom w:val="single" w:sz="4" w:space="0" w:color="auto"/>
              <w:right w:val="single" w:sz="4" w:space="0" w:color="auto"/>
            </w:tcBorders>
            <w:vAlign w:val="center"/>
          </w:tcPr>
          <w:p w14:paraId="44DEB722" w14:textId="77777777" w:rsidR="00332093" w:rsidRPr="00882A9A" w:rsidRDefault="00332093">
            <w:pPr>
              <w:autoSpaceDE w:val="0"/>
              <w:autoSpaceDN w:val="0"/>
              <w:adjustRightInd w:val="0"/>
              <w:spacing w:line="276" w:lineRule="auto"/>
              <w:rPr>
                <w:rFonts w:cs="Arial"/>
              </w:rPr>
            </w:pPr>
          </w:p>
        </w:tc>
      </w:tr>
      <w:tr w:rsidR="00332093" w:rsidRPr="00882A9A" w14:paraId="02F3BE89" w14:textId="77777777" w:rsidTr="00332093">
        <w:trPr>
          <w:jc w:val="center"/>
        </w:trPr>
        <w:tc>
          <w:tcPr>
            <w:tcW w:w="2737" w:type="dxa"/>
            <w:vMerge/>
            <w:tcBorders>
              <w:left w:val="single" w:sz="4" w:space="0" w:color="auto"/>
              <w:right w:val="single" w:sz="4" w:space="0" w:color="auto"/>
            </w:tcBorders>
            <w:vAlign w:val="center"/>
          </w:tcPr>
          <w:p w14:paraId="23F39D2C" w14:textId="77777777" w:rsidR="00332093" w:rsidRPr="00882A9A" w:rsidRDefault="00332093">
            <w:pPr>
              <w:rPr>
                <w:rFonts w:cs="Arial"/>
              </w:rPr>
            </w:pPr>
          </w:p>
        </w:tc>
        <w:tc>
          <w:tcPr>
            <w:tcW w:w="2585" w:type="dxa"/>
            <w:tcBorders>
              <w:top w:val="single" w:sz="4" w:space="0" w:color="auto"/>
              <w:left w:val="single" w:sz="4" w:space="0" w:color="auto"/>
              <w:bottom w:val="single" w:sz="4" w:space="0" w:color="auto"/>
              <w:right w:val="single" w:sz="4" w:space="0" w:color="auto"/>
            </w:tcBorders>
          </w:tcPr>
          <w:p w14:paraId="53E16ADD" w14:textId="77777777" w:rsidR="00332093" w:rsidRPr="00882A9A" w:rsidRDefault="00332093">
            <w:pPr>
              <w:spacing w:line="276" w:lineRule="auto"/>
              <w:rPr>
                <w:rFonts w:cs="Arial"/>
              </w:rPr>
            </w:pPr>
            <w:r>
              <w:rPr>
                <w:rFonts w:cs="Arial"/>
              </w:rPr>
              <w:t>0% Intensity / Ambient Lighting OFF</w:t>
            </w:r>
          </w:p>
        </w:tc>
        <w:tc>
          <w:tcPr>
            <w:tcW w:w="835" w:type="dxa"/>
            <w:tcBorders>
              <w:top w:val="single" w:sz="4" w:space="0" w:color="auto"/>
              <w:left w:val="single" w:sz="4" w:space="0" w:color="auto"/>
              <w:bottom w:val="single" w:sz="4" w:space="0" w:color="auto"/>
              <w:right w:val="single" w:sz="4" w:space="0" w:color="auto"/>
            </w:tcBorders>
          </w:tcPr>
          <w:p w14:paraId="09CD7DE0" w14:textId="77777777" w:rsidR="00332093" w:rsidRPr="00882A9A" w:rsidRDefault="00332093">
            <w:pPr>
              <w:spacing w:line="276" w:lineRule="auto"/>
              <w:rPr>
                <w:rFonts w:cs="Arial"/>
              </w:rPr>
            </w:pPr>
            <w:r>
              <w:rPr>
                <w:rFonts w:cs="Arial"/>
              </w:rPr>
              <w:t>0x01</w:t>
            </w:r>
          </w:p>
        </w:tc>
        <w:tc>
          <w:tcPr>
            <w:tcW w:w="3457" w:type="dxa"/>
            <w:tcBorders>
              <w:top w:val="single" w:sz="4" w:space="0" w:color="auto"/>
              <w:left w:val="single" w:sz="4" w:space="0" w:color="auto"/>
              <w:bottom w:val="single" w:sz="4" w:space="0" w:color="auto"/>
              <w:right w:val="single" w:sz="4" w:space="0" w:color="auto"/>
            </w:tcBorders>
          </w:tcPr>
          <w:p w14:paraId="2B62A8D5" w14:textId="77777777" w:rsidR="00332093" w:rsidRPr="00882A9A" w:rsidRDefault="00332093">
            <w:pPr>
              <w:spacing w:line="276" w:lineRule="auto"/>
              <w:rPr>
                <w:rFonts w:cs="Arial"/>
              </w:rPr>
            </w:pPr>
          </w:p>
        </w:tc>
      </w:tr>
      <w:tr w:rsidR="00332093" w:rsidRPr="00882A9A" w14:paraId="27FEB47E" w14:textId="77777777" w:rsidTr="00332093">
        <w:trPr>
          <w:jc w:val="center"/>
        </w:trPr>
        <w:tc>
          <w:tcPr>
            <w:tcW w:w="2737" w:type="dxa"/>
            <w:vMerge/>
            <w:tcBorders>
              <w:left w:val="single" w:sz="4" w:space="0" w:color="auto"/>
              <w:right w:val="single" w:sz="4" w:space="0" w:color="auto"/>
            </w:tcBorders>
            <w:vAlign w:val="center"/>
          </w:tcPr>
          <w:p w14:paraId="5BE1485D" w14:textId="77777777" w:rsidR="00332093" w:rsidRPr="00882A9A" w:rsidRDefault="00332093">
            <w:pPr>
              <w:rPr>
                <w:rFonts w:cs="Arial"/>
              </w:rPr>
            </w:pPr>
          </w:p>
        </w:tc>
        <w:tc>
          <w:tcPr>
            <w:tcW w:w="2585" w:type="dxa"/>
            <w:tcBorders>
              <w:top w:val="single" w:sz="4" w:space="0" w:color="auto"/>
              <w:left w:val="single" w:sz="4" w:space="0" w:color="auto"/>
              <w:bottom w:val="single" w:sz="4" w:space="0" w:color="auto"/>
              <w:right w:val="single" w:sz="4" w:space="0" w:color="auto"/>
            </w:tcBorders>
          </w:tcPr>
          <w:p w14:paraId="6CA1F346" w14:textId="77777777" w:rsidR="00332093" w:rsidRPr="00882A9A" w:rsidRDefault="00332093">
            <w:pPr>
              <w:spacing w:line="276" w:lineRule="auto"/>
              <w:rPr>
                <w:rFonts w:cs="Arial"/>
              </w:rPr>
            </w:pPr>
            <w:r>
              <w:rPr>
                <w:rFonts w:cs="Arial"/>
              </w:rPr>
              <w:t>1% Intensity</w:t>
            </w:r>
          </w:p>
        </w:tc>
        <w:tc>
          <w:tcPr>
            <w:tcW w:w="835" w:type="dxa"/>
            <w:tcBorders>
              <w:top w:val="single" w:sz="4" w:space="0" w:color="auto"/>
              <w:left w:val="single" w:sz="4" w:space="0" w:color="auto"/>
              <w:bottom w:val="single" w:sz="4" w:space="0" w:color="auto"/>
              <w:right w:val="single" w:sz="4" w:space="0" w:color="auto"/>
            </w:tcBorders>
          </w:tcPr>
          <w:p w14:paraId="1BFEACF5" w14:textId="77777777" w:rsidR="00332093" w:rsidRPr="00882A9A" w:rsidRDefault="00332093">
            <w:pPr>
              <w:spacing w:line="276" w:lineRule="auto"/>
              <w:rPr>
                <w:rFonts w:cs="Arial"/>
              </w:rPr>
            </w:pPr>
            <w:r>
              <w:rPr>
                <w:rFonts w:cs="Arial"/>
              </w:rPr>
              <w:t>0x02</w:t>
            </w:r>
          </w:p>
        </w:tc>
        <w:tc>
          <w:tcPr>
            <w:tcW w:w="3457" w:type="dxa"/>
            <w:tcBorders>
              <w:top w:val="single" w:sz="4" w:space="0" w:color="auto"/>
              <w:left w:val="single" w:sz="4" w:space="0" w:color="auto"/>
              <w:bottom w:val="single" w:sz="4" w:space="0" w:color="auto"/>
              <w:right w:val="single" w:sz="4" w:space="0" w:color="auto"/>
            </w:tcBorders>
          </w:tcPr>
          <w:p w14:paraId="143DF578" w14:textId="77777777" w:rsidR="00332093" w:rsidRPr="00882A9A" w:rsidRDefault="00332093">
            <w:pPr>
              <w:spacing w:line="276" w:lineRule="auto"/>
              <w:rPr>
                <w:rFonts w:cs="Arial"/>
              </w:rPr>
            </w:pPr>
          </w:p>
        </w:tc>
      </w:tr>
      <w:tr w:rsidR="00332093" w:rsidRPr="00882A9A" w14:paraId="5B3F9926" w14:textId="77777777" w:rsidTr="00332093">
        <w:trPr>
          <w:jc w:val="center"/>
        </w:trPr>
        <w:tc>
          <w:tcPr>
            <w:tcW w:w="2737" w:type="dxa"/>
            <w:vMerge/>
            <w:tcBorders>
              <w:left w:val="single" w:sz="4" w:space="0" w:color="auto"/>
              <w:right w:val="single" w:sz="4" w:space="0" w:color="auto"/>
            </w:tcBorders>
            <w:vAlign w:val="center"/>
          </w:tcPr>
          <w:p w14:paraId="715F0C94" w14:textId="77777777" w:rsidR="00332093" w:rsidRPr="00882A9A" w:rsidRDefault="00332093">
            <w:pPr>
              <w:rPr>
                <w:rFonts w:cs="Arial"/>
              </w:rPr>
            </w:pPr>
          </w:p>
        </w:tc>
        <w:tc>
          <w:tcPr>
            <w:tcW w:w="2585" w:type="dxa"/>
            <w:tcBorders>
              <w:top w:val="single" w:sz="4" w:space="0" w:color="auto"/>
              <w:left w:val="single" w:sz="4" w:space="0" w:color="auto"/>
              <w:bottom w:val="single" w:sz="4" w:space="0" w:color="auto"/>
              <w:right w:val="single" w:sz="4" w:space="0" w:color="auto"/>
            </w:tcBorders>
          </w:tcPr>
          <w:p w14:paraId="66727C8E" w14:textId="77777777" w:rsidR="00332093" w:rsidRPr="00882A9A" w:rsidRDefault="00332093">
            <w:pPr>
              <w:spacing w:line="276" w:lineRule="auto"/>
              <w:rPr>
                <w:rFonts w:cs="Arial"/>
              </w:rPr>
            </w:pPr>
            <w:r>
              <w:rPr>
                <w:rFonts w:cs="Arial"/>
              </w:rPr>
              <w:t>2% Intensity</w:t>
            </w:r>
          </w:p>
        </w:tc>
        <w:tc>
          <w:tcPr>
            <w:tcW w:w="835" w:type="dxa"/>
            <w:tcBorders>
              <w:top w:val="single" w:sz="4" w:space="0" w:color="auto"/>
              <w:left w:val="single" w:sz="4" w:space="0" w:color="auto"/>
              <w:bottom w:val="single" w:sz="4" w:space="0" w:color="auto"/>
              <w:right w:val="single" w:sz="4" w:space="0" w:color="auto"/>
            </w:tcBorders>
          </w:tcPr>
          <w:p w14:paraId="512137EA" w14:textId="77777777" w:rsidR="00332093" w:rsidRPr="00882A9A" w:rsidRDefault="00332093">
            <w:pPr>
              <w:spacing w:line="276" w:lineRule="auto"/>
              <w:rPr>
                <w:rFonts w:cs="Arial"/>
              </w:rPr>
            </w:pPr>
            <w:r>
              <w:rPr>
                <w:rFonts w:cs="Arial"/>
              </w:rPr>
              <w:t>0x03</w:t>
            </w:r>
          </w:p>
        </w:tc>
        <w:tc>
          <w:tcPr>
            <w:tcW w:w="3457" w:type="dxa"/>
            <w:tcBorders>
              <w:top w:val="single" w:sz="4" w:space="0" w:color="auto"/>
              <w:left w:val="single" w:sz="4" w:space="0" w:color="auto"/>
              <w:bottom w:val="single" w:sz="4" w:space="0" w:color="auto"/>
              <w:right w:val="single" w:sz="4" w:space="0" w:color="auto"/>
            </w:tcBorders>
          </w:tcPr>
          <w:p w14:paraId="026AEE2B" w14:textId="77777777" w:rsidR="00332093" w:rsidRPr="00882A9A" w:rsidRDefault="00332093">
            <w:pPr>
              <w:spacing w:line="276" w:lineRule="auto"/>
              <w:rPr>
                <w:rFonts w:cs="Arial"/>
              </w:rPr>
            </w:pPr>
          </w:p>
        </w:tc>
      </w:tr>
      <w:tr w:rsidR="00332093" w:rsidRPr="00882A9A" w14:paraId="6B4729C6" w14:textId="77777777" w:rsidTr="00332093">
        <w:trPr>
          <w:jc w:val="center"/>
        </w:trPr>
        <w:tc>
          <w:tcPr>
            <w:tcW w:w="2737" w:type="dxa"/>
            <w:vMerge/>
            <w:tcBorders>
              <w:left w:val="single" w:sz="4" w:space="0" w:color="auto"/>
              <w:right w:val="single" w:sz="4" w:space="0" w:color="auto"/>
            </w:tcBorders>
            <w:vAlign w:val="center"/>
          </w:tcPr>
          <w:p w14:paraId="31E3231F" w14:textId="77777777" w:rsidR="00332093" w:rsidRPr="00882A9A" w:rsidRDefault="00332093">
            <w:pPr>
              <w:rPr>
                <w:rFonts w:cs="Arial"/>
              </w:rPr>
            </w:pPr>
          </w:p>
        </w:tc>
        <w:tc>
          <w:tcPr>
            <w:tcW w:w="2585" w:type="dxa"/>
            <w:tcBorders>
              <w:top w:val="single" w:sz="4" w:space="0" w:color="auto"/>
              <w:left w:val="single" w:sz="4" w:space="0" w:color="auto"/>
              <w:bottom w:val="single" w:sz="4" w:space="0" w:color="auto"/>
              <w:right w:val="single" w:sz="4" w:space="0" w:color="auto"/>
            </w:tcBorders>
          </w:tcPr>
          <w:p w14:paraId="71C71E59" w14:textId="77777777" w:rsidR="00332093" w:rsidRPr="00882A9A" w:rsidRDefault="00332093">
            <w:pPr>
              <w:spacing w:line="276" w:lineRule="auto"/>
              <w:rPr>
                <w:rFonts w:cs="Arial"/>
              </w:rPr>
            </w:pPr>
            <w:r>
              <w:rPr>
                <w:rFonts w:cs="Arial"/>
              </w:rPr>
              <w:t>3% Intensity</w:t>
            </w:r>
          </w:p>
        </w:tc>
        <w:tc>
          <w:tcPr>
            <w:tcW w:w="835" w:type="dxa"/>
            <w:tcBorders>
              <w:top w:val="single" w:sz="4" w:space="0" w:color="auto"/>
              <w:left w:val="single" w:sz="4" w:space="0" w:color="auto"/>
              <w:bottom w:val="single" w:sz="4" w:space="0" w:color="auto"/>
              <w:right w:val="single" w:sz="4" w:space="0" w:color="auto"/>
            </w:tcBorders>
          </w:tcPr>
          <w:p w14:paraId="7EE41E1C" w14:textId="77777777" w:rsidR="00332093" w:rsidRPr="00882A9A" w:rsidRDefault="00332093">
            <w:pPr>
              <w:spacing w:line="276" w:lineRule="auto"/>
              <w:rPr>
                <w:rFonts w:cs="Arial"/>
              </w:rPr>
            </w:pPr>
            <w:r>
              <w:rPr>
                <w:rFonts w:cs="Arial"/>
              </w:rPr>
              <w:t>0x04</w:t>
            </w:r>
          </w:p>
        </w:tc>
        <w:tc>
          <w:tcPr>
            <w:tcW w:w="3457" w:type="dxa"/>
            <w:tcBorders>
              <w:top w:val="single" w:sz="4" w:space="0" w:color="auto"/>
              <w:left w:val="single" w:sz="4" w:space="0" w:color="auto"/>
              <w:bottom w:val="single" w:sz="4" w:space="0" w:color="auto"/>
              <w:right w:val="single" w:sz="4" w:space="0" w:color="auto"/>
            </w:tcBorders>
          </w:tcPr>
          <w:p w14:paraId="10641A07" w14:textId="77777777" w:rsidR="00332093" w:rsidRPr="00882A9A" w:rsidRDefault="00332093">
            <w:pPr>
              <w:spacing w:line="276" w:lineRule="auto"/>
              <w:rPr>
                <w:rFonts w:cs="Arial"/>
              </w:rPr>
            </w:pPr>
          </w:p>
        </w:tc>
      </w:tr>
      <w:tr w:rsidR="00332093" w:rsidRPr="00882A9A" w14:paraId="1F762FED" w14:textId="77777777" w:rsidTr="00332093">
        <w:trPr>
          <w:jc w:val="center"/>
        </w:trPr>
        <w:tc>
          <w:tcPr>
            <w:tcW w:w="2737" w:type="dxa"/>
            <w:vMerge/>
            <w:tcBorders>
              <w:left w:val="single" w:sz="4" w:space="0" w:color="auto"/>
              <w:right w:val="single" w:sz="4" w:space="0" w:color="auto"/>
            </w:tcBorders>
            <w:vAlign w:val="center"/>
          </w:tcPr>
          <w:p w14:paraId="241A89B7" w14:textId="77777777" w:rsidR="00332093" w:rsidRPr="00882A9A" w:rsidRDefault="00332093">
            <w:pPr>
              <w:rPr>
                <w:rFonts w:cs="Arial"/>
              </w:rPr>
            </w:pPr>
          </w:p>
        </w:tc>
        <w:tc>
          <w:tcPr>
            <w:tcW w:w="2585" w:type="dxa"/>
            <w:tcBorders>
              <w:top w:val="single" w:sz="4" w:space="0" w:color="auto"/>
              <w:left w:val="single" w:sz="4" w:space="0" w:color="auto"/>
              <w:bottom w:val="single" w:sz="4" w:space="0" w:color="auto"/>
              <w:right w:val="single" w:sz="4" w:space="0" w:color="auto"/>
            </w:tcBorders>
          </w:tcPr>
          <w:p w14:paraId="292203D4" w14:textId="77777777" w:rsidR="00332093" w:rsidRPr="00882A9A" w:rsidRDefault="00332093">
            <w:pPr>
              <w:spacing w:line="276" w:lineRule="auto"/>
              <w:rPr>
                <w:rFonts w:cs="Arial"/>
              </w:rPr>
            </w:pPr>
            <w:r>
              <w:rPr>
                <w:rFonts w:cs="Arial"/>
              </w:rPr>
              <w:t>cont.</w:t>
            </w:r>
          </w:p>
        </w:tc>
        <w:tc>
          <w:tcPr>
            <w:tcW w:w="835" w:type="dxa"/>
            <w:tcBorders>
              <w:top w:val="single" w:sz="4" w:space="0" w:color="auto"/>
              <w:left w:val="single" w:sz="4" w:space="0" w:color="auto"/>
              <w:bottom w:val="single" w:sz="4" w:space="0" w:color="auto"/>
              <w:right w:val="single" w:sz="4" w:space="0" w:color="auto"/>
            </w:tcBorders>
          </w:tcPr>
          <w:p w14:paraId="18F9A765" w14:textId="77777777" w:rsidR="00332093" w:rsidRPr="00882A9A" w:rsidRDefault="00332093">
            <w:pPr>
              <w:spacing w:line="276" w:lineRule="auto"/>
              <w:rPr>
                <w:rFonts w:cs="Arial"/>
              </w:rPr>
            </w:pPr>
            <w:r>
              <w:rPr>
                <w:rFonts w:cs="Arial"/>
              </w:rPr>
              <w:t>…</w:t>
            </w:r>
          </w:p>
        </w:tc>
        <w:tc>
          <w:tcPr>
            <w:tcW w:w="3457" w:type="dxa"/>
            <w:tcBorders>
              <w:top w:val="single" w:sz="4" w:space="0" w:color="auto"/>
              <w:left w:val="single" w:sz="4" w:space="0" w:color="auto"/>
              <w:bottom w:val="single" w:sz="4" w:space="0" w:color="auto"/>
              <w:right w:val="single" w:sz="4" w:space="0" w:color="auto"/>
            </w:tcBorders>
          </w:tcPr>
          <w:p w14:paraId="3C979D31" w14:textId="77777777" w:rsidR="00332093" w:rsidRPr="00882A9A" w:rsidRDefault="00332093">
            <w:pPr>
              <w:spacing w:line="276" w:lineRule="auto"/>
              <w:rPr>
                <w:rFonts w:cs="Arial"/>
              </w:rPr>
            </w:pPr>
          </w:p>
        </w:tc>
      </w:tr>
      <w:tr w:rsidR="00332093" w:rsidRPr="00882A9A" w14:paraId="5F394F36" w14:textId="77777777" w:rsidTr="00332093">
        <w:trPr>
          <w:jc w:val="center"/>
        </w:trPr>
        <w:tc>
          <w:tcPr>
            <w:tcW w:w="2737" w:type="dxa"/>
            <w:vMerge/>
            <w:tcBorders>
              <w:left w:val="single" w:sz="4" w:space="0" w:color="auto"/>
              <w:right w:val="single" w:sz="4" w:space="0" w:color="auto"/>
            </w:tcBorders>
            <w:vAlign w:val="center"/>
          </w:tcPr>
          <w:p w14:paraId="141969BF" w14:textId="77777777" w:rsidR="00332093" w:rsidRPr="00882A9A" w:rsidRDefault="00332093">
            <w:pPr>
              <w:rPr>
                <w:rFonts w:cs="Arial"/>
              </w:rPr>
            </w:pPr>
          </w:p>
        </w:tc>
        <w:tc>
          <w:tcPr>
            <w:tcW w:w="2585" w:type="dxa"/>
            <w:tcBorders>
              <w:top w:val="single" w:sz="4" w:space="0" w:color="auto"/>
              <w:left w:val="single" w:sz="4" w:space="0" w:color="auto"/>
              <w:bottom w:val="single" w:sz="4" w:space="0" w:color="auto"/>
              <w:right w:val="single" w:sz="4" w:space="0" w:color="auto"/>
            </w:tcBorders>
          </w:tcPr>
          <w:p w14:paraId="2DFA8547" w14:textId="77777777" w:rsidR="00332093" w:rsidRPr="00882A9A" w:rsidRDefault="00332093">
            <w:pPr>
              <w:spacing w:line="276" w:lineRule="auto"/>
              <w:rPr>
                <w:rFonts w:cs="Arial"/>
              </w:rPr>
            </w:pPr>
            <w:r>
              <w:rPr>
                <w:rFonts w:cs="Arial"/>
              </w:rPr>
              <w:t>100% Intensity</w:t>
            </w:r>
          </w:p>
        </w:tc>
        <w:tc>
          <w:tcPr>
            <w:tcW w:w="835" w:type="dxa"/>
            <w:tcBorders>
              <w:top w:val="single" w:sz="4" w:space="0" w:color="auto"/>
              <w:left w:val="single" w:sz="4" w:space="0" w:color="auto"/>
              <w:bottom w:val="single" w:sz="4" w:space="0" w:color="auto"/>
              <w:right w:val="single" w:sz="4" w:space="0" w:color="auto"/>
            </w:tcBorders>
          </w:tcPr>
          <w:p w14:paraId="7ED7B3CE" w14:textId="77777777" w:rsidR="00332093" w:rsidRPr="00882A9A" w:rsidRDefault="00332093">
            <w:pPr>
              <w:spacing w:line="276" w:lineRule="auto"/>
              <w:rPr>
                <w:rFonts w:cs="Arial"/>
              </w:rPr>
            </w:pPr>
            <w:r>
              <w:rPr>
                <w:rFonts w:cs="Arial"/>
              </w:rPr>
              <w:t>0x65</w:t>
            </w:r>
          </w:p>
        </w:tc>
        <w:tc>
          <w:tcPr>
            <w:tcW w:w="3457" w:type="dxa"/>
            <w:tcBorders>
              <w:top w:val="single" w:sz="4" w:space="0" w:color="auto"/>
              <w:left w:val="single" w:sz="4" w:space="0" w:color="auto"/>
              <w:bottom w:val="single" w:sz="4" w:space="0" w:color="auto"/>
              <w:right w:val="single" w:sz="4" w:space="0" w:color="auto"/>
            </w:tcBorders>
          </w:tcPr>
          <w:p w14:paraId="3419DCD3" w14:textId="77777777" w:rsidR="00332093" w:rsidRPr="00882A9A" w:rsidRDefault="00332093">
            <w:pPr>
              <w:spacing w:line="276" w:lineRule="auto"/>
              <w:rPr>
                <w:rFonts w:cs="Arial"/>
              </w:rPr>
            </w:pPr>
          </w:p>
        </w:tc>
      </w:tr>
      <w:tr w:rsidR="00332093" w:rsidRPr="00882A9A" w14:paraId="257C4C3A" w14:textId="77777777" w:rsidTr="00332093">
        <w:trPr>
          <w:jc w:val="center"/>
        </w:trPr>
        <w:tc>
          <w:tcPr>
            <w:tcW w:w="2737" w:type="dxa"/>
            <w:vMerge/>
            <w:tcBorders>
              <w:left w:val="single" w:sz="4" w:space="0" w:color="auto"/>
              <w:bottom w:val="single" w:sz="4" w:space="0" w:color="auto"/>
              <w:right w:val="single" w:sz="4" w:space="0" w:color="auto"/>
            </w:tcBorders>
            <w:vAlign w:val="center"/>
          </w:tcPr>
          <w:p w14:paraId="34A0AC2D" w14:textId="77777777" w:rsidR="00332093" w:rsidRPr="00882A9A" w:rsidRDefault="00332093">
            <w:pPr>
              <w:rPr>
                <w:rFonts w:cs="Arial"/>
              </w:rPr>
            </w:pPr>
          </w:p>
        </w:tc>
        <w:tc>
          <w:tcPr>
            <w:tcW w:w="2585" w:type="dxa"/>
            <w:tcBorders>
              <w:top w:val="single" w:sz="4" w:space="0" w:color="auto"/>
              <w:left w:val="single" w:sz="4" w:space="0" w:color="auto"/>
              <w:bottom w:val="single" w:sz="4" w:space="0" w:color="auto"/>
              <w:right w:val="single" w:sz="4" w:space="0" w:color="auto"/>
            </w:tcBorders>
          </w:tcPr>
          <w:p w14:paraId="12FA00DC" w14:textId="77777777" w:rsidR="00332093" w:rsidRDefault="00332093">
            <w:pPr>
              <w:spacing w:line="276" w:lineRule="auto"/>
              <w:rPr>
                <w:rFonts w:cs="Arial"/>
              </w:rPr>
            </w:pPr>
            <w:r>
              <w:rPr>
                <w:rFonts w:cs="Arial"/>
              </w:rPr>
              <w:t>Ambient Lighting Turn ON</w:t>
            </w:r>
          </w:p>
        </w:tc>
        <w:tc>
          <w:tcPr>
            <w:tcW w:w="835" w:type="dxa"/>
            <w:tcBorders>
              <w:top w:val="single" w:sz="4" w:space="0" w:color="auto"/>
              <w:left w:val="single" w:sz="4" w:space="0" w:color="auto"/>
              <w:bottom w:val="single" w:sz="4" w:space="0" w:color="auto"/>
              <w:right w:val="single" w:sz="4" w:space="0" w:color="auto"/>
            </w:tcBorders>
          </w:tcPr>
          <w:p w14:paraId="1BFFA87A" w14:textId="77777777" w:rsidR="00332093" w:rsidRDefault="00332093">
            <w:pPr>
              <w:spacing w:line="276" w:lineRule="auto"/>
              <w:rPr>
                <w:rFonts w:cs="Arial"/>
              </w:rPr>
            </w:pPr>
            <w:r>
              <w:rPr>
                <w:rFonts w:cs="Arial"/>
              </w:rPr>
              <w:t>0x66</w:t>
            </w:r>
          </w:p>
        </w:tc>
        <w:tc>
          <w:tcPr>
            <w:tcW w:w="3457" w:type="dxa"/>
            <w:tcBorders>
              <w:top w:val="single" w:sz="4" w:space="0" w:color="auto"/>
              <w:left w:val="single" w:sz="4" w:space="0" w:color="auto"/>
              <w:bottom w:val="single" w:sz="4" w:space="0" w:color="auto"/>
              <w:right w:val="single" w:sz="4" w:space="0" w:color="auto"/>
            </w:tcBorders>
          </w:tcPr>
          <w:p w14:paraId="39EF1EC5" w14:textId="77777777" w:rsidR="00332093" w:rsidRPr="00882A9A" w:rsidRDefault="00332093">
            <w:pPr>
              <w:spacing w:line="276" w:lineRule="auto"/>
              <w:rPr>
                <w:rFonts w:cs="Arial"/>
              </w:rPr>
            </w:pPr>
          </w:p>
        </w:tc>
      </w:tr>
    </w:tbl>
    <w:p w14:paraId="2C850CB0" w14:textId="77777777" w:rsidR="00332093" w:rsidRPr="00882A9A" w:rsidRDefault="00332093">
      <w:pPr>
        <w:rPr>
          <w:rFonts w:cs="Arial"/>
        </w:rPr>
      </w:pPr>
    </w:p>
    <w:p w14:paraId="07447796" w14:textId="77777777" w:rsidR="00332093" w:rsidRDefault="00332093">
      <w:pPr>
        <w:spacing w:after="200" w:line="276" w:lineRule="auto"/>
      </w:pPr>
      <w:r>
        <w:br w:type="page"/>
      </w:r>
    </w:p>
    <w:p w14:paraId="68AC5915" w14:textId="77777777" w:rsidR="00332093" w:rsidRDefault="00332093" w:rsidP="00332093">
      <w:pPr>
        <w:pStyle w:val="Heading3"/>
      </w:pPr>
      <w:bookmarkStart w:id="343" w:name="_Toc65750536"/>
      <w:r w:rsidRPr="00B9479B">
        <w:lastRenderedPageBreak/>
        <w:t xml:space="preserve">VSv2-IIR-REQ-192192/A-Ambient Lighting Settings </w:t>
      </w:r>
      <w:proofErr w:type="spellStart"/>
      <w:r w:rsidRPr="00B9479B">
        <w:t>Client_Rx</w:t>
      </w:r>
      <w:proofErr w:type="spellEnd"/>
      <w:r w:rsidRPr="00B9479B">
        <w:t xml:space="preserve"> - Variant 2</w:t>
      </w:r>
      <w:bookmarkEnd w:id="343"/>
    </w:p>
    <w:p w14:paraId="36E25F2F" w14:textId="77777777" w:rsidR="00332093" w:rsidRDefault="00332093" w:rsidP="00332093">
      <w:pPr>
        <w:pStyle w:val="Heading4"/>
      </w:pPr>
      <w:r w:rsidRPr="00B9479B">
        <w:t>MD-REQ-192193/C-</w:t>
      </w:r>
      <w:proofErr w:type="spellStart"/>
      <w:r w:rsidRPr="00B9479B">
        <w:t>LightAmbColor_No_Actl</w:t>
      </w:r>
      <w:proofErr w:type="spellEnd"/>
      <w:r w:rsidRPr="00B9479B">
        <w:t xml:space="preserve"> - Variant 2</w:t>
      </w:r>
    </w:p>
    <w:p w14:paraId="256A5EC6" w14:textId="77777777" w:rsidR="00332093" w:rsidRPr="00267124" w:rsidRDefault="00332093">
      <w:pPr>
        <w:rPr>
          <w:rFonts w:cs="Arial"/>
        </w:rPr>
      </w:pPr>
      <w:r w:rsidRPr="00267124">
        <w:rPr>
          <w:rFonts w:cs="Arial"/>
          <w:b/>
        </w:rPr>
        <w:t>Message Type</w:t>
      </w:r>
      <w:r w:rsidRPr="00267124">
        <w:rPr>
          <w:rFonts w:cs="Arial"/>
        </w:rPr>
        <w:t>:  Status</w:t>
      </w:r>
    </w:p>
    <w:p w14:paraId="7CC29D74" w14:textId="77777777" w:rsidR="00332093" w:rsidRPr="00267124" w:rsidRDefault="00332093">
      <w:pPr>
        <w:rPr>
          <w:rFonts w:cs="Arial"/>
        </w:rPr>
      </w:pPr>
    </w:p>
    <w:p w14:paraId="511F6EF0" w14:textId="77777777" w:rsidR="00332093" w:rsidRPr="00267124" w:rsidRDefault="00332093">
      <w:pPr>
        <w:rPr>
          <w:rFonts w:cs="Arial"/>
        </w:rPr>
      </w:pPr>
      <w:r w:rsidRPr="00267124">
        <w:rPr>
          <w:rFonts w:cs="Arial"/>
        </w:rPr>
        <w:t>This signal gives status of ambient lighting color</w:t>
      </w:r>
      <w:r>
        <w:rPr>
          <w:rFonts w:cs="Arial"/>
        </w:rPr>
        <w:t xml:space="preserve"> (variant 2)</w:t>
      </w:r>
      <w:r w:rsidRPr="00267124">
        <w:rPr>
          <w:rFonts w:cs="Arial"/>
        </w:rPr>
        <w:t xml:space="preserve"> status.</w:t>
      </w:r>
    </w:p>
    <w:p w14:paraId="3DEFDA82" w14:textId="77777777" w:rsidR="00332093" w:rsidRPr="00267124"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1831"/>
        <w:gridCol w:w="1049"/>
        <w:gridCol w:w="3907"/>
      </w:tblGrid>
      <w:tr w:rsidR="00332093" w:rsidRPr="00267124" w14:paraId="601E4E28" w14:textId="77777777" w:rsidTr="00332093">
        <w:trPr>
          <w:jc w:val="center"/>
        </w:trPr>
        <w:tc>
          <w:tcPr>
            <w:tcW w:w="2827" w:type="dxa"/>
            <w:tcBorders>
              <w:top w:val="single" w:sz="4" w:space="0" w:color="auto"/>
              <w:left w:val="single" w:sz="4" w:space="0" w:color="auto"/>
              <w:bottom w:val="single" w:sz="4" w:space="0" w:color="auto"/>
              <w:right w:val="single" w:sz="4" w:space="0" w:color="auto"/>
            </w:tcBorders>
            <w:hideMark/>
          </w:tcPr>
          <w:p w14:paraId="359E8797" w14:textId="77777777" w:rsidR="00332093" w:rsidRPr="00267124" w:rsidRDefault="00332093">
            <w:pPr>
              <w:spacing w:line="276" w:lineRule="auto"/>
              <w:rPr>
                <w:rFonts w:cs="Arial"/>
                <w:b/>
              </w:rPr>
            </w:pPr>
            <w:r w:rsidRPr="00267124">
              <w:rPr>
                <w:rFonts w:cs="Arial"/>
                <w:b/>
              </w:rPr>
              <w:t>Logical Signal Name</w:t>
            </w:r>
          </w:p>
        </w:tc>
        <w:tc>
          <w:tcPr>
            <w:tcW w:w="1831" w:type="dxa"/>
            <w:tcBorders>
              <w:top w:val="single" w:sz="4" w:space="0" w:color="auto"/>
              <w:left w:val="single" w:sz="4" w:space="0" w:color="auto"/>
              <w:bottom w:val="single" w:sz="4" w:space="0" w:color="auto"/>
              <w:right w:val="single" w:sz="4" w:space="0" w:color="auto"/>
            </w:tcBorders>
            <w:hideMark/>
          </w:tcPr>
          <w:p w14:paraId="1DC487F2" w14:textId="77777777" w:rsidR="00332093" w:rsidRPr="00267124" w:rsidRDefault="00332093">
            <w:pPr>
              <w:spacing w:line="276" w:lineRule="auto"/>
              <w:rPr>
                <w:rFonts w:cs="Arial"/>
                <w:b/>
              </w:rPr>
            </w:pPr>
            <w:r w:rsidRPr="00267124">
              <w:rPr>
                <w:rFonts w:cs="Arial"/>
                <w:b/>
              </w:rPr>
              <w:t>Literals</w:t>
            </w:r>
          </w:p>
        </w:tc>
        <w:tc>
          <w:tcPr>
            <w:tcW w:w="1049" w:type="dxa"/>
            <w:tcBorders>
              <w:top w:val="single" w:sz="4" w:space="0" w:color="auto"/>
              <w:left w:val="single" w:sz="4" w:space="0" w:color="auto"/>
              <w:bottom w:val="single" w:sz="4" w:space="0" w:color="auto"/>
              <w:right w:val="single" w:sz="4" w:space="0" w:color="auto"/>
            </w:tcBorders>
            <w:hideMark/>
          </w:tcPr>
          <w:p w14:paraId="17A00B75" w14:textId="77777777" w:rsidR="00332093" w:rsidRPr="00267124" w:rsidRDefault="00332093">
            <w:pPr>
              <w:spacing w:line="276" w:lineRule="auto"/>
              <w:rPr>
                <w:rFonts w:cs="Arial"/>
                <w:b/>
              </w:rPr>
            </w:pPr>
            <w:r w:rsidRPr="00267124">
              <w:rPr>
                <w:rFonts w:cs="Arial"/>
                <w:b/>
              </w:rPr>
              <w:t>Value</w:t>
            </w:r>
          </w:p>
        </w:tc>
        <w:tc>
          <w:tcPr>
            <w:tcW w:w="3907" w:type="dxa"/>
            <w:tcBorders>
              <w:top w:val="single" w:sz="4" w:space="0" w:color="auto"/>
              <w:left w:val="single" w:sz="4" w:space="0" w:color="auto"/>
              <w:bottom w:val="single" w:sz="4" w:space="0" w:color="auto"/>
              <w:right w:val="single" w:sz="4" w:space="0" w:color="auto"/>
            </w:tcBorders>
            <w:hideMark/>
          </w:tcPr>
          <w:p w14:paraId="71E45859" w14:textId="77777777" w:rsidR="00332093" w:rsidRPr="00267124" w:rsidRDefault="00332093">
            <w:pPr>
              <w:spacing w:line="276" w:lineRule="auto"/>
              <w:rPr>
                <w:rFonts w:cs="Arial"/>
                <w:b/>
              </w:rPr>
            </w:pPr>
            <w:r w:rsidRPr="00267124">
              <w:rPr>
                <w:rFonts w:cs="Arial"/>
                <w:b/>
              </w:rPr>
              <w:t>Description</w:t>
            </w:r>
          </w:p>
        </w:tc>
      </w:tr>
      <w:tr w:rsidR="00332093" w:rsidRPr="00267124" w14:paraId="5129C8AA" w14:textId="77777777" w:rsidTr="00332093">
        <w:trPr>
          <w:jc w:val="center"/>
        </w:trPr>
        <w:tc>
          <w:tcPr>
            <w:tcW w:w="2827" w:type="dxa"/>
            <w:vMerge w:val="restart"/>
            <w:tcBorders>
              <w:top w:val="single" w:sz="4" w:space="0" w:color="auto"/>
              <w:left w:val="single" w:sz="4" w:space="0" w:color="auto"/>
              <w:right w:val="single" w:sz="4" w:space="0" w:color="auto"/>
            </w:tcBorders>
          </w:tcPr>
          <w:p w14:paraId="05A9503E" w14:textId="77777777" w:rsidR="00332093" w:rsidRPr="00267124" w:rsidRDefault="00332093">
            <w:pPr>
              <w:widowControl w:val="0"/>
              <w:tabs>
                <w:tab w:val="left" w:pos="720"/>
              </w:tabs>
              <w:spacing w:line="276" w:lineRule="auto"/>
              <w:rPr>
                <w:rFonts w:cs="Arial"/>
              </w:rPr>
            </w:pPr>
            <w:proofErr w:type="spellStart"/>
            <w:r>
              <w:rPr>
                <w:rFonts w:cs="Arial"/>
              </w:rPr>
              <w:t>LightAmbColor_No_Actl</w:t>
            </w:r>
            <w:proofErr w:type="spellEnd"/>
            <w:r>
              <w:rPr>
                <w:rFonts w:cs="Arial"/>
              </w:rPr>
              <w:t xml:space="preserve"> – Variant 2</w:t>
            </w:r>
          </w:p>
          <w:p w14:paraId="4B7809BA" w14:textId="77777777" w:rsidR="00332093" w:rsidRPr="00267124" w:rsidRDefault="00332093">
            <w:pPr>
              <w:spacing w:line="276" w:lineRule="auto"/>
              <w:rPr>
                <w:rFonts w:cs="Arial"/>
              </w:rPr>
            </w:pPr>
          </w:p>
        </w:tc>
        <w:tc>
          <w:tcPr>
            <w:tcW w:w="1831" w:type="dxa"/>
            <w:tcBorders>
              <w:top w:val="single" w:sz="4" w:space="0" w:color="auto"/>
              <w:left w:val="single" w:sz="4" w:space="0" w:color="auto"/>
              <w:bottom w:val="single" w:sz="4" w:space="0" w:color="auto"/>
              <w:right w:val="single" w:sz="4" w:space="0" w:color="auto"/>
            </w:tcBorders>
          </w:tcPr>
          <w:p w14:paraId="571A0F0B" w14:textId="77777777" w:rsidR="00332093" w:rsidRPr="00267124" w:rsidRDefault="00332093">
            <w:pPr>
              <w:spacing w:line="276" w:lineRule="auto"/>
              <w:rPr>
                <w:rFonts w:cs="Arial"/>
              </w:rPr>
            </w:pPr>
            <w:r>
              <w:rPr>
                <w:rFonts w:cs="Arial"/>
              </w:rPr>
              <w:t>Inactive</w:t>
            </w:r>
          </w:p>
        </w:tc>
        <w:tc>
          <w:tcPr>
            <w:tcW w:w="1049" w:type="dxa"/>
            <w:tcBorders>
              <w:top w:val="single" w:sz="4" w:space="0" w:color="auto"/>
              <w:left w:val="single" w:sz="4" w:space="0" w:color="auto"/>
              <w:bottom w:val="single" w:sz="4" w:space="0" w:color="auto"/>
              <w:right w:val="single" w:sz="4" w:space="0" w:color="auto"/>
            </w:tcBorders>
          </w:tcPr>
          <w:p w14:paraId="1DBFF71C" w14:textId="77777777" w:rsidR="00332093" w:rsidRPr="00267124" w:rsidRDefault="00332093">
            <w:pPr>
              <w:spacing w:line="276" w:lineRule="auto"/>
              <w:rPr>
                <w:rFonts w:cs="Arial"/>
              </w:rPr>
            </w:pPr>
            <w:r>
              <w:rPr>
                <w:rFonts w:cs="Arial"/>
              </w:rPr>
              <w:t>0x00</w:t>
            </w:r>
          </w:p>
        </w:tc>
        <w:tc>
          <w:tcPr>
            <w:tcW w:w="3907" w:type="dxa"/>
            <w:tcBorders>
              <w:top w:val="single" w:sz="4" w:space="0" w:color="auto"/>
              <w:left w:val="single" w:sz="4" w:space="0" w:color="auto"/>
              <w:bottom w:val="single" w:sz="4" w:space="0" w:color="auto"/>
              <w:right w:val="single" w:sz="4" w:space="0" w:color="auto"/>
            </w:tcBorders>
            <w:vAlign w:val="center"/>
          </w:tcPr>
          <w:p w14:paraId="6877A60A" w14:textId="77777777" w:rsidR="00332093" w:rsidRPr="00267124" w:rsidRDefault="00332093">
            <w:pPr>
              <w:autoSpaceDE w:val="0"/>
              <w:autoSpaceDN w:val="0"/>
              <w:adjustRightInd w:val="0"/>
              <w:spacing w:line="276" w:lineRule="auto"/>
              <w:rPr>
                <w:rFonts w:cs="Arial"/>
              </w:rPr>
            </w:pPr>
          </w:p>
        </w:tc>
      </w:tr>
      <w:tr w:rsidR="00332093" w:rsidRPr="00267124" w14:paraId="6E1F8372" w14:textId="77777777" w:rsidTr="00332093">
        <w:trPr>
          <w:jc w:val="center"/>
        </w:trPr>
        <w:tc>
          <w:tcPr>
            <w:tcW w:w="2827" w:type="dxa"/>
            <w:vMerge/>
            <w:tcBorders>
              <w:left w:val="single" w:sz="4" w:space="0" w:color="auto"/>
              <w:right w:val="single" w:sz="4" w:space="0" w:color="auto"/>
            </w:tcBorders>
            <w:vAlign w:val="center"/>
            <w:hideMark/>
          </w:tcPr>
          <w:p w14:paraId="4B040556" w14:textId="77777777" w:rsidR="00332093" w:rsidRPr="00267124" w:rsidRDefault="00332093">
            <w:pPr>
              <w:rPr>
                <w:rFonts w:cs="Arial"/>
              </w:rPr>
            </w:pPr>
          </w:p>
        </w:tc>
        <w:tc>
          <w:tcPr>
            <w:tcW w:w="1831" w:type="dxa"/>
            <w:tcBorders>
              <w:top w:val="single" w:sz="4" w:space="0" w:color="auto"/>
              <w:left w:val="single" w:sz="4" w:space="0" w:color="auto"/>
              <w:bottom w:val="single" w:sz="4" w:space="0" w:color="auto"/>
              <w:right w:val="single" w:sz="4" w:space="0" w:color="auto"/>
            </w:tcBorders>
          </w:tcPr>
          <w:p w14:paraId="744D9D70" w14:textId="77777777" w:rsidR="00332093" w:rsidRPr="00267124" w:rsidRDefault="00332093">
            <w:pPr>
              <w:spacing w:line="276" w:lineRule="auto"/>
              <w:rPr>
                <w:rFonts w:cs="Arial"/>
              </w:rPr>
            </w:pPr>
            <w:r>
              <w:rPr>
                <w:rFonts w:cs="Arial"/>
              </w:rPr>
              <w:t>Color ID1</w:t>
            </w:r>
          </w:p>
        </w:tc>
        <w:tc>
          <w:tcPr>
            <w:tcW w:w="1049" w:type="dxa"/>
            <w:tcBorders>
              <w:top w:val="single" w:sz="4" w:space="0" w:color="auto"/>
              <w:left w:val="single" w:sz="4" w:space="0" w:color="auto"/>
              <w:bottom w:val="single" w:sz="4" w:space="0" w:color="auto"/>
              <w:right w:val="single" w:sz="4" w:space="0" w:color="auto"/>
            </w:tcBorders>
          </w:tcPr>
          <w:p w14:paraId="609DD2CA" w14:textId="77777777" w:rsidR="00332093" w:rsidRPr="00267124" w:rsidRDefault="00332093">
            <w:pPr>
              <w:spacing w:line="276" w:lineRule="auto"/>
              <w:rPr>
                <w:rFonts w:cs="Arial"/>
              </w:rPr>
            </w:pPr>
            <w:r>
              <w:rPr>
                <w:rFonts w:cs="Arial"/>
              </w:rPr>
              <w:t>0x01</w:t>
            </w:r>
          </w:p>
        </w:tc>
        <w:tc>
          <w:tcPr>
            <w:tcW w:w="3907" w:type="dxa"/>
            <w:tcBorders>
              <w:top w:val="single" w:sz="4" w:space="0" w:color="auto"/>
              <w:left w:val="single" w:sz="4" w:space="0" w:color="auto"/>
              <w:bottom w:val="single" w:sz="4" w:space="0" w:color="auto"/>
              <w:right w:val="single" w:sz="4" w:space="0" w:color="auto"/>
            </w:tcBorders>
          </w:tcPr>
          <w:p w14:paraId="21AC6806" w14:textId="77777777" w:rsidR="00332093" w:rsidRPr="00267124" w:rsidRDefault="00332093">
            <w:pPr>
              <w:spacing w:line="276" w:lineRule="auto"/>
              <w:rPr>
                <w:rFonts w:cs="Arial"/>
              </w:rPr>
            </w:pPr>
          </w:p>
        </w:tc>
      </w:tr>
      <w:tr w:rsidR="00332093" w:rsidRPr="00267124" w14:paraId="73C4EC8A" w14:textId="77777777" w:rsidTr="00332093">
        <w:trPr>
          <w:jc w:val="center"/>
        </w:trPr>
        <w:tc>
          <w:tcPr>
            <w:tcW w:w="2827" w:type="dxa"/>
            <w:vMerge/>
            <w:tcBorders>
              <w:left w:val="single" w:sz="4" w:space="0" w:color="auto"/>
              <w:right w:val="single" w:sz="4" w:space="0" w:color="auto"/>
            </w:tcBorders>
            <w:vAlign w:val="center"/>
            <w:hideMark/>
          </w:tcPr>
          <w:p w14:paraId="4A02A160" w14:textId="77777777" w:rsidR="00332093" w:rsidRPr="00267124" w:rsidRDefault="00332093">
            <w:pPr>
              <w:rPr>
                <w:rFonts w:cs="Arial"/>
              </w:rPr>
            </w:pPr>
          </w:p>
        </w:tc>
        <w:tc>
          <w:tcPr>
            <w:tcW w:w="1831" w:type="dxa"/>
            <w:tcBorders>
              <w:top w:val="single" w:sz="4" w:space="0" w:color="auto"/>
              <w:left w:val="single" w:sz="4" w:space="0" w:color="auto"/>
              <w:bottom w:val="single" w:sz="4" w:space="0" w:color="auto"/>
              <w:right w:val="single" w:sz="4" w:space="0" w:color="auto"/>
            </w:tcBorders>
          </w:tcPr>
          <w:p w14:paraId="61F5CE8B" w14:textId="77777777" w:rsidR="00332093" w:rsidRPr="00267124" w:rsidRDefault="00332093">
            <w:pPr>
              <w:spacing w:line="276" w:lineRule="auto"/>
              <w:rPr>
                <w:rFonts w:cs="Arial"/>
              </w:rPr>
            </w:pPr>
            <w:r>
              <w:rPr>
                <w:rFonts w:cs="Arial"/>
              </w:rPr>
              <w:t>Color ID2</w:t>
            </w:r>
          </w:p>
        </w:tc>
        <w:tc>
          <w:tcPr>
            <w:tcW w:w="1049" w:type="dxa"/>
            <w:tcBorders>
              <w:top w:val="single" w:sz="4" w:space="0" w:color="auto"/>
              <w:left w:val="single" w:sz="4" w:space="0" w:color="auto"/>
              <w:bottom w:val="single" w:sz="4" w:space="0" w:color="auto"/>
              <w:right w:val="single" w:sz="4" w:space="0" w:color="auto"/>
            </w:tcBorders>
          </w:tcPr>
          <w:p w14:paraId="2E018F33" w14:textId="77777777" w:rsidR="00332093" w:rsidRPr="00267124" w:rsidRDefault="00332093">
            <w:pPr>
              <w:spacing w:line="276" w:lineRule="auto"/>
              <w:rPr>
                <w:rFonts w:cs="Arial"/>
              </w:rPr>
            </w:pPr>
            <w:r>
              <w:rPr>
                <w:rFonts w:cs="Arial"/>
              </w:rPr>
              <w:t>0x02</w:t>
            </w:r>
          </w:p>
        </w:tc>
        <w:tc>
          <w:tcPr>
            <w:tcW w:w="3907" w:type="dxa"/>
            <w:tcBorders>
              <w:top w:val="single" w:sz="4" w:space="0" w:color="auto"/>
              <w:left w:val="single" w:sz="4" w:space="0" w:color="auto"/>
              <w:bottom w:val="single" w:sz="4" w:space="0" w:color="auto"/>
              <w:right w:val="single" w:sz="4" w:space="0" w:color="auto"/>
            </w:tcBorders>
          </w:tcPr>
          <w:p w14:paraId="0CDF762A" w14:textId="77777777" w:rsidR="00332093" w:rsidRPr="00267124" w:rsidRDefault="00332093">
            <w:pPr>
              <w:spacing w:line="276" w:lineRule="auto"/>
              <w:rPr>
                <w:rFonts w:cs="Arial"/>
              </w:rPr>
            </w:pPr>
          </w:p>
        </w:tc>
      </w:tr>
      <w:tr w:rsidR="00332093" w:rsidRPr="00267124" w14:paraId="1013D484" w14:textId="77777777" w:rsidTr="00332093">
        <w:trPr>
          <w:jc w:val="center"/>
        </w:trPr>
        <w:tc>
          <w:tcPr>
            <w:tcW w:w="2827" w:type="dxa"/>
            <w:vMerge/>
            <w:tcBorders>
              <w:left w:val="single" w:sz="4" w:space="0" w:color="auto"/>
              <w:right w:val="single" w:sz="4" w:space="0" w:color="auto"/>
            </w:tcBorders>
            <w:vAlign w:val="center"/>
            <w:hideMark/>
          </w:tcPr>
          <w:p w14:paraId="64B36EAE" w14:textId="77777777" w:rsidR="00332093" w:rsidRPr="00267124" w:rsidRDefault="00332093">
            <w:pPr>
              <w:rPr>
                <w:rFonts w:cs="Arial"/>
              </w:rPr>
            </w:pPr>
          </w:p>
        </w:tc>
        <w:tc>
          <w:tcPr>
            <w:tcW w:w="1831" w:type="dxa"/>
            <w:tcBorders>
              <w:top w:val="single" w:sz="4" w:space="0" w:color="auto"/>
              <w:left w:val="single" w:sz="4" w:space="0" w:color="auto"/>
              <w:bottom w:val="single" w:sz="4" w:space="0" w:color="auto"/>
              <w:right w:val="single" w:sz="4" w:space="0" w:color="auto"/>
            </w:tcBorders>
          </w:tcPr>
          <w:p w14:paraId="52A9EF7D" w14:textId="77777777" w:rsidR="00332093" w:rsidRPr="00267124" w:rsidRDefault="00332093">
            <w:pPr>
              <w:spacing w:line="276" w:lineRule="auto"/>
              <w:rPr>
                <w:rFonts w:cs="Arial"/>
              </w:rPr>
            </w:pPr>
            <w:r>
              <w:rPr>
                <w:rFonts w:cs="Arial"/>
              </w:rPr>
              <w:t>Color ID3</w:t>
            </w:r>
          </w:p>
        </w:tc>
        <w:tc>
          <w:tcPr>
            <w:tcW w:w="1049" w:type="dxa"/>
            <w:tcBorders>
              <w:top w:val="single" w:sz="4" w:space="0" w:color="auto"/>
              <w:left w:val="single" w:sz="4" w:space="0" w:color="auto"/>
              <w:bottom w:val="single" w:sz="4" w:space="0" w:color="auto"/>
              <w:right w:val="single" w:sz="4" w:space="0" w:color="auto"/>
            </w:tcBorders>
          </w:tcPr>
          <w:p w14:paraId="5C5565ED" w14:textId="77777777" w:rsidR="00332093" w:rsidRPr="00267124" w:rsidRDefault="00332093">
            <w:pPr>
              <w:spacing w:line="276" w:lineRule="auto"/>
              <w:rPr>
                <w:rFonts w:cs="Arial"/>
              </w:rPr>
            </w:pPr>
            <w:r>
              <w:rPr>
                <w:rFonts w:cs="Arial"/>
              </w:rPr>
              <w:t>0x03</w:t>
            </w:r>
          </w:p>
        </w:tc>
        <w:tc>
          <w:tcPr>
            <w:tcW w:w="3907" w:type="dxa"/>
            <w:tcBorders>
              <w:top w:val="single" w:sz="4" w:space="0" w:color="auto"/>
              <w:left w:val="single" w:sz="4" w:space="0" w:color="auto"/>
              <w:bottom w:val="single" w:sz="4" w:space="0" w:color="auto"/>
              <w:right w:val="single" w:sz="4" w:space="0" w:color="auto"/>
            </w:tcBorders>
          </w:tcPr>
          <w:p w14:paraId="533414EE" w14:textId="77777777" w:rsidR="00332093" w:rsidRPr="00267124" w:rsidRDefault="00332093">
            <w:pPr>
              <w:spacing w:line="276" w:lineRule="auto"/>
              <w:rPr>
                <w:rFonts w:cs="Arial"/>
              </w:rPr>
            </w:pPr>
          </w:p>
        </w:tc>
      </w:tr>
      <w:tr w:rsidR="00332093" w:rsidRPr="00267124" w14:paraId="11378A0B" w14:textId="77777777" w:rsidTr="00332093">
        <w:trPr>
          <w:jc w:val="center"/>
        </w:trPr>
        <w:tc>
          <w:tcPr>
            <w:tcW w:w="2827" w:type="dxa"/>
            <w:vMerge/>
            <w:tcBorders>
              <w:left w:val="single" w:sz="4" w:space="0" w:color="auto"/>
              <w:right w:val="single" w:sz="4" w:space="0" w:color="auto"/>
            </w:tcBorders>
            <w:vAlign w:val="center"/>
          </w:tcPr>
          <w:p w14:paraId="63CC8E90" w14:textId="77777777" w:rsidR="00332093" w:rsidRPr="00267124" w:rsidRDefault="00332093">
            <w:pPr>
              <w:rPr>
                <w:rFonts w:cs="Arial"/>
              </w:rPr>
            </w:pPr>
          </w:p>
        </w:tc>
        <w:tc>
          <w:tcPr>
            <w:tcW w:w="1831" w:type="dxa"/>
            <w:tcBorders>
              <w:top w:val="single" w:sz="4" w:space="0" w:color="auto"/>
              <w:left w:val="single" w:sz="4" w:space="0" w:color="auto"/>
              <w:bottom w:val="single" w:sz="4" w:space="0" w:color="auto"/>
              <w:right w:val="single" w:sz="4" w:space="0" w:color="auto"/>
            </w:tcBorders>
          </w:tcPr>
          <w:p w14:paraId="39861682" w14:textId="77777777" w:rsidR="00332093" w:rsidRPr="00267124" w:rsidRDefault="00332093">
            <w:pPr>
              <w:spacing w:line="276" w:lineRule="auto"/>
              <w:rPr>
                <w:rFonts w:cs="Arial"/>
              </w:rPr>
            </w:pPr>
            <w:r>
              <w:rPr>
                <w:rFonts w:cs="Arial"/>
              </w:rPr>
              <w:t>Cont.</w:t>
            </w:r>
          </w:p>
        </w:tc>
        <w:tc>
          <w:tcPr>
            <w:tcW w:w="1049" w:type="dxa"/>
            <w:tcBorders>
              <w:top w:val="single" w:sz="4" w:space="0" w:color="auto"/>
              <w:left w:val="single" w:sz="4" w:space="0" w:color="auto"/>
              <w:bottom w:val="single" w:sz="4" w:space="0" w:color="auto"/>
              <w:right w:val="single" w:sz="4" w:space="0" w:color="auto"/>
            </w:tcBorders>
          </w:tcPr>
          <w:p w14:paraId="681A5E27" w14:textId="77777777" w:rsidR="00332093" w:rsidRPr="00267124" w:rsidRDefault="00332093">
            <w:pPr>
              <w:spacing w:line="276" w:lineRule="auto"/>
              <w:rPr>
                <w:rFonts w:cs="Arial"/>
              </w:rPr>
            </w:pPr>
            <w:r>
              <w:rPr>
                <w:rFonts w:cs="Arial"/>
              </w:rPr>
              <w:t>0x04 – 0xFF</w:t>
            </w:r>
          </w:p>
        </w:tc>
        <w:tc>
          <w:tcPr>
            <w:tcW w:w="3907" w:type="dxa"/>
            <w:tcBorders>
              <w:top w:val="single" w:sz="4" w:space="0" w:color="auto"/>
              <w:left w:val="single" w:sz="4" w:space="0" w:color="auto"/>
              <w:bottom w:val="single" w:sz="4" w:space="0" w:color="auto"/>
              <w:right w:val="single" w:sz="4" w:space="0" w:color="auto"/>
            </w:tcBorders>
          </w:tcPr>
          <w:p w14:paraId="569AF1B5" w14:textId="77777777" w:rsidR="00332093" w:rsidRPr="00267124" w:rsidRDefault="00332093">
            <w:pPr>
              <w:spacing w:line="276" w:lineRule="auto"/>
              <w:rPr>
                <w:rFonts w:cs="Arial"/>
              </w:rPr>
            </w:pPr>
            <w:r>
              <w:rPr>
                <w:rFonts w:cs="Arial"/>
              </w:rPr>
              <w:t>Reference separate document with the ambient light Colors and Color ID’s used</w:t>
            </w:r>
          </w:p>
        </w:tc>
      </w:tr>
    </w:tbl>
    <w:p w14:paraId="1AB780F2" w14:textId="77777777" w:rsidR="00332093" w:rsidRPr="00267124" w:rsidRDefault="00332093">
      <w:pPr>
        <w:rPr>
          <w:rFonts w:cs="Arial"/>
        </w:rPr>
      </w:pPr>
    </w:p>
    <w:p w14:paraId="0CDA7931" w14:textId="77777777" w:rsidR="00332093" w:rsidRDefault="00332093" w:rsidP="00332093">
      <w:pPr>
        <w:pStyle w:val="Heading4"/>
      </w:pPr>
      <w:r w:rsidRPr="00B9479B">
        <w:t>MD-REQ-192194/C-</w:t>
      </w:r>
      <w:proofErr w:type="spellStart"/>
      <w:r w:rsidRPr="00B9479B">
        <w:t>LightAmbIntsty_No_Actl</w:t>
      </w:r>
      <w:proofErr w:type="spellEnd"/>
      <w:r w:rsidRPr="00B9479B">
        <w:t xml:space="preserve"> - Variant 2</w:t>
      </w:r>
    </w:p>
    <w:p w14:paraId="346805E6" w14:textId="77777777" w:rsidR="00332093" w:rsidRPr="00B45124" w:rsidRDefault="00332093">
      <w:pPr>
        <w:rPr>
          <w:rFonts w:cs="Arial"/>
        </w:rPr>
      </w:pPr>
      <w:r w:rsidRPr="00B45124">
        <w:rPr>
          <w:rFonts w:cs="Arial"/>
          <w:b/>
        </w:rPr>
        <w:t>Message Type</w:t>
      </w:r>
      <w:r w:rsidRPr="00B45124">
        <w:rPr>
          <w:rFonts w:cs="Arial"/>
        </w:rPr>
        <w:t>:  Status</w:t>
      </w:r>
    </w:p>
    <w:p w14:paraId="15B70BC5" w14:textId="77777777" w:rsidR="00332093" w:rsidRPr="00B45124" w:rsidRDefault="00332093">
      <w:pPr>
        <w:rPr>
          <w:rFonts w:cs="Arial"/>
        </w:rPr>
      </w:pPr>
    </w:p>
    <w:p w14:paraId="2A4B356C" w14:textId="77777777" w:rsidR="00332093" w:rsidRPr="00B45124" w:rsidRDefault="00332093">
      <w:pPr>
        <w:rPr>
          <w:rFonts w:cs="Arial"/>
        </w:rPr>
      </w:pPr>
      <w:r w:rsidRPr="00B45124">
        <w:rPr>
          <w:rFonts w:cs="Arial"/>
        </w:rPr>
        <w:t>This signal gives the status of Ambient Lighting Intensity.</w:t>
      </w:r>
    </w:p>
    <w:p w14:paraId="224D3432" w14:textId="77777777" w:rsidR="00332093" w:rsidRPr="00B45124"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3690"/>
        <w:gridCol w:w="900"/>
        <w:gridCol w:w="2377"/>
      </w:tblGrid>
      <w:tr w:rsidR="00332093" w:rsidRPr="00B45124" w14:paraId="78952BE9" w14:textId="77777777" w:rsidTr="00332093">
        <w:trPr>
          <w:jc w:val="center"/>
        </w:trPr>
        <w:tc>
          <w:tcPr>
            <w:tcW w:w="2647" w:type="dxa"/>
            <w:tcBorders>
              <w:top w:val="single" w:sz="4" w:space="0" w:color="auto"/>
              <w:left w:val="single" w:sz="4" w:space="0" w:color="auto"/>
              <w:bottom w:val="single" w:sz="4" w:space="0" w:color="auto"/>
              <w:right w:val="single" w:sz="4" w:space="0" w:color="auto"/>
            </w:tcBorders>
            <w:hideMark/>
          </w:tcPr>
          <w:p w14:paraId="06D83257" w14:textId="77777777" w:rsidR="00332093" w:rsidRPr="00B45124" w:rsidRDefault="00332093">
            <w:pPr>
              <w:spacing w:line="276" w:lineRule="auto"/>
              <w:rPr>
                <w:rFonts w:cs="Arial"/>
                <w:b/>
              </w:rPr>
            </w:pPr>
            <w:r w:rsidRPr="00B45124">
              <w:rPr>
                <w:rFonts w:cs="Arial"/>
                <w:b/>
              </w:rPr>
              <w:t>Logical Signal Name</w:t>
            </w:r>
          </w:p>
        </w:tc>
        <w:tc>
          <w:tcPr>
            <w:tcW w:w="3690" w:type="dxa"/>
            <w:tcBorders>
              <w:top w:val="single" w:sz="4" w:space="0" w:color="auto"/>
              <w:left w:val="single" w:sz="4" w:space="0" w:color="auto"/>
              <w:bottom w:val="single" w:sz="4" w:space="0" w:color="auto"/>
              <w:right w:val="single" w:sz="4" w:space="0" w:color="auto"/>
            </w:tcBorders>
            <w:hideMark/>
          </w:tcPr>
          <w:p w14:paraId="2F0FF4B8" w14:textId="77777777" w:rsidR="00332093" w:rsidRPr="00B45124" w:rsidRDefault="00332093">
            <w:pPr>
              <w:spacing w:line="276" w:lineRule="auto"/>
              <w:rPr>
                <w:rFonts w:cs="Arial"/>
                <w:b/>
              </w:rPr>
            </w:pPr>
            <w:r w:rsidRPr="00B4512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22C0AC4" w14:textId="77777777" w:rsidR="00332093" w:rsidRPr="00B45124" w:rsidRDefault="00332093">
            <w:pPr>
              <w:spacing w:line="276" w:lineRule="auto"/>
              <w:rPr>
                <w:rFonts w:cs="Arial"/>
                <w:b/>
              </w:rPr>
            </w:pPr>
            <w:r w:rsidRPr="00B45124">
              <w:rPr>
                <w:rFonts w:cs="Arial"/>
                <w:b/>
              </w:rPr>
              <w:t>Value</w:t>
            </w:r>
          </w:p>
        </w:tc>
        <w:tc>
          <w:tcPr>
            <w:tcW w:w="2377" w:type="dxa"/>
            <w:tcBorders>
              <w:top w:val="single" w:sz="4" w:space="0" w:color="auto"/>
              <w:left w:val="single" w:sz="4" w:space="0" w:color="auto"/>
              <w:bottom w:val="single" w:sz="4" w:space="0" w:color="auto"/>
              <w:right w:val="single" w:sz="4" w:space="0" w:color="auto"/>
            </w:tcBorders>
            <w:hideMark/>
          </w:tcPr>
          <w:p w14:paraId="3EA5C577" w14:textId="77777777" w:rsidR="00332093" w:rsidRPr="00B45124" w:rsidRDefault="00332093">
            <w:pPr>
              <w:spacing w:line="276" w:lineRule="auto"/>
              <w:rPr>
                <w:rFonts w:cs="Arial"/>
                <w:b/>
              </w:rPr>
            </w:pPr>
            <w:r w:rsidRPr="00B45124">
              <w:rPr>
                <w:rFonts w:cs="Arial"/>
                <w:b/>
              </w:rPr>
              <w:t>Description</w:t>
            </w:r>
          </w:p>
        </w:tc>
      </w:tr>
      <w:tr w:rsidR="00332093" w:rsidRPr="00B45124" w14:paraId="28A9801E" w14:textId="77777777" w:rsidTr="00332093">
        <w:trPr>
          <w:jc w:val="center"/>
        </w:trPr>
        <w:tc>
          <w:tcPr>
            <w:tcW w:w="2647" w:type="dxa"/>
            <w:vMerge w:val="restart"/>
            <w:tcBorders>
              <w:top w:val="single" w:sz="4" w:space="0" w:color="auto"/>
              <w:left w:val="single" w:sz="4" w:space="0" w:color="auto"/>
              <w:right w:val="single" w:sz="4" w:space="0" w:color="auto"/>
            </w:tcBorders>
          </w:tcPr>
          <w:p w14:paraId="0DC28701" w14:textId="77777777" w:rsidR="00332093" w:rsidRPr="00B45124" w:rsidRDefault="00332093">
            <w:pPr>
              <w:spacing w:line="276" w:lineRule="auto"/>
              <w:rPr>
                <w:rFonts w:cs="Arial"/>
              </w:rPr>
            </w:pPr>
            <w:proofErr w:type="spellStart"/>
            <w:r>
              <w:rPr>
                <w:rFonts w:cs="Arial"/>
              </w:rPr>
              <w:t>LightAmbIntsty_No_Actl</w:t>
            </w:r>
            <w:proofErr w:type="spellEnd"/>
            <w:r>
              <w:rPr>
                <w:rFonts w:cs="Arial"/>
              </w:rPr>
              <w:t xml:space="preserve"> – Variant 2</w:t>
            </w:r>
          </w:p>
        </w:tc>
        <w:tc>
          <w:tcPr>
            <w:tcW w:w="3690" w:type="dxa"/>
            <w:tcBorders>
              <w:top w:val="single" w:sz="4" w:space="0" w:color="auto"/>
              <w:left w:val="single" w:sz="4" w:space="0" w:color="auto"/>
              <w:bottom w:val="single" w:sz="4" w:space="0" w:color="auto"/>
              <w:right w:val="single" w:sz="4" w:space="0" w:color="auto"/>
            </w:tcBorders>
          </w:tcPr>
          <w:p w14:paraId="7AC1E07D" w14:textId="77777777" w:rsidR="00332093" w:rsidRPr="00B45124" w:rsidRDefault="00332093">
            <w:pPr>
              <w:spacing w:line="276" w:lineRule="auto"/>
              <w:rPr>
                <w:rFonts w:cs="Arial"/>
              </w:rPr>
            </w:pPr>
            <w:r>
              <w:rPr>
                <w:rFonts w:cs="Arial"/>
              </w:rPr>
              <w:t>0% Intensity / Ambient Lighting OFF</w:t>
            </w:r>
          </w:p>
        </w:tc>
        <w:tc>
          <w:tcPr>
            <w:tcW w:w="900" w:type="dxa"/>
            <w:tcBorders>
              <w:top w:val="single" w:sz="4" w:space="0" w:color="auto"/>
              <w:left w:val="single" w:sz="4" w:space="0" w:color="auto"/>
              <w:bottom w:val="single" w:sz="4" w:space="0" w:color="auto"/>
              <w:right w:val="single" w:sz="4" w:space="0" w:color="auto"/>
            </w:tcBorders>
          </w:tcPr>
          <w:p w14:paraId="7ACE2546" w14:textId="77777777" w:rsidR="00332093" w:rsidRPr="00B45124" w:rsidRDefault="00332093">
            <w:pPr>
              <w:spacing w:line="276" w:lineRule="auto"/>
              <w:rPr>
                <w:rFonts w:cs="Arial"/>
              </w:rPr>
            </w:pPr>
            <w:r>
              <w:rPr>
                <w:rFonts w:cs="Arial"/>
              </w:rPr>
              <w:t>0x00</w:t>
            </w:r>
          </w:p>
        </w:tc>
        <w:tc>
          <w:tcPr>
            <w:tcW w:w="2377" w:type="dxa"/>
            <w:tcBorders>
              <w:top w:val="single" w:sz="4" w:space="0" w:color="auto"/>
              <w:left w:val="single" w:sz="4" w:space="0" w:color="auto"/>
              <w:bottom w:val="single" w:sz="4" w:space="0" w:color="auto"/>
              <w:right w:val="single" w:sz="4" w:space="0" w:color="auto"/>
            </w:tcBorders>
            <w:vAlign w:val="center"/>
          </w:tcPr>
          <w:p w14:paraId="5178F706" w14:textId="77777777" w:rsidR="00332093" w:rsidRPr="00B45124" w:rsidRDefault="00332093">
            <w:pPr>
              <w:autoSpaceDE w:val="0"/>
              <w:autoSpaceDN w:val="0"/>
              <w:adjustRightInd w:val="0"/>
              <w:spacing w:line="276" w:lineRule="auto"/>
              <w:rPr>
                <w:rFonts w:cs="Arial"/>
              </w:rPr>
            </w:pPr>
          </w:p>
        </w:tc>
      </w:tr>
      <w:tr w:rsidR="00332093" w:rsidRPr="00B45124" w14:paraId="162A4A46" w14:textId="77777777" w:rsidTr="00332093">
        <w:trPr>
          <w:jc w:val="center"/>
        </w:trPr>
        <w:tc>
          <w:tcPr>
            <w:tcW w:w="2647" w:type="dxa"/>
            <w:vMerge/>
            <w:tcBorders>
              <w:left w:val="single" w:sz="4" w:space="0" w:color="auto"/>
              <w:right w:val="single" w:sz="4" w:space="0" w:color="auto"/>
            </w:tcBorders>
            <w:vAlign w:val="center"/>
          </w:tcPr>
          <w:p w14:paraId="09A4B7B3" w14:textId="77777777" w:rsidR="00332093" w:rsidRPr="00B45124" w:rsidRDefault="00332093">
            <w:pPr>
              <w:rPr>
                <w:rFonts w:cs="Arial"/>
              </w:rPr>
            </w:pPr>
          </w:p>
        </w:tc>
        <w:tc>
          <w:tcPr>
            <w:tcW w:w="3690" w:type="dxa"/>
            <w:tcBorders>
              <w:top w:val="single" w:sz="4" w:space="0" w:color="auto"/>
              <w:left w:val="single" w:sz="4" w:space="0" w:color="auto"/>
              <w:bottom w:val="single" w:sz="4" w:space="0" w:color="auto"/>
              <w:right w:val="single" w:sz="4" w:space="0" w:color="auto"/>
            </w:tcBorders>
          </w:tcPr>
          <w:p w14:paraId="0F27F55E" w14:textId="77777777" w:rsidR="00332093" w:rsidRPr="00B45124" w:rsidRDefault="00332093">
            <w:pPr>
              <w:spacing w:line="276" w:lineRule="auto"/>
              <w:rPr>
                <w:rFonts w:cs="Arial"/>
              </w:rPr>
            </w:pPr>
            <w:r>
              <w:rPr>
                <w:rFonts w:cs="Arial"/>
              </w:rPr>
              <w:t>1% Intensity / Ambient Lighting ON</w:t>
            </w:r>
          </w:p>
        </w:tc>
        <w:tc>
          <w:tcPr>
            <w:tcW w:w="900" w:type="dxa"/>
            <w:tcBorders>
              <w:top w:val="single" w:sz="4" w:space="0" w:color="auto"/>
              <w:left w:val="single" w:sz="4" w:space="0" w:color="auto"/>
              <w:bottom w:val="single" w:sz="4" w:space="0" w:color="auto"/>
              <w:right w:val="single" w:sz="4" w:space="0" w:color="auto"/>
            </w:tcBorders>
          </w:tcPr>
          <w:p w14:paraId="0AFCD87D" w14:textId="77777777" w:rsidR="00332093" w:rsidRPr="00B45124" w:rsidRDefault="00332093">
            <w:pPr>
              <w:spacing w:line="276" w:lineRule="auto"/>
              <w:rPr>
                <w:rFonts w:cs="Arial"/>
              </w:rPr>
            </w:pPr>
            <w:r>
              <w:rPr>
                <w:rFonts w:cs="Arial"/>
              </w:rPr>
              <w:t>0x01</w:t>
            </w:r>
          </w:p>
        </w:tc>
        <w:tc>
          <w:tcPr>
            <w:tcW w:w="2377" w:type="dxa"/>
            <w:tcBorders>
              <w:top w:val="single" w:sz="4" w:space="0" w:color="auto"/>
              <w:left w:val="single" w:sz="4" w:space="0" w:color="auto"/>
              <w:bottom w:val="single" w:sz="4" w:space="0" w:color="auto"/>
              <w:right w:val="single" w:sz="4" w:space="0" w:color="auto"/>
            </w:tcBorders>
          </w:tcPr>
          <w:p w14:paraId="2109F5E0" w14:textId="77777777" w:rsidR="00332093" w:rsidRPr="00B45124" w:rsidRDefault="00332093">
            <w:pPr>
              <w:spacing w:line="276" w:lineRule="auto"/>
              <w:rPr>
                <w:rFonts w:cs="Arial"/>
              </w:rPr>
            </w:pPr>
          </w:p>
        </w:tc>
      </w:tr>
      <w:tr w:rsidR="00332093" w:rsidRPr="00B45124" w14:paraId="7188234D" w14:textId="77777777" w:rsidTr="00332093">
        <w:trPr>
          <w:jc w:val="center"/>
        </w:trPr>
        <w:tc>
          <w:tcPr>
            <w:tcW w:w="2647" w:type="dxa"/>
            <w:vMerge/>
            <w:tcBorders>
              <w:left w:val="single" w:sz="4" w:space="0" w:color="auto"/>
              <w:right w:val="single" w:sz="4" w:space="0" w:color="auto"/>
            </w:tcBorders>
            <w:vAlign w:val="center"/>
          </w:tcPr>
          <w:p w14:paraId="6F70263C" w14:textId="77777777" w:rsidR="00332093" w:rsidRPr="00B45124" w:rsidRDefault="00332093">
            <w:pPr>
              <w:rPr>
                <w:rFonts w:cs="Arial"/>
              </w:rPr>
            </w:pPr>
          </w:p>
        </w:tc>
        <w:tc>
          <w:tcPr>
            <w:tcW w:w="3690" w:type="dxa"/>
            <w:tcBorders>
              <w:top w:val="single" w:sz="4" w:space="0" w:color="auto"/>
              <w:left w:val="single" w:sz="4" w:space="0" w:color="auto"/>
              <w:bottom w:val="single" w:sz="4" w:space="0" w:color="auto"/>
              <w:right w:val="single" w:sz="4" w:space="0" w:color="auto"/>
            </w:tcBorders>
          </w:tcPr>
          <w:p w14:paraId="3C77BE96" w14:textId="77777777" w:rsidR="00332093" w:rsidRPr="00B45124" w:rsidRDefault="00332093">
            <w:pPr>
              <w:spacing w:line="276" w:lineRule="auto"/>
              <w:rPr>
                <w:rFonts w:cs="Arial"/>
              </w:rPr>
            </w:pPr>
            <w:r>
              <w:rPr>
                <w:rFonts w:cs="Arial"/>
              </w:rPr>
              <w:t>2% Intensity / Ambient Lighting ON</w:t>
            </w:r>
          </w:p>
        </w:tc>
        <w:tc>
          <w:tcPr>
            <w:tcW w:w="900" w:type="dxa"/>
            <w:tcBorders>
              <w:top w:val="single" w:sz="4" w:space="0" w:color="auto"/>
              <w:left w:val="single" w:sz="4" w:space="0" w:color="auto"/>
              <w:bottom w:val="single" w:sz="4" w:space="0" w:color="auto"/>
              <w:right w:val="single" w:sz="4" w:space="0" w:color="auto"/>
            </w:tcBorders>
          </w:tcPr>
          <w:p w14:paraId="58D764D2" w14:textId="77777777" w:rsidR="00332093" w:rsidRPr="00B45124" w:rsidRDefault="00332093">
            <w:pPr>
              <w:spacing w:line="276" w:lineRule="auto"/>
              <w:rPr>
                <w:rFonts w:cs="Arial"/>
              </w:rPr>
            </w:pPr>
            <w:r>
              <w:rPr>
                <w:rFonts w:cs="Arial"/>
              </w:rPr>
              <w:t>0x02</w:t>
            </w:r>
          </w:p>
        </w:tc>
        <w:tc>
          <w:tcPr>
            <w:tcW w:w="2377" w:type="dxa"/>
            <w:tcBorders>
              <w:top w:val="single" w:sz="4" w:space="0" w:color="auto"/>
              <w:left w:val="single" w:sz="4" w:space="0" w:color="auto"/>
              <w:bottom w:val="single" w:sz="4" w:space="0" w:color="auto"/>
              <w:right w:val="single" w:sz="4" w:space="0" w:color="auto"/>
            </w:tcBorders>
          </w:tcPr>
          <w:p w14:paraId="5A43AE72" w14:textId="77777777" w:rsidR="00332093" w:rsidRPr="00B45124" w:rsidRDefault="00332093">
            <w:pPr>
              <w:spacing w:line="276" w:lineRule="auto"/>
              <w:rPr>
                <w:rFonts w:cs="Arial"/>
              </w:rPr>
            </w:pPr>
          </w:p>
        </w:tc>
      </w:tr>
      <w:tr w:rsidR="00332093" w:rsidRPr="00B45124" w14:paraId="6C8D629C" w14:textId="77777777" w:rsidTr="00332093">
        <w:trPr>
          <w:jc w:val="center"/>
        </w:trPr>
        <w:tc>
          <w:tcPr>
            <w:tcW w:w="2647" w:type="dxa"/>
            <w:vMerge/>
            <w:tcBorders>
              <w:left w:val="single" w:sz="4" w:space="0" w:color="auto"/>
              <w:right w:val="single" w:sz="4" w:space="0" w:color="auto"/>
            </w:tcBorders>
            <w:vAlign w:val="center"/>
          </w:tcPr>
          <w:p w14:paraId="0EBF43A7" w14:textId="77777777" w:rsidR="00332093" w:rsidRPr="00B45124" w:rsidRDefault="00332093">
            <w:pPr>
              <w:rPr>
                <w:rFonts w:cs="Arial"/>
              </w:rPr>
            </w:pPr>
          </w:p>
        </w:tc>
        <w:tc>
          <w:tcPr>
            <w:tcW w:w="3690" w:type="dxa"/>
            <w:tcBorders>
              <w:top w:val="single" w:sz="4" w:space="0" w:color="auto"/>
              <w:left w:val="single" w:sz="4" w:space="0" w:color="auto"/>
              <w:bottom w:val="single" w:sz="4" w:space="0" w:color="auto"/>
              <w:right w:val="single" w:sz="4" w:space="0" w:color="auto"/>
            </w:tcBorders>
          </w:tcPr>
          <w:p w14:paraId="5A9308C0" w14:textId="77777777" w:rsidR="00332093" w:rsidRPr="00B45124" w:rsidRDefault="00332093">
            <w:pPr>
              <w:spacing w:line="276" w:lineRule="auto"/>
              <w:rPr>
                <w:rFonts w:cs="Arial"/>
              </w:rPr>
            </w:pPr>
            <w:r>
              <w:rPr>
                <w:rFonts w:cs="Arial"/>
              </w:rPr>
              <w:t>3% Intensity / Ambient Lighting ON</w:t>
            </w:r>
          </w:p>
        </w:tc>
        <w:tc>
          <w:tcPr>
            <w:tcW w:w="900" w:type="dxa"/>
            <w:tcBorders>
              <w:top w:val="single" w:sz="4" w:space="0" w:color="auto"/>
              <w:left w:val="single" w:sz="4" w:space="0" w:color="auto"/>
              <w:bottom w:val="single" w:sz="4" w:space="0" w:color="auto"/>
              <w:right w:val="single" w:sz="4" w:space="0" w:color="auto"/>
            </w:tcBorders>
          </w:tcPr>
          <w:p w14:paraId="55C39899" w14:textId="77777777" w:rsidR="00332093" w:rsidRPr="00B45124" w:rsidRDefault="00332093">
            <w:pPr>
              <w:spacing w:line="276" w:lineRule="auto"/>
              <w:rPr>
                <w:rFonts w:cs="Arial"/>
              </w:rPr>
            </w:pPr>
            <w:r>
              <w:rPr>
                <w:rFonts w:cs="Arial"/>
              </w:rPr>
              <w:t>0x03</w:t>
            </w:r>
          </w:p>
        </w:tc>
        <w:tc>
          <w:tcPr>
            <w:tcW w:w="2377" w:type="dxa"/>
            <w:tcBorders>
              <w:top w:val="single" w:sz="4" w:space="0" w:color="auto"/>
              <w:left w:val="single" w:sz="4" w:space="0" w:color="auto"/>
              <w:bottom w:val="single" w:sz="4" w:space="0" w:color="auto"/>
              <w:right w:val="single" w:sz="4" w:space="0" w:color="auto"/>
            </w:tcBorders>
          </w:tcPr>
          <w:p w14:paraId="4BC2002C" w14:textId="77777777" w:rsidR="00332093" w:rsidRPr="00B45124" w:rsidRDefault="00332093">
            <w:pPr>
              <w:spacing w:line="276" w:lineRule="auto"/>
              <w:rPr>
                <w:rFonts w:cs="Arial"/>
              </w:rPr>
            </w:pPr>
          </w:p>
        </w:tc>
      </w:tr>
      <w:tr w:rsidR="00332093" w:rsidRPr="00B45124" w14:paraId="46848B8A" w14:textId="77777777" w:rsidTr="00332093">
        <w:trPr>
          <w:jc w:val="center"/>
        </w:trPr>
        <w:tc>
          <w:tcPr>
            <w:tcW w:w="2647" w:type="dxa"/>
            <w:vMerge/>
            <w:tcBorders>
              <w:left w:val="single" w:sz="4" w:space="0" w:color="auto"/>
              <w:right w:val="single" w:sz="4" w:space="0" w:color="auto"/>
            </w:tcBorders>
            <w:vAlign w:val="center"/>
          </w:tcPr>
          <w:p w14:paraId="070CF795" w14:textId="77777777" w:rsidR="00332093" w:rsidRPr="00B45124" w:rsidRDefault="00332093">
            <w:pPr>
              <w:rPr>
                <w:rFonts w:cs="Arial"/>
              </w:rPr>
            </w:pPr>
          </w:p>
        </w:tc>
        <w:tc>
          <w:tcPr>
            <w:tcW w:w="3690" w:type="dxa"/>
            <w:tcBorders>
              <w:top w:val="single" w:sz="4" w:space="0" w:color="auto"/>
              <w:left w:val="single" w:sz="4" w:space="0" w:color="auto"/>
              <w:bottom w:val="single" w:sz="4" w:space="0" w:color="auto"/>
              <w:right w:val="single" w:sz="4" w:space="0" w:color="auto"/>
            </w:tcBorders>
          </w:tcPr>
          <w:p w14:paraId="1782BAD1" w14:textId="77777777" w:rsidR="00332093" w:rsidRPr="00B45124" w:rsidRDefault="00332093">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14:paraId="0D45936F" w14:textId="77777777" w:rsidR="00332093" w:rsidRPr="00B45124" w:rsidRDefault="00332093">
            <w:pPr>
              <w:spacing w:line="276" w:lineRule="auto"/>
              <w:rPr>
                <w:rFonts w:cs="Arial"/>
              </w:rPr>
            </w:pPr>
          </w:p>
        </w:tc>
        <w:tc>
          <w:tcPr>
            <w:tcW w:w="2377" w:type="dxa"/>
            <w:tcBorders>
              <w:top w:val="single" w:sz="4" w:space="0" w:color="auto"/>
              <w:left w:val="single" w:sz="4" w:space="0" w:color="auto"/>
              <w:bottom w:val="single" w:sz="4" w:space="0" w:color="auto"/>
              <w:right w:val="single" w:sz="4" w:space="0" w:color="auto"/>
            </w:tcBorders>
          </w:tcPr>
          <w:p w14:paraId="4135C2F2" w14:textId="77777777" w:rsidR="00332093" w:rsidRPr="00B45124" w:rsidRDefault="00332093">
            <w:pPr>
              <w:spacing w:line="276" w:lineRule="auto"/>
              <w:rPr>
                <w:rFonts w:cs="Arial"/>
              </w:rPr>
            </w:pPr>
          </w:p>
        </w:tc>
      </w:tr>
      <w:tr w:rsidR="00332093" w:rsidRPr="00B45124" w14:paraId="129F94EF" w14:textId="77777777" w:rsidTr="00332093">
        <w:trPr>
          <w:jc w:val="center"/>
        </w:trPr>
        <w:tc>
          <w:tcPr>
            <w:tcW w:w="2647" w:type="dxa"/>
            <w:vMerge/>
            <w:tcBorders>
              <w:left w:val="single" w:sz="4" w:space="0" w:color="auto"/>
              <w:bottom w:val="single" w:sz="4" w:space="0" w:color="auto"/>
              <w:right w:val="single" w:sz="4" w:space="0" w:color="auto"/>
            </w:tcBorders>
            <w:vAlign w:val="center"/>
          </w:tcPr>
          <w:p w14:paraId="65EA0DDD" w14:textId="77777777" w:rsidR="00332093" w:rsidRPr="00B45124" w:rsidRDefault="00332093">
            <w:pPr>
              <w:rPr>
                <w:rFonts w:cs="Arial"/>
              </w:rPr>
            </w:pPr>
          </w:p>
        </w:tc>
        <w:tc>
          <w:tcPr>
            <w:tcW w:w="3690" w:type="dxa"/>
            <w:tcBorders>
              <w:top w:val="single" w:sz="4" w:space="0" w:color="auto"/>
              <w:left w:val="single" w:sz="4" w:space="0" w:color="auto"/>
              <w:bottom w:val="single" w:sz="4" w:space="0" w:color="auto"/>
              <w:right w:val="single" w:sz="4" w:space="0" w:color="auto"/>
            </w:tcBorders>
          </w:tcPr>
          <w:p w14:paraId="5F22C43B" w14:textId="77777777" w:rsidR="00332093" w:rsidRPr="00B45124" w:rsidRDefault="00332093">
            <w:pPr>
              <w:spacing w:line="276" w:lineRule="auto"/>
              <w:rPr>
                <w:rFonts w:cs="Arial"/>
              </w:rPr>
            </w:pPr>
            <w:r>
              <w:rPr>
                <w:rFonts w:cs="Arial"/>
              </w:rPr>
              <w:t>100% Intensity / Ambient Lighting ON</w:t>
            </w:r>
          </w:p>
        </w:tc>
        <w:tc>
          <w:tcPr>
            <w:tcW w:w="900" w:type="dxa"/>
            <w:tcBorders>
              <w:top w:val="single" w:sz="4" w:space="0" w:color="auto"/>
              <w:left w:val="single" w:sz="4" w:space="0" w:color="auto"/>
              <w:bottom w:val="single" w:sz="4" w:space="0" w:color="auto"/>
              <w:right w:val="single" w:sz="4" w:space="0" w:color="auto"/>
            </w:tcBorders>
          </w:tcPr>
          <w:p w14:paraId="53CEE951" w14:textId="77777777" w:rsidR="00332093" w:rsidRPr="00B45124" w:rsidRDefault="00332093">
            <w:pPr>
              <w:spacing w:line="276" w:lineRule="auto"/>
              <w:rPr>
                <w:rFonts w:cs="Arial"/>
              </w:rPr>
            </w:pPr>
            <w:r>
              <w:rPr>
                <w:rFonts w:cs="Arial"/>
              </w:rPr>
              <w:t>0x64</w:t>
            </w:r>
          </w:p>
        </w:tc>
        <w:tc>
          <w:tcPr>
            <w:tcW w:w="2377" w:type="dxa"/>
            <w:tcBorders>
              <w:top w:val="single" w:sz="4" w:space="0" w:color="auto"/>
              <w:left w:val="single" w:sz="4" w:space="0" w:color="auto"/>
              <w:bottom w:val="single" w:sz="4" w:space="0" w:color="auto"/>
              <w:right w:val="single" w:sz="4" w:space="0" w:color="auto"/>
            </w:tcBorders>
          </w:tcPr>
          <w:p w14:paraId="43D9B91E" w14:textId="77777777" w:rsidR="00332093" w:rsidRPr="00B45124" w:rsidRDefault="00332093">
            <w:pPr>
              <w:spacing w:line="276" w:lineRule="auto"/>
              <w:rPr>
                <w:rFonts w:cs="Arial"/>
              </w:rPr>
            </w:pPr>
          </w:p>
        </w:tc>
      </w:tr>
    </w:tbl>
    <w:p w14:paraId="0F2150EC" w14:textId="77777777" w:rsidR="00332093" w:rsidRPr="00B45124" w:rsidRDefault="00332093">
      <w:pPr>
        <w:rPr>
          <w:rFonts w:cs="Arial"/>
        </w:rPr>
      </w:pPr>
    </w:p>
    <w:p w14:paraId="0C2A14C7" w14:textId="77777777" w:rsidR="00332093" w:rsidRDefault="00332093">
      <w:pPr>
        <w:spacing w:after="200" w:line="276" w:lineRule="auto"/>
      </w:pPr>
      <w:r>
        <w:br w:type="page"/>
      </w:r>
    </w:p>
    <w:p w14:paraId="456BBBC2" w14:textId="77777777" w:rsidR="00332093" w:rsidRDefault="00332093" w:rsidP="00332093">
      <w:pPr>
        <w:pStyle w:val="Heading3"/>
      </w:pPr>
      <w:bookmarkStart w:id="344" w:name="_Toc65750537"/>
      <w:r>
        <w:lastRenderedPageBreak/>
        <w:t>Use Cases</w:t>
      </w:r>
      <w:bookmarkEnd w:id="344"/>
    </w:p>
    <w:p w14:paraId="510ED46C" w14:textId="77777777" w:rsidR="00332093" w:rsidRDefault="00332093" w:rsidP="00332093">
      <w:pPr>
        <w:pStyle w:val="Heading4"/>
      </w:pPr>
      <w:r>
        <w:t>VS-UC-REQ-192241/A-Changing Ambient Lighting Color</w:t>
      </w:r>
    </w:p>
    <w:p w14:paraId="40F80FFF"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332093" w14:paraId="10858CE2" w14:textId="77777777" w:rsidTr="00332093">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78A7E89" w14:textId="77777777" w:rsidR="00332093" w:rsidRDefault="00332093">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724F987" w14:textId="77777777" w:rsidR="00332093" w:rsidRDefault="00332093">
            <w:pPr>
              <w:spacing w:line="276" w:lineRule="auto"/>
            </w:pPr>
            <w:r>
              <w:t>Vehicle Occupant</w:t>
            </w:r>
          </w:p>
        </w:tc>
      </w:tr>
      <w:tr w:rsidR="00332093" w14:paraId="4E85173D"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E7A6F99" w14:textId="77777777" w:rsidR="00332093" w:rsidRDefault="00332093">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6A1834F2" w14:textId="77777777" w:rsidR="00332093" w:rsidRDefault="00332093">
            <w:pPr>
              <w:spacing w:line="276" w:lineRule="auto"/>
            </w:pPr>
            <w:r>
              <w:t xml:space="preserve">Ambient Lighting is turned ON </w:t>
            </w:r>
          </w:p>
          <w:p w14:paraId="3DB40533" w14:textId="77777777" w:rsidR="00332093" w:rsidRDefault="00332093">
            <w:pPr>
              <w:spacing w:line="276" w:lineRule="auto"/>
            </w:pPr>
            <w:r>
              <w:t>Infotainment System is powered ON</w:t>
            </w:r>
          </w:p>
          <w:p w14:paraId="3E3854D6" w14:textId="77777777" w:rsidR="00332093" w:rsidRDefault="00332093">
            <w:pPr>
              <w:spacing w:line="276" w:lineRule="auto"/>
            </w:pPr>
            <w:r>
              <w:t>Color X is active in the vehicle</w:t>
            </w:r>
          </w:p>
          <w:p w14:paraId="121B7162" w14:textId="77777777" w:rsidR="00332093" w:rsidRDefault="00332093">
            <w:pPr>
              <w:spacing w:line="276" w:lineRule="auto"/>
            </w:pPr>
            <w:r>
              <w:t>Intensity Y is active in the vehicle</w:t>
            </w:r>
          </w:p>
          <w:p w14:paraId="41D975B2" w14:textId="77777777" w:rsidR="00332093" w:rsidRDefault="00332093">
            <w:pPr>
              <w:spacing w:line="276" w:lineRule="auto"/>
            </w:pPr>
            <w:r>
              <w:t>Ambient Lighting HMI is active</w:t>
            </w:r>
          </w:p>
        </w:tc>
      </w:tr>
      <w:tr w:rsidR="00332093" w14:paraId="3C8FF3B3"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2D95660" w14:textId="77777777" w:rsidR="00332093" w:rsidRDefault="00332093">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6D38B33" w14:textId="77777777" w:rsidR="00332093" w:rsidRDefault="00332093" w:rsidP="00332093">
            <w:pPr>
              <w:spacing w:line="276" w:lineRule="auto"/>
            </w:pPr>
            <w:r>
              <w:t xml:space="preserve">The user </w:t>
            </w:r>
            <w:proofErr w:type="gramStart"/>
            <w:r>
              <w:t>select</w:t>
            </w:r>
            <w:proofErr w:type="gramEnd"/>
            <w:r>
              <w:t xml:space="preserve"> Color Y via the HMI</w:t>
            </w:r>
          </w:p>
        </w:tc>
      </w:tr>
      <w:tr w:rsidR="00332093" w14:paraId="4519B5F8"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9850180" w14:textId="77777777" w:rsidR="00332093" w:rsidRDefault="00332093">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7E9785C8" w14:textId="77777777" w:rsidR="00332093" w:rsidRDefault="00332093">
            <w:pPr>
              <w:spacing w:line="276" w:lineRule="auto"/>
            </w:pPr>
            <w:r>
              <w:t>Color Y ambient lighting is turned on in the vehicle</w:t>
            </w:r>
          </w:p>
          <w:p w14:paraId="15F43448" w14:textId="77777777" w:rsidR="00332093" w:rsidRDefault="00332093">
            <w:pPr>
              <w:spacing w:line="276" w:lineRule="auto"/>
            </w:pPr>
            <w:r>
              <w:t>Ambient lighting remains at Intensity Y in the vehicle</w:t>
            </w:r>
          </w:p>
          <w:p w14:paraId="548673EA" w14:textId="77777777" w:rsidR="00332093" w:rsidRDefault="00332093">
            <w:pPr>
              <w:spacing w:line="276" w:lineRule="auto"/>
            </w:pPr>
            <w:r>
              <w:t>The HMI shows Color Y active and Intensity Y</w:t>
            </w:r>
          </w:p>
        </w:tc>
      </w:tr>
      <w:tr w:rsidR="00332093" w14:paraId="39DF77FE"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666BC65" w14:textId="77777777" w:rsidR="00332093" w:rsidRDefault="00332093">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2E56253E" w14:textId="77777777" w:rsidR="00332093" w:rsidRDefault="00332093">
            <w:pPr>
              <w:spacing w:line="276" w:lineRule="auto"/>
            </w:pPr>
            <w:r>
              <w:t>Vehicle Interface, G-HMI</w:t>
            </w:r>
          </w:p>
        </w:tc>
      </w:tr>
    </w:tbl>
    <w:p w14:paraId="4D0B1527" w14:textId="77777777" w:rsidR="00332093" w:rsidRDefault="00332093" w:rsidP="00332093"/>
    <w:p w14:paraId="3D3756C1" w14:textId="77777777" w:rsidR="00332093" w:rsidRDefault="00332093" w:rsidP="00332093">
      <w:pPr>
        <w:pStyle w:val="Heading4"/>
      </w:pPr>
      <w:r>
        <w:t>VS-UC-REQ-192242/A-Changing Ambient Lighting Intensity</w:t>
      </w:r>
    </w:p>
    <w:p w14:paraId="0F07FEEF"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332093" w14:paraId="398EF1C8" w14:textId="77777777" w:rsidTr="00332093">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0CBE1FA" w14:textId="77777777" w:rsidR="00332093" w:rsidRDefault="00332093">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8A914C6" w14:textId="77777777" w:rsidR="00332093" w:rsidRPr="001B762E" w:rsidRDefault="00332093">
            <w:pPr>
              <w:spacing w:line="276" w:lineRule="auto"/>
              <w:rPr>
                <w:rFonts w:cs="Arial"/>
              </w:rPr>
            </w:pPr>
            <w:r w:rsidRPr="001B762E">
              <w:rPr>
                <w:rFonts w:cs="Arial"/>
              </w:rPr>
              <w:t>Vehicle Occupant</w:t>
            </w:r>
          </w:p>
        </w:tc>
      </w:tr>
      <w:tr w:rsidR="00332093" w14:paraId="13668444"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BDE572E" w14:textId="77777777" w:rsidR="00332093" w:rsidRDefault="00332093">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5BC34B2A" w14:textId="77777777" w:rsidR="00332093" w:rsidRPr="001B762E" w:rsidRDefault="00332093" w:rsidP="00332093">
            <w:pPr>
              <w:spacing w:line="276" w:lineRule="auto"/>
              <w:rPr>
                <w:rFonts w:cs="Arial"/>
              </w:rPr>
            </w:pPr>
            <w:r w:rsidRPr="001B762E">
              <w:rPr>
                <w:rFonts w:cs="Arial"/>
              </w:rPr>
              <w:t xml:space="preserve">Ambient Lighting is turned ON </w:t>
            </w:r>
          </w:p>
          <w:p w14:paraId="6E2760B9" w14:textId="77777777" w:rsidR="00332093" w:rsidRPr="001B762E" w:rsidRDefault="00332093" w:rsidP="00332093">
            <w:pPr>
              <w:spacing w:line="276" w:lineRule="auto"/>
              <w:rPr>
                <w:rFonts w:cs="Arial"/>
              </w:rPr>
            </w:pPr>
            <w:r w:rsidRPr="001B762E">
              <w:rPr>
                <w:rFonts w:cs="Arial"/>
              </w:rPr>
              <w:t>Infotainment System is powered ON</w:t>
            </w:r>
          </w:p>
          <w:p w14:paraId="77B68A92" w14:textId="77777777" w:rsidR="00332093" w:rsidRPr="001B762E" w:rsidRDefault="00332093" w:rsidP="00332093">
            <w:pPr>
              <w:spacing w:line="276" w:lineRule="auto"/>
              <w:rPr>
                <w:rFonts w:cs="Arial"/>
              </w:rPr>
            </w:pPr>
            <w:r w:rsidRPr="001B762E">
              <w:rPr>
                <w:rFonts w:cs="Arial"/>
              </w:rPr>
              <w:t>Color X is active in the vehicle</w:t>
            </w:r>
          </w:p>
          <w:p w14:paraId="30EEFC80" w14:textId="77777777" w:rsidR="00332093" w:rsidRPr="001B762E" w:rsidRDefault="00332093" w:rsidP="00332093">
            <w:pPr>
              <w:spacing w:line="276" w:lineRule="auto"/>
              <w:rPr>
                <w:rFonts w:cs="Arial"/>
              </w:rPr>
            </w:pPr>
            <w:r w:rsidRPr="001B762E">
              <w:rPr>
                <w:rFonts w:cs="Arial"/>
              </w:rPr>
              <w:t>Intensity X is active in the vehicle</w:t>
            </w:r>
          </w:p>
          <w:p w14:paraId="5B597EE8" w14:textId="77777777" w:rsidR="00332093" w:rsidRPr="001B762E" w:rsidRDefault="00332093" w:rsidP="00332093">
            <w:pPr>
              <w:spacing w:line="276" w:lineRule="auto"/>
              <w:rPr>
                <w:rFonts w:cs="Arial"/>
              </w:rPr>
            </w:pPr>
            <w:r w:rsidRPr="001B762E">
              <w:rPr>
                <w:rFonts w:cs="Arial"/>
              </w:rPr>
              <w:t>Ambient Lighting HMI is active</w:t>
            </w:r>
          </w:p>
        </w:tc>
      </w:tr>
      <w:tr w:rsidR="00332093" w14:paraId="35D4CF31"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EECF374" w14:textId="77777777" w:rsidR="00332093" w:rsidRDefault="00332093">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3447F4F" w14:textId="77777777" w:rsidR="00332093" w:rsidRPr="001B762E" w:rsidRDefault="00332093">
            <w:pPr>
              <w:spacing w:line="276" w:lineRule="auto"/>
              <w:rPr>
                <w:rFonts w:cs="Arial"/>
              </w:rPr>
            </w:pPr>
            <w:r w:rsidRPr="001B762E">
              <w:rPr>
                <w:rFonts w:cs="Arial"/>
              </w:rPr>
              <w:t xml:space="preserve">The user </w:t>
            </w:r>
            <w:proofErr w:type="gramStart"/>
            <w:r w:rsidRPr="001B762E">
              <w:rPr>
                <w:rFonts w:cs="Arial"/>
              </w:rPr>
              <w:t>select</w:t>
            </w:r>
            <w:proofErr w:type="gramEnd"/>
            <w:r w:rsidRPr="001B762E">
              <w:rPr>
                <w:rFonts w:cs="Arial"/>
              </w:rPr>
              <w:t xml:space="preserve"> Intensity Y via the HMI</w:t>
            </w:r>
          </w:p>
        </w:tc>
      </w:tr>
      <w:tr w:rsidR="00332093" w14:paraId="5A00BCF5"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01D6E4E" w14:textId="77777777" w:rsidR="00332093" w:rsidRDefault="00332093">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41D8891" w14:textId="77777777" w:rsidR="00332093" w:rsidRPr="001B762E" w:rsidRDefault="00332093">
            <w:pPr>
              <w:spacing w:line="276" w:lineRule="auto"/>
              <w:rPr>
                <w:rFonts w:cs="Arial"/>
              </w:rPr>
            </w:pPr>
            <w:r w:rsidRPr="001B762E">
              <w:rPr>
                <w:rFonts w:cs="Arial"/>
              </w:rPr>
              <w:t>Intensity Y is active in the vehicle</w:t>
            </w:r>
          </w:p>
          <w:p w14:paraId="3C0D0189" w14:textId="77777777" w:rsidR="00332093" w:rsidRPr="001B762E" w:rsidRDefault="00332093">
            <w:pPr>
              <w:spacing w:line="276" w:lineRule="auto"/>
              <w:rPr>
                <w:rFonts w:cs="Arial"/>
              </w:rPr>
            </w:pPr>
            <w:r w:rsidRPr="001B762E">
              <w:rPr>
                <w:rFonts w:cs="Arial"/>
              </w:rPr>
              <w:t>The HMI shows intensity Y is active</w:t>
            </w:r>
          </w:p>
        </w:tc>
      </w:tr>
      <w:tr w:rsidR="00332093" w14:paraId="4F1FF030"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95DFB30" w14:textId="77777777" w:rsidR="00332093" w:rsidRDefault="00332093">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557A47C3" w14:textId="77777777" w:rsidR="00332093" w:rsidRPr="001B762E" w:rsidRDefault="00332093">
            <w:pPr>
              <w:spacing w:line="276" w:lineRule="auto"/>
              <w:rPr>
                <w:rFonts w:cs="Arial"/>
              </w:rPr>
            </w:pPr>
            <w:r w:rsidRPr="001B762E">
              <w:rPr>
                <w:rFonts w:cs="Arial"/>
              </w:rPr>
              <w:t>Vehicle Interface, G-HMI</w:t>
            </w:r>
          </w:p>
        </w:tc>
      </w:tr>
    </w:tbl>
    <w:p w14:paraId="174E2DF1" w14:textId="77777777" w:rsidR="00332093" w:rsidRDefault="00332093" w:rsidP="00332093"/>
    <w:p w14:paraId="2D453B7C" w14:textId="77777777" w:rsidR="00332093" w:rsidRDefault="00332093" w:rsidP="00332093">
      <w:pPr>
        <w:pStyle w:val="Heading4"/>
      </w:pPr>
      <w:r>
        <w:t>VS-UC-REQ-192243/A-Turning ON Ambient Lighting by selecting a color</w:t>
      </w:r>
    </w:p>
    <w:p w14:paraId="5407E215"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332093" w14:paraId="5E787463" w14:textId="77777777" w:rsidTr="00332093">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D7917E5" w14:textId="77777777" w:rsidR="00332093" w:rsidRDefault="00332093">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99684FB" w14:textId="77777777" w:rsidR="00332093" w:rsidRDefault="00332093">
            <w:pPr>
              <w:spacing w:line="276" w:lineRule="auto"/>
            </w:pPr>
            <w:r>
              <w:t>Vehicle Occupant</w:t>
            </w:r>
          </w:p>
        </w:tc>
      </w:tr>
      <w:tr w:rsidR="00332093" w14:paraId="5F721CDD"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E15E6AF" w14:textId="77777777" w:rsidR="00332093" w:rsidRDefault="00332093">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393FB6EB" w14:textId="77777777" w:rsidR="00332093" w:rsidRDefault="00332093">
            <w:pPr>
              <w:spacing w:line="276" w:lineRule="auto"/>
            </w:pPr>
            <w:r>
              <w:t>Ambient Lighting is turned OFF with the previous Intensity value of Y used before ambient lighting was turned OFF.</w:t>
            </w:r>
          </w:p>
          <w:p w14:paraId="5C592C10" w14:textId="77777777" w:rsidR="00332093" w:rsidRDefault="00332093">
            <w:pPr>
              <w:spacing w:line="276" w:lineRule="auto"/>
            </w:pPr>
            <w:r>
              <w:t>Infotainment System is powered ON.</w:t>
            </w:r>
          </w:p>
          <w:p w14:paraId="63FC41B8" w14:textId="77777777" w:rsidR="00332093" w:rsidRDefault="00332093">
            <w:pPr>
              <w:spacing w:line="276" w:lineRule="auto"/>
            </w:pPr>
            <w:r>
              <w:t>Ambient Lighting HMI is active.</w:t>
            </w:r>
          </w:p>
        </w:tc>
      </w:tr>
      <w:tr w:rsidR="00332093" w14:paraId="468557ED"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7CA2F24" w14:textId="77777777" w:rsidR="00332093" w:rsidRDefault="00332093">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627F3E49" w14:textId="77777777" w:rsidR="00332093" w:rsidRDefault="00332093">
            <w:pPr>
              <w:spacing w:line="276" w:lineRule="auto"/>
            </w:pPr>
            <w:r>
              <w:t>The user selects Color X via the HMI to turn ON ambient lighting</w:t>
            </w:r>
          </w:p>
        </w:tc>
      </w:tr>
      <w:tr w:rsidR="00332093" w14:paraId="18AB4FBB"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48AFE09" w14:textId="77777777" w:rsidR="00332093" w:rsidRDefault="00332093">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63405810" w14:textId="77777777" w:rsidR="00332093" w:rsidRDefault="00332093">
            <w:pPr>
              <w:spacing w:line="276" w:lineRule="auto"/>
            </w:pPr>
            <w:r>
              <w:t>Ambient Lighting Color X turns on in the vehicle.</w:t>
            </w:r>
          </w:p>
          <w:p w14:paraId="367F51E1" w14:textId="77777777" w:rsidR="00332093" w:rsidRDefault="00332093">
            <w:pPr>
              <w:spacing w:line="276" w:lineRule="auto"/>
            </w:pPr>
            <w:r>
              <w:t xml:space="preserve">The Ambient Lighting Intensity </w:t>
            </w:r>
            <w:proofErr w:type="gramStart"/>
            <w:r>
              <w:t>value</w:t>
            </w:r>
            <w:proofErr w:type="gramEnd"/>
            <w:r>
              <w:t xml:space="preserve"> Y becomes active in the vehicle</w:t>
            </w:r>
          </w:p>
          <w:p w14:paraId="4D74E613" w14:textId="77777777" w:rsidR="00332093" w:rsidRDefault="00332093" w:rsidP="00332093">
            <w:pPr>
              <w:spacing w:line="276" w:lineRule="auto"/>
            </w:pPr>
            <w:r>
              <w:t>The HMI shows Color X and Intensity Y</w:t>
            </w:r>
          </w:p>
        </w:tc>
      </w:tr>
      <w:tr w:rsidR="00332093" w14:paraId="745297F0"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F1E70D4" w14:textId="77777777" w:rsidR="00332093" w:rsidRDefault="00332093">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DDB6230" w14:textId="77777777" w:rsidR="00332093" w:rsidRDefault="00332093">
            <w:pPr>
              <w:spacing w:line="276" w:lineRule="auto"/>
            </w:pPr>
            <w:r>
              <w:t>Vehicle Interface, G-HMI</w:t>
            </w:r>
          </w:p>
        </w:tc>
      </w:tr>
    </w:tbl>
    <w:p w14:paraId="1F9BBD7D" w14:textId="77777777" w:rsidR="00332093" w:rsidRDefault="00332093" w:rsidP="00332093"/>
    <w:p w14:paraId="34C11C15" w14:textId="77777777" w:rsidR="00332093" w:rsidRDefault="00332093" w:rsidP="00332093">
      <w:pPr>
        <w:pStyle w:val="Heading4"/>
      </w:pPr>
      <w:r>
        <w:t>VS-UC-REQ-192244/A-Turning ON Ambient Lighting via ON/OFF HMI selection</w:t>
      </w:r>
    </w:p>
    <w:p w14:paraId="6F5F29E4"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332093" w14:paraId="0BA7208F" w14:textId="77777777" w:rsidTr="00332093">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0D70EFC" w14:textId="77777777" w:rsidR="00332093" w:rsidRDefault="00332093">
            <w:pPr>
              <w:spacing w:line="276" w:lineRule="auto"/>
            </w:pPr>
            <w:r>
              <w:rPr>
                <w:b/>
                <w:bCs/>
              </w:rPr>
              <w:lastRenderedPageBreak/>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5669677" w14:textId="77777777" w:rsidR="00332093" w:rsidRDefault="00332093">
            <w:pPr>
              <w:spacing w:line="276" w:lineRule="auto"/>
            </w:pPr>
            <w:r>
              <w:t>Vehicle Occupant</w:t>
            </w:r>
          </w:p>
        </w:tc>
      </w:tr>
      <w:tr w:rsidR="00332093" w14:paraId="65C3212A"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598D2CF" w14:textId="77777777" w:rsidR="00332093" w:rsidRDefault="00332093">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72DC2643" w14:textId="77777777" w:rsidR="00332093" w:rsidRDefault="00332093">
            <w:pPr>
              <w:spacing w:line="276" w:lineRule="auto"/>
            </w:pPr>
            <w:r>
              <w:t>Ambient Lighting is turned OFF with the previous intensity value of X and color of Y used before ambient lighting was turned off.</w:t>
            </w:r>
          </w:p>
          <w:p w14:paraId="02B4DB18" w14:textId="77777777" w:rsidR="00332093" w:rsidRDefault="00332093">
            <w:pPr>
              <w:spacing w:line="276" w:lineRule="auto"/>
            </w:pPr>
            <w:r>
              <w:t>Infotainment System is powered ON</w:t>
            </w:r>
          </w:p>
          <w:p w14:paraId="6F45D9D8" w14:textId="77777777" w:rsidR="00332093" w:rsidRDefault="00332093">
            <w:pPr>
              <w:spacing w:line="276" w:lineRule="auto"/>
            </w:pPr>
            <w:r>
              <w:t>Ambient Lighting HMI is active.</w:t>
            </w:r>
          </w:p>
        </w:tc>
      </w:tr>
      <w:tr w:rsidR="00332093" w14:paraId="7835A233"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9DC362E" w14:textId="77777777" w:rsidR="00332093" w:rsidRDefault="00332093">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60174818" w14:textId="77777777" w:rsidR="00332093" w:rsidRDefault="00332093">
            <w:pPr>
              <w:spacing w:line="276" w:lineRule="auto"/>
            </w:pPr>
            <w:r>
              <w:t>The user selects Ambient Lighting ON via the HMI</w:t>
            </w:r>
          </w:p>
        </w:tc>
      </w:tr>
      <w:tr w:rsidR="00332093" w14:paraId="7ABCD614"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C9C646E" w14:textId="77777777" w:rsidR="00332093" w:rsidRDefault="00332093">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56C5AAFF" w14:textId="77777777" w:rsidR="00332093" w:rsidRDefault="00332093">
            <w:pPr>
              <w:spacing w:line="276" w:lineRule="auto"/>
            </w:pPr>
            <w:r>
              <w:t>Ambient Lighting turned ON with intensity X and color Y active in the vehicle</w:t>
            </w:r>
          </w:p>
          <w:p w14:paraId="783DED12" w14:textId="77777777" w:rsidR="00332093" w:rsidRDefault="00332093">
            <w:pPr>
              <w:spacing w:line="276" w:lineRule="auto"/>
            </w:pPr>
            <w:r>
              <w:t>The HMI shows ambient lighting on with intensity X and color Y</w:t>
            </w:r>
          </w:p>
        </w:tc>
      </w:tr>
      <w:tr w:rsidR="00332093" w14:paraId="46102C0E"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96DB7ED" w14:textId="77777777" w:rsidR="00332093" w:rsidRDefault="00332093">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135BFE9" w14:textId="77777777" w:rsidR="00332093" w:rsidRDefault="00332093">
            <w:pPr>
              <w:spacing w:line="276" w:lineRule="auto"/>
            </w:pPr>
            <w:r>
              <w:t>Vehicle Interface, G-HMI</w:t>
            </w:r>
          </w:p>
        </w:tc>
      </w:tr>
    </w:tbl>
    <w:p w14:paraId="7576E9D4" w14:textId="77777777" w:rsidR="00332093" w:rsidRDefault="00332093" w:rsidP="00332093"/>
    <w:p w14:paraId="6DF55490" w14:textId="77777777" w:rsidR="00332093" w:rsidRDefault="00332093" w:rsidP="00332093">
      <w:pPr>
        <w:pStyle w:val="Heading4"/>
      </w:pPr>
      <w:r>
        <w:t>VS-UC-REQ-192245/A-Turning OFF Ambient Lighting</w:t>
      </w:r>
    </w:p>
    <w:p w14:paraId="77B9FD8A"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332093" w14:paraId="3FBB56F2" w14:textId="77777777" w:rsidTr="00332093">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5408042" w14:textId="77777777" w:rsidR="00332093" w:rsidRDefault="00332093">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68537D3" w14:textId="77777777" w:rsidR="00332093" w:rsidRDefault="00332093">
            <w:pPr>
              <w:spacing w:line="276" w:lineRule="auto"/>
            </w:pPr>
            <w:r>
              <w:t>Vehicle Occupant</w:t>
            </w:r>
          </w:p>
        </w:tc>
      </w:tr>
      <w:tr w:rsidR="00332093" w14:paraId="4428D54D"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1034BB9" w14:textId="77777777" w:rsidR="00332093" w:rsidRDefault="00332093">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67CA876" w14:textId="77777777" w:rsidR="00332093" w:rsidRDefault="00332093">
            <w:pPr>
              <w:spacing w:line="276" w:lineRule="auto"/>
            </w:pPr>
            <w:r>
              <w:t>Ambient Lighting is ON in the vehicle</w:t>
            </w:r>
          </w:p>
          <w:p w14:paraId="37578FCF" w14:textId="77777777" w:rsidR="00332093" w:rsidRDefault="00332093">
            <w:pPr>
              <w:spacing w:line="276" w:lineRule="auto"/>
            </w:pPr>
            <w:r>
              <w:t>Ambient Lighting HMI is active</w:t>
            </w:r>
          </w:p>
          <w:p w14:paraId="3534C2FB" w14:textId="77777777" w:rsidR="00332093" w:rsidRDefault="00332093">
            <w:pPr>
              <w:spacing w:line="276" w:lineRule="auto"/>
            </w:pPr>
            <w:r>
              <w:t>Infotainment System is powered ON</w:t>
            </w:r>
          </w:p>
        </w:tc>
      </w:tr>
      <w:tr w:rsidR="00332093" w14:paraId="52ECB5C5"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D8BB4B3" w14:textId="77777777" w:rsidR="00332093" w:rsidRDefault="00332093">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23A02D0B" w14:textId="77777777" w:rsidR="00332093" w:rsidRDefault="00332093">
            <w:pPr>
              <w:spacing w:line="276" w:lineRule="auto"/>
            </w:pPr>
            <w:r>
              <w:t xml:space="preserve">The user </w:t>
            </w:r>
            <w:proofErr w:type="gramStart"/>
            <w:r>
              <w:t>select</w:t>
            </w:r>
            <w:proofErr w:type="gramEnd"/>
            <w:r>
              <w:t xml:space="preserve"> Ambient Lighting OFF via the HMI</w:t>
            </w:r>
          </w:p>
        </w:tc>
      </w:tr>
      <w:tr w:rsidR="00332093" w14:paraId="16A5B6B9"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E0617F0" w14:textId="77777777" w:rsidR="00332093" w:rsidRDefault="00332093">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2AD13612" w14:textId="77777777" w:rsidR="00332093" w:rsidRDefault="00332093">
            <w:pPr>
              <w:spacing w:line="276" w:lineRule="auto"/>
            </w:pPr>
            <w:r>
              <w:t>The Ambient Lighting is turned OFF in the vehicle</w:t>
            </w:r>
          </w:p>
          <w:p w14:paraId="371408E3" w14:textId="77777777" w:rsidR="00332093" w:rsidRDefault="00332093">
            <w:pPr>
              <w:spacing w:line="276" w:lineRule="auto"/>
            </w:pPr>
            <w:r>
              <w:t>The HMI shows Ambient Lighting turned OFF</w:t>
            </w:r>
          </w:p>
        </w:tc>
      </w:tr>
      <w:tr w:rsidR="00332093" w14:paraId="369FE106"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E5F8AE8" w14:textId="77777777" w:rsidR="00332093" w:rsidRDefault="00332093">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6260CCDB" w14:textId="77777777" w:rsidR="00332093" w:rsidRDefault="00332093">
            <w:pPr>
              <w:spacing w:line="276" w:lineRule="auto"/>
            </w:pPr>
            <w:r>
              <w:t>Vehicle Interface, G-HMI</w:t>
            </w:r>
          </w:p>
        </w:tc>
      </w:tr>
    </w:tbl>
    <w:p w14:paraId="2E887980" w14:textId="77777777" w:rsidR="00332093" w:rsidRDefault="00332093" w:rsidP="00332093"/>
    <w:p w14:paraId="44A9E091" w14:textId="77777777" w:rsidR="00332093" w:rsidRDefault="00332093" w:rsidP="00332093">
      <w:pPr>
        <w:pStyle w:val="Heading4"/>
      </w:pPr>
      <w:r>
        <w:t>VS-UC-REQ-192246/A-Enhanced Memory - Recall new personality profile with Ambient Lighting active</w:t>
      </w:r>
    </w:p>
    <w:p w14:paraId="4418F5F0"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332093" w14:paraId="21271608" w14:textId="77777777" w:rsidTr="00332093">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C9FDB2C" w14:textId="77777777" w:rsidR="00332093" w:rsidRDefault="00332093">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BA7D86F" w14:textId="77777777" w:rsidR="00332093" w:rsidRDefault="00332093">
            <w:pPr>
              <w:spacing w:line="276" w:lineRule="auto"/>
            </w:pPr>
            <w:r>
              <w:t>Vehicle Occupant</w:t>
            </w:r>
          </w:p>
        </w:tc>
      </w:tr>
      <w:tr w:rsidR="00332093" w14:paraId="767EEAFC"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385068C" w14:textId="77777777" w:rsidR="00332093" w:rsidRDefault="00332093">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51591A4D" w14:textId="77777777" w:rsidR="00332093" w:rsidRDefault="00332093" w:rsidP="00332093">
            <w:pPr>
              <w:spacing w:line="276" w:lineRule="auto"/>
            </w:pPr>
            <w:r>
              <w:t>Infotainment System is Powered ON</w:t>
            </w:r>
          </w:p>
          <w:p w14:paraId="6252D61C" w14:textId="77777777" w:rsidR="00332093" w:rsidRDefault="00332093" w:rsidP="00332093">
            <w:pPr>
              <w:spacing w:line="276" w:lineRule="auto"/>
            </w:pPr>
            <w:r>
              <w:t>Enhanced Memory is turned ON</w:t>
            </w:r>
          </w:p>
          <w:p w14:paraId="1EECDDB8" w14:textId="77777777" w:rsidR="00332093" w:rsidRDefault="00332093" w:rsidP="00332093">
            <w:pPr>
              <w:spacing w:line="276" w:lineRule="auto"/>
            </w:pPr>
            <w:r>
              <w:t>The Active Personality profile is Profile 1 with Color A and Intensity B</w:t>
            </w:r>
          </w:p>
          <w:p w14:paraId="0002A4C1" w14:textId="77777777" w:rsidR="00332093" w:rsidRDefault="00332093" w:rsidP="00332093">
            <w:pPr>
              <w:spacing w:line="276" w:lineRule="auto"/>
            </w:pPr>
            <w:r>
              <w:t>Ambient Lighting HMI is active</w:t>
            </w:r>
          </w:p>
          <w:p w14:paraId="0077297A" w14:textId="77777777" w:rsidR="00332093" w:rsidRDefault="00332093" w:rsidP="00332093">
            <w:pPr>
              <w:spacing w:line="276" w:lineRule="auto"/>
            </w:pPr>
            <w:r>
              <w:t>Personality profile 3 is NOT active but when it was last active Color X and Intensity Y were active for ambient lighting</w:t>
            </w:r>
          </w:p>
        </w:tc>
      </w:tr>
      <w:tr w:rsidR="00332093" w14:paraId="48CD70A9"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E09C006" w14:textId="77777777" w:rsidR="00332093" w:rsidRDefault="00332093">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5718A9D4" w14:textId="77777777" w:rsidR="00332093" w:rsidRDefault="00332093">
            <w:pPr>
              <w:spacing w:line="276" w:lineRule="auto"/>
            </w:pPr>
            <w:r>
              <w:t xml:space="preserve">The user </w:t>
            </w:r>
            <w:proofErr w:type="gramStart"/>
            <w:r>
              <w:t>select</w:t>
            </w:r>
            <w:proofErr w:type="gramEnd"/>
            <w:r>
              <w:t xml:space="preserve"> Profile 3 to be the active personality profile from the memory seat button (would apply for any enhanced memory recall method)</w:t>
            </w:r>
          </w:p>
          <w:p w14:paraId="68380966" w14:textId="77777777" w:rsidR="00332093" w:rsidRDefault="00332093">
            <w:pPr>
              <w:spacing w:line="276" w:lineRule="auto"/>
            </w:pPr>
          </w:p>
        </w:tc>
      </w:tr>
      <w:tr w:rsidR="00332093" w14:paraId="7533E40F"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C67DEBC" w14:textId="77777777" w:rsidR="00332093" w:rsidRDefault="00332093">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07D895E3" w14:textId="77777777" w:rsidR="00332093" w:rsidRDefault="00332093" w:rsidP="00332093">
            <w:pPr>
              <w:spacing w:line="276" w:lineRule="auto"/>
            </w:pPr>
            <w:r>
              <w:t>Personality 3 becomes the active personality profile</w:t>
            </w:r>
          </w:p>
          <w:p w14:paraId="1AFAD2CD" w14:textId="77777777" w:rsidR="00332093" w:rsidRDefault="00332093" w:rsidP="00332093">
            <w:pPr>
              <w:spacing w:line="276" w:lineRule="auto"/>
            </w:pPr>
            <w:r>
              <w:t>Ambient Lighting is active in the vehicle with Color X and Intensity Y</w:t>
            </w:r>
          </w:p>
          <w:p w14:paraId="2375B1D4" w14:textId="77777777" w:rsidR="00332093" w:rsidRDefault="00332093" w:rsidP="00332093">
            <w:pPr>
              <w:spacing w:line="276" w:lineRule="auto"/>
            </w:pPr>
            <w:r>
              <w:t>The HMI shows Color X and Intensity Y</w:t>
            </w:r>
          </w:p>
        </w:tc>
      </w:tr>
      <w:tr w:rsidR="00332093" w14:paraId="02FA1989"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2C10FAE" w14:textId="77777777" w:rsidR="00332093" w:rsidRDefault="00332093">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23836659" w14:textId="77777777" w:rsidR="00332093" w:rsidRDefault="00332093">
            <w:pPr>
              <w:spacing w:line="276" w:lineRule="auto"/>
            </w:pPr>
            <w:r>
              <w:t>Vehicle Interface, G-HMI</w:t>
            </w:r>
          </w:p>
        </w:tc>
      </w:tr>
    </w:tbl>
    <w:p w14:paraId="4FB24EE5" w14:textId="77777777" w:rsidR="00332093" w:rsidRDefault="00332093" w:rsidP="00332093"/>
    <w:p w14:paraId="068994E5" w14:textId="77777777" w:rsidR="00332093" w:rsidRDefault="00332093" w:rsidP="00332093">
      <w:pPr>
        <w:pStyle w:val="Heading4"/>
      </w:pPr>
      <w:r>
        <w:t>VS-UC-REQ-192247/A-Enhanced Memory - New Profile at Network Wake-up</w:t>
      </w:r>
    </w:p>
    <w:p w14:paraId="6721B64F"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332093" w14:paraId="7F83FD42" w14:textId="77777777" w:rsidTr="00332093">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35BD97B" w14:textId="77777777" w:rsidR="00332093" w:rsidRDefault="00332093">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5B302EC" w14:textId="77777777" w:rsidR="00332093" w:rsidRDefault="00332093">
            <w:pPr>
              <w:spacing w:line="276" w:lineRule="auto"/>
            </w:pPr>
            <w:r>
              <w:t>Vehicle Occupant</w:t>
            </w:r>
          </w:p>
        </w:tc>
      </w:tr>
      <w:tr w:rsidR="00332093" w14:paraId="7D4FDC9B"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597D1E7" w14:textId="77777777" w:rsidR="00332093" w:rsidRDefault="00332093">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2C5C4763" w14:textId="77777777" w:rsidR="00332093" w:rsidRDefault="00332093">
            <w:pPr>
              <w:spacing w:line="276" w:lineRule="auto"/>
            </w:pPr>
            <w:r>
              <w:t>Network Bus is asleep</w:t>
            </w:r>
          </w:p>
          <w:p w14:paraId="6B2B6AD8" w14:textId="77777777" w:rsidR="00332093" w:rsidRDefault="00332093">
            <w:pPr>
              <w:spacing w:line="276" w:lineRule="auto"/>
            </w:pPr>
            <w:r>
              <w:t xml:space="preserve">Before network was asleep enhanced memory active personality profile was profile 2 </w:t>
            </w:r>
          </w:p>
          <w:p w14:paraId="7BAEBE0D" w14:textId="77777777" w:rsidR="00332093" w:rsidRDefault="00332093">
            <w:pPr>
              <w:spacing w:line="276" w:lineRule="auto"/>
            </w:pPr>
            <w:r>
              <w:t>Profile 3 is NOT active (profile 3 was last set to Color X, Intensity Y)</w:t>
            </w:r>
          </w:p>
          <w:p w14:paraId="79BDF3FA" w14:textId="77777777" w:rsidR="00332093" w:rsidRDefault="00332093">
            <w:pPr>
              <w:spacing w:line="276" w:lineRule="auto"/>
            </w:pPr>
            <w:r>
              <w:t>Ambient Lighting is OFF</w:t>
            </w:r>
          </w:p>
          <w:p w14:paraId="0745B662" w14:textId="77777777" w:rsidR="00332093" w:rsidRDefault="00332093">
            <w:pPr>
              <w:spacing w:line="276" w:lineRule="auto"/>
            </w:pPr>
            <w:r>
              <w:lastRenderedPageBreak/>
              <w:t>Ignition Status is OFF, Delayed Accessory is OFF</w:t>
            </w:r>
          </w:p>
          <w:p w14:paraId="18728B1F" w14:textId="77777777" w:rsidR="00332093" w:rsidRDefault="00332093">
            <w:pPr>
              <w:spacing w:line="276" w:lineRule="auto"/>
            </w:pPr>
            <w:r>
              <w:t>Infotainment System is powered OFF</w:t>
            </w:r>
          </w:p>
        </w:tc>
      </w:tr>
      <w:tr w:rsidR="00332093" w14:paraId="75B531FD"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BCF16EC" w14:textId="77777777" w:rsidR="00332093" w:rsidRDefault="00332093">
            <w:pPr>
              <w:spacing w:line="276" w:lineRule="auto"/>
            </w:pPr>
            <w:r>
              <w:rPr>
                <w:b/>
                <w:bCs/>
              </w:rPr>
              <w:lastRenderedPageBreak/>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52AF5C3C" w14:textId="77777777" w:rsidR="00332093" w:rsidRDefault="00332093" w:rsidP="00332093">
            <w:pPr>
              <w:numPr>
                <w:ilvl w:val="0"/>
                <w:numId w:val="423"/>
              </w:numPr>
              <w:spacing w:line="276" w:lineRule="auto"/>
            </w:pPr>
            <w:r>
              <w:t xml:space="preserve"> The user enters the vehicle with a </w:t>
            </w:r>
            <w:proofErr w:type="spellStart"/>
            <w:r>
              <w:t>keyfob</w:t>
            </w:r>
            <w:proofErr w:type="spellEnd"/>
            <w:r>
              <w:t xml:space="preserve"> associated to profile 3</w:t>
            </w:r>
          </w:p>
          <w:p w14:paraId="2C72576B" w14:textId="77777777" w:rsidR="00332093" w:rsidRDefault="00332093" w:rsidP="00332093">
            <w:pPr>
              <w:numPr>
                <w:ilvl w:val="0"/>
                <w:numId w:val="423"/>
              </w:numPr>
              <w:spacing w:line="276" w:lineRule="auto"/>
            </w:pPr>
            <w:r>
              <w:t>Network bus wakes up and indicates that profile 3 is active</w:t>
            </w:r>
          </w:p>
          <w:p w14:paraId="399073BF" w14:textId="77777777" w:rsidR="00332093" w:rsidRPr="006A3B9D" w:rsidRDefault="00332093" w:rsidP="00332093">
            <w:pPr>
              <w:numPr>
                <w:ilvl w:val="0"/>
                <w:numId w:val="423"/>
              </w:numPr>
              <w:spacing w:line="276" w:lineRule="auto"/>
            </w:pPr>
            <w:r>
              <w:t>User keys to run from Ignition OFF</w:t>
            </w:r>
          </w:p>
        </w:tc>
      </w:tr>
      <w:tr w:rsidR="00332093" w14:paraId="4F053BF1"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34B9B50" w14:textId="77777777" w:rsidR="00332093" w:rsidRDefault="00332093">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6923530" w14:textId="77777777" w:rsidR="00332093" w:rsidRDefault="00332093">
            <w:pPr>
              <w:spacing w:line="276" w:lineRule="auto"/>
            </w:pPr>
            <w:r>
              <w:t>Ambient Lighting becomes active for Profile 3 with Color X and Intensity Y active in the vehicle.</w:t>
            </w:r>
          </w:p>
          <w:p w14:paraId="720F4634" w14:textId="77777777" w:rsidR="00332093" w:rsidRDefault="00332093">
            <w:pPr>
              <w:spacing w:line="276" w:lineRule="auto"/>
            </w:pPr>
            <w:r>
              <w:t>If the user goes to the ambient lighting HMI it shows Color X and Intensity Y</w:t>
            </w:r>
          </w:p>
        </w:tc>
      </w:tr>
      <w:tr w:rsidR="00332093" w14:paraId="10446AAB" w14:textId="77777777" w:rsidTr="0033209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6D95A8E" w14:textId="77777777" w:rsidR="00332093" w:rsidRDefault="00332093">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2B73B06F" w14:textId="77777777" w:rsidR="00332093" w:rsidRDefault="00332093">
            <w:pPr>
              <w:spacing w:line="276" w:lineRule="auto"/>
            </w:pPr>
            <w:r>
              <w:t>Vehicle Interface, G-HMI</w:t>
            </w:r>
          </w:p>
        </w:tc>
      </w:tr>
    </w:tbl>
    <w:p w14:paraId="2BBCDB85" w14:textId="77777777" w:rsidR="00332093" w:rsidRDefault="00332093" w:rsidP="00332093"/>
    <w:p w14:paraId="073E360A" w14:textId="77777777" w:rsidR="00332093" w:rsidRDefault="00332093">
      <w:pPr>
        <w:spacing w:after="200" w:line="276" w:lineRule="auto"/>
      </w:pPr>
      <w:r>
        <w:br w:type="page"/>
      </w:r>
    </w:p>
    <w:p w14:paraId="78ABE45D" w14:textId="77777777" w:rsidR="00332093" w:rsidRDefault="00332093" w:rsidP="00332093">
      <w:pPr>
        <w:pStyle w:val="Heading3"/>
      </w:pPr>
      <w:bookmarkStart w:id="345" w:name="_Toc65750538"/>
      <w:r>
        <w:lastRenderedPageBreak/>
        <w:t>Requirements</w:t>
      </w:r>
      <w:bookmarkEnd w:id="345"/>
    </w:p>
    <w:p w14:paraId="7564AF9B" w14:textId="77777777" w:rsidR="00332093" w:rsidRPr="00332093" w:rsidRDefault="00332093" w:rsidP="00332093">
      <w:pPr>
        <w:pStyle w:val="Heading4"/>
        <w:rPr>
          <w:b w:val="0"/>
          <w:u w:val="single"/>
        </w:rPr>
      </w:pPr>
      <w:r w:rsidRPr="00332093">
        <w:rPr>
          <w:b w:val="0"/>
          <w:u w:val="single"/>
        </w:rPr>
        <w:t>VS-SR-REQ-192228/A-Ambient Lighting Server handling of "Inactive" in the Request signals</w:t>
      </w:r>
    </w:p>
    <w:p w14:paraId="32B1B5D6" w14:textId="77777777" w:rsidR="00332093" w:rsidRPr="00861233" w:rsidRDefault="00332093" w:rsidP="00332093">
      <w:pPr>
        <w:rPr>
          <w:rFonts w:cs="Arial"/>
        </w:rPr>
      </w:pPr>
      <w:r w:rsidRPr="00861233">
        <w:rPr>
          <w:rFonts w:cs="Arial"/>
        </w:rPr>
        <w:t xml:space="preserve">The Ambient Lighting Server shall treat </w:t>
      </w:r>
      <w:proofErr w:type="spellStart"/>
      <w:r w:rsidRPr="00861233">
        <w:rPr>
          <w:rFonts w:cs="Arial"/>
        </w:rPr>
        <w:t>LightAmbColor_No_Rq</w:t>
      </w:r>
      <w:proofErr w:type="spellEnd"/>
      <w:r w:rsidRPr="00861233">
        <w:rPr>
          <w:rFonts w:cs="Arial"/>
        </w:rPr>
        <w:t xml:space="preserve"> = Inactive and </w:t>
      </w:r>
      <w:proofErr w:type="spellStart"/>
      <w:r w:rsidRPr="00861233">
        <w:rPr>
          <w:rFonts w:cs="Arial"/>
        </w:rPr>
        <w:t>LightAmbIntsty_No_Rq</w:t>
      </w:r>
      <w:proofErr w:type="spellEnd"/>
      <w:r w:rsidRPr="00861233">
        <w:rPr>
          <w:rFonts w:cs="Arial"/>
        </w:rPr>
        <w:t xml:space="preserve"> = Inactive as don’t cares and shall not update the </w:t>
      </w:r>
      <w:proofErr w:type="spellStart"/>
      <w:r w:rsidRPr="00861233">
        <w:rPr>
          <w:rFonts w:cs="Arial"/>
        </w:rPr>
        <w:t>LightAmbColor_No_Actl</w:t>
      </w:r>
      <w:proofErr w:type="spellEnd"/>
      <w:r w:rsidRPr="00861233">
        <w:rPr>
          <w:rFonts w:cs="Arial"/>
        </w:rPr>
        <w:t xml:space="preserve"> and </w:t>
      </w:r>
      <w:proofErr w:type="spellStart"/>
      <w:r w:rsidRPr="00861233">
        <w:rPr>
          <w:rFonts w:cs="Arial"/>
        </w:rPr>
        <w:t>LightAmbIntsty_No_Actl</w:t>
      </w:r>
      <w:proofErr w:type="spellEnd"/>
      <w:r w:rsidRPr="00861233">
        <w:rPr>
          <w:rFonts w:cs="Arial"/>
        </w:rPr>
        <w:t xml:space="preserve"> status signals based on the request signals set to Inactive.</w:t>
      </w:r>
    </w:p>
    <w:p w14:paraId="66999534" w14:textId="77777777" w:rsidR="00332093" w:rsidRPr="00861233" w:rsidRDefault="00332093" w:rsidP="00332093">
      <w:pPr>
        <w:rPr>
          <w:rFonts w:cs="Arial"/>
        </w:rPr>
      </w:pPr>
    </w:p>
    <w:p w14:paraId="2CFDCA27" w14:textId="77777777" w:rsidR="00332093" w:rsidRPr="00332093" w:rsidRDefault="00332093" w:rsidP="00332093">
      <w:pPr>
        <w:pStyle w:val="Heading4"/>
        <w:rPr>
          <w:b w:val="0"/>
          <w:u w:val="single"/>
        </w:rPr>
      </w:pPr>
      <w:r w:rsidRPr="00332093">
        <w:rPr>
          <w:b w:val="0"/>
          <w:u w:val="single"/>
        </w:rPr>
        <w:t>VS-SR-REQ-192229/A-Bus Start-up</w:t>
      </w:r>
    </w:p>
    <w:p w14:paraId="1F4100FA" w14:textId="77777777" w:rsidR="00332093" w:rsidRPr="001F3E16" w:rsidRDefault="00332093" w:rsidP="00332093">
      <w:pPr>
        <w:rPr>
          <w:rFonts w:cs="Arial"/>
        </w:rPr>
      </w:pPr>
      <w:r w:rsidRPr="001F3E16">
        <w:rPr>
          <w:rFonts w:cs="Arial"/>
        </w:rPr>
        <w:t xml:space="preserve">At network bus start-up the Ambient Lighting Server shall only publish the actual ambient lighting values of </w:t>
      </w:r>
      <w:proofErr w:type="spellStart"/>
      <w:r w:rsidRPr="001F3E16">
        <w:rPr>
          <w:rFonts w:cs="Arial"/>
        </w:rPr>
        <w:t>LightAmbColor_No_Actl</w:t>
      </w:r>
      <w:proofErr w:type="spellEnd"/>
      <w:r w:rsidRPr="001F3E16">
        <w:rPr>
          <w:rFonts w:cs="Arial"/>
        </w:rPr>
        <w:t xml:space="preserve"> and </w:t>
      </w:r>
      <w:proofErr w:type="spellStart"/>
      <w:r w:rsidRPr="001F3E16">
        <w:rPr>
          <w:rFonts w:cs="Arial"/>
        </w:rPr>
        <w:t>LightAmbIntsty_No_Actl</w:t>
      </w:r>
      <w:proofErr w:type="spellEnd"/>
      <w:r w:rsidRPr="001F3E16">
        <w:rPr>
          <w:rFonts w:cs="Arial"/>
        </w:rPr>
        <w:t xml:space="preserve"> and shall not publish the network </w:t>
      </w:r>
      <w:proofErr w:type="spellStart"/>
      <w:r w:rsidRPr="001F3E16">
        <w:rPr>
          <w:rFonts w:cs="Arial"/>
        </w:rPr>
        <w:t>init</w:t>
      </w:r>
      <w:proofErr w:type="spellEnd"/>
      <w:r w:rsidRPr="001F3E16">
        <w:rPr>
          <w:rFonts w:cs="Arial"/>
        </w:rPr>
        <w:t xml:space="preserve"> values.</w:t>
      </w:r>
    </w:p>
    <w:p w14:paraId="1BCF4340" w14:textId="77777777" w:rsidR="00332093" w:rsidRPr="001F3E16" w:rsidRDefault="00332093" w:rsidP="00332093">
      <w:pPr>
        <w:rPr>
          <w:rFonts w:cs="Arial"/>
        </w:rPr>
      </w:pPr>
    </w:p>
    <w:p w14:paraId="7953AC36" w14:textId="77777777" w:rsidR="00332093" w:rsidRPr="001F3E16" w:rsidRDefault="00332093" w:rsidP="00332093">
      <w:pPr>
        <w:rPr>
          <w:rFonts w:cs="Arial"/>
        </w:rPr>
      </w:pPr>
      <w:r w:rsidRPr="001F3E16">
        <w:rPr>
          <w:rFonts w:cs="Arial"/>
        </w:rPr>
        <w:t xml:space="preserve">At network bus start-up the Ambient Lighting Client shall set the request signals to Inactive.  </w:t>
      </w:r>
    </w:p>
    <w:p w14:paraId="1A029C24" w14:textId="77777777" w:rsidR="00332093" w:rsidRPr="001F3E16" w:rsidRDefault="00332093" w:rsidP="00332093">
      <w:pPr>
        <w:rPr>
          <w:rFonts w:cs="Arial"/>
        </w:rPr>
      </w:pPr>
    </w:p>
    <w:p w14:paraId="712CC2C1" w14:textId="77777777" w:rsidR="00332093" w:rsidRPr="001F3E16" w:rsidRDefault="00332093" w:rsidP="00332093">
      <w:pPr>
        <w:rPr>
          <w:rFonts w:cs="Arial"/>
        </w:rPr>
      </w:pPr>
    </w:p>
    <w:p w14:paraId="5D38505C" w14:textId="77777777" w:rsidR="00332093" w:rsidRPr="00332093" w:rsidRDefault="00332093" w:rsidP="00332093">
      <w:pPr>
        <w:pStyle w:val="Heading4"/>
        <w:rPr>
          <w:b w:val="0"/>
          <w:u w:val="single"/>
        </w:rPr>
      </w:pPr>
      <w:r w:rsidRPr="00332093">
        <w:rPr>
          <w:b w:val="0"/>
          <w:u w:val="single"/>
        </w:rPr>
        <w:t>VS-HMI-REQ-192230/B-Ambient Lighting HMI</w:t>
      </w:r>
    </w:p>
    <w:p w14:paraId="546FC924" w14:textId="77777777" w:rsidR="00332093" w:rsidRPr="00F11A7F" w:rsidRDefault="00332093" w:rsidP="00332093">
      <w:pPr>
        <w:rPr>
          <w:rFonts w:cs="Arial"/>
        </w:rPr>
      </w:pPr>
      <w:r w:rsidRPr="00F11A7F">
        <w:rPr>
          <w:rFonts w:cs="Arial"/>
        </w:rPr>
        <w:t xml:space="preserve">The Ambient Lighting Client shall only display, on the ambient lighting HMI, the values indicated in the </w:t>
      </w:r>
      <w:proofErr w:type="spellStart"/>
      <w:r w:rsidRPr="00F11A7F">
        <w:rPr>
          <w:rFonts w:cs="Arial"/>
        </w:rPr>
        <w:t>LightAmbColor_No_Actl</w:t>
      </w:r>
      <w:proofErr w:type="spellEnd"/>
      <w:r w:rsidRPr="00F11A7F">
        <w:rPr>
          <w:rFonts w:cs="Arial"/>
        </w:rPr>
        <w:t xml:space="preserve"> and </w:t>
      </w:r>
      <w:proofErr w:type="spellStart"/>
      <w:r w:rsidRPr="00F11A7F">
        <w:rPr>
          <w:rFonts w:cs="Arial"/>
        </w:rPr>
        <w:t>LightAmbIntsty_No_Actl</w:t>
      </w:r>
      <w:proofErr w:type="spellEnd"/>
      <w:r w:rsidRPr="00F11A7F">
        <w:rPr>
          <w:rFonts w:cs="Arial"/>
        </w:rPr>
        <w:t xml:space="preserve"> status signals from the Ambient Lighting Server.   </w:t>
      </w:r>
    </w:p>
    <w:p w14:paraId="5F843D3F" w14:textId="77777777" w:rsidR="00332093" w:rsidRPr="00F11A7F" w:rsidRDefault="00332093" w:rsidP="00332093">
      <w:pPr>
        <w:rPr>
          <w:rFonts w:cs="Arial"/>
        </w:rPr>
      </w:pPr>
    </w:p>
    <w:p w14:paraId="6F2E8B8D" w14:textId="77777777" w:rsidR="00332093" w:rsidRPr="00F11A7F" w:rsidRDefault="00332093" w:rsidP="00332093">
      <w:pPr>
        <w:rPr>
          <w:rFonts w:cs="Arial"/>
        </w:rPr>
      </w:pPr>
      <w:r w:rsidRPr="00F11A7F">
        <w:rPr>
          <w:rFonts w:cs="Arial"/>
        </w:rPr>
        <w:t>If the Ambient Lighting HMI is being displayed</w:t>
      </w:r>
      <w:r>
        <w:rPr>
          <w:rFonts w:cs="Arial"/>
        </w:rPr>
        <w:t>,</w:t>
      </w:r>
      <w:r w:rsidRPr="00F11A7F">
        <w:rPr>
          <w:rFonts w:cs="Arial"/>
        </w:rPr>
        <w:t xml:space="preserve"> a change in the ambient lighting status signal shall update the HMI.</w:t>
      </w:r>
    </w:p>
    <w:p w14:paraId="67AC8F1D" w14:textId="77777777" w:rsidR="00332093" w:rsidRPr="00F11A7F" w:rsidRDefault="00332093" w:rsidP="00332093">
      <w:pPr>
        <w:rPr>
          <w:rFonts w:cs="Arial"/>
        </w:rPr>
      </w:pPr>
    </w:p>
    <w:p w14:paraId="61FB4524" w14:textId="77777777" w:rsidR="00332093" w:rsidRPr="00F11A7F" w:rsidRDefault="00332093" w:rsidP="00332093">
      <w:pPr>
        <w:rPr>
          <w:rFonts w:cs="Arial"/>
        </w:rPr>
      </w:pPr>
      <w:r w:rsidRPr="00F11A7F">
        <w:rPr>
          <w:rFonts w:cs="Arial"/>
        </w:rPr>
        <w:t xml:space="preserve">If the Ambient Lighting Server sends </w:t>
      </w:r>
      <w:proofErr w:type="spellStart"/>
      <w:r w:rsidRPr="00F11A7F">
        <w:rPr>
          <w:rFonts w:cs="Arial"/>
        </w:rPr>
        <w:t>LightAmbIntsty_No_Actl</w:t>
      </w:r>
      <w:proofErr w:type="spellEnd"/>
      <w:r w:rsidRPr="00F11A7F">
        <w:rPr>
          <w:rFonts w:cs="Arial"/>
        </w:rPr>
        <w:t xml:space="preserve"> = “0% Intensity / Ambient Lighting OFF” then the Ambient Lighting Client HMI shall set Ambient Lighting HMI OFF.  Note this is regardless of what is in the </w:t>
      </w:r>
      <w:proofErr w:type="spellStart"/>
      <w:r w:rsidRPr="00F11A7F">
        <w:rPr>
          <w:rFonts w:cs="Arial"/>
        </w:rPr>
        <w:t>LightAmbColor_No_Actl</w:t>
      </w:r>
      <w:proofErr w:type="spellEnd"/>
      <w:r w:rsidRPr="00F11A7F">
        <w:rPr>
          <w:rFonts w:cs="Arial"/>
        </w:rPr>
        <w:t xml:space="preserve"> status signal.</w:t>
      </w:r>
    </w:p>
    <w:p w14:paraId="7F986EB6" w14:textId="77777777" w:rsidR="00332093" w:rsidRPr="00F11A7F" w:rsidRDefault="00332093" w:rsidP="00332093">
      <w:pPr>
        <w:rPr>
          <w:rFonts w:cs="Arial"/>
        </w:rPr>
      </w:pPr>
    </w:p>
    <w:p w14:paraId="15DC26E5" w14:textId="77777777" w:rsidR="00332093" w:rsidRPr="00F11A7F" w:rsidRDefault="00332093" w:rsidP="00332093">
      <w:pPr>
        <w:rPr>
          <w:rFonts w:cs="Arial"/>
        </w:rPr>
      </w:pPr>
    </w:p>
    <w:p w14:paraId="39CCCC86" w14:textId="77777777" w:rsidR="00332093" w:rsidRPr="00F11A7F" w:rsidRDefault="00332093" w:rsidP="00332093">
      <w:pPr>
        <w:rPr>
          <w:rFonts w:cs="Arial"/>
        </w:rPr>
      </w:pPr>
    </w:p>
    <w:p w14:paraId="00CF0667" w14:textId="77777777" w:rsidR="00332093" w:rsidRPr="00332093" w:rsidRDefault="00332093" w:rsidP="00332093">
      <w:pPr>
        <w:pStyle w:val="Heading4"/>
        <w:rPr>
          <w:b w:val="0"/>
          <w:u w:val="single"/>
        </w:rPr>
      </w:pPr>
      <w:r w:rsidRPr="00332093">
        <w:rPr>
          <w:b w:val="0"/>
          <w:u w:val="single"/>
        </w:rPr>
        <w:t>VS-SR-REQ-192238/B-Ambient Lighting Request and Response signals</w:t>
      </w:r>
    </w:p>
    <w:p w14:paraId="2135491A" w14:textId="77777777" w:rsidR="00332093" w:rsidRDefault="00332093" w:rsidP="00332093">
      <w:pPr>
        <w:rPr>
          <w:rFonts w:cs="Arial"/>
        </w:rPr>
      </w:pPr>
      <w:r w:rsidRPr="00E62534">
        <w:rPr>
          <w:rFonts w:cs="Arial"/>
        </w:rPr>
        <w:t>The Ambient Lighting Client</w:t>
      </w:r>
      <w:r>
        <w:rPr>
          <w:rFonts w:cs="Arial"/>
        </w:rPr>
        <w:t>,</w:t>
      </w:r>
      <w:r w:rsidRPr="00E62534">
        <w:rPr>
          <w:rFonts w:cs="Arial"/>
        </w:rPr>
        <w:t xml:space="preserve"> when requesting an Ambient Lighting Color or Ambient Lighting Intensity value</w:t>
      </w:r>
      <w:r>
        <w:rPr>
          <w:rFonts w:cs="Arial"/>
        </w:rPr>
        <w:t>,</w:t>
      </w:r>
      <w:r w:rsidRPr="00E62534">
        <w:rPr>
          <w:rFonts w:cs="Arial"/>
        </w:rPr>
        <w:t xml:space="preserve"> shall set the color or intensity being requested and then set the request signal back to inactive</w:t>
      </w:r>
      <w:r>
        <w:rPr>
          <w:rFonts w:cs="Arial"/>
        </w:rPr>
        <w:t>.</w:t>
      </w:r>
    </w:p>
    <w:p w14:paraId="14424051" w14:textId="77777777" w:rsidR="00332093" w:rsidRDefault="00332093" w:rsidP="00332093">
      <w:pPr>
        <w:numPr>
          <w:ilvl w:val="0"/>
          <w:numId w:val="432"/>
        </w:numPr>
        <w:rPr>
          <w:rFonts w:cs="Arial"/>
        </w:rPr>
      </w:pPr>
      <w:r>
        <w:rPr>
          <w:rFonts w:cs="Arial"/>
        </w:rPr>
        <w:t xml:space="preserve">When setting the request signal back to inactive the Ambient Lighting Client shall set to Inactive </w:t>
      </w:r>
      <w:r w:rsidRPr="000520D0">
        <w:rPr>
          <w:rFonts w:cs="Arial"/>
        </w:rPr>
        <w:t xml:space="preserve">within 50 </w:t>
      </w:r>
      <w:proofErr w:type="spellStart"/>
      <w:r w:rsidRPr="000520D0">
        <w:rPr>
          <w:rFonts w:cs="Arial"/>
        </w:rPr>
        <w:t>msec</w:t>
      </w:r>
      <w:proofErr w:type="spellEnd"/>
      <w:r w:rsidRPr="000520D0">
        <w:rPr>
          <w:rFonts w:cs="Arial"/>
        </w:rPr>
        <w:t xml:space="preserve"> </w:t>
      </w:r>
      <w:r>
        <w:rPr>
          <w:rFonts w:cs="Arial"/>
        </w:rPr>
        <w:t>of</w:t>
      </w:r>
      <w:r w:rsidRPr="000520D0">
        <w:rPr>
          <w:rFonts w:cs="Arial"/>
        </w:rPr>
        <w:t xml:space="preserve"> making the request</w:t>
      </w:r>
      <w:r>
        <w:rPr>
          <w:rFonts w:cs="Arial"/>
        </w:rPr>
        <w:t>.</w:t>
      </w:r>
      <w:r w:rsidRPr="000520D0">
        <w:rPr>
          <w:rFonts w:cs="Arial"/>
        </w:rPr>
        <w:t xml:space="preserve"> </w:t>
      </w:r>
    </w:p>
    <w:p w14:paraId="4CAA288C" w14:textId="77777777" w:rsidR="00332093" w:rsidRPr="000520D0" w:rsidRDefault="00332093" w:rsidP="00332093">
      <w:pPr>
        <w:numPr>
          <w:ilvl w:val="0"/>
          <w:numId w:val="432"/>
        </w:numPr>
        <w:rPr>
          <w:rFonts w:cs="Arial"/>
        </w:rPr>
      </w:pPr>
      <w:r>
        <w:rPr>
          <w:rFonts w:cs="Arial"/>
        </w:rPr>
        <w:t>When setting the request signal back to inactive the Ambient Lighting Client shall set to Inactive no sooner than 2</w:t>
      </w:r>
      <w:r w:rsidRPr="000520D0">
        <w:rPr>
          <w:rFonts w:cs="Arial"/>
        </w:rPr>
        <w:t xml:space="preserve">0 </w:t>
      </w:r>
      <w:proofErr w:type="spellStart"/>
      <w:r w:rsidRPr="000520D0">
        <w:rPr>
          <w:rFonts w:cs="Arial"/>
        </w:rPr>
        <w:t>msec</w:t>
      </w:r>
      <w:proofErr w:type="spellEnd"/>
      <w:r w:rsidRPr="000520D0">
        <w:rPr>
          <w:rFonts w:cs="Arial"/>
        </w:rPr>
        <w:t xml:space="preserve"> </w:t>
      </w:r>
      <w:r>
        <w:rPr>
          <w:rFonts w:cs="Arial"/>
        </w:rPr>
        <w:t>after</w:t>
      </w:r>
      <w:r w:rsidRPr="000520D0">
        <w:rPr>
          <w:rFonts w:cs="Arial"/>
        </w:rPr>
        <w:t xml:space="preserve"> making the request</w:t>
      </w:r>
      <w:r>
        <w:rPr>
          <w:rFonts w:cs="Arial"/>
        </w:rPr>
        <w:t>.</w:t>
      </w:r>
      <w:r w:rsidRPr="000520D0">
        <w:rPr>
          <w:rFonts w:cs="Arial"/>
        </w:rPr>
        <w:t xml:space="preserve"> </w:t>
      </w:r>
    </w:p>
    <w:p w14:paraId="36E25F22" w14:textId="77777777" w:rsidR="00332093" w:rsidRPr="00E62534" w:rsidRDefault="00332093" w:rsidP="00332093">
      <w:pPr>
        <w:rPr>
          <w:rFonts w:cs="Arial"/>
        </w:rPr>
      </w:pPr>
    </w:p>
    <w:p w14:paraId="25687C76" w14:textId="77777777" w:rsidR="00332093" w:rsidRPr="00E62534" w:rsidRDefault="00332093" w:rsidP="00332093">
      <w:pPr>
        <w:rPr>
          <w:rFonts w:cs="Arial"/>
        </w:rPr>
      </w:pPr>
      <w:r w:rsidRPr="00E62534">
        <w:rPr>
          <w:rFonts w:cs="Arial"/>
        </w:rPr>
        <w:t xml:space="preserve">If the Ambient Lighting Client has not received the Color or Intensity values requested in the </w:t>
      </w:r>
      <w:proofErr w:type="spellStart"/>
      <w:r w:rsidRPr="00E62534">
        <w:rPr>
          <w:rFonts w:cs="Arial"/>
        </w:rPr>
        <w:t>LightAmbColor_No_Actl</w:t>
      </w:r>
      <w:proofErr w:type="spellEnd"/>
      <w:r w:rsidRPr="00E62534">
        <w:rPr>
          <w:rFonts w:cs="Arial"/>
        </w:rPr>
        <w:t xml:space="preserve"> and </w:t>
      </w:r>
      <w:proofErr w:type="spellStart"/>
      <w:r w:rsidRPr="00E62534">
        <w:rPr>
          <w:rFonts w:cs="Arial"/>
        </w:rPr>
        <w:t>LightAmbIntsty_No_Actl</w:t>
      </w:r>
      <w:proofErr w:type="spellEnd"/>
      <w:r w:rsidRPr="00E62534">
        <w:rPr>
          <w:rFonts w:cs="Arial"/>
        </w:rPr>
        <w:t xml:space="preserve"> status signals within 200 </w:t>
      </w:r>
      <w:proofErr w:type="spellStart"/>
      <w:r w:rsidRPr="00E62534">
        <w:rPr>
          <w:rFonts w:cs="Arial"/>
        </w:rPr>
        <w:t>msec</w:t>
      </w:r>
      <w:proofErr w:type="spellEnd"/>
      <w:r w:rsidRPr="00E62534">
        <w:rPr>
          <w:rFonts w:cs="Arial"/>
        </w:rPr>
        <w:t xml:space="preserve"> of the </w:t>
      </w:r>
      <w:proofErr w:type="gramStart"/>
      <w:r w:rsidRPr="00E62534">
        <w:rPr>
          <w:rFonts w:cs="Arial"/>
        </w:rPr>
        <w:t>request</w:t>
      </w:r>
      <w:proofErr w:type="gramEnd"/>
      <w:r w:rsidRPr="00E62534">
        <w:rPr>
          <w:rFonts w:cs="Arial"/>
        </w:rPr>
        <w:t xml:space="preserve"> then the Ambient Lighting Client shall re-request signal within 250 </w:t>
      </w:r>
      <w:proofErr w:type="spellStart"/>
      <w:r w:rsidRPr="00E62534">
        <w:rPr>
          <w:rFonts w:cs="Arial"/>
        </w:rPr>
        <w:t>msec</w:t>
      </w:r>
      <w:proofErr w:type="spellEnd"/>
      <w:r w:rsidRPr="00E62534">
        <w:rPr>
          <w:rFonts w:cs="Arial"/>
        </w:rPr>
        <w:t xml:space="preserve"> after making the first request (only one retry should be performed).  </w:t>
      </w:r>
    </w:p>
    <w:p w14:paraId="347B7DEE" w14:textId="77777777" w:rsidR="00332093" w:rsidRPr="00E62534" w:rsidRDefault="00332093" w:rsidP="00332093">
      <w:pPr>
        <w:numPr>
          <w:ilvl w:val="0"/>
          <w:numId w:val="429"/>
        </w:numPr>
        <w:rPr>
          <w:rFonts w:cs="Arial"/>
        </w:rPr>
      </w:pPr>
      <w:r w:rsidRPr="00E62534">
        <w:rPr>
          <w:rFonts w:cs="Arial"/>
        </w:rPr>
        <w:t xml:space="preserve">Note: this protects for the case if the Ambient Lighting Server was on another bus that was </w:t>
      </w:r>
      <w:proofErr w:type="gramStart"/>
      <w:r w:rsidRPr="00E62534">
        <w:rPr>
          <w:rFonts w:cs="Arial"/>
        </w:rPr>
        <w:t>asleep</w:t>
      </w:r>
      <w:proofErr w:type="gramEnd"/>
      <w:r w:rsidRPr="00E62534">
        <w:rPr>
          <w:rFonts w:cs="Arial"/>
        </w:rPr>
        <w:t xml:space="preserve"> and the first message was lost.  </w:t>
      </w:r>
    </w:p>
    <w:p w14:paraId="009ADCBF" w14:textId="77777777" w:rsidR="00332093" w:rsidRPr="00E62534" w:rsidRDefault="00332093" w:rsidP="00332093">
      <w:pPr>
        <w:rPr>
          <w:rFonts w:cs="Arial"/>
        </w:rPr>
      </w:pPr>
    </w:p>
    <w:p w14:paraId="5013313A" w14:textId="77777777" w:rsidR="00332093" w:rsidRPr="00E62534" w:rsidRDefault="00332093" w:rsidP="00332093">
      <w:pPr>
        <w:rPr>
          <w:rFonts w:cs="Arial"/>
        </w:rPr>
      </w:pPr>
      <w:r w:rsidRPr="00E62534">
        <w:rPr>
          <w:rFonts w:cs="Arial"/>
        </w:rPr>
        <w:t xml:space="preserve">The Ambient Lighting Server shall respond back to the </w:t>
      </w:r>
      <w:proofErr w:type="spellStart"/>
      <w:r w:rsidRPr="00E62534">
        <w:rPr>
          <w:rFonts w:cs="Arial"/>
        </w:rPr>
        <w:t>LightAmbColor_No_Rq</w:t>
      </w:r>
      <w:proofErr w:type="spellEnd"/>
      <w:r w:rsidRPr="00E62534">
        <w:rPr>
          <w:rFonts w:cs="Arial"/>
        </w:rPr>
        <w:t xml:space="preserve"> and </w:t>
      </w:r>
      <w:proofErr w:type="spellStart"/>
      <w:r w:rsidRPr="00E62534">
        <w:rPr>
          <w:rFonts w:cs="Arial"/>
        </w:rPr>
        <w:t>LightAmbIntsty_No_Rq</w:t>
      </w:r>
      <w:proofErr w:type="spellEnd"/>
      <w:r w:rsidRPr="00E62534">
        <w:rPr>
          <w:rFonts w:cs="Arial"/>
        </w:rPr>
        <w:t xml:space="preserve"> request signals within 150 </w:t>
      </w:r>
      <w:proofErr w:type="spellStart"/>
      <w:r w:rsidRPr="00E62534">
        <w:rPr>
          <w:rFonts w:cs="Arial"/>
        </w:rPr>
        <w:t>msec</w:t>
      </w:r>
      <w:proofErr w:type="spellEnd"/>
      <w:r w:rsidRPr="00E62534">
        <w:rPr>
          <w:rFonts w:cs="Arial"/>
        </w:rPr>
        <w:t xml:space="preserve"> of receiving the ambient lighting request.</w:t>
      </w:r>
    </w:p>
    <w:p w14:paraId="0B544D80" w14:textId="77777777" w:rsidR="00332093" w:rsidRPr="00E62534" w:rsidRDefault="00332093" w:rsidP="00332093">
      <w:pPr>
        <w:rPr>
          <w:rFonts w:cs="Arial"/>
        </w:rPr>
      </w:pPr>
    </w:p>
    <w:p w14:paraId="3C2DD4C2" w14:textId="77777777" w:rsidR="00332093" w:rsidRPr="00E62534" w:rsidRDefault="00332093" w:rsidP="00332093">
      <w:pPr>
        <w:rPr>
          <w:rFonts w:cs="Arial"/>
        </w:rPr>
      </w:pPr>
      <w:r w:rsidRPr="00E62534">
        <w:rPr>
          <w:rFonts w:cs="Arial"/>
        </w:rPr>
        <w:t>Ex.</w:t>
      </w:r>
    </w:p>
    <w:p w14:paraId="4547E53A" w14:textId="77777777" w:rsidR="00332093" w:rsidRPr="00E62534" w:rsidRDefault="00332093" w:rsidP="00332093">
      <w:pPr>
        <w:numPr>
          <w:ilvl w:val="0"/>
          <w:numId w:val="430"/>
        </w:numPr>
        <w:rPr>
          <w:rFonts w:cs="Arial"/>
        </w:rPr>
      </w:pPr>
      <w:r w:rsidRPr="00E62534">
        <w:rPr>
          <w:rFonts w:cs="Arial"/>
        </w:rPr>
        <w:t>User selects a new ambient lighting color from the HMI</w:t>
      </w:r>
    </w:p>
    <w:p w14:paraId="7231B83C" w14:textId="77777777" w:rsidR="00332093" w:rsidRPr="00E62534" w:rsidRDefault="00332093" w:rsidP="00332093">
      <w:pPr>
        <w:numPr>
          <w:ilvl w:val="0"/>
          <w:numId w:val="430"/>
        </w:numPr>
        <w:rPr>
          <w:rFonts w:cs="Arial"/>
        </w:rPr>
      </w:pPr>
      <w:r w:rsidRPr="00E62534">
        <w:rPr>
          <w:rFonts w:cs="Arial"/>
        </w:rPr>
        <w:t xml:space="preserve">Ambient Lighting Client sets </w:t>
      </w:r>
      <w:proofErr w:type="spellStart"/>
      <w:r w:rsidRPr="00E62534">
        <w:rPr>
          <w:rFonts w:cs="Arial"/>
        </w:rPr>
        <w:t>LightAmbIntsty_No_Rq</w:t>
      </w:r>
      <w:proofErr w:type="spellEnd"/>
      <w:r w:rsidRPr="00E62534">
        <w:rPr>
          <w:rFonts w:cs="Arial"/>
        </w:rPr>
        <w:t xml:space="preserve"> = Color X and then </w:t>
      </w:r>
      <w:r>
        <w:rPr>
          <w:rFonts w:cs="Arial"/>
        </w:rPr>
        <w:t>35</w:t>
      </w:r>
      <w:r w:rsidRPr="00E62534">
        <w:rPr>
          <w:rFonts w:cs="Arial"/>
        </w:rPr>
        <w:t xml:space="preserve"> </w:t>
      </w:r>
      <w:proofErr w:type="spellStart"/>
      <w:r w:rsidRPr="00E62534">
        <w:rPr>
          <w:rFonts w:cs="Arial"/>
        </w:rPr>
        <w:t>msec</w:t>
      </w:r>
      <w:proofErr w:type="spellEnd"/>
      <w:r>
        <w:rPr>
          <w:rFonts w:cs="Arial"/>
        </w:rPr>
        <w:t xml:space="preserve"> later</w:t>
      </w:r>
      <w:r w:rsidRPr="00E62534">
        <w:rPr>
          <w:rFonts w:cs="Arial"/>
        </w:rPr>
        <w:t xml:space="preserve"> sets </w:t>
      </w:r>
      <w:proofErr w:type="spellStart"/>
      <w:r w:rsidRPr="00E62534">
        <w:rPr>
          <w:rFonts w:cs="Arial"/>
        </w:rPr>
        <w:t>LightAmbIntsty_No_Rq</w:t>
      </w:r>
      <w:proofErr w:type="spellEnd"/>
      <w:r w:rsidRPr="00E62534">
        <w:rPr>
          <w:rFonts w:cs="Arial"/>
        </w:rPr>
        <w:t xml:space="preserve"> = Inactive.  </w:t>
      </w:r>
    </w:p>
    <w:p w14:paraId="7875D1A6" w14:textId="77777777" w:rsidR="00332093" w:rsidRPr="00E62534" w:rsidRDefault="00332093" w:rsidP="00332093">
      <w:pPr>
        <w:numPr>
          <w:ilvl w:val="0"/>
          <w:numId w:val="430"/>
        </w:numPr>
        <w:rPr>
          <w:rFonts w:cs="Arial"/>
        </w:rPr>
      </w:pPr>
      <w:r w:rsidRPr="00E62534">
        <w:rPr>
          <w:rFonts w:cs="Arial"/>
        </w:rPr>
        <w:t xml:space="preserve">The Ambient Lighting Server responds back within 150 </w:t>
      </w:r>
      <w:proofErr w:type="spellStart"/>
      <w:r w:rsidRPr="00E62534">
        <w:rPr>
          <w:rFonts w:cs="Arial"/>
        </w:rPr>
        <w:t>msec</w:t>
      </w:r>
      <w:proofErr w:type="spellEnd"/>
      <w:r w:rsidRPr="00E62534">
        <w:rPr>
          <w:rFonts w:cs="Arial"/>
        </w:rPr>
        <w:t xml:space="preserve"> of receiving </w:t>
      </w:r>
      <w:proofErr w:type="spellStart"/>
      <w:r w:rsidRPr="00E62534">
        <w:rPr>
          <w:rFonts w:cs="Arial"/>
        </w:rPr>
        <w:t>LightAmbIntsty_No_Rq</w:t>
      </w:r>
      <w:proofErr w:type="spellEnd"/>
      <w:r w:rsidRPr="00E62534">
        <w:rPr>
          <w:rFonts w:cs="Arial"/>
        </w:rPr>
        <w:t xml:space="preserve"> = Color X with </w:t>
      </w:r>
      <w:proofErr w:type="spellStart"/>
      <w:r w:rsidRPr="00E62534">
        <w:rPr>
          <w:rFonts w:cs="Arial"/>
        </w:rPr>
        <w:t>LightAmbColor_No_Actl</w:t>
      </w:r>
      <w:proofErr w:type="spellEnd"/>
      <w:r w:rsidRPr="00E62534">
        <w:rPr>
          <w:rFonts w:cs="Arial"/>
        </w:rPr>
        <w:t xml:space="preserve"> = Color X.</w:t>
      </w:r>
    </w:p>
    <w:p w14:paraId="5AF8D73F" w14:textId="77777777" w:rsidR="00332093" w:rsidRPr="00E62534" w:rsidRDefault="00332093" w:rsidP="00332093">
      <w:pPr>
        <w:numPr>
          <w:ilvl w:val="0"/>
          <w:numId w:val="430"/>
        </w:numPr>
        <w:rPr>
          <w:rFonts w:cs="Arial"/>
        </w:rPr>
      </w:pPr>
      <w:r w:rsidRPr="00E62534">
        <w:rPr>
          <w:rFonts w:cs="Arial"/>
        </w:rPr>
        <w:t xml:space="preserve">The Ambient Lighting Client updates the Ambient Lighting HMI based on the </w:t>
      </w:r>
      <w:proofErr w:type="spellStart"/>
      <w:r w:rsidRPr="00E62534">
        <w:rPr>
          <w:rFonts w:cs="Arial"/>
        </w:rPr>
        <w:t>LightAmbColor_No_Actl</w:t>
      </w:r>
      <w:proofErr w:type="spellEnd"/>
      <w:r w:rsidRPr="00E62534">
        <w:rPr>
          <w:rFonts w:cs="Arial"/>
        </w:rPr>
        <w:t xml:space="preserve"> status signal.</w:t>
      </w:r>
    </w:p>
    <w:p w14:paraId="1766752A" w14:textId="77777777" w:rsidR="00332093" w:rsidRPr="00E62534" w:rsidRDefault="00332093" w:rsidP="00332093">
      <w:pPr>
        <w:rPr>
          <w:rFonts w:cs="Arial"/>
        </w:rPr>
      </w:pPr>
    </w:p>
    <w:p w14:paraId="50A9879A" w14:textId="77777777" w:rsidR="00332093" w:rsidRPr="00E62534" w:rsidRDefault="00332093" w:rsidP="00332093">
      <w:pPr>
        <w:rPr>
          <w:rFonts w:cs="Arial"/>
        </w:rPr>
      </w:pPr>
    </w:p>
    <w:p w14:paraId="12C3F365" w14:textId="77777777" w:rsidR="00332093" w:rsidRPr="00E62534" w:rsidRDefault="00332093" w:rsidP="00332093">
      <w:pPr>
        <w:ind w:left="360"/>
        <w:rPr>
          <w:rFonts w:cs="Arial"/>
        </w:rPr>
      </w:pPr>
    </w:p>
    <w:p w14:paraId="025D1202" w14:textId="77777777" w:rsidR="00332093" w:rsidRPr="00E62534" w:rsidRDefault="00332093" w:rsidP="00332093">
      <w:pPr>
        <w:rPr>
          <w:rFonts w:cs="Arial"/>
        </w:rPr>
      </w:pPr>
    </w:p>
    <w:p w14:paraId="47887F90" w14:textId="77777777" w:rsidR="00332093" w:rsidRPr="00332093" w:rsidRDefault="00332093" w:rsidP="00332093">
      <w:pPr>
        <w:pStyle w:val="Heading4"/>
        <w:rPr>
          <w:b w:val="0"/>
          <w:u w:val="single"/>
        </w:rPr>
      </w:pPr>
      <w:r w:rsidRPr="00332093">
        <w:rPr>
          <w:b w:val="0"/>
          <w:u w:val="single"/>
        </w:rPr>
        <w:lastRenderedPageBreak/>
        <w:t>VS-SR-REQ-192239/A-Turning ON and OFF Ambient Lighting</w:t>
      </w:r>
    </w:p>
    <w:p w14:paraId="5A9290EE" w14:textId="77777777" w:rsidR="00332093" w:rsidRPr="00D73D33" w:rsidRDefault="00332093" w:rsidP="00332093">
      <w:pPr>
        <w:rPr>
          <w:rFonts w:cs="Arial"/>
        </w:rPr>
      </w:pPr>
      <w:r w:rsidRPr="00D73D33">
        <w:rPr>
          <w:rFonts w:cs="Arial"/>
        </w:rPr>
        <w:t xml:space="preserve">The Ambient Lighting Client can request the Ambient Lighting is turned ON using </w:t>
      </w:r>
      <w:proofErr w:type="spellStart"/>
      <w:r w:rsidRPr="00D73D33">
        <w:rPr>
          <w:rFonts w:cs="Arial"/>
        </w:rPr>
        <w:t>LightAmbIntsty_No_Rq</w:t>
      </w:r>
      <w:proofErr w:type="spellEnd"/>
      <w:r w:rsidRPr="00D73D33">
        <w:rPr>
          <w:rFonts w:cs="Arial"/>
        </w:rPr>
        <w:t xml:space="preserve"> = “Ambient Lighting Turn ON” or Ambient Lighting is turned OFF using “0% Intensity / Ambient Lighting Turn OFF”.</w:t>
      </w:r>
    </w:p>
    <w:p w14:paraId="43CECE3B" w14:textId="77777777" w:rsidR="00332093" w:rsidRPr="00D73D33" w:rsidRDefault="00332093" w:rsidP="00332093">
      <w:pPr>
        <w:rPr>
          <w:rFonts w:cs="Arial"/>
        </w:rPr>
      </w:pPr>
    </w:p>
    <w:p w14:paraId="6FCA8A1E" w14:textId="77777777" w:rsidR="00332093" w:rsidRPr="00D73D33" w:rsidRDefault="00332093" w:rsidP="00332093">
      <w:pPr>
        <w:rPr>
          <w:rFonts w:cs="Arial"/>
        </w:rPr>
      </w:pPr>
      <w:r w:rsidRPr="00D73D33">
        <w:rPr>
          <w:rFonts w:cs="Arial"/>
        </w:rPr>
        <w:t xml:space="preserve">The Ambient Lighting Server is responsible for remembering the Color and Intensity values between Power Mode / Ignition cycles, network bus wake-ups, and B+ resets.  </w:t>
      </w:r>
    </w:p>
    <w:p w14:paraId="48219530" w14:textId="77777777" w:rsidR="00332093" w:rsidRPr="00D73D33" w:rsidRDefault="00332093" w:rsidP="00332093">
      <w:pPr>
        <w:rPr>
          <w:rFonts w:cs="Arial"/>
        </w:rPr>
      </w:pPr>
    </w:p>
    <w:p w14:paraId="4B6528AE" w14:textId="77777777" w:rsidR="00332093" w:rsidRPr="00D73D33" w:rsidRDefault="00332093" w:rsidP="00332093">
      <w:pPr>
        <w:rPr>
          <w:rFonts w:cs="Arial"/>
        </w:rPr>
      </w:pPr>
      <w:r w:rsidRPr="00D73D33">
        <w:rPr>
          <w:rFonts w:cs="Arial"/>
        </w:rPr>
        <w:t xml:space="preserve">If Ambient Lighting is turned OFF the Ambient Lighting Server shall remember the color and intensity values before ambient lighting was turned OFF.  </w:t>
      </w:r>
    </w:p>
    <w:p w14:paraId="02D677AD" w14:textId="77777777" w:rsidR="00332093" w:rsidRPr="00D73D33" w:rsidRDefault="00332093" w:rsidP="00332093">
      <w:pPr>
        <w:rPr>
          <w:rFonts w:cs="Arial"/>
        </w:rPr>
      </w:pPr>
    </w:p>
    <w:p w14:paraId="78B9E0DD" w14:textId="77777777" w:rsidR="00332093" w:rsidRPr="00D73D33" w:rsidRDefault="00332093" w:rsidP="00332093">
      <w:pPr>
        <w:rPr>
          <w:rFonts w:cs="Arial"/>
        </w:rPr>
      </w:pPr>
      <w:r w:rsidRPr="00D73D33">
        <w:rPr>
          <w:rFonts w:cs="Arial"/>
        </w:rPr>
        <w:t>If Ambient Lighting is turned off (</w:t>
      </w:r>
      <w:proofErr w:type="spellStart"/>
      <w:r w:rsidRPr="00D73D33">
        <w:rPr>
          <w:rFonts w:cs="Arial"/>
        </w:rPr>
        <w:t>ie</w:t>
      </w:r>
      <w:proofErr w:type="spellEnd"/>
      <w:r w:rsidRPr="00D73D33">
        <w:rPr>
          <w:rFonts w:cs="Arial"/>
        </w:rPr>
        <w:t xml:space="preserve"> </w:t>
      </w:r>
      <w:proofErr w:type="spellStart"/>
      <w:r w:rsidRPr="00D73D33">
        <w:rPr>
          <w:rFonts w:cs="Arial"/>
        </w:rPr>
        <w:t>LightAmbIntsty_No_Actl</w:t>
      </w:r>
      <w:proofErr w:type="spellEnd"/>
      <w:r w:rsidRPr="00D73D33">
        <w:rPr>
          <w:rFonts w:cs="Arial"/>
        </w:rPr>
        <w:t xml:space="preserve"> = 0% Intensity / Ambient Lighting OFF) and if the Ambient Lighting Server receives </w:t>
      </w:r>
      <w:proofErr w:type="spellStart"/>
      <w:r w:rsidRPr="00D73D33">
        <w:rPr>
          <w:rFonts w:cs="Arial"/>
        </w:rPr>
        <w:t>LightAmbIntsty_No_Rq</w:t>
      </w:r>
      <w:proofErr w:type="spellEnd"/>
      <w:r w:rsidRPr="00D73D33">
        <w:rPr>
          <w:rFonts w:cs="Arial"/>
        </w:rPr>
        <w:t xml:space="preserve"> = “Ambient Lighting Turn ON” then the Ambient Lighting Server shall be responsible for publishing the Color and Intensity values to be used when turned ON.</w:t>
      </w:r>
    </w:p>
    <w:p w14:paraId="0DF48743" w14:textId="77777777" w:rsidR="00332093" w:rsidRPr="00D73D33" w:rsidRDefault="00332093" w:rsidP="00332093">
      <w:pPr>
        <w:numPr>
          <w:ilvl w:val="0"/>
          <w:numId w:val="434"/>
        </w:numPr>
        <w:rPr>
          <w:rFonts w:cs="Arial"/>
          <w:szCs w:val="20"/>
        </w:rPr>
      </w:pPr>
      <w:r w:rsidRPr="00D73D33">
        <w:rPr>
          <w:rFonts w:cs="Arial"/>
          <w:szCs w:val="20"/>
        </w:rPr>
        <w:t xml:space="preserve">The Ambient Lighting Client could request Ambient Lighting ON with a </w:t>
      </w:r>
      <w:proofErr w:type="gramStart"/>
      <w:r w:rsidRPr="00D73D33">
        <w:rPr>
          <w:rFonts w:cs="Arial"/>
          <w:szCs w:val="20"/>
        </w:rPr>
        <w:t>particular Color</w:t>
      </w:r>
      <w:proofErr w:type="gramEnd"/>
      <w:r w:rsidRPr="00D73D33">
        <w:rPr>
          <w:rFonts w:cs="Arial"/>
          <w:szCs w:val="20"/>
        </w:rPr>
        <w:t xml:space="preserve"> set, OR</w:t>
      </w:r>
    </w:p>
    <w:p w14:paraId="78F5BB07" w14:textId="77777777" w:rsidR="00332093" w:rsidRPr="00D73D33" w:rsidRDefault="00332093" w:rsidP="00332093">
      <w:pPr>
        <w:numPr>
          <w:ilvl w:val="0"/>
          <w:numId w:val="434"/>
        </w:numPr>
        <w:rPr>
          <w:rFonts w:cs="Arial"/>
          <w:szCs w:val="20"/>
        </w:rPr>
      </w:pPr>
      <w:r w:rsidRPr="00D73D33">
        <w:rPr>
          <w:rFonts w:cs="Arial"/>
          <w:szCs w:val="20"/>
        </w:rPr>
        <w:t>The Ambient Lighting Client could request Ambient Lighting ON with the Color and Intensity set to Inactive</w:t>
      </w:r>
    </w:p>
    <w:p w14:paraId="0614E366" w14:textId="77777777" w:rsidR="00332093" w:rsidRPr="00D73D33" w:rsidRDefault="00332093" w:rsidP="00332093">
      <w:pPr>
        <w:ind w:left="360"/>
        <w:rPr>
          <w:rFonts w:cs="Arial"/>
        </w:rPr>
      </w:pPr>
    </w:p>
    <w:p w14:paraId="6A646A3D" w14:textId="77777777" w:rsidR="00332093" w:rsidRPr="00D73D33" w:rsidRDefault="00332093" w:rsidP="00332093">
      <w:pPr>
        <w:rPr>
          <w:rFonts w:cs="Arial"/>
        </w:rPr>
      </w:pPr>
    </w:p>
    <w:p w14:paraId="294C8A1E" w14:textId="77777777" w:rsidR="00332093" w:rsidRPr="00332093" w:rsidRDefault="00332093" w:rsidP="00332093">
      <w:pPr>
        <w:pStyle w:val="Heading4"/>
        <w:rPr>
          <w:b w:val="0"/>
          <w:u w:val="single"/>
        </w:rPr>
      </w:pPr>
      <w:r w:rsidRPr="00332093">
        <w:rPr>
          <w:b w:val="0"/>
          <w:u w:val="single"/>
        </w:rPr>
        <w:t>VS-SR-REQ-192240/A-Enhanced Memory - Ambient Lighting</w:t>
      </w:r>
    </w:p>
    <w:p w14:paraId="785B6036" w14:textId="77777777" w:rsidR="00332093" w:rsidRPr="00D05D21" w:rsidRDefault="00332093" w:rsidP="00332093">
      <w:pPr>
        <w:rPr>
          <w:rFonts w:cs="Arial"/>
        </w:rPr>
      </w:pPr>
      <w:r w:rsidRPr="00D05D21">
        <w:rPr>
          <w:rFonts w:cs="Arial"/>
        </w:rPr>
        <w:t>If Enhanced Memory is configured ON in the Ambient Lighting Client than this “Ambient Lighting – Variant 2” strategy shall be used.</w:t>
      </w:r>
    </w:p>
    <w:p w14:paraId="6486E41D" w14:textId="77777777" w:rsidR="00332093" w:rsidRPr="00D05D21" w:rsidRDefault="00332093" w:rsidP="00332093">
      <w:pPr>
        <w:rPr>
          <w:rFonts w:cs="Arial"/>
        </w:rPr>
      </w:pPr>
    </w:p>
    <w:p w14:paraId="25EA06FA" w14:textId="77777777" w:rsidR="00332093" w:rsidRPr="00D05D21" w:rsidRDefault="00332093" w:rsidP="00332093">
      <w:pPr>
        <w:rPr>
          <w:rFonts w:cs="Arial"/>
        </w:rPr>
      </w:pPr>
      <w:r w:rsidRPr="00D05D21">
        <w:rPr>
          <w:rFonts w:cs="Arial"/>
        </w:rPr>
        <w:t>If Enhanced Memory is configured ON in the Ambient Lighting Server than this “Ambient Lighting – Variant 2” strategy shall be used.</w:t>
      </w:r>
    </w:p>
    <w:p w14:paraId="1E1A6184" w14:textId="77777777" w:rsidR="00332093" w:rsidRPr="00D05D21" w:rsidRDefault="00332093" w:rsidP="00332093">
      <w:pPr>
        <w:rPr>
          <w:rFonts w:cs="Arial"/>
        </w:rPr>
      </w:pPr>
    </w:p>
    <w:p w14:paraId="751BBD5F" w14:textId="77777777" w:rsidR="00332093" w:rsidRPr="00D05D21" w:rsidRDefault="00332093" w:rsidP="00332093">
      <w:pPr>
        <w:rPr>
          <w:rFonts w:cs="Arial"/>
        </w:rPr>
      </w:pPr>
      <w:r w:rsidRPr="00D05D21">
        <w:rPr>
          <w:rFonts w:cs="Arial"/>
        </w:rPr>
        <w:t xml:space="preserve">The Ambient Lighting Server shall update the </w:t>
      </w:r>
      <w:proofErr w:type="spellStart"/>
      <w:r w:rsidRPr="00D05D21">
        <w:rPr>
          <w:rFonts w:cs="Arial"/>
        </w:rPr>
        <w:t>LightAmbColor_No_Actl</w:t>
      </w:r>
      <w:proofErr w:type="spellEnd"/>
      <w:r w:rsidRPr="00D05D21">
        <w:rPr>
          <w:rFonts w:cs="Arial"/>
        </w:rPr>
        <w:t xml:space="preserve"> and </w:t>
      </w:r>
      <w:proofErr w:type="spellStart"/>
      <w:r w:rsidRPr="00D05D21">
        <w:rPr>
          <w:rFonts w:cs="Arial"/>
        </w:rPr>
        <w:t>LightAmbIntsty_No_Actl</w:t>
      </w:r>
      <w:proofErr w:type="spellEnd"/>
      <w:r w:rsidRPr="00D05D21">
        <w:rPr>
          <w:rFonts w:cs="Arial"/>
        </w:rPr>
        <w:t xml:space="preserve"> status signals when changing to new enhanced memory profiles (</w:t>
      </w:r>
      <w:proofErr w:type="spellStart"/>
      <w:r w:rsidRPr="00D05D21">
        <w:rPr>
          <w:rFonts w:cs="Arial"/>
        </w:rPr>
        <w:t>ie</w:t>
      </w:r>
      <w:proofErr w:type="spellEnd"/>
      <w:r w:rsidRPr="00D05D21">
        <w:rPr>
          <w:rFonts w:cs="Arial"/>
        </w:rPr>
        <w:t xml:space="preserve"> when the active personality profile changes).  </w:t>
      </w:r>
    </w:p>
    <w:p w14:paraId="443CDD19" w14:textId="77777777" w:rsidR="00332093" w:rsidRPr="00D05D21" w:rsidRDefault="00332093" w:rsidP="00332093">
      <w:pPr>
        <w:numPr>
          <w:ilvl w:val="0"/>
          <w:numId w:val="436"/>
        </w:numPr>
        <w:rPr>
          <w:rFonts w:cs="Arial"/>
        </w:rPr>
      </w:pPr>
      <w:r w:rsidRPr="00D05D21">
        <w:rPr>
          <w:rFonts w:cs="Arial"/>
        </w:rPr>
        <w:t xml:space="preserve">If the Ambient Lighting Server is turned OFF the Ambient Lighting Server shall remember what all the personality profiles where before they were turned off (in case turned back on).  </w:t>
      </w:r>
    </w:p>
    <w:p w14:paraId="6DFADE06" w14:textId="77777777" w:rsidR="00332093" w:rsidRDefault="00332093" w:rsidP="00332093">
      <w:pPr>
        <w:rPr>
          <w:rFonts w:cs="Arial"/>
        </w:rPr>
      </w:pPr>
    </w:p>
    <w:p w14:paraId="4C247321" w14:textId="77777777" w:rsidR="00332093" w:rsidRPr="00D05D21" w:rsidRDefault="00332093" w:rsidP="00332093">
      <w:pPr>
        <w:rPr>
          <w:rFonts w:cs="Arial"/>
        </w:rPr>
      </w:pPr>
      <w:r>
        <w:rPr>
          <w:rFonts w:cs="Arial"/>
        </w:rPr>
        <w:t xml:space="preserve">If the Ambient Lighting Client HMI is active the Ambient Lighting Client HMI will automatically update to whatever the new Color and Intensity values are when there is a new active personality since the Ambient Lighting Client will use the </w:t>
      </w:r>
      <w:proofErr w:type="spellStart"/>
      <w:r w:rsidRPr="00D05D21">
        <w:rPr>
          <w:rFonts w:cs="Arial"/>
        </w:rPr>
        <w:t>LightAmbColor_No_Actl</w:t>
      </w:r>
      <w:proofErr w:type="spellEnd"/>
      <w:r w:rsidRPr="00D05D21">
        <w:rPr>
          <w:rFonts w:cs="Arial"/>
        </w:rPr>
        <w:t xml:space="preserve"> and </w:t>
      </w:r>
      <w:proofErr w:type="spellStart"/>
      <w:r w:rsidRPr="00D05D21">
        <w:rPr>
          <w:rFonts w:cs="Arial"/>
        </w:rPr>
        <w:t>LightAmbIntsty_No_Actl</w:t>
      </w:r>
      <w:proofErr w:type="spellEnd"/>
      <w:r>
        <w:rPr>
          <w:rFonts w:cs="Arial"/>
        </w:rPr>
        <w:t xml:space="preserve"> status signals when they are updated.</w:t>
      </w:r>
    </w:p>
    <w:p w14:paraId="2D61A902" w14:textId="77777777" w:rsidR="00332093" w:rsidRPr="00D05D21" w:rsidRDefault="00332093" w:rsidP="00332093">
      <w:pPr>
        <w:rPr>
          <w:rFonts w:cs="Arial"/>
        </w:rPr>
      </w:pPr>
    </w:p>
    <w:p w14:paraId="169D7A69" w14:textId="77777777" w:rsidR="00332093" w:rsidRPr="00D05D21" w:rsidRDefault="00332093" w:rsidP="00332093">
      <w:pPr>
        <w:rPr>
          <w:rFonts w:cs="Arial"/>
        </w:rPr>
      </w:pPr>
    </w:p>
    <w:p w14:paraId="326DC8F7" w14:textId="77777777" w:rsidR="00332093" w:rsidRDefault="00332093">
      <w:pPr>
        <w:spacing w:after="200" w:line="276" w:lineRule="auto"/>
      </w:pPr>
      <w:r>
        <w:br w:type="page"/>
      </w:r>
    </w:p>
    <w:p w14:paraId="38C375C3" w14:textId="77777777" w:rsidR="00332093" w:rsidRDefault="00332093" w:rsidP="00332093">
      <w:pPr>
        <w:pStyle w:val="Heading3"/>
      </w:pPr>
      <w:bookmarkStart w:id="346" w:name="_Toc65750539"/>
      <w:r>
        <w:lastRenderedPageBreak/>
        <w:t>Sequence Diagrams</w:t>
      </w:r>
      <w:bookmarkEnd w:id="346"/>
    </w:p>
    <w:p w14:paraId="3D897F00" w14:textId="77777777" w:rsidR="00332093" w:rsidRDefault="00332093" w:rsidP="00332093">
      <w:pPr>
        <w:pStyle w:val="Heading4"/>
      </w:pPr>
      <w:r>
        <w:t>VS-SD-REQ-193188/A-Changing Ambient Lighting Color</w:t>
      </w:r>
    </w:p>
    <w:p w14:paraId="5ED9EF93" w14:textId="77777777" w:rsidR="00332093" w:rsidRDefault="00332093" w:rsidP="00332093">
      <w:r w:rsidRPr="00D572D0">
        <w:rPr>
          <w:u w:val="single"/>
        </w:rPr>
        <w:t>Pre-condition</w:t>
      </w:r>
      <w:r>
        <w:t>:</w:t>
      </w:r>
    </w:p>
    <w:p w14:paraId="69C8CCAA" w14:textId="77777777" w:rsidR="00332093" w:rsidRDefault="00332093" w:rsidP="00332093">
      <w:r>
        <w:t>Color Y is not the active color</w:t>
      </w:r>
    </w:p>
    <w:p w14:paraId="57609609" w14:textId="77777777" w:rsidR="00332093" w:rsidRDefault="00332093" w:rsidP="00332093"/>
    <w:p w14:paraId="2F68AFE9" w14:textId="77777777" w:rsidR="00332093" w:rsidRDefault="00332093" w:rsidP="00332093">
      <w:r w:rsidRPr="00D572D0">
        <w:rPr>
          <w:u w:val="single"/>
        </w:rPr>
        <w:t>Event</w:t>
      </w:r>
      <w:r>
        <w:t>:</w:t>
      </w:r>
      <w:r>
        <w:br/>
        <w:t xml:space="preserve">User selects color Y </w:t>
      </w:r>
    </w:p>
    <w:p w14:paraId="5E3152E9" w14:textId="77777777" w:rsidR="00332093" w:rsidRDefault="00332093" w:rsidP="00332093"/>
    <w:p w14:paraId="2546A99C" w14:textId="77777777" w:rsidR="00332093" w:rsidRDefault="00332093" w:rsidP="00332093">
      <w:r w:rsidRPr="00D572D0">
        <w:rPr>
          <w:u w:val="single"/>
        </w:rPr>
        <w:t>Post-condition</w:t>
      </w:r>
      <w:r>
        <w:t>:</w:t>
      </w:r>
    </w:p>
    <w:p w14:paraId="22E58DE8" w14:textId="77777777" w:rsidR="00332093" w:rsidRDefault="00332093" w:rsidP="00332093">
      <w:r>
        <w:t>Color Y is active on the HMI and the vehicle</w:t>
      </w:r>
    </w:p>
    <w:p w14:paraId="5B81B4A7" w14:textId="77777777" w:rsidR="00332093" w:rsidRDefault="00332093" w:rsidP="00332093"/>
    <w:p w14:paraId="19FC4D6D" w14:textId="77777777" w:rsidR="00332093" w:rsidRDefault="00332093" w:rsidP="00332093"/>
    <w:p w14:paraId="7F331181" w14:textId="77777777" w:rsidR="00332093" w:rsidRDefault="00332093" w:rsidP="00332093">
      <w:pPr>
        <w:jc w:val="center"/>
      </w:pPr>
      <w:r>
        <w:rPr>
          <w:noProof/>
        </w:rPr>
        <w:drawing>
          <wp:inline distT="0" distB="0" distL="0" distR="0">
            <wp:extent cx="5943600" cy="3612660"/>
            <wp:effectExtent l="0" t="0" r="0" b="6985"/>
            <wp:docPr id="2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12660"/>
                    </a:xfrm>
                    <a:prstGeom prst="rect">
                      <a:avLst/>
                    </a:prstGeom>
                    <a:noFill/>
                    <a:ln>
                      <a:noFill/>
                    </a:ln>
                  </pic:spPr>
                </pic:pic>
              </a:graphicData>
            </a:graphic>
          </wp:inline>
        </w:drawing>
      </w:r>
    </w:p>
    <w:p w14:paraId="653389EE" w14:textId="77777777" w:rsidR="00332093" w:rsidRDefault="00332093" w:rsidP="00332093">
      <w:pPr>
        <w:jc w:val="center"/>
      </w:pPr>
    </w:p>
    <w:p w14:paraId="053F6A46" w14:textId="77777777" w:rsidR="00332093" w:rsidRDefault="00332093" w:rsidP="00332093">
      <w:pPr>
        <w:jc w:val="center"/>
      </w:pPr>
    </w:p>
    <w:p w14:paraId="6CDCA7BD" w14:textId="77777777" w:rsidR="00332093" w:rsidRDefault="00332093" w:rsidP="00332093">
      <w:pPr>
        <w:jc w:val="center"/>
      </w:pPr>
    </w:p>
    <w:p w14:paraId="681BF338" w14:textId="77777777" w:rsidR="00332093" w:rsidRDefault="00332093" w:rsidP="00332093">
      <w:pPr>
        <w:pStyle w:val="Heading4"/>
      </w:pPr>
      <w:r>
        <w:t>VS-SD-REQ-193207/A-Changing Ambient Lighting Intensity</w:t>
      </w:r>
    </w:p>
    <w:p w14:paraId="134EAB66" w14:textId="77777777" w:rsidR="00332093" w:rsidRDefault="00332093" w:rsidP="00332093">
      <w:r w:rsidRPr="001138F0">
        <w:rPr>
          <w:u w:val="single"/>
        </w:rPr>
        <w:t>Pre-condition</w:t>
      </w:r>
      <w:r>
        <w:t>:</w:t>
      </w:r>
    </w:p>
    <w:p w14:paraId="4C122BCA" w14:textId="77777777" w:rsidR="00332093" w:rsidRDefault="00332093" w:rsidP="00332093">
      <w:r>
        <w:t>Intensity X is not the active intensity</w:t>
      </w:r>
    </w:p>
    <w:p w14:paraId="7026C603" w14:textId="77777777" w:rsidR="00332093" w:rsidRDefault="00332093" w:rsidP="00332093"/>
    <w:p w14:paraId="1A8754EE" w14:textId="77777777" w:rsidR="00332093" w:rsidRDefault="00332093" w:rsidP="00332093">
      <w:r w:rsidRPr="001138F0">
        <w:rPr>
          <w:u w:val="single"/>
        </w:rPr>
        <w:t>Event</w:t>
      </w:r>
      <w:r>
        <w:t>:</w:t>
      </w:r>
    </w:p>
    <w:p w14:paraId="54D20168" w14:textId="77777777" w:rsidR="00332093" w:rsidRDefault="00332093" w:rsidP="00332093">
      <w:r>
        <w:t>User selects intensity X</w:t>
      </w:r>
    </w:p>
    <w:p w14:paraId="178CCF8C" w14:textId="77777777" w:rsidR="00332093" w:rsidRDefault="00332093" w:rsidP="00332093"/>
    <w:p w14:paraId="1002DC65" w14:textId="77777777" w:rsidR="00332093" w:rsidRDefault="00332093" w:rsidP="00332093">
      <w:r w:rsidRPr="001138F0">
        <w:rPr>
          <w:u w:val="single"/>
        </w:rPr>
        <w:t>Post-Condition</w:t>
      </w:r>
      <w:r>
        <w:t>:</w:t>
      </w:r>
    </w:p>
    <w:p w14:paraId="58CDBA73" w14:textId="77777777" w:rsidR="00332093" w:rsidRDefault="00332093" w:rsidP="00332093">
      <w:r>
        <w:t>Intensity X is shown on the HMI and Intensity X is active in the vehicle</w:t>
      </w:r>
    </w:p>
    <w:p w14:paraId="6776AA9D" w14:textId="77777777" w:rsidR="00332093" w:rsidRDefault="00332093" w:rsidP="00332093"/>
    <w:p w14:paraId="4E7C24E6" w14:textId="77777777" w:rsidR="00332093" w:rsidRDefault="00332093" w:rsidP="00332093"/>
    <w:p w14:paraId="0BA0598F" w14:textId="77777777" w:rsidR="00332093" w:rsidRDefault="00332093" w:rsidP="00332093">
      <w:pPr>
        <w:jc w:val="center"/>
      </w:pPr>
      <w:r>
        <w:rPr>
          <w:noProof/>
        </w:rPr>
        <w:lastRenderedPageBreak/>
        <w:drawing>
          <wp:inline distT="0" distB="0" distL="0" distR="0">
            <wp:extent cx="5943600" cy="3645568"/>
            <wp:effectExtent l="0" t="0" r="0" b="0"/>
            <wp:docPr id="2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45568"/>
                    </a:xfrm>
                    <a:prstGeom prst="rect">
                      <a:avLst/>
                    </a:prstGeom>
                    <a:noFill/>
                    <a:ln>
                      <a:noFill/>
                    </a:ln>
                  </pic:spPr>
                </pic:pic>
              </a:graphicData>
            </a:graphic>
          </wp:inline>
        </w:drawing>
      </w:r>
    </w:p>
    <w:p w14:paraId="219879CD" w14:textId="77777777" w:rsidR="00332093" w:rsidRDefault="00332093" w:rsidP="00332093">
      <w:pPr>
        <w:jc w:val="center"/>
      </w:pPr>
    </w:p>
    <w:p w14:paraId="71855F72" w14:textId="77777777" w:rsidR="00332093" w:rsidRDefault="00332093" w:rsidP="00332093">
      <w:pPr>
        <w:jc w:val="center"/>
      </w:pPr>
    </w:p>
    <w:p w14:paraId="24AB9E8A" w14:textId="77777777" w:rsidR="00332093" w:rsidRDefault="00332093" w:rsidP="00332093">
      <w:pPr>
        <w:jc w:val="center"/>
      </w:pPr>
    </w:p>
    <w:p w14:paraId="66EDCD00" w14:textId="77777777" w:rsidR="00332093" w:rsidRDefault="00332093" w:rsidP="00332093">
      <w:pPr>
        <w:jc w:val="center"/>
      </w:pPr>
    </w:p>
    <w:p w14:paraId="4BDE7408" w14:textId="77777777" w:rsidR="00332093" w:rsidRDefault="00332093" w:rsidP="00332093">
      <w:pPr>
        <w:pStyle w:val="Heading4"/>
      </w:pPr>
      <w:r>
        <w:t>VS-SD-REQ-193443/B-Turning ON Ambient Lighting by selecting a Color</w:t>
      </w:r>
    </w:p>
    <w:p w14:paraId="30163A7D" w14:textId="77777777" w:rsidR="00332093" w:rsidRPr="00D9153A" w:rsidRDefault="00332093" w:rsidP="00332093">
      <w:pPr>
        <w:rPr>
          <w:rFonts w:cs="Arial"/>
        </w:rPr>
      </w:pPr>
      <w:r w:rsidRPr="00D9153A">
        <w:rPr>
          <w:rFonts w:cs="Arial"/>
          <w:u w:val="single"/>
        </w:rPr>
        <w:t>Pre-Condition</w:t>
      </w:r>
      <w:r w:rsidRPr="00D9153A">
        <w:rPr>
          <w:rFonts w:cs="Arial"/>
        </w:rPr>
        <w:t>:</w:t>
      </w:r>
    </w:p>
    <w:p w14:paraId="5FCE903F" w14:textId="77777777" w:rsidR="00332093" w:rsidRPr="00D9153A" w:rsidRDefault="00332093" w:rsidP="00332093">
      <w:pPr>
        <w:rPr>
          <w:rFonts w:cs="Arial"/>
        </w:rPr>
      </w:pPr>
      <w:r w:rsidRPr="00D9153A">
        <w:rPr>
          <w:rFonts w:cs="Arial"/>
        </w:rPr>
        <w:t>Ambient Lighting was previously turned OFF via the HMI</w:t>
      </w:r>
    </w:p>
    <w:p w14:paraId="12809BA1" w14:textId="77777777" w:rsidR="00332093" w:rsidRPr="00D9153A" w:rsidRDefault="00332093" w:rsidP="00332093">
      <w:pPr>
        <w:rPr>
          <w:rFonts w:cs="Arial"/>
        </w:rPr>
      </w:pPr>
      <w:r w:rsidRPr="00D9153A">
        <w:rPr>
          <w:rFonts w:cs="Arial"/>
        </w:rPr>
        <w:t>Ambient Lighting in the vehicle is OFF</w:t>
      </w:r>
    </w:p>
    <w:p w14:paraId="6ADF21B0" w14:textId="77777777" w:rsidR="00332093" w:rsidRPr="00D9153A" w:rsidRDefault="00332093" w:rsidP="00332093">
      <w:pPr>
        <w:rPr>
          <w:rFonts w:cs="Arial"/>
        </w:rPr>
      </w:pPr>
    </w:p>
    <w:p w14:paraId="0D1C519B" w14:textId="77777777" w:rsidR="00332093" w:rsidRPr="00D9153A" w:rsidRDefault="00332093" w:rsidP="00332093">
      <w:pPr>
        <w:rPr>
          <w:rFonts w:cs="Arial"/>
        </w:rPr>
      </w:pPr>
      <w:r w:rsidRPr="00D9153A">
        <w:rPr>
          <w:rFonts w:cs="Arial"/>
          <w:u w:val="single"/>
        </w:rPr>
        <w:t>Event</w:t>
      </w:r>
      <w:r w:rsidRPr="00D9153A">
        <w:rPr>
          <w:rFonts w:cs="Arial"/>
        </w:rPr>
        <w:t>:</w:t>
      </w:r>
    </w:p>
    <w:p w14:paraId="127353BF" w14:textId="77777777" w:rsidR="00332093" w:rsidRPr="00D9153A" w:rsidRDefault="00332093" w:rsidP="00332093">
      <w:pPr>
        <w:rPr>
          <w:rFonts w:cs="Arial"/>
        </w:rPr>
      </w:pPr>
      <w:r w:rsidRPr="00D9153A">
        <w:rPr>
          <w:rFonts w:cs="Arial"/>
        </w:rPr>
        <w:t xml:space="preserve">User selects </w:t>
      </w:r>
      <w:proofErr w:type="spellStart"/>
      <w:r w:rsidRPr="00D9153A">
        <w:rPr>
          <w:rFonts w:cs="Arial"/>
        </w:rPr>
        <w:t>colorX</w:t>
      </w:r>
      <w:proofErr w:type="spellEnd"/>
      <w:r w:rsidRPr="00D9153A">
        <w:rPr>
          <w:rFonts w:cs="Arial"/>
        </w:rPr>
        <w:t xml:space="preserve"> to turn ON ambient lighting</w:t>
      </w:r>
    </w:p>
    <w:p w14:paraId="6D606ED8" w14:textId="77777777" w:rsidR="00332093" w:rsidRPr="00D9153A" w:rsidRDefault="00332093" w:rsidP="00332093">
      <w:pPr>
        <w:rPr>
          <w:rFonts w:cs="Arial"/>
        </w:rPr>
      </w:pPr>
    </w:p>
    <w:p w14:paraId="278957F8" w14:textId="77777777" w:rsidR="00332093" w:rsidRPr="00D9153A" w:rsidRDefault="00332093" w:rsidP="00332093">
      <w:pPr>
        <w:rPr>
          <w:rFonts w:cs="Arial"/>
        </w:rPr>
      </w:pPr>
      <w:r w:rsidRPr="00D9153A">
        <w:rPr>
          <w:rFonts w:cs="Arial"/>
          <w:u w:val="single"/>
        </w:rPr>
        <w:t>Post-Condition</w:t>
      </w:r>
      <w:r w:rsidRPr="00D9153A">
        <w:rPr>
          <w:rFonts w:cs="Arial"/>
        </w:rPr>
        <w:t>:</w:t>
      </w:r>
    </w:p>
    <w:p w14:paraId="5B00968A" w14:textId="77777777" w:rsidR="00332093" w:rsidRPr="00D9153A" w:rsidRDefault="00332093" w:rsidP="00332093">
      <w:pPr>
        <w:rPr>
          <w:rFonts w:cs="Arial"/>
        </w:rPr>
      </w:pPr>
      <w:r w:rsidRPr="00D9153A">
        <w:rPr>
          <w:rFonts w:cs="Arial"/>
        </w:rPr>
        <w:t xml:space="preserve">Ambient Lighting HMI is shown with </w:t>
      </w:r>
      <w:proofErr w:type="spellStart"/>
      <w:r w:rsidRPr="00D9153A">
        <w:rPr>
          <w:rFonts w:cs="Arial"/>
        </w:rPr>
        <w:t>ColorX</w:t>
      </w:r>
      <w:proofErr w:type="spellEnd"/>
      <w:r w:rsidRPr="00D9153A">
        <w:rPr>
          <w:rFonts w:cs="Arial"/>
        </w:rPr>
        <w:t xml:space="preserve"> active</w:t>
      </w:r>
    </w:p>
    <w:p w14:paraId="409C16FB" w14:textId="77777777" w:rsidR="00332093" w:rsidRPr="00D9153A" w:rsidRDefault="00332093" w:rsidP="00332093">
      <w:pPr>
        <w:rPr>
          <w:rFonts w:cs="Arial"/>
        </w:rPr>
      </w:pPr>
      <w:r w:rsidRPr="00D9153A">
        <w:rPr>
          <w:rFonts w:cs="Arial"/>
        </w:rPr>
        <w:t>Ambient Lighting Intensity is shown with last Intensity before turned back ON</w:t>
      </w:r>
    </w:p>
    <w:p w14:paraId="3F2A75C6" w14:textId="77777777" w:rsidR="00332093" w:rsidRPr="00D9153A" w:rsidRDefault="00332093" w:rsidP="00332093">
      <w:pPr>
        <w:rPr>
          <w:rFonts w:cs="Arial"/>
        </w:rPr>
      </w:pPr>
      <w:r w:rsidRPr="00D9153A">
        <w:rPr>
          <w:rFonts w:cs="Arial"/>
        </w:rPr>
        <w:t>Ambient Lighting is turned ON in the vehicle</w:t>
      </w:r>
    </w:p>
    <w:p w14:paraId="5AF4F78F" w14:textId="77777777" w:rsidR="00332093" w:rsidRDefault="00332093" w:rsidP="00332093">
      <w:pPr>
        <w:rPr>
          <w:rFonts w:cs="Arial"/>
        </w:rPr>
      </w:pPr>
    </w:p>
    <w:p w14:paraId="02C9FF7F" w14:textId="77777777" w:rsidR="00332093" w:rsidRDefault="00332093" w:rsidP="00332093">
      <w:pPr>
        <w:jc w:val="center"/>
        <w:rPr>
          <w:rFonts w:cs="Arial"/>
        </w:rPr>
      </w:pPr>
    </w:p>
    <w:p w14:paraId="1A5B56BF" w14:textId="77777777" w:rsidR="00332093" w:rsidRDefault="00332093" w:rsidP="00332093">
      <w:pPr>
        <w:jc w:val="center"/>
      </w:pPr>
      <w:r>
        <w:rPr>
          <w:noProof/>
        </w:rPr>
        <w:lastRenderedPageBreak/>
        <w:drawing>
          <wp:inline distT="0" distB="0" distL="0" distR="0">
            <wp:extent cx="5943600" cy="4905228"/>
            <wp:effectExtent l="0" t="0" r="0" b="0"/>
            <wp:docPr id="2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05228"/>
                    </a:xfrm>
                    <a:prstGeom prst="rect">
                      <a:avLst/>
                    </a:prstGeom>
                    <a:noFill/>
                    <a:ln>
                      <a:noFill/>
                    </a:ln>
                  </pic:spPr>
                </pic:pic>
              </a:graphicData>
            </a:graphic>
          </wp:inline>
        </w:drawing>
      </w:r>
    </w:p>
    <w:p w14:paraId="3D1BAC4A" w14:textId="77777777" w:rsidR="00332093" w:rsidRDefault="00332093" w:rsidP="00332093">
      <w:pPr>
        <w:jc w:val="center"/>
      </w:pPr>
    </w:p>
    <w:p w14:paraId="69AD67A0" w14:textId="77777777" w:rsidR="00332093" w:rsidRDefault="00332093" w:rsidP="00332093">
      <w:pPr>
        <w:jc w:val="center"/>
      </w:pPr>
    </w:p>
    <w:p w14:paraId="3C6D4FAC" w14:textId="77777777" w:rsidR="00332093" w:rsidRDefault="00332093" w:rsidP="00332093">
      <w:pPr>
        <w:rPr>
          <w:rFonts w:cs="Arial"/>
        </w:rPr>
      </w:pPr>
      <w:r>
        <w:rPr>
          <w:rFonts w:cs="Arial"/>
        </w:rPr>
        <w:t xml:space="preserve">Note: if enhanced memory is turned on then in the sequence diagram for network signal </w:t>
      </w:r>
      <w:proofErr w:type="spellStart"/>
      <w:r>
        <w:rPr>
          <w:rFonts w:cs="Arial"/>
        </w:rPr>
        <w:t>LightAmbIntsty_No_Actl</w:t>
      </w:r>
      <w:proofErr w:type="spellEnd"/>
      <w:r>
        <w:rPr>
          <w:rFonts w:cs="Arial"/>
        </w:rPr>
        <w:t xml:space="preserve"> = ‘Last Used’ is referring to the last used Intensity for the personality profile being turned on. </w:t>
      </w:r>
    </w:p>
    <w:p w14:paraId="48965E90" w14:textId="77777777" w:rsidR="00332093" w:rsidRDefault="00332093" w:rsidP="00332093"/>
    <w:p w14:paraId="4BB6956D" w14:textId="77777777" w:rsidR="00332093" w:rsidRDefault="00332093" w:rsidP="00332093">
      <w:pPr>
        <w:pStyle w:val="Heading4"/>
      </w:pPr>
      <w:r>
        <w:t>VS-SD-REQ-193446/A-Turning ON Ambient Lighting via ON/OFF HMI Selection</w:t>
      </w:r>
    </w:p>
    <w:p w14:paraId="368F4BA4" w14:textId="77777777" w:rsidR="00332093" w:rsidRDefault="00332093" w:rsidP="00332093">
      <w:r w:rsidRPr="00175F23">
        <w:rPr>
          <w:u w:val="single"/>
        </w:rPr>
        <w:t>Pre-Condition</w:t>
      </w:r>
      <w:r>
        <w:t>:</w:t>
      </w:r>
    </w:p>
    <w:p w14:paraId="3255B2A3" w14:textId="77777777" w:rsidR="00332093" w:rsidRDefault="00332093" w:rsidP="00332093">
      <w:r>
        <w:t xml:space="preserve">Ambient Lighting turned OFF with the previous Color when last ON set to </w:t>
      </w:r>
      <w:proofErr w:type="spellStart"/>
      <w:r>
        <w:t>ColorY</w:t>
      </w:r>
      <w:proofErr w:type="spellEnd"/>
    </w:p>
    <w:p w14:paraId="1CB2EBD0" w14:textId="77777777" w:rsidR="00332093" w:rsidRDefault="00332093" w:rsidP="00332093">
      <w:r>
        <w:t xml:space="preserve">Ambient Lighting turned OFF with the previous Intensity when last ON set to </w:t>
      </w:r>
      <w:proofErr w:type="spellStart"/>
      <w:r>
        <w:t>IntensityX</w:t>
      </w:r>
      <w:proofErr w:type="spellEnd"/>
    </w:p>
    <w:p w14:paraId="170D40D0" w14:textId="77777777" w:rsidR="00332093" w:rsidRDefault="00332093" w:rsidP="00332093"/>
    <w:p w14:paraId="727C3284" w14:textId="77777777" w:rsidR="00332093" w:rsidRDefault="00332093" w:rsidP="00332093">
      <w:r w:rsidRPr="00175F23">
        <w:rPr>
          <w:u w:val="single"/>
        </w:rPr>
        <w:t>Event</w:t>
      </w:r>
      <w:r>
        <w:t>:</w:t>
      </w:r>
    </w:p>
    <w:p w14:paraId="21AAF2AF" w14:textId="77777777" w:rsidR="00332093" w:rsidRDefault="00332093" w:rsidP="00332093">
      <w:r>
        <w:t>The user selects Ambient Lighting ON via the HMI</w:t>
      </w:r>
    </w:p>
    <w:p w14:paraId="362CD973" w14:textId="77777777" w:rsidR="00332093" w:rsidRDefault="00332093" w:rsidP="00332093"/>
    <w:p w14:paraId="719EDB41" w14:textId="77777777" w:rsidR="00332093" w:rsidRDefault="00332093" w:rsidP="00332093">
      <w:r w:rsidRPr="00175F23">
        <w:rPr>
          <w:u w:val="single"/>
        </w:rPr>
        <w:t>Post-Condition</w:t>
      </w:r>
      <w:r>
        <w:t>:</w:t>
      </w:r>
    </w:p>
    <w:p w14:paraId="764E3B94" w14:textId="77777777" w:rsidR="00332093" w:rsidRDefault="00332093" w:rsidP="00332093">
      <w:r>
        <w:t xml:space="preserve">Ambient Lighting HMI shows Ambient Lighting ON with </w:t>
      </w:r>
      <w:proofErr w:type="spellStart"/>
      <w:r>
        <w:t>ColorY</w:t>
      </w:r>
      <w:proofErr w:type="spellEnd"/>
      <w:r>
        <w:t xml:space="preserve"> and </w:t>
      </w:r>
      <w:proofErr w:type="spellStart"/>
      <w:r>
        <w:t>IntensityX</w:t>
      </w:r>
      <w:proofErr w:type="spellEnd"/>
    </w:p>
    <w:p w14:paraId="32509D6B" w14:textId="77777777" w:rsidR="00332093" w:rsidRDefault="00332093" w:rsidP="00332093">
      <w:r>
        <w:t xml:space="preserve">Ambient Lighting is turned ON in the vehicle with </w:t>
      </w:r>
      <w:proofErr w:type="spellStart"/>
      <w:r>
        <w:t>ColorY</w:t>
      </w:r>
      <w:proofErr w:type="spellEnd"/>
      <w:r>
        <w:t xml:space="preserve"> and </w:t>
      </w:r>
      <w:proofErr w:type="spellStart"/>
      <w:r>
        <w:t>IntensityX</w:t>
      </w:r>
      <w:proofErr w:type="spellEnd"/>
    </w:p>
    <w:p w14:paraId="59B3E710" w14:textId="77777777" w:rsidR="00332093" w:rsidRDefault="00332093" w:rsidP="00332093"/>
    <w:p w14:paraId="65B43ECE" w14:textId="77777777" w:rsidR="00332093" w:rsidRDefault="00332093" w:rsidP="00332093">
      <w:pPr>
        <w:jc w:val="center"/>
      </w:pPr>
      <w:r>
        <w:rPr>
          <w:noProof/>
        </w:rPr>
        <w:lastRenderedPageBreak/>
        <w:drawing>
          <wp:inline distT="0" distB="0" distL="0" distR="0">
            <wp:extent cx="6672144" cy="3629025"/>
            <wp:effectExtent l="0" t="0" r="0" b="0"/>
            <wp:docPr id="2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9975" cy="3633285"/>
                    </a:xfrm>
                    <a:prstGeom prst="rect">
                      <a:avLst/>
                    </a:prstGeom>
                    <a:noFill/>
                    <a:ln>
                      <a:noFill/>
                    </a:ln>
                  </pic:spPr>
                </pic:pic>
              </a:graphicData>
            </a:graphic>
          </wp:inline>
        </w:drawing>
      </w:r>
    </w:p>
    <w:p w14:paraId="4EDA578D" w14:textId="77777777" w:rsidR="00332093" w:rsidRDefault="00332093" w:rsidP="00332093">
      <w:pPr>
        <w:jc w:val="center"/>
      </w:pPr>
    </w:p>
    <w:p w14:paraId="295D9996" w14:textId="77777777" w:rsidR="00332093" w:rsidRDefault="00332093" w:rsidP="00332093">
      <w:pPr>
        <w:jc w:val="center"/>
      </w:pPr>
    </w:p>
    <w:p w14:paraId="06D9CF69" w14:textId="77777777" w:rsidR="00332093" w:rsidRDefault="00332093" w:rsidP="00332093">
      <w:pPr>
        <w:jc w:val="center"/>
      </w:pPr>
    </w:p>
    <w:p w14:paraId="6CF6A04C" w14:textId="77777777" w:rsidR="00332093" w:rsidRDefault="00332093" w:rsidP="00332093">
      <w:pPr>
        <w:jc w:val="center"/>
      </w:pPr>
    </w:p>
    <w:p w14:paraId="4C706371" w14:textId="77777777" w:rsidR="00332093" w:rsidRDefault="00332093" w:rsidP="00332093">
      <w:pPr>
        <w:pStyle w:val="Heading4"/>
      </w:pPr>
      <w:r>
        <w:t>VS-SD-REQ-193447/A-Turning OFF Ambient Lighting</w:t>
      </w:r>
    </w:p>
    <w:p w14:paraId="0EA3CC2E" w14:textId="77777777" w:rsidR="00332093" w:rsidRPr="00C27D39" w:rsidRDefault="00332093" w:rsidP="00332093">
      <w:pPr>
        <w:rPr>
          <w:rFonts w:cs="Arial"/>
        </w:rPr>
      </w:pPr>
      <w:r w:rsidRPr="00C27D39">
        <w:rPr>
          <w:rFonts w:cs="Arial"/>
          <w:u w:val="single"/>
        </w:rPr>
        <w:t>Pre-Condition</w:t>
      </w:r>
      <w:r w:rsidRPr="00C27D39">
        <w:rPr>
          <w:rFonts w:cs="Arial"/>
        </w:rPr>
        <w:t>:</w:t>
      </w:r>
    </w:p>
    <w:p w14:paraId="3CDCCA4B" w14:textId="77777777" w:rsidR="00332093" w:rsidRPr="00C27D39" w:rsidRDefault="00332093" w:rsidP="00332093">
      <w:pPr>
        <w:rPr>
          <w:rFonts w:cs="Arial"/>
        </w:rPr>
      </w:pPr>
      <w:r w:rsidRPr="00C27D39">
        <w:rPr>
          <w:rFonts w:cs="Arial"/>
        </w:rPr>
        <w:t>Ambient Lighting HMI is active showing Ambient Lighting is ON</w:t>
      </w:r>
    </w:p>
    <w:p w14:paraId="7D4960F4" w14:textId="77777777" w:rsidR="00332093" w:rsidRPr="00C27D39" w:rsidRDefault="00332093" w:rsidP="00332093">
      <w:pPr>
        <w:rPr>
          <w:rFonts w:cs="Arial"/>
        </w:rPr>
      </w:pPr>
    </w:p>
    <w:p w14:paraId="03197C50" w14:textId="77777777" w:rsidR="00332093" w:rsidRPr="00C27D39" w:rsidRDefault="00332093" w:rsidP="00332093">
      <w:pPr>
        <w:rPr>
          <w:rFonts w:cs="Arial"/>
        </w:rPr>
      </w:pPr>
      <w:r w:rsidRPr="00C27D39">
        <w:rPr>
          <w:rFonts w:cs="Arial"/>
          <w:u w:val="single"/>
        </w:rPr>
        <w:t>Event</w:t>
      </w:r>
      <w:r w:rsidRPr="00C27D39">
        <w:rPr>
          <w:rFonts w:cs="Arial"/>
        </w:rPr>
        <w:t>:</w:t>
      </w:r>
    </w:p>
    <w:p w14:paraId="03C2AC5C" w14:textId="77777777" w:rsidR="00332093" w:rsidRPr="00C27D39" w:rsidRDefault="00332093" w:rsidP="00332093">
      <w:pPr>
        <w:rPr>
          <w:rFonts w:cs="Arial"/>
        </w:rPr>
      </w:pPr>
      <w:r w:rsidRPr="00C27D39">
        <w:rPr>
          <w:rFonts w:cs="Arial"/>
        </w:rPr>
        <w:t>The user selects Ambient Lighting OFF via the HMI</w:t>
      </w:r>
    </w:p>
    <w:p w14:paraId="5E5AE7BD" w14:textId="77777777" w:rsidR="00332093" w:rsidRPr="00C27D39" w:rsidRDefault="00332093" w:rsidP="00332093">
      <w:pPr>
        <w:rPr>
          <w:rFonts w:cs="Arial"/>
        </w:rPr>
      </w:pPr>
    </w:p>
    <w:p w14:paraId="607935D6" w14:textId="77777777" w:rsidR="00332093" w:rsidRPr="00C27D39" w:rsidRDefault="00332093" w:rsidP="00332093">
      <w:pPr>
        <w:rPr>
          <w:rFonts w:cs="Arial"/>
        </w:rPr>
      </w:pPr>
      <w:r w:rsidRPr="00C27D39">
        <w:rPr>
          <w:rFonts w:cs="Arial"/>
          <w:u w:val="single"/>
        </w:rPr>
        <w:t>Post-Condition</w:t>
      </w:r>
      <w:r w:rsidRPr="00C27D39">
        <w:rPr>
          <w:rFonts w:cs="Arial"/>
        </w:rPr>
        <w:t>:</w:t>
      </w:r>
    </w:p>
    <w:p w14:paraId="25132AC9" w14:textId="77777777" w:rsidR="00332093" w:rsidRPr="00C27D39" w:rsidRDefault="00332093" w:rsidP="00332093">
      <w:pPr>
        <w:rPr>
          <w:rFonts w:cs="Arial"/>
        </w:rPr>
      </w:pPr>
      <w:r w:rsidRPr="00C27D39">
        <w:rPr>
          <w:rFonts w:cs="Arial"/>
        </w:rPr>
        <w:t>The HMI shows Ambient Lighting turned OFF</w:t>
      </w:r>
    </w:p>
    <w:p w14:paraId="6B5D24E7" w14:textId="77777777" w:rsidR="00332093" w:rsidRPr="00C27D39" w:rsidRDefault="00332093" w:rsidP="00332093">
      <w:pPr>
        <w:rPr>
          <w:rFonts w:cs="Arial"/>
        </w:rPr>
      </w:pPr>
      <w:r w:rsidRPr="00C27D39">
        <w:rPr>
          <w:rFonts w:cs="Arial"/>
        </w:rPr>
        <w:t>Ambient Lighting is OFF in the vehicle</w:t>
      </w:r>
    </w:p>
    <w:p w14:paraId="6F5DA17C" w14:textId="77777777" w:rsidR="00332093" w:rsidRPr="00C27D39" w:rsidRDefault="00332093" w:rsidP="00332093">
      <w:pPr>
        <w:rPr>
          <w:rFonts w:cs="Arial"/>
        </w:rPr>
      </w:pPr>
    </w:p>
    <w:p w14:paraId="7608FDB7" w14:textId="77777777" w:rsidR="00332093" w:rsidRDefault="00332093" w:rsidP="00332093">
      <w:pPr>
        <w:jc w:val="center"/>
      </w:pPr>
      <w:r>
        <w:rPr>
          <w:noProof/>
        </w:rPr>
        <w:lastRenderedPageBreak/>
        <w:drawing>
          <wp:inline distT="0" distB="0" distL="0" distR="0">
            <wp:extent cx="6756316" cy="3505200"/>
            <wp:effectExtent l="0" t="0" r="6985" b="0"/>
            <wp:docPr id="2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56316" cy="3505200"/>
                    </a:xfrm>
                    <a:prstGeom prst="rect">
                      <a:avLst/>
                    </a:prstGeom>
                    <a:noFill/>
                    <a:ln>
                      <a:noFill/>
                    </a:ln>
                  </pic:spPr>
                </pic:pic>
              </a:graphicData>
            </a:graphic>
          </wp:inline>
        </w:drawing>
      </w:r>
    </w:p>
    <w:p w14:paraId="51FA566E" w14:textId="77777777" w:rsidR="00332093" w:rsidRDefault="00332093" w:rsidP="00332093">
      <w:pPr>
        <w:jc w:val="center"/>
      </w:pPr>
    </w:p>
    <w:p w14:paraId="0BD2AB08" w14:textId="77777777" w:rsidR="00332093" w:rsidRDefault="00332093" w:rsidP="00332093">
      <w:pPr>
        <w:jc w:val="center"/>
      </w:pPr>
    </w:p>
    <w:p w14:paraId="2BF8090E" w14:textId="77777777" w:rsidR="00332093" w:rsidRDefault="00332093" w:rsidP="00332093">
      <w:pPr>
        <w:pStyle w:val="Heading4"/>
      </w:pPr>
      <w:r>
        <w:t>VS-SD-REQ-193487/B-Enhanced Memory - Recall new personality profile with Ambient Lighting active</w:t>
      </w:r>
    </w:p>
    <w:p w14:paraId="65802BEF" w14:textId="77777777" w:rsidR="00332093" w:rsidRDefault="00332093" w:rsidP="00332093">
      <w:r w:rsidRPr="00F53544">
        <w:rPr>
          <w:u w:val="single"/>
        </w:rPr>
        <w:t>Pre-Condition</w:t>
      </w:r>
      <w:r>
        <w:t>:</w:t>
      </w:r>
    </w:p>
    <w:p w14:paraId="01226577" w14:textId="77777777" w:rsidR="00332093" w:rsidRDefault="00332093" w:rsidP="00332093">
      <w:r>
        <w:t xml:space="preserve">Ambient Lighting HMI is active for </w:t>
      </w:r>
      <w:proofErr w:type="spellStart"/>
      <w:r>
        <w:t>PersonX</w:t>
      </w:r>
      <w:proofErr w:type="spellEnd"/>
    </w:p>
    <w:p w14:paraId="1F9B4074" w14:textId="77777777" w:rsidR="00332093" w:rsidRDefault="00332093" w:rsidP="00332093"/>
    <w:p w14:paraId="22045ACA" w14:textId="77777777" w:rsidR="00332093" w:rsidRDefault="00332093" w:rsidP="00332093">
      <w:r w:rsidRPr="00F53544">
        <w:rPr>
          <w:u w:val="single"/>
        </w:rPr>
        <w:t>Event</w:t>
      </w:r>
      <w:r>
        <w:t xml:space="preserve">: </w:t>
      </w:r>
    </w:p>
    <w:p w14:paraId="1C1BC2A7" w14:textId="77777777" w:rsidR="00332093" w:rsidRDefault="00332093" w:rsidP="00332093">
      <w:r>
        <w:t xml:space="preserve">User changes from </w:t>
      </w:r>
      <w:proofErr w:type="spellStart"/>
      <w:r>
        <w:t>PersonX</w:t>
      </w:r>
      <w:proofErr w:type="spellEnd"/>
      <w:r>
        <w:t xml:space="preserve"> to </w:t>
      </w:r>
      <w:proofErr w:type="spellStart"/>
      <w:r>
        <w:t>PersonY</w:t>
      </w:r>
      <w:proofErr w:type="spellEnd"/>
    </w:p>
    <w:p w14:paraId="70073288" w14:textId="77777777" w:rsidR="00332093" w:rsidRDefault="00332093" w:rsidP="00332093"/>
    <w:p w14:paraId="5F2A73E4" w14:textId="77777777" w:rsidR="00332093" w:rsidRDefault="00332093" w:rsidP="00332093">
      <w:r w:rsidRPr="00F53544">
        <w:rPr>
          <w:u w:val="single"/>
        </w:rPr>
        <w:t>Post-Condition</w:t>
      </w:r>
      <w:r>
        <w:t>:</w:t>
      </w:r>
    </w:p>
    <w:p w14:paraId="7AACEA62" w14:textId="77777777" w:rsidR="00332093" w:rsidRDefault="00332093" w:rsidP="00332093">
      <w:r>
        <w:t xml:space="preserve">Ambient Lighting HMI is active for </w:t>
      </w:r>
      <w:proofErr w:type="spellStart"/>
      <w:r>
        <w:t>PersonY</w:t>
      </w:r>
      <w:proofErr w:type="spellEnd"/>
    </w:p>
    <w:p w14:paraId="56A8BBC5" w14:textId="77777777" w:rsidR="00332093" w:rsidRDefault="00332093" w:rsidP="00332093"/>
    <w:p w14:paraId="22384C4F" w14:textId="77777777" w:rsidR="00332093" w:rsidRDefault="00332093" w:rsidP="00332093">
      <w:pPr>
        <w:jc w:val="center"/>
      </w:pPr>
      <w:r>
        <w:rPr>
          <w:noProof/>
        </w:rPr>
        <w:lastRenderedPageBreak/>
        <w:drawing>
          <wp:inline distT="0" distB="0" distL="0" distR="0">
            <wp:extent cx="6581775" cy="4196573"/>
            <wp:effectExtent l="0" t="0" r="0" b="0"/>
            <wp:docPr id="2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81775" cy="4196573"/>
                    </a:xfrm>
                    <a:prstGeom prst="rect">
                      <a:avLst/>
                    </a:prstGeom>
                    <a:noFill/>
                    <a:ln>
                      <a:noFill/>
                    </a:ln>
                  </pic:spPr>
                </pic:pic>
              </a:graphicData>
            </a:graphic>
          </wp:inline>
        </w:drawing>
      </w:r>
    </w:p>
    <w:p w14:paraId="64D44113" w14:textId="77777777" w:rsidR="00332093" w:rsidRDefault="00332093" w:rsidP="00332093">
      <w:pPr>
        <w:jc w:val="center"/>
      </w:pPr>
    </w:p>
    <w:p w14:paraId="3DD14F98" w14:textId="77777777" w:rsidR="00332093" w:rsidRDefault="00332093" w:rsidP="00332093">
      <w:pPr>
        <w:jc w:val="center"/>
      </w:pPr>
    </w:p>
    <w:p w14:paraId="21E73DF5" w14:textId="77777777" w:rsidR="00332093" w:rsidRDefault="00332093" w:rsidP="00332093">
      <w:pPr>
        <w:pStyle w:val="Heading4"/>
      </w:pPr>
      <w:r>
        <w:t>VS-SD-REQ-193489/A-Enhanced Memory - New Profile at Network Wake-up</w:t>
      </w:r>
    </w:p>
    <w:p w14:paraId="3F409B46" w14:textId="77777777" w:rsidR="00332093" w:rsidRDefault="00332093" w:rsidP="00332093">
      <w:r w:rsidRPr="00235004">
        <w:rPr>
          <w:u w:val="single"/>
        </w:rPr>
        <w:t>Pre-Condition</w:t>
      </w:r>
      <w:r>
        <w:t>:</w:t>
      </w:r>
    </w:p>
    <w:p w14:paraId="2C9199E8" w14:textId="77777777" w:rsidR="00332093" w:rsidRDefault="00332093" w:rsidP="00332093">
      <w:r>
        <w:t>Network bus is asleep</w:t>
      </w:r>
    </w:p>
    <w:p w14:paraId="68CA2C13" w14:textId="77777777" w:rsidR="00332093" w:rsidRDefault="00332093" w:rsidP="00332093">
      <w:r>
        <w:t>When Network bus last awake Person Z was the active profile</w:t>
      </w:r>
    </w:p>
    <w:p w14:paraId="2F09CA17" w14:textId="77777777" w:rsidR="00332093" w:rsidRDefault="00332093" w:rsidP="00332093"/>
    <w:p w14:paraId="259AB17E" w14:textId="77777777" w:rsidR="00332093" w:rsidRDefault="00332093" w:rsidP="00332093">
      <w:r w:rsidRPr="00235004">
        <w:rPr>
          <w:u w:val="single"/>
        </w:rPr>
        <w:t>Event</w:t>
      </w:r>
      <w:r>
        <w:t>:</w:t>
      </w:r>
    </w:p>
    <w:p w14:paraId="3A980025" w14:textId="77777777" w:rsidR="00332093" w:rsidRDefault="00332093" w:rsidP="00332093">
      <w:pPr>
        <w:numPr>
          <w:ilvl w:val="0"/>
          <w:numId w:val="445"/>
        </w:numPr>
      </w:pPr>
      <w:r>
        <w:t>Network bus wakes up</w:t>
      </w:r>
    </w:p>
    <w:p w14:paraId="744A6F51" w14:textId="77777777" w:rsidR="00332093" w:rsidRDefault="00332093" w:rsidP="00332093">
      <w:pPr>
        <w:numPr>
          <w:ilvl w:val="0"/>
          <w:numId w:val="445"/>
        </w:numPr>
      </w:pPr>
      <w:r>
        <w:t>The Active Profile is Person X</w:t>
      </w:r>
    </w:p>
    <w:p w14:paraId="669D7B7F" w14:textId="77777777" w:rsidR="00332093" w:rsidRDefault="00332093" w:rsidP="00332093">
      <w:pPr>
        <w:numPr>
          <w:ilvl w:val="0"/>
          <w:numId w:val="445"/>
        </w:numPr>
      </w:pPr>
      <w:r>
        <w:t>The Ambient Lighting HMI screen is selected</w:t>
      </w:r>
    </w:p>
    <w:p w14:paraId="4297A7C1" w14:textId="77777777" w:rsidR="00332093" w:rsidRDefault="00332093" w:rsidP="00332093"/>
    <w:p w14:paraId="4F0B712D" w14:textId="77777777" w:rsidR="00332093" w:rsidRDefault="00332093" w:rsidP="00332093">
      <w:r w:rsidRPr="00235004">
        <w:rPr>
          <w:u w:val="single"/>
        </w:rPr>
        <w:t>Post-Condition</w:t>
      </w:r>
      <w:r>
        <w:t>:</w:t>
      </w:r>
    </w:p>
    <w:p w14:paraId="0501B1EE" w14:textId="77777777" w:rsidR="00332093" w:rsidRDefault="00332093" w:rsidP="00332093">
      <w:r>
        <w:t>Ambient Lighting HMI is active for Person X</w:t>
      </w:r>
    </w:p>
    <w:p w14:paraId="2D139E20" w14:textId="77777777" w:rsidR="00332093" w:rsidRDefault="00332093" w:rsidP="00332093"/>
    <w:p w14:paraId="64A600F9" w14:textId="77777777" w:rsidR="00332093" w:rsidRDefault="00332093" w:rsidP="00332093">
      <w:pPr>
        <w:jc w:val="center"/>
        <w:rPr>
          <w:noProof/>
        </w:rPr>
      </w:pPr>
      <w:r>
        <w:rPr>
          <w:noProof/>
        </w:rPr>
        <w:lastRenderedPageBreak/>
        <w:drawing>
          <wp:inline distT="0" distB="0" distL="0" distR="0">
            <wp:extent cx="6600825" cy="4030886"/>
            <wp:effectExtent l="0" t="0" r="0" b="8255"/>
            <wp:docPr id="24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01765" cy="4031460"/>
                    </a:xfrm>
                    <a:prstGeom prst="rect">
                      <a:avLst/>
                    </a:prstGeom>
                    <a:noFill/>
                    <a:ln>
                      <a:noFill/>
                    </a:ln>
                  </pic:spPr>
                </pic:pic>
              </a:graphicData>
            </a:graphic>
          </wp:inline>
        </w:drawing>
      </w:r>
    </w:p>
    <w:p w14:paraId="4F803802" w14:textId="77777777" w:rsidR="00332093" w:rsidRDefault="00332093" w:rsidP="00332093">
      <w:pPr>
        <w:jc w:val="center"/>
        <w:rPr>
          <w:noProof/>
        </w:rPr>
      </w:pPr>
    </w:p>
    <w:p w14:paraId="04F17F9E" w14:textId="77777777" w:rsidR="00332093" w:rsidRDefault="00332093" w:rsidP="00332093">
      <w:pPr>
        <w:jc w:val="center"/>
        <w:rPr>
          <w:noProof/>
        </w:rPr>
      </w:pPr>
    </w:p>
    <w:p w14:paraId="3FB9908A" w14:textId="77777777" w:rsidR="00332093" w:rsidRDefault="00332093" w:rsidP="00332093">
      <w:pPr>
        <w:jc w:val="center"/>
        <w:rPr>
          <w:noProof/>
        </w:rPr>
      </w:pPr>
    </w:p>
    <w:p w14:paraId="4CEAC431" w14:textId="77777777" w:rsidR="00332093" w:rsidRDefault="00332093" w:rsidP="00332093">
      <w:pPr>
        <w:jc w:val="center"/>
        <w:rPr>
          <w:noProof/>
        </w:rPr>
      </w:pPr>
    </w:p>
    <w:p w14:paraId="65755F45" w14:textId="77777777" w:rsidR="00332093" w:rsidRDefault="00332093" w:rsidP="00332093">
      <w:pPr>
        <w:jc w:val="center"/>
      </w:pPr>
    </w:p>
    <w:p w14:paraId="62D4C13E" w14:textId="77777777" w:rsidR="00332093" w:rsidRDefault="00332093">
      <w:pPr>
        <w:spacing w:after="200" w:line="276" w:lineRule="auto"/>
      </w:pPr>
      <w:r>
        <w:br w:type="page"/>
      </w:r>
    </w:p>
    <w:p w14:paraId="170645F0" w14:textId="77777777" w:rsidR="00332093" w:rsidRDefault="00332093" w:rsidP="00332093">
      <w:pPr>
        <w:pStyle w:val="Heading2"/>
      </w:pPr>
      <w:bookmarkStart w:id="347" w:name="_Toc65750540"/>
      <w:r w:rsidRPr="00B9479B">
        <w:lastRenderedPageBreak/>
        <w:t>VS-FUN-REQ-025233/C-Touch Panel Beeps Settings (</w:t>
      </w:r>
      <w:proofErr w:type="spellStart"/>
      <w:r w:rsidRPr="00B9479B">
        <w:t>TcSE</w:t>
      </w:r>
      <w:proofErr w:type="spellEnd"/>
      <w:r w:rsidRPr="00B9479B">
        <w:t xml:space="preserve"> ROIN-292335-1)</w:t>
      </w:r>
      <w:bookmarkEnd w:id="347"/>
    </w:p>
    <w:p w14:paraId="66B5B691" w14:textId="77777777" w:rsidR="00212EB2" w:rsidRDefault="00332093">
      <w:pPr>
        <w:rPr>
          <w:rFonts w:cs="Arial"/>
          <w:szCs w:val="20"/>
        </w:rPr>
      </w:pPr>
      <w:r>
        <w:rPr>
          <w:rFonts w:cs="Arial"/>
          <w:szCs w:val="20"/>
        </w:rPr>
        <w:t xml:space="preserve"> </w:t>
      </w:r>
    </w:p>
    <w:p w14:paraId="6429C339" w14:textId="77777777" w:rsidR="00212EB2" w:rsidRDefault="00212EB2">
      <w:pPr>
        <w:rPr>
          <w:rFonts w:cs="Arial"/>
          <w:szCs w:val="20"/>
        </w:rPr>
      </w:pPr>
    </w:p>
    <w:p w14:paraId="313346C9" w14:textId="77777777" w:rsidR="00332093" w:rsidRDefault="00332093" w:rsidP="00332093">
      <w:pPr>
        <w:pStyle w:val="Heading3"/>
      </w:pPr>
      <w:bookmarkStart w:id="348" w:name="_Toc65750541"/>
      <w:r>
        <w:t>Interface Requirements - Beeps</w:t>
      </w:r>
      <w:bookmarkEnd w:id="348"/>
    </w:p>
    <w:p w14:paraId="172F6823" w14:textId="77777777" w:rsidR="00332093" w:rsidRDefault="00332093" w:rsidP="00332093">
      <w:pPr>
        <w:pStyle w:val="Heading4"/>
      </w:pPr>
      <w:r w:rsidRPr="00B9479B">
        <w:t>MD-REQ-025379/B-</w:t>
      </w:r>
      <w:proofErr w:type="spellStart"/>
      <w:r w:rsidRPr="00B9479B">
        <w:t>Bezel_Beeps.Rq</w:t>
      </w:r>
      <w:proofErr w:type="spellEnd"/>
      <w:r w:rsidRPr="00B9479B">
        <w:t xml:space="preserve"> (</w:t>
      </w:r>
      <w:proofErr w:type="spellStart"/>
      <w:r w:rsidRPr="00B9479B">
        <w:t>TcSE</w:t>
      </w:r>
      <w:proofErr w:type="spellEnd"/>
      <w:r w:rsidRPr="00B9479B">
        <w:t xml:space="preserve"> ROIN-297362)</w:t>
      </w:r>
    </w:p>
    <w:p w14:paraId="10BAB566" w14:textId="77777777" w:rsidR="00332093" w:rsidRPr="00864737" w:rsidRDefault="00332093">
      <w:pPr>
        <w:rPr>
          <w:rFonts w:cs="Arial"/>
        </w:rPr>
      </w:pPr>
      <w:r w:rsidRPr="00864737">
        <w:rPr>
          <w:rFonts w:cs="Arial"/>
          <w:b/>
        </w:rPr>
        <w:t>Message Type:</w:t>
      </w:r>
      <w:r w:rsidRPr="00864737">
        <w:rPr>
          <w:rFonts w:cs="Arial"/>
        </w:rPr>
        <w:t xml:space="preserve">  Request</w:t>
      </w:r>
    </w:p>
    <w:p w14:paraId="65CDC3BF" w14:textId="77777777" w:rsidR="00332093" w:rsidRPr="00864737" w:rsidRDefault="00332093">
      <w:pPr>
        <w:rPr>
          <w:rFonts w:cs="Arial"/>
        </w:rPr>
      </w:pPr>
    </w:p>
    <w:p w14:paraId="21DB7159" w14:textId="77777777" w:rsidR="00332093" w:rsidRPr="00864737" w:rsidRDefault="00332093">
      <w:pPr>
        <w:rPr>
          <w:rFonts w:cs="Arial"/>
        </w:rPr>
      </w:pPr>
      <w:r w:rsidRPr="00864737">
        <w:rPr>
          <w:rFonts w:cs="Arial"/>
        </w:rPr>
        <w:t xml:space="preserve">This signal requests </w:t>
      </w:r>
      <w:r>
        <w:rPr>
          <w:rFonts w:cs="Arial"/>
        </w:rPr>
        <w:t>to change</w:t>
      </w:r>
      <w:r w:rsidRPr="00864737">
        <w:rPr>
          <w:rFonts w:cs="Arial"/>
        </w:rPr>
        <w:t xml:space="preserve"> the Bezel Beeps settings.</w:t>
      </w:r>
    </w:p>
    <w:p w14:paraId="7A981994" w14:textId="77777777" w:rsidR="00332093" w:rsidRPr="00864737" w:rsidRDefault="00332093" w:rsidP="00332093">
      <w:pPr>
        <w:rPr>
          <w:rFonts w:cs="Arial"/>
        </w:rPr>
      </w:pPr>
    </w:p>
    <w:p w14:paraId="381A3016" w14:textId="77777777" w:rsidR="00332093" w:rsidRPr="00864737"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583"/>
        <w:gridCol w:w="861"/>
        <w:gridCol w:w="4056"/>
      </w:tblGrid>
      <w:tr w:rsidR="00332093" w:rsidRPr="00864737" w14:paraId="55610F8B"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5FB3966E" w14:textId="77777777" w:rsidR="00332093" w:rsidRPr="00864737" w:rsidRDefault="00332093">
            <w:pPr>
              <w:spacing w:line="276" w:lineRule="auto"/>
              <w:rPr>
                <w:rFonts w:cs="Arial"/>
                <w:b/>
              </w:rPr>
            </w:pPr>
            <w:r w:rsidRPr="00864737">
              <w:rPr>
                <w:rFonts w:cs="Arial"/>
                <w:b/>
              </w:rPr>
              <w:t>Logical Signal Name</w:t>
            </w:r>
          </w:p>
        </w:tc>
        <w:tc>
          <w:tcPr>
            <w:tcW w:w="1583" w:type="dxa"/>
            <w:tcBorders>
              <w:top w:val="single" w:sz="4" w:space="0" w:color="auto"/>
              <w:left w:val="single" w:sz="4" w:space="0" w:color="auto"/>
              <w:bottom w:val="single" w:sz="4" w:space="0" w:color="auto"/>
              <w:right w:val="single" w:sz="4" w:space="0" w:color="auto"/>
            </w:tcBorders>
            <w:hideMark/>
          </w:tcPr>
          <w:p w14:paraId="079EDD05" w14:textId="77777777" w:rsidR="00332093" w:rsidRPr="00864737" w:rsidRDefault="00332093">
            <w:pPr>
              <w:spacing w:line="276" w:lineRule="auto"/>
              <w:rPr>
                <w:rFonts w:cs="Arial"/>
                <w:b/>
              </w:rPr>
            </w:pPr>
            <w:r w:rsidRPr="00864737">
              <w:rPr>
                <w:rFonts w:cs="Arial"/>
                <w:b/>
              </w:rPr>
              <w:t>Literals</w:t>
            </w:r>
          </w:p>
        </w:tc>
        <w:tc>
          <w:tcPr>
            <w:tcW w:w="861" w:type="dxa"/>
            <w:tcBorders>
              <w:top w:val="single" w:sz="4" w:space="0" w:color="auto"/>
              <w:left w:val="single" w:sz="4" w:space="0" w:color="auto"/>
              <w:bottom w:val="single" w:sz="4" w:space="0" w:color="auto"/>
              <w:right w:val="single" w:sz="4" w:space="0" w:color="auto"/>
            </w:tcBorders>
            <w:hideMark/>
          </w:tcPr>
          <w:p w14:paraId="7491C13C" w14:textId="77777777" w:rsidR="00332093" w:rsidRPr="00864737" w:rsidRDefault="00332093">
            <w:pPr>
              <w:spacing w:line="276" w:lineRule="auto"/>
              <w:rPr>
                <w:rFonts w:cs="Arial"/>
                <w:b/>
              </w:rPr>
            </w:pPr>
            <w:r w:rsidRPr="0086473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16AF1263" w14:textId="77777777" w:rsidR="00332093" w:rsidRPr="00864737" w:rsidRDefault="00332093">
            <w:pPr>
              <w:spacing w:line="276" w:lineRule="auto"/>
              <w:rPr>
                <w:rFonts w:cs="Arial"/>
                <w:b/>
              </w:rPr>
            </w:pPr>
            <w:r w:rsidRPr="00864737">
              <w:rPr>
                <w:rFonts w:cs="Arial"/>
                <w:b/>
              </w:rPr>
              <w:t>Description</w:t>
            </w:r>
          </w:p>
        </w:tc>
      </w:tr>
      <w:tr w:rsidR="00332093" w:rsidRPr="00864737" w14:paraId="658A598E"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079E2E74" w14:textId="77777777" w:rsidR="00332093" w:rsidRPr="00864737" w:rsidRDefault="00332093">
            <w:pPr>
              <w:spacing w:line="276" w:lineRule="auto"/>
              <w:rPr>
                <w:rFonts w:cs="Arial"/>
              </w:rPr>
            </w:pPr>
            <w:proofErr w:type="spellStart"/>
            <w:r>
              <w:rPr>
                <w:rFonts w:cs="Arial"/>
              </w:rPr>
              <w:t>Bezel_Beeps.Rq</w:t>
            </w:r>
            <w:proofErr w:type="spellEnd"/>
          </w:p>
        </w:tc>
        <w:tc>
          <w:tcPr>
            <w:tcW w:w="1583" w:type="dxa"/>
            <w:tcBorders>
              <w:top w:val="single" w:sz="4" w:space="0" w:color="auto"/>
              <w:left w:val="single" w:sz="4" w:space="0" w:color="auto"/>
              <w:bottom w:val="single" w:sz="4" w:space="0" w:color="auto"/>
              <w:right w:val="single" w:sz="4" w:space="0" w:color="auto"/>
            </w:tcBorders>
          </w:tcPr>
          <w:p w14:paraId="5A68BB48" w14:textId="77777777" w:rsidR="00332093" w:rsidRPr="00864737" w:rsidRDefault="00332093">
            <w:pPr>
              <w:spacing w:line="276" w:lineRule="auto"/>
              <w:rPr>
                <w:rFonts w:cs="Arial"/>
              </w:rPr>
            </w:pPr>
            <w:r>
              <w:rPr>
                <w:rFonts w:cs="Arial"/>
              </w:rPr>
              <w:t>Inactive</w:t>
            </w:r>
          </w:p>
        </w:tc>
        <w:tc>
          <w:tcPr>
            <w:tcW w:w="861" w:type="dxa"/>
            <w:tcBorders>
              <w:top w:val="single" w:sz="4" w:space="0" w:color="auto"/>
              <w:left w:val="single" w:sz="4" w:space="0" w:color="auto"/>
              <w:bottom w:val="single" w:sz="4" w:space="0" w:color="auto"/>
              <w:right w:val="single" w:sz="4" w:space="0" w:color="auto"/>
            </w:tcBorders>
          </w:tcPr>
          <w:p w14:paraId="7EE59A43" w14:textId="77777777" w:rsidR="00332093" w:rsidRPr="00864737" w:rsidRDefault="0033209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14:paraId="495BE5C4" w14:textId="77777777" w:rsidR="00332093" w:rsidRPr="00864737" w:rsidRDefault="00332093">
            <w:pPr>
              <w:autoSpaceDE w:val="0"/>
              <w:autoSpaceDN w:val="0"/>
              <w:adjustRightInd w:val="0"/>
              <w:spacing w:line="276" w:lineRule="auto"/>
              <w:rPr>
                <w:rFonts w:cs="Arial"/>
              </w:rPr>
            </w:pPr>
          </w:p>
        </w:tc>
      </w:tr>
      <w:tr w:rsidR="00332093" w:rsidRPr="00864737" w14:paraId="2AF8B5C6"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079A9620" w14:textId="77777777" w:rsidR="00332093" w:rsidRPr="00864737" w:rsidRDefault="00332093">
            <w:pPr>
              <w:rPr>
                <w:rFonts w:cs="Arial"/>
              </w:rPr>
            </w:pPr>
          </w:p>
        </w:tc>
        <w:tc>
          <w:tcPr>
            <w:tcW w:w="1583" w:type="dxa"/>
            <w:tcBorders>
              <w:top w:val="single" w:sz="4" w:space="0" w:color="auto"/>
              <w:left w:val="single" w:sz="4" w:space="0" w:color="auto"/>
              <w:bottom w:val="single" w:sz="4" w:space="0" w:color="auto"/>
              <w:right w:val="single" w:sz="4" w:space="0" w:color="auto"/>
            </w:tcBorders>
          </w:tcPr>
          <w:p w14:paraId="507DEE90" w14:textId="77777777" w:rsidR="00332093" w:rsidRPr="00864737" w:rsidRDefault="00332093">
            <w:pPr>
              <w:spacing w:line="276" w:lineRule="auto"/>
              <w:rPr>
                <w:rFonts w:cs="Arial"/>
              </w:rPr>
            </w:pPr>
            <w:r>
              <w:rPr>
                <w:rFonts w:cs="Arial"/>
              </w:rPr>
              <w:t>Enabled</w:t>
            </w:r>
          </w:p>
        </w:tc>
        <w:tc>
          <w:tcPr>
            <w:tcW w:w="861" w:type="dxa"/>
            <w:tcBorders>
              <w:top w:val="single" w:sz="4" w:space="0" w:color="auto"/>
              <w:left w:val="single" w:sz="4" w:space="0" w:color="auto"/>
              <w:bottom w:val="single" w:sz="4" w:space="0" w:color="auto"/>
              <w:right w:val="single" w:sz="4" w:space="0" w:color="auto"/>
            </w:tcBorders>
          </w:tcPr>
          <w:p w14:paraId="0A35F936" w14:textId="77777777" w:rsidR="00332093" w:rsidRPr="00864737" w:rsidRDefault="0033209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14:paraId="53A63980" w14:textId="77777777" w:rsidR="00332093" w:rsidRPr="00864737" w:rsidRDefault="00332093">
            <w:pPr>
              <w:spacing w:line="276" w:lineRule="auto"/>
              <w:rPr>
                <w:rFonts w:cs="Arial"/>
              </w:rPr>
            </w:pPr>
          </w:p>
        </w:tc>
      </w:tr>
      <w:tr w:rsidR="00332093" w:rsidRPr="00864737" w14:paraId="0878BD00"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22623157" w14:textId="77777777" w:rsidR="00332093" w:rsidRPr="00864737" w:rsidRDefault="00332093">
            <w:pPr>
              <w:rPr>
                <w:rFonts w:cs="Arial"/>
              </w:rPr>
            </w:pPr>
          </w:p>
        </w:tc>
        <w:tc>
          <w:tcPr>
            <w:tcW w:w="1583" w:type="dxa"/>
            <w:tcBorders>
              <w:top w:val="single" w:sz="4" w:space="0" w:color="auto"/>
              <w:left w:val="single" w:sz="4" w:space="0" w:color="auto"/>
              <w:bottom w:val="single" w:sz="4" w:space="0" w:color="auto"/>
              <w:right w:val="single" w:sz="4" w:space="0" w:color="auto"/>
            </w:tcBorders>
          </w:tcPr>
          <w:p w14:paraId="2C0BAA3A" w14:textId="77777777" w:rsidR="00332093" w:rsidRPr="00864737" w:rsidRDefault="00332093">
            <w:pPr>
              <w:spacing w:line="276" w:lineRule="auto"/>
              <w:rPr>
                <w:rFonts w:cs="Arial"/>
              </w:rPr>
            </w:pPr>
            <w:r>
              <w:rPr>
                <w:rFonts w:cs="Arial"/>
              </w:rPr>
              <w:t>Disabled</w:t>
            </w:r>
          </w:p>
        </w:tc>
        <w:tc>
          <w:tcPr>
            <w:tcW w:w="861" w:type="dxa"/>
            <w:tcBorders>
              <w:top w:val="single" w:sz="4" w:space="0" w:color="auto"/>
              <w:left w:val="single" w:sz="4" w:space="0" w:color="auto"/>
              <w:bottom w:val="single" w:sz="4" w:space="0" w:color="auto"/>
              <w:right w:val="single" w:sz="4" w:space="0" w:color="auto"/>
            </w:tcBorders>
          </w:tcPr>
          <w:p w14:paraId="568E41D2" w14:textId="77777777" w:rsidR="00332093" w:rsidRPr="00864737" w:rsidRDefault="00332093">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14:paraId="2A7FEB75" w14:textId="77777777" w:rsidR="00332093" w:rsidRPr="00864737" w:rsidRDefault="00332093">
            <w:pPr>
              <w:spacing w:line="276" w:lineRule="auto"/>
              <w:rPr>
                <w:rFonts w:cs="Arial"/>
              </w:rPr>
            </w:pPr>
          </w:p>
        </w:tc>
      </w:tr>
    </w:tbl>
    <w:p w14:paraId="1AF76625" w14:textId="77777777" w:rsidR="00332093" w:rsidRPr="00864737" w:rsidRDefault="00332093" w:rsidP="00332093">
      <w:pPr>
        <w:rPr>
          <w:rFonts w:cs="Arial"/>
        </w:rPr>
      </w:pPr>
    </w:p>
    <w:p w14:paraId="20165550" w14:textId="77777777" w:rsidR="00332093" w:rsidRPr="00864737" w:rsidRDefault="00332093">
      <w:pPr>
        <w:rPr>
          <w:rFonts w:cs="Arial"/>
        </w:rPr>
      </w:pPr>
    </w:p>
    <w:p w14:paraId="13D39690" w14:textId="77777777" w:rsidR="00332093" w:rsidRDefault="00332093" w:rsidP="00332093">
      <w:pPr>
        <w:pStyle w:val="Heading4"/>
      </w:pPr>
      <w:r w:rsidRPr="00B9479B">
        <w:t>MD-REQ-025385/B-</w:t>
      </w:r>
      <w:proofErr w:type="spellStart"/>
      <w:r w:rsidRPr="00B9479B">
        <w:t>Bezel_Beeps.St</w:t>
      </w:r>
      <w:proofErr w:type="spellEnd"/>
      <w:r w:rsidRPr="00B9479B">
        <w:t xml:space="preserve"> (</w:t>
      </w:r>
      <w:proofErr w:type="spellStart"/>
      <w:r w:rsidRPr="00B9479B">
        <w:t>TcSE</w:t>
      </w:r>
      <w:proofErr w:type="spellEnd"/>
      <w:r w:rsidRPr="00B9479B">
        <w:t xml:space="preserve"> ROIN-297423)</w:t>
      </w:r>
    </w:p>
    <w:p w14:paraId="3743C424" w14:textId="77777777" w:rsidR="00332093" w:rsidRPr="00416141" w:rsidRDefault="00332093">
      <w:pPr>
        <w:rPr>
          <w:rFonts w:cs="Arial"/>
        </w:rPr>
      </w:pPr>
      <w:r w:rsidRPr="00416141">
        <w:rPr>
          <w:rFonts w:cs="Arial"/>
          <w:b/>
        </w:rPr>
        <w:t>Message Type:</w:t>
      </w:r>
      <w:r w:rsidRPr="00416141">
        <w:rPr>
          <w:rFonts w:cs="Arial"/>
        </w:rPr>
        <w:t xml:space="preserve">  Status</w:t>
      </w:r>
    </w:p>
    <w:p w14:paraId="3DC86AE6" w14:textId="77777777" w:rsidR="00332093" w:rsidRPr="00416141" w:rsidRDefault="00332093">
      <w:pPr>
        <w:rPr>
          <w:rFonts w:cs="Arial"/>
        </w:rPr>
      </w:pPr>
    </w:p>
    <w:p w14:paraId="4CB9E0E1" w14:textId="77777777" w:rsidR="00332093" w:rsidRPr="00416141" w:rsidRDefault="00332093">
      <w:pPr>
        <w:rPr>
          <w:rFonts w:cs="Arial"/>
        </w:rPr>
      </w:pPr>
      <w:r w:rsidRPr="00416141">
        <w:rPr>
          <w:rFonts w:cs="Arial"/>
        </w:rPr>
        <w:t xml:space="preserve">This signal provides the status of Bezel Beeps settings (Enabled/ Disabled).  </w:t>
      </w:r>
    </w:p>
    <w:p w14:paraId="11F50416" w14:textId="77777777" w:rsidR="00332093" w:rsidRPr="00416141" w:rsidRDefault="00332093">
      <w:pPr>
        <w:rPr>
          <w:rFonts w:cs="Arial"/>
        </w:rPr>
      </w:pPr>
    </w:p>
    <w:p w14:paraId="7FAA8C7E" w14:textId="77777777" w:rsidR="00332093" w:rsidRPr="00416141"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313"/>
        <w:gridCol w:w="810"/>
        <w:gridCol w:w="3807"/>
      </w:tblGrid>
      <w:tr w:rsidR="00332093" w:rsidRPr="00416141" w14:paraId="23F045DA"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4CDCA912" w14:textId="77777777" w:rsidR="00332093" w:rsidRPr="00416141" w:rsidRDefault="00332093">
            <w:pPr>
              <w:spacing w:line="276" w:lineRule="auto"/>
              <w:rPr>
                <w:rFonts w:cs="Arial"/>
                <w:b/>
              </w:rPr>
            </w:pPr>
            <w:r w:rsidRPr="00416141">
              <w:rPr>
                <w:rFonts w:cs="Arial"/>
                <w:b/>
              </w:rPr>
              <w:t>Logical Signal Name</w:t>
            </w:r>
          </w:p>
        </w:tc>
        <w:tc>
          <w:tcPr>
            <w:tcW w:w="1313" w:type="dxa"/>
            <w:tcBorders>
              <w:top w:val="single" w:sz="4" w:space="0" w:color="auto"/>
              <w:left w:val="single" w:sz="4" w:space="0" w:color="auto"/>
              <w:bottom w:val="single" w:sz="4" w:space="0" w:color="auto"/>
              <w:right w:val="single" w:sz="4" w:space="0" w:color="auto"/>
            </w:tcBorders>
            <w:hideMark/>
          </w:tcPr>
          <w:p w14:paraId="484EF593" w14:textId="77777777" w:rsidR="00332093" w:rsidRPr="00416141" w:rsidRDefault="00332093">
            <w:pPr>
              <w:spacing w:line="276" w:lineRule="auto"/>
              <w:rPr>
                <w:rFonts w:cs="Arial"/>
                <w:b/>
              </w:rPr>
            </w:pPr>
            <w:r w:rsidRPr="00416141">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14:paraId="182FE0AC" w14:textId="77777777" w:rsidR="00332093" w:rsidRPr="00416141" w:rsidRDefault="00332093">
            <w:pPr>
              <w:spacing w:line="276" w:lineRule="auto"/>
              <w:rPr>
                <w:rFonts w:cs="Arial"/>
                <w:b/>
              </w:rPr>
            </w:pPr>
            <w:r w:rsidRPr="00416141">
              <w:rPr>
                <w:rFonts w:cs="Arial"/>
                <w:b/>
              </w:rPr>
              <w:t>Value</w:t>
            </w:r>
          </w:p>
        </w:tc>
        <w:tc>
          <w:tcPr>
            <w:tcW w:w="3807" w:type="dxa"/>
            <w:tcBorders>
              <w:top w:val="single" w:sz="4" w:space="0" w:color="auto"/>
              <w:left w:val="single" w:sz="4" w:space="0" w:color="auto"/>
              <w:bottom w:val="single" w:sz="4" w:space="0" w:color="auto"/>
              <w:right w:val="single" w:sz="4" w:space="0" w:color="auto"/>
            </w:tcBorders>
            <w:hideMark/>
          </w:tcPr>
          <w:p w14:paraId="7FCAD8E8" w14:textId="77777777" w:rsidR="00332093" w:rsidRPr="00416141" w:rsidRDefault="00332093">
            <w:pPr>
              <w:spacing w:line="276" w:lineRule="auto"/>
              <w:rPr>
                <w:rFonts w:cs="Arial"/>
                <w:b/>
              </w:rPr>
            </w:pPr>
            <w:r w:rsidRPr="00416141">
              <w:rPr>
                <w:rFonts w:cs="Arial"/>
                <w:b/>
              </w:rPr>
              <w:t>Description</w:t>
            </w:r>
          </w:p>
        </w:tc>
      </w:tr>
      <w:tr w:rsidR="00332093" w:rsidRPr="00416141" w14:paraId="0165AF1C"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53B4828D" w14:textId="77777777" w:rsidR="00332093" w:rsidRPr="00416141" w:rsidRDefault="00332093">
            <w:pPr>
              <w:spacing w:line="276" w:lineRule="auto"/>
              <w:rPr>
                <w:rFonts w:cs="Arial"/>
              </w:rPr>
            </w:pPr>
            <w:proofErr w:type="spellStart"/>
            <w:r>
              <w:rPr>
                <w:rFonts w:cs="Arial"/>
              </w:rPr>
              <w:t>Bezel_Beeps.St</w:t>
            </w:r>
            <w:proofErr w:type="spellEnd"/>
          </w:p>
        </w:tc>
        <w:tc>
          <w:tcPr>
            <w:tcW w:w="1313" w:type="dxa"/>
            <w:tcBorders>
              <w:top w:val="single" w:sz="4" w:space="0" w:color="auto"/>
              <w:left w:val="single" w:sz="4" w:space="0" w:color="auto"/>
              <w:bottom w:val="single" w:sz="4" w:space="0" w:color="auto"/>
              <w:right w:val="single" w:sz="4" w:space="0" w:color="auto"/>
            </w:tcBorders>
          </w:tcPr>
          <w:p w14:paraId="4F014A91" w14:textId="77777777" w:rsidR="00332093" w:rsidRPr="00416141" w:rsidRDefault="00332093">
            <w:pPr>
              <w:spacing w:line="276" w:lineRule="auto"/>
              <w:rPr>
                <w:rFonts w:cs="Arial"/>
              </w:rPr>
            </w:pPr>
            <w:r>
              <w:rPr>
                <w:rFonts w:cs="Arial"/>
              </w:rPr>
              <w:t>Invalid</w:t>
            </w:r>
          </w:p>
        </w:tc>
        <w:tc>
          <w:tcPr>
            <w:tcW w:w="810" w:type="dxa"/>
            <w:tcBorders>
              <w:top w:val="single" w:sz="4" w:space="0" w:color="auto"/>
              <w:left w:val="single" w:sz="4" w:space="0" w:color="auto"/>
              <w:bottom w:val="single" w:sz="4" w:space="0" w:color="auto"/>
              <w:right w:val="single" w:sz="4" w:space="0" w:color="auto"/>
            </w:tcBorders>
          </w:tcPr>
          <w:p w14:paraId="7F96735D" w14:textId="77777777" w:rsidR="00332093" w:rsidRPr="00416141" w:rsidRDefault="00332093">
            <w:pPr>
              <w:spacing w:line="276" w:lineRule="auto"/>
              <w:rPr>
                <w:rFonts w:cs="Arial"/>
              </w:rPr>
            </w:pPr>
            <w:r>
              <w:rPr>
                <w:rFonts w:cs="Arial"/>
              </w:rPr>
              <w:t>0x0</w:t>
            </w:r>
          </w:p>
        </w:tc>
        <w:tc>
          <w:tcPr>
            <w:tcW w:w="3807" w:type="dxa"/>
            <w:tcBorders>
              <w:top w:val="single" w:sz="4" w:space="0" w:color="auto"/>
              <w:left w:val="single" w:sz="4" w:space="0" w:color="auto"/>
              <w:bottom w:val="single" w:sz="4" w:space="0" w:color="auto"/>
              <w:right w:val="single" w:sz="4" w:space="0" w:color="auto"/>
            </w:tcBorders>
            <w:vAlign w:val="center"/>
          </w:tcPr>
          <w:p w14:paraId="49D4BD0E" w14:textId="77777777" w:rsidR="00332093" w:rsidRPr="00416141" w:rsidRDefault="00332093">
            <w:pPr>
              <w:autoSpaceDE w:val="0"/>
              <w:autoSpaceDN w:val="0"/>
              <w:adjustRightInd w:val="0"/>
              <w:spacing w:line="276" w:lineRule="auto"/>
              <w:rPr>
                <w:rFonts w:cs="Arial"/>
              </w:rPr>
            </w:pPr>
          </w:p>
        </w:tc>
      </w:tr>
      <w:tr w:rsidR="00332093" w:rsidRPr="00416141" w14:paraId="7480C1AD"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34FB83AA" w14:textId="77777777" w:rsidR="00332093" w:rsidRPr="00416141" w:rsidRDefault="00332093">
            <w:pPr>
              <w:rPr>
                <w:rFonts w:cs="Arial"/>
              </w:rPr>
            </w:pPr>
          </w:p>
        </w:tc>
        <w:tc>
          <w:tcPr>
            <w:tcW w:w="1313" w:type="dxa"/>
            <w:tcBorders>
              <w:top w:val="single" w:sz="4" w:space="0" w:color="auto"/>
              <w:left w:val="single" w:sz="4" w:space="0" w:color="auto"/>
              <w:bottom w:val="single" w:sz="4" w:space="0" w:color="auto"/>
              <w:right w:val="single" w:sz="4" w:space="0" w:color="auto"/>
            </w:tcBorders>
          </w:tcPr>
          <w:p w14:paraId="2FF6D6F8" w14:textId="77777777" w:rsidR="00332093" w:rsidRPr="00416141" w:rsidRDefault="00332093">
            <w:pPr>
              <w:spacing w:line="276" w:lineRule="auto"/>
              <w:rPr>
                <w:rFonts w:cs="Arial"/>
              </w:rPr>
            </w:pPr>
            <w:r>
              <w:rPr>
                <w:rFonts w:cs="Arial"/>
              </w:rPr>
              <w:t>Enabled</w:t>
            </w:r>
          </w:p>
        </w:tc>
        <w:tc>
          <w:tcPr>
            <w:tcW w:w="810" w:type="dxa"/>
            <w:tcBorders>
              <w:top w:val="single" w:sz="4" w:space="0" w:color="auto"/>
              <w:left w:val="single" w:sz="4" w:space="0" w:color="auto"/>
              <w:bottom w:val="single" w:sz="4" w:space="0" w:color="auto"/>
              <w:right w:val="single" w:sz="4" w:space="0" w:color="auto"/>
            </w:tcBorders>
          </w:tcPr>
          <w:p w14:paraId="2BA1AEA4" w14:textId="77777777" w:rsidR="00332093" w:rsidRPr="00416141" w:rsidRDefault="00332093">
            <w:pPr>
              <w:spacing w:line="276" w:lineRule="auto"/>
              <w:rPr>
                <w:rFonts w:cs="Arial"/>
              </w:rPr>
            </w:pPr>
            <w:r>
              <w:rPr>
                <w:rFonts w:cs="Arial"/>
              </w:rPr>
              <w:t>0x1</w:t>
            </w:r>
          </w:p>
        </w:tc>
        <w:tc>
          <w:tcPr>
            <w:tcW w:w="3807" w:type="dxa"/>
            <w:tcBorders>
              <w:top w:val="single" w:sz="4" w:space="0" w:color="auto"/>
              <w:left w:val="single" w:sz="4" w:space="0" w:color="auto"/>
              <w:bottom w:val="single" w:sz="4" w:space="0" w:color="auto"/>
              <w:right w:val="single" w:sz="4" w:space="0" w:color="auto"/>
            </w:tcBorders>
          </w:tcPr>
          <w:p w14:paraId="74B590CB" w14:textId="77777777" w:rsidR="00332093" w:rsidRPr="00416141" w:rsidRDefault="00332093">
            <w:pPr>
              <w:spacing w:line="276" w:lineRule="auto"/>
              <w:rPr>
                <w:rFonts w:cs="Arial"/>
              </w:rPr>
            </w:pPr>
          </w:p>
        </w:tc>
      </w:tr>
      <w:tr w:rsidR="00332093" w:rsidRPr="00416141" w14:paraId="5DE62346"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0A931119" w14:textId="77777777" w:rsidR="00332093" w:rsidRPr="00416141" w:rsidRDefault="00332093">
            <w:pPr>
              <w:rPr>
                <w:rFonts w:cs="Arial"/>
              </w:rPr>
            </w:pPr>
          </w:p>
        </w:tc>
        <w:tc>
          <w:tcPr>
            <w:tcW w:w="1313" w:type="dxa"/>
            <w:tcBorders>
              <w:top w:val="single" w:sz="4" w:space="0" w:color="auto"/>
              <w:left w:val="single" w:sz="4" w:space="0" w:color="auto"/>
              <w:bottom w:val="single" w:sz="4" w:space="0" w:color="auto"/>
              <w:right w:val="single" w:sz="4" w:space="0" w:color="auto"/>
            </w:tcBorders>
          </w:tcPr>
          <w:p w14:paraId="47039A50" w14:textId="77777777" w:rsidR="00332093" w:rsidRPr="00416141" w:rsidRDefault="00332093">
            <w:pPr>
              <w:spacing w:line="276" w:lineRule="auto"/>
              <w:rPr>
                <w:rFonts w:cs="Arial"/>
              </w:rPr>
            </w:pPr>
            <w:r>
              <w:rPr>
                <w:rFonts w:cs="Arial"/>
              </w:rPr>
              <w:t>Disabled</w:t>
            </w:r>
          </w:p>
        </w:tc>
        <w:tc>
          <w:tcPr>
            <w:tcW w:w="810" w:type="dxa"/>
            <w:tcBorders>
              <w:top w:val="single" w:sz="4" w:space="0" w:color="auto"/>
              <w:left w:val="single" w:sz="4" w:space="0" w:color="auto"/>
              <w:bottom w:val="single" w:sz="4" w:space="0" w:color="auto"/>
              <w:right w:val="single" w:sz="4" w:space="0" w:color="auto"/>
            </w:tcBorders>
          </w:tcPr>
          <w:p w14:paraId="7043CBAC" w14:textId="77777777" w:rsidR="00332093" w:rsidRPr="00416141" w:rsidRDefault="00332093">
            <w:pPr>
              <w:spacing w:line="276" w:lineRule="auto"/>
              <w:rPr>
                <w:rFonts w:cs="Arial"/>
              </w:rPr>
            </w:pPr>
            <w:r>
              <w:rPr>
                <w:rFonts w:cs="Arial"/>
              </w:rPr>
              <w:t>0x2</w:t>
            </w:r>
          </w:p>
        </w:tc>
        <w:tc>
          <w:tcPr>
            <w:tcW w:w="3807" w:type="dxa"/>
            <w:tcBorders>
              <w:top w:val="single" w:sz="4" w:space="0" w:color="auto"/>
              <w:left w:val="single" w:sz="4" w:space="0" w:color="auto"/>
              <w:bottom w:val="single" w:sz="4" w:space="0" w:color="auto"/>
              <w:right w:val="single" w:sz="4" w:space="0" w:color="auto"/>
            </w:tcBorders>
          </w:tcPr>
          <w:p w14:paraId="73E972CD" w14:textId="77777777" w:rsidR="00332093" w:rsidRPr="00416141" w:rsidRDefault="00332093">
            <w:pPr>
              <w:spacing w:line="276" w:lineRule="auto"/>
              <w:rPr>
                <w:rFonts w:cs="Arial"/>
              </w:rPr>
            </w:pPr>
          </w:p>
        </w:tc>
      </w:tr>
    </w:tbl>
    <w:p w14:paraId="60E4178F" w14:textId="77777777" w:rsidR="00332093" w:rsidRPr="00416141" w:rsidRDefault="00332093" w:rsidP="00332093">
      <w:pPr>
        <w:rPr>
          <w:rFonts w:cs="Arial"/>
        </w:rPr>
      </w:pPr>
    </w:p>
    <w:p w14:paraId="2968AEB4" w14:textId="77777777" w:rsidR="00332093" w:rsidRPr="00416141" w:rsidRDefault="00332093">
      <w:pPr>
        <w:rPr>
          <w:rFonts w:cs="Arial"/>
        </w:rPr>
      </w:pPr>
    </w:p>
    <w:p w14:paraId="3002FC7E" w14:textId="77777777" w:rsidR="00332093" w:rsidRDefault="00332093" w:rsidP="00332093">
      <w:pPr>
        <w:pStyle w:val="Heading4"/>
      </w:pPr>
      <w:r w:rsidRPr="00B9479B">
        <w:t>MD-REQ-025386/B-</w:t>
      </w:r>
      <w:proofErr w:type="spellStart"/>
      <w:r w:rsidRPr="00B9479B">
        <w:t>Bezel_Beeps_Supported.St</w:t>
      </w:r>
      <w:proofErr w:type="spellEnd"/>
      <w:r w:rsidRPr="00B9479B">
        <w:t xml:space="preserve"> (</w:t>
      </w:r>
      <w:proofErr w:type="spellStart"/>
      <w:r w:rsidRPr="00B9479B">
        <w:t>TcSE</w:t>
      </w:r>
      <w:proofErr w:type="spellEnd"/>
      <w:r w:rsidRPr="00B9479B">
        <w:t xml:space="preserve"> ROIN-297429)</w:t>
      </w:r>
    </w:p>
    <w:p w14:paraId="7D9D4416" w14:textId="77777777" w:rsidR="00332093" w:rsidRPr="004A4FB0" w:rsidRDefault="00332093">
      <w:pPr>
        <w:rPr>
          <w:rFonts w:cs="Arial"/>
        </w:rPr>
      </w:pPr>
      <w:r w:rsidRPr="004A4FB0">
        <w:rPr>
          <w:rFonts w:cs="Arial"/>
          <w:b/>
        </w:rPr>
        <w:t>Message Type:</w:t>
      </w:r>
      <w:r w:rsidRPr="004A4FB0">
        <w:rPr>
          <w:rFonts w:cs="Arial"/>
        </w:rPr>
        <w:t xml:space="preserve">  Status</w:t>
      </w:r>
    </w:p>
    <w:p w14:paraId="154A09CA" w14:textId="77777777" w:rsidR="00332093" w:rsidRPr="004A4FB0" w:rsidRDefault="00332093">
      <w:pPr>
        <w:rPr>
          <w:rFonts w:cs="Arial"/>
        </w:rPr>
      </w:pPr>
    </w:p>
    <w:p w14:paraId="54663F5B" w14:textId="77777777" w:rsidR="00332093" w:rsidRPr="004A4FB0" w:rsidRDefault="00332093">
      <w:pPr>
        <w:rPr>
          <w:rFonts w:cs="Arial"/>
        </w:rPr>
      </w:pPr>
      <w:r w:rsidRPr="004A4FB0">
        <w:rPr>
          <w:rFonts w:cs="Arial"/>
        </w:rPr>
        <w:t xml:space="preserve">Signal from the Vehicle Settings Beep Server </w:t>
      </w:r>
      <w:r>
        <w:rPr>
          <w:rFonts w:cs="Arial"/>
        </w:rPr>
        <w:t>telling the Vehicle Settings Beep Client</w:t>
      </w:r>
      <w:r w:rsidRPr="004A4FB0">
        <w:rPr>
          <w:rFonts w:cs="Arial"/>
        </w:rPr>
        <w:t xml:space="preserve"> if Bezel Beeps are supported or not supported </w:t>
      </w:r>
    </w:p>
    <w:p w14:paraId="71997001" w14:textId="77777777" w:rsidR="00332093" w:rsidRPr="004A4FB0" w:rsidRDefault="00332093">
      <w:pPr>
        <w:rPr>
          <w:rFonts w:cs="Arial"/>
        </w:rPr>
      </w:pPr>
    </w:p>
    <w:p w14:paraId="266AD06C" w14:textId="77777777" w:rsidR="00332093" w:rsidRPr="004A4FB0"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07"/>
        <w:gridCol w:w="1980"/>
        <w:gridCol w:w="990"/>
        <w:gridCol w:w="3637"/>
      </w:tblGrid>
      <w:tr w:rsidR="00332093" w:rsidRPr="004A4FB0" w14:paraId="61475E27" w14:textId="77777777" w:rsidTr="00332093">
        <w:trPr>
          <w:jc w:val="center"/>
        </w:trPr>
        <w:tc>
          <w:tcPr>
            <w:tcW w:w="3007" w:type="dxa"/>
            <w:tcBorders>
              <w:top w:val="single" w:sz="4" w:space="0" w:color="auto"/>
              <w:left w:val="single" w:sz="4" w:space="0" w:color="auto"/>
              <w:bottom w:val="single" w:sz="4" w:space="0" w:color="auto"/>
              <w:right w:val="single" w:sz="4" w:space="0" w:color="auto"/>
            </w:tcBorders>
            <w:hideMark/>
          </w:tcPr>
          <w:p w14:paraId="6ACA9506" w14:textId="77777777" w:rsidR="00332093" w:rsidRPr="004A4FB0" w:rsidRDefault="00332093">
            <w:pPr>
              <w:spacing w:line="276" w:lineRule="auto"/>
              <w:rPr>
                <w:rFonts w:cs="Arial"/>
                <w:b/>
              </w:rPr>
            </w:pPr>
            <w:r w:rsidRPr="004A4FB0">
              <w:rPr>
                <w:rFonts w:cs="Arial"/>
                <w:b/>
              </w:rPr>
              <w:t>Logical Signal Name</w:t>
            </w:r>
          </w:p>
        </w:tc>
        <w:tc>
          <w:tcPr>
            <w:tcW w:w="1980" w:type="dxa"/>
            <w:tcBorders>
              <w:top w:val="single" w:sz="4" w:space="0" w:color="auto"/>
              <w:left w:val="single" w:sz="4" w:space="0" w:color="auto"/>
              <w:bottom w:val="single" w:sz="4" w:space="0" w:color="auto"/>
              <w:right w:val="single" w:sz="4" w:space="0" w:color="auto"/>
            </w:tcBorders>
            <w:hideMark/>
          </w:tcPr>
          <w:p w14:paraId="78C4068E" w14:textId="77777777" w:rsidR="00332093" w:rsidRPr="004A4FB0" w:rsidRDefault="00332093">
            <w:pPr>
              <w:spacing w:line="276" w:lineRule="auto"/>
              <w:rPr>
                <w:rFonts w:cs="Arial"/>
                <w:b/>
              </w:rPr>
            </w:pPr>
            <w:r w:rsidRPr="004A4FB0">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133C6DB3" w14:textId="77777777" w:rsidR="00332093" w:rsidRPr="004A4FB0" w:rsidRDefault="00332093">
            <w:pPr>
              <w:spacing w:line="276" w:lineRule="auto"/>
              <w:rPr>
                <w:rFonts w:cs="Arial"/>
                <w:b/>
              </w:rPr>
            </w:pPr>
            <w:r w:rsidRPr="004A4FB0">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14:paraId="1049261A" w14:textId="77777777" w:rsidR="00332093" w:rsidRPr="004A4FB0" w:rsidRDefault="00332093">
            <w:pPr>
              <w:spacing w:line="276" w:lineRule="auto"/>
              <w:rPr>
                <w:rFonts w:cs="Arial"/>
                <w:b/>
              </w:rPr>
            </w:pPr>
            <w:r w:rsidRPr="004A4FB0">
              <w:rPr>
                <w:rFonts w:cs="Arial"/>
                <w:b/>
              </w:rPr>
              <w:t>Description</w:t>
            </w:r>
          </w:p>
        </w:tc>
      </w:tr>
      <w:tr w:rsidR="00332093" w:rsidRPr="004A4FB0" w14:paraId="25B9D94F" w14:textId="77777777" w:rsidTr="00332093">
        <w:trPr>
          <w:jc w:val="center"/>
        </w:trPr>
        <w:tc>
          <w:tcPr>
            <w:tcW w:w="3007" w:type="dxa"/>
            <w:vMerge w:val="restart"/>
            <w:tcBorders>
              <w:top w:val="single" w:sz="4" w:space="0" w:color="auto"/>
              <w:left w:val="single" w:sz="4" w:space="0" w:color="auto"/>
              <w:bottom w:val="single" w:sz="4" w:space="0" w:color="auto"/>
              <w:right w:val="single" w:sz="4" w:space="0" w:color="auto"/>
            </w:tcBorders>
          </w:tcPr>
          <w:p w14:paraId="09F3EC8A" w14:textId="77777777" w:rsidR="00332093" w:rsidRPr="004A4FB0" w:rsidRDefault="00332093">
            <w:pPr>
              <w:spacing w:line="276" w:lineRule="auto"/>
              <w:rPr>
                <w:rFonts w:cs="Arial"/>
              </w:rPr>
            </w:pPr>
            <w:proofErr w:type="spellStart"/>
            <w:r>
              <w:rPr>
                <w:rFonts w:cs="Arial"/>
              </w:rPr>
              <w:t>Bezel_Beeps_Supported.St</w:t>
            </w:r>
            <w:proofErr w:type="spellEnd"/>
          </w:p>
        </w:tc>
        <w:tc>
          <w:tcPr>
            <w:tcW w:w="1980" w:type="dxa"/>
            <w:tcBorders>
              <w:top w:val="single" w:sz="4" w:space="0" w:color="auto"/>
              <w:left w:val="single" w:sz="4" w:space="0" w:color="auto"/>
              <w:bottom w:val="single" w:sz="4" w:space="0" w:color="auto"/>
              <w:right w:val="single" w:sz="4" w:space="0" w:color="auto"/>
            </w:tcBorders>
          </w:tcPr>
          <w:p w14:paraId="6DC632F6" w14:textId="77777777" w:rsidR="00332093" w:rsidRPr="004A4FB0" w:rsidRDefault="00332093">
            <w:pPr>
              <w:spacing w:line="276" w:lineRule="auto"/>
              <w:rPr>
                <w:rFonts w:cs="Arial"/>
              </w:rPr>
            </w:pPr>
            <w:r>
              <w:rPr>
                <w:rFonts w:cs="Arial"/>
              </w:rPr>
              <w:t>Invalid</w:t>
            </w:r>
          </w:p>
        </w:tc>
        <w:tc>
          <w:tcPr>
            <w:tcW w:w="990" w:type="dxa"/>
            <w:tcBorders>
              <w:top w:val="single" w:sz="4" w:space="0" w:color="auto"/>
              <w:left w:val="single" w:sz="4" w:space="0" w:color="auto"/>
              <w:bottom w:val="single" w:sz="4" w:space="0" w:color="auto"/>
              <w:right w:val="single" w:sz="4" w:space="0" w:color="auto"/>
            </w:tcBorders>
          </w:tcPr>
          <w:p w14:paraId="679DF67C" w14:textId="77777777" w:rsidR="00332093" w:rsidRPr="004A4FB0" w:rsidRDefault="00332093">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14:paraId="3205DB46" w14:textId="77777777" w:rsidR="00332093" w:rsidRPr="004A4FB0" w:rsidRDefault="00332093">
            <w:pPr>
              <w:autoSpaceDE w:val="0"/>
              <w:autoSpaceDN w:val="0"/>
              <w:adjustRightInd w:val="0"/>
              <w:spacing w:line="276" w:lineRule="auto"/>
              <w:rPr>
                <w:rFonts w:cs="Arial"/>
              </w:rPr>
            </w:pPr>
          </w:p>
        </w:tc>
      </w:tr>
      <w:tr w:rsidR="00332093" w:rsidRPr="004A4FB0" w14:paraId="6A5B9811" w14:textId="77777777" w:rsidTr="00332093">
        <w:trPr>
          <w:jc w:val="center"/>
        </w:trPr>
        <w:tc>
          <w:tcPr>
            <w:tcW w:w="3007" w:type="dxa"/>
            <w:vMerge/>
            <w:tcBorders>
              <w:top w:val="single" w:sz="4" w:space="0" w:color="auto"/>
              <w:left w:val="single" w:sz="4" w:space="0" w:color="auto"/>
              <w:bottom w:val="single" w:sz="4" w:space="0" w:color="auto"/>
              <w:right w:val="single" w:sz="4" w:space="0" w:color="auto"/>
            </w:tcBorders>
            <w:vAlign w:val="center"/>
          </w:tcPr>
          <w:p w14:paraId="65D26D1C" w14:textId="77777777" w:rsidR="00332093" w:rsidRPr="004A4FB0" w:rsidRDefault="00332093">
            <w:pPr>
              <w:rPr>
                <w:rFonts w:cs="Arial"/>
              </w:rPr>
            </w:pPr>
          </w:p>
        </w:tc>
        <w:tc>
          <w:tcPr>
            <w:tcW w:w="1980" w:type="dxa"/>
            <w:tcBorders>
              <w:top w:val="single" w:sz="4" w:space="0" w:color="auto"/>
              <w:left w:val="single" w:sz="4" w:space="0" w:color="auto"/>
              <w:bottom w:val="single" w:sz="4" w:space="0" w:color="auto"/>
              <w:right w:val="single" w:sz="4" w:space="0" w:color="auto"/>
            </w:tcBorders>
          </w:tcPr>
          <w:p w14:paraId="54B0BAF7" w14:textId="77777777" w:rsidR="00332093" w:rsidRPr="004A4FB0" w:rsidRDefault="00332093">
            <w:pPr>
              <w:spacing w:line="276" w:lineRule="auto"/>
              <w:rPr>
                <w:rFonts w:cs="Arial"/>
              </w:rPr>
            </w:pPr>
            <w:r>
              <w:rPr>
                <w:rFonts w:cs="Arial"/>
              </w:rPr>
              <w:t>Supported</w:t>
            </w:r>
          </w:p>
        </w:tc>
        <w:tc>
          <w:tcPr>
            <w:tcW w:w="990" w:type="dxa"/>
            <w:tcBorders>
              <w:top w:val="single" w:sz="4" w:space="0" w:color="auto"/>
              <w:left w:val="single" w:sz="4" w:space="0" w:color="auto"/>
              <w:bottom w:val="single" w:sz="4" w:space="0" w:color="auto"/>
              <w:right w:val="single" w:sz="4" w:space="0" w:color="auto"/>
            </w:tcBorders>
          </w:tcPr>
          <w:p w14:paraId="1B016FDF" w14:textId="77777777" w:rsidR="00332093" w:rsidRPr="004A4FB0" w:rsidRDefault="00332093">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14:paraId="212D8532" w14:textId="77777777" w:rsidR="00332093" w:rsidRPr="004A4FB0" w:rsidRDefault="00332093">
            <w:pPr>
              <w:spacing w:line="276" w:lineRule="auto"/>
              <w:rPr>
                <w:rFonts w:cs="Arial"/>
              </w:rPr>
            </w:pPr>
          </w:p>
        </w:tc>
      </w:tr>
      <w:tr w:rsidR="00332093" w:rsidRPr="004A4FB0" w14:paraId="59BB1626" w14:textId="77777777" w:rsidTr="00332093">
        <w:trPr>
          <w:jc w:val="center"/>
        </w:trPr>
        <w:tc>
          <w:tcPr>
            <w:tcW w:w="3007" w:type="dxa"/>
            <w:vMerge/>
            <w:tcBorders>
              <w:top w:val="single" w:sz="4" w:space="0" w:color="auto"/>
              <w:left w:val="single" w:sz="4" w:space="0" w:color="auto"/>
              <w:bottom w:val="single" w:sz="4" w:space="0" w:color="auto"/>
              <w:right w:val="single" w:sz="4" w:space="0" w:color="auto"/>
            </w:tcBorders>
            <w:vAlign w:val="center"/>
          </w:tcPr>
          <w:p w14:paraId="56E5BA43" w14:textId="77777777" w:rsidR="00332093" w:rsidRPr="004A4FB0" w:rsidRDefault="00332093">
            <w:pPr>
              <w:rPr>
                <w:rFonts w:cs="Arial"/>
              </w:rPr>
            </w:pPr>
          </w:p>
        </w:tc>
        <w:tc>
          <w:tcPr>
            <w:tcW w:w="1980" w:type="dxa"/>
            <w:tcBorders>
              <w:top w:val="single" w:sz="4" w:space="0" w:color="auto"/>
              <w:left w:val="single" w:sz="4" w:space="0" w:color="auto"/>
              <w:bottom w:val="single" w:sz="4" w:space="0" w:color="auto"/>
              <w:right w:val="single" w:sz="4" w:space="0" w:color="auto"/>
            </w:tcBorders>
          </w:tcPr>
          <w:p w14:paraId="4627805E" w14:textId="77777777" w:rsidR="00332093" w:rsidRPr="004A4FB0" w:rsidRDefault="00332093">
            <w:pPr>
              <w:spacing w:line="276" w:lineRule="auto"/>
              <w:rPr>
                <w:rFonts w:cs="Arial"/>
              </w:rPr>
            </w:pPr>
            <w:r>
              <w:rPr>
                <w:rFonts w:cs="Arial"/>
              </w:rPr>
              <w:t xml:space="preserve">Not Supported </w:t>
            </w:r>
          </w:p>
        </w:tc>
        <w:tc>
          <w:tcPr>
            <w:tcW w:w="990" w:type="dxa"/>
            <w:tcBorders>
              <w:top w:val="single" w:sz="4" w:space="0" w:color="auto"/>
              <w:left w:val="single" w:sz="4" w:space="0" w:color="auto"/>
              <w:bottom w:val="single" w:sz="4" w:space="0" w:color="auto"/>
              <w:right w:val="single" w:sz="4" w:space="0" w:color="auto"/>
            </w:tcBorders>
          </w:tcPr>
          <w:p w14:paraId="747482CB" w14:textId="77777777" w:rsidR="00332093" w:rsidRPr="004A4FB0" w:rsidRDefault="00332093">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14:paraId="34CA8E1F" w14:textId="77777777" w:rsidR="00332093" w:rsidRPr="004A4FB0" w:rsidRDefault="00332093">
            <w:pPr>
              <w:spacing w:line="276" w:lineRule="auto"/>
              <w:rPr>
                <w:rFonts w:cs="Arial"/>
              </w:rPr>
            </w:pPr>
          </w:p>
        </w:tc>
      </w:tr>
    </w:tbl>
    <w:p w14:paraId="794D964E" w14:textId="77777777" w:rsidR="00332093" w:rsidRPr="004A4FB0" w:rsidRDefault="00332093" w:rsidP="00332093">
      <w:pPr>
        <w:rPr>
          <w:rFonts w:cs="Arial"/>
        </w:rPr>
      </w:pPr>
    </w:p>
    <w:p w14:paraId="308C1AC2" w14:textId="77777777" w:rsidR="00332093" w:rsidRPr="004A4FB0" w:rsidRDefault="00332093">
      <w:pPr>
        <w:rPr>
          <w:rFonts w:cs="Arial"/>
        </w:rPr>
      </w:pPr>
    </w:p>
    <w:p w14:paraId="09EB5806" w14:textId="77777777" w:rsidR="00332093" w:rsidRDefault="00332093" w:rsidP="00332093">
      <w:pPr>
        <w:pStyle w:val="Heading3"/>
      </w:pPr>
      <w:bookmarkStart w:id="349" w:name="_Toc65750542"/>
      <w:r>
        <w:t>Use Cases</w:t>
      </w:r>
      <w:bookmarkEnd w:id="349"/>
    </w:p>
    <w:p w14:paraId="249CA5F7" w14:textId="77777777" w:rsidR="00332093" w:rsidRDefault="00332093" w:rsidP="00332093">
      <w:pPr>
        <w:pStyle w:val="Heading4"/>
      </w:pPr>
      <w:r>
        <w:t>VS-UC-REQ-025234/A- Set Tone Panel Beep mode (</w:t>
      </w:r>
      <w:proofErr w:type="spellStart"/>
      <w:r>
        <w:t>TcSE</w:t>
      </w:r>
      <w:proofErr w:type="spellEnd"/>
      <w:r>
        <w:t xml:space="preserve"> ROIN-290777)</w:t>
      </w:r>
    </w:p>
    <w:p w14:paraId="2897A8A8"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212EB2" w14:paraId="5005CDDA"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5D2E0A26" w14:textId="77777777" w:rsidR="00212EB2" w:rsidRDefault="00332093">
            <w:pPr>
              <w:rPr>
                <w:rFonts w:cs="Arial"/>
                <w:b/>
                <w:szCs w:val="20"/>
              </w:rPr>
            </w:pPr>
            <w:r>
              <w:rPr>
                <w:rFonts w:cs="Arial"/>
                <w:b/>
                <w:szCs w:val="20"/>
              </w:rPr>
              <w:t>Actors</w:t>
            </w:r>
          </w:p>
        </w:tc>
        <w:tc>
          <w:tcPr>
            <w:tcW w:w="7000" w:type="dxa"/>
            <w:tcBorders>
              <w:top w:val="single" w:sz="4" w:space="0" w:color="auto"/>
              <w:left w:val="single" w:sz="4" w:space="0" w:color="auto"/>
              <w:bottom w:val="single" w:sz="4" w:space="0" w:color="auto"/>
              <w:right w:val="single" w:sz="4" w:space="0" w:color="auto"/>
            </w:tcBorders>
            <w:hideMark/>
          </w:tcPr>
          <w:p w14:paraId="4A483AD5" w14:textId="77777777" w:rsidR="00212EB2" w:rsidRDefault="00332093">
            <w:pPr>
              <w:rPr>
                <w:rFonts w:cs="Arial"/>
                <w:szCs w:val="20"/>
              </w:rPr>
            </w:pPr>
            <w:r>
              <w:rPr>
                <w:rFonts w:cs="Arial"/>
                <w:szCs w:val="20"/>
              </w:rPr>
              <w:t>Vehicle Occupant</w:t>
            </w:r>
          </w:p>
        </w:tc>
      </w:tr>
      <w:tr w:rsidR="00212EB2" w14:paraId="5527624B"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09B7012F" w14:textId="77777777" w:rsidR="00212EB2" w:rsidRDefault="00332093">
            <w:pPr>
              <w:rPr>
                <w:rFonts w:cs="Arial"/>
                <w:b/>
                <w:szCs w:val="20"/>
              </w:rPr>
            </w:pPr>
            <w:r>
              <w:rPr>
                <w:rFonts w:cs="Arial"/>
                <w:b/>
                <w:szCs w:val="20"/>
              </w:rPr>
              <w:t>Pre-conditions</w:t>
            </w:r>
          </w:p>
        </w:tc>
        <w:tc>
          <w:tcPr>
            <w:tcW w:w="7000" w:type="dxa"/>
            <w:tcBorders>
              <w:top w:val="single" w:sz="4" w:space="0" w:color="auto"/>
              <w:left w:val="single" w:sz="4" w:space="0" w:color="auto"/>
              <w:bottom w:val="single" w:sz="4" w:space="0" w:color="auto"/>
              <w:right w:val="single" w:sz="4" w:space="0" w:color="auto"/>
            </w:tcBorders>
            <w:hideMark/>
          </w:tcPr>
          <w:p w14:paraId="4CB52B82" w14:textId="77777777" w:rsidR="00212EB2" w:rsidRDefault="00332093">
            <w:pPr>
              <w:rPr>
                <w:rFonts w:cs="Arial"/>
                <w:szCs w:val="20"/>
              </w:rPr>
            </w:pPr>
            <w:r>
              <w:rPr>
                <w:rFonts w:cs="Arial"/>
                <w:szCs w:val="20"/>
              </w:rPr>
              <w:t>Infotainment System is On.</w:t>
            </w:r>
          </w:p>
          <w:p w14:paraId="5D530659" w14:textId="77777777" w:rsidR="00212EB2" w:rsidRDefault="00332093">
            <w:pPr>
              <w:rPr>
                <w:rFonts w:cs="Arial"/>
                <w:szCs w:val="20"/>
              </w:rPr>
            </w:pPr>
            <w:r>
              <w:rPr>
                <w:rFonts w:cs="Arial"/>
                <w:szCs w:val="20"/>
              </w:rPr>
              <w:t>Touch Panel Beeps is set to {mode X}.</w:t>
            </w:r>
          </w:p>
        </w:tc>
      </w:tr>
      <w:tr w:rsidR="00212EB2" w14:paraId="252DAD9D"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62F2A88B" w14:textId="77777777" w:rsidR="00212EB2" w:rsidRDefault="00332093">
            <w:pPr>
              <w:rPr>
                <w:rFonts w:cs="Arial"/>
                <w:b/>
                <w:szCs w:val="20"/>
              </w:rPr>
            </w:pPr>
            <w:r>
              <w:rPr>
                <w:rFonts w:cs="Arial"/>
                <w:b/>
                <w:szCs w:val="20"/>
              </w:rPr>
              <w:lastRenderedPageBreak/>
              <w:t>Scenario Description</w:t>
            </w:r>
          </w:p>
        </w:tc>
        <w:tc>
          <w:tcPr>
            <w:tcW w:w="7000" w:type="dxa"/>
            <w:tcBorders>
              <w:top w:val="single" w:sz="4" w:space="0" w:color="auto"/>
              <w:left w:val="single" w:sz="4" w:space="0" w:color="auto"/>
              <w:bottom w:val="single" w:sz="4" w:space="0" w:color="auto"/>
              <w:right w:val="single" w:sz="4" w:space="0" w:color="auto"/>
            </w:tcBorders>
            <w:hideMark/>
          </w:tcPr>
          <w:p w14:paraId="1238B969" w14:textId="77777777" w:rsidR="00212EB2" w:rsidRDefault="00332093">
            <w:pPr>
              <w:rPr>
                <w:rFonts w:cs="Arial"/>
                <w:szCs w:val="20"/>
              </w:rPr>
            </w:pPr>
            <w:r>
              <w:rPr>
                <w:rFonts w:cs="Arial"/>
                <w:szCs w:val="20"/>
              </w:rPr>
              <w:t>User selects &lt;Mode Y&gt; via the HMI.</w:t>
            </w:r>
          </w:p>
        </w:tc>
      </w:tr>
      <w:tr w:rsidR="00212EB2" w14:paraId="67804309"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646A29EA" w14:textId="77777777" w:rsidR="00212EB2" w:rsidRDefault="00332093">
            <w:pPr>
              <w:rPr>
                <w:rFonts w:cs="Arial"/>
                <w:b/>
                <w:szCs w:val="20"/>
              </w:rPr>
            </w:pPr>
            <w:r>
              <w:rPr>
                <w:rFonts w:cs="Arial"/>
                <w:b/>
                <w:szCs w:val="20"/>
              </w:rPr>
              <w:t>Post-conditions</w:t>
            </w:r>
          </w:p>
        </w:tc>
        <w:tc>
          <w:tcPr>
            <w:tcW w:w="7000" w:type="dxa"/>
            <w:tcBorders>
              <w:top w:val="single" w:sz="4" w:space="0" w:color="auto"/>
              <w:left w:val="single" w:sz="4" w:space="0" w:color="auto"/>
              <w:bottom w:val="single" w:sz="4" w:space="0" w:color="auto"/>
              <w:right w:val="single" w:sz="4" w:space="0" w:color="auto"/>
            </w:tcBorders>
            <w:hideMark/>
          </w:tcPr>
          <w:p w14:paraId="57D6D398" w14:textId="77777777" w:rsidR="00212EB2" w:rsidRDefault="00332093">
            <w:pPr>
              <w:rPr>
                <w:rFonts w:cs="Arial"/>
                <w:szCs w:val="20"/>
              </w:rPr>
            </w:pPr>
            <w:r>
              <w:rPr>
                <w:rFonts w:cs="Arial"/>
                <w:szCs w:val="20"/>
              </w:rPr>
              <w:t>HMI is updated to {Mode Y}.</w:t>
            </w:r>
          </w:p>
        </w:tc>
      </w:tr>
      <w:tr w:rsidR="00212EB2" w14:paraId="4F5E5E4F"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3E98A1C9" w14:textId="77777777" w:rsidR="00212EB2" w:rsidRDefault="00332093">
            <w:pPr>
              <w:rPr>
                <w:rFonts w:cs="Arial"/>
                <w:b/>
                <w:szCs w:val="20"/>
              </w:rPr>
            </w:pPr>
            <w:r>
              <w:rPr>
                <w:rFonts w:cs="Arial"/>
                <w:b/>
                <w:szCs w:val="20"/>
              </w:rPr>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14:paraId="00837CFB" w14:textId="77777777" w:rsidR="00212EB2" w:rsidRDefault="00332093">
            <w:pPr>
              <w:rPr>
                <w:rFonts w:cs="Arial"/>
                <w:szCs w:val="20"/>
              </w:rPr>
            </w:pPr>
            <w:r>
              <w:rPr>
                <w:rFonts w:cs="Arial"/>
                <w:szCs w:val="20"/>
              </w:rPr>
              <w:t>NA</w:t>
            </w:r>
          </w:p>
        </w:tc>
      </w:tr>
      <w:tr w:rsidR="00212EB2" w14:paraId="1F2DBF10"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7254CE38" w14:textId="77777777" w:rsidR="00212EB2" w:rsidRDefault="00332093">
            <w:pPr>
              <w:rPr>
                <w:rFonts w:cs="Arial"/>
                <w:b/>
                <w:szCs w:val="20"/>
              </w:rPr>
            </w:pPr>
            <w:r>
              <w:rPr>
                <w:rFonts w:cs="Arial"/>
                <w:b/>
                <w:szCs w:val="20"/>
              </w:rPr>
              <w:t>Interfaces</w:t>
            </w:r>
          </w:p>
        </w:tc>
        <w:tc>
          <w:tcPr>
            <w:tcW w:w="7000" w:type="dxa"/>
            <w:tcBorders>
              <w:top w:val="single" w:sz="4" w:space="0" w:color="auto"/>
              <w:left w:val="single" w:sz="4" w:space="0" w:color="auto"/>
              <w:bottom w:val="single" w:sz="4" w:space="0" w:color="auto"/>
              <w:right w:val="single" w:sz="4" w:space="0" w:color="auto"/>
            </w:tcBorders>
            <w:hideMark/>
          </w:tcPr>
          <w:p w14:paraId="3A7837A0" w14:textId="77777777" w:rsidR="00212EB2" w:rsidRDefault="00332093">
            <w:pPr>
              <w:rPr>
                <w:rFonts w:cs="Arial"/>
                <w:szCs w:val="20"/>
              </w:rPr>
            </w:pPr>
            <w:r>
              <w:rPr>
                <w:rFonts w:cs="Arial"/>
                <w:szCs w:val="20"/>
              </w:rPr>
              <w:t>G-HMI</w:t>
            </w:r>
          </w:p>
          <w:p w14:paraId="30FAC393" w14:textId="77777777" w:rsidR="00212EB2" w:rsidRDefault="00332093">
            <w:pPr>
              <w:rPr>
                <w:rFonts w:cs="Arial"/>
                <w:szCs w:val="20"/>
              </w:rPr>
            </w:pPr>
            <w:r>
              <w:rPr>
                <w:rFonts w:cs="Arial"/>
                <w:szCs w:val="20"/>
              </w:rPr>
              <w:t>CBI</w:t>
            </w:r>
          </w:p>
        </w:tc>
      </w:tr>
    </w:tbl>
    <w:p w14:paraId="3907886D" w14:textId="77777777" w:rsidR="00212EB2" w:rsidRDefault="00212EB2">
      <w:pPr>
        <w:rPr>
          <w:rFonts w:cs="Arial"/>
          <w:szCs w:val="20"/>
        </w:rPr>
      </w:pPr>
    </w:p>
    <w:p w14:paraId="71099F9A" w14:textId="77777777" w:rsidR="00332093" w:rsidRDefault="00332093" w:rsidP="00332093">
      <w:pPr>
        <w:pStyle w:val="Heading3"/>
      </w:pPr>
      <w:bookmarkStart w:id="350" w:name="_Toc65750543"/>
      <w:r>
        <w:t>Functional Requirements</w:t>
      </w:r>
      <w:bookmarkEnd w:id="350"/>
    </w:p>
    <w:p w14:paraId="193CC744" w14:textId="77777777" w:rsidR="00332093" w:rsidRPr="00332093" w:rsidRDefault="00332093" w:rsidP="00332093">
      <w:pPr>
        <w:pStyle w:val="Heading4"/>
        <w:rPr>
          <w:b w:val="0"/>
          <w:u w:val="single"/>
        </w:rPr>
      </w:pPr>
      <w:r w:rsidRPr="00332093">
        <w:rPr>
          <w:b w:val="0"/>
          <w:u w:val="single"/>
        </w:rPr>
        <w:t>VS-SR-REQ-025235/A-Touch panel beeps Supported / Not supported by Bezel interface module (</w:t>
      </w:r>
      <w:proofErr w:type="spellStart"/>
      <w:r w:rsidRPr="00332093">
        <w:rPr>
          <w:b w:val="0"/>
          <w:u w:val="single"/>
        </w:rPr>
        <w:t>TcSE</w:t>
      </w:r>
      <w:proofErr w:type="spellEnd"/>
      <w:r w:rsidRPr="00332093">
        <w:rPr>
          <w:b w:val="0"/>
          <w:u w:val="single"/>
        </w:rPr>
        <w:t xml:space="preserve"> ROIN-141577-2)</w:t>
      </w:r>
    </w:p>
    <w:p w14:paraId="4BB539F8" w14:textId="77777777" w:rsidR="00212EB2" w:rsidRDefault="00332093">
      <w:pPr>
        <w:rPr>
          <w:rFonts w:cs="Arial"/>
          <w:szCs w:val="20"/>
        </w:rPr>
      </w:pPr>
      <w:r>
        <w:rPr>
          <w:rFonts w:cs="Arial"/>
          <w:szCs w:val="20"/>
        </w:rPr>
        <w:t xml:space="preserve">The vehicle settings beep server shall tell the vehicle settings client via the </w:t>
      </w:r>
      <w:proofErr w:type="spellStart"/>
      <w:r>
        <w:rPr>
          <w:rStyle w:val="spelle"/>
          <w:rFonts w:cs="Arial"/>
          <w:bCs/>
          <w:szCs w:val="20"/>
        </w:rPr>
        <w:t>Bezel_Beeps_Supported.St</w:t>
      </w:r>
      <w:proofErr w:type="spellEnd"/>
      <w:r>
        <w:rPr>
          <w:rStyle w:val="spelle"/>
          <w:rFonts w:cs="Arial"/>
          <w:bCs/>
          <w:szCs w:val="20"/>
        </w:rPr>
        <w:t xml:space="preserve"> signal</w:t>
      </w:r>
      <w:r>
        <w:rPr>
          <w:rStyle w:val="spelle"/>
          <w:rFonts w:cs="Arial"/>
          <w:b/>
          <w:bCs/>
          <w:szCs w:val="20"/>
        </w:rPr>
        <w:t xml:space="preserve"> </w:t>
      </w:r>
      <w:r>
        <w:rPr>
          <w:rFonts w:cs="Arial"/>
          <w:szCs w:val="20"/>
        </w:rPr>
        <w:t xml:space="preserve">whether touch panel beeps are supported or not supported.  For </w:t>
      </w:r>
      <w:proofErr w:type="gramStart"/>
      <w:r>
        <w:rPr>
          <w:rFonts w:cs="Arial"/>
          <w:szCs w:val="20"/>
        </w:rPr>
        <w:t>example</w:t>
      </w:r>
      <w:proofErr w:type="gramEnd"/>
      <w:r>
        <w:rPr>
          <w:rFonts w:cs="Arial"/>
          <w:szCs w:val="20"/>
        </w:rPr>
        <w:t xml:space="preserve"> if they are not supported the display module HMI will not offer the option to enable / disable the beeps.  </w:t>
      </w:r>
    </w:p>
    <w:p w14:paraId="027DB6C4" w14:textId="77777777" w:rsidR="00212EB2" w:rsidRDefault="00212EB2">
      <w:pPr>
        <w:rPr>
          <w:rFonts w:cs="Arial"/>
          <w:szCs w:val="20"/>
        </w:rPr>
      </w:pPr>
    </w:p>
    <w:p w14:paraId="2BD91E40" w14:textId="77777777" w:rsidR="00212EB2" w:rsidRDefault="00332093">
      <w:pPr>
        <w:rPr>
          <w:rStyle w:val="msoins0"/>
        </w:rPr>
      </w:pPr>
      <w:r>
        <w:rPr>
          <w:rStyle w:val="msoins0"/>
          <w:rFonts w:cs="Arial"/>
          <w:szCs w:val="20"/>
        </w:rPr>
        <w:t xml:space="preserve">If the beep menu display (for enabling or disabling beeps) is End </w:t>
      </w:r>
      <w:proofErr w:type="gramStart"/>
      <w:r>
        <w:rPr>
          <w:rStyle w:val="msoins0"/>
          <w:rFonts w:cs="Arial"/>
          <w:szCs w:val="20"/>
        </w:rPr>
        <w:t>Of</w:t>
      </w:r>
      <w:proofErr w:type="gramEnd"/>
      <w:r>
        <w:rPr>
          <w:rStyle w:val="msoins0"/>
          <w:rFonts w:cs="Arial"/>
          <w:szCs w:val="20"/>
        </w:rPr>
        <w:t xml:space="preserve"> Line configurable then the Beep menu display module (Vehicle Settings Client) shall ignore the _</w:t>
      </w:r>
      <w:proofErr w:type="spellStart"/>
      <w:r>
        <w:rPr>
          <w:rStyle w:val="msoins0"/>
          <w:rFonts w:cs="Arial"/>
          <w:szCs w:val="20"/>
        </w:rPr>
        <w:t>Beeps_Supported</w:t>
      </w:r>
      <w:proofErr w:type="spellEnd"/>
      <w:r>
        <w:rPr>
          <w:rStyle w:val="msoins0"/>
          <w:rFonts w:cs="Arial"/>
          <w:szCs w:val="20"/>
        </w:rPr>
        <w:t xml:space="preserve"> display configuration signal(s) and use the EOL configuration for the beeps menu pick. See the Infotainment Diagnostic Spec for beep EOL configuration details.</w:t>
      </w:r>
    </w:p>
    <w:p w14:paraId="436A34B3" w14:textId="77777777" w:rsidR="00212EB2" w:rsidRDefault="00212EB2">
      <w:pPr>
        <w:rPr>
          <w:rStyle w:val="msoins0"/>
          <w:rFonts w:cs="Arial"/>
          <w:szCs w:val="20"/>
        </w:rPr>
      </w:pPr>
    </w:p>
    <w:p w14:paraId="5C749164" w14:textId="77777777" w:rsidR="00212EB2" w:rsidRDefault="00332093">
      <w:pPr>
        <w:rPr>
          <w:rStyle w:val="msoins0"/>
          <w:rFonts w:cs="Arial"/>
          <w:szCs w:val="20"/>
        </w:rPr>
      </w:pPr>
      <w:r>
        <w:rPr>
          <w:rStyle w:val="msoins0"/>
          <w:rFonts w:cs="Arial"/>
          <w:szCs w:val="20"/>
        </w:rPr>
        <w:t xml:space="preserve">Note: The vehicle settings beep server may not have a </w:t>
      </w:r>
      <w:proofErr w:type="spellStart"/>
      <w:r>
        <w:rPr>
          <w:rStyle w:val="msoins0"/>
          <w:rFonts w:cs="Arial"/>
          <w:szCs w:val="20"/>
        </w:rPr>
        <w:t>Bezel_Beeps_Supported.St</w:t>
      </w:r>
      <w:proofErr w:type="spellEnd"/>
      <w:r>
        <w:rPr>
          <w:rStyle w:val="msoins0"/>
          <w:rFonts w:cs="Arial"/>
          <w:szCs w:val="20"/>
        </w:rPr>
        <w:t xml:space="preserve"> CAN signal in the CAN dB if EOL configurable.</w:t>
      </w:r>
    </w:p>
    <w:p w14:paraId="7EFA8569" w14:textId="77777777" w:rsidR="00212EB2" w:rsidRDefault="00212EB2"/>
    <w:p w14:paraId="6BDD1669" w14:textId="77777777" w:rsidR="00332093" w:rsidRPr="00332093" w:rsidRDefault="00332093" w:rsidP="00332093">
      <w:pPr>
        <w:pStyle w:val="Heading4"/>
        <w:rPr>
          <w:b w:val="0"/>
          <w:u w:val="single"/>
        </w:rPr>
      </w:pPr>
      <w:r w:rsidRPr="00332093">
        <w:rPr>
          <w:b w:val="0"/>
          <w:u w:val="single"/>
        </w:rPr>
        <w:t>VS-REQ-025236/A-Enabling and Disabling Beeps (</w:t>
      </w:r>
      <w:proofErr w:type="spellStart"/>
      <w:r w:rsidRPr="00332093">
        <w:rPr>
          <w:b w:val="0"/>
          <w:u w:val="single"/>
        </w:rPr>
        <w:t>TcSE</w:t>
      </w:r>
      <w:proofErr w:type="spellEnd"/>
      <w:r w:rsidRPr="00332093">
        <w:rPr>
          <w:b w:val="0"/>
          <w:u w:val="single"/>
        </w:rPr>
        <w:t xml:space="preserve"> ROIN-273465)</w:t>
      </w:r>
    </w:p>
    <w:p w14:paraId="1BB1B15C" w14:textId="77777777" w:rsidR="00212EB2" w:rsidRDefault="00332093">
      <w:pPr>
        <w:rPr>
          <w:rFonts w:cs="Arial"/>
          <w:szCs w:val="20"/>
        </w:rPr>
      </w:pPr>
      <w:r>
        <w:rPr>
          <w:rFonts w:cs="Arial"/>
          <w:szCs w:val="20"/>
        </w:rPr>
        <w:t xml:space="preserve">The Vehicle Settings Beep Client can enable/disable beeps via the </w:t>
      </w:r>
      <w:proofErr w:type="spellStart"/>
      <w:r>
        <w:rPr>
          <w:rFonts w:cs="Arial"/>
          <w:szCs w:val="20"/>
        </w:rPr>
        <w:t>Bezel_Beeps.Rq</w:t>
      </w:r>
      <w:proofErr w:type="spellEnd"/>
      <w:r>
        <w:rPr>
          <w:rFonts w:cs="Arial"/>
          <w:szCs w:val="20"/>
        </w:rPr>
        <w:t xml:space="preserve"> signal.  </w:t>
      </w:r>
    </w:p>
    <w:p w14:paraId="0AEDC99A" w14:textId="77777777" w:rsidR="00212EB2" w:rsidRDefault="00212EB2">
      <w:pPr>
        <w:rPr>
          <w:rFonts w:cs="Arial"/>
          <w:szCs w:val="20"/>
        </w:rPr>
      </w:pPr>
    </w:p>
    <w:p w14:paraId="5F5BCEBE" w14:textId="77777777" w:rsidR="00212EB2" w:rsidRDefault="00332093">
      <w:pPr>
        <w:rPr>
          <w:rFonts w:cs="Arial"/>
          <w:szCs w:val="20"/>
        </w:rPr>
      </w:pPr>
      <w:r>
        <w:rPr>
          <w:rFonts w:cs="Arial"/>
          <w:szCs w:val="20"/>
        </w:rPr>
        <w:t>The Vehicle Setting Beep Client shall remember the beeps setting between ignition cycles and power mode changes.</w:t>
      </w:r>
    </w:p>
    <w:p w14:paraId="601738E5" w14:textId="77777777" w:rsidR="00212EB2" w:rsidRDefault="00212EB2">
      <w:pPr>
        <w:rPr>
          <w:rFonts w:cs="Arial"/>
          <w:szCs w:val="20"/>
        </w:rPr>
      </w:pPr>
    </w:p>
    <w:p w14:paraId="75EE9C47" w14:textId="77777777" w:rsidR="00212EB2" w:rsidRDefault="00332093">
      <w:pPr>
        <w:rPr>
          <w:rFonts w:cs="Arial"/>
          <w:szCs w:val="20"/>
        </w:rPr>
      </w:pPr>
      <w:r>
        <w:rPr>
          <w:rFonts w:cs="Arial"/>
          <w:szCs w:val="20"/>
        </w:rPr>
        <w:t>The Vehicle Setting Beep Server shall remember the beeps setting between ignition cycles and power mode changes.</w:t>
      </w:r>
    </w:p>
    <w:p w14:paraId="5DEE4FFE" w14:textId="77777777" w:rsidR="00212EB2" w:rsidRDefault="00212EB2">
      <w:pPr>
        <w:rPr>
          <w:rFonts w:eastAsia="MS Mincho"/>
        </w:rPr>
      </w:pPr>
    </w:p>
    <w:p w14:paraId="1A7FBB63" w14:textId="77777777" w:rsidR="00332093" w:rsidRPr="00332093" w:rsidRDefault="00332093" w:rsidP="00332093">
      <w:pPr>
        <w:pStyle w:val="Heading4"/>
        <w:rPr>
          <w:b w:val="0"/>
          <w:u w:val="single"/>
        </w:rPr>
      </w:pPr>
      <w:r w:rsidRPr="00332093">
        <w:rPr>
          <w:b w:val="0"/>
          <w:u w:val="single"/>
        </w:rPr>
        <w:t>VS-FUR-REQ-025237/A-EFP/ECP Beeps Default Parameters (</w:t>
      </w:r>
      <w:proofErr w:type="spellStart"/>
      <w:r w:rsidRPr="00332093">
        <w:rPr>
          <w:b w:val="0"/>
          <w:u w:val="single"/>
        </w:rPr>
        <w:t>TcSE</w:t>
      </w:r>
      <w:proofErr w:type="spellEnd"/>
      <w:r w:rsidRPr="00332093">
        <w:rPr>
          <w:b w:val="0"/>
          <w:u w:val="single"/>
        </w:rPr>
        <w:t xml:space="preserve"> ROIN-285003-1)</w:t>
      </w:r>
    </w:p>
    <w:p w14:paraId="31447EF6" w14:textId="77777777" w:rsidR="00212EB2" w:rsidRDefault="00332093">
      <w:pPr>
        <w:rPr>
          <w:rFonts w:cs="Arial"/>
          <w:szCs w:val="20"/>
        </w:rPr>
      </w:pPr>
      <w:r>
        <w:rPr>
          <w:rFonts w:cs="Arial"/>
          <w:szCs w:val="20"/>
        </w:rPr>
        <w:t>The EFP beep parameters shall be defaulted as shown below when:</w:t>
      </w:r>
    </w:p>
    <w:p w14:paraId="2BC76D79" w14:textId="77777777" w:rsidR="00212EB2" w:rsidRDefault="00332093">
      <w:pPr>
        <w:rPr>
          <w:rFonts w:cs="Arial"/>
          <w:szCs w:val="20"/>
        </w:rPr>
      </w:pPr>
      <w:r>
        <w:rPr>
          <w:rFonts w:cs="Arial"/>
          <w:szCs w:val="20"/>
        </w:rPr>
        <w:t xml:space="preserve">-  First shipped to the plant, or </w:t>
      </w:r>
    </w:p>
    <w:p w14:paraId="1CBF8716" w14:textId="77777777" w:rsidR="00212EB2" w:rsidRDefault="00332093">
      <w:pPr>
        <w:rPr>
          <w:rFonts w:cs="Arial"/>
          <w:szCs w:val="20"/>
        </w:rPr>
      </w:pPr>
      <w:r>
        <w:rPr>
          <w:rFonts w:cs="Arial"/>
          <w:szCs w:val="20"/>
        </w:rPr>
        <w:t>-  Upon loss of B+ power (if it causes a loss of Enable/Disable Beep parameters).  The EFP shall be able to survive vehicle cranks and remember the Beep parameters.</w:t>
      </w:r>
    </w:p>
    <w:p w14:paraId="7AAE1F72" w14:textId="77777777" w:rsidR="00212EB2" w:rsidRDefault="00212EB2">
      <w:pPr>
        <w:rPr>
          <w:rFonts w:cs="Arial"/>
          <w:szCs w:val="20"/>
        </w:rPr>
      </w:pPr>
    </w:p>
    <w:p w14:paraId="04F94B0F" w14:textId="77777777" w:rsidR="00212EB2" w:rsidRDefault="00332093">
      <w:pPr>
        <w:rPr>
          <w:rFonts w:cs="Arial"/>
          <w:szCs w:val="20"/>
        </w:rPr>
      </w:pPr>
      <w:r>
        <w:rPr>
          <w:rFonts w:cs="Arial"/>
          <w:szCs w:val="20"/>
          <w:u w:val="single"/>
        </w:rPr>
        <w:t xml:space="preserve">If touch sense </w:t>
      </w:r>
      <w:proofErr w:type="gramStart"/>
      <w:r>
        <w:rPr>
          <w:rFonts w:cs="Arial"/>
          <w:szCs w:val="20"/>
          <w:u w:val="single"/>
        </w:rPr>
        <w:t>EFP</w:t>
      </w:r>
      <w:r>
        <w:rPr>
          <w:rFonts w:cs="Arial"/>
          <w:szCs w:val="20"/>
        </w:rPr>
        <w:t xml:space="preserve"> :</w:t>
      </w:r>
      <w:proofErr w:type="gramEnd"/>
    </w:p>
    <w:p w14:paraId="6AC12EA0" w14:textId="77777777" w:rsidR="00212EB2" w:rsidRDefault="00332093">
      <w:pPr>
        <w:rPr>
          <w:rFonts w:cs="Arial"/>
          <w:szCs w:val="20"/>
        </w:rPr>
      </w:pPr>
      <w:proofErr w:type="spellStart"/>
      <w:r>
        <w:rPr>
          <w:rFonts w:cs="Arial"/>
          <w:szCs w:val="20"/>
        </w:rPr>
        <w:t>Bezel_Beep_St</w:t>
      </w:r>
      <w:proofErr w:type="spellEnd"/>
      <w:r>
        <w:rPr>
          <w:rFonts w:cs="Arial"/>
          <w:szCs w:val="20"/>
        </w:rPr>
        <w:t xml:space="preserve"> = 0x1 Enabled</w:t>
      </w:r>
    </w:p>
    <w:p w14:paraId="1026A877" w14:textId="77777777" w:rsidR="00212EB2" w:rsidRDefault="00332093">
      <w:pPr>
        <w:rPr>
          <w:rFonts w:cs="Arial"/>
          <w:szCs w:val="20"/>
        </w:rPr>
      </w:pPr>
      <w:proofErr w:type="spellStart"/>
      <w:r>
        <w:rPr>
          <w:rFonts w:cs="Arial"/>
          <w:szCs w:val="20"/>
        </w:rPr>
        <w:t>Bezel_Beeps_Supported</w:t>
      </w:r>
      <w:proofErr w:type="spellEnd"/>
      <w:r>
        <w:rPr>
          <w:rFonts w:cs="Arial"/>
          <w:szCs w:val="20"/>
        </w:rPr>
        <w:t xml:space="preserve"> = 0x1 Supported</w:t>
      </w:r>
    </w:p>
    <w:p w14:paraId="361985C5" w14:textId="77777777" w:rsidR="00212EB2" w:rsidRDefault="00212EB2">
      <w:pPr>
        <w:rPr>
          <w:rFonts w:cs="Arial"/>
          <w:szCs w:val="20"/>
        </w:rPr>
      </w:pPr>
    </w:p>
    <w:p w14:paraId="0C2D9450" w14:textId="77777777" w:rsidR="00212EB2" w:rsidRDefault="00332093">
      <w:pPr>
        <w:rPr>
          <w:rFonts w:cs="Arial"/>
          <w:szCs w:val="20"/>
        </w:rPr>
      </w:pPr>
      <w:r>
        <w:rPr>
          <w:rFonts w:cs="Arial"/>
          <w:szCs w:val="20"/>
          <w:u w:val="single"/>
        </w:rPr>
        <w:t xml:space="preserve">If </w:t>
      </w:r>
      <w:proofErr w:type="gramStart"/>
      <w:r>
        <w:rPr>
          <w:rFonts w:cs="Arial"/>
          <w:szCs w:val="20"/>
          <w:u w:val="single"/>
        </w:rPr>
        <w:t>non Touch</w:t>
      </w:r>
      <w:proofErr w:type="gramEnd"/>
      <w:r>
        <w:rPr>
          <w:rFonts w:cs="Arial"/>
          <w:szCs w:val="20"/>
          <w:u w:val="single"/>
        </w:rPr>
        <w:t xml:space="preserve"> sense EFP</w:t>
      </w:r>
      <w:r>
        <w:rPr>
          <w:rFonts w:cs="Arial"/>
          <w:szCs w:val="20"/>
        </w:rPr>
        <w:t>:</w:t>
      </w:r>
    </w:p>
    <w:p w14:paraId="4B9F67F3" w14:textId="77777777" w:rsidR="00212EB2" w:rsidRDefault="00332093">
      <w:pPr>
        <w:rPr>
          <w:rFonts w:cs="Arial"/>
          <w:szCs w:val="20"/>
        </w:rPr>
      </w:pPr>
      <w:proofErr w:type="spellStart"/>
      <w:r>
        <w:rPr>
          <w:rFonts w:cs="Arial"/>
          <w:szCs w:val="20"/>
        </w:rPr>
        <w:t>Bezel_Beeps_Supported</w:t>
      </w:r>
      <w:proofErr w:type="spellEnd"/>
      <w:r>
        <w:rPr>
          <w:rFonts w:cs="Arial"/>
          <w:szCs w:val="20"/>
        </w:rPr>
        <w:t xml:space="preserve"> = 0x2 </w:t>
      </w:r>
      <w:proofErr w:type="spellStart"/>
      <w:r>
        <w:rPr>
          <w:rFonts w:cs="Arial"/>
          <w:szCs w:val="20"/>
        </w:rPr>
        <w:t>Not_Supported</w:t>
      </w:r>
      <w:proofErr w:type="spellEnd"/>
    </w:p>
    <w:p w14:paraId="3D63B988" w14:textId="77777777" w:rsidR="00212EB2" w:rsidRDefault="00332093">
      <w:pPr>
        <w:rPr>
          <w:rFonts w:cs="Arial"/>
          <w:szCs w:val="20"/>
        </w:rPr>
      </w:pPr>
      <w:proofErr w:type="spellStart"/>
      <w:r>
        <w:rPr>
          <w:rFonts w:cs="Arial"/>
          <w:szCs w:val="20"/>
        </w:rPr>
        <w:t>Bezel_Beep_St</w:t>
      </w:r>
      <w:proofErr w:type="spellEnd"/>
      <w:r>
        <w:rPr>
          <w:rFonts w:cs="Arial"/>
          <w:szCs w:val="20"/>
        </w:rPr>
        <w:t xml:space="preserve"> = 0x0 (Invalid)</w:t>
      </w:r>
    </w:p>
    <w:p w14:paraId="35D17198" w14:textId="77777777" w:rsidR="00212EB2" w:rsidRDefault="00212EB2">
      <w:pPr>
        <w:rPr>
          <w:rFonts w:cs="Arial"/>
          <w:color w:val="1F497D"/>
          <w:szCs w:val="20"/>
        </w:rPr>
      </w:pPr>
    </w:p>
    <w:p w14:paraId="3EFFB03B" w14:textId="77777777" w:rsidR="00212EB2" w:rsidRDefault="00212EB2">
      <w:pPr>
        <w:rPr>
          <w:rFonts w:cs="Arial"/>
          <w:szCs w:val="20"/>
        </w:rPr>
      </w:pPr>
    </w:p>
    <w:p w14:paraId="7218A35E" w14:textId="77777777" w:rsidR="00332093" w:rsidRDefault="00332093" w:rsidP="00332093">
      <w:pPr>
        <w:pStyle w:val="Heading3"/>
      </w:pPr>
      <w:bookmarkStart w:id="351" w:name="_Toc65750544"/>
      <w:r>
        <w:t>Sequence Diagrams</w:t>
      </w:r>
      <w:bookmarkEnd w:id="351"/>
    </w:p>
    <w:p w14:paraId="3640487B" w14:textId="77777777" w:rsidR="00332093" w:rsidRDefault="00332093" w:rsidP="00332093">
      <w:pPr>
        <w:pStyle w:val="Heading4"/>
      </w:pPr>
      <w:r>
        <w:t>VS-SD-REQ-025238/A-Touch Panel Beeps (</w:t>
      </w:r>
      <w:proofErr w:type="spellStart"/>
      <w:r>
        <w:t>TcSE</w:t>
      </w:r>
      <w:proofErr w:type="spellEnd"/>
      <w:r>
        <w:t xml:space="preserve"> ROIN-118715-1)</w:t>
      </w:r>
    </w:p>
    <w:p w14:paraId="5B296FEC" w14:textId="77777777" w:rsidR="00332093" w:rsidRPr="00760C18" w:rsidRDefault="00332093" w:rsidP="00332093">
      <w:pPr>
        <w:pStyle w:val="BoldText"/>
      </w:pPr>
      <w:r w:rsidRPr="00760C18">
        <w:t>Scenarios</w:t>
      </w:r>
    </w:p>
    <w:p w14:paraId="5FB79762" w14:textId="77777777" w:rsidR="00332093" w:rsidRPr="00760C18" w:rsidRDefault="00332093" w:rsidP="00332093">
      <w:pPr>
        <w:pStyle w:val="BoldText"/>
        <w:ind w:left="720"/>
      </w:pPr>
      <w:r w:rsidRPr="00760C18">
        <w:t>Normal Usage</w:t>
      </w:r>
    </w:p>
    <w:p w14:paraId="213784F6" w14:textId="77777777" w:rsidR="00212EB2" w:rsidRDefault="00332093">
      <w:pPr>
        <w:ind w:left="720"/>
        <w:rPr>
          <w:rFonts w:cs="Arial"/>
          <w:szCs w:val="20"/>
        </w:rPr>
      </w:pPr>
      <w:r>
        <w:rPr>
          <w:rFonts w:cs="Arial"/>
          <w:szCs w:val="20"/>
        </w:rPr>
        <w:t>The user selects &lt;turn Touch panel beeps on/off&gt; via the HMI</w:t>
      </w:r>
    </w:p>
    <w:p w14:paraId="69F49C98" w14:textId="77777777" w:rsidR="00212EB2" w:rsidRDefault="00212EB2">
      <w:pPr>
        <w:ind w:left="720"/>
        <w:rPr>
          <w:rFonts w:cs="Arial"/>
          <w:szCs w:val="20"/>
        </w:rPr>
      </w:pPr>
    </w:p>
    <w:p w14:paraId="68285B24" w14:textId="77777777" w:rsidR="00332093" w:rsidRPr="00760C18" w:rsidRDefault="00332093" w:rsidP="00332093">
      <w:pPr>
        <w:pStyle w:val="BoldText"/>
      </w:pPr>
      <w:r w:rsidRPr="00760C18">
        <w:lastRenderedPageBreak/>
        <w:t>Constraints</w:t>
      </w:r>
    </w:p>
    <w:p w14:paraId="6F3D71CE" w14:textId="77777777" w:rsidR="00332093" w:rsidRPr="00760C18" w:rsidRDefault="00332093" w:rsidP="00332093">
      <w:pPr>
        <w:pStyle w:val="BoldText"/>
        <w:ind w:left="720"/>
      </w:pPr>
      <w:r w:rsidRPr="00760C18">
        <w:t>Pre-condition</w:t>
      </w:r>
    </w:p>
    <w:p w14:paraId="2343E419" w14:textId="77777777" w:rsidR="00212EB2" w:rsidRDefault="00332093">
      <w:pPr>
        <w:ind w:left="720"/>
        <w:rPr>
          <w:rFonts w:cs="Arial"/>
          <w:szCs w:val="20"/>
        </w:rPr>
      </w:pPr>
      <w:r>
        <w:rPr>
          <w:rFonts w:cs="Arial"/>
          <w:szCs w:val="20"/>
        </w:rPr>
        <w:t>Center Stack Display is On, Settings units menu is active.</w:t>
      </w:r>
    </w:p>
    <w:p w14:paraId="7E925B16" w14:textId="77777777" w:rsidR="00212EB2" w:rsidRDefault="00212EB2">
      <w:pPr>
        <w:ind w:left="720"/>
        <w:rPr>
          <w:rFonts w:cs="Arial"/>
          <w:szCs w:val="20"/>
        </w:rPr>
      </w:pPr>
    </w:p>
    <w:p w14:paraId="4FBD4A2F" w14:textId="77777777" w:rsidR="00332093" w:rsidRPr="00760C18" w:rsidRDefault="00332093" w:rsidP="00332093">
      <w:pPr>
        <w:pStyle w:val="BoldText"/>
        <w:ind w:left="720"/>
      </w:pPr>
      <w:r w:rsidRPr="00760C18">
        <w:t>Post-condition</w:t>
      </w:r>
    </w:p>
    <w:p w14:paraId="2BD3DC32" w14:textId="77777777" w:rsidR="00212EB2" w:rsidRDefault="00332093">
      <w:pPr>
        <w:ind w:left="720"/>
        <w:rPr>
          <w:rFonts w:cs="Arial"/>
          <w:szCs w:val="20"/>
        </w:rPr>
      </w:pPr>
      <w:r>
        <w:rPr>
          <w:rFonts w:cs="Arial"/>
          <w:szCs w:val="20"/>
        </w:rPr>
        <w:t>The vehicle HMI indicates {Updated status of Touch Panel Beeps setting}</w:t>
      </w:r>
    </w:p>
    <w:p w14:paraId="79B32BF3" w14:textId="77777777" w:rsidR="00212EB2" w:rsidRDefault="00212EB2">
      <w:pPr>
        <w:ind w:left="720"/>
        <w:rPr>
          <w:rFonts w:cs="Arial"/>
          <w:szCs w:val="20"/>
        </w:rPr>
      </w:pPr>
    </w:p>
    <w:p w14:paraId="69A9F58C" w14:textId="77777777" w:rsidR="00332093" w:rsidRPr="00760C18" w:rsidRDefault="00332093" w:rsidP="00332093">
      <w:pPr>
        <w:pStyle w:val="BoldText"/>
      </w:pPr>
      <w:r w:rsidRPr="00760C18">
        <w:t>Sequence Diagram</w:t>
      </w:r>
    </w:p>
    <w:p w14:paraId="383DE7D5" w14:textId="77777777" w:rsidR="00212EB2" w:rsidRDefault="00332093" w:rsidP="00332093">
      <w:pPr>
        <w:keepNext/>
        <w:jc w:val="center"/>
      </w:pPr>
      <w:r>
        <w:rPr>
          <w:noProof/>
        </w:rPr>
        <w:drawing>
          <wp:inline distT="0" distB="0" distL="0" distR="0">
            <wp:extent cx="6629400" cy="2943225"/>
            <wp:effectExtent l="0" t="0" r="0" b="9525"/>
            <wp:docPr id="2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6629400" cy="2943225"/>
                    </a:xfrm>
                    <a:prstGeom prst="rect">
                      <a:avLst/>
                    </a:prstGeom>
                    <a:noFill/>
                    <a:ln w="9525">
                      <a:noFill/>
                      <a:miter lim="800000"/>
                      <a:headEnd/>
                      <a:tailEnd/>
                    </a:ln>
                  </pic:spPr>
                </pic:pic>
              </a:graphicData>
            </a:graphic>
          </wp:inline>
        </w:drawing>
      </w:r>
    </w:p>
    <w:p w14:paraId="39F3A667" w14:textId="77777777" w:rsidR="00332093" w:rsidRDefault="00332093">
      <w:pPr>
        <w:spacing w:after="200" w:line="276" w:lineRule="auto"/>
      </w:pPr>
      <w:r>
        <w:br w:type="page"/>
      </w:r>
    </w:p>
    <w:p w14:paraId="534396F5" w14:textId="77777777" w:rsidR="00332093" w:rsidRDefault="00332093" w:rsidP="00332093">
      <w:pPr>
        <w:pStyle w:val="Heading2"/>
      </w:pPr>
      <w:bookmarkStart w:id="352" w:name="_Toc65750545"/>
      <w:r w:rsidRPr="00B9479B">
        <w:lastRenderedPageBreak/>
        <w:t xml:space="preserve">VS-FUN-REQ-025239/C-Set </w:t>
      </w:r>
      <w:proofErr w:type="gramStart"/>
      <w:r w:rsidRPr="00B9479B">
        <w:t>12/24 hour</w:t>
      </w:r>
      <w:proofErr w:type="gramEnd"/>
      <w:r w:rsidRPr="00B9479B">
        <w:t xml:space="preserve"> mode setting (</w:t>
      </w:r>
      <w:proofErr w:type="spellStart"/>
      <w:r w:rsidRPr="00B9479B">
        <w:t>TcSE</w:t>
      </w:r>
      <w:proofErr w:type="spellEnd"/>
      <w:r w:rsidRPr="00B9479B">
        <w:t xml:space="preserve"> ROIN-292339-1)</w:t>
      </w:r>
      <w:bookmarkEnd w:id="352"/>
    </w:p>
    <w:p w14:paraId="6303112A" w14:textId="77777777" w:rsidR="00212EB2" w:rsidRDefault="00332093">
      <w:pPr>
        <w:rPr>
          <w:rFonts w:cs="Arial"/>
          <w:szCs w:val="20"/>
        </w:rPr>
      </w:pPr>
      <w:r>
        <w:rPr>
          <w:rFonts w:cs="Arial"/>
          <w:szCs w:val="20"/>
        </w:rPr>
        <w:t xml:space="preserve"> </w:t>
      </w:r>
    </w:p>
    <w:p w14:paraId="07B66223" w14:textId="77777777" w:rsidR="00212EB2" w:rsidRDefault="00212EB2">
      <w:pPr>
        <w:rPr>
          <w:rFonts w:cs="Arial"/>
          <w:szCs w:val="20"/>
        </w:rPr>
      </w:pPr>
    </w:p>
    <w:p w14:paraId="7ADF7F13" w14:textId="77777777" w:rsidR="00332093" w:rsidRDefault="00332093" w:rsidP="00332093">
      <w:pPr>
        <w:pStyle w:val="Heading3"/>
      </w:pPr>
      <w:bookmarkStart w:id="353" w:name="_Toc65750546"/>
      <w:r>
        <w:t xml:space="preserve">Interface Requirements - </w:t>
      </w:r>
      <w:proofErr w:type="gramStart"/>
      <w:r>
        <w:t>12/24 hour</w:t>
      </w:r>
      <w:proofErr w:type="gramEnd"/>
      <w:r>
        <w:t xml:space="preserve"> mode</w:t>
      </w:r>
      <w:bookmarkEnd w:id="353"/>
    </w:p>
    <w:p w14:paraId="6B1AFC1A" w14:textId="77777777" w:rsidR="00332093" w:rsidRDefault="00332093" w:rsidP="00332093">
      <w:pPr>
        <w:pStyle w:val="Heading4"/>
      </w:pPr>
      <w:r w:rsidRPr="00B9479B">
        <w:t>MD-REQ-025381/B-</w:t>
      </w:r>
      <w:proofErr w:type="spellStart"/>
      <w:r w:rsidRPr="00B9479B">
        <w:t>TimeAdjust.Rq</w:t>
      </w:r>
      <w:proofErr w:type="spellEnd"/>
      <w:r w:rsidRPr="00B9479B">
        <w:t xml:space="preserve"> (</w:t>
      </w:r>
      <w:proofErr w:type="spellStart"/>
      <w:r w:rsidRPr="00B9479B">
        <w:t>TcSE</w:t>
      </w:r>
      <w:proofErr w:type="spellEnd"/>
      <w:r w:rsidRPr="00B9479B">
        <w:t xml:space="preserve"> ROIN-297370)</w:t>
      </w:r>
    </w:p>
    <w:p w14:paraId="0546698F" w14:textId="77777777" w:rsidR="00332093" w:rsidRPr="00A71404" w:rsidRDefault="00332093">
      <w:pPr>
        <w:rPr>
          <w:rFonts w:cs="Arial"/>
        </w:rPr>
      </w:pPr>
      <w:r w:rsidRPr="00A71404">
        <w:rPr>
          <w:rFonts w:cs="Arial"/>
          <w:b/>
        </w:rPr>
        <w:t>Message Type</w:t>
      </w:r>
      <w:r w:rsidRPr="00A71404">
        <w:rPr>
          <w:rFonts w:cs="Arial"/>
        </w:rPr>
        <w:t>:  Request</w:t>
      </w:r>
    </w:p>
    <w:p w14:paraId="794C4D04" w14:textId="77777777" w:rsidR="00332093" w:rsidRPr="00A71404" w:rsidRDefault="00332093">
      <w:pPr>
        <w:rPr>
          <w:rFonts w:cs="Arial"/>
        </w:rPr>
      </w:pPr>
    </w:p>
    <w:p w14:paraId="7F3389E3" w14:textId="77777777" w:rsidR="00332093" w:rsidRPr="00A71404" w:rsidRDefault="00332093">
      <w:pPr>
        <w:rPr>
          <w:rFonts w:cs="Arial"/>
        </w:rPr>
      </w:pPr>
      <w:r w:rsidRPr="00A71404">
        <w:rPr>
          <w:rFonts w:cs="Arial"/>
        </w:rPr>
        <w:t xml:space="preserve">This signal requests to change the setting for </w:t>
      </w:r>
      <w:proofErr w:type="gramStart"/>
      <w:r w:rsidRPr="00A71404">
        <w:rPr>
          <w:rFonts w:cs="Arial"/>
        </w:rPr>
        <w:t>12/24 hour</w:t>
      </w:r>
      <w:proofErr w:type="gramEnd"/>
      <w:r w:rsidRPr="00A71404">
        <w:rPr>
          <w:rFonts w:cs="Arial"/>
        </w:rPr>
        <w:t xml:space="preserve"> mode.</w:t>
      </w:r>
    </w:p>
    <w:p w14:paraId="773DB7FB" w14:textId="77777777" w:rsidR="00332093" w:rsidRPr="00A71404"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493"/>
        <w:gridCol w:w="900"/>
        <w:gridCol w:w="4987"/>
      </w:tblGrid>
      <w:tr w:rsidR="00332093" w:rsidRPr="00A71404" w14:paraId="6A8AB5F6"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15C81564" w14:textId="77777777" w:rsidR="00332093" w:rsidRPr="00A71404" w:rsidRDefault="00332093">
            <w:pPr>
              <w:spacing w:line="276" w:lineRule="auto"/>
              <w:rPr>
                <w:rFonts w:cs="Arial"/>
                <w:b/>
              </w:rPr>
            </w:pPr>
            <w:r w:rsidRPr="00A71404">
              <w:rPr>
                <w:rFonts w:cs="Arial"/>
                <w:b/>
              </w:rPr>
              <w:t>Logical Signal Name</w:t>
            </w:r>
          </w:p>
        </w:tc>
        <w:tc>
          <w:tcPr>
            <w:tcW w:w="1493" w:type="dxa"/>
            <w:tcBorders>
              <w:top w:val="single" w:sz="4" w:space="0" w:color="auto"/>
              <w:left w:val="single" w:sz="4" w:space="0" w:color="auto"/>
              <w:bottom w:val="single" w:sz="4" w:space="0" w:color="auto"/>
              <w:right w:val="single" w:sz="4" w:space="0" w:color="auto"/>
            </w:tcBorders>
            <w:hideMark/>
          </w:tcPr>
          <w:p w14:paraId="37E964E3" w14:textId="77777777" w:rsidR="00332093" w:rsidRPr="00A71404" w:rsidRDefault="00332093">
            <w:pPr>
              <w:spacing w:line="276" w:lineRule="auto"/>
              <w:rPr>
                <w:rFonts w:cs="Arial"/>
                <w:b/>
              </w:rPr>
            </w:pPr>
            <w:r w:rsidRPr="00A7140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0FD01DDA" w14:textId="77777777" w:rsidR="00332093" w:rsidRPr="00A71404" w:rsidRDefault="00332093">
            <w:pPr>
              <w:spacing w:line="276" w:lineRule="auto"/>
              <w:rPr>
                <w:rFonts w:cs="Arial"/>
                <w:b/>
              </w:rPr>
            </w:pPr>
            <w:r w:rsidRPr="00A71404">
              <w:rPr>
                <w:rFonts w:cs="Arial"/>
                <w:b/>
              </w:rPr>
              <w:t>Value</w:t>
            </w:r>
          </w:p>
        </w:tc>
        <w:tc>
          <w:tcPr>
            <w:tcW w:w="4987" w:type="dxa"/>
            <w:tcBorders>
              <w:top w:val="single" w:sz="4" w:space="0" w:color="auto"/>
              <w:left w:val="single" w:sz="4" w:space="0" w:color="auto"/>
              <w:bottom w:val="single" w:sz="4" w:space="0" w:color="auto"/>
              <w:right w:val="single" w:sz="4" w:space="0" w:color="auto"/>
            </w:tcBorders>
            <w:hideMark/>
          </w:tcPr>
          <w:p w14:paraId="3E15EF50" w14:textId="77777777" w:rsidR="00332093" w:rsidRPr="00A71404" w:rsidRDefault="00332093">
            <w:pPr>
              <w:spacing w:line="276" w:lineRule="auto"/>
              <w:rPr>
                <w:rFonts w:cs="Arial"/>
                <w:b/>
              </w:rPr>
            </w:pPr>
            <w:r w:rsidRPr="00A71404">
              <w:rPr>
                <w:rFonts w:cs="Arial"/>
                <w:b/>
              </w:rPr>
              <w:t>Description</w:t>
            </w:r>
          </w:p>
        </w:tc>
      </w:tr>
      <w:tr w:rsidR="00332093" w:rsidRPr="00A71404" w14:paraId="7ED5D7AA"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66739FC4" w14:textId="77777777" w:rsidR="00332093" w:rsidRPr="00A71404" w:rsidRDefault="00332093">
            <w:pPr>
              <w:spacing w:line="276" w:lineRule="auto"/>
              <w:rPr>
                <w:rFonts w:cs="Arial"/>
              </w:rPr>
            </w:pPr>
            <w:proofErr w:type="spellStart"/>
            <w:r>
              <w:rPr>
                <w:rFonts w:cs="Arial"/>
              </w:rPr>
              <w:t>TimeAdjust.Rq</w:t>
            </w:r>
            <w:proofErr w:type="spellEnd"/>
          </w:p>
        </w:tc>
        <w:tc>
          <w:tcPr>
            <w:tcW w:w="1493" w:type="dxa"/>
            <w:tcBorders>
              <w:top w:val="single" w:sz="4" w:space="0" w:color="auto"/>
              <w:left w:val="single" w:sz="4" w:space="0" w:color="auto"/>
              <w:bottom w:val="single" w:sz="4" w:space="0" w:color="auto"/>
              <w:right w:val="single" w:sz="4" w:space="0" w:color="auto"/>
            </w:tcBorders>
          </w:tcPr>
          <w:p w14:paraId="7CC516A3" w14:textId="77777777" w:rsidR="00332093" w:rsidRPr="00A71404" w:rsidRDefault="00332093">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14:paraId="300275C2" w14:textId="77777777" w:rsidR="00332093" w:rsidRPr="00A71404" w:rsidRDefault="00332093">
            <w:pPr>
              <w:spacing w:line="276" w:lineRule="auto"/>
              <w:rPr>
                <w:rFonts w:cs="Arial"/>
              </w:rPr>
            </w:pPr>
            <w:r>
              <w:rPr>
                <w:rFonts w:cs="Arial"/>
              </w:rPr>
              <w:t>0x0</w:t>
            </w:r>
          </w:p>
        </w:tc>
        <w:tc>
          <w:tcPr>
            <w:tcW w:w="4987" w:type="dxa"/>
            <w:tcBorders>
              <w:top w:val="single" w:sz="4" w:space="0" w:color="auto"/>
              <w:left w:val="single" w:sz="4" w:space="0" w:color="auto"/>
              <w:bottom w:val="single" w:sz="4" w:space="0" w:color="auto"/>
              <w:right w:val="single" w:sz="4" w:space="0" w:color="auto"/>
            </w:tcBorders>
            <w:vAlign w:val="center"/>
          </w:tcPr>
          <w:p w14:paraId="696C67C5" w14:textId="77777777" w:rsidR="00332093" w:rsidRPr="00A71404" w:rsidRDefault="00332093">
            <w:pPr>
              <w:autoSpaceDE w:val="0"/>
              <w:autoSpaceDN w:val="0"/>
              <w:adjustRightInd w:val="0"/>
              <w:spacing w:line="276" w:lineRule="auto"/>
              <w:rPr>
                <w:rFonts w:cs="Arial"/>
              </w:rPr>
            </w:pPr>
          </w:p>
        </w:tc>
      </w:tr>
      <w:tr w:rsidR="00332093" w:rsidRPr="00A71404" w14:paraId="44E3B3D2"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6CBF928F" w14:textId="77777777" w:rsidR="00332093" w:rsidRPr="00A71404" w:rsidRDefault="00332093">
            <w:pPr>
              <w:rPr>
                <w:rFonts w:cs="Arial"/>
              </w:rPr>
            </w:pPr>
          </w:p>
        </w:tc>
        <w:tc>
          <w:tcPr>
            <w:tcW w:w="1493" w:type="dxa"/>
            <w:tcBorders>
              <w:top w:val="single" w:sz="4" w:space="0" w:color="auto"/>
              <w:left w:val="single" w:sz="4" w:space="0" w:color="auto"/>
              <w:bottom w:val="single" w:sz="4" w:space="0" w:color="auto"/>
              <w:right w:val="single" w:sz="4" w:space="0" w:color="auto"/>
            </w:tcBorders>
          </w:tcPr>
          <w:p w14:paraId="0C667742" w14:textId="77777777" w:rsidR="00332093" w:rsidRPr="00A71404" w:rsidRDefault="00332093">
            <w:pPr>
              <w:spacing w:line="276" w:lineRule="auto"/>
              <w:rPr>
                <w:rFonts w:cs="Arial"/>
              </w:rPr>
            </w:pPr>
            <w:r>
              <w:rPr>
                <w:rFonts w:cs="Arial"/>
              </w:rPr>
              <w:t>12h_mode</w:t>
            </w:r>
          </w:p>
        </w:tc>
        <w:tc>
          <w:tcPr>
            <w:tcW w:w="900" w:type="dxa"/>
            <w:tcBorders>
              <w:top w:val="single" w:sz="4" w:space="0" w:color="auto"/>
              <w:left w:val="single" w:sz="4" w:space="0" w:color="auto"/>
              <w:bottom w:val="single" w:sz="4" w:space="0" w:color="auto"/>
              <w:right w:val="single" w:sz="4" w:space="0" w:color="auto"/>
            </w:tcBorders>
          </w:tcPr>
          <w:p w14:paraId="51F9C377" w14:textId="77777777" w:rsidR="00332093" w:rsidRPr="00A71404" w:rsidRDefault="00332093">
            <w:pPr>
              <w:spacing w:line="276" w:lineRule="auto"/>
              <w:rPr>
                <w:rFonts w:cs="Arial"/>
              </w:rPr>
            </w:pPr>
            <w:r>
              <w:rPr>
                <w:rFonts w:cs="Arial"/>
              </w:rPr>
              <w:t>0x1</w:t>
            </w:r>
          </w:p>
        </w:tc>
        <w:tc>
          <w:tcPr>
            <w:tcW w:w="4987" w:type="dxa"/>
            <w:tcBorders>
              <w:top w:val="single" w:sz="4" w:space="0" w:color="auto"/>
              <w:left w:val="single" w:sz="4" w:space="0" w:color="auto"/>
              <w:bottom w:val="single" w:sz="4" w:space="0" w:color="auto"/>
              <w:right w:val="single" w:sz="4" w:space="0" w:color="auto"/>
            </w:tcBorders>
          </w:tcPr>
          <w:p w14:paraId="75CC97AD" w14:textId="77777777" w:rsidR="00332093" w:rsidRPr="00A71404" w:rsidRDefault="00332093">
            <w:pPr>
              <w:spacing w:line="276" w:lineRule="auto"/>
              <w:rPr>
                <w:rFonts w:cs="Arial"/>
              </w:rPr>
            </w:pPr>
          </w:p>
        </w:tc>
      </w:tr>
      <w:tr w:rsidR="00332093" w:rsidRPr="00A71404" w14:paraId="5BC1FBAB"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6E764F63" w14:textId="77777777" w:rsidR="00332093" w:rsidRPr="00A71404" w:rsidRDefault="00332093">
            <w:pPr>
              <w:rPr>
                <w:rFonts w:cs="Arial"/>
              </w:rPr>
            </w:pPr>
          </w:p>
        </w:tc>
        <w:tc>
          <w:tcPr>
            <w:tcW w:w="1493" w:type="dxa"/>
            <w:tcBorders>
              <w:top w:val="single" w:sz="4" w:space="0" w:color="auto"/>
              <w:left w:val="single" w:sz="4" w:space="0" w:color="auto"/>
              <w:bottom w:val="single" w:sz="4" w:space="0" w:color="auto"/>
              <w:right w:val="single" w:sz="4" w:space="0" w:color="auto"/>
            </w:tcBorders>
          </w:tcPr>
          <w:p w14:paraId="4BD06979" w14:textId="77777777" w:rsidR="00332093" w:rsidRPr="00A71404" w:rsidRDefault="00332093">
            <w:pPr>
              <w:spacing w:line="276" w:lineRule="auto"/>
              <w:rPr>
                <w:rFonts w:cs="Arial"/>
              </w:rPr>
            </w:pPr>
            <w:r>
              <w:rPr>
                <w:rFonts w:cs="Arial"/>
              </w:rPr>
              <w:t>24h_mode</w:t>
            </w:r>
          </w:p>
        </w:tc>
        <w:tc>
          <w:tcPr>
            <w:tcW w:w="900" w:type="dxa"/>
            <w:tcBorders>
              <w:top w:val="single" w:sz="4" w:space="0" w:color="auto"/>
              <w:left w:val="single" w:sz="4" w:space="0" w:color="auto"/>
              <w:bottom w:val="single" w:sz="4" w:space="0" w:color="auto"/>
              <w:right w:val="single" w:sz="4" w:space="0" w:color="auto"/>
            </w:tcBorders>
          </w:tcPr>
          <w:p w14:paraId="156B1F00" w14:textId="77777777" w:rsidR="00332093" w:rsidRPr="00A71404" w:rsidRDefault="00332093">
            <w:pPr>
              <w:spacing w:line="276" w:lineRule="auto"/>
              <w:rPr>
                <w:rFonts w:cs="Arial"/>
              </w:rPr>
            </w:pPr>
            <w:r>
              <w:rPr>
                <w:rFonts w:cs="Arial"/>
              </w:rPr>
              <w:t>0x2</w:t>
            </w:r>
          </w:p>
        </w:tc>
        <w:tc>
          <w:tcPr>
            <w:tcW w:w="4987" w:type="dxa"/>
            <w:tcBorders>
              <w:top w:val="single" w:sz="4" w:space="0" w:color="auto"/>
              <w:left w:val="single" w:sz="4" w:space="0" w:color="auto"/>
              <w:bottom w:val="single" w:sz="4" w:space="0" w:color="auto"/>
              <w:right w:val="single" w:sz="4" w:space="0" w:color="auto"/>
            </w:tcBorders>
          </w:tcPr>
          <w:p w14:paraId="499106E3" w14:textId="77777777" w:rsidR="00332093" w:rsidRPr="00A71404" w:rsidRDefault="00332093">
            <w:pPr>
              <w:spacing w:line="276" w:lineRule="auto"/>
              <w:rPr>
                <w:rFonts w:cs="Arial"/>
              </w:rPr>
            </w:pPr>
          </w:p>
        </w:tc>
      </w:tr>
    </w:tbl>
    <w:p w14:paraId="3BE0BAB8" w14:textId="77777777" w:rsidR="00332093" w:rsidRPr="00A71404" w:rsidRDefault="00332093">
      <w:pPr>
        <w:rPr>
          <w:rFonts w:cs="Arial"/>
        </w:rPr>
      </w:pPr>
    </w:p>
    <w:p w14:paraId="3767F864" w14:textId="77777777" w:rsidR="00332093" w:rsidRDefault="00332093" w:rsidP="00332093">
      <w:pPr>
        <w:pStyle w:val="Heading4"/>
      </w:pPr>
      <w:r w:rsidRPr="00B9479B">
        <w:t>MD-REQ-025462/B-</w:t>
      </w:r>
      <w:proofErr w:type="spellStart"/>
      <w:r w:rsidRPr="00B9479B">
        <w:t>VehTimeFormat.St</w:t>
      </w:r>
      <w:proofErr w:type="spellEnd"/>
      <w:r w:rsidRPr="00B9479B">
        <w:t xml:space="preserve"> (</w:t>
      </w:r>
      <w:proofErr w:type="spellStart"/>
      <w:r w:rsidRPr="00B9479B">
        <w:t>TcSE</w:t>
      </w:r>
      <w:proofErr w:type="spellEnd"/>
      <w:r w:rsidRPr="00B9479B">
        <w:t xml:space="preserve"> ROIN-297375)</w:t>
      </w:r>
    </w:p>
    <w:p w14:paraId="2AB0DC1C" w14:textId="77777777" w:rsidR="00332093" w:rsidRPr="003B2A22" w:rsidRDefault="00332093">
      <w:pPr>
        <w:rPr>
          <w:rFonts w:cs="Arial"/>
        </w:rPr>
      </w:pPr>
      <w:r w:rsidRPr="003B2A22">
        <w:rPr>
          <w:rFonts w:cs="Arial"/>
          <w:b/>
        </w:rPr>
        <w:t>Message Type</w:t>
      </w:r>
      <w:r>
        <w:rPr>
          <w:rFonts w:cs="Arial"/>
        </w:rPr>
        <w:t xml:space="preserve">:  </w:t>
      </w:r>
      <w:r w:rsidRPr="003B2A22">
        <w:rPr>
          <w:rFonts w:cs="Arial"/>
        </w:rPr>
        <w:t>Status</w:t>
      </w:r>
    </w:p>
    <w:p w14:paraId="5DF8F875" w14:textId="77777777" w:rsidR="00332093" w:rsidRPr="003B2A22" w:rsidRDefault="00332093">
      <w:pPr>
        <w:rPr>
          <w:rFonts w:cs="Arial"/>
        </w:rPr>
      </w:pPr>
    </w:p>
    <w:p w14:paraId="33609BFD" w14:textId="77777777" w:rsidR="00332093" w:rsidRPr="003B2A22" w:rsidRDefault="00332093">
      <w:pPr>
        <w:rPr>
          <w:rFonts w:cs="Arial"/>
        </w:rPr>
      </w:pPr>
      <w:r>
        <w:rPr>
          <w:rFonts w:cs="Arial"/>
        </w:rPr>
        <w:t>S</w:t>
      </w:r>
      <w:r w:rsidRPr="003B2A22">
        <w:rPr>
          <w:rFonts w:cs="Arial"/>
        </w:rPr>
        <w:t xml:space="preserve">ignal by the Vehicle Settings Server </w:t>
      </w:r>
      <w:r>
        <w:rPr>
          <w:rFonts w:cs="Arial"/>
        </w:rPr>
        <w:t>to provide</w:t>
      </w:r>
      <w:r w:rsidRPr="003B2A22">
        <w:rPr>
          <w:rFonts w:cs="Arial"/>
        </w:rPr>
        <w:t xml:space="preserve"> the status of the </w:t>
      </w:r>
      <w:proofErr w:type="gramStart"/>
      <w:r w:rsidRPr="003B2A22">
        <w:rPr>
          <w:rFonts w:cs="Arial"/>
        </w:rPr>
        <w:t>12/24 hour</w:t>
      </w:r>
      <w:proofErr w:type="gramEnd"/>
      <w:r w:rsidRPr="003B2A22">
        <w:rPr>
          <w:rFonts w:cs="Arial"/>
        </w:rPr>
        <w:t xml:space="preserve"> time </w:t>
      </w:r>
      <w:r>
        <w:rPr>
          <w:rFonts w:cs="Arial"/>
        </w:rPr>
        <w:t>mode setting</w:t>
      </w:r>
      <w:r w:rsidRPr="003B2A22">
        <w:rPr>
          <w:rFonts w:cs="Arial"/>
        </w:rPr>
        <w:t xml:space="preserve">.  </w:t>
      </w:r>
    </w:p>
    <w:p w14:paraId="1C4CF993" w14:textId="77777777" w:rsidR="00332093" w:rsidRPr="003B2A22"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332093" w:rsidRPr="003B2A22" w14:paraId="22C38031"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500F4CE0" w14:textId="77777777" w:rsidR="00332093" w:rsidRPr="003B2A22" w:rsidRDefault="00332093">
            <w:pPr>
              <w:spacing w:line="276" w:lineRule="auto"/>
              <w:rPr>
                <w:rFonts w:cs="Arial"/>
                <w:b/>
              </w:rPr>
            </w:pPr>
            <w:r w:rsidRPr="003B2A22">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76050A5C" w14:textId="77777777" w:rsidR="00332093" w:rsidRPr="003B2A22" w:rsidRDefault="00332093">
            <w:pPr>
              <w:spacing w:line="276" w:lineRule="auto"/>
              <w:rPr>
                <w:rFonts w:cs="Arial"/>
                <w:b/>
              </w:rPr>
            </w:pPr>
            <w:r w:rsidRPr="003B2A22">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3A6B5539" w14:textId="77777777" w:rsidR="00332093" w:rsidRPr="003B2A22" w:rsidRDefault="00332093">
            <w:pPr>
              <w:spacing w:line="276" w:lineRule="auto"/>
              <w:rPr>
                <w:rFonts w:cs="Arial"/>
                <w:b/>
              </w:rPr>
            </w:pPr>
            <w:r w:rsidRPr="003B2A22">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42B13177" w14:textId="77777777" w:rsidR="00332093" w:rsidRPr="003B2A22" w:rsidRDefault="00332093">
            <w:pPr>
              <w:spacing w:line="276" w:lineRule="auto"/>
              <w:rPr>
                <w:rFonts w:cs="Arial"/>
                <w:b/>
              </w:rPr>
            </w:pPr>
            <w:r w:rsidRPr="003B2A22">
              <w:rPr>
                <w:rFonts w:cs="Arial"/>
                <w:b/>
              </w:rPr>
              <w:t>Description</w:t>
            </w:r>
          </w:p>
        </w:tc>
      </w:tr>
      <w:tr w:rsidR="00332093" w:rsidRPr="003B2A22" w14:paraId="24880E80"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4119A919" w14:textId="77777777" w:rsidR="00332093" w:rsidRPr="003B2A22" w:rsidRDefault="00332093">
            <w:pPr>
              <w:widowControl w:val="0"/>
              <w:tabs>
                <w:tab w:val="left" w:pos="720"/>
              </w:tabs>
              <w:spacing w:line="276" w:lineRule="auto"/>
              <w:rPr>
                <w:rFonts w:cs="Arial"/>
              </w:rPr>
            </w:pPr>
            <w:proofErr w:type="spellStart"/>
            <w:r w:rsidRPr="003B2A22">
              <w:rPr>
                <w:rFonts w:cs="Arial"/>
              </w:rPr>
              <w:t>VehTimeFormat.St</w:t>
            </w:r>
            <w:proofErr w:type="spellEnd"/>
          </w:p>
          <w:p w14:paraId="107900FF" w14:textId="77777777" w:rsidR="00332093" w:rsidRPr="003B2A22" w:rsidRDefault="00332093">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0D27F31B" w14:textId="77777777" w:rsidR="00332093" w:rsidRPr="003B2A22" w:rsidRDefault="00332093">
            <w:pPr>
              <w:spacing w:line="276" w:lineRule="auto"/>
              <w:rPr>
                <w:rFonts w:cs="Arial"/>
              </w:rPr>
            </w:pPr>
            <w:r>
              <w:rPr>
                <w:rFonts w:cs="Arial"/>
              </w:rPr>
              <w:t>Invalid</w:t>
            </w:r>
          </w:p>
        </w:tc>
        <w:tc>
          <w:tcPr>
            <w:tcW w:w="900" w:type="dxa"/>
            <w:tcBorders>
              <w:top w:val="single" w:sz="4" w:space="0" w:color="auto"/>
              <w:left w:val="single" w:sz="4" w:space="0" w:color="auto"/>
              <w:bottom w:val="single" w:sz="4" w:space="0" w:color="auto"/>
              <w:right w:val="single" w:sz="4" w:space="0" w:color="auto"/>
            </w:tcBorders>
          </w:tcPr>
          <w:p w14:paraId="50A61CB0" w14:textId="77777777" w:rsidR="00332093" w:rsidRPr="003B2A22" w:rsidRDefault="0033209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14:paraId="0FA76987" w14:textId="77777777" w:rsidR="00332093" w:rsidRPr="003B2A22" w:rsidRDefault="00332093">
            <w:pPr>
              <w:autoSpaceDE w:val="0"/>
              <w:autoSpaceDN w:val="0"/>
              <w:adjustRightInd w:val="0"/>
              <w:spacing w:line="276" w:lineRule="auto"/>
              <w:rPr>
                <w:rFonts w:cs="Arial"/>
              </w:rPr>
            </w:pPr>
          </w:p>
        </w:tc>
      </w:tr>
      <w:tr w:rsidR="00332093" w:rsidRPr="003B2A22" w14:paraId="344E3067"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14:paraId="12A10FA8" w14:textId="77777777" w:rsidR="00332093" w:rsidRPr="003B2A22" w:rsidRDefault="00332093">
            <w:pPr>
              <w:rPr>
                <w:rFonts w:cs="Arial"/>
              </w:rPr>
            </w:pPr>
          </w:p>
        </w:tc>
        <w:tc>
          <w:tcPr>
            <w:tcW w:w="2424" w:type="dxa"/>
            <w:tcBorders>
              <w:top w:val="single" w:sz="4" w:space="0" w:color="auto"/>
              <w:left w:val="single" w:sz="4" w:space="0" w:color="auto"/>
              <w:bottom w:val="single" w:sz="4" w:space="0" w:color="auto"/>
              <w:right w:val="single" w:sz="4" w:space="0" w:color="auto"/>
            </w:tcBorders>
          </w:tcPr>
          <w:p w14:paraId="47E25AA0" w14:textId="77777777" w:rsidR="00332093" w:rsidRPr="003B2A22" w:rsidRDefault="00332093">
            <w:pPr>
              <w:spacing w:line="276" w:lineRule="auto"/>
              <w:rPr>
                <w:rFonts w:cs="Arial"/>
              </w:rPr>
            </w:pPr>
            <w:r>
              <w:rPr>
                <w:rFonts w:cs="Arial"/>
              </w:rPr>
              <w:t>12h_mode</w:t>
            </w:r>
          </w:p>
        </w:tc>
        <w:tc>
          <w:tcPr>
            <w:tcW w:w="900" w:type="dxa"/>
            <w:tcBorders>
              <w:top w:val="single" w:sz="4" w:space="0" w:color="auto"/>
              <w:left w:val="single" w:sz="4" w:space="0" w:color="auto"/>
              <w:bottom w:val="single" w:sz="4" w:space="0" w:color="auto"/>
              <w:right w:val="single" w:sz="4" w:space="0" w:color="auto"/>
            </w:tcBorders>
          </w:tcPr>
          <w:p w14:paraId="51BB879D" w14:textId="77777777" w:rsidR="00332093" w:rsidRPr="003B2A22" w:rsidRDefault="0033209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14:paraId="224E638F" w14:textId="77777777" w:rsidR="00332093" w:rsidRPr="003B2A22" w:rsidRDefault="00332093">
            <w:pPr>
              <w:spacing w:line="276" w:lineRule="auto"/>
              <w:rPr>
                <w:rFonts w:cs="Arial"/>
              </w:rPr>
            </w:pPr>
          </w:p>
        </w:tc>
      </w:tr>
      <w:tr w:rsidR="00332093" w:rsidRPr="003B2A22" w14:paraId="6A823FF9"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14:paraId="36A3B5E3" w14:textId="77777777" w:rsidR="00332093" w:rsidRPr="003B2A22" w:rsidRDefault="00332093">
            <w:pPr>
              <w:rPr>
                <w:rFonts w:cs="Arial"/>
              </w:rPr>
            </w:pPr>
          </w:p>
        </w:tc>
        <w:tc>
          <w:tcPr>
            <w:tcW w:w="2424" w:type="dxa"/>
            <w:tcBorders>
              <w:top w:val="single" w:sz="4" w:space="0" w:color="auto"/>
              <w:left w:val="single" w:sz="4" w:space="0" w:color="auto"/>
              <w:bottom w:val="single" w:sz="4" w:space="0" w:color="auto"/>
              <w:right w:val="single" w:sz="4" w:space="0" w:color="auto"/>
            </w:tcBorders>
          </w:tcPr>
          <w:p w14:paraId="41859078" w14:textId="77777777" w:rsidR="00332093" w:rsidRPr="003B2A22" w:rsidRDefault="00332093">
            <w:pPr>
              <w:spacing w:line="276" w:lineRule="auto"/>
              <w:rPr>
                <w:rFonts w:cs="Arial"/>
              </w:rPr>
            </w:pPr>
            <w:r>
              <w:rPr>
                <w:rFonts w:cs="Arial"/>
              </w:rPr>
              <w:t>24h_mode</w:t>
            </w:r>
          </w:p>
        </w:tc>
        <w:tc>
          <w:tcPr>
            <w:tcW w:w="900" w:type="dxa"/>
            <w:tcBorders>
              <w:top w:val="single" w:sz="4" w:space="0" w:color="auto"/>
              <w:left w:val="single" w:sz="4" w:space="0" w:color="auto"/>
              <w:bottom w:val="single" w:sz="4" w:space="0" w:color="auto"/>
              <w:right w:val="single" w:sz="4" w:space="0" w:color="auto"/>
            </w:tcBorders>
          </w:tcPr>
          <w:p w14:paraId="3C041E9D" w14:textId="77777777" w:rsidR="00332093" w:rsidRPr="003B2A22" w:rsidRDefault="00332093">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14:paraId="051750C5" w14:textId="77777777" w:rsidR="00332093" w:rsidRPr="003B2A22" w:rsidRDefault="00332093">
            <w:pPr>
              <w:spacing w:line="276" w:lineRule="auto"/>
              <w:rPr>
                <w:rFonts w:cs="Arial"/>
              </w:rPr>
            </w:pPr>
          </w:p>
        </w:tc>
      </w:tr>
    </w:tbl>
    <w:p w14:paraId="21DD2C52" w14:textId="77777777" w:rsidR="00332093" w:rsidRPr="003B2A22" w:rsidRDefault="00332093">
      <w:pPr>
        <w:rPr>
          <w:rFonts w:cs="Arial"/>
        </w:rPr>
      </w:pPr>
    </w:p>
    <w:p w14:paraId="3CF9F8BE" w14:textId="77777777" w:rsidR="00332093" w:rsidRPr="003B2A22" w:rsidRDefault="00332093">
      <w:pPr>
        <w:rPr>
          <w:rFonts w:cs="Arial"/>
        </w:rPr>
      </w:pPr>
    </w:p>
    <w:p w14:paraId="5CC85847" w14:textId="77777777" w:rsidR="00332093" w:rsidRDefault="00332093" w:rsidP="00332093">
      <w:pPr>
        <w:pStyle w:val="Heading3"/>
      </w:pPr>
      <w:bookmarkStart w:id="354" w:name="_Toc65750547"/>
      <w:r>
        <w:t>Functional Requirements</w:t>
      </w:r>
      <w:bookmarkEnd w:id="354"/>
    </w:p>
    <w:p w14:paraId="0CEF9209" w14:textId="77777777" w:rsidR="00332093" w:rsidRPr="00332093" w:rsidRDefault="00332093" w:rsidP="00332093">
      <w:pPr>
        <w:pStyle w:val="Heading4"/>
        <w:rPr>
          <w:b w:val="0"/>
          <w:u w:val="single"/>
        </w:rPr>
      </w:pPr>
      <w:r w:rsidRPr="00332093">
        <w:rPr>
          <w:b w:val="0"/>
          <w:u w:val="single"/>
        </w:rPr>
        <w:t>VS-SR-REQ-099559/A-12/24 Hour Status Storage</w:t>
      </w:r>
    </w:p>
    <w:p w14:paraId="5DC20882" w14:textId="77777777" w:rsidR="00332093" w:rsidRPr="00AC0181" w:rsidRDefault="00332093" w:rsidP="00332093">
      <w:pPr>
        <w:rPr>
          <w:rFonts w:cs="Arial"/>
        </w:rPr>
      </w:pPr>
      <w:r w:rsidRPr="00AC0181">
        <w:rPr>
          <w:rFonts w:cs="Arial"/>
        </w:rPr>
        <w:t xml:space="preserve">The Vehicle Settings Server shall retain the value for </w:t>
      </w:r>
      <w:proofErr w:type="gramStart"/>
      <w:r w:rsidRPr="00AC0181">
        <w:rPr>
          <w:rFonts w:cs="Arial"/>
        </w:rPr>
        <w:t>12/24 hour</w:t>
      </w:r>
      <w:proofErr w:type="gramEnd"/>
      <w:r w:rsidRPr="00AC0181">
        <w:rPr>
          <w:rFonts w:cs="Arial"/>
        </w:rPr>
        <w:t xml:space="preserve"> mode for the </w:t>
      </w:r>
      <w:proofErr w:type="spellStart"/>
      <w:r w:rsidRPr="00AC0181">
        <w:rPr>
          <w:rFonts w:cs="Arial"/>
        </w:rPr>
        <w:t>VehTimeFormat</w:t>
      </w:r>
      <w:proofErr w:type="spellEnd"/>
      <w:r w:rsidRPr="00AC0181">
        <w:rPr>
          <w:rFonts w:cs="Arial"/>
        </w:rPr>
        <w:t xml:space="preserve"> signal across ignition cycles and sleep cycles.  The Vehicle Settings Server shall only initialize </w:t>
      </w:r>
      <w:proofErr w:type="spellStart"/>
      <w:r w:rsidRPr="00AC0181">
        <w:rPr>
          <w:rFonts w:cs="Arial"/>
        </w:rPr>
        <w:t>VehTimeFormat</w:t>
      </w:r>
      <w:proofErr w:type="spellEnd"/>
      <w:r w:rsidRPr="00AC0181">
        <w:rPr>
          <w:rFonts w:cs="Arial"/>
        </w:rPr>
        <w:t xml:space="preserve"> </w:t>
      </w:r>
      <w:proofErr w:type="spellStart"/>
      <w:r w:rsidRPr="00AC0181">
        <w:rPr>
          <w:rFonts w:cs="Arial"/>
        </w:rPr>
        <w:t>apon</w:t>
      </w:r>
      <w:proofErr w:type="spellEnd"/>
      <w:r w:rsidRPr="00AC0181">
        <w:rPr>
          <w:rFonts w:cs="Arial"/>
        </w:rPr>
        <w:t xml:space="preserve"> battery connects.</w:t>
      </w:r>
    </w:p>
    <w:p w14:paraId="77CD47A1" w14:textId="77777777" w:rsidR="00332093" w:rsidRDefault="00332093" w:rsidP="00332093"/>
    <w:p w14:paraId="1941D49E" w14:textId="77777777" w:rsidR="00332093" w:rsidRPr="00332093" w:rsidRDefault="00332093" w:rsidP="00332093">
      <w:pPr>
        <w:pStyle w:val="Heading4"/>
        <w:rPr>
          <w:b w:val="0"/>
          <w:u w:val="single"/>
        </w:rPr>
      </w:pPr>
      <w:r w:rsidRPr="00332093">
        <w:rPr>
          <w:b w:val="0"/>
          <w:u w:val="single"/>
        </w:rPr>
        <w:t>VS-SR-REQ-099560/A-12/24 Hour Default Setting</w:t>
      </w:r>
    </w:p>
    <w:p w14:paraId="0D865EE2" w14:textId="77777777" w:rsidR="00332093" w:rsidRPr="00B1053F" w:rsidRDefault="00332093" w:rsidP="00332093">
      <w:pPr>
        <w:rPr>
          <w:rFonts w:cs="Arial"/>
        </w:rPr>
      </w:pPr>
      <w:r w:rsidRPr="00B1053F">
        <w:rPr>
          <w:rFonts w:cs="Arial"/>
        </w:rPr>
        <w:t xml:space="preserve">The Vehicle Settings Server shall support a default configuration for </w:t>
      </w:r>
      <w:proofErr w:type="gramStart"/>
      <w:r w:rsidRPr="00B1053F">
        <w:rPr>
          <w:rFonts w:cs="Arial"/>
        </w:rPr>
        <w:t>12 or 24 hour</w:t>
      </w:r>
      <w:proofErr w:type="gramEnd"/>
      <w:r w:rsidRPr="00B1053F">
        <w:rPr>
          <w:rFonts w:cs="Arial"/>
        </w:rPr>
        <w:t xml:space="preserve"> mode based on the vehicle market they are supporting.  The </w:t>
      </w:r>
      <w:proofErr w:type="spellStart"/>
      <w:r w:rsidRPr="00B1053F">
        <w:rPr>
          <w:rFonts w:cs="Arial"/>
        </w:rPr>
        <w:t>VehicleTimeFormat</w:t>
      </w:r>
      <w:proofErr w:type="spellEnd"/>
      <w:r w:rsidRPr="00B1053F">
        <w:rPr>
          <w:rFonts w:cs="Arial"/>
        </w:rPr>
        <w:t xml:space="preserve"> signal shall be set on battery connect based on the configuration value used to determine </w:t>
      </w:r>
      <w:proofErr w:type="gramStart"/>
      <w:r w:rsidRPr="00B1053F">
        <w:rPr>
          <w:rFonts w:cs="Arial"/>
        </w:rPr>
        <w:t>12 or 24 hour</w:t>
      </w:r>
      <w:proofErr w:type="gramEnd"/>
      <w:r w:rsidRPr="00B1053F">
        <w:rPr>
          <w:rFonts w:cs="Arial"/>
        </w:rPr>
        <w:t xml:space="preserve"> mode.  If no configuration/value is </w:t>
      </w:r>
      <w:proofErr w:type="gramStart"/>
      <w:r w:rsidRPr="00B1053F">
        <w:rPr>
          <w:rFonts w:cs="Arial"/>
        </w:rPr>
        <w:t>available</w:t>
      </w:r>
      <w:proofErr w:type="gramEnd"/>
      <w:r w:rsidRPr="00B1053F">
        <w:rPr>
          <w:rFonts w:cs="Arial"/>
        </w:rPr>
        <w:t xml:space="preserve"> then the default shall be 12 hour mode.</w:t>
      </w:r>
    </w:p>
    <w:p w14:paraId="76F2C164" w14:textId="77777777" w:rsidR="00332093" w:rsidRDefault="00332093" w:rsidP="00332093"/>
    <w:p w14:paraId="59F2097F" w14:textId="77777777" w:rsidR="00332093" w:rsidRPr="00332093" w:rsidRDefault="00332093" w:rsidP="00332093">
      <w:pPr>
        <w:pStyle w:val="Heading4"/>
        <w:rPr>
          <w:b w:val="0"/>
          <w:u w:val="single"/>
        </w:rPr>
      </w:pPr>
      <w:r w:rsidRPr="00332093">
        <w:rPr>
          <w:b w:val="0"/>
          <w:u w:val="single"/>
        </w:rPr>
        <w:t>VS-SR-REQ-099558/A-12/24 Hour Mode Error Handling</w:t>
      </w:r>
    </w:p>
    <w:p w14:paraId="356323D4" w14:textId="77777777" w:rsidR="00332093" w:rsidRPr="00D75430" w:rsidRDefault="00332093" w:rsidP="00332093">
      <w:pPr>
        <w:rPr>
          <w:rFonts w:cs="Arial"/>
        </w:rPr>
      </w:pPr>
      <w:r w:rsidRPr="00D75430">
        <w:rPr>
          <w:rFonts w:cs="Arial"/>
        </w:rPr>
        <w:t xml:space="preserve">In the case that the Vehicle Settings Server is reporting an invalid value for </w:t>
      </w:r>
      <w:proofErr w:type="gramStart"/>
      <w:r w:rsidRPr="00D75430">
        <w:rPr>
          <w:rFonts w:cs="Arial"/>
        </w:rPr>
        <w:t>12/24 hour</w:t>
      </w:r>
      <w:proofErr w:type="gramEnd"/>
      <w:r w:rsidRPr="00D75430">
        <w:rPr>
          <w:rFonts w:cs="Arial"/>
        </w:rPr>
        <w:t xml:space="preserve"> mode status the Vehicle Settings Client shall display the setting selected by the user.  The setting displayed shall be retained through ignition/sleep cycles.  If the Vehicle Settings Server starts to transmit a valid value in the </w:t>
      </w:r>
      <w:proofErr w:type="gramStart"/>
      <w:r w:rsidRPr="00D75430">
        <w:rPr>
          <w:rFonts w:cs="Arial"/>
        </w:rPr>
        <w:t>12/24 hour</w:t>
      </w:r>
      <w:proofErr w:type="gramEnd"/>
      <w:r w:rsidRPr="00D75430">
        <w:rPr>
          <w:rFonts w:cs="Arial"/>
        </w:rPr>
        <w:t xml:space="preserve"> mode status then the Vehicle Settings Client shall update to the value received and refresh their stored value if necessary.  The request from the Vehicle settings client does not require the vehicle settings server to reply with an updated status to update their HMI.  (Example, Client sends request 24h to Server, Server ignores and continues to send invalid.  Client updates HMI with 24h and stores internal the value)</w:t>
      </w:r>
    </w:p>
    <w:p w14:paraId="37625BED" w14:textId="77777777" w:rsidR="00332093" w:rsidRPr="00D75430" w:rsidRDefault="00332093" w:rsidP="00332093">
      <w:pPr>
        <w:rPr>
          <w:rFonts w:cs="Arial"/>
        </w:rPr>
      </w:pPr>
    </w:p>
    <w:p w14:paraId="536D59C1" w14:textId="77777777" w:rsidR="00332093" w:rsidRPr="00D75430" w:rsidRDefault="00332093" w:rsidP="00332093">
      <w:pPr>
        <w:rPr>
          <w:rFonts w:cs="Arial"/>
        </w:rPr>
      </w:pPr>
      <w:r w:rsidRPr="00D75430">
        <w:rPr>
          <w:rFonts w:cs="Arial"/>
        </w:rPr>
        <w:t xml:space="preserve">If the </w:t>
      </w:r>
      <w:proofErr w:type="spellStart"/>
      <w:r w:rsidRPr="00D75430">
        <w:rPr>
          <w:rFonts w:cs="Arial"/>
        </w:rPr>
        <w:t>TimeAdjust</w:t>
      </w:r>
      <w:proofErr w:type="spellEnd"/>
      <w:r w:rsidRPr="00D75430">
        <w:rPr>
          <w:rFonts w:cs="Arial"/>
        </w:rPr>
        <w:t xml:space="preserve"> (</w:t>
      </w:r>
      <w:proofErr w:type="spellStart"/>
      <w:r w:rsidRPr="00D75430">
        <w:rPr>
          <w:rFonts w:cs="Arial"/>
        </w:rPr>
        <w:t>SetTimeFormat</w:t>
      </w:r>
      <w:proofErr w:type="spellEnd"/>
      <w:r w:rsidRPr="00D75430">
        <w:rPr>
          <w:rFonts w:cs="Arial"/>
        </w:rPr>
        <w:t xml:space="preserve">) signal equals 0x0 Inactive or 0x3 Not Used the Vehicle Settings Server shall ignore these values and continue reporting the current value in </w:t>
      </w:r>
      <w:proofErr w:type="spellStart"/>
      <w:r w:rsidRPr="00D75430">
        <w:rPr>
          <w:rFonts w:cs="Arial"/>
        </w:rPr>
        <w:t>VehicleTimeFormat</w:t>
      </w:r>
      <w:proofErr w:type="spellEnd"/>
      <w:r w:rsidRPr="00D75430">
        <w:rPr>
          <w:rFonts w:cs="Arial"/>
        </w:rPr>
        <w:t>.</w:t>
      </w:r>
    </w:p>
    <w:p w14:paraId="251925F8" w14:textId="77777777" w:rsidR="00332093" w:rsidRDefault="00332093" w:rsidP="00332093"/>
    <w:p w14:paraId="50D2614D" w14:textId="77777777" w:rsidR="00332093" w:rsidRDefault="00332093" w:rsidP="00332093">
      <w:pPr>
        <w:pStyle w:val="Heading3"/>
      </w:pPr>
      <w:bookmarkStart w:id="355" w:name="_Toc65750548"/>
      <w:r>
        <w:lastRenderedPageBreak/>
        <w:t>Use Cases</w:t>
      </w:r>
      <w:bookmarkEnd w:id="355"/>
    </w:p>
    <w:p w14:paraId="31EBA861" w14:textId="77777777" w:rsidR="00332093" w:rsidRDefault="00332093" w:rsidP="00332093">
      <w:pPr>
        <w:pStyle w:val="Heading4"/>
      </w:pPr>
      <w:r>
        <w:t xml:space="preserve">VS-UC-REQ-025240/A- Set Time Format </w:t>
      </w:r>
      <w:proofErr w:type="gramStart"/>
      <w:r>
        <w:t>12/24 hour</w:t>
      </w:r>
      <w:proofErr w:type="gramEnd"/>
      <w:r>
        <w:t xml:space="preserve"> mode (</w:t>
      </w:r>
      <w:proofErr w:type="spellStart"/>
      <w:r>
        <w:t>TcSE</w:t>
      </w:r>
      <w:proofErr w:type="spellEnd"/>
      <w:r>
        <w:t xml:space="preserve"> ROIN-290605)</w:t>
      </w:r>
    </w:p>
    <w:p w14:paraId="38A7702C"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212EB2" w14:paraId="4EDB40C7"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0A872726" w14:textId="77777777" w:rsidR="00212EB2" w:rsidRDefault="00332093">
            <w:pPr>
              <w:rPr>
                <w:rFonts w:cs="Arial"/>
                <w:b/>
                <w:szCs w:val="20"/>
              </w:rPr>
            </w:pPr>
            <w:r>
              <w:rPr>
                <w:rFonts w:cs="Arial"/>
                <w:b/>
                <w:szCs w:val="20"/>
              </w:rPr>
              <w:t>Actors</w:t>
            </w:r>
          </w:p>
        </w:tc>
        <w:tc>
          <w:tcPr>
            <w:tcW w:w="7000" w:type="dxa"/>
            <w:tcBorders>
              <w:top w:val="single" w:sz="4" w:space="0" w:color="auto"/>
              <w:left w:val="single" w:sz="4" w:space="0" w:color="auto"/>
              <w:bottom w:val="single" w:sz="4" w:space="0" w:color="auto"/>
              <w:right w:val="single" w:sz="4" w:space="0" w:color="auto"/>
            </w:tcBorders>
            <w:hideMark/>
          </w:tcPr>
          <w:p w14:paraId="7DF58423" w14:textId="77777777" w:rsidR="00212EB2" w:rsidRDefault="00332093">
            <w:pPr>
              <w:rPr>
                <w:rFonts w:cs="Arial"/>
                <w:szCs w:val="20"/>
              </w:rPr>
            </w:pPr>
            <w:r>
              <w:rPr>
                <w:rFonts w:cs="Arial"/>
                <w:szCs w:val="20"/>
              </w:rPr>
              <w:t>Vehicle Occupant</w:t>
            </w:r>
          </w:p>
        </w:tc>
      </w:tr>
      <w:tr w:rsidR="00212EB2" w14:paraId="57E110D1"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4C50FB1E" w14:textId="77777777" w:rsidR="00212EB2" w:rsidRDefault="00332093">
            <w:pPr>
              <w:rPr>
                <w:rFonts w:cs="Arial"/>
                <w:b/>
                <w:szCs w:val="20"/>
              </w:rPr>
            </w:pPr>
            <w:r>
              <w:rPr>
                <w:rFonts w:cs="Arial"/>
                <w:b/>
                <w:szCs w:val="20"/>
              </w:rPr>
              <w:t>Pre-conditions</w:t>
            </w:r>
          </w:p>
        </w:tc>
        <w:tc>
          <w:tcPr>
            <w:tcW w:w="7000" w:type="dxa"/>
            <w:tcBorders>
              <w:top w:val="single" w:sz="4" w:space="0" w:color="auto"/>
              <w:left w:val="single" w:sz="4" w:space="0" w:color="auto"/>
              <w:bottom w:val="single" w:sz="4" w:space="0" w:color="auto"/>
              <w:right w:val="single" w:sz="4" w:space="0" w:color="auto"/>
            </w:tcBorders>
            <w:hideMark/>
          </w:tcPr>
          <w:p w14:paraId="59BE8C28" w14:textId="77777777" w:rsidR="00212EB2" w:rsidRDefault="00332093">
            <w:pPr>
              <w:rPr>
                <w:rFonts w:cs="Arial"/>
                <w:szCs w:val="20"/>
              </w:rPr>
            </w:pPr>
            <w:r>
              <w:rPr>
                <w:rFonts w:cs="Arial"/>
                <w:szCs w:val="20"/>
              </w:rPr>
              <w:t>Infotainment System is On.</w:t>
            </w:r>
          </w:p>
          <w:p w14:paraId="7E13C7B3" w14:textId="77777777" w:rsidR="00212EB2" w:rsidRDefault="00332093">
            <w:pPr>
              <w:rPr>
                <w:rFonts w:cs="Arial"/>
                <w:szCs w:val="20"/>
              </w:rPr>
            </w:pPr>
            <w:r>
              <w:rPr>
                <w:rFonts w:cs="Arial"/>
                <w:szCs w:val="20"/>
              </w:rPr>
              <w:t>Clock time format is set to {mode X}.</w:t>
            </w:r>
          </w:p>
        </w:tc>
      </w:tr>
      <w:tr w:rsidR="00212EB2" w14:paraId="4D75D69B"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704F0641" w14:textId="77777777" w:rsidR="00212EB2" w:rsidRDefault="00332093">
            <w:pPr>
              <w:rPr>
                <w:rFonts w:cs="Arial"/>
                <w:b/>
                <w:szCs w:val="20"/>
              </w:rPr>
            </w:pPr>
            <w:r>
              <w:rPr>
                <w:rFonts w:cs="Arial"/>
                <w:b/>
                <w:szCs w:val="20"/>
              </w:rPr>
              <w:t>Scenario Description</w:t>
            </w:r>
          </w:p>
        </w:tc>
        <w:tc>
          <w:tcPr>
            <w:tcW w:w="7000" w:type="dxa"/>
            <w:tcBorders>
              <w:top w:val="single" w:sz="4" w:space="0" w:color="auto"/>
              <w:left w:val="single" w:sz="4" w:space="0" w:color="auto"/>
              <w:bottom w:val="single" w:sz="4" w:space="0" w:color="auto"/>
              <w:right w:val="single" w:sz="4" w:space="0" w:color="auto"/>
            </w:tcBorders>
            <w:hideMark/>
          </w:tcPr>
          <w:p w14:paraId="22AFCDC5" w14:textId="77777777" w:rsidR="00212EB2" w:rsidRDefault="00332093">
            <w:pPr>
              <w:rPr>
                <w:rFonts w:cs="Arial"/>
                <w:szCs w:val="20"/>
              </w:rPr>
            </w:pPr>
            <w:r>
              <w:rPr>
                <w:rFonts w:cs="Arial"/>
                <w:szCs w:val="20"/>
              </w:rPr>
              <w:t>User selects &lt;Mode Y&gt; via the HMI.</w:t>
            </w:r>
          </w:p>
        </w:tc>
      </w:tr>
      <w:tr w:rsidR="00212EB2" w14:paraId="591C30C4"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3CB6E28F" w14:textId="77777777" w:rsidR="00212EB2" w:rsidRDefault="00332093">
            <w:pPr>
              <w:rPr>
                <w:rFonts w:cs="Arial"/>
                <w:b/>
                <w:szCs w:val="20"/>
              </w:rPr>
            </w:pPr>
            <w:r>
              <w:rPr>
                <w:rFonts w:cs="Arial"/>
                <w:b/>
                <w:szCs w:val="20"/>
              </w:rPr>
              <w:t>Post-conditions</w:t>
            </w:r>
          </w:p>
        </w:tc>
        <w:tc>
          <w:tcPr>
            <w:tcW w:w="7000" w:type="dxa"/>
            <w:tcBorders>
              <w:top w:val="single" w:sz="4" w:space="0" w:color="auto"/>
              <w:left w:val="single" w:sz="4" w:space="0" w:color="auto"/>
              <w:bottom w:val="single" w:sz="4" w:space="0" w:color="auto"/>
              <w:right w:val="single" w:sz="4" w:space="0" w:color="auto"/>
            </w:tcBorders>
            <w:hideMark/>
          </w:tcPr>
          <w:p w14:paraId="4F1E5127" w14:textId="77777777" w:rsidR="00212EB2" w:rsidRDefault="00332093">
            <w:pPr>
              <w:rPr>
                <w:rFonts w:cs="Arial"/>
                <w:szCs w:val="20"/>
              </w:rPr>
            </w:pPr>
            <w:r>
              <w:rPr>
                <w:rFonts w:cs="Arial"/>
                <w:szCs w:val="20"/>
              </w:rPr>
              <w:t>HMI is updated to {Mode Y}.</w:t>
            </w:r>
          </w:p>
        </w:tc>
      </w:tr>
      <w:tr w:rsidR="00212EB2" w14:paraId="403FA6B2"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2987A2C0" w14:textId="77777777" w:rsidR="00212EB2" w:rsidRDefault="00332093">
            <w:pPr>
              <w:rPr>
                <w:rFonts w:cs="Arial"/>
                <w:b/>
                <w:szCs w:val="20"/>
              </w:rPr>
            </w:pPr>
            <w:r>
              <w:rPr>
                <w:rFonts w:cs="Arial"/>
                <w:b/>
                <w:szCs w:val="20"/>
              </w:rPr>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14:paraId="537B6788" w14:textId="77777777" w:rsidR="00212EB2" w:rsidRDefault="00332093">
            <w:pPr>
              <w:rPr>
                <w:rFonts w:cs="Arial"/>
                <w:szCs w:val="20"/>
              </w:rPr>
            </w:pPr>
            <w:r>
              <w:rPr>
                <w:rFonts w:cs="Arial"/>
                <w:szCs w:val="20"/>
              </w:rPr>
              <w:t>NA</w:t>
            </w:r>
          </w:p>
        </w:tc>
      </w:tr>
      <w:tr w:rsidR="00212EB2" w14:paraId="27536D59" w14:textId="7777777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14:paraId="64EACFC8" w14:textId="77777777" w:rsidR="00212EB2" w:rsidRDefault="00332093">
            <w:pPr>
              <w:rPr>
                <w:rFonts w:cs="Arial"/>
                <w:b/>
                <w:szCs w:val="20"/>
              </w:rPr>
            </w:pPr>
            <w:r>
              <w:rPr>
                <w:rFonts w:cs="Arial"/>
                <w:b/>
                <w:szCs w:val="20"/>
              </w:rPr>
              <w:t>Interfaces</w:t>
            </w:r>
          </w:p>
        </w:tc>
        <w:tc>
          <w:tcPr>
            <w:tcW w:w="7000" w:type="dxa"/>
            <w:tcBorders>
              <w:top w:val="single" w:sz="4" w:space="0" w:color="auto"/>
              <w:left w:val="single" w:sz="4" w:space="0" w:color="auto"/>
              <w:bottom w:val="single" w:sz="4" w:space="0" w:color="auto"/>
              <w:right w:val="single" w:sz="4" w:space="0" w:color="auto"/>
            </w:tcBorders>
            <w:hideMark/>
          </w:tcPr>
          <w:p w14:paraId="1F3212AF" w14:textId="77777777" w:rsidR="00212EB2" w:rsidRDefault="00332093">
            <w:pPr>
              <w:rPr>
                <w:rFonts w:cs="Arial"/>
                <w:szCs w:val="20"/>
              </w:rPr>
            </w:pPr>
            <w:r>
              <w:rPr>
                <w:rFonts w:cs="Arial"/>
                <w:szCs w:val="20"/>
              </w:rPr>
              <w:t>G-HMI</w:t>
            </w:r>
          </w:p>
          <w:p w14:paraId="5F03940C" w14:textId="77777777" w:rsidR="00212EB2" w:rsidRDefault="00332093">
            <w:pPr>
              <w:rPr>
                <w:rFonts w:cs="Arial"/>
                <w:szCs w:val="20"/>
              </w:rPr>
            </w:pPr>
            <w:r>
              <w:rPr>
                <w:rFonts w:cs="Arial"/>
                <w:szCs w:val="20"/>
              </w:rPr>
              <w:t>CBI</w:t>
            </w:r>
          </w:p>
        </w:tc>
      </w:tr>
    </w:tbl>
    <w:p w14:paraId="4696B2C4" w14:textId="77777777" w:rsidR="00212EB2" w:rsidRDefault="00212EB2">
      <w:pPr>
        <w:rPr>
          <w:rFonts w:cs="Arial"/>
          <w:szCs w:val="20"/>
        </w:rPr>
      </w:pPr>
    </w:p>
    <w:p w14:paraId="1E54F554" w14:textId="77777777" w:rsidR="00332093" w:rsidRDefault="00332093" w:rsidP="00332093">
      <w:pPr>
        <w:pStyle w:val="Heading3"/>
      </w:pPr>
      <w:bookmarkStart w:id="356" w:name="_Toc65750549"/>
      <w:r>
        <w:t>Sequence Diagrams</w:t>
      </w:r>
      <w:bookmarkEnd w:id="356"/>
    </w:p>
    <w:p w14:paraId="3C544F1D" w14:textId="77777777" w:rsidR="00332093" w:rsidRDefault="00332093" w:rsidP="00332093">
      <w:pPr>
        <w:pStyle w:val="Heading4"/>
      </w:pPr>
      <w:r>
        <w:t xml:space="preserve">VS-SD-REQ-025241/A-Set </w:t>
      </w:r>
      <w:proofErr w:type="gramStart"/>
      <w:r>
        <w:t>12/24 hour</w:t>
      </w:r>
      <w:proofErr w:type="gramEnd"/>
      <w:r>
        <w:t xml:space="preserve"> mode (</w:t>
      </w:r>
      <w:proofErr w:type="spellStart"/>
      <w:r>
        <w:t>TcSE</w:t>
      </w:r>
      <w:proofErr w:type="spellEnd"/>
      <w:r>
        <w:t xml:space="preserve"> ROIN-174033-1)</w:t>
      </w:r>
    </w:p>
    <w:p w14:paraId="096BDCD6" w14:textId="77777777" w:rsidR="00332093" w:rsidRPr="00F8674E" w:rsidRDefault="00332093" w:rsidP="00332093">
      <w:pPr>
        <w:rPr>
          <w:b/>
          <w:sz w:val="16"/>
          <w:szCs w:val="16"/>
        </w:rPr>
      </w:pPr>
      <w:r w:rsidRPr="00F8674E">
        <w:rPr>
          <w:b/>
          <w:sz w:val="16"/>
          <w:szCs w:val="16"/>
        </w:rPr>
        <w:t>Linked Elements</w:t>
      </w:r>
    </w:p>
    <w:p w14:paraId="0A03B44B" w14:textId="77777777" w:rsidR="00332093" w:rsidRPr="00F8674E" w:rsidRDefault="00332093" w:rsidP="00332093">
      <w:pPr>
        <w:rPr>
          <w:sz w:val="16"/>
          <w:szCs w:val="16"/>
        </w:rPr>
      </w:pPr>
      <w:r w:rsidRPr="00F8674E">
        <w:rPr>
          <w:sz w:val="16"/>
          <w:szCs w:val="16"/>
        </w:rPr>
        <w:t xml:space="preserve">VS-UC-REQ-025395/A-Set Time Format </w:t>
      </w:r>
      <w:proofErr w:type="gramStart"/>
      <w:r w:rsidRPr="00F8674E">
        <w:rPr>
          <w:sz w:val="16"/>
          <w:szCs w:val="16"/>
        </w:rPr>
        <w:t>12/24 hour</w:t>
      </w:r>
      <w:proofErr w:type="gramEnd"/>
      <w:r w:rsidRPr="00F8674E">
        <w:rPr>
          <w:sz w:val="16"/>
          <w:szCs w:val="16"/>
        </w:rPr>
        <w:t xml:space="preserve"> mode (</w:t>
      </w:r>
      <w:proofErr w:type="spellStart"/>
      <w:r w:rsidRPr="00F8674E">
        <w:rPr>
          <w:sz w:val="16"/>
          <w:szCs w:val="16"/>
        </w:rPr>
        <w:t>TcSE</w:t>
      </w:r>
      <w:proofErr w:type="spellEnd"/>
      <w:r w:rsidRPr="00F8674E">
        <w:rPr>
          <w:sz w:val="16"/>
          <w:szCs w:val="16"/>
        </w:rPr>
        <w:t xml:space="preserve"> ROIN-174042-1)</w:t>
      </w:r>
    </w:p>
    <w:p w14:paraId="4B285DB6" w14:textId="77777777" w:rsidR="00332093" w:rsidRPr="00760C18" w:rsidRDefault="00332093" w:rsidP="00332093">
      <w:pPr>
        <w:pStyle w:val="BoldText"/>
      </w:pPr>
      <w:r w:rsidRPr="00760C18">
        <w:t>Scenarios</w:t>
      </w:r>
    </w:p>
    <w:p w14:paraId="669FFF5C" w14:textId="77777777" w:rsidR="00332093" w:rsidRPr="00760C18" w:rsidRDefault="00332093" w:rsidP="00332093">
      <w:pPr>
        <w:pStyle w:val="BoldText"/>
        <w:ind w:left="720"/>
      </w:pPr>
      <w:r w:rsidRPr="00760C18">
        <w:t>Normal Usage</w:t>
      </w:r>
    </w:p>
    <w:p w14:paraId="23144A02" w14:textId="77777777" w:rsidR="00212EB2" w:rsidRDefault="00332093">
      <w:pPr>
        <w:ind w:left="720"/>
        <w:rPr>
          <w:rFonts w:cs="Arial"/>
          <w:szCs w:val="20"/>
        </w:rPr>
      </w:pPr>
      <w:r>
        <w:rPr>
          <w:rFonts w:cs="Arial"/>
          <w:szCs w:val="20"/>
        </w:rPr>
        <w:t>The user selects &lt;</w:t>
      </w:r>
      <w:proofErr w:type="gramStart"/>
      <w:r>
        <w:rPr>
          <w:rFonts w:cs="Arial"/>
          <w:szCs w:val="20"/>
        </w:rPr>
        <w:t>24</w:t>
      </w:r>
      <w:r>
        <w:rPr>
          <w:rStyle w:val="spelle"/>
          <w:rFonts w:cs="Arial"/>
          <w:szCs w:val="20"/>
        </w:rPr>
        <w:t xml:space="preserve"> hour</w:t>
      </w:r>
      <w:proofErr w:type="gramEnd"/>
      <w:r>
        <w:rPr>
          <w:rStyle w:val="spelle"/>
          <w:rFonts w:cs="Arial"/>
          <w:szCs w:val="20"/>
        </w:rPr>
        <w:t xml:space="preserve"> mode </w:t>
      </w:r>
      <w:r>
        <w:rPr>
          <w:rFonts w:cs="Arial"/>
          <w:szCs w:val="20"/>
        </w:rPr>
        <w:t>&gt; via the HMI.</w:t>
      </w:r>
    </w:p>
    <w:p w14:paraId="5C68038B" w14:textId="77777777" w:rsidR="00212EB2" w:rsidRDefault="00212EB2">
      <w:pPr>
        <w:ind w:left="720"/>
        <w:rPr>
          <w:rFonts w:cs="Arial"/>
          <w:szCs w:val="20"/>
        </w:rPr>
      </w:pPr>
    </w:p>
    <w:p w14:paraId="1D5CDD04" w14:textId="77777777" w:rsidR="00332093" w:rsidRPr="00760C18" w:rsidRDefault="00332093" w:rsidP="00332093">
      <w:pPr>
        <w:pStyle w:val="BoldText"/>
      </w:pPr>
      <w:r w:rsidRPr="00760C18">
        <w:t>Constraints</w:t>
      </w:r>
    </w:p>
    <w:p w14:paraId="0E979D0D" w14:textId="77777777" w:rsidR="00332093" w:rsidRPr="00760C18" w:rsidRDefault="00332093" w:rsidP="00332093">
      <w:pPr>
        <w:pStyle w:val="BoldText"/>
        <w:ind w:left="720"/>
      </w:pPr>
      <w:r w:rsidRPr="00760C18">
        <w:t>Pre-condition</w:t>
      </w:r>
    </w:p>
    <w:p w14:paraId="6970B0D8" w14:textId="77777777" w:rsidR="00212EB2" w:rsidRDefault="00332093">
      <w:pPr>
        <w:ind w:left="720"/>
        <w:rPr>
          <w:rFonts w:cs="Arial"/>
          <w:szCs w:val="20"/>
        </w:rPr>
      </w:pPr>
      <w:r>
        <w:rPr>
          <w:rFonts w:cs="Arial"/>
          <w:szCs w:val="20"/>
        </w:rPr>
        <w:t>Center Stack Display is On, Settings units menu is active.  Hour mode is currently set to 12 hours.</w:t>
      </w:r>
    </w:p>
    <w:p w14:paraId="233D465B" w14:textId="77777777" w:rsidR="00212EB2" w:rsidRDefault="00212EB2">
      <w:pPr>
        <w:ind w:left="720"/>
        <w:rPr>
          <w:rFonts w:cs="Arial"/>
          <w:szCs w:val="20"/>
        </w:rPr>
      </w:pPr>
    </w:p>
    <w:p w14:paraId="00C0DC84" w14:textId="77777777" w:rsidR="00332093" w:rsidRPr="00760C18" w:rsidRDefault="00332093" w:rsidP="00332093">
      <w:pPr>
        <w:pStyle w:val="BoldText"/>
        <w:ind w:left="720"/>
      </w:pPr>
      <w:r w:rsidRPr="00760C18">
        <w:t>Post-condition</w:t>
      </w:r>
    </w:p>
    <w:p w14:paraId="01D86410" w14:textId="77777777" w:rsidR="00212EB2" w:rsidRDefault="00332093">
      <w:pPr>
        <w:ind w:left="720"/>
        <w:rPr>
          <w:rFonts w:cs="Arial"/>
          <w:szCs w:val="20"/>
        </w:rPr>
      </w:pPr>
      <w:r>
        <w:rPr>
          <w:rFonts w:cs="Arial"/>
          <w:szCs w:val="20"/>
        </w:rPr>
        <w:t xml:space="preserve">{Hour mode is updated to </w:t>
      </w:r>
      <w:proofErr w:type="gramStart"/>
      <w:r>
        <w:rPr>
          <w:rFonts w:cs="Arial"/>
          <w:szCs w:val="20"/>
        </w:rPr>
        <w:t>24 hour</w:t>
      </w:r>
      <w:proofErr w:type="gramEnd"/>
      <w:r>
        <w:rPr>
          <w:rFonts w:cs="Arial"/>
          <w:szCs w:val="20"/>
        </w:rPr>
        <w:t xml:space="preserve"> mode on the HMI}</w:t>
      </w:r>
    </w:p>
    <w:p w14:paraId="65835E74" w14:textId="77777777" w:rsidR="00212EB2" w:rsidRDefault="00212EB2">
      <w:pPr>
        <w:ind w:left="720"/>
      </w:pPr>
    </w:p>
    <w:p w14:paraId="7BCB66A8" w14:textId="77777777" w:rsidR="00332093" w:rsidRPr="00760C18" w:rsidRDefault="00332093" w:rsidP="00332093">
      <w:pPr>
        <w:pStyle w:val="BoldText"/>
      </w:pPr>
      <w:r w:rsidRPr="00760C18">
        <w:lastRenderedPageBreak/>
        <w:t>Sequence Diagram</w:t>
      </w:r>
    </w:p>
    <w:p w14:paraId="452E3CCF" w14:textId="77777777" w:rsidR="00212EB2" w:rsidRDefault="00332093" w:rsidP="00332093">
      <w:pPr>
        <w:keepNext/>
        <w:jc w:val="center"/>
      </w:pPr>
      <w:r>
        <w:rPr>
          <w:noProof/>
        </w:rPr>
        <w:drawing>
          <wp:inline distT="0" distB="0" distL="0" distR="0">
            <wp:extent cx="6515100" cy="3971925"/>
            <wp:effectExtent l="0" t="0" r="0" b="9525"/>
            <wp:docPr id="2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6515100" cy="3971925"/>
                    </a:xfrm>
                    <a:prstGeom prst="rect">
                      <a:avLst/>
                    </a:prstGeom>
                    <a:noFill/>
                    <a:ln w="9525">
                      <a:noFill/>
                      <a:miter lim="800000"/>
                      <a:headEnd/>
                      <a:tailEnd/>
                    </a:ln>
                  </pic:spPr>
                </pic:pic>
              </a:graphicData>
            </a:graphic>
          </wp:inline>
        </w:drawing>
      </w:r>
    </w:p>
    <w:p w14:paraId="19DF9BC1" w14:textId="77777777" w:rsidR="00332093" w:rsidRDefault="00332093">
      <w:pPr>
        <w:spacing w:after="200" w:line="276" w:lineRule="auto"/>
      </w:pPr>
      <w:r>
        <w:br w:type="page"/>
      </w:r>
    </w:p>
    <w:p w14:paraId="32670AB0" w14:textId="77777777" w:rsidR="00332093" w:rsidRDefault="00332093" w:rsidP="00332093">
      <w:pPr>
        <w:pStyle w:val="Heading2"/>
      </w:pPr>
      <w:bookmarkStart w:id="357" w:name="_Toc65750550"/>
      <w:r w:rsidRPr="00B9479B">
        <w:lastRenderedPageBreak/>
        <w:t>VS-FUN-REQ-025246/E-Charge Port Light Ring (</w:t>
      </w:r>
      <w:proofErr w:type="spellStart"/>
      <w:r w:rsidRPr="00B9479B">
        <w:t>TcSE</w:t>
      </w:r>
      <w:proofErr w:type="spellEnd"/>
      <w:r w:rsidRPr="00B9479B">
        <w:t xml:space="preserve"> ROIN-292385-1)</w:t>
      </w:r>
      <w:bookmarkEnd w:id="357"/>
    </w:p>
    <w:p w14:paraId="3611D808" w14:textId="77777777" w:rsidR="00332093" w:rsidRDefault="00332093" w:rsidP="00332093">
      <w:pPr>
        <w:pStyle w:val="Heading3"/>
      </w:pPr>
      <w:bookmarkStart w:id="358" w:name="_Toc65750551"/>
      <w:r>
        <w:t>Interface Requirements - Charge Port Light Ring</w:t>
      </w:r>
      <w:bookmarkEnd w:id="358"/>
    </w:p>
    <w:p w14:paraId="6599796E" w14:textId="77777777" w:rsidR="00332093" w:rsidRDefault="00332093" w:rsidP="00332093">
      <w:pPr>
        <w:pStyle w:val="Heading4"/>
      </w:pPr>
      <w:r w:rsidRPr="00B9479B">
        <w:t>MD-REQ-025392/C-</w:t>
      </w:r>
      <w:proofErr w:type="spellStart"/>
      <w:r w:rsidRPr="00B9479B">
        <w:t>ChargePortLightRing_St</w:t>
      </w:r>
      <w:proofErr w:type="spellEnd"/>
      <w:r w:rsidRPr="00B9479B">
        <w:t xml:space="preserve"> (</w:t>
      </w:r>
      <w:proofErr w:type="spellStart"/>
      <w:r w:rsidRPr="00B9479B">
        <w:t>TcSE</w:t>
      </w:r>
      <w:proofErr w:type="spellEnd"/>
      <w:r w:rsidRPr="00B9479B">
        <w:t xml:space="preserve"> ROIN-270412)</w:t>
      </w:r>
    </w:p>
    <w:p w14:paraId="4BD45896" w14:textId="77777777" w:rsidR="00332093" w:rsidRDefault="00332093">
      <w:pPr>
        <w:rPr>
          <w:rFonts w:cs="Arial"/>
        </w:rPr>
      </w:pPr>
      <w:r>
        <w:rPr>
          <w:rFonts w:cs="Arial"/>
        </w:rPr>
        <w:t xml:space="preserve">If the </w:t>
      </w:r>
      <w:proofErr w:type="spellStart"/>
      <w:r>
        <w:rPr>
          <w:rFonts w:cs="Arial"/>
        </w:rPr>
        <w:t>CharePortLightRingClient</w:t>
      </w:r>
      <w:proofErr w:type="spellEnd"/>
      <w:r>
        <w:rPr>
          <w:rFonts w:cs="Arial"/>
        </w:rPr>
        <w:t xml:space="preserve"> supports both variants of the Charge Port Light Ring signals below then when selecting Charge Port Light Ring </w:t>
      </w:r>
      <w:proofErr w:type="gramStart"/>
      <w:r>
        <w:rPr>
          <w:rFonts w:cs="Arial"/>
        </w:rPr>
        <w:t>HMI</w:t>
      </w:r>
      <w:proofErr w:type="gramEnd"/>
      <w:r>
        <w:rPr>
          <w:rFonts w:cs="Arial"/>
        </w:rPr>
        <w:t xml:space="preserve"> the signal that will get updated will depend on what variant Charge Port Light Ring is configured for.</w:t>
      </w:r>
    </w:p>
    <w:p w14:paraId="2C57545A" w14:textId="77777777" w:rsidR="00332093" w:rsidRDefault="00332093">
      <w:pPr>
        <w:rPr>
          <w:rFonts w:cs="Arial"/>
        </w:rPr>
      </w:pPr>
    </w:p>
    <w:p w14:paraId="2D4BBCB7" w14:textId="77777777" w:rsidR="00332093" w:rsidRDefault="00332093">
      <w:pPr>
        <w:rPr>
          <w:rFonts w:cs="Arial"/>
        </w:rPr>
      </w:pPr>
      <w:r w:rsidRPr="008C1740">
        <w:rPr>
          <w:rFonts w:cs="Arial"/>
          <w:u w:val="single"/>
        </w:rPr>
        <w:t xml:space="preserve">Variant 1 of </w:t>
      </w:r>
      <w:proofErr w:type="spellStart"/>
      <w:r w:rsidRPr="008C1740">
        <w:rPr>
          <w:rFonts w:cs="Arial"/>
          <w:u w:val="single"/>
        </w:rPr>
        <w:t>ChargePortLightRing</w:t>
      </w:r>
      <w:r>
        <w:rPr>
          <w:rFonts w:cs="Arial"/>
          <w:u w:val="single"/>
        </w:rPr>
        <w:t>_St</w:t>
      </w:r>
      <w:proofErr w:type="spellEnd"/>
      <w:r>
        <w:rPr>
          <w:rFonts w:cs="Arial"/>
        </w:rPr>
        <w:t>:</w:t>
      </w:r>
    </w:p>
    <w:p w14:paraId="4D937EEA" w14:textId="77777777" w:rsidR="00332093" w:rsidRPr="008C1740" w:rsidRDefault="00332093">
      <w:pPr>
        <w:rPr>
          <w:rFonts w:cs="Arial"/>
          <w:i/>
        </w:rPr>
      </w:pPr>
      <w:r w:rsidRPr="008C1740">
        <w:rPr>
          <w:rFonts w:cs="Arial"/>
          <w:i/>
        </w:rPr>
        <w:t xml:space="preserve">CAN Signal Name: </w:t>
      </w:r>
      <w:proofErr w:type="spellStart"/>
      <w:r w:rsidRPr="008C1740">
        <w:rPr>
          <w:rFonts w:cs="Arial"/>
          <w:i/>
        </w:rPr>
        <w:t>CenterStackRing_D_Actl</w:t>
      </w:r>
      <w:proofErr w:type="spellEnd"/>
    </w:p>
    <w:tbl>
      <w:tblPr>
        <w:tblW w:w="0" w:type="auto"/>
        <w:jc w:val="center"/>
        <w:tblCellMar>
          <w:left w:w="0" w:type="dxa"/>
          <w:right w:w="0" w:type="dxa"/>
        </w:tblCellMar>
        <w:tblLook w:val="04A0" w:firstRow="1" w:lastRow="0" w:firstColumn="1" w:lastColumn="0" w:noHBand="0" w:noVBand="1"/>
      </w:tblPr>
      <w:tblGrid>
        <w:gridCol w:w="918"/>
        <w:gridCol w:w="5042"/>
      </w:tblGrid>
      <w:tr w:rsidR="00332093" w:rsidRPr="0044784F" w14:paraId="3FC002AF" w14:textId="77777777" w:rsidTr="00332093">
        <w:trPr>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E78A6F5" w14:textId="77777777" w:rsidR="00332093" w:rsidRPr="008C1740" w:rsidRDefault="00332093" w:rsidP="00332093">
            <w:pPr>
              <w:spacing w:line="276" w:lineRule="auto"/>
              <w:rPr>
                <w:rFonts w:eastAsiaTheme="minorHAnsi" w:cs="Arial"/>
                <w:iCs/>
              </w:rPr>
            </w:pPr>
            <w:r w:rsidRPr="008C1740">
              <w:rPr>
                <w:rFonts w:cs="Arial"/>
                <w:iCs/>
              </w:rPr>
              <w:t>Value</w:t>
            </w:r>
          </w:p>
        </w:tc>
        <w:tc>
          <w:tcPr>
            <w:tcW w:w="50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A9D793" w14:textId="77777777" w:rsidR="00332093" w:rsidRPr="008C1740" w:rsidRDefault="00332093" w:rsidP="00332093">
            <w:pPr>
              <w:spacing w:line="276" w:lineRule="auto"/>
              <w:rPr>
                <w:rFonts w:eastAsiaTheme="minorHAnsi" w:cs="Arial"/>
                <w:iCs/>
              </w:rPr>
            </w:pPr>
            <w:r w:rsidRPr="008C1740">
              <w:rPr>
                <w:rFonts w:cs="Arial"/>
                <w:iCs/>
              </w:rPr>
              <w:t>Equal</w:t>
            </w:r>
          </w:p>
        </w:tc>
      </w:tr>
      <w:tr w:rsidR="00332093" w:rsidRPr="0044784F" w14:paraId="7CBA8A3F" w14:textId="77777777" w:rsidTr="00332093">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33DD13" w14:textId="77777777" w:rsidR="00332093" w:rsidRPr="008C1740" w:rsidRDefault="00332093" w:rsidP="00332093">
            <w:pPr>
              <w:spacing w:line="276" w:lineRule="auto"/>
              <w:rPr>
                <w:rFonts w:eastAsiaTheme="minorHAnsi" w:cs="Arial"/>
                <w:iCs/>
              </w:rPr>
            </w:pPr>
            <w:r w:rsidRPr="008C1740">
              <w:rPr>
                <w:rFonts w:cs="Arial"/>
                <w:iCs/>
              </w:rPr>
              <w:t>0</w:t>
            </w:r>
            <w:r>
              <w:rPr>
                <w:rFonts w:cs="Arial"/>
                <w:iCs/>
              </w:rPr>
              <w:t>x0</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14:paraId="14B4F227" w14:textId="77777777" w:rsidR="00332093" w:rsidRPr="008C1740" w:rsidRDefault="00332093" w:rsidP="00332093">
            <w:pPr>
              <w:spacing w:line="276" w:lineRule="auto"/>
              <w:rPr>
                <w:rFonts w:eastAsiaTheme="minorHAnsi" w:cs="Arial"/>
                <w:iCs/>
              </w:rPr>
            </w:pPr>
            <w:r>
              <w:rPr>
                <w:rFonts w:cs="Arial"/>
                <w:iCs/>
              </w:rPr>
              <w:t>Null</w:t>
            </w:r>
          </w:p>
        </w:tc>
      </w:tr>
      <w:tr w:rsidR="00332093" w:rsidRPr="0044784F" w14:paraId="2FB67775" w14:textId="77777777" w:rsidTr="00332093">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56890D" w14:textId="77777777" w:rsidR="00332093" w:rsidRPr="008C1740" w:rsidRDefault="00332093" w:rsidP="00332093">
            <w:pPr>
              <w:spacing w:line="276" w:lineRule="auto"/>
              <w:rPr>
                <w:rFonts w:eastAsiaTheme="minorHAnsi" w:cs="Arial"/>
                <w:iCs/>
              </w:rPr>
            </w:pPr>
            <w:r>
              <w:rPr>
                <w:rFonts w:cs="Arial"/>
                <w:iCs/>
              </w:rPr>
              <w:t>0x1</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14:paraId="61D47C6E" w14:textId="77777777" w:rsidR="00332093" w:rsidRPr="008C1740" w:rsidRDefault="00332093" w:rsidP="00332093">
            <w:pPr>
              <w:spacing w:line="276" w:lineRule="auto"/>
              <w:rPr>
                <w:rFonts w:eastAsiaTheme="minorHAnsi" w:cs="Arial"/>
                <w:iCs/>
              </w:rPr>
            </w:pPr>
            <w:r>
              <w:rPr>
                <w:rFonts w:cs="Arial"/>
                <w:iCs/>
              </w:rPr>
              <w:t>Off</w:t>
            </w:r>
          </w:p>
        </w:tc>
      </w:tr>
      <w:tr w:rsidR="00332093" w:rsidRPr="0044784F" w14:paraId="3242D734" w14:textId="77777777" w:rsidTr="00332093">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1181C6" w14:textId="77777777" w:rsidR="00332093" w:rsidRPr="008C1740" w:rsidRDefault="00332093" w:rsidP="00332093">
            <w:pPr>
              <w:spacing w:line="276" w:lineRule="auto"/>
              <w:rPr>
                <w:rFonts w:eastAsiaTheme="minorHAnsi" w:cs="Arial"/>
                <w:iCs/>
              </w:rPr>
            </w:pPr>
            <w:r>
              <w:rPr>
                <w:rFonts w:cs="Arial"/>
                <w:iCs/>
              </w:rPr>
              <w:t>0x2</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14:paraId="68AC3A3B" w14:textId="77777777" w:rsidR="00332093" w:rsidRPr="008C1740" w:rsidRDefault="00332093" w:rsidP="00332093">
            <w:pPr>
              <w:spacing w:line="276" w:lineRule="auto"/>
              <w:rPr>
                <w:rFonts w:eastAsiaTheme="minorHAnsi" w:cs="Arial"/>
                <w:iCs/>
              </w:rPr>
            </w:pPr>
            <w:r>
              <w:rPr>
                <w:rFonts w:cs="Arial"/>
                <w:iCs/>
              </w:rPr>
              <w:t>On</w:t>
            </w:r>
          </w:p>
        </w:tc>
      </w:tr>
      <w:tr w:rsidR="00332093" w:rsidRPr="0044784F" w14:paraId="220711E8" w14:textId="77777777" w:rsidTr="00332093">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46C3B3" w14:textId="77777777" w:rsidR="00332093" w:rsidRPr="008C1740" w:rsidRDefault="00332093" w:rsidP="00332093">
            <w:pPr>
              <w:spacing w:line="276" w:lineRule="auto"/>
              <w:rPr>
                <w:rFonts w:eastAsiaTheme="minorHAnsi" w:cs="Arial"/>
                <w:iCs/>
              </w:rPr>
            </w:pPr>
            <w:r>
              <w:rPr>
                <w:rFonts w:cs="Arial"/>
                <w:iCs/>
              </w:rPr>
              <w:t>0x3</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14:paraId="3ACE93C0" w14:textId="77777777" w:rsidR="00332093" w:rsidRPr="008C1740" w:rsidRDefault="00332093" w:rsidP="00332093">
            <w:pPr>
              <w:spacing w:line="276" w:lineRule="auto"/>
              <w:rPr>
                <w:rFonts w:eastAsiaTheme="minorHAnsi" w:cs="Arial"/>
                <w:iCs/>
              </w:rPr>
            </w:pPr>
            <w:proofErr w:type="spellStart"/>
            <w:r>
              <w:rPr>
                <w:rFonts w:cs="Arial"/>
                <w:iCs/>
              </w:rPr>
              <w:t>LimitedOn</w:t>
            </w:r>
            <w:proofErr w:type="spellEnd"/>
          </w:p>
        </w:tc>
      </w:tr>
    </w:tbl>
    <w:p w14:paraId="0446AD01" w14:textId="77777777" w:rsidR="00332093" w:rsidRDefault="00332093">
      <w:pPr>
        <w:rPr>
          <w:rFonts w:cs="Arial"/>
        </w:rPr>
      </w:pPr>
    </w:p>
    <w:p w14:paraId="2667A9ED" w14:textId="77777777" w:rsidR="00332093" w:rsidRDefault="00332093">
      <w:pPr>
        <w:rPr>
          <w:rFonts w:cs="Arial"/>
        </w:rPr>
      </w:pPr>
    </w:p>
    <w:p w14:paraId="71EEA32A" w14:textId="77777777" w:rsidR="00332093" w:rsidRDefault="00332093">
      <w:pPr>
        <w:rPr>
          <w:rFonts w:cs="Arial"/>
        </w:rPr>
      </w:pPr>
    </w:p>
    <w:p w14:paraId="6AF679B1" w14:textId="77777777" w:rsidR="00332093" w:rsidRPr="0044784F" w:rsidRDefault="00332093" w:rsidP="00332093">
      <w:pPr>
        <w:rPr>
          <w:rFonts w:cs="Arial"/>
        </w:rPr>
      </w:pPr>
      <w:r>
        <w:rPr>
          <w:rFonts w:cs="Arial"/>
          <w:u w:val="single"/>
        </w:rPr>
        <w:t>Variant 2</w:t>
      </w:r>
      <w:r w:rsidRPr="0044784F">
        <w:rPr>
          <w:rFonts w:cs="Arial"/>
          <w:u w:val="single"/>
        </w:rPr>
        <w:t xml:space="preserve">of </w:t>
      </w:r>
      <w:proofErr w:type="spellStart"/>
      <w:r w:rsidRPr="0044784F">
        <w:rPr>
          <w:rFonts w:cs="Arial"/>
          <w:u w:val="single"/>
        </w:rPr>
        <w:t>ChargePortLightRing</w:t>
      </w:r>
      <w:r>
        <w:rPr>
          <w:rFonts w:cs="Arial"/>
          <w:u w:val="single"/>
        </w:rPr>
        <w:t>_St</w:t>
      </w:r>
      <w:proofErr w:type="spellEnd"/>
      <w:r>
        <w:rPr>
          <w:rFonts w:cs="Arial"/>
        </w:rPr>
        <w:t>:</w:t>
      </w:r>
    </w:p>
    <w:p w14:paraId="0CA769D3" w14:textId="77777777" w:rsidR="00332093" w:rsidRPr="0044784F" w:rsidRDefault="00332093" w:rsidP="00332093">
      <w:pPr>
        <w:rPr>
          <w:rFonts w:cs="Arial"/>
          <w:i/>
          <w:iCs/>
        </w:rPr>
      </w:pPr>
      <w:r w:rsidRPr="0044784F">
        <w:rPr>
          <w:rFonts w:cs="Arial"/>
          <w:i/>
          <w:iCs/>
        </w:rPr>
        <w:t xml:space="preserve">CAN Signal Name: </w:t>
      </w:r>
      <w:proofErr w:type="spellStart"/>
      <w:r w:rsidRPr="0044784F">
        <w:rPr>
          <w:rFonts w:cs="Arial"/>
          <w:i/>
          <w:iCs/>
        </w:rPr>
        <w:t>ChrgStatDsply_D_Rq</w:t>
      </w:r>
      <w:proofErr w:type="spellEnd"/>
    </w:p>
    <w:p w14:paraId="0D937422" w14:textId="77777777" w:rsidR="00332093" w:rsidRPr="0044784F" w:rsidRDefault="00332093" w:rsidP="00332093">
      <w:pPr>
        <w:rPr>
          <w:rFonts w:cs="Arial"/>
          <w:i/>
          <w:iCs/>
        </w:rPr>
      </w:pPr>
    </w:p>
    <w:tbl>
      <w:tblPr>
        <w:tblW w:w="0" w:type="auto"/>
        <w:jc w:val="center"/>
        <w:tblCellMar>
          <w:left w:w="0" w:type="dxa"/>
          <w:right w:w="0" w:type="dxa"/>
        </w:tblCellMar>
        <w:tblLook w:val="04A0" w:firstRow="1" w:lastRow="0" w:firstColumn="1" w:lastColumn="0" w:noHBand="0" w:noVBand="1"/>
      </w:tblPr>
      <w:tblGrid>
        <w:gridCol w:w="918"/>
        <w:gridCol w:w="5042"/>
      </w:tblGrid>
      <w:tr w:rsidR="00332093" w:rsidRPr="0044784F" w14:paraId="0766CF36" w14:textId="77777777" w:rsidTr="00332093">
        <w:trPr>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DB03D5" w14:textId="77777777" w:rsidR="00332093" w:rsidRPr="008C1740" w:rsidRDefault="00332093">
            <w:pPr>
              <w:spacing w:line="276" w:lineRule="auto"/>
              <w:rPr>
                <w:rFonts w:eastAsiaTheme="minorHAnsi" w:cs="Arial"/>
                <w:iCs/>
              </w:rPr>
            </w:pPr>
            <w:r w:rsidRPr="008C1740">
              <w:rPr>
                <w:rFonts w:cs="Arial"/>
                <w:iCs/>
              </w:rPr>
              <w:t>Value</w:t>
            </w:r>
          </w:p>
        </w:tc>
        <w:tc>
          <w:tcPr>
            <w:tcW w:w="50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2EE729" w14:textId="77777777" w:rsidR="00332093" w:rsidRPr="008C1740" w:rsidRDefault="00332093">
            <w:pPr>
              <w:spacing w:line="276" w:lineRule="auto"/>
              <w:rPr>
                <w:rFonts w:eastAsiaTheme="minorHAnsi" w:cs="Arial"/>
                <w:iCs/>
              </w:rPr>
            </w:pPr>
            <w:r w:rsidRPr="008C1740">
              <w:rPr>
                <w:rFonts w:cs="Arial"/>
                <w:iCs/>
              </w:rPr>
              <w:t>Equal</w:t>
            </w:r>
          </w:p>
        </w:tc>
      </w:tr>
      <w:tr w:rsidR="00332093" w:rsidRPr="0044784F" w14:paraId="4837C47E" w14:textId="77777777" w:rsidTr="00332093">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810C1" w14:textId="77777777" w:rsidR="00332093" w:rsidRPr="008C1740" w:rsidRDefault="00332093">
            <w:pPr>
              <w:spacing w:line="276" w:lineRule="auto"/>
              <w:rPr>
                <w:rFonts w:eastAsiaTheme="minorHAnsi" w:cs="Arial"/>
                <w:iCs/>
              </w:rPr>
            </w:pPr>
            <w:r w:rsidRPr="008C1740">
              <w:rPr>
                <w:rFonts w:cs="Arial"/>
                <w:iCs/>
              </w:rPr>
              <w:t>0</w:t>
            </w:r>
            <w:r>
              <w:rPr>
                <w:rFonts w:cs="Arial"/>
                <w:iCs/>
              </w:rPr>
              <w:t>x0</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14:paraId="32177031" w14:textId="77777777" w:rsidR="00332093" w:rsidRPr="008C1740" w:rsidRDefault="00332093">
            <w:pPr>
              <w:spacing w:line="276" w:lineRule="auto"/>
              <w:rPr>
                <w:rFonts w:eastAsiaTheme="minorHAnsi" w:cs="Arial"/>
                <w:iCs/>
              </w:rPr>
            </w:pPr>
            <w:r w:rsidRPr="008C1740">
              <w:rPr>
                <w:rFonts w:cs="Arial"/>
                <w:iCs/>
              </w:rPr>
              <w:t>Off</w:t>
            </w:r>
          </w:p>
        </w:tc>
      </w:tr>
      <w:tr w:rsidR="00332093" w:rsidRPr="0044784F" w14:paraId="0EC2E4EE" w14:textId="77777777" w:rsidTr="00332093">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79F48F" w14:textId="77777777" w:rsidR="00332093" w:rsidRPr="008C1740" w:rsidRDefault="00332093">
            <w:pPr>
              <w:spacing w:line="276" w:lineRule="auto"/>
              <w:rPr>
                <w:rFonts w:eastAsiaTheme="minorHAnsi" w:cs="Arial"/>
                <w:iCs/>
              </w:rPr>
            </w:pPr>
            <w:r>
              <w:rPr>
                <w:rFonts w:cs="Arial"/>
                <w:iCs/>
              </w:rPr>
              <w:t>0x1</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14:paraId="47A7E32C" w14:textId="77777777" w:rsidR="00332093" w:rsidRPr="008C1740" w:rsidRDefault="00332093">
            <w:pPr>
              <w:spacing w:line="276" w:lineRule="auto"/>
              <w:rPr>
                <w:rFonts w:eastAsiaTheme="minorHAnsi" w:cs="Arial"/>
                <w:iCs/>
              </w:rPr>
            </w:pPr>
            <w:r w:rsidRPr="008C1740">
              <w:rPr>
                <w:rFonts w:cs="Arial"/>
                <w:iCs/>
              </w:rPr>
              <w:t>On (default)</w:t>
            </w:r>
          </w:p>
        </w:tc>
      </w:tr>
      <w:tr w:rsidR="00332093" w:rsidRPr="0044784F" w14:paraId="0449552E" w14:textId="77777777" w:rsidTr="00332093">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D53F0C" w14:textId="77777777" w:rsidR="00332093" w:rsidRPr="008C1740" w:rsidRDefault="00332093">
            <w:pPr>
              <w:spacing w:line="276" w:lineRule="auto"/>
              <w:rPr>
                <w:rFonts w:eastAsiaTheme="minorHAnsi" w:cs="Arial"/>
                <w:iCs/>
              </w:rPr>
            </w:pPr>
            <w:r>
              <w:rPr>
                <w:rFonts w:cs="Arial"/>
                <w:iCs/>
              </w:rPr>
              <w:t>0x2</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14:paraId="40E09F3A" w14:textId="77777777" w:rsidR="00332093" w:rsidRPr="008C1740" w:rsidRDefault="00332093">
            <w:pPr>
              <w:spacing w:line="276" w:lineRule="auto"/>
              <w:rPr>
                <w:rFonts w:eastAsiaTheme="minorHAnsi" w:cs="Arial"/>
                <w:iCs/>
              </w:rPr>
            </w:pPr>
            <w:r w:rsidRPr="008C1740">
              <w:rPr>
                <w:rFonts w:cs="Arial"/>
                <w:iCs/>
              </w:rPr>
              <w:t>NotUsed_1</w:t>
            </w:r>
          </w:p>
        </w:tc>
      </w:tr>
      <w:tr w:rsidR="00332093" w:rsidRPr="0044784F" w14:paraId="136F2CD3" w14:textId="77777777" w:rsidTr="00332093">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5588C6" w14:textId="77777777" w:rsidR="00332093" w:rsidRPr="008C1740" w:rsidRDefault="00332093">
            <w:pPr>
              <w:spacing w:line="276" w:lineRule="auto"/>
              <w:rPr>
                <w:rFonts w:eastAsiaTheme="minorHAnsi" w:cs="Arial"/>
                <w:iCs/>
              </w:rPr>
            </w:pPr>
            <w:r>
              <w:rPr>
                <w:rFonts w:cs="Arial"/>
                <w:iCs/>
              </w:rPr>
              <w:t>0x3</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14:paraId="486CDD36" w14:textId="77777777" w:rsidR="00332093" w:rsidRPr="008C1740" w:rsidRDefault="00332093">
            <w:pPr>
              <w:spacing w:line="276" w:lineRule="auto"/>
              <w:rPr>
                <w:rFonts w:eastAsiaTheme="minorHAnsi" w:cs="Arial"/>
                <w:iCs/>
              </w:rPr>
            </w:pPr>
            <w:r w:rsidRPr="008C1740">
              <w:rPr>
                <w:rFonts w:cs="Arial"/>
                <w:iCs/>
              </w:rPr>
              <w:t>NotUsed_2</w:t>
            </w:r>
          </w:p>
        </w:tc>
      </w:tr>
    </w:tbl>
    <w:p w14:paraId="2B1743B7" w14:textId="77777777" w:rsidR="00332093" w:rsidRPr="0044784F" w:rsidRDefault="00332093" w:rsidP="00332093">
      <w:pPr>
        <w:rPr>
          <w:rFonts w:eastAsiaTheme="minorHAnsi" w:cs="Arial"/>
          <w:color w:val="1F497D"/>
        </w:rPr>
      </w:pPr>
    </w:p>
    <w:p w14:paraId="368D8BA3" w14:textId="77777777" w:rsidR="00332093" w:rsidRPr="0044784F" w:rsidRDefault="00332093">
      <w:pPr>
        <w:rPr>
          <w:rFonts w:cs="Arial"/>
        </w:rPr>
      </w:pPr>
    </w:p>
    <w:p w14:paraId="6F32C2FB" w14:textId="77777777" w:rsidR="00332093" w:rsidRDefault="00332093" w:rsidP="00332093">
      <w:pPr>
        <w:pStyle w:val="Heading3"/>
      </w:pPr>
      <w:bookmarkStart w:id="359" w:name="_Toc65750552"/>
      <w:r>
        <w:t>Use Cases</w:t>
      </w:r>
      <w:bookmarkEnd w:id="359"/>
    </w:p>
    <w:p w14:paraId="096EFE10" w14:textId="77777777" w:rsidR="00332093" w:rsidRDefault="00332093" w:rsidP="00332093">
      <w:pPr>
        <w:pStyle w:val="Heading4"/>
      </w:pPr>
      <w:r>
        <w:t>VS-UC-REQ-025247/A-Adjust Charge Port Light Ring (</w:t>
      </w:r>
      <w:proofErr w:type="spellStart"/>
      <w:r>
        <w:t>TcSE</w:t>
      </w:r>
      <w:proofErr w:type="spellEnd"/>
      <w:r>
        <w:t xml:space="preserve"> ROIN-290607)</w:t>
      </w:r>
    </w:p>
    <w:p w14:paraId="02156E6E"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212EB2" w14:paraId="2F3F4800" w14:textId="7777777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0B3A116F" w14:textId="77777777" w:rsidR="00212EB2" w:rsidRDefault="00332093">
            <w:pPr>
              <w:rPr>
                <w:rFonts w:cs="Arial"/>
                <w:b/>
                <w:szCs w:val="20"/>
              </w:rPr>
            </w:pPr>
            <w:r>
              <w:rPr>
                <w:rFonts w:cs="Arial"/>
                <w:b/>
                <w:szCs w:val="20"/>
              </w:rPr>
              <w:t>Actors</w:t>
            </w:r>
          </w:p>
        </w:tc>
        <w:tc>
          <w:tcPr>
            <w:tcW w:w="7015" w:type="dxa"/>
            <w:tcBorders>
              <w:top w:val="single" w:sz="4" w:space="0" w:color="auto"/>
              <w:left w:val="single" w:sz="4" w:space="0" w:color="auto"/>
              <w:bottom w:val="single" w:sz="4" w:space="0" w:color="auto"/>
              <w:right w:val="single" w:sz="4" w:space="0" w:color="auto"/>
            </w:tcBorders>
            <w:hideMark/>
          </w:tcPr>
          <w:p w14:paraId="4DBB8DE4" w14:textId="77777777" w:rsidR="00212EB2" w:rsidRDefault="00332093">
            <w:pPr>
              <w:rPr>
                <w:rFonts w:cs="Arial"/>
                <w:szCs w:val="20"/>
              </w:rPr>
            </w:pPr>
            <w:r>
              <w:rPr>
                <w:rFonts w:cs="Arial"/>
                <w:szCs w:val="20"/>
              </w:rPr>
              <w:t>Vehicle Occupant</w:t>
            </w:r>
          </w:p>
        </w:tc>
      </w:tr>
      <w:tr w:rsidR="00212EB2" w14:paraId="4FE75230" w14:textId="7777777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9B9ECF0" w14:textId="77777777" w:rsidR="00212EB2" w:rsidRDefault="00332093">
            <w:pPr>
              <w:rPr>
                <w:rFonts w:cs="Arial"/>
                <w:b/>
                <w:szCs w:val="20"/>
              </w:rPr>
            </w:pPr>
            <w:r>
              <w:rPr>
                <w:rFonts w:cs="Arial"/>
                <w:b/>
                <w:szCs w:val="20"/>
              </w:rPr>
              <w:t>Pre-conditions</w:t>
            </w:r>
          </w:p>
        </w:tc>
        <w:tc>
          <w:tcPr>
            <w:tcW w:w="7015" w:type="dxa"/>
            <w:tcBorders>
              <w:top w:val="single" w:sz="4" w:space="0" w:color="auto"/>
              <w:left w:val="single" w:sz="4" w:space="0" w:color="auto"/>
              <w:bottom w:val="single" w:sz="4" w:space="0" w:color="auto"/>
              <w:right w:val="single" w:sz="4" w:space="0" w:color="auto"/>
            </w:tcBorders>
            <w:hideMark/>
          </w:tcPr>
          <w:p w14:paraId="5CC36ADC" w14:textId="77777777" w:rsidR="00212EB2" w:rsidRDefault="00332093">
            <w:pPr>
              <w:rPr>
                <w:rFonts w:cs="Arial"/>
                <w:szCs w:val="20"/>
              </w:rPr>
            </w:pPr>
            <w:r>
              <w:rPr>
                <w:rFonts w:cs="Arial"/>
                <w:szCs w:val="20"/>
              </w:rPr>
              <w:t xml:space="preserve">Infotainment System is </w:t>
            </w:r>
            <w:proofErr w:type="gramStart"/>
            <w:r>
              <w:rPr>
                <w:rFonts w:cs="Arial"/>
                <w:szCs w:val="20"/>
              </w:rPr>
              <w:t>On</w:t>
            </w:r>
            <w:proofErr w:type="gramEnd"/>
          </w:p>
        </w:tc>
      </w:tr>
      <w:tr w:rsidR="00212EB2" w14:paraId="0798A228" w14:textId="7777777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7848D439" w14:textId="77777777" w:rsidR="00212EB2" w:rsidRDefault="00332093">
            <w:pPr>
              <w:rPr>
                <w:rFonts w:cs="Arial"/>
                <w:b/>
                <w:szCs w:val="20"/>
              </w:rPr>
            </w:pPr>
            <w:r>
              <w:rPr>
                <w:rFonts w:cs="Arial"/>
                <w:b/>
                <w:szCs w:val="20"/>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14:paraId="1D029847" w14:textId="77777777" w:rsidR="00212EB2" w:rsidRDefault="00332093">
            <w:pPr>
              <w:rPr>
                <w:rFonts w:cs="Arial"/>
                <w:szCs w:val="20"/>
              </w:rPr>
            </w:pPr>
            <w:r>
              <w:rPr>
                <w:rFonts w:cs="Arial"/>
                <w:szCs w:val="20"/>
              </w:rPr>
              <w:t xml:space="preserve">The user selects a new charge port light ring setting </w:t>
            </w:r>
          </w:p>
        </w:tc>
      </w:tr>
      <w:tr w:rsidR="00212EB2" w14:paraId="3D13E30C" w14:textId="7777777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05917B27" w14:textId="77777777" w:rsidR="00212EB2" w:rsidRDefault="00332093">
            <w:pPr>
              <w:rPr>
                <w:rFonts w:cs="Arial"/>
                <w:b/>
                <w:szCs w:val="20"/>
              </w:rPr>
            </w:pPr>
            <w:r>
              <w:rPr>
                <w:rFonts w:cs="Arial"/>
                <w:b/>
                <w:szCs w:val="20"/>
              </w:rPr>
              <w:t>Post-conditions</w:t>
            </w:r>
          </w:p>
        </w:tc>
        <w:tc>
          <w:tcPr>
            <w:tcW w:w="7015" w:type="dxa"/>
            <w:tcBorders>
              <w:top w:val="single" w:sz="4" w:space="0" w:color="auto"/>
              <w:left w:val="single" w:sz="4" w:space="0" w:color="auto"/>
              <w:bottom w:val="single" w:sz="4" w:space="0" w:color="auto"/>
              <w:right w:val="single" w:sz="4" w:space="0" w:color="auto"/>
            </w:tcBorders>
            <w:hideMark/>
          </w:tcPr>
          <w:p w14:paraId="392E377F" w14:textId="77777777" w:rsidR="00212EB2" w:rsidRDefault="00332093">
            <w:pPr>
              <w:rPr>
                <w:rFonts w:cs="Arial"/>
                <w:szCs w:val="20"/>
              </w:rPr>
            </w:pPr>
            <w:r>
              <w:rPr>
                <w:rFonts w:cs="Arial"/>
                <w:szCs w:val="20"/>
              </w:rPr>
              <w:t>The charge port light ring setting is updated and displayed to the user.</w:t>
            </w:r>
          </w:p>
        </w:tc>
      </w:tr>
      <w:tr w:rsidR="00212EB2" w14:paraId="71673CE8" w14:textId="7777777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3EFA0A04" w14:textId="77777777" w:rsidR="00212EB2" w:rsidRDefault="00332093">
            <w:pPr>
              <w:rPr>
                <w:rFonts w:cs="Arial"/>
                <w:b/>
                <w:szCs w:val="20"/>
              </w:rPr>
            </w:pPr>
            <w:r>
              <w:rPr>
                <w:rFonts w:cs="Arial"/>
                <w:b/>
                <w:szCs w:val="20"/>
              </w:rPr>
              <w:t>List of Exception Use Cases</w:t>
            </w:r>
          </w:p>
        </w:tc>
        <w:tc>
          <w:tcPr>
            <w:tcW w:w="7015" w:type="dxa"/>
            <w:tcBorders>
              <w:top w:val="single" w:sz="4" w:space="0" w:color="auto"/>
              <w:left w:val="single" w:sz="4" w:space="0" w:color="auto"/>
              <w:bottom w:val="single" w:sz="4" w:space="0" w:color="auto"/>
              <w:right w:val="single" w:sz="4" w:space="0" w:color="auto"/>
            </w:tcBorders>
            <w:hideMark/>
          </w:tcPr>
          <w:p w14:paraId="195F204F" w14:textId="77777777" w:rsidR="00212EB2" w:rsidRDefault="00332093">
            <w:pPr>
              <w:rPr>
                <w:rFonts w:cs="Arial"/>
                <w:szCs w:val="20"/>
              </w:rPr>
            </w:pPr>
            <w:r>
              <w:rPr>
                <w:rFonts w:cs="Arial"/>
                <w:szCs w:val="20"/>
              </w:rPr>
              <w:t>NA</w:t>
            </w:r>
          </w:p>
        </w:tc>
      </w:tr>
      <w:tr w:rsidR="00212EB2" w14:paraId="3DC1892C" w14:textId="7777777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09871B1" w14:textId="77777777" w:rsidR="00212EB2" w:rsidRDefault="00332093">
            <w:pPr>
              <w:rPr>
                <w:rFonts w:cs="Arial"/>
                <w:b/>
                <w:szCs w:val="20"/>
              </w:rPr>
            </w:pPr>
            <w:r>
              <w:rPr>
                <w:rFonts w:cs="Arial"/>
                <w:b/>
                <w:szCs w:val="20"/>
              </w:rPr>
              <w:t>Interfaces</w:t>
            </w:r>
          </w:p>
        </w:tc>
        <w:tc>
          <w:tcPr>
            <w:tcW w:w="7015" w:type="dxa"/>
            <w:tcBorders>
              <w:top w:val="single" w:sz="4" w:space="0" w:color="auto"/>
              <w:left w:val="single" w:sz="4" w:space="0" w:color="auto"/>
              <w:bottom w:val="single" w:sz="4" w:space="0" w:color="auto"/>
              <w:right w:val="single" w:sz="4" w:space="0" w:color="auto"/>
            </w:tcBorders>
            <w:hideMark/>
          </w:tcPr>
          <w:p w14:paraId="134E4BE0" w14:textId="77777777" w:rsidR="00212EB2" w:rsidRDefault="00332093">
            <w:pPr>
              <w:rPr>
                <w:rFonts w:cs="Arial"/>
                <w:szCs w:val="20"/>
              </w:rPr>
            </w:pPr>
            <w:r>
              <w:rPr>
                <w:rFonts w:cs="Arial"/>
                <w:szCs w:val="20"/>
              </w:rPr>
              <w:t>G-HMI</w:t>
            </w:r>
          </w:p>
        </w:tc>
      </w:tr>
    </w:tbl>
    <w:p w14:paraId="44B82AAF" w14:textId="77777777" w:rsidR="00212EB2" w:rsidRDefault="00212EB2">
      <w:pPr>
        <w:rPr>
          <w:rFonts w:cs="Arial"/>
          <w:szCs w:val="20"/>
        </w:rPr>
      </w:pPr>
    </w:p>
    <w:p w14:paraId="684A6346" w14:textId="77777777" w:rsidR="00332093" w:rsidRDefault="00332093" w:rsidP="00332093">
      <w:pPr>
        <w:pStyle w:val="Heading3"/>
      </w:pPr>
      <w:bookmarkStart w:id="360" w:name="_Toc65750553"/>
      <w:r>
        <w:t>Requirements</w:t>
      </w:r>
      <w:bookmarkEnd w:id="360"/>
    </w:p>
    <w:p w14:paraId="08CF5D42" w14:textId="77777777" w:rsidR="00332093" w:rsidRPr="00332093" w:rsidRDefault="00332093" w:rsidP="00332093">
      <w:pPr>
        <w:pStyle w:val="Heading4"/>
        <w:rPr>
          <w:b w:val="0"/>
          <w:u w:val="single"/>
        </w:rPr>
      </w:pPr>
      <w:r w:rsidRPr="00332093">
        <w:rPr>
          <w:b w:val="0"/>
          <w:u w:val="single"/>
        </w:rPr>
        <w:t>VS-SR-REQ-238151/A-</w:t>
      </w:r>
      <w:proofErr w:type="spellStart"/>
      <w:r w:rsidRPr="00332093">
        <w:rPr>
          <w:b w:val="0"/>
          <w:u w:val="single"/>
        </w:rPr>
        <w:t>ChargePortLightRing_St</w:t>
      </w:r>
      <w:proofErr w:type="spellEnd"/>
      <w:r w:rsidRPr="00332093">
        <w:rPr>
          <w:b w:val="0"/>
          <w:u w:val="single"/>
        </w:rPr>
        <w:t xml:space="preserve"> signal</w:t>
      </w:r>
    </w:p>
    <w:p w14:paraId="163964E0" w14:textId="77777777" w:rsidR="00332093" w:rsidRPr="00F46DA4" w:rsidRDefault="00332093" w:rsidP="00332093">
      <w:pPr>
        <w:rPr>
          <w:rFonts w:cs="Arial"/>
        </w:rPr>
      </w:pPr>
      <w:r>
        <w:rPr>
          <w:rFonts w:cs="Arial"/>
        </w:rPr>
        <w:t>Once a selection is mad</w:t>
      </w:r>
      <w:r w:rsidRPr="00F46DA4">
        <w:rPr>
          <w:rFonts w:cs="Arial"/>
        </w:rPr>
        <w:t xml:space="preserve">e for the Charge Port Light </w:t>
      </w:r>
      <w:r>
        <w:rPr>
          <w:rFonts w:cs="Arial"/>
        </w:rPr>
        <w:t xml:space="preserve">setting </w:t>
      </w:r>
      <w:r w:rsidRPr="00F46DA4">
        <w:rPr>
          <w:rFonts w:cs="Arial"/>
        </w:rPr>
        <w:t xml:space="preserve">on the HMI the </w:t>
      </w:r>
      <w:proofErr w:type="spellStart"/>
      <w:r w:rsidRPr="00F46DA4">
        <w:rPr>
          <w:rFonts w:cs="Arial"/>
        </w:rPr>
        <w:t>ChargePortLightRingClient</w:t>
      </w:r>
      <w:proofErr w:type="spellEnd"/>
      <w:r w:rsidRPr="00F46DA4">
        <w:rPr>
          <w:rFonts w:cs="Arial"/>
        </w:rPr>
        <w:t xml:space="preserve"> shall</w:t>
      </w:r>
      <w:r>
        <w:rPr>
          <w:rFonts w:cs="Arial"/>
        </w:rPr>
        <w:t xml:space="preserve"> keep this value set and</w:t>
      </w:r>
      <w:r w:rsidRPr="00F46DA4">
        <w:rPr>
          <w:rFonts w:cs="Arial"/>
        </w:rPr>
        <w:t xml:space="preserve"> save this setting between power modes (</w:t>
      </w:r>
      <w:proofErr w:type="spellStart"/>
      <w:r w:rsidRPr="00F46DA4">
        <w:rPr>
          <w:rFonts w:cs="Arial"/>
        </w:rPr>
        <w:t>ie</w:t>
      </w:r>
      <w:proofErr w:type="spellEnd"/>
      <w:r w:rsidRPr="00F46DA4">
        <w:rPr>
          <w:rFonts w:cs="Arial"/>
        </w:rPr>
        <w:t xml:space="preserve"> </w:t>
      </w:r>
      <w:proofErr w:type="spellStart"/>
      <w:r w:rsidRPr="00F46DA4">
        <w:rPr>
          <w:rFonts w:cs="Arial"/>
        </w:rPr>
        <w:t>HMIAudioMode</w:t>
      </w:r>
      <w:proofErr w:type="spellEnd"/>
      <w:r w:rsidRPr="00F46DA4">
        <w:rPr>
          <w:rFonts w:cs="Arial"/>
        </w:rPr>
        <w:t xml:space="preserve"> </w:t>
      </w:r>
      <w:r w:rsidRPr="00F46DA4">
        <w:rPr>
          <w:rFonts w:cs="Arial"/>
        </w:rPr>
        <w:sym w:font="Wingdings" w:char="F0E0"/>
      </w:r>
      <w:r w:rsidRPr="00F46DA4">
        <w:rPr>
          <w:rFonts w:cs="Arial"/>
        </w:rPr>
        <w:t xml:space="preserve"> ON </w:t>
      </w:r>
      <w:r w:rsidRPr="00F46DA4">
        <w:rPr>
          <w:rFonts w:cs="Arial"/>
        </w:rPr>
        <w:sym w:font="Wingdings" w:char="F0E0"/>
      </w:r>
      <w:r w:rsidRPr="00F46DA4">
        <w:rPr>
          <w:rFonts w:cs="Arial"/>
        </w:rPr>
        <w:t xml:space="preserve"> OFF </w:t>
      </w:r>
      <w:r w:rsidRPr="00F46DA4">
        <w:rPr>
          <w:rFonts w:cs="Arial"/>
        </w:rPr>
        <w:sym w:font="Wingdings" w:char="F0E0"/>
      </w:r>
      <w:r>
        <w:rPr>
          <w:rFonts w:cs="Arial"/>
        </w:rPr>
        <w:t xml:space="preserve"> ON).</w:t>
      </w:r>
    </w:p>
    <w:p w14:paraId="32DFAC2F" w14:textId="77777777" w:rsidR="00332093" w:rsidRPr="00F46DA4" w:rsidRDefault="00332093" w:rsidP="00332093">
      <w:pPr>
        <w:rPr>
          <w:rFonts w:cs="Arial"/>
        </w:rPr>
      </w:pPr>
    </w:p>
    <w:p w14:paraId="49DD5380" w14:textId="77777777" w:rsidR="00332093" w:rsidRPr="00F46DA4" w:rsidRDefault="00332093" w:rsidP="00332093">
      <w:pPr>
        <w:rPr>
          <w:rFonts w:cs="Arial"/>
        </w:rPr>
      </w:pPr>
    </w:p>
    <w:p w14:paraId="4AD939D4" w14:textId="77777777" w:rsidR="00332093" w:rsidRDefault="00332093" w:rsidP="00332093">
      <w:pPr>
        <w:pStyle w:val="Heading3"/>
      </w:pPr>
      <w:bookmarkStart w:id="361" w:name="_Toc65750554"/>
      <w:r>
        <w:lastRenderedPageBreak/>
        <w:t>White Box View</w:t>
      </w:r>
      <w:bookmarkEnd w:id="361"/>
    </w:p>
    <w:p w14:paraId="0A8C5C2D" w14:textId="77777777" w:rsidR="00332093" w:rsidRDefault="00332093" w:rsidP="00332093">
      <w:pPr>
        <w:pStyle w:val="Heading4"/>
      </w:pPr>
      <w:r>
        <w:t>VS-ACT-REQ-025152/A-Adjust Charge Port Light Ring (</w:t>
      </w:r>
      <w:proofErr w:type="spellStart"/>
      <w:r>
        <w:t>TcSE</w:t>
      </w:r>
      <w:proofErr w:type="spellEnd"/>
      <w:r>
        <w:t xml:space="preserve"> ROIN-270411)</w:t>
      </w:r>
    </w:p>
    <w:p w14:paraId="45B8DBE0" w14:textId="77777777" w:rsidR="00332093" w:rsidRPr="00F8674E" w:rsidRDefault="00332093" w:rsidP="00332093">
      <w:pPr>
        <w:rPr>
          <w:b/>
          <w:sz w:val="16"/>
          <w:szCs w:val="16"/>
        </w:rPr>
      </w:pPr>
      <w:r w:rsidRPr="00F8674E">
        <w:rPr>
          <w:b/>
          <w:sz w:val="16"/>
          <w:szCs w:val="16"/>
        </w:rPr>
        <w:t>Linked Elements</w:t>
      </w:r>
    </w:p>
    <w:p w14:paraId="5FD7FCAF" w14:textId="77777777" w:rsidR="00332093" w:rsidRPr="00F8674E" w:rsidRDefault="00332093" w:rsidP="00332093">
      <w:pPr>
        <w:rPr>
          <w:sz w:val="16"/>
          <w:szCs w:val="16"/>
        </w:rPr>
      </w:pPr>
      <w:r w:rsidRPr="00F8674E">
        <w:rPr>
          <w:sz w:val="16"/>
          <w:szCs w:val="16"/>
        </w:rPr>
        <w:t>VS-SD-REQ-025248/A-Adjust Charge Port Light Ring (</w:t>
      </w:r>
      <w:proofErr w:type="spellStart"/>
      <w:r w:rsidRPr="00F8674E">
        <w:rPr>
          <w:sz w:val="16"/>
          <w:szCs w:val="16"/>
        </w:rPr>
        <w:t>TcSE</w:t>
      </w:r>
      <w:proofErr w:type="spellEnd"/>
      <w:r w:rsidRPr="00F8674E">
        <w:rPr>
          <w:sz w:val="16"/>
          <w:szCs w:val="16"/>
        </w:rPr>
        <w:t xml:space="preserve"> ROIN-270410)</w:t>
      </w:r>
    </w:p>
    <w:p w14:paraId="7C05BD62" w14:textId="77777777" w:rsidR="00332093" w:rsidRPr="00760C18" w:rsidRDefault="00332093" w:rsidP="00332093">
      <w:pPr>
        <w:pStyle w:val="BoldText"/>
      </w:pPr>
      <w:r w:rsidRPr="00760C18">
        <w:t>Activity Diagram</w:t>
      </w:r>
    </w:p>
    <w:p w14:paraId="033F4374" w14:textId="77777777" w:rsidR="00212EB2" w:rsidRDefault="00332093" w:rsidP="00332093">
      <w:pPr>
        <w:jc w:val="center"/>
      </w:pPr>
      <w:r>
        <w:rPr>
          <w:noProof/>
        </w:rPr>
        <w:drawing>
          <wp:inline distT="0" distB="0" distL="0" distR="0">
            <wp:extent cx="4238625" cy="2781300"/>
            <wp:effectExtent l="0" t="0" r="9525" b="0"/>
            <wp:docPr id="2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238625" cy="2781300"/>
                    </a:xfrm>
                    <a:prstGeom prst="rect">
                      <a:avLst/>
                    </a:prstGeom>
                    <a:noFill/>
                    <a:ln w="9525">
                      <a:noFill/>
                      <a:miter lim="800000"/>
                      <a:headEnd/>
                      <a:tailEnd/>
                    </a:ln>
                  </pic:spPr>
                </pic:pic>
              </a:graphicData>
            </a:graphic>
          </wp:inline>
        </w:drawing>
      </w:r>
    </w:p>
    <w:p w14:paraId="2D0B6D84" w14:textId="77777777" w:rsidR="00332093" w:rsidRDefault="00332093" w:rsidP="00332093">
      <w:pPr>
        <w:pStyle w:val="Heading4"/>
      </w:pPr>
      <w:r>
        <w:t>VS-SD-REQ-025248/A-Adjust Charge Port Light Ring (</w:t>
      </w:r>
      <w:proofErr w:type="spellStart"/>
      <w:r>
        <w:t>TcSE</w:t>
      </w:r>
      <w:proofErr w:type="spellEnd"/>
      <w:r>
        <w:t xml:space="preserve"> ROIN-270410)</w:t>
      </w:r>
    </w:p>
    <w:p w14:paraId="2A753986" w14:textId="77777777" w:rsidR="00332093" w:rsidRPr="00760C18" w:rsidRDefault="00332093" w:rsidP="00332093">
      <w:pPr>
        <w:pStyle w:val="BoldText"/>
      </w:pPr>
      <w:r w:rsidRPr="00760C18">
        <w:t>Scenarios</w:t>
      </w:r>
    </w:p>
    <w:p w14:paraId="6E2C889E" w14:textId="77777777" w:rsidR="00332093" w:rsidRPr="00760C18" w:rsidRDefault="00332093" w:rsidP="00332093">
      <w:pPr>
        <w:pStyle w:val="BoldText"/>
        <w:ind w:left="720"/>
      </w:pPr>
      <w:r w:rsidRPr="00760C18">
        <w:t>Normal Usage</w:t>
      </w:r>
    </w:p>
    <w:p w14:paraId="3D82056B" w14:textId="77777777" w:rsidR="00212EB2" w:rsidRDefault="00332093">
      <w:pPr>
        <w:ind w:left="720"/>
        <w:rPr>
          <w:rFonts w:cs="Arial"/>
          <w:szCs w:val="20"/>
        </w:rPr>
      </w:pPr>
      <w:r>
        <w:rPr>
          <w:rFonts w:cs="Arial"/>
          <w:szCs w:val="20"/>
        </w:rPr>
        <w:t>The user selects a new charge port light ring setting using an input on the charge port light ring vehicle setting display.</w:t>
      </w:r>
    </w:p>
    <w:p w14:paraId="4016A2A0" w14:textId="77777777" w:rsidR="00212EB2" w:rsidRDefault="00212EB2">
      <w:pPr>
        <w:ind w:left="720"/>
        <w:rPr>
          <w:rFonts w:cs="Arial"/>
          <w:szCs w:val="20"/>
        </w:rPr>
      </w:pPr>
    </w:p>
    <w:p w14:paraId="3F69BC47" w14:textId="77777777" w:rsidR="00332093" w:rsidRPr="00760C18" w:rsidRDefault="00332093" w:rsidP="00332093">
      <w:pPr>
        <w:pStyle w:val="BoldText"/>
      </w:pPr>
      <w:r w:rsidRPr="00760C18">
        <w:t>Constraints</w:t>
      </w:r>
    </w:p>
    <w:p w14:paraId="5668B5B3" w14:textId="77777777" w:rsidR="00332093" w:rsidRPr="00760C18" w:rsidRDefault="00332093" w:rsidP="00332093">
      <w:pPr>
        <w:pStyle w:val="BoldText"/>
        <w:ind w:left="720"/>
      </w:pPr>
      <w:r w:rsidRPr="00760C18">
        <w:t>Pre-condition</w:t>
      </w:r>
    </w:p>
    <w:p w14:paraId="0A0F7FED" w14:textId="77777777" w:rsidR="00212EB2" w:rsidRDefault="00332093">
      <w:pPr>
        <w:ind w:firstLine="720"/>
        <w:rPr>
          <w:rFonts w:cs="Arial"/>
          <w:szCs w:val="20"/>
        </w:rPr>
      </w:pPr>
      <w:r>
        <w:rPr>
          <w:rFonts w:cs="Arial"/>
          <w:szCs w:val="20"/>
        </w:rPr>
        <w:t>The charge port light ring vehicle setting display is active.</w:t>
      </w:r>
    </w:p>
    <w:p w14:paraId="0FAB7028" w14:textId="77777777" w:rsidR="00332093" w:rsidRPr="00760C18" w:rsidRDefault="00332093" w:rsidP="00332093">
      <w:pPr>
        <w:pStyle w:val="BoldText"/>
        <w:ind w:left="720"/>
      </w:pPr>
      <w:r w:rsidRPr="00760C18">
        <w:t>Post-condition</w:t>
      </w:r>
    </w:p>
    <w:p w14:paraId="3EFA65D4" w14:textId="77777777" w:rsidR="00212EB2" w:rsidRDefault="00332093">
      <w:pPr>
        <w:ind w:left="720"/>
        <w:rPr>
          <w:rFonts w:cs="Arial"/>
          <w:szCs w:val="20"/>
        </w:rPr>
      </w:pPr>
      <w:r>
        <w:rPr>
          <w:rFonts w:cs="Arial"/>
          <w:szCs w:val="20"/>
        </w:rPr>
        <w:t>The charge port light ring setting is updated and displayed to the user.</w:t>
      </w:r>
    </w:p>
    <w:p w14:paraId="272151CE" w14:textId="77777777" w:rsidR="00332093" w:rsidRPr="00760C18" w:rsidRDefault="00332093" w:rsidP="00332093">
      <w:pPr>
        <w:pStyle w:val="BoldText"/>
      </w:pPr>
      <w:r w:rsidRPr="00760C18">
        <w:lastRenderedPageBreak/>
        <w:t>Sequence Diagram</w:t>
      </w:r>
    </w:p>
    <w:p w14:paraId="444C12DE" w14:textId="77777777" w:rsidR="00212EB2" w:rsidRDefault="00332093" w:rsidP="00332093">
      <w:pPr>
        <w:jc w:val="center"/>
      </w:pPr>
      <w:r>
        <w:rPr>
          <w:noProof/>
        </w:rPr>
        <w:drawing>
          <wp:inline distT="0" distB="0" distL="0" distR="0">
            <wp:extent cx="5314950" cy="3914775"/>
            <wp:effectExtent l="0" t="0" r="0" b="9525"/>
            <wp:docPr id="3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314950" cy="3914775"/>
                    </a:xfrm>
                    <a:prstGeom prst="rect">
                      <a:avLst/>
                    </a:prstGeom>
                    <a:noFill/>
                    <a:ln w="9525">
                      <a:noFill/>
                      <a:miter lim="800000"/>
                      <a:headEnd/>
                      <a:tailEnd/>
                    </a:ln>
                  </pic:spPr>
                </pic:pic>
              </a:graphicData>
            </a:graphic>
          </wp:inline>
        </w:drawing>
      </w:r>
    </w:p>
    <w:p w14:paraId="357CAFFB" w14:textId="77777777" w:rsidR="00332093" w:rsidRDefault="00332093">
      <w:pPr>
        <w:spacing w:after="200" w:line="276" w:lineRule="auto"/>
      </w:pPr>
      <w:r>
        <w:br w:type="page"/>
      </w:r>
    </w:p>
    <w:p w14:paraId="0B780827" w14:textId="77777777" w:rsidR="00332093" w:rsidRDefault="00332093" w:rsidP="00332093">
      <w:pPr>
        <w:pStyle w:val="Heading2"/>
      </w:pPr>
      <w:bookmarkStart w:id="362" w:name="_Toc65750555"/>
      <w:r w:rsidRPr="00B9479B">
        <w:lastRenderedPageBreak/>
        <w:t>VSv2-FUN-REQ-131582/B-Charge Cord Unlock</w:t>
      </w:r>
      <w:bookmarkEnd w:id="362"/>
    </w:p>
    <w:p w14:paraId="16DD7D16" w14:textId="77777777" w:rsidR="00332093" w:rsidRDefault="00332093" w:rsidP="00332093">
      <w:pPr>
        <w:pStyle w:val="Heading3"/>
      </w:pPr>
      <w:bookmarkStart w:id="363" w:name="_Toc65750556"/>
      <w:r>
        <w:t>Interface Requirements - Charge Cord Unlock</w:t>
      </w:r>
      <w:bookmarkEnd w:id="363"/>
    </w:p>
    <w:p w14:paraId="4A148251" w14:textId="77777777" w:rsidR="00332093" w:rsidRDefault="00332093" w:rsidP="00332093">
      <w:pPr>
        <w:pStyle w:val="Heading4"/>
      </w:pPr>
      <w:r w:rsidRPr="00B9479B">
        <w:t>MD-REQ-093985/B-</w:t>
      </w:r>
      <w:proofErr w:type="spellStart"/>
      <w:r w:rsidRPr="00B9479B">
        <w:t>ChargePortUnlock_Rq</w:t>
      </w:r>
      <w:proofErr w:type="spellEnd"/>
    </w:p>
    <w:p w14:paraId="0FD848A7" w14:textId="77777777" w:rsidR="00332093" w:rsidRPr="00966724" w:rsidRDefault="00332093">
      <w:pPr>
        <w:rPr>
          <w:rFonts w:cs="Arial"/>
        </w:rPr>
      </w:pPr>
      <w:r w:rsidRPr="00966724">
        <w:rPr>
          <w:rFonts w:cs="Arial"/>
          <w:b/>
        </w:rPr>
        <w:t>Message Type</w:t>
      </w:r>
      <w:r w:rsidRPr="00966724">
        <w:rPr>
          <w:rFonts w:cs="Arial"/>
        </w:rPr>
        <w:t>: Request</w:t>
      </w:r>
    </w:p>
    <w:p w14:paraId="7767DF5E" w14:textId="77777777" w:rsidR="00332093" w:rsidRPr="00966724" w:rsidRDefault="00332093">
      <w:pPr>
        <w:rPr>
          <w:rFonts w:cs="Arial"/>
        </w:rPr>
      </w:pPr>
    </w:p>
    <w:p w14:paraId="66F11BE5" w14:textId="77777777" w:rsidR="00332093" w:rsidRPr="00966724" w:rsidRDefault="00332093">
      <w:pPr>
        <w:rPr>
          <w:rFonts w:cs="Arial"/>
        </w:rPr>
      </w:pPr>
      <w:r w:rsidRPr="00966724">
        <w:rPr>
          <w:rFonts w:cs="Arial"/>
        </w:rPr>
        <w:t>This signal is requested by the Charge Port Unlock Client for the Charge Port Unlock Server to unlock the charge port connector.</w:t>
      </w:r>
    </w:p>
    <w:p w14:paraId="4AC81F0B" w14:textId="77777777" w:rsidR="00332093" w:rsidRPr="00966724"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332093" w:rsidRPr="00966724" w14:paraId="1127D416"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7A5BD6B0" w14:textId="77777777" w:rsidR="00332093" w:rsidRPr="00966724" w:rsidRDefault="00332093">
            <w:pPr>
              <w:spacing w:line="276" w:lineRule="auto"/>
              <w:rPr>
                <w:rFonts w:cs="Arial"/>
                <w:b/>
              </w:rPr>
            </w:pPr>
            <w:r w:rsidRPr="00966724">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30481B25" w14:textId="77777777" w:rsidR="00332093" w:rsidRPr="00966724" w:rsidRDefault="00332093">
            <w:pPr>
              <w:spacing w:line="276" w:lineRule="auto"/>
              <w:rPr>
                <w:rFonts w:cs="Arial"/>
                <w:b/>
              </w:rPr>
            </w:pPr>
            <w:r w:rsidRPr="0096672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594621FF" w14:textId="77777777" w:rsidR="00332093" w:rsidRPr="00966724" w:rsidRDefault="00332093">
            <w:pPr>
              <w:spacing w:line="276" w:lineRule="auto"/>
              <w:rPr>
                <w:rFonts w:cs="Arial"/>
                <w:b/>
              </w:rPr>
            </w:pPr>
            <w:r w:rsidRPr="0096672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72931F61" w14:textId="77777777" w:rsidR="00332093" w:rsidRPr="00966724" w:rsidRDefault="00332093">
            <w:pPr>
              <w:spacing w:line="276" w:lineRule="auto"/>
              <w:rPr>
                <w:rFonts w:cs="Arial"/>
                <w:b/>
              </w:rPr>
            </w:pPr>
            <w:r w:rsidRPr="00966724">
              <w:rPr>
                <w:rFonts w:cs="Arial"/>
                <w:b/>
              </w:rPr>
              <w:t>Description</w:t>
            </w:r>
          </w:p>
        </w:tc>
      </w:tr>
      <w:tr w:rsidR="00332093" w:rsidRPr="00966724" w14:paraId="7E84B571"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40000F9B" w14:textId="77777777" w:rsidR="00332093" w:rsidRPr="00966724" w:rsidRDefault="00332093">
            <w:pPr>
              <w:spacing w:line="276" w:lineRule="auto"/>
              <w:rPr>
                <w:rFonts w:cs="Arial"/>
              </w:rPr>
            </w:pPr>
            <w:proofErr w:type="spellStart"/>
            <w:r>
              <w:rPr>
                <w:rFonts w:cs="Arial"/>
              </w:rPr>
              <w:t>ChargePortUnlock_Rq</w:t>
            </w:r>
            <w:proofErr w:type="spellEnd"/>
          </w:p>
        </w:tc>
        <w:tc>
          <w:tcPr>
            <w:tcW w:w="2424" w:type="dxa"/>
            <w:tcBorders>
              <w:top w:val="single" w:sz="4" w:space="0" w:color="auto"/>
              <w:left w:val="single" w:sz="4" w:space="0" w:color="auto"/>
              <w:bottom w:val="single" w:sz="4" w:space="0" w:color="auto"/>
              <w:right w:val="single" w:sz="4" w:space="0" w:color="auto"/>
            </w:tcBorders>
          </w:tcPr>
          <w:p w14:paraId="5D638F50" w14:textId="77777777" w:rsidR="00332093" w:rsidRPr="00966724" w:rsidRDefault="00332093">
            <w:pPr>
              <w:spacing w:line="276" w:lineRule="auto"/>
              <w:rPr>
                <w:rFonts w:cs="Arial"/>
              </w:rPr>
            </w:pPr>
            <w:proofErr w:type="spellStart"/>
            <w:r>
              <w:rPr>
                <w:rFonts w:cs="Arial"/>
              </w:rPr>
              <w:t>No_Request</w:t>
            </w:r>
            <w:proofErr w:type="spellEnd"/>
          </w:p>
        </w:tc>
        <w:tc>
          <w:tcPr>
            <w:tcW w:w="900" w:type="dxa"/>
            <w:tcBorders>
              <w:top w:val="single" w:sz="4" w:space="0" w:color="auto"/>
              <w:left w:val="single" w:sz="4" w:space="0" w:color="auto"/>
              <w:bottom w:val="single" w:sz="4" w:space="0" w:color="auto"/>
              <w:right w:val="single" w:sz="4" w:space="0" w:color="auto"/>
            </w:tcBorders>
          </w:tcPr>
          <w:p w14:paraId="4F7DE061" w14:textId="77777777" w:rsidR="00332093" w:rsidRPr="00966724" w:rsidRDefault="0033209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14:paraId="2B15CDCB" w14:textId="77777777" w:rsidR="00332093" w:rsidRPr="00966724" w:rsidRDefault="00332093">
            <w:pPr>
              <w:autoSpaceDE w:val="0"/>
              <w:autoSpaceDN w:val="0"/>
              <w:adjustRightInd w:val="0"/>
              <w:spacing w:line="276" w:lineRule="auto"/>
              <w:rPr>
                <w:rFonts w:cs="Arial"/>
              </w:rPr>
            </w:pPr>
          </w:p>
        </w:tc>
      </w:tr>
      <w:tr w:rsidR="00332093" w:rsidRPr="00966724" w14:paraId="196EAB4A"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4431A1F1" w14:textId="77777777" w:rsidR="00332093" w:rsidRPr="00966724" w:rsidRDefault="00332093">
            <w:pPr>
              <w:rPr>
                <w:rFonts w:cs="Arial"/>
              </w:rPr>
            </w:pPr>
          </w:p>
        </w:tc>
        <w:tc>
          <w:tcPr>
            <w:tcW w:w="2424" w:type="dxa"/>
            <w:tcBorders>
              <w:top w:val="single" w:sz="4" w:space="0" w:color="auto"/>
              <w:left w:val="single" w:sz="4" w:space="0" w:color="auto"/>
              <w:bottom w:val="single" w:sz="4" w:space="0" w:color="auto"/>
              <w:right w:val="single" w:sz="4" w:space="0" w:color="auto"/>
            </w:tcBorders>
          </w:tcPr>
          <w:p w14:paraId="3F1E77FD" w14:textId="77777777" w:rsidR="00332093" w:rsidRPr="00966724" w:rsidRDefault="00332093">
            <w:pPr>
              <w:spacing w:line="276" w:lineRule="auto"/>
              <w:rPr>
                <w:rFonts w:cs="Arial"/>
              </w:rPr>
            </w:pPr>
            <w:r>
              <w:rPr>
                <w:rFonts w:cs="Arial"/>
              </w:rPr>
              <w:t>Unlock Request</w:t>
            </w:r>
          </w:p>
        </w:tc>
        <w:tc>
          <w:tcPr>
            <w:tcW w:w="900" w:type="dxa"/>
            <w:tcBorders>
              <w:top w:val="single" w:sz="4" w:space="0" w:color="auto"/>
              <w:left w:val="single" w:sz="4" w:space="0" w:color="auto"/>
              <w:bottom w:val="single" w:sz="4" w:space="0" w:color="auto"/>
              <w:right w:val="single" w:sz="4" w:space="0" w:color="auto"/>
            </w:tcBorders>
          </w:tcPr>
          <w:p w14:paraId="0EEDEBCC" w14:textId="77777777" w:rsidR="00332093" w:rsidRPr="00966724" w:rsidRDefault="0033209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14:paraId="587B9E24" w14:textId="77777777" w:rsidR="00332093" w:rsidRPr="00966724" w:rsidRDefault="00332093">
            <w:pPr>
              <w:spacing w:line="276" w:lineRule="auto"/>
              <w:rPr>
                <w:rFonts w:cs="Arial"/>
              </w:rPr>
            </w:pPr>
          </w:p>
        </w:tc>
      </w:tr>
    </w:tbl>
    <w:p w14:paraId="45ADF20D" w14:textId="77777777" w:rsidR="00332093" w:rsidRDefault="00332093">
      <w:pPr>
        <w:rPr>
          <w:rFonts w:cs="Arial"/>
        </w:rPr>
      </w:pPr>
    </w:p>
    <w:p w14:paraId="3D2BB118" w14:textId="77777777" w:rsidR="00332093" w:rsidRDefault="00332093" w:rsidP="00332093">
      <w:pPr>
        <w:pStyle w:val="Heading4"/>
      </w:pPr>
      <w:r w:rsidRPr="00B9479B">
        <w:t>MD-REQ-132658/C-</w:t>
      </w:r>
      <w:proofErr w:type="spellStart"/>
      <w:r w:rsidRPr="00B9479B">
        <w:t>ChrgCrdLck_D_Stat</w:t>
      </w:r>
      <w:proofErr w:type="spellEnd"/>
    </w:p>
    <w:p w14:paraId="5035AD6D" w14:textId="77777777" w:rsidR="00332093" w:rsidRPr="003E0FE9" w:rsidRDefault="00332093" w:rsidP="00332093">
      <w:pPr>
        <w:rPr>
          <w:rFonts w:cs="Arial"/>
        </w:rPr>
      </w:pPr>
      <w:r w:rsidRPr="003E0FE9">
        <w:rPr>
          <w:rFonts w:cs="Arial"/>
        </w:rPr>
        <w:t xml:space="preserve">Message Type: </w:t>
      </w:r>
      <w:r>
        <w:rPr>
          <w:rFonts w:cs="Arial"/>
        </w:rPr>
        <w:t>Response and Status</w:t>
      </w:r>
    </w:p>
    <w:p w14:paraId="364B01EB" w14:textId="77777777" w:rsidR="00332093" w:rsidRPr="003E0FE9" w:rsidRDefault="00332093" w:rsidP="00332093">
      <w:pPr>
        <w:rPr>
          <w:rFonts w:cs="Arial"/>
        </w:rPr>
      </w:pPr>
    </w:p>
    <w:p w14:paraId="76956D9C" w14:textId="77777777" w:rsidR="00332093" w:rsidRPr="003E0FE9" w:rsidRDefault="00332093" w:rsidP="00332093">
      <w:pPr>
        <w:rPr>
          <w:rFonts w:cs="Arial"/>
        </w:rPr>
      </w:pPr>
      <w:r>
        <w:rPr>
          <w:rFonts w:cs="Arial"/>
        </w:rPr>
        <w:t>This signal reports the status of the Charge Port Unlock Server</w:t>
      </w:r>
    </w:p>
    <w:p w14:paraId="5D9AE052" w14:textId="77777777" w:rsidR="00332093" w:rsidRPr="003E0FE9" w:rsidRDefault="00332093" w:rsidP="00332093">
      <w:pPr>
        <w:rPr>
          <w:rFonts w:cs="Arial"/>
        </w:rPr>
      </w:pPr>
    </w:p>
    <w:tbl>
      <w:tblPr>
        <w:tblW w:w="9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4"/>
        <w:gridCol w:w="1170"/>
        <w:gridCol w:w="5818"/>
      </w:tblGrid>
      <w:tr w:rsidR="00332093" w:rsidRPr="003E0FE9" w14:paraId="44BD2E27"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hideMark/>
          </w:tcPr>
          <w:p w14:paraId="199CA44D" w14:textId="77777777" w:rsidR="00332093" w:rsidRPr="003E0FE9" w:rsidRDefault="00332093">
            <w:pPr>
              <w:spacing w:line="276" w:lineRule="auto"/>
              <w:rPr>
                <w:rFonts w:cs="Arial"/>
                <w:b/>
              </w:rPr>
            </w:pPr>
            <w:r w:rsidRPr="003E0FE9">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2957D0C7" w14:textId="77777777" w:rsidR="00332093" w:rsidRPr="003E0FE9" w:rsidRDefault="00332093">
            <w:pPr>
              <w:spacing w:line="276" w:lineRule="auto"/>
              <w:rPr>
                <w:rFonts w:cs="Arial"/>
                <w:b/>
              </w:rPr>
            </w:pPr>
            <w:r w:rsidRPr="003E0FE9">
              <w:rPr>
                <w:rFonts w:cs="Arial"/>
                <w:b/>
              </w:rPr>
              <w:t>Value</w:t>
            </w:r>
          </w:p>
        </w:tc>
        <w:tc>
          <w:tcPr>
            <w:tcW w:w="5818" w:type="dxa"/>
            <w:tcBorders>
              <w:top w:val="single" w:sz="4" w:space="0" w:color="auto"/>
              <w:left w:val="single" w:sz="4" w:space="0" w:color="auto"/>
              <w:bottom w:val="single" w:sz="4" w:space="0" w:color="auto"/>
              <w:right w:val="single" w:sz="4" w:space="0" w:color="auto"/>
            </w:tcBorders>
            <w:hideMark/>
          </w:tcPr>
          <w:p w14:paraId="28F11B9D" w14:textId="77777777" w:rsidR="00332093" w:rsidRPr="003E0FE9" w:rsidRDefault="00332093">
            <w:pPr>
              <w:spacing w:line="276" w:lineRule="auto"/>
              <w:rPr>
                <w:rFonts w:cs="Arial"/>
                <w:b/>
              </w:rPr>
            </w:pPr>
            <w:r w:rsidRPr="003E0FE9">
              <w:rPr>
                <w:rFonts w:cs="Arial"/>
                <w:b/>
              </w:rPr>
              <w:t>Description</w:t>
            </w:r>
          </w:p>
        </w:tc>
      </w:tr>
      <w:tr w:rsidR="00332093" w:rsidRPr="003E0FE9" w14:paraId="30982B16"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hideMark/>
          </w:tcPr>
          <w:p w14:paraId="28A05906" w14:textId="77777777" w:rsidR="00332093" w:rsidRPr="003E0FE9" w:rsidRDefault="00332093">
            <w:pPr>
              <w:spacing w:line="276" w:lineRule="auto"/>
              <w:rPr>
                <w:rFonts w:cs="Arial"/>
              </w:rPr>
            </w:pPr>
            <w:r>
              <w:rPr>
                <w:rFonts w:cs="Arial"/>
              </w:rPr>
              <w:t>Inactive / Retain</w:t>
            </w:r>
          </w:p>
        </w:tc>
        <w:tc>
          <w:tcPr>
            <w:tcW w:w="1170" w:type="dxa"/>
            <w:tcBorders>
              <w:top w:val="single" w:sz="4" w:space="0" w:color="auto"/>
              <w:left w:val="single" w:sz="4" w:space="0" w:color="auto"/>
              <w:bottom w:val="single" w:sz="4" w:space="0" w:color="auto"/>
              <w:right w:val="single" w:sz="4" w:space="0" w:color="auto"/>
            </w:tcBorders>
            <w:hideMark/>
          </w:tcPr>
          <w:p w14:paraId="2A840044" w14:textId="77777777" w:rsidR="00332093" w:rsidRPr="003E0FE9" w:rsidRDefault="00332093">
            <w:pPr>
              <w:spacing w:line="276" w:lineRule="auto"/>
              <w:rPr>
                <w:rFonts w:cs="Arial"/>
              </w:rPr>
            </w:pPr>
            <w:r>
              <w:rPr>
                <w:rFonts w:cs="Arial"/>
              </w:rPr>
              <w:t>0x0</w:t>
            </w:r>
          </w:p>
        </w:tc>
        <w:tc>
          <w:tcPr>
            <w:tcW w:w="5818" w:type="dxa"/>
            <w:tcBorders>
              <w:top w:val="single" w:sz="4" w:space="0" w:color="auto"/>
              <w:left w:val="single" w:sz="4" w:space="0" w:color="auto"/>
              <w:bottom w:val="single" w:sz="4" w:space="0" w:color="auto"/>
              <w:right w:val="single" w:sz="4" w:space="0" w:color="auto"/>
            </w:tcBorders>
            <w:hideMark/>
          </w:tcPr>
          <w:p w14:paraId="250AF650" w14:textId="77777777" w:rsidR="00332093" w:rsidRPr="002F2DFF" w:rsidRDefault="00332093" w:rsidP="00332093">
            <w:pPr>
              <w:spacing w:line="276" w:lineRule="auto"/>
              <w:rPr>
                <w:rFonts w:cs="Arial"/>
              </w:rPr>
            </w:pPr>
            <w:r>
              <w:rPr>
                <w:rFonts w:cs="Arial"/>
              </w:rPr>
              <w:t xml:space="preserve">Retain treat same as Inactive.  </w:t>
            </w:r>
            <w:ins w:id="364" w:author="Myslinski, Jason (J.S.)" w:date="2020-01-13T08:06:00Z">
              <w:r>
                <w:rPr>
                  <w:rFonts w:cs="Arial"/>
                </w:rPr>
                <w:t>This supports requirement “IFS-MMCAN-REQ-015112-Invalid-NoDataExists”, when in this state the charge port unlock client remembers the last state.</w:t>
              </w:r>
            </w:ins>
          </w:p>
        </w:tc>
      </w:tr>
      <w:tr w:rsidR="00332093" w:rsidRPr="003E0FE9" w14:paraId="5DF23AF3"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hideMark/>
          </w:tcPr>
          <w:p w14:paraId="58B9C488" w14:textId="77777777" w:rsidR="00332093" w:rsidRPr="003E0FE9" w:rsidRDefault="00332093">
            <w:pPr>
              <w:spacing w:line="276" w:lineRule="auto"/>
              <w:rPr>
                <w:rFonts w:cs="Arial"/>
              </w:rPr>
            </w:pPr>
            <w:r>
              <w:rPr>
                <w:rFonts w:cs="Arial"/>
              </w:rPr>
              <w:t xml:space="preserve">Unlocked </w:t>
            </w:r>
          </w:p>
        </w:tc>
        <w:tc>
          <w:tcPr>
            <w:tcW w:w="1170" w:type="dxa"/>
            <w:tcBorders>
              <w:top w:val="single" w:sz="4" w:space="0" w:color="auto"/>
              <w:left w:val="single" w:sz="4" w:space="0" w:color="auto"/>
              <w:bottom w:val="single" w:sz="4" w:space="0" w:color="auto"/>
              <w:right w:val="single" w:sz="4" w:space="0" w:color="auto"/>
            </w:tcBorders>
            <w:hideMark/>
          </w:tcPr>
          <w:p w14:paraId="69B57191" w14:textId="77777777" w:rsidR="00332093" w:rsidRPr="003E0FE9" w:rsidRDefault="00332093">
            <w:pPr>
              <w:spacing w:line="276" w:lineRule="auto"/>
              <w:rPr>
                <w:rFonts w:cs="Arial"/>
              </w:rPr>
            </w:pPr>
            <w:r>
              <w:rPr>
                <w:rFonts w:cs="Arial"/>
              </w:rPr>
              <w:t>0x1</w:t>
            </w:r>
          </w:p>
        </w:tc>
        <w:tc>
          <w:tcPr>
            <w:tcW w:w="5818" w:type="dxa"/>
            <w:tcBorders>
              <w:top w:val="single" w:sz="4" w:space="0" w:color="auto"/>
              <w:left w:val="single" w:sz="4" w:space="0" w:color="auto"/>
              <w:bottom w:val="single" w:sz="4" w:space="0" w:color="auto"/>
              <w:right w:val="single" w:sz="4" w:space="0" w:color="auto"/>
            </w:tcBorders>
          </w:tcPr>
          <w:p w14:paraId="70D2B18C" w14:textId="77777777" w:rsidR="00332093" w:rsidRPr="003E0FE9" w:rsidRDefault="00332093">
            <w:pPr>
              <w:spacing w:line="276" w:lineRule="auto"/>
              <w:rPr>
                <w:rFonts w:cs="Arial"/>
              </w:rPr>
            </w:pPr>
          </w:p>
        </w:tc>
      </w:tr>
      <w:tr w:rsidR="00332093" w:rsidRPr="003E0FE9" w14:paraId="502C5A2F"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tcPr>
          <w:p w14:paraId="30CC561E" w14:textId="77777777" w:rsidR="00332093" w:rsidRPr="003E0FE9" w:rsidRDefault="00332093">
            <w:pPr>
              <w:spacing w:line="276" w:lineRule="auto"/>
              <w:rPr>
                <w:rFonts w:cs="Arial"/>
              </w:rPr>
            </w:pPr>
            <w:r>
              <w:rPr>
                <w:rFonts w:cs="Arial"/>
              </w:rPr>
              <w:t>Locked</w:t>
            </w:r>
          </w:p>
        </w:tc>
        <w:tc>
          <w:tcPr>
            <w:tcW w:w="1170" w:type="dxa"/>
            <w:tcBorders>
              <w:top w:val="single" w:sz="4" w:space="0" w:color="auto"/>
              <w:left w:val="single" w:sz="4" w:space="0" w:color="auto"/>
              <w:bottom w:val="single" w:sz="4" w:space="0" w:color="auto"/>
              <w:right w:val="single" w:sz="4" w:space="0" w:color="auto"/>
            </w:tcBorders>
          </w:tcPr>
          <w:p w14:paraId="2A108E92" w14:textId="77777777" w:rsidR="00332093" w:rsidRPr="003E0FE9" w:rsidRDefault="00332093">
            <w:pPr>
              <w:spacing w:line="276" w:lineRule="auto"/>
              <w:rPr>
                <w:rFonts w:cs="Arial"/>
              </w:rPr>
            </w:pPr>
            <w:r>
              <w:rPr>
                <w:rFonts w:cs="Arial"/>
              </w:rPr>
              <w:t>0x2</w:t>
            </w:r>
          </w:p>
        </w:tc>
        <w:tc>
          <w:tcPr>
            <w:tcW w:w="5818" w:type="dxa"/>
            <w:tcBorders>
              <w:top w:val="single" w:sz="4" w:space="0" w:color="auto"/>
              <w:left w:val="single" w:sz="4" w:space="0" w:color="auto"/>
              <w:bottom w:val="single" w:sz="4" w:space="0" w:color="auto"/>
              <w:right w:val="single" w:sz="4" w:space="0" w:color="auto"/>
            </w:tcBorders>
          </w:tcPr>
          <w:p w14:paraId="583A506D" w14:textId="77777777" w:rsidR="00332093" w:rsidRPr="003E0FE9" w:rsidRDefault="00332093">
            <w:pPr>
              <w:spacing w:line="276" w:lineRule="auto"/>
              <w:rPr>
                <w:rFonts w:cs="Arial"/>
              </w:rPr>
            </w:pPr>
          </w:p>
        </w:tc>
      </w:tr>
      <w:tr w:rsidR="00332093" w:rsidRPr="003E0FE9" w14:paraId="46467FDE"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tcPr>
          <w:p w14:paraId="508CAF30" w14:textId="77777777" w:rsidR="00332093" w:rsidRPr="003E0FE9" w:rsidRDefault="00332093">
            <w:pPr>
              <w:spacing w:line="276" w:lineRule="auto"/>
              <w:rPr>
                <w:rFonts w:cs="Arial"/>
              </w:rPr>
            </w:pPr>
            <w:proofErr w:type="spellStart"/>
            <w:r>
              <w:rPr>
                <w:rFonts w:cs="Arial"/>
              </w:rPr>
              <w:t>UnlockInProgress</w:t>
            </w:r>
            <w:proofErr w:type="spellEnd"/>
          </w:p>
        </w:tc>
        <w:tc>
          <w:tcPr>
            <w:tcW w:w="1170" w:type="dxa"/>
            <w:tcBorders>
              <w:top w:val="single" w:sz="4" w:space="0" w:color="auto"/>
              <w:left w:val="single" w:sz="4" w:space="0" w:color="auto"/>
              <w:bottom w:val="single" w:sz="4" w:space="0" w:color="auto"/>
              <w:right w:val="single" w:sz="4" w:space="0" w:color="auto"/>
            </w:tcBorders>
          </w:tcPr>
          <w:p w14:paraId="4029B6C7" w14:textId="77777777" w:rsidR="00332093" w:rsidRPr="003E0FE9" w:rsidRDefault="00332093">
            <w:pPr>
              <w:spacing w:line="276" w:lineRule="auto"/>
              <w:rPr>
                <w:rFonts w:cs="Arial"/>
              </w:rPr>
            </w:pPr>
            <w:r>
              <w:rPr>
                <w:rFonts w:cs="Arial"/>
              </w:rPr>
              <w:t>0x3</w:t>
            </w:r>
          </w:p>
        </w:tc>
        <w:tc>
          <w:tcPr>
            <w:tcW w:w="5818" w:type="dxa"/>
            <w:tcBorders>
              <w:top w:val="single" w:sz="4" w:space="0" w:color="auto"/>
              <w:left w:val="single" w:sz="4" w:space="0" w:color="auto"/>
              <w:bottom w:val="single" w:sz="4" w:space="0" w:color="auto"/>
              <w:right w:val="single" w:sz="4" w:space="0" w:color="auto"/>
            </w:tcBorders>
          </w:tcPr>
          <w:p w14:paraId="1B55D12E" w14:textId="77777777" w:rsidR="00332093" w:rsidRPr="003E0FE9" w:rsidRDefault="00332093">
            <w:pPr>
              <w:spacing w:line="276" w:lineRule="auto"/>
              <w:rPr>
                <w:rFonts w:cs="Arial"/>
              </w:rPr>
            </w:pPr>
          </w:p>
        </w:tc>
      </w:tr>
      <w:tr w:rsidR="00332093" w:rsidRPr="003E0FE9" w14:paraId="46E19FB0"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tcPr>
          <w:p w14:paraId="19A43D4B" w14:textId="77777777" w:rsidR="00332093" w:rsidRPr="003E0FE9" w:rsidRDefault="00332093">
            <w:pPr>
              <w:spacing w:line="276" w:lineRule="auto"/>
              <w:rPr>
                <w:rFonts w:cs="Arial"/>
              </w:rPr>
            </w:pPr>
            <w:r>
              <w:rPr>
                <w:rFonts w:cs="Arial"/>
              </w:rPr>
              <w:t xml:space="preserve">Unlocked / </w:t>
            </w:r>
            <w:proofErr w:type="spellStart"/>
            <w:r>
              <w:rPr>
                <w:rFonts w:cs="Arial"/>
              </w:rPr>
              <w:t>LockInProgress</w:t>
            </w:r>
            <w:proofErr w:type="spellEnd"/>
          </w:p>
        </w:tc>
        <w:tc>
          <w:tcPr>
            <w:tcW w:w="1170" w:type="dxa"/>
            <w:tcBorders>
              <w:top w:val="single" w:sz="4" w:space="0" w:color="auto"/>
              <w:left w:val="single" w:sz="4" w:space="0" w:color="auto"/>
              <w:bottom w:val="single" w:sz="4" w:space="0" w:color="auto"/>
              <w:right w:val="single" w:sz="4" w:space="0" w:color="auto"/>
            </w:tcBorders>
          </w:tcPr>
          <w:p w14:paraId="4CD03153" w14:textId="77777777" w:rsidR="00332093" w:rsidRPr="003E0FE9" w:rsidRDefault="00332093">
            <w:pPr>
              <w:spacing w:line="276" w:lineRule="auto"/>
              <w:rPr>
                <w:rFonts w:cs="Arial"/>
              </w:rPr>
            </w:pPr>
            <w:r>
              <w:rPr>
                <w:rFonts w:cs="Arial"/>
              </w:rPr>
              <w:t>0x4</w:t>
            </w:r>
          </w:p>
        </w:tc>
        <w:tc>
          <w:tcPr>
            <w:tcW w:w="5818" w:type="dxa"/>
            <w:tcBorders>
              <w:top w:val="single" w:sz="4" w:space="0" w:color="auto"/>
              <w:left w:val="single" w:sz="4" w:space="0" w:color="auto"/>
              <w:bottom w:val="single" w:sz="4" w:space="0" w:color="auto"/>
              <w:right w:val="single" w:sz="4" w:space="0" w:color="auto"/>
            </w:tcBorders>
          </w:tcPr>
          <w:p w14:paraId="6A011724" w14:textId="77777777" w:rsidR="00332093" w:rsidRPr="003E0FE9" w:rsidRDefault="00332093" w:rsidP="00332093">
            <w:pPr>
              <w:spacing w:line="276" w:lineRule="auto"/>
              <w:rPr>
                <w:rFonts w:cs="Arial"/>
              </w:rPr>
            </w:pPr>
            <w:r>
              <w:rPr>
                <w:rFonts w:cs="Arial"/>
              </w:rPr>
              <w:t>This will say when the Lock is in Progress but to be treated as Unlocked by the Charge Port Unlock Client</w:t>
            </w:r>
          </w:p>
        </w:tc>
      </w:tr>
      <w:tr w:rsidR="00332093" w:rsidRPr="003E0FE9" w14:paraId="7CB14BF6"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tcPr>
          <w:p w14:paraId="58B7F415" w14:textId="77777777" w:rsidR="00332093" w:rsidRPr="003E0FE9" w:rsidRDefault="00332093">
            <w:pPr>
              <w:spacing w:line="276" w:lineRule="auto"/>
              <w:rPr>
                <w:rFonts w:cs="Arial"/>
              </w:rPr>
            </w:pPr>
            <w:r>
              <w:rPr>
                <w:rFonts w:cs="Arial"/>
              </w:rPr>
              <w:t xml:space="preserve">Locked / </w:t>
            </w:r>
            <w:proofErr w:type="spellStart"/>
            <w:r>
              <w:rPr>
                <w:rFonts w:cs="Arial"/>
              </w:rPr>
              <w:t>Unlock_Fail</w:t>
            </w:r>
            <w:proofErr w:type="spellEnd"/>
          </w:p>
        </w:tc>
        <w:tc>
          <w:tcPr>
            <w:tcW w:w="1170" w:type="dxa"/>
            <w:tcBorders>
              <w:top w:val="single" w:sz="4" w:space="0" w:color="auto"/>
              <w:left w:val="single" w:sz="4" w:space="0" w:color="auto"/>
              <w:bottom w:val="single" w:sz="4" w:space="0" w:color="auto"/>
              <w:right w:val="single" w:sz="4" w:space="0" w:color="auto"/>
            </w:tcBorders>
          </w:tcPr>
          <w:p w14:paraId="241BBEF8" w14:textId="77777777" w:rsidR="00332093" w:rsidRPr="003E0FE9" w:rsidRDefault="00332093">
            <w:pPr>
              <w:spacing w:line="276" w:lineRule="auto"/>
              <w:rPr>
                <w:rFonts w:cs="Arial"/>
              </w:rPr>
            </w:pPr>
            <w:r>
              <w:rPr>
                <w:rFonts w:cs="Arial"/>
              </w:rPr>
              <w:t>0x5</w:t>
            </w:r>
          </w:p>
        </w:tc>
        <w:tc>
          <w:tcPr>
            <w:tcW w:w="5818" w:type="dxa"/>
            <w:tcBorders>
              <w:top w:val="single" w:sz="4" w:space="0" w:color="auto"/>
              <w:left w:val="single" w:sz="4" w:space="0" w:color="auto"/>
              <w:bottom w:val="single" w:sz="4" w:space="0" w:color="auto"/>
              <w:right w:val="single" w:sz="4" w:space="0" w:color="auto"/>
            </w:tcBorders>
          </w:tcPr>
          <w:p w14:paraId="5779F4CD" w14:textId="77777777" w:rsidR="00332093" w:rsidRPr="003E0FE9" w:rsidRDefault="00332093">
            <w:pPr>
              <w:spacing w:line="276" w:lineRule="auto"/>
              <w:rPr>
                <w:rFonts w:cs="Arial"/>
              </w:rPr>
            </w:pPr>
            <w:proofErr w:type="spellStart"/>
            <w:r>
              <w:rPr>
                <w:rFonts w:cs="Arial"/>
              </w:rPr>
              <w:t>Unlock_Fail</w:t>
            </w:r>
            <w:proofErr w:type="spellEnd"/>
            <w:r>
              <w:rPr>
                <w:rFonts w:cs="Arial"/>
              </w:rPr>
              <w:t xml:space="preserve"> is treated the same as status set to Locked for the Charge Port Unlock Client</w:t>
            </w:r>
          </w:p>
        </w:tc>
      </w:tr>
      <w:tr w:rsidR="00332093" w:rsidRPr="003E0FE9" w14:paraId="15B5618B"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tcPr>
          <w:p w14:paraId="38BC275C" w14:textId="77777777" w:rsidR="00332093" w:rsidRPr="003E0FE9" w:rsidRDefault="00332093">
            <w:pPr>
              <w:spacing w:line="276" w:lineRule="auto"/>
              <w:rPr>
                <w:rFonts w:cs="Arial"/>
              </w:rPr>
            </w:pPr>
            <w:r>
              <w:rPr>
                <w:rFonts w:cs="Arial"/>
              </w:rPr>
              <w:t xml:space="preserve">Unlocked / </w:t>
            </w:r>
            <w:proofErr w:type="spellStart"/>
            <w:r>
              <w:rPr>
                <w:rFonts w:cs="Arial"/>
              </w:rPr>
              <w:t>Lock_Fail</w:t>
            </w:r>
            <w:proofErr w:type="spellEnd"/>
          </w:p>
        </w:tc>
        <w:tc>
          <w:tcPr>
            <w:tcW w:w="1170" w:type="dxa"/>
            <w:tcBorders>
              <w:top w:val="single" w:sz="4" w:space="0" w:color="auto"/>
              <w:left w:val="single" w:sz="4" w:space="0" w:color="auto"/>
              <w:bottom w:val="single" w:sz="4" w:space="0" w:color="auto"/>
              <w:right w:val="single" w:sz="4" w:space="0" w:color="auto"/>
            </w:tcBorders>
          </w:tcPr>
          <w:p w14:paraId="253ECC2A" w14:textId="77777777" w:rsidR="00332093" w:rsidRPr="003E0FE9" w:rsidRDefault="00332093">
            <w:pPr>
              <w:spacing w:line="276" w:lineRule="auto"/>
              <w:rPr>
                <w:rFonts w:cs="Arial"/>
              </w:rPr>
            </w:pPr>
            <w:r>
              <w:rPr>
                <w:rFonts w:cs="Arial"/>
              </w:rPr>
              <w:t>0x6</w:t>
            </w:r>
          </w:p>
        </w:tc>
        <w:tc>
          <w:tcPr>
            <w:tcW w:w="5818" w:type="dxa"/>
            <w:tcBorders>
              <w:top w:val="single" w:sz="4" w:space="0" w:color="auto"/>
              <w:left w:val="single" w:sz="4" w:space="0" w:color="auto"/>
              <w:bottom w:val="single" w:sz="4" w:space="0" w:color="auto"/>
              <w:right w:val="single" w:sz="4" w:space="0" w:color="auto"/>
            </w:tcBorders>
          </w:tcPr>
          <w:p w14:paraId="752B35A1" w14:textId="77777777" w:rsidR="00332093" w:rsidRPr="003E0FE9" w:rsidRDefault="00332093">
            <w:pPr>
              <w:spacing w:line="276" w:lineRule="auto"/>
              <w:rPr>
                <w:rFonts w:cs="Arial"/>
              </w:rPr>
            </w:pPr>
            <w:proofErr w:type="spellStart"/>
            <w:r>
              <w:rPr>
                <w:rFonts w:cs="Arial"/>
              </w:rPr>
              <w:t>Lock_Fail</w:t>
            </w:r>
            <w:proofErr w:type="spellEnd"/>
            <w:r>
              <w:rPr>
                <w:rFonts w:cs="Arial"/>
              </w:rPr>
              <w:t xml:space="preserve"> is treated the same as status set to Unlocked for the Charge Port Unlock Client</w:t>
            </w:r>
          </w:p>
        </w:tc>
      </w:tr>
      <w:tr w:rsidR="00332093" w:rsidRPr="003E0FE9" w14:paraId="7061E8AA" w14:textId="77777777" w:rsidTr="00332093">
        <w:trPr>
          <w:jc w:val="center"/>
        </w:trPr>
        <w:tc>
          <w:tcPr>
            <w:tcW w:w="2674" w:type="dxa"/>
            <w:tcBorders>
              <w:top w:val="single" w:sz="4" w:space="0" w:color="auto"/>
              <w:left w:val="single" w:sz="4" w:space="0" w:color="auto"/>
              <w:bottom w:val="single" w:sz="4" w:space="0" w:color="auto"/>
              <w:right w:val="single" w:sz="4" w:space="0" w:color="auto"/>
            </w:tcBorders>
          </w:tcPr>
          <w:p w14:paraId="6A6BD54E" w14:textId="77777777" w:rsidR="00332093" w:rsidRPr="003E0FE9" w:rsidRDefault="00332093">
            <w:pPr>
              <w:spacing w:line="276" w:lineRule="auto"/>
              <w:rPr>
                <w:rFonts w:cs="Arial"/>
              </w:rPr>
            </w:pPr>
            <w:r>
              <w:rPr>
                <w:rFonts w:cs="Arial"/>
              </w:rPr>
              <w:t>Locked / Faulty</w:t>
            </w:r>
          </w:p>
        </w:tc>
        <w:tc>
          <w:tcPr>
            <w:tcW w:w="1170" w:type="dxa"/>
            <w:tcBorders>
              <w:top w:val="single" w:sz="4" w:space="0" w:color="auto"/>
              <w:left w:val="single" w:sz="4" w:space="0" w:color="auto"/>
              <w:bottom w:val="single" w:sz="4" w:space="0" w:color="auto"/>
              <w:right w:val="single" w:sz="4" w:space="0" w:color="auto"/>
            </w:tcBorders>
          </w:tcPr>
          <w:p w14:paraId="45E2F9F0" w14:textId="77777777" w:rsidR="00332093" w:rsidRPr="003E0FE9" w:rsidRDefault="00332093">
            <w:pPr>
              <w:spacing w:line="276" w:lineRule="auto"/>
              <w:rPr>
                <w:rFonts w:cs="Arial"/>
              </w:rPr>
            </w:pPr>
            <w:r>
              <w:rPr>
                <w:rFonts w:cs="Arial"/>
              </w:rPr>
              <w:t>0x7</w:t>
            </w:r>
          </w:p>
        </w:tc>
        <w:tc>
          <w:tcPr>
            <w:tcW w:w="5818" w:type="dxa"/>
            <w:tcBorders>
              <w:top w:val="single" w:sz="4" w:space="0" w:color="auto"/>
              <w:left w:val="single" w:sz="4" w:space="0" w:color="auto"/>
              <w:bottom w:val="single" w:sz="4" w:space="0" w:color="auto"/>
              <w:right w:val="single" w:sz="4" w:space="0" w:color="auto"/>
            </w:tcBorders>
          </w:tcPr>
          <w:p w14:paraId="2F9B358B" w14:textId="77777777" w:rsidR="00332093" w:rsidRPr="003E0FE9" w:rsidRDefault="00332093" w:rsidP="00332093">
            <w:pPr>
              <w:spacing w:line="276" w:lineRule="auto"/>
              <w:rPr>
                <w:rFonts w:cs="Arial"/>
              </w:rPr>
            </w:pPr>
            <w:r>
              <w:rPr>
                <w:rFonts w:cs="Arial"/>
              </w:rPr>
              <w:t>Faulty is treated the same as status set to Locked for the Charge Port Unlock Client</w:t>
            </w:r>
          </w:p>
        </w:tc>
      </w:tr>
    </w:tbl>
    <w:p w14:paraId="7727B36C" w14:textId="77777777" w:rsidR="00332093" w:rsidRPr="003E0FE9" w:rsidRDefault="00332093" w:rsidP="00332093">
      <w:pPr>
        <w:rPr>
          <w:rFonts w:cs="Arial"/>
        </w:rPr>
      </w:pPr>
    </w:p>
    <w:p w14:paraId="491B2534" w14:textId="77777777" w:rsidR="00332093" w:rsidRPr="003E0FE9" w:rsidRDefault="00332093" w:rsidP="00332093">
      <w:pPr>
        <w:rPr>
          <w:rFonts w:cs="Arial"/>
        </w:rPr>
      </w:pPr>
    </w:p>
    <w:p w14:paraId="316F162E" w14:textId="77777777" w:rsidR="00332093" w:rsidRPr="003E0FE9" w:rsidRDefault="00332093" w:rsidP="00332093">
      <w:pPr>
        <w:rPr>
          <w:rFonts w:cs="Arial"/>
        </w:rPr>
      </w:pPr>
    </w:p>
    <w:p w14:paraId="0DB2B7D5" w14:textId="77777777" w:rsidR="00332093" w:rsidRDefault="00332093">
      <w:pPr>
        <w:spacing w:after="200" w:line="276" w:lineRule="auto"/>
      </w:pPr>
      <w:r>
        <w:br w:type="page"/>
      </w:r>
    </w:p>
    <w:p w14:paraId="1C43270B" w14:textId="77777777" w:rsidR="00332093" w:rsidRDefault="00332093" w:rsidP="00332093">
      <w:pPr>
        <w:pStyle w:val="Heading3"/>
      </w:pPr>
      <w:bookmarkStart w:id="365" w:name="_Toc65750557"/>
      <w:r>
        <w:lastRenderedPageBreak/>
        <w:t>Use Cases</w:t>
      </w:r>
      <w:bookmarkEnd w:id="365"/>
    </w:p>
    <w:p w14:paraId="573DA178" w14:textId="77777777" w:rsidR="00332093" w:rsidRDefault="00332093" w:rsidP="00332093">
      <w:pPr>
        <w:pStyle w:val="Heading4"/>
      </w:pPr>
      <w:r>
        <w:t xml:space="preserve">VS-UC-REQ-130593/B-Unlock Charge Cord from </w:t>
      </w:r>
      <w:proofErr w:type="spellStart"/>
      <w:r>
        <w:t>Centerstack</w:t>
      </w:r>
      <w:proofErr w:type="spellEnd"/>
    </w:p>
    <w:p w14:paraId="72685594" w14:textId="77777777" w:rsidR="00332093" w:rsidRPr="00D03541"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332093" w:rsidRPr="00D03541" w14:paraId="429FB849"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7A7F891" w14:textId="77777777" w:rsidR="00332093" w:rsidRPr="00D03541" w:rsidRDefault="00332093">
            <w:pPr>
              <w:spacing w:line="276" w:lineRule="auto"/>
              <w:rPr>
                <w:rFonts w:cs="Arial"/>
                <w:b/>
              </w:rPr>
            </w:pPr>
            <w:r w:rsidRPr="00D03541">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14:paraId="71F7986E" w14:textId="77777777" w:rsidR="00332093" w:rsidRPr="00D03541" w:rsidRDefault="00332093">
            <w:pPr>
              <w:spacing w:line="276" w:lineRule="auto"/>
              <w:rPr>
                <w:rFonts w:cs="Arial"/>
              </w:rPr>
            </w:pPr>
            <w:r w:rsidRPr="00D03541">
              <w:rPr>
                <w:rFonts w:cs="Arial"/>
              </w:rPr>
              <w:t>Vehicle Occupant</w:t>
            </w:r>
          </w:p>
        </w:tc>
      </w:tr>
      <w:tr w:rsidR="00332093" w:rsidRPr="00D03541" w14:paraId="722AD86A"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046D99F8" w14:textId="77777777" w:rsidR="00332093" w:rsidRPr="00D03541" w:rsidRDefault="00332093">
            <w:pPr>
              <w:spacing w:line="276" w:lineRule="auto"/>
              <w:rPr>
                <w:rFonts w:cs="Arial"/>
                <w:b/>
              </w:rPr>
            </w:pPr>
            <w:r w:rsidRPr="00D03541">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14:paraId="7BB88393" w14:textId="77777777" w:rsidR="00332093" w:rsidRPr="00D03541" w:rsidRDefault="00332093">
            <w:pPr>
              <w:spacing w:line="276" w:lineRule="auto"/>
              <w:rPr>
                <w:rFonts w:cs="Arial"/>
              </w:rPr>
            </w:pPr>
            <w:r w:rsidRPr="00D03541">
              <w:rPr>
                <w:rFonts w:cs="Arial"/>
              </w:rPr>
              <w:t>Infotainment System is On</w:t>
            </w:r>
          </w:p>
          <w:p w14:paraId="709C9F5A" w14:textId="77777777" w:rsidR="00332093" w:rsidRPr="00D03541" w:rsidRDefault="00332093">
            <w:pPr>
              <w:spacing w:line="276" w:lineRule="auto"/>
              <w:rPr>
                <w:rFonts w:cs="Arial"/>
              </w:rPr>
            </w:pPr>
            <w:r w:rsidRPr="00D03541">
              <w:rPr>
                <w:rFonts w:cs="Arial"/>
              </w:rPr>
              <w:t>Charge cord is locked (</w:t>
            </w:r>
            <w:proofErr w:type="spellStart"/>
            <w:r w:rsidRPr="00D03541">
              <w:rPr>
                <w:rFonts w:cs="Arial"/>
              </w:rPr>
              <w:t>ex charging</w:t>
            </w:r>
            <w:proofErr w:type="spellEnd"/>
            <w:r w:rsidRPr="00D03541">
              <w:rPr>
                <w:rFonts w:cs="Arial"/>
              </w:rPr>
              <w:t xml:space="preserve"> in progress)</w:t>
            </w:r>
          </w:p>
          <w:p w14:paraId="439A30C3" w14:textId="77777777" w:rsidR="00332093" w:rsidRPr="00D03541" w:rsidRDefault="00332093">
            <w:pPr>
              <w:spacing w:line="276" w:lineRule="auto"/>
              <w:rPr>
                <w:rFonts w:cs="Arial"/>
              </w:rPr>
            </w:pPr>
            <w:r w:rsidRPr="00D03541">
              <w:rPr>
                <w:rFonts w:cs="Arial"/>
              </w:rPr>
              <w:t xml:space="preserve">HMI </w:t>
            </w:r>
            <w:r>
              <w:rPr>
                <w:rFonts w:cs="Arial"/>
              </w:rPr>
              <w:t>for charge cord locked is shown</w:t>
            </w:r>
            <w:r w:rsidRPr="00D03541">
              <w:rPr>
                <w:rFonts w:cs="Arial"/>
              </w:rPr>
              <w:t xml:space="preserve"> </w:t>
            </w:r>
          </w:p>
          <w:p w14:paraId="0D4D866E" w14:textId="77777777" w:rsidR="00332093" w:rsidRPr="00D03541" w:rsidRDefault="00332093">
            <w:pPr>
              <w:spacing w:line="276" w:lineRule="auto"/>
              <w:rPr>
                <w:rFonts w:cs="Arial"/>
              </w:rPr>
            </w:pPr>
            <w:r w:rsidRPr="00D03541">
              <w:rPr>
                <w:rFonts w:cs="Arial"/>
              </w:rPr>
              <w:t>Ignition Status is Run</w:t>
            </w:r>
          </w:p>
        </w:tc>
      </w:tr>
      <w:tr w:rsidR="00332093" w:rsidRPr="00D03541" w14:paraId="745CF125" w14:textId="77777777" w:rsidTr="00332093">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70BD4C06" w14:textId="77777777" w:rsidR="00332093" w:rsidRPr="00D03541" w:rsidRDefault="00332093">
            <w:pPr>
              <w:spacing w:line="276" w:lineRule="auto"/>
              <w:rPr>
                <w:rFonts w:cs="Arial"/>
                <w:b/>
              </w:rPr>
            </w:pPr>
            <w:r w:rsidRPr="00D03541">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14:paraId="291A6337" w14:textId="77777777" w:rsidR="00332093" w:rsidRPr="00D03541" w:rsidRDefault="00332093" w:rsidP="00332093">
            <w:pPr>
              <w:spacing w:line="276" w:lineRule="auto"/>
              <w:rPr>
                <w:rFonts w:cs="Arial"/>
              </w:rPr>
            </w:pPr>
            <w:r w:rsidRPr="00D03541">
              <w:rPr>
                <w:rFonts w:cs="Arial"/>
              </w:rPr>
              <w:t>The</w:t>
            </w:r>
            <w:r>
              <w:rPr>
                <w:rFonts w:cs="Arial"/>
              </w:rPr>
              <w:t xml:space="preserve"> user selects u</w:t>
            </w:r>
            <w:r w:rsidRPr="00D03541">
              <w:rPr>
                <w:rFonts w:cs="Arial"/>
              </w:rPr>
              <w:t>nlock charge cord HMI</w:t>
            </w:r>
            <w:r>
              <w:rPr>
                <w:rFonts w:cs="Arial"/>
              </w:rPr>
              <w:t xml:space="preserve"> from the infotainment Charge Cord Unlock Client</w:t>
            </w:r>
          </w:p>
        </w:tc>
      </w:tr>
      <w:tr w:rsidR="00332093" w:rsidRPr="00D03541" w14:paraId="35C3601C"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C9C132D" w14:textId="77777777" w:rsidR="00332093" w:rsidRPr="00D03541" w:rsidRDefault="00332093">
            <w:pPr>
              <w:spacing w:line="276" w:lineRule="auto"/>
              <w:rPr>
                <w:rFonts w:cs="Arial"/>
                <w:b/>
              </w:rPr>
            </w:pPr>
            <w:r w:rsidRPr="00D03541">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14:paraId="7A986D33" w14:textId="77777777" w:rsidR="00332093" w:rsidRDefault="00332093">
            <w:pPr>
              <w:spacing w:line="276" w:lineRule="auto"/>
              <w:rPr>
                <w:rFonts w:cs="Arial"/>
              </w:rPr>
            </w:pPr>
            <w:r>
              <w:rPr>
                <w:rFonts w:cs="Arial"/>
              </w:rPr>
              <w:t>The charger module (</w:t>
            </w:r>
            <w:proofErr w:type="spellStart"/>
            <w:r>
              <w:rPr>
                <w:rFonts w:cs="Arial"/>
              </w:rPr>
              <w:t>ie</w:t>
            </w:r>
            <w:proofErr w:type="spellEnd"/>
            <w:r>
              <w:rPr>
                <w:rFonts w:cs="Arial"/>
              </w:rPr>
              <w:t xml:space="preserve"> Charge Port Unlock Server) reports that the charge cord unlock is in progress.</w:t>
            </w:r>
          </w:p>
          <w:p w14:paraId="44A24526" w14:textId="77777777" w:rsidR="00332093" w:rsidRDefault="00332093">
            <w:pPr>
              <w:spacing w:line="276" w:lineRule="auto"/>
              <w:rPr>
                <w:rFonts w:cs="Arial"/>
              </w:rPr>
            </w:pPr>
            <w:r>
              <w:rPr>
                <w:rFonts w:cs="Arial"/>
              </w:rPr>
              <w:t>The HMI indicates the charge cord unlock is in progress.</w:t>
            </w:r>
          </w:p>
          <w:p w14:paraId="204393F4" w14:textId="77777777" w:rsidR="00332093" w:rsidRPr="00D03541" w:rsidRDefault="00332093">
            <w:pPr>
              <w:spacing w:line="276" w:lineRule="auto"/>
              <w:rPr>
                <w:rFonts w:cs="Arial"/>
              </w:rPr>
            </w:pPr>
            <w:r w:rsidRPr="00D03541">
              <w:rPr>
                <w:rFonts w:cs="Arial"/>
              </w:rPr>
              <w:t>The charger module reports that the Charge Cord is u</w:t>
            </w:r>
            <w:r>
              <w:rPr>
                <w:rFonts w:cs="Arial"/>
              </w:rPr>
              <w:t>nlocked.</w:t>
            </w:r>
          </w:p>
          <w:p w14:paraId="5B8FC69D" w14:textId="77777777" w:rsidR="00332093" w:rsidRPr="00D03541" w:rsidRDefault="00332093">
            <w:pPr>
              <w:spacing w:line="276" w:lineRule="auto"/>
              <w:rPr>
                <w:rFonts w:cs="Arial"/>
              </w:rPr>
            </w:pPr>
            <w:r w:rsidRPr="00D03541">
              <w:rPr>
                <w:rFonts w:cs="Arial"/>
              </w:rPr>
              <w:t>HMI shows Charge Cord Unlocked</w:t>
            </w:r>
          </w:p>
        </w:tc>
      </w:tr>
      <w:tr w:rsidR="00332093" w:rsidRPr="00D03541" w14:paraId="71CCD49C"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34ADB4E" w14:textId="77777777" w:rsidR="00332093" w:rsidRPr="00D03541" w:rsidRDefault="00332093">
            <w:pPr>
              <w:spacing w:line="276" w:lineRule="auto"/>
              <w:rPr>
                <w:rFonts w:cs="Arial"/>
                <w:b/>
              </w:rPr>
            </w:pPr>
            <w:r w:rsidRPr="00D03541">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14:paraId="09CBFD9B" w14:textId="77777777" w:rsidR="00332093" w:rsidRPr="00D03541" w:rsidRDefault="00332093">
            <w:pPr>
              <w:spacing w:line="276" w:lineRule="auto"/>
              <w:rPr>
                <w:rFonts w:cs="Arial"/>
              </w:rPr>
            </w:pPr>
            <w:r w:rsidRPr="00D03541">
              <w:rPr>
                <w:rFonts w:cs="Arial"/>
              </w:rPr>
              <w:t xml:space="preserve">G-HMI  </w:t>
            </w:r>
          </w:p>
        </w:tc>
      </w:tr>
    </w:tbl>
    <w:p w14:paraId="5A055271" w14:textId="77777777" w:rsidR="00332093" w:rsidRPr="00D03541" w:rsidRDefault="00332093" w:rsidP="00332093">
      <w:pPr>
        <w:jc w:val="center"/>
        <w:rPr>
          <w:rFonts w:cs="Arial"/>
        </w:rPr>
      </w:pPr>
    </w:p>
    <w:p w14:paraId="193896F0" w14:textId="77777777" w:rsidR="00332093" w:rsidRPr="00D03541" w:rsidRDefault="00332093" w:rsidP="00332093"/>
    <w:p w14:paraId="2B033F85" w14:textId="77777777" w:rsidR="00332093" w:rsidRDefault="00332093" w:rsidP="00332093">
      <w:pPr>
        <w:pStyle w:val="Heading4"/>
      </w:pPr>
      <w:r>
        <w:t xml:space="preserve">VS-UC-REQ-130595/B-User tries to access </w:t>
      </w:r>
      <w:proofErr w:type="spellStart"/>
      <w:r>
        <w:t>Centerstack</w:t>
      </w:r>
      <w:proofErr w:type="spellEnd"/>
      <w:r>
        <w:t xml:space="preserve"> Charge Car Unlock HMI when Not in Run</w:t>
      </w:r>
    </w:p>
    <w:p w14:paraId="36A88BFC"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332093" w:rsidRPr="002418C3" w14:paraId="43257F1B"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7B0F2500" w14:textId="77777777" w:rsidR="00332093" w:rsidRPr="002418C3" w:rsidRDefault="00332093">
            <w:pPr>
              <w:spacing w:line="276" w:lineRule="auto"/>
              <w:rPr>
                <w:rFonts w:cs="Arial"/>
                <w:b/>
              </w:rPr>
            </w:pPr>
            <w:r w:rsidRPr="002418C3">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14:paraId="0F0B64C4" w14:textId="77777777" w:rsidR="00332093" w:rsidRPr="002418C3" w:rsidRDefault="00332093">
            <w:pPr>
              <w:spacing w:line="276" w:lineRule="auto"/>
              <w:rPr>
                <w:rFonts w:cs="Arial"/>
              </w:rPr>
            </w:pPr>
            <w:r w:rsidRPr="002418C3">
              <w:rPr>
                <w:rFonts w:cs="Arial"/>
              </w:rPr>
              <w:t>Vehicle Occupant</w:t>
            </w:r>
          </w:p>
        </w:tc>
      </w:tr>
      <w:tr w:rsidR="00332093" w:rsidRPr="002418C3" w14:paraId="28E0FF98"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108A08BA" w14:textId="77777777" w:rsidR="00332093" w:rsidRPr="002418C3" w:rsidRDefault="00332093">
            <w:pPr>
              <w:spacing w:line="276" w:lineRule="auto"/>
              <w:rPr>
                <w:rFonts w:cs="Arial"/>
                <w:b/>
              </w:rPr>
            </w:pPr>
            <w:r w:rsidRPr="002418C3">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14:paraId="1A7D79DA" w14:textId="77777777" w:rsidR="00332093" w:rsidRPr="002418C3" w:rsidRDefault="00332093">
            <w:pPr>
              <w:spacing w:line="276" w:lineRule="auto"/>
              <w:rPr>
                <w:rFonts w:cs="Arial"/>
              </w:rPr>
            </w:pPr>
            <w:r w:rsidRPr="002418C3">
              <w:rPr>
                <w:rFonts w:cs="Arial"/>
              </w:rPr>
              <w:t>Infotainment System is On</w:t>
            </w:r>
          </w:p>
          <w:p w14:paraId="5AB84F19" w14:textId="77777777" w:rsidR="00332093" w:rsidRPr="002418C3" w:rsidRDefault="00332093">
            <w:pPr>
              <w:spacing w:line="276" w:lineRule="auto"/>
              <w:rPr>
                <w:rFonts w:cs="Arial"/>
              </w:rPr>
            </w:pPr>
            <w:r w:rsidRPr="002418C3">
              <w:rPr>
                <w:rFonts w:cs="Arial"/>
              </w:rPr>
              <w:t xml:space="preserve">Charge cord is locked </w:t>
            </w:r>
          </w:p>
          <w:p w14:paraId="6BBF670B" w14:textId="77777777" w:rsidR="00332093" w:rsidRPr="002418C3" w:rsidRDefault="00332093">
            <w:pPr>
              <w:spacing w:line="276" w:lineRule="auto"/>
              <w:rPr>
                <w:rFonts w:cs="Arial"/>
              </w:rPr>
            </w:pPr>
            <w:r w:rsidRPr="002418C3">
              <w:rPr>
                <w:rFonts w:cs="Arial"/>
              </w:rPr>
              <w:t>Ignition Status is OFF / Acc</w:t>
            </w:r>
          </w:p>
        </w:tc>
      </w:tr>
      <w:tr w:rsidR="00332093" w:rsidRPr="002418C3" w14:paraId="01FDC9F3" w14:textId="77777777" w:rsidTr="00332093">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5ABA2197" w14:textId="77777777" w:rsidR="00332093" w:rsidRPr="002418C3" w:rsidRDefault="00332093">
            <w:pPr>
              <w:spacing w:line="276" w:lineRule="auto"/>
              <w:rPr>
                <w:rFonts w:cs="Arial"/>
                <w:b/>
              </w:rPr>
            </w:pPr>
            <w:r w:rsidRPr="002418C3">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14:paraId="31A7809D" w14:textId="77777777" w:rsidR="00332093" w:rsidRPr="002418C3" w:rsidRDefault="00332093">
            <w:pPr>
              <w:spacing w:line="276" w:lineRule="auto"/>
              <w:rPr>
                <w:rFonts w:cs="Arial"/>
              </w:rPr>
            </w:pPr>
            <w:r w:rsidRPr="002418C3">
              <w:rPr>
                <w:rFonts w:cs="Arial"/>
              </w:rPr>
              <w:t>The user selects settings menu</w:t>
            </w:r>
            <w:r>
              <w:rPr>
                <w:rFonts w:cs="Arial"/>
              </w:rPr>
              <w:t xml:space="preserve"> from the Charge Cord Unlock Client</w:t>
            </w:r>
          </w:p>
        </w:tc>
      </w:tr>
      <w:tr w:rsidR="00332093" w:rsidRPr="002418C3" w14:paraId="1F39D8EE"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00392AA0" w14:textId="77777777" w:rsidR="00332093" w:rsidRPr="002418C3" w:rsidRDefault="00332093">
            <w:pPr>
              <w:spacing w:line="276" w:lineRule="auto"/>
              <w:rPr>
                <w:rFonts w:cs="Arial"/>
                <w:b/>
              </w:rPr>
            </w:pPr>
            <w:r w:rsidRPr="002418C3">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14:paraId="2C24EA36" w14:textId="77777777" w:rsidR="00332093" w:rsidRPr="002418C3" w:rsidRDefault="00332093">
            <w:pPr>
              <w:spacing w:line="276" w:lineRule="auto"/>
              <w:rPr>
                <w:rFonts w:cs="Arial"/>
              </w:rPr>
            </w:pPr>
            <w:r w:rsidRPr="002418C3">
              <w:rPr>
                <w:rFonts w:cs="Arial"/>
              </w:rPr>
              <w:t xml:space="preserve">HMI is not available to unlock the charge cord </w:t>
            </w:r>
          </w:p>
        </w:tc>
      </w:tr>
      <w:tr w:rsidR="00332093" w:rsidRPr="002418C3" w14:paraId="47E6F2D0"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0943D857" w14:textId="77777777" w:rsidR="00332093" w:rsidRPr="002418C3" w:rsidRDefault="00332093">
            <w:pPr>
              <w:spacing w:line="276" w:lineRule="auto"/>
              <w:rPr>
                <w:rFonts w:cs="Arial"/>
                <w:b/>
              </w:rPr>
            </w:pPr>
            <w:r w:rsidRPr="002418C3">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14:paraId="0ACF25B9" w14:textId="77777777" w:rsidR="00332093" w:rsidRPr="002418C3" w:rsidRDefault="00332093">
            <w:pPr>
              <w:spacing w:line="276" w:lineRule="auto"/>
              <w:rPr>
                <w:rFonts w:cs="Arial"/>
              </w:rPr>
            </w:pPr>
            <w:r w:rsidRPr="002418C3">
              <w:rPr>
                <w:rFonts w:cs="Arial"/>
              </w:rPr>
              <w:t xml:space="preserve">G-HMI  </w:t>
            </w:r>
          </w:p>
        </w:tc>
      </w:tr>
    </w:tbl>
    <w:p w14:paraId="01FDEFC8" w14:textId="77777777" w:rsidR="00332093" w:rsidRDefault="00332093" w:rsidP="00332093"/>
    <w:p w14:paraId="05E47372" w14:textId="77777777" w:rsidR="00332093" w:rsidRDefault="00332093" w:rsidP="00332093"/>
    <w:p w14:paraId="282DA134" w14:textId="77777777" w:rsidR="00332093" w:rsidRDefault="00332093" w:rsidP="00332093">
      <w:pPr>
        <w:pStyle w:val="Heading4"/>
      </w:pPr>
      <w:r>
        <w:t xml:space="preserve">VS-UC-REQ-130596/A-Charge Cord </w:t>
      </w:r>
      <w:proofErr w:type="spellStart"/>
      <w:r>
        <w:t>Centerstack</w:t>
      </w:r>
      <w:proofErr w:type="spellEnd"/>
      <w:r>
        <w:t xml:space="preserve"> HMI when Ignition changes out of Run to OFF or Accessory</w:t>
      </w:r>
    </w:p>
    <w:p w14:paraId="798E089E"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332093" w:rsidRPr="00332987" w14:paraId="3DF2BB79"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58ED83F4" w14:textId="77777777" w:rsidR="00332093" w:rsidRPr="00332987" w:rsidRDefault="00332093">
            <w:pPr>
              <w:spacing w:line="276" w:lineRule="auto"/>
              <w:rPr>
                <w:rFonts w:cs="Arial"/>
                <w:b/>
              </w:rPr>
            </w:pPr>
            <w:r w:rsidRPr="00332987">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14:paraId="2AEC151D" w14:textId="77777777" w:rsidR="00332093" w:rsidRPr="00332987" w:rsidRDefault="00332093">
            <w:pPr>
              <w:spacing w:line="276" w:lineRule="auto"/>
              <w:rPr>
                <w:rFonts w:cs="Arial"/>
              </w:rPr>
            </w:pPr>
            <w:r w:rsidRPr="00332987">
              <w:rPr>
                <w:rFonts w:cs="Arial"/>
              </w:rPr>
              <w:t>Vehicle Occupant</w:t>
            </w:r>
          </w:p>
        </w:tc>
      </w:tr>
      <w:tr w:rsidR="00332093" w:rsidRPr="00332987" w14:paraId="764C3B59"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40EE4CE" w14:textId="77777777" w:rsidR="00332093" w:rsidRPr="00332987" w:rsidRDefault="00332093">
            <w:pPr>
              <w:spacing w:line="276" w:lineRule="auto"/>
              <w:rPr>
                <w:rFonts w:cs="Arial"/>
                <w:b/>
              </w:rPr>
            </w:pPr>
            <w:r w:rsidRPr="00332987">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14:paraId="6A6C7020" w14:textId="77777777" w:rsidR="00332093" w:rsidRPr="00332987" w:rsidRDefault="00332093">
            <w:pPr>
              <w:spacing w:line="276" w:lineRule="auto"/>
              <w:rPr>
                <w:rFonts w:cs="Arial"/>
              </w:rPr>
            </w:pPr>
            <w:r w:rsidRPr="00332987">
              <w:rPr>
                <w:rFonts w:cs="Arial"/>
              </w:rPr>
              <w:t>Infotainment System is On</w:t>
            </w:r>
          </w:p>
          <w:p w14:paraId="5D166BCB" w14:textId="77777777" w:rsidR="00332093" w:rsidRPr="00332987" w:rsidRDefault="00332093">
            <w:pPr>
              <w:spacing w:line="276" w:lineRule="auto"/>
              <w:rPr>
                <w:rFonts w:cs="Arial"/>
              </w:rPr>
            </w:pPr>
            <w:r>
              <w:rPr>
                <w:rFonts w:cs="Arial"/>
              </w:rPr>
              <w:t xml:space="preserve">Charge cord is locked </w:t>
            </w:r>
          </w:p>
          <w:p w14:paraId="4032215D" w14:textId="77777777" w:rsidR="00332093" w:rsidRPr="00332987" w:rsidRDefault="00332093">
            <w:pPr>
              <w:spacing w:line="276" w:lineRule="auto"/>
              <w:rPr>
                <w:rFonts w:cs="Arial"/>
              </w:rPr>
            </w:pPr>
            <w:r w:rsidRPr="00332987">
              <w:rPr>
                <w:rFonts w:cs="Arial"/>
              </w:rPr>
              <w:t>Ignition Status is Run</w:t>
            </w:r>
          </w:p>
          <w:p w14:paraId="5E36C5B9" w14:textId="77777777" w:rsidR="00332093" w:rsidRPr="00332987" w:rsidRDefault="00332093">
            <w:pPr>
              <w:spacing w:line="276" w:lineRule="auto"/>
              <w:rPr>
                <w:rFonts w:cs="Arial"/>
              </w:rPr>
            </w:pPr>
            <w:r w:rsidRPr="00332987">
              <w:rPr>
                <w:rFonts w:cs="Arial"/>
              </w:rPr>
              <w:t>Settings Menu has Charge Cord Unlock HMI available for selection</w:t>
            </w:r>
          </w:p>
        </w:tc>
      </w:tr>
      <w:tr w:rsidR="00332093" w:rsidRPr="00332987" w14:paraId="696F9EC3" w14:textId="77777777" w:rsidTr="00332093">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658DA9CF" w14:textId="77777777" w:rsidR="00332093" w:rsidRPr="00332987" w:rsidRDefault="00332093">
            <w:pPr>
              <w:spacing w:line="276" w:lineRule="auto"/>
              <w:rPr>
                <w:rFonts w:cs="Arial"/>
                <w:b/>
              </w:rPr>
            </w:pPr>
            <w:r w:rsidRPr="00332987">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14:paraId="06B85A5F" w14:textId="77777777" w:rsidR="00332093" w:rsidRPr="00332987" w:rsidRDefault="00332093">
            <w:pPr>
              <w:spacing w:line="276" w:lineRule="auto"/>
              <w:rPr>
                <w:rFonts w:cs="Arial"/>
              </w:rPr>
            </w:pPr>
            <w:r w:rsidRPr="00332987">
              <w:rPr>
                <w:rFonts w:cs="Arial"/>
              </w:rPr>
              <w:t>Ignition is changed to OFF / Accessory</w:t>
            </w:r>
          </w:p>
        </w:tc>
      </w:tr>
      <w:tr w:rsidR="00332093" w:rsidRPr="00332987" w14:paraId="6D9E94F8"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7A2A9E24" w14:textId="77777777" w:rsidR="00332093" w:rsidRPr="00332987" w:rsidRDefault="00332093">
            <w:pPr>
              <w:spacing w:line="276" w:lineRule="auto"/>
              <w:rPr>
                <w:rFonts w:cs="Arial"/>
                <w:b/>
              </w:rPr>
            </w:pPr>
            <w:r w:rsidRPr="00332987">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14:paraId="5001BC38" w14:textId="77777777" w:rsidR="00332093" w:rsidRPr="00332987" w:rsidRDefault="00332093">
            <w:pPr>
              <w:spacing w:line="276" w:lineRule="auto"/>
              <w:rPr>
                <w:rFonts w:cs="Arial"/>
              </w:rPr>
            </w:pPr>
            <w:r w:rsidRPr="00332987">
              <w:rPr>
                <w:rFonts w:cs="Arial"/>
              </w:rPr>
              <w:t xml:space="preserve">HMI is not available to unlock the charge cord </w:t>
            </w:r>
          </w:p>
        </w:tc>
      </w:tr>
      <w:tr w:rsidR="00332093" w:rsidRPr="00332987" w14:paraId="49EA8388"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77C5EC1F" w14:textId="77777777" w:rsidR="00332093" w:rsidRPr="00332987" w:rsidRDefault="00332093">
            <w:pPr>
              <w:spacing w:line="276" w:lineRule="auto"/>
              <w:rPr>
                <w:rFonts w:cs="Arial"/>
                <w:b/>
              </w:rPr>
            </w:pPr>
            <w:r w:rsidRPr="00332987">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14:paraId="7F004F2E" w14:textId="77777777" w:rsidR="00332093" w:rsidRPr="00332987" w:rsidRDefault="00332093">
            <w:pPr>
              <w:spacing w:line="276" w:lineRule="auto"/>
              <w:rPr>
                <w:rFonts w:cs="Arial"/>
              </w:rPr>
            </w:pPr>
            <w:r w:rsidRPr="00332987">
              <w:rPr>
                <w:rFonts w:cs="Arial"/>
              </w:rPr>
              <w:t xml:space="preserve">G-HMI  </w:t>
            </w:r>
          </w:p>
        </w:tc>
      </w:tr>
    </w:tbl>
    <w:p w14:paraId="44C4E0EE" w14:textId="77777777" w:rsidR="00332093" w:rsidRPr="00332987" w:rsidRDefault="00332093" w:rsidP="00332093">
      <w:pPr>
        <w:rPr>
          <w:rFonts w:cs="Arial"/>
        </w:rPr>
      </w:pPr>
    </w:p>
    <w:p w14:paraId="4FF5F336" w14:textId="77777777" w:rsidR="00332093" w:rsidRDefault="00332093" w:rsidP="00332093"/>
    <w:p w14:paraId="298035E9" w14:textId="77777777" w:rsidR="00332093" w:rsidRDefault="00332093" w:rsidP="00332093">
      <w:pPr>
        <w:pStyle w:val="Heading4"/>
      </w:pPr>
      <w:r>
        <w:t xml:space="preserve">VS-UC-REQ-130598/A-User tries to Unlock from the </w:t>
      </w:r>
      <w:proofErr w:type="spellStart"/>
      <w:proofErr w:type="gramStart"/>
      <w:r>
        <w:t>Centerstack</w:t>
      </w:r>
      <w:proofErr w:type="spellEnd"/>
      <w:proofErr w:type="gramEnd"/>
      <w:r>
        <w:t xml:space="preserve"> but Charge Cord is Not Unlocked</w:t>
      </w:r>
    </w:p>
    <w:p w14:paraId="36A0F693"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332093" w:rsidRPr="003571BE" w14:paraId="787CDEAB"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58203174" w14:textId="77777777" w:rsidR="00332093" w:rsidRPr="003571BE" w:rsidRDefault="00332093">
            <w:pPr>
              <w:spacing w:line="276" w:lineRule="auto"/>
              <w:rPr>
                <w:rFonts w:cs="Arial"/>
                <w:b/>
              </w:rPr>
            </w:pPr>
            <w:r w:rsidRPr="003571BE">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14:paraId="661616FD" w14:textId="77777777" w:rsidR="00332093" w:rsidRPr="003571BE" w:rsidRDefault="00332093">
            <w:pPr>
              <w:spacing w:line="276" w:lineRule="auto"/>
              <w:rPr>
                <w:rFonts w:cs="Arial"/>
                <w:highlight w:val="cyan"/>
              </w:rPr>
            </w:pPr>
            <w:r w:rsidRPr="003571BE">
              <w:rPr>
                <w:rFonts w:cs="Arial"/>
              </w:rPr>
              <w:t>Vehicle Occupant</w:t>
            </w:r>
          </w:p>
        </w:tc>
      </w:tr>
      <w:tr w:rsidR="00332093" w:rsidRPr="003571BE" w14:paraId="0B77AF9F"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69774280" w14:textId="77777777" w:rsidR="00332093" w:rsidRPr="003571BE" w:rsidRDefault="00332093">
            <w:pPr>
              <w:spacing w:line="276" w:lineRule="auto"/>
              <w:rPr>
                <w:rFonts w:cs="Arial"/>
                <w:b/>
              </w:rPr>
            </w:pPr>
            <w:r w:rsidRPr="003571BE">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14:paraId="1F3F166C" w14:textId="77777777" w:rsidR="00332093" w:rsidRPr="003571BE" w:rsidRDefault="00332093">
            <w:pPr>
              <w:spacing w:line="276" w:lineRule="auto"/>
              <w:rPr>
                <w:rFonts w:cs="Arial"/>
              </w:rPr>
            </w:pPr>
            <w:r w:rsidRPr="003571BE">
              <w:rPr>
                <w:rFonts w:cs="Arial"/>
              </w:rPr>
              <w:t>Infotainment System is On</w:t>
            </w:r>
          </w:p>
          <w:p w14:paraId="524BF29E" w14:textId="77777777" w:rsidR="00332093" w:rsidRPr="003571BE" w:rsidRDefault="00332093">
            <w:pPr>
              <w:spacing w:line="276" w:lineRule="auto"/>
              <w:rPr>
                <w:rFonts w:cs="Arial"/>
              </w:rPr>
            </w:pPr>
            <w:r w:rsidRPr="003571BE">
              <w:rPr>
                <w:rFonts w:cs="Arial"/>
              </w:rPr>
              <w:t>Charge Cord is connected and locked</w:t>
            </w:r>
          </w:p>
          <w:p w14:paraId="46A778E1" w14:textId="77777777" w:rsidR="00332093" w:rsidRPr="003571BE" w:rsidRDefault="00332093">
            <w:pPr>
              <w:spacing w:line="276" w:lineRule="auto"/>
              <w:rPr>
                <w:rFonts w:cs="Arial"/>
              </w:rPr>
            </w:pPr>
            <w:r w:rsidRPr="003571BE">
              <w:rPr>
                <w:rFonts w:cs="Arial"/>
              </w:rPr>
              <w:lastRenderedPageBreak/>
              <w:t xml:space="preserve">HMI </w:t>
            </w:r>
            <w:r>
              <w:rPr>
                <w:rFonts w:cs="Arial"/>
              </w:rPr>
              <w:t>for charge cord locked is shown</w:t>
            </w:r>
          </w:p>
          <w:p w14:paraId="21D535A5" w14:textId="77777777" w:rsidR="00332093" w:rsidRPr="003571BE" w:rsidRDefault="00332093">
            <w:pPr>
              <w:spacing w:line="276" w:lineRule="auto"/>
              <w:rPr>
                <w:rFonts w:cs="Arial"/>
                <w:b/>
              </w:rPr>
            </w:pPr>
            <w:r w:rsidRPr="003571BE">
              <w:rPr>
                <w:rFonts w:cs="Arial"/>
              </w:rPr>
              <w:t>Ignition Status is Run</w:t>
            </w:r>
          </w:p>
        </w:tc>
      </w:tr>
      <w:tr w:rsidR="00332093" w:rsidRPr="003571BE" w14:paraId="0ABD3EF0" w14:textId="77777777" w:rsidTr="00332093">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09990E7A" w14:textId="77777777" w:rsidR="00332093" w:rsidRPr="003571BE" w:rsidRDefault="00332093">
            <w:pPr>
              <w:spacing w:line="276" w:lineRule="auto"/>
              <w:rPr>
                <w:rFonts w:cs="Arial"/>
                <w:b/>
              </w:rPr>
            </w:pPr>
            <w:r w:rsidRPr="003571BE">
              <w:rPr>
                <w:rFonts w:cs="Arial"/>
                <w:b/>
              </w:rPr>
              <w:lastRenderedPageBreak/>
              <w:t>Scenario Description</w:t>
            </w:r>
          </w:p>
        </w:tc>
        <w:tc>
          <w:tcPr>
            <w:tcW w:w="7087" w:type="dxa"/>
            <w:tcBorders>
              <w:top w:val="single" w:sz="4" w:space="0" w:color="auto"/>
              <w:left w:val="single" w:sz="4" w:space="0" w:color="auto"/>
              <w:bottom w:val="single" w:sz="4" w:space="0" w:color="auto"/>
              <w:right w:val="single" w:sz="4" w:space="0" w:color="auto"/>
            </w:tcBorders>
            <w:hideMark/>
          </w:tcPr>
          <w:p w14:paraId="4FCD1C23" w14:textId="77777777" w:rsidR="00332093" w:rsidRPr="003571BE" w:rsidRDefault="00332093">
            <w:pPr>
              <w:spacing w:line="276" w:lineRule="auto"/>
              <w:rPr>
                <w:rFonts w:cs="Arial"/>
              </w:rPr>
            </w:pPr>
            <w:r w:rsidRPr="003571BE">
              <w:rPr>
                <w:rFonts w:cs="Arial"/>
              </w:rPr>
              <w:t>The user selects unlock charge cord but doesn’t unlock</w:t>
            </w:r>
          </w:p>
        </w:tc>
      </w:tr>
      <w:tr w:rsidR="00332093" w:rsidRPr="003571BE" w14:paraId="1B1D032B"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192436F6" w14:textId="77777777" w:rsidR="00332093" w:rsidRPr="003571BE" w:rsidRDefault="00332093">
            <w:pPr>
              <w:spacing w:line="276" w:lineRule="auto"/>
              <w:rPr>
                <w:rFonts w:cs="Arial"/>
                <w:b/>
              </w:rPr>
            </w:pPr>
            <w:r w:rsidRPr="003571BE">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14:paraId="1D5D3092" w14:textId="77777777" w:rsidR="00332093" w:rsidRPr="003571BE" w:rsidRDefault="00332093" w:rsidP="00332093">
            <w:pPr>
              <w:spacing w:line="276" w:lineRule="auto"/>
              <w:rPr>
                <w:rFonts w:cs="Arial"/>
              </w:rPr>
            </w:pPr>
            <w:r w:rsidRPr="003571BE">
              <w:rPr>
                <w:rFonts w:cs="Arial"/>
              </w:rPr>
              <w:t>HMI doesn’t show Unlocked</w:t>
            </w:r>
            <w:r>
              <w:rPr>
                <w:rFonts w:cs="Arial"/>
              </w:rPr>
              <w:t xml:space="preserve"> HMI</w:t>
            </w:r>
            <w:r w:rsidRPr="003571BE">
              <w:rPr>
                <w:rFonts w:cs="Arial"/>
              </w:rPr>
              <w:t xml:space="preserve">  </w:t>
            </w:r>
          </w:p>
        </w:tc>
      </w:tr>
      <w:tr w:rsidR="00332093" w:rsidRPr="003571BE" w14:paraId="36B3CE88"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430F4FF4" w14:textId="77777777" w:rsidR="00332093" w:rsidRPr="003571BE" w:rsidRDefault="00332093">
            <w:pPr>
              <w:spacing w:line="276" w:lineRule="auto"/>
              <w:rPr>
                <w:rFonts w:cs="Arial"/>
                <w:b/>
              </w:rPr>
            </w:pPr>
            <w:r w:rsidRPr="003571BE">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14:paraId="3D7B1A7C" w14:textId="77777777" w:rsidR="00332093" w:rsidRPr="003571BE" w:rsidRDefault="00332093">
            <w:pPr>
              <w:spacing w:line="276" w:lineRule="auto"/>
              <w:rPr>
                <w:rFonts w:cs="Arial"/>
              </w:rPr>
            </w:pPr>
            <w:r w:rsidRPr="003571BE">
              <w:rPr>
                <w:rFonts w:cs="Arial"/>
              </w:rPr>
              <w:t>G-HMI</w:t>
            </w:r>
          </w:p>
        </w:tc>
      </w:tr>
    </w:tbl>
    <w:p w14:paraId="2B06F5D3" w14:textId="77777777" w:rsidR="00332093" w:rsidRPr="003571BE" w:rsidRDefault="00332093" w:rsidP="00332093">
      <w:pPr>
        <w:rPr>
          <w:rFonts w:cs="Arial"/>
        </w:rPr>
      </w:pPr>
    </w:p>
    <w:p w14:paraId="45115EE4" w14:textId="77777777" w:rsidR="00332093" w:rsidRDefault="00332093" w:rsidP="00332093"/>
    <w:p w14:paraId="4672365B" w14:textId="77777777" w:rsidR="00332093" w:rsidRDefault="00332093" w:rsidP="00332093">
      <w:pPr>
        <w:pStyle w:val="Heading4"/>
      </w:pPr>
      <w:r>
        <w:t>VS-UC-REQ-130653/B-Fast Charging Completes</w:t>
      </w:r>
    </w:p>
    <w:p w14:paraId="269C1F9F"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332093" w:rsidRPr="009A7C19" w14:paraId="4F972EDE"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4E75D314" w14:textId="77777777" w:rsidR="00332093" w:rsidRPr="009A7C19" w:rsidRDefault="00332093">
            <w:pPr>
              <w:spacing w:line="276" w:lineRule="auto"/>
              <w:rPr>
                <w:rFonts w:cs="Arial"/>
                <w:b/>
              </w:rPr>
            </w:pPr>
            <w:r w:rsidRPr="009A7C19">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14:paraId="192F8893" w14:textId="77777777" w:rsidR="00332093" w:rsidRPr="009A7C19" w:rsidRDefault="00332093">
            <w:pPr>
              <w:spacing w:line="276" w:lineRule="auto"/>
              <w:rPr>
                <w:rFonts w:cs="Arial"/>
              </w:rPr>
            </w:pPr>
            <w:r w:rsidRPr="009A7C19">
              <w:rPr>
                <w:rFonts w:cs="Arial"/>
              </w:rPr>
              <w:t>Vehicle Occupant</w:t>
            </w:r>
          </w:p>
        </w:tc>
      </w:tr>
      <w:tr w:rsidR="00332093" w:rsidRPr="009A7C19" w14:paraId="1915A936"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75EDCEB7" w14:textId="77777777" w:rsidR="00332093" w:rsidRPr="009A7C19" w:rsidRDefault="00332093">
            <w:pPr>
              <w:spacing w:line="276" w:lineRule="auto"/>
              <w:rPr>
                <w:rFonts w:cs="Arial"/>
                <w:b/>
              </w:rPr>
            </w:pPr>
            <w:r w:rsidRPr="009A7C19">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14:paraId="3F203B0A" w14:textId="77777777" w:rsidR="00332093" w:rsidRPr="009A7C19" w:rsidRDefault="00332093">
            <w:pPr>
              <w:spacing w:line="276" w:lineRule="auto"/>
              <w:rPr>
                <w:rFonts w:cs="Arial"/>
              </w:rPr>
            </w:pPr>
            <w:r w:rsidRPr="009A7C19">
              <w:rPr>
                <w:rFonts w:cs="Arial"/>
              </w:rPr>
              <w:t>Infotainment System is On</w:t>
            </w:r>
          </w:p>
          <w:p w14:paraId="5285D283" w14:textId="77777777" w:rsidR="00332093" w:rsidRPr="009A7C19" w:rsidRDefault="00332093">
            <w:pPr>
              <w:spacing w:line="276" w:lineRule="auto"/>
              <w:rPr>
                <w:rFonts w:cs="Arial"/>
              </w:rPr>
            </w:pPr>
            <w:r w:rsidRPr="009A7C19">
              <w:rPr>
                <w:rFonts w:cs="Arial"/>
              </w:rPr>
              <w:t>Charge cord is connected and locked</w:t>
            </w:r>
          </w:p>
          <w:p w14:paraId="72E9CA4C" w14:textId="77777777" w:rsidR="00332093" w:rsidRPr="009A7C19" w:rsidRDefault="00332093">
            <w:pPr>
              <w:spacing w:line="276" w:lineRule="auto"/>
              <w:rPr>
                <w:rFonts w:cs="Arial"/>
              </w:rPr>
            </w:pPr>
            <w:r w:rsidRPr="009A7C19">
              <w:rPr>
                <w:rFonts w:cs="Arial"/>
              </w:rPr>
              <w:t xml:space="preserve">HMI </w:t>
            </w:r>
            <w:r>
              <w:rPr>
                <w:rFonts w:cs="Arial"/>
              </w:rPr>
              <w:t>for charge cord locked is shown</w:t>
            </w:r>
          </w:p>
          <w:p w14:paraId="0E02B63B" w14:textId="77777777" w:rsidR="00332093" w:rsidRPr="009A7C19" w:rsidRDefault="00332093">
            <w:pPr>
              <w:spacing w:line="276" w:lineRule="auto"/>
              <w:rPr>
                <w:rFonts w:cs="Arial"/>
              </w:rPr>
            </w:pPr>
            <w:r w:rsidRPr="009A7C19">
              <w:rPr>
                <w:rFonts w:cs="Arial"/>
              </w:rPr>
              <w:t>Ignition Status is Run</w:t>
            </w:r>
          </w:p>
        </w:tc>
      </w:tr>
      <w:tr w:rsidR="00332093" w:rsidRPr="009A7C19" w14:paraId="70CBD109" w14:textId="77777777" w:rsidTr="00332093">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6F0943CC" w14:textId="77777777" w:rsidR="00332093" w:rsidRPr="009A7C19" w:rsidRDefault="00332093">
            <w:pPr>
              <w:spacing w:line="276" w:lineRule="auto"/>
              <w:rPr>
                <w:rFonts w:cs="Arial"/>
                <w:b/>
              </w:rPr>
            </w:pPr>
            <w:r w:rsidRPr="009A7C19">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14:paraId="517AD861" w14:textId="77777777" w:rsidR="00332093" w:rsidRPr="009A7C19" w:rsidRDefault="00332093">
            <w:pPr>
              <w:spacing w:line="276" w:lineRule="auto"/>
              <w:rPr>
                <w:rFonts w:cs="Arial"/>
              </w:rPr>
            </w:pPr>
            <w:r w:rsidRPr="009A7C19">
              <w:rPr>
                <w:rFonts w:cs="Arial"/>
              </w:rPr>
              <w:t>Charging completes</w:t>
            </w:r>
          </w:p>
        </w:tc>
      </w:tr>
      <w:tr w:rsidR="00332093" w:rsidRPr="009A7C19" w14:paraId="26431881"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561F3144" w14:textId="77777777" w:rsidR="00332093" w:rsidRPr="009A7C19" w:rsidRDefault="00332093">
            <w:pPr>
              <w:spacing w:line="276" w:lineRule="auto"/>
              <w:rPr>
                <w:rFonts w:cs="Arial"/>
                <w:b/>
              </w:rPr>
            </w:pPr>
            <w:r w:rsidRPr="009A7C19">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14:paraId="05B1E63B" w14:textId="77777777" w:rsidR="00332093" w:rsidRDefault="00332093">
            <w:pPr>
              <w:spacing w:line="276" w:lineRule="auto"/>
              <w:rPr>
                <w:rFonts w:cs="Arial"/>
              </w:rPr>
            </w:pPr>
            <w:r>
              <w:rPr>
                <w:rFonts w:cs="Arial"/>
              </w:rPr>
              <w:t>Charge Cord is Unlocked.</w:t>
            </w:r>
          </w:p>
          <w:p w14:paraId="14DA27D3" w14:textId="77777777" w:rsidR="00332093" w:rsidRDefault="00332093">
            <w:pPr>
              <w:spacing w:line="276" w:lineRule="auto"/>
              <w:rPr>
                <w:rFonts w:cs="Arial"/>
              </w:rPr>
            </w:pPr>
          </w:p>
          <w:p w14:paraId="10367A95" w14:textId="77777777" w:rsidR="00332093" w:rsidRDefault="00332093">
            <w:pPr>
              <w:spacing w:line="276" w:lineRule="auto"/>
              <w:rPr>
                <w:rFonts w:cs="Arial"/>
              </w:rPr>
            </w:pPr>
            <w:r>
              <w:rPr>
                <w:rFonts w:cs="Arial"/>
              </w:rPr>
              <w:t>HMI shows as Unlocked HMI*</w:t>
            </w:r>
          </w:p>
          <w:p w14:paraId="1509710F" w14:textId="77777777" w:rsidR="00332093" w:rsidRPr="00FC0F3A" w:rsidRDefault="00332093" w:rsidP="00332093">
            <w:pPr>
              <w:spacing w:line="276" w:lineRule="auto"/>
              <w:ind w:left="720"/>
              <w:rPr>
                <w:rFonts w:cs="Arial"/>
                <w:sz w:val="16"/>
                <w:szCs w:val="16"/>
              </w:rPr>
            </w:pPr>
            <w:r w:rsidRPr="00FC0F3A">
              <w:rPr>
                <w:rFonts w:cs="Arial"/>
                <w:sz w:val="16"/>
                <w:szCs w:val="16"/>
              </w:rPr>
              <w:t xml:space="preserve">*HMI shows whatever the status reported from the charging module  </w:t>
            </w:r>
          </w:p>
        </w:tc>
      </w:tr>
      <w:tr w:rsidR="00332093" w:rsidRPr="009A7C19" w14:paraId="338B25D0"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770FCE59" w14:textId="77777777" w:rsidR="00332093" w:rsidRPr="009A7C19" w:rsidRDefault="00332093">
            <w:pPr>
              <w:spacing w:line="276" w:lineRule="auto"/>
              <w:rPr>
                <w:rFonts w:cs="Arial"/>
                <w:b/>
              </w:rPr>
            </w:pPr>
            <w:r w:rsidRPr="009A7C19">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14:paraId="346C2318" w14:textId="77777777" w:rsidR="00332093" w:rsidRPr="009A7C19" w:rsidRDefault="00332093">
            <w:pPr>
              <w:spacing w:line="276" w:lineRule="auto"/>
              <w:rPr>
                <w:rFonts w:cs="Arial"/>
              </w:rPr>
            </w:pPr>
            <w:r w:rsidRPr="009A7C19">
              <w:rPr>
                <w:rFonts w:cs="Arial"/>
              </w:rPr>
              <w:t>G-HMI</w:t>
            </w:r>
          </w:p>
        </w:tc>
      </w:tr>
    </w:tbl>
    <w:p w14:paraId="7C366B16" w14:textId="77777777" w:rsidR="00332093" w:rsidRPr="009A7C19" w:rsidRDefault="00332093" w:rsidP="00332093">
      <w:pPr>
        <w:rPr>
          <w:rFonts w:cs="Arial"/>
        </w:rPr>
      </w:pPr>
    </w:p>
    <w:p w14:paraId="4EB7129E" w14:textId="77777777" w:rsidR="00332093" w:rsidRDefault="00332093" w:rsidP="00332093"/>
    <w:p w14:paraId="60521954" w14:textId="77777777" w:rsidR="00332093" w:rsidRDefault="00332093" w:rsidP="00332093">
      <w:pPr>
        <w:pStyle w:val="Heading4"/>
      </w:pPr>
      <w:r>
        <w:t>VS-UC-REQ-130654/A-Charge Cord is Not Connected</w:t>
      </w:r>
    </w:p>
    <w:p w14:paraId="48A294DD"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332093" w:rsidRPr="00405CA0" w14:paraId="123EC85A"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035CAF6" w14:textId="77777777" w:rsidR="00332093" w:rsidRPr="00405CA0" w:rsidRDefault="00332093">
            <w:pPr>
              <w:spacing w:line="276" w:lineRule="auto"/>
              <w:rPr>
                <w:rFonts w:cs="Arial"/>
                <w:b/>
              </w:rPr>
            </w:pPr>
            <w:r w:rsidRPr="00405CA0">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14:paraId="4AB80FB1" w14:textId="77777777" w:rsidR="00332093" w:rsidRPr="00405CA0" w:rsidRDefault="00332093">
            <w:pPr>
              <w:spacing w:line="276" w:lineRule="auto"/>
              <w:rPr>
                <w:rFonts w:cs="Arial"/>
              </w:rPr>
            </w:pPr>
            <w:r w:rsidRPr="00405CA0">
              <w:rPr>
                <w:rFonts w:cs="Arial"/>
              </w:rPr>
              <w:t>Vehicle Occupant</w:t>
            </w:r>
          </w:p>
        </w:tc>
      </w:tr>
      <w:tr w:rsidR="00332093" w:rsidRPr="00405CA0" w14:paraId="51863ACE"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0D98F060" w14:textId="77777777" w:rsidR="00332093" w:rsidRPr="00405CA0" w:rsidRDefault="00332093">
            <w:pPr>
              <w:spacing w:line="276" w:lineRule="auto"/>
              <w:rPr>
                <w:rFonts w:cs="Arial"/>
                <w:b/>
              </w:rPr>
            </w:pPr>
            <w:r w:rsidRPr="00405CA0">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14:paraId="3F4A57E2" w14:textId="77777777" w:rsidR="00332093" w:rsidRPr="00405CA0" w:rsidRDefault="00332093">
            <w:pPr>
              <w:spacing w:line="276" w:lineRule="auto"/>
              <w:rPr>
                <w:rFonts w:cs="Arial"/>
              </w:rPr>
            </w:pPr>
            <w:r w:rsidRPr="00405CA0">
              <w:rPr>
                <w:rFonts w:cs="Arial"/>
              </w:rPr>
              <w:t>Infotainment System is On</w:t>
            </w:r>
          </w:p>
          <w:p w14:paraId="221A5E1B" w14:textId="77777777" w:rsidR="00332093" w:rsidRPr="00405CA0" w:rsidRDefault="00332093">
            <w:pPr>
              <w:spacing w:line="276" w:lineRule="auto"/>
              <w:rPr>
                <w:rFonts w:cs="Arial"/>
              </w:rPr>
            </w:pPr>
            <w:r w:rsidRPr="00405CA0">
              <w:rPr>
                <w:rFonts w:cs="Arial"/>
              </w:rPr>
              <w:t>Charge cord is not connected</w:t>
            </w:r>
          </w:p>
          <w:p w14:paraId="689905F3" w14:textId="77777777" w:rsidR="00332093" w:rsidRPr="00405CA0" w:rsidRDefault="00332093">
            <w:pPr>
              <w:spacing w:line="276" w:lineRule="auto"/>
              <w:rPr>
                <w:rFonts w:cs="Arial"/>
              </w:rPr>
            </w:pPr>
            <w:r w:rsidRPr="00405CA0">
              <w:rPr>
                <w:rFonts w:cs="Arial"/>
              </w:rPr>
              <w:t>Ignition Status is Run</w:t>
            </w:r>
          </w:p>
        </w:tc>
      </w:tr>
      <w:tr w:rsidR="00332093" w:rsidRPr="00405CA0" w14:paraId="78F6AB2D" w14:textId="77777777" w:rsidTr="00332093">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58AD085" w14:textId="77777777" w:rsidR="00332093" w:rsidRPr="00405CA0" w:rsidRDefault="00332093">
            <w:pPr>
              <w:spacing w:line="276" w:lineRule="auto"/>
              <w:rPr>
                <w:rFonts w:cs="Arial"/>
                <w:b/>
              </w:rPr>
            </w:pPr>
            <w:r w:rsidRPr="00405CA0">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14:paraId="596E566E" w14:textId="77777777" w:rsidR="00332093" w:rsidRPr="00405CA0" w:rsidRDefault="00332093">
            <w:pPr>
              <w:spacing w:line="276" w:lineRule="auto"/>
              <w:rPr>
                <w:rFonts w:cs="Arial"/>
              </w:rPr>
            </w:pPr>
            <w:r w:rsidRPr="00405CA0">
              <w:rPr>
                <w:rFonts w:cs="Arial"/>
              </w:rPr>
              <w:t>Go to the Vehicle Settings HMI screen for Charge Port Unlock</w:t>
            </w:r>
          </w:p>
        </w:tc>
      </w:tr>
      <w:tr w:rsidR="00332093" w:rsidRPr="00405CA0" w14:paraId="1FCDC2F9"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A11C8CC" w14:textId="77777777" w:rsidR="00332093" w:rsidRPr="00405CA0" w:rsidRDefault="00332093">
            <w:pPr>
              <w:spacing w:line="276" w:lineRule="auto"/>
              <w:rPr>
                <w:rFonts w:cs="Arial"/>
                <w:b/>
              </w:rPr>
            </w:pPr>
            <w:r w:rsidRPr="00405CA0">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14:paraId="0750FFDF" w14:textId="77777777" w:rsidR="00332093" w:rsidRDefault="00332093">
            <w:pPr>
              <w:spacing w:line="276" w:lineRule="auto"/>
              <w:rPr>
                <w:rFonts w:cs="Arial"/>
              </w:rPr>
            </w:pPr>
            <w:r>
              <w:rPr>
                <w:rFonts w:cs="Arial"/>
              </w:rPr>
              <w:t>HMI shows Unlocked*</w:t>
            </w:r>
          </w:p>
          <w:p w14:paraId="4974C59C" w14:textId="77777777" w:rsidR="00332093" w:rsidRPr="00E80B4E" w:rsidRDefault="00332093" w:rsidP="00332093">
            <w:pPr>
              <w:spacing w:line="276" w:lineRule="auto"/>
              <w:ind w:left="720"/>
              <w:rPr>
                <w:rFonts w:cs="Arial"/>
                <w:sz w:val="16"/>
                <w:szCs w:val="16"/>
              </w:rPr>
            </w:pPr>
            <w:r w:rsidRPr="00E80B4E">
              <w:rPr>
                <w:rFonts w:cs="Arial"/>
                <w:sz w:val="16"/>
                <w:szCs w:val="16"/>
              </w:rPr>
              <w:t xml:space="preserve">*HMI shows whatever the status reported from the charging module  </w:t>
            </w:r>
          </w:p>
        </w:tc>
      </w:tr>
      <w:tr w:rsidR="00332093" w:rsidRPr="00405CA0" w14:paraId="252DD60C"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33BD8102" w14:textId="77777777" w:rsidR="00332093" w:rsidRPr="00405CA0" w:rsidRDefault="00332093">
            <w:pPr>
              <w:spacing w:line="276" w:lineRule="auto"/>
              <w:rPr>
                <w:rFonts w:cs="Arial"/>
                <w:b/>
              </w:rPr>
            </w:pPr>
            <w:r w:rsidRPr="00405CA0">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14:paraId="080AE633" w14:textId="77777777" w:rsidR="00332093" w:rsidRPr="00405CA0" w:rsidRDefault="00332093">
            <w:pPr>
              <w:spacing w:line="276" w:lineRule="auto"/>
              <w:rPr>
                <w:rFonts w:cs="Arial"/>
              </w:rPr>
            </w:pPr>
            <w:r w:rsidRPr="00405CA0">
              <w:rPr>
                <w:rFonts w:cs="Arial"/>
              </w:rPr>
              <w:t>G-HMI</w:t>
            </w:r>
          </w:p>
        </w:tc>
      </w:tr>
    </w:tbl>
    <w:p w14:paraId="6A794194" w14:textId="77777777" w:rsidR="00332093" w:rsidRDefault="00332093" w:rsidP="00332093"/>
    <w:p w14:paraId="48D5C5F3" w14:textId="77777777" w:rsidR="00332093" w:rsidRDefault="00332093" w:rsidP="00332093"/>
    <w:p w14:paraId="4C17C66E" w14:textId="77777777" w:rsidR="00332093" w:rsidRDefault="00332093" w:rsidP="00332093">
      <w:pPr>
        <w:pStyle w:val="Heading4"/>
      </w:pPr>
      <w:r>
        <w:t>VS-UC-REQ-130656/A-User selects Unlock from Hard Button</w:t>
      </w:r>
    </w:p>
    <w:p w14:paraId="47244AEB"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332093" w:rsidRPr="009132F5" w14:paraId="462379DE"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565AF4DC" w14:textId="77777777" w:rsidR="00332093" w:rsidRPr="009132F5" w:rsidRDefault="00332093">
            <w:pPr>
              <w:spacing w:line="276" w:lineRule="auto"/>
              <w:rPr>
                <w:rFonts w:cs="Arial"/>
                <w:b/>
              </w:rPr>
            </w:pPr>
            <w:r w:rsidRPr="009132F5">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14:paraId="7A706D71" w14:textId="77777777" w:rsidR="00332093" w:rsidRPr="009132F5" w:rsidRDefault="00332093">
            <w:pPr>
              <w:spacing w:line="276" w:lineRule="auto"/>
              <w:rPr>
                <w:rFonts w:cs="Arial"/>
              </w:rPr>
            </w:pPr>
            <w:r w:rsidRPr="009132F5">
              <w:rPr>
                <w:rFonts w:cs="Arial"/>
              </w:rPr>
              <w:t>Vehicle Occupant</w:t>
            </w:r>
          </w:p>
        </w:tc>
      </w:tr>
      <w:tr w:rsidR="00332093" w:rsidRPr="009132F5" w14:paraId="4ABC5887"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5A071030" w14:textId="77777777" w:rsidR="00332093" w:rsidRPr="009132F5" w:rsidRDefault="00332093">
            <w:pPr>
              <w:spacing w:line="276" w:lineRule="auto"/>
              <w:rPr>
                <w:rFonts w:cs="Arial"/>
                <w:b/>
              </w:rPr>
            </w:pPr>
            <w:r w:rsidRPr="009132F5">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14:paraId="5C04F9C5" w14:textId="77777777" w:rsidR="00332093" w:rsidRPr="009132F5" w:rsidRDefault="00332093">
            <w:pPr>
              <w:spacing w:line="276" w:lineRule="auto"/>
              <w:rPr>
                <w:rFonts w:cs="Arial"/>
              </w:rPr>
            </w:pPr>
            <w:r w:rsidRPr="009132F5">
              <w:rPr>
                <w:rFonts w:cs="Arial"/>
              </w:rPr>
              <w:t>Infotainment System is On</w:t>
            </w:r>
          </w:p>
          <w:p w14:paraId="45EEEFD4" w14:textId="77777777" w:rsidR="00332093" w:rsidRPr="009132F5" w:rsidRDefault="00332093">
            <w:pPr>
              <w:spacing w:line="276" w:lineRule="auto"/>
              <w:rPr>
                <w:rFonts w:cs="Arial"/>
              </w:rPr>
            </w:pPr>
            <w:r>
              <w:rPr>
                <w:rFonts w:cs="Arial"/>
              </w:rPr>
              <w:t xml:space="preserve">Charge cord is locked </w:t>
            </w:r>
          </w:p>
          <w:p w14:paraId="7A737C1E" w14:textId="77777777" w:rsidR="00332093" w:rsidRPr="009132F5" w:rsidRDefault="00332093">
            <w:pPr>
              <w:spacing w:line="276" w:lineRule="auto"/>
              <w:rPr>
                <w:rFonts w:cs="Arial"/>
              </w:rPr>
            </w:pPr>
            <w:r w:rsidRPr="009132F5">
              <w:rPr>
                <w:rFonts w:cs="Arial"/>
              </w:rPr>
              <w:t xml:space="preserve">HMI </w:t>
            </w:r>
            <w:r>
              <w:rPr>
                <w:rFonts w:cs="Arial"/>
              </w:rPr>
              <w:t>for charge cord locked is shown</w:t>
            </w:r>
            <w:r w:rsidRPr="009132F5">
              <w:rPr>
                <w:rFonts w:cs="Arial"/>
              </w:rPr>
              <w:t xml:space="preserve"> </w:t>
            </w:r>
          </w:p>
          <w:p w14:paraId="3B6D7E83" w14:textId="77777777" w:rsidR="00332093" w:rsidRDefault="00332093">
            <w:pPr>
              <w:spacing w:line="276" w:lineRule="auto"/>
              <w:rPr>
                <w:rFonts w:cs="Arial"/>
              </w:rPr>
            </w:pPr>
            <w:r w:rsidRPr="009132F5">
              <w:rPr>
                <w:rFonts w:cs="Arial"/>
              </w:rPr>
              <w:t>Ignition Status is Run</w:t>
            </w:r>
          </w:p>
          <w:p w14:paraId="729B4BEB" w14:textId="77777777" w:rsidR="00332093" w:rsidRPr="009132F5" w:rsidRDefault="00332093" w:rsidP="00332093">
            <w:pPr>
              <w:spacing w:line="276" w:lineRule="auto"/>
              <w:rPr>
                <w:rFonts w:cs="Arial"/>
              </w:rPr>
            </w:pPr>
            <w:r>
              <w:rPr>
                <w:rFonts w:cs="Arial"/>
              </w:rPr>
              <w:t>Settings Menu HMI is shown</w:t>
            </w:r>
          </w:p>
        </w:tc>
      </w:tr>
      <w:tr w:rsidR="00332093" w:rsidRPr="009132F5" w14:paraId="59AA96F1" w14:textId="77777777" w:rsidTr="00332093">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369D0B16" w14:textId="77777777" w:rsidR="00332093" w:rsidRPr="009132F5" w:rsidRDefault="00332093">
            <w:pPr>
              <w:spacing w:line="276" w:lineRule="auto"/>
              <w:rPr>
                <w:rFonts w:cs="Arial"/>
                <w:b/>
              </w:rPr>
            </w:pPr>
            <w:r w:rsidRPr="009132F5">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14:paraId="41BF0EE1" w14:textId="77777777" w:rsidR="00332093" w:rsidRPr="009132F5" w:rsidRDefault="00332093">
            <w:pPr>
              <w:spacing w:line="276" w:lineRule="auto"/>
              <w:rPr>
                <w:rFonts w:cs="Arial"/>
              </w:rPr>
            </w:pPr>
            <w:r w:rsidRPr="009132F5">
              <w:rPr>
                <w:rFonts w:cs="Arial"/>
              </w:rPr>
              <w:t>The user selects unlock charge cord via the hard button</w:t>
            </w:r>
          </w:p>
        </w:tc>
      </w:tr>
      <w:tr w:rsidR="00332093" w:rsidRPr="009132F5" w14:paraId="00AF278B"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006D8727" w14:textId="77777777" w:rsidR="00332093" w:rsidRPr="009132F5" w:rsidRDefault="00332093">
            <w:pPr>
              <w:spacing w:line="276" w:lineRule="auto"/>
              <w:rPr>
                <w:rFonts w:cs="Arial"/>
                <w:b/>
              </w:rPr>
            </w:pPr>
            <w:r w:rsidRPr="009132F5">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14:paraId="04E6905B" w14:textId="77777777" w:rsidR="00332093" w:rsidRDefault="00332093">
            <w:pPr>
              <w:spacing w:line="276" w:lineRule="auto"/>
              <w:rPr>
                <w:rFonts w:cs="Arial"/>
              </w:rPr>
            </w:pPr>
            <w:r>
              <w:rPr>
                <w:rFonts w:cs="Arial"/>
              </w:rPr>
              <w:t>The charger module reports that the charge cord unlock is in progress.</w:t>
            </w:r>
          </w:p>
          <w:p w14:paraId="1C3C947B" w14:textId="77777777" w:rsidR="00332093" w:rsidRDefault="00332093">
            <w:pPr>
              <w:spacing w:line="276" w:lineRule="auto"/>
              <w:rPr>
                <w:rFonts w:cs="Arial"/>
              </w:rPr>
            </w:pPr>
          </w:p>
          <w:p w14:paraId="5B18F21B" w14:textId="77777777" w:rsidR="00332093" w:rsidRDefault="00332093">
            <w:pPr>
              <w:spacing w:line="276" w:lineRule="auto"/>
              <w:rPr>
                <w:rFonts w:cs="Arial"/>
              </w:rPr>
            </w:pPr>
            <w:r>
              <w:rPr>
                <w:rFonts w:cs="Arial"/>
              </w:rPr>
              <w:lastRenderedPageBreak/>
              <w:t>The HMI indicates the charge cord unlock is in progress.</w:t>
            </w:r>
          </w:p>
          <w:p w14:paraId="670CD1EE" w14:textId="77777777" w:rsidR="00332093" w:rsidRDefault="00332093">
            <w:pPr>
              <w:spacing w:line="276" w:lineRule="auto"/>
              <w:rPr>
                <w:rFonts w:cs="Arial"/>
              </w:rPr>
            </w:pPr>
          </w:p>
          <w:p w14:paraId="71DE90FE" w14:textId="77777777" w:rsidR="00332093" w:rsidRDefault="00332093">
            <w:pPr>
              <w:spacing w:line="276" w:lineRule="auto"/>
              <w:rPr>
                <w:rFonts w:cs="Arial"/>
              </w:rPr>
            </w:pPr>
            <w:r>
              <w:rPr>
                <w:rFonts w:cs="Arial"/>
              </w:rPr>
              <w:t>The charger module reports that the charge cord is unlocked.</w:t>
            </w:r>
          </w:p>
          <w:p w14:paraId="026D51F2" w14:textId="77777777" w:rsidR="00332093" w:rsidRDefault="00332093">
            <w:pPr>
              <w:spacing w:line="276" w:lineRule="auto"/>
              <w:rPr>
                <w:rFonts w:cs="Arial"/>
              </w:rPr>
            </w:pPr>
          </w:p>
          <w:p w14:paraId="36ED5328" w14:textId="77777777" w:rsidR="00332093" w:rsidRDefault="00332093">
            <w:pPr>
              <w:spacing w:line="276" w:lineRule="auto"/>
              <w:rPr>
                <w:rFonts w:cs="Arial"/>
              </w:rPr>
            </w:pPr>
            <w:r>
              <w:rPr>
                <w:rFonts w:cs="Arial"/>
              </w:rPr>
              <w:t>HMI shows charge cord unlocked HMI.</w:t>
            </w:r>
          </w:p>
          <w:p w14:paraId="499BFFBF" w14:textId="77777777" w:rsidR="00332093" w:rsidRPr="009132F5" w:rsidRDefault="00332093">
            <w:pPr>
              <w:spacing w:line="276" w:lineRule="auto"/>
              <w:rPr>
                <w:rFonts w:cs="Arial"/>
              </w:rPr>
            </w:pPr>
          </w:p>
        </w:tc>
      </w:tr>
      <w:tr w:rsidR="00332093" w:rsidRPr="009132F5" w14:paraId="157772D1"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5A8CBB36" w14:textId="77777777" w:rsidR="00332093" w:rsidRPr="009132F5" w:rsidRDefault="00332093">
            <w:pPr>
              <w:spacing w:line="276" w:lineRule="auto"/>
              <w:rPr>
                <w:rFonts w:cs="Arial"/>
                <w:b/>
              </w:rPr>
            </w:pPr>
            <w:r w:rsidRPr="009132F5">
              <w:rPr>
                <w:rFonts w:cs="Arial"/>
                <w:b/>
              </w:rPr>
              <w:lastRenderedPageBreak/>
              <w:t>Interfaces</w:t>
            </w:r>
          </w:p>
        </w:tc>
        <w:tc>
          <w:tcPr>
            <w:tcW w:w="7015" w:type="dxa"/>
            <w:tcBorders>
              <w:top w:val="single" w:sz="4" w:space="0" w:color="auto"/>
              <w:left w:val="single" w:sz="4" w:space="0" w:color="auto"/>
              <w:bottom w:val="single" w:sz="4" w:space="0" w:color="auto"/>
              <w:right w:val="single" w:sz="4" w:space="0" w:color="auto"/>
            </w:tcBorders>
            <w:hideMark/>
          </w:tcPr>
          <w:p w14:paraId="63F6FDE7" w14:textId="77777777" w:rsidR="00332093" w:rsidRPr="009132F5" w:rsidRDefault="00332093">
            <w:pPr>
              <w:spacing w:line="276" w:lineRule="auto"/>
              <w:rPr>
                <w:rFonts w:cs="Arial"/>
              </w:rPr>
            </w:pPr>
            <w:r w:rsidRPr="009132F5">
              <w:rPr>
                <w:rFonts w:cs="Arial"/>
              </w:rPr>
              <w:t xml:space="preserve">G-HMI  </w:t>
            </w:r>
          </w:p>
        </w:tc>
      </w:tr>
    </w:tbl>
    <w:p w14:paraId="227C84FC" w14:textId="77777777" w:rsidR="00332093" w:rsidRPr="009132F5" w:rsidRDefault="00332093" w:rsidP="00332093">
      <w:pPr>
        <w:rPr>
          <w:rFonts w:cs="Arial"/>
        </w:rPr>
      </w:pPr>
    </w:p>
    <w:p w14:paraId="1E066ED9" w14:textId="77777777" w:rsidR="00332093" w:rsidRDefault="00332093" w:rsidP="00332093"/>
    <w:p w14:paraId="77D73041" w14:textId="77777777" w:rsidR="00332093" w:rsidRDefault="00332093" w:rsidP="00332093">
      <w:pPr>
        <w:pStyle w:val="Heading4"/>
      </w:pPr>
      <w:r>
        <w:t>VS-UC-REQ-131663/A-User selects Unlock from the Hard Button with Infotainment System OFF</w:t>
      </w:r>
    </w:p>
    <w:p w14:paraId="15631B03"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332093" w:rsidRPr="006973EA" w14:paraId="1058C5CB"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160FFD10" w14:textId="77777777" w:rsidR="00332093" w:rsidRPr="006973EA" w:rsidRDefault="00332093">
            <w:pPr>
              <w:spacing w:line="276" w:lineRule="auto"/>
              <w:rPr>
                <w:rFonts w:cs="Arial"/>
                <w:b/>
              </w:rPr>
            </w:pPr>
            <w:r w:rsidRPr="006973EA">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14:paraId="7E6C0069" w14:textId="77777777" w:rsidR="00332093" w:rsidRPr="006973EA" w:rsidRDefault="00332093">
            <w:pPr>
              <w:spacing w:line="276" w:lineRule="auto"/>
              <w:rPr>
                <w:rFonts w:cs="Arial"/>
              </w:rPr>
            </w:pPr>
            <w:r w:rsidRPr="006973EA">
              <w:rPr>
                <w:rFonts w:cs="Arial"/>
              </w:rPr>
              <w:t>Vehicle Occupant</w:t>
            </w:r>
          </w:p>
        </w:tc>
      </w:tr>
      <w:tr w:rsidR="00332093" w:rsidRPr="006973EA" w14:paraId="70477520"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38A8A3C9" w14:textId="77777777" w:rsidR="00332093" w:rsidRPr="006973EA" w:rsidRDefault="00332093">
            <w:pPr>
              <w:spacing w:line="276" w:lineRule="auto"/>
              <w:rPr>
                <w:rFonts w:cs="Arial"/>
                <w:b/>
              </w:rPr>
            </w:pPr>
            <w:r w:rsidRPr="006973EA">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14:paraId="38A021D9" w14:textId="77777777" w:rsidR="00332093" w:rsidRPr="006973EA" w:rsidRDefault="00332093">
            <w:pPr>
              <w:spacing w:line="276" w:lineRule="auto"/>
              <w:rPr>
                <w:rFonts w:cs="Arial"/>
              </w:rPr>
            </w:pPr>
            <w:r w:rsidRPr="006973EA">
              <w:rPr>
                <w:rFonts w:cs="Arial"/>
              </w:rPr>
              <w:t xml:space="preserve">Infotainment System </w:t>
            </w:r>
            <w:r>
              <w:rPr>
                <w:rFonts w:cs="Arial"/>
              </w:rPr>
              <w:t>is OFF (</w:t>
            </w:r>
            <w:proofErr w:type="spellStart"/>
            <w:r>
              <w:rPr>
                <w:rFonts w:cs="Arial"/>
              </w:rPr>
              <w:t>ie</w:t>
            </w:r>
            <w:proofErr w:type="spellEnd"/>
            <w:r>
              <w:rPr>
                <w:rFonts w:cs="Arial"/>
              </w:rPr>
              <w:t xml:space="preserve"> Infotainment HMI is OFF)</w:t>
            </w:r>
          </w:p>
          <w:p w14:paraId="723F54C6" w14:textId="77777777" w:rsidR="00332093" w:rsidRPr="006973EA" w:rsidRDefault="00332093">
            <w:pPr>
              <w:spacing w:line="276" w:lineRule="auto"/>
              <w:rPr>
                <w:rFonts w:cs="Arial"/>
              </w:rPr>
            </w:pPr>
            <w:r w:rsidRPr="006973EA">
              <w:rPr>
                <w:rFonts w:cs="Arial"/>
              </w:rPr>
              <w:t xml:space="preserve">Charge cord is locked </w:t>
            </w:r>
          </w:p>
          <w:p w14:paraId="02A4330F" w14:textId="77777777" w:rsidR="00332093" w:rsidRPr="006973EA" w:rsidRDefault="00332093">
            <w:pPr>
              <w:spacing w:line="276" w:lineRule="auto"/>
              <w:rPr>
                <w:rFonts w:cs="Arial"/>
              </w:rPr>
            </w:pPr>
            <w:r w:rsidRPr="006973EA">
              <w:rPr>
                <w:rFonts w:cs="Arial"/>
              </w:rPr>
              <w:t>Ignition Status is Off</w:t>
            </w:r>
          </w:p>
        </w:tc>
      </w:tr>
      <w:tr w:rsidR="00332093" w:rsidRPr="006973EA" w14:paraId="298C106C" w14:textId="77777777" w:rsidTr="00332093">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0065530E" w14:textId="77777777" w:rsidR="00332093" w:rsidRPr="006973EA" w:rsidRDefault="00332093">
            <w:pPr>
              <w:spacing w:line="276" w:lineRule="auto"/>
              <w:rPr>
                <w:rFonts w:cs="Arial"/>
                <w:b/>
              </w:rPr>
            </w:pPr>
            <w:r w:rsidRPr="006973EA">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14:paraId="4A2FDF08" w14:textId="77777777" w:rsidR="00332093" w:rsidRPr="006973EA" w:rsidRDefault="00332093">
            <w:pPr>
              <w:spacing w:line="276" w:lineRule="auto"/>
              <w:rPr>
                <w:rFonts w:cs="Arial"/>
              </w:rPr>
            </w:pPr>
            <w:r w:rsidRPr="006973EA">
              <w:rPr>
                <w:rFonts w:cs="Arial"/>
              </w:rPr>
              <w:t>The user selects unlock charge cord via the hard button</w:t>
            </w:r>
          </w:p>
        </w:tc>
      </w:tr>
      <w:tr w:rsidR="00332093" w:rsidRPr="006973EA" w14:paraId="432F819E"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7D5ED147" w14:textId="77777777" w:rsidR="00332093" w:rsidRPr="006973EA" w:rsidRDefault="00332093">
            <w:pPr>
              <w:spacing w:line="276" w:lineRule="auto"/>
              <w:rPr>
                <w:rFonts w:cs="Arial"/>
                <w:b/>
              </w:rPr>
            </w:pPr>
            <w:r w:rsidRPr="006973EA">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14:paraId="398F8D06" w14:textId="77777777" w:rsidR="00332093" w:rsidRDefault="00332093">
            <w:pPr>
              <w:spacing w:line="276" w:lineRule="auto"/>
              <w:rPr>
                <w:rFonts w:cs="Arial"/>
              </w:rPr>
            </w:pPr>
            <w:r w:rsidRPr="006973EA">
              <w:rPr>
                <w:rFonts w:cs="Arial"/>
              </w:rPr>
              <w:t xml:space="preserve">No feedback on </w:t>
            </w:r>
            <w:r>
              <w:rPr>
                <w:rFonts w:cs="Arial"/>
              </w:rPr>
              <w:t xml:space="preserve">Infotainment HMI </w:t>
            </w:r>
            <w:r w:rsidRPr="006973EA">
              <w:rPr>
                <w:rFonts w:cs="Arial"/>
              </w:rPr>
              <w:t>of in progress or lock status.</w:t>
            </w:r>
          </w:p>
          <w:p w14:paraId="5321FF50" w14:textId="77777777" w:rsidR="00332093" w:rsidRPr="006973EA" w:rsidRDefault="00332093" w:rsidP="00332093">
            <w:pPr>
              <w:numPr>
                <w:ilvl w:val="0"/>
                <w:numId w:val="486"/>
              </w:numPr>
              <w:spacing w:line="276" w:lineRule="auto"/>
              <w:rPr>
                <w:rFonts w:cs="Arial"/>
                <w:sz w:val="16"/>
                <w:szCs w:val="16"/>
              </w:rPr>
            </w:pPr>
            <w:r>
              <w:rPr>
                <w:rFonts w:cs="Arial"/>
                <w:sz w:val="16"/>
                <w:szCs w:val="16"/>
              </w:rPr>
              <w:t xml:space="preserve">Note: Charge port light </w:t>
            </w:r>
            <w:r w:rsidRPr="006973EA">
              <w:rPr>
                <w:rFonts w:cs="Arial"/>
                <w:sz w:val="16"/>
                <w:szCs w:val="16"/>
              </w:rPr>
              <w:t>will be used for feedback</w:t>
            </w:r>
          </w:p>
          <w:p w14:paraId="5A4C7BA0" w14:textId="77777777" w:rsidR="00332093" w:rsidRPr="006973EA" w:rsidRDefault="00332093" w:rsidP="00332093">
            <w:pPr>
              <w:spacing w:line="276" w:lineRule="auto"/>
              <w:rPr>
                <w:rFonts w:cs="Arial"/>
                <w:i/>
              </w:rPr>
            </w:pPr>
          </w:p>
        </w:tc>
      </w:tr>
      <w:tr w:rsidR="00332093" w:rsidRPr="006973EA" w14:paraId="0EA31EC7"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108C51BC" w14:textId="77777777" w:rsidR="00332093" w:rsidRPr="006973EA" w:rsidRDefault="00332093">
            <w:pPr>
              <w:spacing w:line="276" w:lineRule="auto"/>
              <w:rPr>
                <w:rFonts w:cs="Arial"/>
                <w:b/>
              </w:rPr>
            </w:pPr>
            <w:r w:rsidRPr="006973EA">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14:paraId="722849C6" w14:textId="77777777" w:rsidR="00332093" w:rsidRPr="006973EA" w:rsidRDefault="00332093">
            <w:pPr>
              <w:spacing w:line="276" w:lineRule="auto"/>
              <w:rPr>
                <w:rFonts w:cs="Arial"/>
              </w:rPr>
            </w:pPr>
            <w:r w:rsidRPr="006973EA">
              <w:rPr>
                <w:rFonts w:cs="Arial"/>
              </w:rPr>
              <w:t xml:space="preserve">G-HMI  </w:t>
            </w:r>
          </w:p>
        </w:tc>
      </w:tr>
    </w:tbl>
    <w:p w14:paraId="22E076DC" w14:textId="77777777" w:rsidR="00332093" w:rsidRDefault="00332093" w:rsidP="00332093"/>
    <w:p w14:paraId="183CA31A" w14:textId="77777777" w:rsidR="00332093" w:rsidRDefault="00332093" w:rsidP="00332093">
      <w:pPr>
        <w:pStyle w:val="Heading4"/>
      </w:pPr>
      <w:r>
        <w:t xml:space="preserve">VS-UC-REQ-131664/B-User tries to Unlock via hard or soft </w:t>
      </w:r>
      <w:proofErr w:type="gramStart"/>
      <w:r>
        <w:t>button</w:t>
      </w:r>
      <w:proofErr w:type="gramEnd"/>
      <w:r>
        <w:t xml:space="preserve"> but the charger module reports Unlock Fail on the charger status signal</w:t>
      </w:r>
    </w:p>
    <w:p w14:paraId="6949D35E"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332093" w:rsidRPr="00FC5149" w14:paraId="1649148A"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503E9C75" w14:textId="77777777" w:rsidR="00332093" w:rsidRPr="00FC5149" w:rsidRDefault="00332093">
            <w:pPr>
              <w:spacing w:line="276" w:lineRule="auto"/>
              <w:rPr>
                <w:rFonts w:cs="Arial"/>
                <w:b/>
              </w:rPr>
            </w:pPr>
            <w:r w:rsidRPr="00FC5149">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14:paraId="0D051025" w14:textId="77777777" w:rsidR="00332093" w:rsidRPr="00FC5149" w:rsidRDefault="00332093">
            <w:pPr>
              <w:spacing w:line="276" w:lineRule="auto"/>
              <w:rPr>
                <w:rFonts w:cs="Arial"/>
                <w:highlight w:val="cyan"/>
              </w:rPr>
            </w:pPr>
            <w:r w:rsidRPr="00FC5149">
              <w:rPr>
                <w:rFonts w:cs="Arial"/>
              </w:rPr>
              <w:t>Vehicle Occupant</w:t>
            </w:r>
          </w:p>
        </w:tc>
      </w:tr>
      <w:tr w:rsidR="00332093" w:rsidRPr="00FC5149" w14:paraId="483FB8C8"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0CA5B559" w14:textId="77777777" w:rsidR="00332093" w:rsidRPr="00FC5149" w:rsidRDefault="00332093">
            <w:pPr>
              <w:spacing w:line="276" w:lineRule="auto"/>
              <w:rPr>
                <w:rFonts w:cs="Arial"/>
                <w:b/>
              </w:rPr>
            </w:pPr>
            <w:r w:rsidRPr="00FC5149">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14:paraId="4C2AC82F" w14:textId="77777777" w:rsidR="00332093" w:rsidRPr="00FC5149" w:rsidRDefault="00332093">
            <w:pPr>
              <w:spacing w:line="276" w:lineRule="auto"/>
              <w:rPr>
                <w:rFonts w:cs="Arial"/>
              </w:rPr>
            </w:pPr>
            <w:r w:rsidRPr="00FC5149">
              <w:rPr>
                <w:rFonts w:cs="Arial"/>
              </w:rPr>
              <w:t>Infotainment System is On</w:t>
            </w:r>
          </w:p>
          <w:p w14:paraId="204E9D66" w14:textId="77777777" w:rsidR="00332093" w:rsidRPr="00FC5149" w:rsidRDefault="00332093">
            <w:pPr>
              <w:spacing w:line="276" w:lineRule="auto"/>
              <w:rPr>
                <w:rFonts w:cs="Arial"/>
              </w:rPr>
            </w:pPr>
            <w:r w:rsidRPr="00FC5149">
              <w:rPr>
                <w:rFonts w:cs="Arial"/>
              </w:rPr>
              <w:t>Charge Cord is connected and locked</w:t>
            </w:r>
          </w:p>
          <w:p w14:paraId="02F9223B" w14:textId="77777777" w:rsidR="00332093" w:rsidRPr="00FC5149" w:rsidRDefault="00332093">
            <w:pPr>
              <w:spacing w:line="276" w:lineRule="auto"/>
              <w:rPr>
                <w:rFonts w:cs="Arial"/>
              </w:rPr>
            </w:pPr>
            <w:r w:rsidRPr="00FC5149">
              <w:rPr>
                <w:rFonts w:cs="Arial"/>
              </w:rPr>
              <w:t xml:space="preserve">HMI </w:t>
            </w:r>
            <w:r>
              <w:rPr>
                <w:rFonts w:cs="Arial"/>
              </w:rPr>
              <w:t>for Charge Cord Locked is shown</w:t>
            </w:r>
          </w:p>
          <w:p w14:paraId="2AA2F28C" w14:textId="77777777" w:rsidR="00332093" w:rsidRPr="00FC5149" w:rsidRDefault="00332093">
            <w:pPr>
              <w:spacing w:line="276" w:lineRule="auto"/>
              <w:rPr>
                <w:rFonts w:cs="Arial"/>
                <w:b/>
              </w:rPr>
            </w:pPr>
            <w:r w:rsidRPr="00FC5149">
              <w:rPr>
                <w:rFonts w:cs="Arial"/>
              </w:rPr>
              <w:t>Ignition Status is Run</w:t>
            </w:r>
          </w:p>
        </w:tc>
      </w:tr>
      <w:tr w:rsidR="00332093" w:rsidRPr="00FC5149" w14:paraId="57D50983" w14:textId="77777777" w:rsidTr="00332093">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4FA0ABEB" w14:textId="77777777" w:rsidR="00332093" w:rsidRPr="00FC5149" w:rsidRDefault="00332093">
            <w:pPr>
              <w:spacing w:line="276" w:lineRule="auto"/>
              <w:rPr>
                <w:rFonts w:cs="Arial"/>
                <w:b/>
              </w:rPr>
            </w:pPr>
            <w:r w:rsidRPr="00FC5149">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14:paraId="61F0395A" w14:textId="77777777" w:rsidR="00332093" w:rsidRPr="00FC5149" w:rsidRDefault="00332093">
            <w:pPr>
              <w:spacing w:line="276" w:lineRule="auto"/>
              <w:rPr>
                <w:rFonts w:cs="Arial"/>
              </w:rPr>
            </w:pPr>
            <w:r w:rsidRPr="00FC5149">
              <w:rPr>
                <w:rFonts w:cs="Arial"/>
              </w:rPr>
              <w:t xml:space="preserve">The user selects unlock charge </w:t>
            </w:r>
            <w:proofErr w:type="gramStart"/>
            <w:r w:rsidRPr="00FC5149">
              <w:rPr>
                <w:rFonts w:cs="Arial"/>
              </w:rPr>
              <w:t>cord</w:t>
            </w:r>
            <w:proofErr w:type="gramEnd"/>
            <w:r w:rsidRPr="00FC5149">
              <w:rPr>
                <w:rFonts w:cs="Arial"/>
              </w:rPr>
              <w:t xml:space="preserve"> but charger responds with faulted status</w:t>
            </w:r>
          </w:p>
        </w:tc>
      </w:tr>
      <w:tr w:rsidR="00332093" w:rsidRPr="00FC5149" w14:paraId="1F65305D"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2DABBEF" w14:textId="77777777" w:rsidR="00332093" w:rsidRPr="00FC5149" w:rsidRDefault="00332093">
            <w:pPr>
              <w:spacing w:line="276" w:lineRule="auto"/>
              <w:rPr>
                <w:rFonts w:cs="Arial"/>
                <w:b/>
              </w:rPr>
            </w:pPr>
            <w:r w:rsidRPr="00FC5149">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14:paraId="3C689565" w14:textId="77777777" w:rsidR="00332093" w:rsidRDefault="00332093">
            <w:pPr>
              <w:spacing w:line="276" w:lineRule="auto"/>
              <w:rPr>
                <w:rFonts w:cs="Arial"/>
              </w:rPr>
            </w:pPr>
            <w:r>
              <w:rPr>
                <w:rFonts w:cs="Arial"/>
              </w:rPr>
              <w:t>HMI displays Locked HMI for unlocked failed</w:t>
            </w:r>
          </w:p>
          <w:p w14:paraId="133807CE" w14:textId="77777777" w:rsidR="00332093" w:rsidRPr="00A41D6E" w:rsidRDefault="00332093" w:rsidP="00332093">
            <w:pPr>
              <w:numPr>
                <w:ilvl w:val="0"/>
                <w:numId w:val="488"/>
              </w:numPr>
              <w:spacing w:line="276" w:lineRule="auto"/>
              <w:rPr>
                <w:rFonts w:cs="Arial"/>
                <w:sz w:val="16"/>
                <w:szCs w:val="16"/>
              </w:rPr>
            </w:pPr>
            <w:r w:rsidRPr="00A41D6E">
              <w:rPr>
                <w:rFonts w:cs="Arial"/>
                <w:sz w:val="16"/>
                <w:szCs w:val="16"/>
              </w:rPr>
              <w:t>Note: charge port light will be used for feedback</w:t>
            </w:r>
          </w:p>
          <w:p w14:paraId="67902195" w14:textId="77777777" w:rsidR="00332093" w:rsidRPr="00A41D6E" w:rsidRDefault="00332093" w:rsidP="00332093">
            <w:pPr>
              <w:spacing w:line="276" w:lineRule="auto"/>
              <w:rPr>
                <w:rFonts w:cs="Arial"/>
              </w:rPr>
            </w:pPr>
          </w:p>
        </w:tc>
      </w:tr>
      <w:tr w:rsidR="00332093" w:rsidRPr="00FC5149" w14:paraId="7497610A"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07FD3475" w14:textId="77777777" w:rsidR="00332093" w:rsidRPr="00FC5149" w:rsidRDefault="00332093">
            <w:pPr>
              <w:spacing w:line="276" w:lineRule="auto"/>
              <w:rPr>
                <w:rFonts w:cs="Arial"/>
                <w:b/>
              </w:rPr>
            </w:pPr>
            <w:r w:rsidRPr="00FC5149">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14:paraId="17D229B9" w14:textId="77777777" w:rsidR="00332093" w:rsidRPr="00FC5149" w:rsidRDefault="00332093">
            <w:pPr>
              <w:spacing w:line="276" w:lineRule="auto"/>
              <w:rPr>
                <w:rFonts w:cs="Arial"/>
              </w:rPr>
            </w:pPr>
            <w:r w:rsidRPr="00FC5149">
              <w:rPr>
                <w:rFonts w:cs="Arial"/>
              </w:rPr>
              <w:t>G-HMI</w:t>
            </w:r>
          </w:p>
        </w:tc>
      </w:tr>
    </w:tbl>
    <w:p w14:paraId="6E72BDBB" w14:textId="77777777" w:rsidR="00332093" w:rsidRDefault="00332093" w:rsidP="00332093"/>
    <w:p w14:paraId="42E5ADF0" w14:textId="77777777" w:rsidR="00332093" w:rsidRDefault="00332093" w:rsidP="00332093">
      <w:pPr>
        <w:pStyle w:val="Heading4"/>
      </w:pPr>
      <w:r>
        <w:t>VS-UC-REQ-131665/B-The charger module reports lock fail on the charge status signal</w:t>
      </w:r>
    </w:p>
    <w:p w14:paraId="004EA589"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332093" w:rsidRPr="00777560" w14:paraId="7E6E47F4"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643127F9" w14:textId="77777777" w:rsidR="00332093" w:rsidRPr="00777560" w:rsidRDefault="00332093">
            <w:pPr>
              <w:spacing w:line="276" w:lineRule="auto"/>
              <w:rPr>
                <w:rFonts w:cs="Arial"/>
                <w:b/>
              </w:rPr>
            </w:pPr>
            <w:r w:rsidRPr="00777560">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14:paraId="4CD765EE" w14:textId="77777777" w:rsidR="00332093" w:rsidRPr="00777560" w:rsidRDefault="00332093">
            <w:pPr>
              <w:spacing w:line="276" w:lineRule="auto"/>
              <w:rPr>
                <w:rFonts w:cs="Arial"/>
                <w:highlight w:val="cyan"/>
              </w:rPr>
            </w:pPr>
            <w:r w:rsidRPr="00777560">
              <w:rPr>
                <w:rFonts w:cs="Arial"/>
              </w:rPr>
              <w:t>Vehicle Occupant</w:t>
            </w:r>
          </w:p>
        </w:tc>
      </w:tr>
      <w:tr w:rsidR="00332093" w:rsidRPr="00777560" w14:paraId="0EA6FCF1"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67CB5C71" w14:textId="77777777" w:rsidR="00332093" w:rsidRPr="00777560" w:rsidRDefault="00332093">
            <w:pPr>
              <w:spacing w:line="276" w:lineRule="auto"/>
              <w:rPr>
                <w:rFonts w:cs="Arial"/>
                <w:b/>
              </w:rPr>
            </w:pPr>
            <w:r w:rsidRPr="00777560">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14:paraId="7FA63E2D" w14:textId="77777777" w:rsidR="00332093" w:rsidRPr="00777560" w:rsidRDefault="00332093">
            <w:pPr>
              <w:spacing w:line="276" w:lineRule="auto"/>
              <w:rPr>
                <w:rFonts w:cs="Arial"/>
              </w:rPr>
            </w:pPr>
            <w:r w:rsidRPr="00777560">
              <w:rPr>
                <w:rFonts w:cs="Arial"/>
              </w:rPr>
              <w:t>Infotainment System is On</w:t>
            </w:r>
          </w:p>
          <w:p w14:paraId="27AC5077" w14:textId="77777777" w:rsidR="00332093" w:rsidRPr="00777560" w:rsidRDefault="00332093">
            <w:pPr>
              <w:spacing w:line="276" w:lineRule="auto"/>
              <w:rPr>
                <w:rFonts w:cs="Arial"/>
              </w:rPr>
            </w:pPr>
            <w:r w:rsidRPr="00777560">
              <w:rPr>
                <w:rFonts w:cs="Arial"/>
              </w:rPr>
              <w:t xml:space="preserve">Charge Cord is connected </w:t>
            </w:r>
          </w:p>
          <w:p w14:paraId="1897B27C" w14:textId="77777777" w:rsidR="00332093" w:rsidRPr="00777560" w:rsidRDefault="00332093">
            <w:pPr>
              <w:spacing w:line="276" w:lineRule="auto"/>
              <w:rPr>
                <w:rFonts w:cs="Arial"/>
                <w:b/>
              </w:rPr>
            </w:pPr>
            <w:r w:rsidRPr="00777560">
              <w:rPr>
                <w:rFonts w:cs="Arial"/>
              </w:rPr>
              <w:t>Ignition Status is Run</w:t>
            </w:r>
          </w:p>
        </w:tc>
      </w:tr>
      <w:tr w:rsidR="00332093" w:rsidRPr="00777560" w14:paraId="03CA3468" w14:textId="77777777" w:rsidTr="00332093">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37425E60" w14:textId="77777777" w:rsidR="00332093" w:rsidRPr="00777560" w:rsidRDefault="00332093">
            <w:pPr>
              <w:spacing w:line="276" w:lineRule="auto"/>
              <w:rPr>
                <w:rFonts w:cs="Arial"/>
                <w:b/>
              </w:rPr>
            </w:pPr>
            <w:r w:rsidRPr="00777560">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14:paraId="082B64E4" w14:textId="77777777" w:rsidR="00332093" w:rsidRPr="00777560" w:rsidRDefault="00332093">
            <w:pPr>
              <w:spacing w:line="276" w:lineRule="auto"/>
              <w:rPr>
                <w:rFonts w:cs="Arial"/>
              </w:rPr>
            </w:pPr>
            <w:r w:rsidRPr="00777560">
              <w:rPr>
                <w:rFonts w:cs="Arial"/>
              </w:rPr>
              <w:t>The cord tries to lock, but fails</w:t>
            </w:r>
          </w:p>
        </w:tc>
      </w:tr>
      <w:tr w:rsidR="00332093" w:rsidRPr="00777560" w14:paraId="34F78A7D"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7F492862" w14:textId="77777777" w:rsidR="00332093" w:rsidRPr="00777560" w:rsidRDefault="00332093">
            <w:pPr>
              <w:spacing w:line="276" w:lineRule="auto"/>
              <w:rPr>
                <w:rFonts w:cs="Arial"/>
                <w:b/>
              </w:rPr>
            </w:pPr>
            <w:r w:rsidRPr="00777560">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14:paraId="349F370E" w14:textId="77777777" w:rsidR="00332093" w:rsidRDefault="00332093">
            <w:pPr>
              <w:spacing w:line="276" w:lineRule="auto"/>
              <w:rPr>
                <w:rFonts w:cs="Arial"/>
              </w:rPr>
            </w:pPr>
            <w:r w:rsidRPr="00777560">
              <w:rPr>
                <w:rFonts w:cs="Arial"/>
              </w:rPr>
              <w:t xml:space="preserve">HMI </w:t>
            </w:r>
            <w:r>
              <w:rPr>
                <w:rFonts w:cs="Arial"/>
              </w:rPr>
              <w:t xml:space="preserve">display Unlocked HMI for Lock Failed </w:t>
            </w:r>
          </w:p>
          <w:p w14:paraId="5B0FECE0" w14:textId="77777777" w:rsidR="00332093" w:rsidRPr="00124A2E" w:rsidRDefault="00332093" w:rsidP="00332093">
            <w:pPr>
              <w:numPr>
                <w:ilvl w:val="0"/>
                <w:numId w:val="490"/>
              </w:numPr>
              <w:spacing w:line="276" w:lineRule="auto"/>
              <w:rPr>
                <w:rFonts w:cs="Arial"/>
                <w:sz w:val="16"/>
                <w:szCs w:val="16"/>
              </w:rPr>
            </w:pPr>
            <w:r w:rsidRPr="00124A2E">
              <w:rPr>
                <w:rFonts w:cs="Arial"/>
                <w:sz w:val="16"/>
                <w:szCs w:val="16"/>
              </w:rPr>
              <w:t>charge port light will be used for feedback</w:t>
            </w:r>
          </w:p>
          <w:p w14:paraId="0CFF3095" w14:textId="77777777" w:rsidR="00332093" w:rsidRPr="00777560" w:rsidRDefault="00332093">
            <w:pPr>
              <w:spacing w:line="276" w:lineRule="auto"/>
              <w:rPr>
                <w:rFonts w:cs="Arial"/>
              </w:rPr>
            </w:pPr>
          </w:p>
        </w:tc>
      </w:tr>
      <w:tr w:rsidR="00332093" w:rsidRPr="00777560" w14:paraId="4C539CB9"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1788A665" w14:textId="77777777" w:rsidR="00332093" w:rsidRPr="00777560" w:rsidRDefault="00332093">
            <w:pPr>
              <w:spacing w:line="276" w:lineRule="auto"/>
              <w:rPr>
                <w:rFonts w:cs="Arial"/>
                <w:b/>
              </w:rPr>
            </w:pPr>
            <w:r w:rsidRPr="00777560">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14:paraId="70642104" w14:textId="77777777" w:rsidR="00332093" w:rsidRPr="00777560" w:rsidRDefault="00332093">
            <w:pPr>
              <w:spacing w:line="276" w:lineRule="auto"/>
              <w:rPr>
                <w:rFonts w:cs="Arial"/>
              </w:rPr>
            </w:pPr>
            <w:r w:rsidRPr="00777560">
              <w:rPr>
                <w:rFonts w:cs="Arial"/>
              </w:rPr>
              <w:t>G-HMI</w:t>
            </w:r>
          </w:p>
        </w:tc>
      </w:tr>
    </w:tbl>
    <w:p w14:paraId="3EB0523A" w14:textId="77777777" w:rsidR="00332093" w:rsidRDefault="00332093" w:rsidP="00332093">
      <w:pPr>
        <w:pStyle w:val="Heading4"/>
      </w:pPr>
      <w:r>
        <w:lastRenderedPageBreak/>
        <w:t>VS-UC-REQ-131666/A-Charger module reports Inactive encoding on the charger status signal</w:t>
      </w:r>
    </w:p>
    <w:p w14:paraId="0D4F5FED"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332093" w:rsidRPr="00FC1CA1" w14:paraId="5FECF9F5"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391FCD4E" w14:textId="77777777" w:rsidR="00332093" w:rsidRPr="00FC1CA1" w:rsidRDefault="00332093">
            <w:pPr>
              <w:spacing w:line="276" w:lineRule="auto"/>
              <w:rPr>
                <w:rFonts w:cs="Arial"/>
                <w:b/>
              </w:rPr>
            </w:pPr>
            <w:r w:rsidRPr="00FC1CA1">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14:paraId="14140ABF" w14:textId="77777777" w:rsidR="00332093" w:rsidRPr="00FC1CA1" w:rsidRDefault="00332093">
            <w:pPr>
              <w:spacing w:line="276" w:lineRule="auto"/>
              <w:rPr>
                <w:rFonts w:cs="Arial"/>
                <w:highlight w:val="cyan"/>
              </w:rPr>
            </w:pPr>
            <w:r w:rsidRPr="00FC1CA1">
              <w:rPr>
                <w:rFonts w:cs="Arial"/>
              </w:rPr>
              <w:t>Vehicle Occupant</w:t>
            </w:r>
          </w:p>
        </w:tc>
      </w:tr>
      <w:tr w:rsidR="00332093" w:rsidRPr="00FC1CA1" w14:paraId="4C265737" w14:textId="77777777" w:rsidTr="00332093">
        <w:trPr>
          <w:trHeight w:val="883"/>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13E0B2A" w14:textId="77777777" w:rsidR="00332093" w:rsidRPr="00FC1CA1" w:rsidRDefault="00332093">
            <w:pPr>
              <w:spacing w:line="276" w:lineRule="auto"/>
              <w:rPr>
                <w:rFonts w:cs="Arial"/>
                <w:b/>
              </w:rPr>
            </w:pPr>
            <w:r w:rsidRPr="00FC1CA1">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14:paraId="643F17F5" w14:textId="77777777" w:rsidR="00332093" w:rsidRPr="00FC1CA1" w:rsidRDefault="00332093">
            <w:pPr>
              <w:spacing w:line="276" w:lineRule="auto"/>
              <w:rPr>
                <w:rFonts w:cs="Arial"/>
              </w:rPr>
            </w:pPr>
            <w:r w:rsidRPr="00FC1CA1">
              <w:rPr>
                <w:rFonts w:cs="Arial"/>
              </w:rPr>
              <w:t>Infotainment System is On</w:t>
            </w:r>
          </w:p>
          <w:p w14:paraId="6386F9B4" w14:textId="77777777" w:rsidR="00332093" w:rsidRPr="00FC1CA1" w:rsidRDefault="00332093">
            <w:pPr>
              <w:spacing w:line="276" w:lineRule="auto"/>
              <w:rPr>
                <w:rFonts w:cs="Arial"/>
              </w:rPr>
            </w:pPr>
            <w:r w:rsidRPr="00FC1CA1">
              <w:rPr>
                <w:rFonts w:cs="Arial"/>
              </w:rPr>
              <w:t>Ignition Status is Run</w:t>
            </w:r>
          </w:p>
        </w:tc>
      </w:tr>
      <w:tr w:rsidR="00332093" w:rsidRPr="00FC1CA1" w14:paraId="1B9A6562" w14:textId="77777777" w:rsidTr="00332093">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75ECB73D" w14:textId="77777777" w:rsidR="00332093" w:rsidRPr="00FC1CA1" w:rsidRDefault="00332093">
            <w:pPr>
              <w:spacing w:line="276" w:lineRule="auto"/>
              <w:rPr>
                <w:rFonts w:cs="Arial"/>
                <w:b/>
              </w:rPr>
            </w:pPr>
            <w:r w:rsidRPr="00FC1CA1">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14:paraId="153E8C55" w14:textId="77777777" w:rsidR="00332093" w:rsidRPr="00FC1CA1" w:rsidRDefault="00332093" w:rsidP="00332093">
            <w:pPr>
              <w:spacing w:line="276" w:lineRule="auto"/>
              <w:rPr>
                <w:rFonts w:cs="Arial"/>
              </w:rPr>
            </w:pPr>
            <w:r w:rsidRPr="00FC1CA1">
              <w:rPr>
                <w:rFonts w:cs="Arial"/>
              </w:rPr>
              <w:t>Charger module powers up and reports</w:t>
            </w:r>
            <w:r>
              <w:rPr>
                <w:rFonts w:cs="Arial"/>
              </w:rPr>
              <w:t xml:space="preserve"> Inactive</w:t>
            </w:r>
            <w:r w:rsidRPr="00FC1CA1">
              <w:rPr>
                <w:rFonts w:cs="Arial"/>
              </w:rPr>
              <w:t xml:space="preserve"> on the </w:t>
            </w:r>
            <w:r>
              <w:rPr>
                <w:rFonts w:cs="Arial"/>
              </w:rPr>
              <w:t>status signal</w:t>
            </w:r>
          </w:p>
        </w:tc>
      </w:tr>
      <w:tr w:rsidR="00332093" w:rsidRPr="00FC1CA1" w14:paraId="318CC414"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0D30258A" w14:textId="77777777" w:rsidR="00332093" w:rsidRPr="00FC1CA1" w:rsidRDefault="00332093">
            <w:pPr>
              <w:spacing w:line="276" w:lineRule="auto"/>
              <w:rPr>
                <w:rFonts w:cs="Arial"/>
                <w:b/>
              </w:rPr>
            </w:pPr>
            <w:r w:rsidRPr="00FC1CA1">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tcPr>
          <w:p w14:paraId="0B1CD6CF" w14:textId="77777777" w:rsidR="00332093" w:rsidRPr="00576AE6" w:rsidRDefault="00332093">
            <w:pPr>
              <w:spacing w:line="276" w:lineRule="auto"/>
              <w:rPr>
                <w:rFonts w:cs="Arial"/>
              </w:rPr>
            </w:pPr>
            <w:r w:rsidRPr="00576AE6">
              <w:rPr>
                <w:rFonts w:cs="Arial"/>
              </w:rPr>
              <w:t>HMI performs based on last state the charger status signal was received that was not Inactive.</w:t>
            </w:r>
            <w:r>
              <w:rPr>
                <w:rFonts w:cs="Arial"/>
              </w:rPr>
              <w:t xml:space="preserve">  This applies only if received Inactive for less than 5 seconds in Run.</w:t>
            </w:r>
            <w:r w:rsidRPr="00576AE6">
              <w:rPr>
                <w:rFonts w:cs="Arial"/>
              </w:rPr>
              <w:t xml:space="preserve">  </w:t>
            </w:r>
          </w:p>
          <w:p w14:paraId="6C697519" w14:textId="77777777" w:rsidR="00332093" w:rsidRPr="00576AE6" w:rsidRDefault="00332093">
            <w:pPr>
              <w:spacing w:line="276" w:lineRule="auto"/>
              <w:rPr>
                <w:rFonts w:cs="Arial"/>
              </w:rPr>
            </w:pPr>
          </w:p>
          <w:p w14:paraId="24BE3F3D" w14:textId="77777777" w:rsidR="00332093" w:rsidRPr="00FC1CA1" w:rsidRDefault="00332093" w:rsidP="00332093">
            <w:pPr>
              <w:spacing w:line="276" w:lineRule="auto"/>
              <w:rPr>
                <w:rFonts w:cs="Arial"/>
              </w:rPr>
            </w:pPr>
            <w:r w:rsidRPr="00576AE6">
              <w:rPr>
                <w:rFonts w:cs="Arial"/>
              </w:rPr>
              <w:t>If receive Inactive more than 5 seconds</w:t>
            </w:r>
            <w:r>
              <w:rPr>
                <w:rFonts w:cs="Arial"/>
              </w:rPr>
              <w:t xml:space="preserve"> in </w:t>
            </w:r>
            <w:proofErr w:type="gramStart"/>
            <w:r>
              <w:rPr>
                <w:rFonts w:cs="Arial"/>
              </w:rPr>
              <w:t>Run</w:t>
            </w:r>
            <w:proofErr w:type="gramEnd"/>
            <w:r w:rsidRPr="00576AE6">
              <w:rPr>
                <w:rFonts w:cs="Arial"/>
              </w:rPr>
              <w:t xml:space="preserve"> then the signal is considered missing/unknown. When missing/unknown the HMI shall assume the cord is locked so that the unlock button is available.</w:t>
            </w:r>
          </w:p>
        </w:tc>
      </w:tr>
      <w:tr w:rsidR="00332093" w:rsidRPr="00FC1CA1" w14:paraId="57A4B255"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004B0099" w14:textId="77777777" w:rsidR="00332093" w:rsidRPr="00FC1CA1" w:rsidRDefault="00332093">
            <w:pPr>
              <w:spacing w:line="276" w:lineRule="auto"/>
              <w:rPr>
                <w:rFonts w:cs="Arial"/>
                <w:b/>
              </w:rPr>
            </w:pPr>
            <w:r w:rsidRPr="00FC1CA1">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14:paraId="58628C14" w14:textId="77777777" w:rsidR="00332093" w:rsidRPr="00FC1CA1" w:rsidRDefault="00332093">
            <w:pPr>
              <w:spacing w:line="276" w:lineRule="auto"/>
              <w:rPr>
                <w:rFonts w:cs="Arial"/>
              </w:rPr>
            </w:pPr>
            <w:r w:rsidRPr="00FC1CA1">
              <w:rPr>
                <w:rFonts w:cs="Arial"/>
              </w:rPr>
              <w:t>G-HMI</w:t>
            </w:r>
          </w:p>
        </w:tc>
      </w:tr>
    </w:tbl>
    <w:p w14:paraId="645A51A6" w14:textId="77777777" w:rsidR="00332093" w:rsidRDefault="00332093" w:rsidP="00332093"/>
    <w:p w14:paraId="77FB4749" w14:textId="77777777" w:rsidR="00332093" w:rsidRDefault="00332093" w:rsidP="00332093">
      <w:pPr>
        <w:pStyle w:val="Heading4"/>
      </w:pPr>
      <w:r>
        <w:t>VS-UC-REQ-131667/B-The Charger Module reports Faulty on the status signal</w:t>
      </w:r>
    </w:p>
    <w:p w14:paraId="7DEAB0A1"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332093" w:rsidRPr="00520E07" w14:paraId="1A1159F8"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F870D18" w14:textId="77777777" w:rsidR="00332093" w:rsidRPr="00520E07" w:rsidRDefault="00332093">
            <w:pPr>
              <w:spacing w:line="276" w:lineRule="auto"/>
              <w:rPr>
                <w:rFonts w:cs="Arial"/>
                <w:b/>
              </w:rPr>
            </w:pPr>
            <w:r w:rsidRPr="00520E07">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14:paraId="6B0E2E41" w14:textId="77777777" w:rsidR="00332093" w:rsidRPr="00520E07" w:rsidRDefault="00332093">
            <w:pPr>
              <w:spacing w:line="276" w:lineRule="auto"/>
              <w:rPr>
                <w:rFonts w:cs="Arial"/>
                <w:highlight w:val="cyan"/>
              </w:rPr>
            </w:pPr>
            <w:r w:rsidRPr="00520E07">
              <w:rPr>
                <w:rFonts w:cs="Arial"/>
              </w:rPr>
              <w:t>Vehicle Occupant</w:t>
            </w:r>
          </w:p>
        </w:tc>
      </w:tr>
      <w:tr w:rsidR="00332093" w:rsidRPr="00520E07" w14:paraId="4F0BB82E"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6B5375E" w14:textId="77777777" w:rsidR="00332093" w:rsidRPr="00520E07" w:rsidRDefault="00332093">
            <w:pPr>
              <w:spacing w:line="276" w:lineRule="auto"/>
              <w:rPr>
                <w:rFonts w:cs="Arial"/>
                <w:b/>
              </w:rPr>
            </w:pPr>
            <w:r w:rsidRPr="00520E07">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14:paraId="1119D470" w14:textId="77777777" w:rsidR="00332093" w:rsidRPr="00520E07" w:rsidRDefault="00332093">
            <w:pPr>
              <w:spacing w:line="276" w:lineRule="auto"/>
              <w:rPr>
                <w:rFonts w:cs="Arial"/>
              </w:rPr>
            </w:pPr>
            <w:r w:rsidRPr="00520E07">
              <w:rPr>
                <w:rFonts w:cs="Arial"/>
              </w:rPr>
              <w:t>Infotainment System is On</w:t>
            </w:r>
          </w:p>
          <w:p w14:paraId="26F78483" w14:textId="77777777" w:rsidR="00332093" w:rsidRDefault="00332093">
            <w:pPr>
              <w:spacing w:line="276" w:lineRule="auto"/>
              <w:rPr>
                <w:rFonts w:cs="Arial"/>
              </w:rPr>
            </w:pPr>
            <w:r w:rsidRPr="00520E07">
              <w:rPr>
                <w:rFonts w:cs="Arial"/>
              </w:rPr>
              <w:t xml:space="preserve">Charge Cord is connected </w:t>
            </w:r>
          </w:p>
          <w:p w14:paraId="00A3556F" w14:textId="77777777" w:rsidR="00332093" w:rsidRPr="00520E07" w:rsidRDefault="00332093">
            <w:pPr>
              <w:spacing w:line="276" w:lineRule="auto"/>
              <w:rPr>
                <w:rFonts w:cs="Arial"/>
              </w:rPr>
            </w:pPr>
            <w:r>
              <w:rPr>
                <w:rFonts w:cs="Arial"/>
              </w:rPr>
              <w:t>Settings HMI is active</w:t>
            </w:r>
          </w:p>
          <w:p w14:paraId="15112D83" w14:textId="77777777" w:rsidR="00332093" w:rsidRPr="00520E07" w:rsidRDefault="00332093">
            <w:pPr>
              <w:spacing w:line="276" w:lineRule="auto"/>
              <w:rPr>
                <w:rFonts w:cs="Arial"/>
                <w:b/>
              </w:rPr>
            </w:pPr>
            <w:r w:rsidRPr="00520E07">
              <w:rPr>
                <w:rFonts w:cs="Arial"/>
              </w:rPr>
              <w:t>Ignition Status is Run</w:t>
            </w:r>
          </w:p>
        </w:tc>
      </w:tr>
      <w:tr w:rsidR="00332093" w:rsidRPr="00520E07" w14:paraId="21E02376" w14:textId="77777777" w:rsidTr="00332093">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0FA5ADE5" w14:textId="77777777" w:rsidR="00332093" w:rsidRPr="00520E07" w:rsidRDefault="00332093">
            <w:pPr>
              <w:spacing w:line="276" w:lineRule="auto"/>
              <w:rPr>
                <w:rFonts w:cs="Arial"/>
                <w:b/>
              </w:rPr>
            </w:pPr>
            <w:r w:rsidRPr="00520E07">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14:paraId="620CD8A5" w14:textId="77777777" w:rsidR="00332093" w:rsidRPr="00520E07" w:rsidRDefault="00332093">
            <w:pPr>
              <w:spacing w:line="276" w:lineRule="auto"/>
              <w:rPr>
                <w:rFonts w:cs="Arial"/>
              </w:rPr>
            </w:pPr>
            <w:r w:rsidRPr="00520E07">
              <w:rPr>
                <w:rFonts w:cs="Arial"/>
              </w:rPr>
              <w:t>The charger reports faulty on the charge cord lock status</w:t>
            </w:r>
          </w:p>
        </w:tc>
      </w:tr>
      <w:tr w:rsidR="00332093" w:rsidRPr="00520E07" w14:paraId="6A985398"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EBD2076" w14:textId="77777777" w:rsidR="00332093" w:rsidRPr="00520E07" w:rsidRDefault="00332093">
            <w:pPr>
              <w:spacing w:line="276" w:lineRule="auto"/>
              <w:rPr>
                <w:rFonts w:cs="Arial"/>
                <w:b/>
              </w:rPr>
            </w:pPr>
            <w:r w:rsidRPr="00520E07">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14:paraId="28932A5B" w14:textId="77777777" w:rsidR="00332093" w:rsidRDefault="00332093">
            <w:pPr>
              <w:spacing w:line="276" w:lineRule="auto"/>
              <w:rPr>
                <w:rFonts w:cs="Arial"/>
              </w:rPr>
            </w:pPr>
            <w:r w:rsidRPr="00520E07">
              <w:rPr>
                <w:rFonts w:cs="Arial"/>
              </w:rPr>
              <w:t xml:space="preserve">HMI </w:t>
            </w:r>
            <w:r>
              <w:rPr>
                <w:rFonts w:cs="Arial"/>
              </w:rPr>
              <w:t>displays Locked HMI for</w:t>
            </w:r>
            <w:r w:rsidRPr="00520E07">
              <w:rPr>
                <w:rFonts w:cs="Arial"/>
              </w:rPr>
              <w:t xml:space="preserve"> faulty </w:t>
            </w:r>
          </w:p>
          <w:p w14:paraId="30CCB695" w14:textId="77777777" w:rsidR="00332093" w:rsidRPr="00CA1840" w:rsidRDefault="00332093" w:rsidP="00332093">
            <w:pPr>
              <w:numPr>
                <w:ilvl w:val="0"/>
                <w:numId w:val="493"/>
              </w:numPr>
              <w:spacing w:line="276" w:lineRule="auto"/>
              <w:rPr>
                <w:rFonts w:cs="Arial"/>
                <w:sz w:val="16"/>
                <w:szCs w:val="16"/>
              </w:rPr>
            </w:pPr>
            <w:r w:rsidRPr="00CA1840">
              <w:rPr>
                <w:rFonts w:cs="Arial"/>
                <w:sz w:val="16"/>
                <w:szCs w:val="16"/>
              </w:rPr>
              <w:t>charge port light will be used for feedback</w:t>
            </w:r>
          </w:p>
          <w:p w14:paraId="38853D95" w14:textId="77777777" w:rsidR="00332093" w:rsidRPr="00520E07" w:rsidRDefault="00332093" w:rsidP="00332093">
            <w:pPr>
              <w:spacing w:line="276" w:lineRule="auto"/>
              <w:rPr>
                <w:rFonts w:cs="Arial"/>
              </w:rPr>
            </w:pPr>
            <w:r w:rsidRPr="00520E07">
              <w:rPr>
                <w:rFonts w:cs="Arial"/>
                <w:b/>
              </w:rPr>
              <w:t xml:space="preserve"> </w:t>
            </w:r>
          </w:p>
        </w:tc>
      </w:tr>
      <w:tr w:rsidR="00332093" w:rsidRPr="00520E07" w14:paraId="29169552"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70CBDF95" w14:textId="77777777" w:rsidR="00332093" w:rsidRPr="00520E07" w:rsidRDefault="00332093">
            <w:pPr>
              <w:spacing w:line="276" w:lineRule="auto"/>
              <w:rPr>
                <w:rFonts w:cs="Arial"/>
                <w:b/>
              </w:rPr>
            </w:pPr>
            <w:r w:rsidRPr="00520E07">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14:paraId="584D5083" w14:textId="77777777" w:rsidR="00332093" w:rsidRPr="00520E07" w:rsidRDefault="00332093">
            <w:pPr>
              <w:spacing w:line="276" w:lineRule="auto"/>
              <w:rPr>
                <w:rFonts w:cs="Arial"/>
              </w:rPr>
            </w:pPr>
            <w:r w:rsidRPr="00520E07">
              <w:rPr>
                <w:rFonts w:cs="Arial"/>
              </w:rPr>
              <w:t>G-HMI</w:t>
            </w:r>
          </w:p>
        </w:tc>
      </w:tr>
    </w:tbl>
    <w:p w14:paraId="626B3B8F" w14:textId="77777777" w:rsidR="00332093" w:rsidRDefault="00332093" w:rsidP="00332093"/>
    <w:p w14:paraId="46D8D5CF" w14:textId="77777777" w:rsidR="00332093" w:rsidRDefault="00332093" w:rsidP="00332093">
      <w:pPr>
        <w:pStyle w:val="Heading4"/>
      </w:pPr>
      <w:r>
        <w:t xml:space="preserve">VS-UC-REQ-131668/A-The charging module reports Locking </w:t>
      </w:r>
      <w:proofErr w:type="gramStart"/>
      <w:r>
        <w:t>In</w:t>
      </w:r>
      <w:proofErr w:type="gramEnd"/>
      <w:r>
        <w:t xml:space="preserve"> Progress on the charger status signal</w:t>
      </w:r>
    </w:p>
    <w:p w14:paraId="078F3F84"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332093" w:rsidRPr="00EF71A8" w14:paraId="0F291A61"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1D847236" w14:textId="77777777" w:rsidR="00332093" w:rsidRPr="00EF71A8" w:rsidRDefault="00332093">
            <w:pPr>
              <w:spacing w:line="276" w:lineRule="auto"/>
              <w:rPr>
                <w:rFonts w:cs="Arial"/>
                <w:b/>
              </w:rPr>
            </w:pPr>
            <w:r w:rsidRPr="00EF71A8">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14:paraId="7D1E517D" w14:textId="77777777" w:rsidR="00332093" w:rsidRPr="00EF71A8" w:rsidRDefault="00332093">
            <w:pPr>
              <w:spacing w:line="276" w:lineRule="auto"/>
              <w:rPr>
                <w:rFonts w:cs="Arial"/>
                <w:highlight w:val="cyan"/>
              </w:rPr>
            </w:pPr>
            <w:r w:rsidRPr="00EF71A8">
              <w:rPr>
                <w:rFonts w:cs="Arial"/>
              </w:rPr>
              <w:t>Vehicle Occupant</w:t>
            </w:r>
          </w:p>
        </w:tc>
      </w:tr>
      <w:tr w:rsidR="00332093" w:rsidRPr="00EF71A8" w14:paraId="62BB097F"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36E5B95B" w14:textId="77777777" w:rsidR="00332093" w:rsidRPr="00EF71A8" w:rsidRDefault="00332093">
            <w:pPr>
              <w:spacing w:line="276" w:lineRule="auto"/>
              <w:rPr>
                <w:rFonts w:cs="Arial"/>
                <w:b/>
              </w:rPr>
            </w:pPr>
            <w:r w:rsidRPr="00EF71A8">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14:paraId="2604A1CA" w14:textId="77777777" w:rsidR="00332093" w:rsidRPr="00EF71A8" w:rsidRDefault="00332093">
            <w:pPr>
              <w:spacing w:line="276" w:lineRule="auto"/>
              <w:rPr>
                <w:rFonts w:cs="Arial"/>
              </w:rPr>
            </w:pPr>
            <w:r w:rsidRPr="00EF71A8">
              <w:rPr>
                <w:rFonts w:cs="Arial"/>
              </w:rPr>
              <w:t>Infotainment System is On</w:t>
            </w:r>
          </w:p>
          <w:p w14:paraId="1ABF9209" w14:textId="77777777" w:rsidR="00332093" w:rsidRPr="00EF71A8" w:rsidRDefault="00332093">
            <w:pPr>
              <w:spacing w:line="276" w:lineRule="auto"/>
              <w:rPr>
                <w:rFonts w:cs="Arial"/>
              </w:rPr>
            </w:pPr>
            <w:r w:rsidRPr="00EF71A8">
              <w:rPr>
                <w:rFonts w:cs="Arial"/>
              </w:rPr>
              <w:t xml:space="preserve">Charge Cord is connected </w:t>
            </w:r>
          </w:p>
          <w:p w14:paraId="425219F8" w14:textId="77777777" w:rsidR="00332093" w:rsidRPr="00EF71A8" w:rsidRDefault="00332093">
            <w:pPr>
              <w:spacing w:line="276" w:lineRule="auto"/>
              <w:rPr>
                <w:rFonts w:cs="Arial"/>
                <w:b/>
              </w:rPr>
            </w:pPr>
            <w:r w:rsidRPr="00EF71A8">
              <w:rPr>
                <w:rFonts w:cs="Arial"/>
              </w:rPr>
              <w:t>Ignition Status is Run</w:t>
            </w:r>
          </w:p>
        </w:tc>
      </w:tr>
      <w:tr w:rsidR="00332093" w:rsidRPr="00EF71A8" w14:paraId="08E3E680" w14:textId="77777777" w:rsidTr="00332093">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3C683523" w14:textId="77777777" w:rsidR="00332093" w:rsidRPr="00EF71A8" w:rsidRDefault="00332093">
            <w:pPr>
              <w:spacing w:line="276" w:lineRule="auto"/>
              <w:rPr>
                <w:rFonts w:cs="Arial"/>
                <w:b/>
              </w:rPr>
            </w:pPr>
            <w:r w:rsidRPr="00EF71A8">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14:paraId="04CB5E0E" w14:textId="77777777" w:rsidR="00332093" w:rsidRPr="002C0724" w:rsidRDefault="00332093">
            <w:pPr>
              <w:spacing w:line="276" w:lineRule="auto"/>
              <w:rPr>
                <w:rFonts w:cs="Arial"/>
              </w:rPr>
            </w:pPr>
            <w:r w:rsidRPr="002C0724">
              <w:rPr>
                <w:rFonts w:cs="Arial"/>
              </w:rPr>
              <w:t xml:space="preserve">The charger reports Locking </w:t>
            </w:r>
            <w:proofErr w:type="gramStart"/>
            <w:r w:rsidRPr="002C0724">
              <w:rPr>
                <w:rFonts w:cs="Arial"/>
              </w:rPr>
              <w:t>In</w:t>
            </w:r>
            <w:proofErr w:type="gramEnd"/>
            <w:r w:rsidRPr="002C0724">
              <w:rPr>
                <w:rFonts w:cs="Arial"/>
              </w:rPr>
              <w:t xml:space="preserve"> Progress on the charge cord lock status</w:t>
            </w:r>
          </w:p>
        </w:tc>
      </w:tr>
      <w:tr w:rsidR="00332093" w:rsidRPr="00EF71A8" w14:paraId="64153061"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A0E84CF" w14:textId="77777777" w:rsidR="00332093" w:rsidRPr="00EF71A8" w:rsidRDefault="00332093">
            <w:pPr>
              <w:spacing w:line="276" w:lineRule="auto"/>
              <w:rPr>
                <w:rFonts w:cs="Arial"/>
                <w:b/>
              </w:rPr>
            </w:pPr>
            <w:r w:rsidRPr="00EF71A8">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14:paraId="0A09B78B" w14:textId="77777777" w:rsidR="00332093" w:rsidRPr="002C0724" w:rsidRDefault="00332093">
            <w:pPr>
              <w:spacing w:line="276" w:lineRule="auto"/>
              <w:rPr>
                <w:rFonts w:cs="Arial"/>
              </w:rPr>
            </w:pPr>
            <w:r w:rsidRPr="002C0724">
              <w:rPr>
                <w:rFonts w:cs="Arial"/>
              </w:rPr>
              <w:t xml:space="preserve">HMI </w:t>
            </w:r>
            <w:r>
              <w:rPr>
                <w:rFonts w:cs="Arial"/>
              </w:rPr>
              <w:t>shows Unlocked HMI for</w:t>
            </w:r>
            <w:r w:rsidRPr="002C0724">
              <w:rPr>
                <w:rFonts w:cs="Arial"/>
              </w:rPr>
              <w:t xml:space="preserve"> Locking </w:t>
            </w:r>
            <w:proofErr w:type="gramStart"/>
            <w:r w:rsidRPr="002C0724">
              <w:rPr>
                <w:rFonts w:cs="Arial"/>
              </w:rPr>
              <w:t>In</w:t>
            </w:r>
            <w:proofErr w:type="gramEnd"/>
            <w:r w:rsidRPr="002C0724">
              <w:rPr>
                <w:rFonts w:cs="Arial"/>
              </w:rPr>
              <w:t xml:space="preserve"> Progress </w:t>
            </w:r>
          </w:p>
          <w:p w14:paraId="31D307C5" w14:textId="77777777" w:rsidR="00332093" w:rsidRPr="002C0724" w:rsidRDefault="00332093" w:rsidP="00332093">
            <w:pPr>
              <w:numPr>
                <w:ilvl w:val="0"/>
                <w:numId w:val="495"/>
              </w:numPr>
              <w:spacing w:line="276" w:lineRule="auto"/>
              <w:rPr>
                <w:rFonts w:cs="Arial"/>
                <w:sz w:val="16"/>
                <w:szCs w:val="16"/>
              </w:rPr>
            </w:pPr>
            <w:r w:rsidRPr="002C0724">
              <w:rPr>
                <w:rFonts w:cs="Arial"/>
                <w:sz w:val="16"/>
                <w:szCs w:val="16"/>
              </w:rPr>
              <w:t>charge port light will be used for feedback</w:t>
            </w:r>
          </w:p>
          <w:p w14:paraId="07DDD3DB" w14:textId="77777777" w:rsidR="00332093" w:rsidRPr="002C0724" w:rsidRDefault="00332093">
            <w:pPr>
              <w:spacing w:line="276" w:lineRule="auto"/>
              <w:rPr>
                <w:rFonts w:cs="Arial"/>
              </w:rPr>
            </w:pPr>
          </w:p>
        </w:tc>
      </w:tr>
      <w:tr w:rsidR="00332093" w:rsidRPr="00EF71A8" w14:paraId="4BB34B89"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1BEDDF71" w14:textId="77777777" w:rsidR="00332093" w:rsidRPr="00EF71A8" w:rsidRDefault="00332093">
            <w:pPr>
              <w:spacing w:line="276" w:lineRule="auto"/>
              <w:rPr>
                <w:rFonts w:cs="Arial"/>
                <w:b/>
              </w:rPr>
            </w:pPr>
            <w:r w:rsidRPr="00EF71A8">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14:paraId="0FA1C29A" w14:textId="77777777" w:rsidR="00332093" w:rsidRPr="00EF71A8" w:rsidRDefault="00332093">
            <w:pPr>
              <w:spacing w:line="276" w:lineRule="auto"/>
              <w:rPr>
                <w:rFonts w:cs="Arial"/>
              </w:rPr>
            </w:pPr>
            <w:r w:rsidRPr="00EF71A8">
              <w:rPr>
                <w:rFonts w:cs="Arial"/>
              </w:rPr>
              <w:t>G-HMI</w:t>
            </w:r>
          </w:p>
        </w:tc>
      </w:tr>
    </w:tbl>
    <w:p w14:paraId="3865AC73" w14:textId="77777777" w:rsidR="00332093" w:rsidRDefault="00332093" w:rsidP="00332093"/>
    <w:p w14:paraId="2F957DE9" w14:textId="77777777" w:rsidR="00332093" w:rsidRDefault="00332093" w:rsidP="00332093">
      <w:pPr>
        <w:pStyle w:val="Heading4"/>
      </w:pPr>
      <w:r>
        <w:t>VS-UC-REQ-132657/A-User plugs in Charge Cord and Charge Cord is Automatically Locked</w:t>
      </w:r>
    </w:p>
    <w:p w14:paraId="150C2E16" w14:textId="77777777" w:rsidR="00332093"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332093" w:rsidRPr="003D2376" w14:paraId="2A8980A5"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0F50BEB0" w14:textId="77777777" w:rsidR="00332093" w:rsidRPr="003D2376" w:rsidRDefault="00332093" w:rsidP="00332093">
            <w:pPr>
              <w:spacing w:line="276" w:lineRule="auto"/>
              <w:rPr>
                <w:rFonts w:cs="Arial"/>
                <w:b/>
              </w:rPr>
            </w:pPr>
            <w:r w:rsidRPr="003D2376">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14:paraId="27B01E5C" w14:textId="77777777" w:rsidR="00332093" w:rsidRPr="003D2376" w:rsidRDefault="00332093" w:rsidP="00332093">
            <w:pPr>
              <w:spacing w:line="276" w:lineRule="auto"/>
              <w:rPr>
                <w:rFonts w:cs="Arial"/>
                <w:highlight w:val="cyan"/>
              </w:rPr>
            </w:pPr>
            <w:r w:rsidRPr="003D2376">
              <w:rPr>
                <w:rFonts w:cs="Arial"/>
              </w:rPr>
              <w:t>Vehicle Occupant</w:t>
            </w:r>
          </w:p>
        </w:tc>
      </w:tr>
      <w:tr w:rsidR="00332093" w:rsidRPr="003D2376" w14:paraId="7D976DAF"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78190FE2" w14:textId="77777777" w:rsidR="00332093" w:rsidRPr="003D2376" w:rsidRDefault="00332093" w:rsidP="00332093">
            <w:pPr>
              <w:spacing w:line="276" w:lineRule="auto"/>
              <w:rPr>
                <w:rFonts w:cs="Arial"/>
                <w:b/>
              </w:rPr>
            </w:pPr>
            <w:r w:rsidRPr="003D2376">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14:paraId="7483380D" w14:textId="77777777" w:rsidR="00332093" w:rsidRPr="003D2376" w:rsidRDefault="00332093" w:rsidP="00332093">
            <w:pPr>
              <w:spacing w:line="276" w:lineRule="auto"/>
              <w:rPr>
                <w:rFonts w:cs="Arial"/>
              </w:rPr>
            </w:pPr>
            <w:r w:rsidRPr="003D2376">
              <w:rPr>
                <w:rFonts w:cs="Arial"/>
              </w:rPr>
              <w:t>Infotainment System is On</w:t>
            </w:r>
          </w:p>
          <w:p w14:paraId="690A3ABD" w14:textId="77777777" w:rsidR="00332093" w:rsidRPr="003D2376" w:rsidRDefault="00332093" w:rsidP="00332093">
            <w:pPr>
              <w:spacing w:line="276" w:lineRule="auto"/>
              <w:rPr>
                <w:rFonts w:cs="Arial"/>
              </w:rPr>
            </w:pPr>
            <w:r w:rsidRPr="003D2376">
              <w:rPr>
                <w:rFonts w:cs="Arial"/>
              </w:rPr>
              <w:lastRenderedPageBreak/>
              <w:t>Charge Cord is not connected</w:t>
            </w:r>
          </w:p>
          <w:p w14:paraId="487C53C7" w14:textId="77777777" w:rsidR="00332093" w:rsidRPr="003D2376" w:rsidRDefault="00332093" w:rsidP="00332093">
            <w:pPr>
              <w:spacing w:line="276" w:lineRule="auto"/>
              <w:rPr>
                <w:rFonts w:cs="Arial"/>
              </w:rPr>
            </w:pPr>
            <w:r w:rsidRPr="003D2376">
              <w:rPr>
                <w:rFonts w:cs="Arial"/>
              </w:rPr>
              <w:t>HMI for charge cord unlocked is shown</w:t>
            </w:r>
          </w:p>
          <w:p w14:paraId="64A6E171" w14:textId="77777777" w:rsidR="00332093" w:rsidRPr="003D2376" w:rsidRDefault="00332093" w:rsidP="00332093">
            <w:pPr>
              <w:spacing w:line="276" w:lineRule="auto"/>
              <w:rPr>
                <w:rFonts w:cs="Arial"/>
              </w:rPr>
            </w:pPr>
            <w:r w:rsidRPr="003D2376">
              <w:rPr>
                <w:rFonts w:cs="Arial"/>
              </w:rPr>
              <w:t>Ignition Status is Run</w:t>
            </w:r>
          </w:p>
          <w:p w14:paraId="71239852" w14:textId="77777777" w:rsidR="00332093" w:rsidRPr="003D2376" w:rsidRDefault="00332093" w:rsidP="00332093">
            <w:pPr>
              <w:spacing w:line="276" w:lineRule="auto"/>
              <w:rPr>
                <w:rFonts w:cs="Arial"/>
                <w:b/>
              </w:rPr>
            </w:pPr>
            <w:r w:rsidRPr="003D2376">
              <w:rPr>
                <w:rFonts w:cs="Arial"/>
              </w:rPr>
              <w:t>Vehicle settings screen is being viewed</w:t>
            </w:r>
          </w:p>
        </w:tc>
      </w:tr>
      <w:tr w:rsidR="00332093" w:rsidRPr="003D2376" w14:paraId="36452E7C" w14:textId="77777777" w:rsidTr="00332093">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3557C1FE" w14:textId="77777777" w:rsidR="00332093" w:rsidRPr="003D2376" w:rsidRDefault="00332093" w:rsidP="00332093">
            <w:pPr>
              <w:spacing w:line="276" w:lineRule="auto"/>
              <w:rPr>
                <w:rFonts w:cs="Arial"/>
                <w:b/>
              </w:rPr>
            </w:pPr>
            <w:r w:rsidRPr="003D2376">
              <w:rPr>
                <w:rFonts w:cs="Arial"/>
                <w:b/>
              </w:rPr>
              <w:lastRenderedPageBreak/>
              <w:t>Scenario Description</w:t>
            </w:r>
          </w:p>
        </w:tc>
        <w:tc>
          <w:tcPr>
            <w:tcW w:w="7087" w:type="dxa"/>
            <w:tcBorders>
              <w:top w:val="single" w:sz="4" w:space="0" w:color="auto"/>
              <w:left w:val="single" w:sz="4" w:space="0" w:color="auto"/>
              <w:bottom w:val="single" w:sz="4" w:space="0" w:color="auto"/>
              <w:right w:val="single" w:sz="4" w:space="0" w:color="auto"/>
            </w:tcBorders>
            <w:hideMark/>
          </w:tcPr>
          <w:p w14:paraId="02BA0B03" w14:textId="77777777" w:rsidR="00332093" w:rsidRPr="003D2376" w:rsidRDefault="00332093" w:rsidP="00332093">
            <w:pPr>
              <w:spacing w:line="276" w:lineRule="auto"/>
              <w:rPr>
                <w:rFonts w:cs="Arial"/>
              </w:rPr>
            </w:pPr>
            <w:r w:rsidRPr="003D2376">
              <w:rPr>
                <w:rFonts w:cs="Arial"/>
              </w:rPr>
              <w:t>The user plugs in the vehicle</w:t>
            </w:r>
          </w:p>
        </w:tc>
      </w:tr>
      <w:tr w:rsidR="00332093" w:rsidRPr="003D2376" w14:paraId="7E233071"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17150DF7" w14:textId="77777777" w:rsidR="00332093" w:rsidRPr="003D2376" w:rsidRDefault="00332093" w:rsidP="00332093">
            <w:pPr>
              <w:spacing w:line="276" w:lineRule="auto"/>
              <w:rPr>
                <w:rFonts w:cs="Arial"/>
                <w:b/>
              </w:rPr>
            </w:pPr>
            <w:r w:rsidRPr="003D2376">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tcPr>
          <w:p w14:paraId="1DC568B7" w14:textId="77777777" w:rsidR="00332093" w:rsidRPr="003D2376" w:rsidRDefault="00332093" w:rsidP="00332093">
            <w:pPr>
              <w:spacing w:line="276" w:lineRule="auto"/>
              <w:rPr>
                <w:rFonts w:cs="Arial"/>
              </w:rPr>
            </w:pPr>
            <w:r w:rsidRPr="003D2376">
              <w:rPr>
                <w:rFonts w:cs="Arial"/>
              </w:rPr>
              <w:t>The charger module reports that the charge cord lock is in progress.</w:t>
            </w:r>
          </w:p>
          <w:p w14:paraId="394EFFDC" w14:textId="77777777" w:rsidR="00332093" w:rsidRPr="003D2376" w:rsidRDefault="00332093" w:rsidP="00332093">
            <w:pPr>
              <w:spacing w:line="276" w:lineRule="auto"/>
              <w:rPr>
                <w:rFonts w:cs="Arial"/>
              </w:rPr>
            </w:pPr>
            <w:r w:rsidRPr="003D2376">
              <w:rPr>
                <w:rFonts w:cs="Arial"/>
              </w:rPr>
              <w:t>HMI shows Unlocked HMI*</w:t>
            </w:r>
          </w:p>
          <w:p w14:paraId="26BA6A6C" w14:textId="77777777" w:rsidR="00332093" w:rsidRPr="00A42417" w:rsidRDefault="00332093" w:rsidP="00332093">
            <w:pPr>
              <w:spacing w:line="276" w:lineRule="auto"/>
              <w:ind w:left="720"/>
              <w:rPr>
                <w:rFonts w:cs="Arial"/>
                <w:sz w:val="16"/>
                <w:szCs w:val="16"/>
              </w:rPr>
            </w:pPr>
            <w:r w:rsidRPr="003D2376">
              <w:rPr>
                <w:rFonts w:cs="Arial"/>
              </w:rPr>
              <w:t>*</w:t>
            </w:r>
            <w:r w:rsidRPr="00A42417">
              <w:rPr>
                <w:rFonts w:cs="Arial"/>
                <w:sz w:val="16"/>
                <w:szCs w:val="16"/>
              </w:rPr>
              <w:t>HMI shows whatever the status reported from the charging module</w:t>
            </w:r>
          </w:p>
          <w:p w14:paraId="5891805C" w14:textId="77777777" w:rsidR="00332093" w:rsidRPr="003D2376" w:rsidRDefault="00332093" w:rsidP="00332093">
            <w:pPr>
              <w:spacing w:line="276" w:lineRule="auto"/>
              <w:rPr>
                <w:rFonts w:cs="Arial"/>
              </w:rPr>
            </w:pPr>
          </w:p>
          <w:p w14:paraId="60F61C11" w14:textId="77777777" w:rsidR="00332093" w:rsidRPr="003D2376" w:rsidRDefault="00332093" w:rsidP="00332093">
            <w:pPr>
              <w:spacing w:line="276" w:lineRule="auto"/>
              <w:rPr>
                <w:rFonts w:cs="Arial"/>
              </w:rPr>
            </w:pPr>
            <w:r w:rsidRPr="003D2376">
              <w:rPr>
                <w:rFonts w:cs="Arial"/>
              </w:rPr>
              <w:t>The charger module reports that the charge cord is locked.</w:t>
            </w:r>
          </w:p>
          <w:p w14:paraId="5C9F9F6D" w14:textId="77777777" w:rsidR="00332093" w:rsidRPr="003D2376" w:rsidRDefault="00332093" w:rsidP="00332093">
            <w:pPr>
              <w:spacing w:line="276" w:lineRule="auto"/>
              <w:rPr>
                <w:rFonts w:cs="Arial"/>
              </w:rPr>
            </w:pPr>
            <w:r w:rsidRPr="003D2376">
              <w:rPr>
                <w:rFonts w:cs="Arial"/>
              </w:rPr>
              <w:t>HMI shows Locked HMI*</w:t>
            </w:r>
          </w:p>
          <w:p w14:paraId="72B3FDF9" w14:textId="77777777" w:rsidR="00332093" w:rsidRPr="003D2376" w:rsidRDefault="00332093" w:rsidP="00332093">
            <w:pPr>
              <w:spacing w:line="276" w:lineRule="auto"/>
              <w:ind w:left="720"/>
              <w:rPr>
                <w:rFonts w:cs="Arial"/>
              </w:rPr>
            </w:pPr>
            <w:r w:rsidRPr="003D2376">
              <w:rPr>
                <w:rFonts w:cs="Arial"/>
              </w:rPr>
              <w:t>*</w:t>
            </w:r>
            <w:r w:rsidRPr="00A42417">
              <w:rPr>
                <w:rFonts w:cs="Arial"/>
                <w:sz w:val="16"/>
                <w:szCs w:val="16"/>
              </w:rPr>
              <w:t>HMI shows whatever the status reported from the charging module</w:t>
            </w:r>
          </w:p>
        </w:tc>
      </w:tr>
      <w:tr w:rsidR="00332093" w:rsidRPr="003D2376" w14:paraId="2E8CBAD5" w14:textId="77777777" w:rsidTr="0033209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70649FA" w14:textId="77777777" w:rsidR="00332093" w:rsidRPr="003D2376" w:rsidRDefault="00332093" w:rsidP="00332093">
            <w:pPr>
              <w:spacing w:line="276" w:lineRule="auto"/>
              <w:rPr>
                <w:rFonts w:cs="Arial"/>
                <w:b/>
              </w:rPr>
            </w:pPr>
            <w:r w:rsidRPr="003D2376">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14:paraId="3750B717" w14:textId="77777777" w:rsidR="00332093" w:rsidRPr="003D2376" w:rsidRDefault="00332093" w:rsidP="00332093">
            <w:pPr>
              <w:spacing w:line="276" w:lineRule="auto"/>
              <w:rPr>
                <w:rFonts w:cs="Arial"/>
              </w:rPr>
            </w:pPr>
            <w:r w:rsidRPr="003D2376">
              <w:rPr>
                <w:rFonts w:cs="Arial"/>
              </w:rPr>
              <w:t>G-HMI</w:t>
            </w:r>
          </w:p>
        </w:tc>
      </w:tr>
    </w:tbl>
    <w:p w14:paraId="67E8502C" w14:textId="77777777" w:rsidR="00332093" w:rsidRDefault="00332093" w:rsidP="00332093">
      <w:pPr>
        <w:rPr>
          <w:rFonts w:cs="Arial"/>
          <w:szCs w:val="22"/>
        </w:rPr>
      </w:pPr>
    </w:p>
    <w:p w14:paraId="56589D2C" w14:textId="77777777" w:rsidR="00332093" w:rsidRDefault="00332093" w:rsidP="00332093"/>
    <w:p w14:paraId="20927E1F" w14:textId="77777777" w:rsidR="00332093" w:rsidRDefault="00332093">
      <w:pPr>
        <w:spacing w:after="200" w:line="276" w:lineRule="auto"/>
      </w:pPr>
      <w:r>
        <w:br w:type="page"/>
      </w:r>
    </w:p>
    <w:p w14:paraId="2EFD3CA3" w14:textId="77777777" w:rsidR="00332093" w:rsidRDefault="00332093" w:rsidP="00332093">
      <w:pPr>
        <w:pStyle w:val="Heading3"/>
      </w:pPr>
      <w:bookmarkStart w:id="366" w:name="_Toc65750558"/>
      <w:r>
        <w:lastRenderedPageBreak/>
        <w:t>Requirements</w:t>
      </w:r>
      <w:bookmarkEnd w:id="366"/>
    </w:p>
    <w:p w14:paraId="440BF6BB" w14:textId="77777777" w:rsidR="00332093" w:rsidRPr="00332093" w:rsidRDefault="00332093" w:rsidP="00332093">
      <w:pPr>
        <w:pStyle w:val="Heading4"/>
        <w:rPr>
          <w:b w:val="0"/>
          <w:u w:val="single"/>
        </w:rPr>
      </w:pPr>
      <w:r w:rsidRPr="00332093">
        <w:rPr>
          <w:b w:val="0"/>
          <w:u w:val="single"/>
        </w:rPr>
        <w:t>VS-HMI-REQ-132665/A-Charge Port HMI when Ignition is Run</w:t>
      </w:r>
    </w:p>
    <w:p w14:paraId="1A0542A5" w14:textId="77777777" w:rsidR="00332093" w:rsidRPr="00814E58" w:rsidRDefault="00332093" w:rsidP="00332093">
      <w:pPr>
        <w:rPr>
          <w:rFonts w:cs="Arial"/>
        </w:rPr>
      </w:pPr>
      <w:r w:rsidRPr="00814E58">
        <w:rPr>
          <w:rFonts w:cs="Arial"/>
        </w:rPr>
        <w:t>The Charge Port Unlock Client shall only display Charge Port HMI when the Ignition Status is Run.</w:t>
      </w:r>
    </w:p>
    <w:p w14:paraId="56DA7E32" w14:textId="77777777" w:rsidR="00332093" w:rsidRDefault="00332093" w:rsidP="00332093"/>
    <w:p w14:paraId="17281E3B" w14:textId="77777777" w:rsidR="00332093" w:rsidRDefault="00332093">
      <w:pPr>
        <w:spacing w:after="200" w:line="276" w:lineRule="auto"/>
      </w:pPr>
      <w:r>
        <w:br w:type="page"/>
      </w:r>
    </w:p>
    <w:p w14:paraId="791C7DA5" w14:textId="77777777" w:rsidR="00332093" w:rsidRDefault="00332093" w:rsidP="00332093">
      <w:pPr>
        <w:pStyle w:val="Heading3"/>
      </w:pPr>
      <w:bookmarkStart w:id="367" w:name="_Toc65750559"/>
      <w:r>
        <w:lastRenderedPageBreak/>
        <w:t>Sequence Diagrams</w:t>
      </w:r>
      <w:bookmarkEnd w:id="367"/>
    </w:p>
    <w:p w14:paraId="550D1654" w14:textId="77777777" w:rsidR="00332093" w:rsidRDefault="00332093" w:rsidP="00332093">
      <w:pPr>
        <w:pStyle w:val="Heading4"/>
      </w:pPr>
      <w:r>
        <w:t>VS-SD-REQ-132666/B-Unlock Charge Port from Infotainment HMI</w:t>
      </w:r>
    </w:p>
    <w:p w14:paraId="721E8A3A" w14:textId="77777777" w:rsidR="00332093" w:rsidRPr="00453105" w:rsidRDefault="00332093" w:rsidP="00332093">
      <w:pPr>
        <w:rPr>
          <w:rFonts w:cs="Arial"/>
        </w:rPr>
      </w:pPr>
      <w:r w:rsidRPr="00453105">
        <w:rPr>
          <w:rFonts w:cs="Arial"/>
          <w:u w:val="single"/>
        </w:rPr>
        <w:t>Pre-Condition</w:t>
      </w:r>
      <w:r w:rsidRPr="00453105">
        <w:rPr>
          <w:rFonts w:cs="Arial"/>
        </w:rPr>
        <w:t>:</w:t>
      </w:r>
    </w:p>
    <w:p w14:paraId="18A9BAA0" w14:textId="77777777" w:rsidR="00332093" w:rsidRPr="00453105" w:rsidRDefault="00332093" w:rsidP="00332093">
      <w:pPr>
        <w:rPr>
          <w:rFonts w:cs="Arial"/>
        </w:rPr>
      </w:pPr>
      <w:r w:rsidRPr="00453105">
        <w:rPr>
          <w:rFonts w:cs="Arial"/>
        </w:rPr>
        <w:t>Ignition = Run</w:t>
      </w:r>
    </w:p>
    <w:p w14:paraId="426940CD" w14:textId="77777777" w:rsidR="00332093" w:rsidRDefault="00332093" w:rsidP="00332093">
      <w:pPr>
        <w:rPr>
          <w:rFonts w:cs="Arial"/>
        </w:rPr>
      </w:pPr>
      <w:r w:rsidRPr="00453105">
        <w:rPr>
          <w:rFonts w:cs="Arial"/>
        </w:rPr>
        <w:t xml:space="preserve">Charge Cord is </w:t>
      </w:r>
      <w:proofErr w:type="gramStart"/>
      <w:r w:rsidRPr="00453105">
        <w:rPr>
          <w:rFonts w:cs="Arial"/>
        </w:rPr>
        <w:t>Locked</w:t>
      </w:r>
      <w:proofErr w:type="gramEnd"/>
      <w:r w:rsidRPr="00453105">
        <w:rPr>
          <w:rFonts w:cs="Arial"/>
        </w:rPr>
        <w:t xml:space="preserve"> and Status message is reporting Locked</w:t>
      </w:r>
    </w:p>
    <w:p w14:paraId="5AE7C68C" w14:textId="77777777" w:rsidR="00332093" w:rsidRDefault="00332093" w:rsidP="00332093">
      <w:pPr>
        <w:rPr>
          <w:rFonts w:cs="Arial"/>
        </w:rPr>
      </w:pPr>
    </w:p>
    <w:p w14:paraId="08B8CD0B" w14:textId="77777777" w:rsidR="00332093" w:rsidRPr="00453105" w:rsidRDefault="00332093" w:rsidP="00332093">
      <w:pPr>
        <w:rPr>
          <w:rFonts w:cs="Arial"/>
        </w:rPr>
      </w:pPr>
    </w:p>
    <w:p w14:paraId="349ECCDA" w14:textId="77777777" w:rsidR="00332093" w:rsidRPr="00453105" w:rsidRDefault="00332093" w:rsidP="00332093">
      <w:pPr>
        <w:rPr>
          <w:rFonts w:cs="Arial"/>
        </w:rPr>
      </w:pPr>
    </w:p>
    <w:p w14:paraId="4B25A754" w14:textId="77777777" w:rsidR="00332093" w:rsidRPr="00453105" w:rsidRDefault="00332093" w:rsidP="00332093">
      <w:pPr>
        <w:jc w:val="center"/>
        <w:rPr>
          <w:rFonts w:cs="Arial"/>
        </w:rPr>
      </w:pPr>
      <w:r>
        <w:rPr>
          <w:noProof/>
        </w:rPr>
        <w:drawing>
          <wp:inline distT="0" distB="0" distL="0" distR="0" wp14:anchorId="17A866B6" wp14:editId="32791275">
            <wp:extent cx="5943600" cy="5416550"/>
            <wp:effectExtent l="0" t="0" r="0" b="0"/>
            <wp:docPr id="3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416550"/>
                    </a:xfrm>
                    <a:prstGeom prst="rect">
                      <a:avLst/>
                    </a:prstGeom>
                    <a:noFill/>
                    <a:ln>
                      <a:noFill/>
                    </a:ln>
                  </pic:spPr>
                </pic:pic>
              </a:graphicData>
            </a:graphic>
          </wp:inline>
        </w:drawing>
      </w:r>
    </w:p>
    <w:p w14:paraId="7E911D13" w14:textId="77777777" w:rsidR="00332093" w:rsidRDefault="00332093" w:rsidP="00332093">
      <w:pPr>
        <w:pStyle w:val="Heading4"/>
      </w:pPr>
      <w:r>
        <w:t>VS-SD-REQ-132673/A-Lock Charge Cord</w:t>
      </w:r>
    </w:p>
    <w:p w14:paraId="201560C2" w14:textId="77777777" w:rsidR="00332093" w:rsidRPr="009E09D7" w:rsidRDefault="00332093" w:rsidP="00332093">
      <w:pPr>
        <w:rPr>
          <w:rFonts w:cs="Arial"/>
        </w:rPr>
      </w:pPr>
      <w:r w:rsidRPr="009E09D7">
        <w:rPr>
          <w:rFonts w:cs="Arial"/>
          <w:u w:val="single"/>
        </w:rPr>
        <w:t>Pre-Condition</w:t>
      </w:r>
      <w:r w:rsidRPr="009E09D7">
        <w:rPr>
          <w:rFonts w:cs="Arial"/>
        </w:rPr>
        <w:t>:</w:t>
      </w:r>
    </w:p>
    <w:p w14:paraId="6F2DB9E1" w14:textId="77777777" w:rsidR="00332093" w:rsidRPr="009E09D7" w:rsidRDefault="00332093" w:rsidP="00332093">
      <w:pPr>
        <w:rPr>
          <w:rFonts w:cs="Arial"/>
        </w:rPr>
      </w:pPr>
      <w:r w:rsidRPr="009E09D7">
        <w:rPr>
          <w:rFonts w:cs="Arial"/>
        </w:rPr>
        <w:t>Ignition = Run</w:t>
      </w:r>
    </w:p>
    <w:p w14:paraId="4840F0E9" w14:textId="77777777" w:rsidR="00332093" w:rsidRDefault="00332093" w:rsidP="00332093">
      <w:pPr>
        <w:rPr>
          <w:rFonts w:cs="Arial"/>
        </w:rPr>
      </w:pPr>
      <w:r w:rsidRPr="009E09D7">
        <w:rPr>
          <w:rFonts w:cs="Arial"/>
        </w:rPr>
        <w:t xml:space="preserve">Charge Cord is </w:t>
      </w:r>
      <w:proofErr w:type="gramStart"/>
      <w:r w:rsidRPr="009E09D7">
        <w:rPr>
          <w:rFonts w:cs="Arial"/>
        </w:rPr>
        <w:t>Unlocked</w:t>
      </w:r>
      <w:proofErr w:type="gramEnd"/>
      <w:r w:rsidRPr="009E09D7">
        <w:rPr>
          <w:rFonts w:cs="Arial"/>
        </w:rPr>
        <w:t xml:space="preserve"> and status message is reporting Unlocked</w:t>
      </w:r>
    </w:p>
    <w:p w14:paraId="7E67045D" w14:textId="77777777" w:rsidR="00332093" w:rsidRDefault="00332093" w:rsidP="00332093">
      <w:pPr>
        <w:rPr>
          <w:rFonts w:cs="Arial"/>
        </w:rPr>
      </w:pPr>
    </w:p>
    <w:p w14:paraId="511F6F4D" w14:textId="77777777" w:rsidR="00332093" w:rsidRPr="009E09D7" w:rsidRDefault="00332093" w:rsidP="00332093">
      <w:pPr>
        <w:rPr>
          <w:rFonts w:cs="Arial"/>
        </w:rPr>
      </w:pPr>
    </w:p>
    <w:p w14:paraId="3DFDBF34" w14:textId="77777777" w:rsidR="00332093" w:rsidRPr="009E09D7" w:rsidRDefault="00332093" w:rsidP="00332093">
      <w:pPr>
        <w:rPr>
          <w:rFonts w:cs="Arial"/>
        </w:rPr>
      </w:pPr>
    </w:p>
    <w:p w14:paraId="4A9D0CC0" w14:textId="77777777" w:rsidR="00332093" w:rsidRDefault="00332093" w:rsidP="00332093">
      <w:pPr>
        <w:jc w:val="center"/>
      </w:pPr>
      <w:r>
        <w:rPr>
          <w:noProof/>
        </w:rPr>
        <w:lastRenderedPageBreak/>
        <w:drawing>
          <wp:inline distT="0" distB="0" distL="0" distR="0" wp14:anchorId="3660E5A6" wp14:editId="3E56D185">
            <wp:extent cx="5943600" cy="4502150"/>
            <wp:effectExtent l="0" t="0" r="0" b="0"/>
            <wp:docPr id="3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502150"/>
                    </a:xfrm>
                    <a:prstGeom prst="rect">
                      <a:avLst/>
                    </a:prstGeom>
                    <a:noFill/>
                    <a:ln>
                      <a:noFill/>
                    </a:ln>
                  </pic:spPr>
                </pic:pic>
              </a:graphicData>
            </a:graphic>
          </wp:inline>
        </w:drawing>
      </w:r>
    </w:p>
    <w:p w14:paraId="05FEF9F2" w14:textId="77777777" w:rsidR="00332093" w:rsidRDefault="00332093">
      <w:pPr>
        <w:spacing w:after="200" w:line="276" w:lineRule="auto"/>
      </w:pPr>
      <w:r>
        <w:br w:type="page"/>
      </w:r>
    </w:p>
    <w:p w14:paraId="21C76460" w14:textId="77777777" w:rsidR="00332093" w:rsidRDefault="00332093" w:rsidP="00332093">
      <w:pPr>
        <w:pStyle w:val="Heading2"/>
      </w:pPr>
      <w:bookmarkStart w:id="368" w:name="_Toc65750560"/>
      <w:r w:rsidRPr="00B9479B">
        <w:lastRenderedPageBreak/>
        <w:t>VS-FUN-REQ-023435/C-Edit Keypad Code (</w:t>
      </w:r>
      <w:proofErr w:type="spellStart"/>
      <w:r w:rsidRPr="00B9479B">
        <w:t>TcSE</w:t>
      </w:r>
      <w:proofErr w:type="spellEnd"/>
      <w:r w:rsidRPr="00B9479B">
        <w:t xml:space="preserve"> ROIN-284424-1)</w:t>
      </w:r>
      <w:bookmarkEnd w:id="368"/>
    </w:p>
    <w:p w14:paraId="796277D6" w14:textId="77777777" w:rsidR="00332093" w:rsidRDefault="00332093" w:rsidP="00332093">
      <w:pPr>
        <w:pStyle w:val="Heading3"/>
      </w:pPr>
      <w:bookmarkStart w:id="369" w:name="_Toc65750561"/>
      <w:r>
        <w:t>Interface Requirements - Keypad</w:t>
      </w:r>
      <w:bookmarkEnd w:id="369"/>
    </w:p>
    <w:p w14:paraId="519C3916" w14:textId="77777777" w:rsidR="00332093" w:rsidRDefault="00332093" w:rsidP="00332093">
      <w:pPr>
        <w:pStyle w:val="Heading4"/>
      </w:pPr>
      <w:r w:rsidRPr="00B9479B">
        <w:t>MD-REQ-023414/C-</w:t>
      </w:r>
      <w:proofErr w:type="spellStart"/>
      <w:r w:rsidRPr="00B9479B">
        <w:t>CntrStk_D_RqAssoc</w:t>
      </w:r>
      <w:proofErr w:type="spellEnd"/>
      <w:r w:rsidRPr="00B9479B">
        <w:t xml:space="preserve"> (</w:t>
      </w:r>
      <w:proofErr w:type="spellStart"/>
      <w:r w:rsidRPr="00B9479B">
        <w:t>TcSE</w:t>
      </w:r>
      <w:proofErr w:type="spellEnd"/>
      <w:r w:rsidRPr="00B9479B">
        <w:t xml:space="preserve"> ROIN-284870-1)</w:t>
      </w:r>
    </w:p>
    <w:p w14:paraId="7146F401" w14:textId="77777777" w:rsidR="00332093" w:rsidRPr="003C137D" w:rsidRDefault="00332093">
      <w:pPr>
        <w:rPr>
          <w:rFonts w:cs="Arial"/>
        </w:rPr>
      </w:pPr>
      <w:r w:rsidRPr="003C137D">
        <w:rPr>
          <w:rFonts w:cs="Arial"/>
        </w:rPr>
        <w:t>Message Type: Request</w:t>
      </w:r>
    </w:p>
    <w:p w14:paraId="4A0BC399" w14:textId="77777777" w:rsidR="00332093" w:rsidRPr="003C137D" w:rsidRDefault="00332093">
      <w:pPr>
        <w:rPr>
          <w:rFonts w:cs="Arial"/>
        </w:rPr>
      </w:pPr>
    </w:p>
    <w:p w14:paraId="405B9A86" w14:textId="77777777" w:rsidR="00332093" w:rsidRPr="003C137D" w:rsidRDefault="00332093">
      <w:pPr>
        <w:widowControl w:val="0"/>
        <w:adjustRightInd w:val="0"/>
        <w:rPr>
          <w:rFonts w:cs="Arial"/>
        </w:rPr>
      </w:pPr>
      <w:r w:rsidRPr="003C137D">
        <w:rPr>
          <w:rFonts w:cs="Arial"/>
        </w:rPr>
        <w:t>Not</w:t>
      </w:r>
      <w:r>
        <w:rPr>
          <w:rFonts w:cs="Arial"/>
        </w:rPr>
        <w:t>e: Request signal from the Keyp</w:t>
      </w:r>
      <w:r w:rsidRPr="003C137D">
        <w:rPr>
          <w:rFonts w:cs="Arial"/>
        </w:rPr>
        <w:t>ad Client /</w:t>
      </w:r>
      <w:r>
        <w:rPr>
          <w:rFonts w:cs="Arial"/>
        </w:rPr>
        <w:t xml:space="preserve"> Personality Client to the Keyp</w:t>
      </w:r>
      <w:r w:rsidRPr="003C137D">
        <w:rPr>
          <w:rFonts w:cs="Arial"/>
        </w:rPr>
        <w:t>ad Server</w:t>
      </w:r>
      <w:r>
        <w:rPr>
          <w:rFonts w:cs="Arial"/>
        </w:rPr>
        <w:t xml:space="preserve"> with the keycode operation requested to be performed</w:t>
      </w:r>
      <w:r w:rsidRPr="003C137D">
        <w:rPr>
          <w:rFonts w:cs="Arial"/>
        </w:rPr>
        <w:t xml:space="preserve">.  </w:t>
      </w:r>
    </w:p>
    <w:p w14:paraId="1543EDA2" w14:textId="77777777" w:rsidR="00332093" w:rsidRPr="003C137D" w:rsidRDefault="00332093">
      <w:pPr>
        <w:rPr>
          <w:rFonts w:cs="Arial"/>
        </w:rPr>
      </w:pPr>
    </w:p>
    <w:p w14:paraId="6A00295B" w14:textId="77777777" w:rsidR="00332093" w:rsidRPr="003C137D"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332093" w:rsidRPr="003C137D" w14:paraId="2A286044"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233F692B" w14:textId="77777777" w:rsidR="00332093" w:rsidRPr="003C137D" w:rsidRDefault="00332093">
            <w:pPr>
              <w:spacing w:line="276" w:lineRule="auto"/>
              <w:rPr>
                <w:rFonts w:cs="Arial"/>
                <w:b/>
              </w:rPr>
            </w:pPr>
            <w:r w:rsidRPr="003C137D">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14:paraId="52B259AE" w14:textId="77777777" w:rsidR="00332093" w:rsidRPr="003C137D" w:rsidRDefault="00332093">
            <w:pPr>
              <w:spacing w:line="276" w:lineRule="auto"/>
              <w:rPr>
                <w:rFonts w:cs="Arial"/>
                <w:b/>
              </w:rPr>
            </w:pPr>
            <w:r w:rsidRPr="003C137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1F2757DB" w14:textId="77777777" w:rsidR="00332093" w:rsidRPr="003C137D" w:rsidRDefault="00332093">
            <w:pPr>
              <w:spacing w:line="276" w:lineRule="auto"/>
              <w:rPr>
                <w:rFonts w:cs="Arial"/>
                <w:b/>
              </w:rPr>
            </w:pPr>
            <w:r w:rsidRPr="003C137D">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14:paraId="436238C3" w14:textId="77777777" w:rsidR="00332093" w:rsidRPr="003C137D" w:rsidRDefault="00332093">
            <w:pPr>
              <w:spacing w:line="276" w:lineRule="auto"/>
              <w:rPr>
                <w:rFonts w:cs="Arial"/>
                <w:b/>
              </w:rPr>
            </w:pPr>
            <w:r w:rsidRPr="003C137D">
              <w:rPr>
                <w:rFonts w:cs="Arial"/>
                <w:b/>
              </w:rPr>
              <w:t>Description</w:t>
            </w:r>
          </w:p>
        </w:tc>
      </w:tr>
      <w:tr w:rsidR="00332093" w:rsidRPr="003C137D" w14:paraId="7D608955" w14:textId="77777777" w:rsidTr="00332093">
        <w:trPr>
          <w:jc w:val="center"/>
        </w:trPr>
        <w:tc>
          <w:tcPr>
            <w:tcW w:w="2557" w:type="dxa"/>
            <w:vMerge w:val="restart"/>
            <w:tcBorders>
              <w:top w:val="single" w:sz="4" w:space="0" w:color="auto"/>
              <w:left w:val="single" w:sz="4" w:space="0" w:color="auto"/>
              <w:right w:val="single" w:sz="4" w:space="0" w:color="auto"/>
            </w:tcBorders>
            <w:hideMark/>
          </w:tcPr>
          <w:p w14:paraId="6A01D8DB" w14:textId="77777777" w:rsidR="00332093" w:rsidRPr="003C137D" w:rsidRDefault="00332093" w:rsidP="00332093">
            <w:pPr>
              <w:spacing w:line="276" w:lineRule="auto"/>
              <w:rPr>
                <w:rFonts w:cs="Arial"/>
              </w:rPr>
            </w:pPr>
          </w:p>
          <w:p w14:paraId="63E946B0" w14:textId="77777777" w:rsidR="00332093" w:rsidRPr="003C137D" w:rsidRDefault="00332093" w:rsidP="00332093">
            <w:pPr>
              <w:spacing w:line="276" w:lineRule="auto"/>
              <w:rPr>
                <w:rFonts w:cs="Arial"/>
              </w:rPr>
            </w:pPr>
          </w:p>
          <w:p w14:paraId="0749B4D1" w14:textId="77777777" w:rsidR="00332093" w:rsidRPr="003C137D" w:rsidRDefault="00332093" w:rsidP="00332093">
            <w:pPr>
              <w:spacing w:line="276" w:lineRule="auto"/>
              <w:rPr>
                <w:rFonts w:cs="Arial"/>
              </w:rPr>
            </w:pPr>
          </w:p>
          <w:p w14:paraId="31AA7877" w14:textId="77777777" w:rsidR="00332093" w:rsidRPr="003C137D" w:rsidRDefault="00332093" w:rsidP="00332093">
            <w:pPr>
              <w:spacing w:line="276" w:lineRule="auto"/>
              <w:rPr>
                <w:rFonts w:cs="Arial"/>
              </w:rPr>
            </w:pPr>
          </w:p>
          <w:p w14:paraId="73DC2C18" w14:textId="77777777" w:rsidR="00332093" w:rsidRPr="003C137D" w:rsidRDefault="00332093" w:rsidP="00332093">
            <w:pPr>
              <w:spacing w:line="276" w:lineRule="auto"/>
              <w:rPr>
                <w:rFonts w:cs="Arial"/>
              </w:rPr>
            </w:pPr>
            <w:proofErr w:type="spellStart"/>
            <w:r w:rsidRPr="003C137D">
              <w:rPr>
                <w:rFonts w:cs="Arial"/>
              </w:rPr>
              <w:t>CntrStk_D_RqAssoc</w:t>
            </w:r>
            <w:proofErr w:type="spellEnd"/>
          </w:p>
        </w:tc>
        <w:tc>
          <w:tcPr>
            <w:tcW w:w="2568" w:type="dxa"/>
            <w:tcBorders>
              <w:top w:val="single" w:sz="4" w:space="0" w:color="auto"/>
              <w:left w:val="single" w:sz="4" w:space="0" w:color="auto"/>
              <w:bottom w:val="single" w:sz="4" w:space="0" w:color="auto"/>
              <w:right w:val="single" w:sz="4" w:space="0" w:color="auto"/>
            </w:tcBorders>
          </w:tcPr>
          <w:p w14:paraId="60947DC4" w14:textId="77777777" w:rsidR="00332093" w:rsidRPr="003C137D" w:rsidRDefault="00332093" w:rsidP="00332093">
            <w:pPr>
              <w:rPr>
                <w:rFonts w:cs="Arial"/>
              </w:rPr>
            </w:pPr>
            <w:r w:rsidRPr="003C137D">
              <w:rPr>
                <w:rFonts w:cs="Arial"/>
              </w:rPr>
              <w:t>CHECK_KEYCODE</w:t>
            </w:r>
          </w:p>
        </w:tc>
        <w:tc>
          <w:tcPr>
            <w:tcW w:w="990" w:type="dxa"/>
            <w:tcBorders>
              <w:top w:val="single" w:sz="4" w:space="0" w:color="auto"/>
              <w:left w:val="single" w:sz="4" w:space="0" w:color="auto"/>
              <w:bottom w:val="single" w:sz="4" w:space="0" w:color="auto"/>
              <w:right w:val="single" w:sz="4" w:space="0" w:color="auto"/>
            </w:tcBorders>
          </w:tcPr>
          <w:p w14:paraId="3BA9BB85" w14:textId="77777777" w:rsidR="00332093" w:rsidRPr="003C137D" w:rsidRDefault="00332093" w:rsidP="00332093">
            <w:pPr>
              <w:rPr>
                <w:rFonts w:cs="Arial"/>
              </w:rPr>
            </w:pPr>
            <w:r w:rsidRPr="003C137D">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14:paraId="798BA5B2" w14:textId="77777777" w:rsidR="00332093" w:rsidRPr="003C137D" w:rsidRDefault="00332093" w:rsidP="00332093">
            <w:pPr>
              <w:autoSpaceDE w:val="0"/>
              <w:autoSpaceDN w:val="0"/>
              <w:adjustRightInd w:val="0"/>
              <w:spacing w:line="276" w:lineRule="auto"/>
              <w:rPr>
                <w:rFonts w:cs="Arial"/>
              </w:rPr>
            </w:pPr>
          </w:p>
        </w:tc>
      </w:tr>
      <w:tr w:rsidR="00332093" w:rsidRPr="003C137D" w14:paraId="096118A1" w14:textId="77777777" w:rsidTr="00332093">
        <w:trPr>
          <w:jc w:val="center"/>
        </w:trPr>
        <w:tc>
          <w:tcPr>
            <w:tcW w:w="2557" w:type="dxa"/>
            <w:vMerge/>
            <w:tcBorders>
              <w:left w:val="single" w:sz="4" w:space="0" w:color="auto"/>
              <w:right w:val="single" w:sz="4" w:space="0" w:color="auto"/>
            </w:tcBorders>
            <w:vAlign w:val="center"/>
            <w:hideMark/>
          </w:tcPr>
          <w:p w14:paraId="7B8182D4"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3284F015" w14:textId="77777777" w:rsidR="00332093" w:rsidRPr="003C137D" w:rsidRDefault="00332093" w:rsidP="00332093">
            <w:pPr>
              <w:rPr>
                <w:rFonts w:cs="Arial"/>
              </w:rPr>
            </w:pPr>
            <w:r w:rsidRPr="003C137D">
              <w:rPr>
                <w:rFonts w:cs="Arial"/>
              </w:rPr>
              <w:t>ERASE_KEYCODE</w:t>
            </w:r>
          </w:p>
        </w:tc>
        <w:tc>
          <w:tcPr>
            <w:tcW w:w="990" w:type="dxa"/>
            <w:tcBorders>
              <w:top w:val="single" w:sz="4" w:space="0" w:color="auto"/>
              <w:left w:val="single" w:sz="4" w:space="0" w:color="auto"/>
              <w:bottom w:val="single" w:sz="4" w:space="0" w:color="auto"/>
              <w:right w:val="single" w:sz="4" w:space="0" w:color="auto"/>
            </w:tcBorders>
          </w:tcPr>
          <w:p w14:paraId="30FB3337" w14:textId="77777777" w:rsidR="00332093" w:rsidRPr="003C137D" w:rsidRDefault="00332093" w:rsidP="00332093">
            <w:pPr>
              <w:rPr>
                <w:rFonts w:cs="Arial"/>
              </w:rPr>
            </w:pPr>
            <w:r w:rsidRPr="003C137D">
              <w:rPr>
                <w:rFonts w:cs="Arial"/>
              </w:rPr>
              <w:t>0x1</w:t>
            </w:r>
          </w:p>
        </w:tc>
        <w:tc>
          <w:tcPr>
            <w:tcW w:w="3499" w:type="dxa"/>
            <w:tcBorders>
              <w:top w:val="single" w:sz="4" w:space="0" w:color="auto"/>
              <w:left w:val="single" w:sz="4" w:space="0" w:color="auto"/>
              <w:bottom w:val="single" w:sz="4" w:space="0" w:color="auto"/>
              <w:right w:val="single" w:sz="4" w:space="0" w:color="auto"/>
            </w:tcBorders>
          </w:tcPr>
          <w:p w14:paraId="2FE899CD" w14:textId="77777777" w:rsidR="00332093" w:rsidRPr="003C137D" w:rsidRDefault="00332093" w:rsidP="00332093">
            <w:pPr>
              <w:spacing w:line="276" w:lineRule="auto"/>
              <w:rPr>
                <w:rFonts w:cs="Arial"/>
              </w:rPr>
            </w:pPr>
          </w:p>
        </w:tc>
      </w:tr>
      <w:tr w:rsidR="00332093" w:rsidRPr="003C137D" w14:paraId="6D874A4B" w14:textId="77777777" w:rsidTr="00332093">
        <w:trPr>
          <w:jc w:val="center"/>
        </w:trPr>
        <w:tc>
          <w:tcPr>
            <w:tcW w:w="2557" w:type="dxa"/>
            <w:vMerge/>
            <w:tcBorders>
              <w:left w:val="single" w:sz="4" w:space="0" w:color="auto"/>
              <w:right w:val="single" w:sz="4" w:space="0" w:color="auto"/>
            </w:tcBorders>
            <w:vAlign w:val="center"/>
            <w:hideMark/>
          </w:tcPr>
          <w:p w14:paraId="6CFA9314"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63E9681D" w14:textId="77777777" w:rsidR="00332093" w:rsidRPr="003C137D" w:rsidRDefault="00332093" w:rsidP="00332093">
            <w:pPr>
              <w:rPr>
                <w:rFonts w:cs="Arial"/>
              </w:rPr>
            </w:pPr>
            <w:r w:rsidRPr="003C137D">
              <w:rPr>
                <w:rFonts w:cs="Arial"/>
              </w:rPr>
              <w:t>KEY</w:t>
            </w:r>
          </w:p>
        </w:tc>
        <w:tc>
          <w:tcPr>
            <w:tcW w:w="990" w:type="dxa"/>
            <w:tcBorders>
              <w:top w:val="single" w:sz="4" w:space="0" w:color="auto"/>
              <w:left w:val="single" w:sz="4" w:space="0" w:color="auto"/>
              <w:bottom w:val="single" w:sz="4" w:space="0" w:color="auto"/>
              <w:right w:val="single" w:sz="4" w:space="0" w:color="auto"/>
            </w:tcBorders>
          </w:tcPr>
          <w:p w14:paraId="0C4C1880" w14:textId="77777777" w:rsidR="00332093" w:rsidRPr="003C137D" w:rsidRDefault="00332093" w:rsidP="00332093">
            <w:pPr>
              <w:rPr>
                <w:rFonts w:cs="Arial"/>
              </w:rPr>
            </w:pPr>
            <w:r w:rsidRPr="003C137D">
              <w:rPr>
                <w:rFonts w:cs="Arial"/>
              </w:rPr>
              <w:t>0x2</w:t>
            </w:r>
          </w:p>
        </w:tc>
        <w:tc>
          <w:tcPr>
            <w:tcW w:w="3499" w:type="dxa"/>
            <w:tcBorders>
              <w:top w:val="single" w:sz="4" w:space="0" w:color="auto"/>
              <w:left w:val="single" w:sz="4" w:space="0" w:color="auto"/>
              <w:bottom w:val="single" w:sz="4" w:space="0" w:color="auto"/>
              <w:right w:val="single" w:sz="4" w:space="0" w:color="auto"/>
            </w:tcBorders>
          </w:tcPr>
          <w:p w14:paraId="5E54928E" w14:textId="77777777" w:rsidR="00332093" w:rsidRPr="003C137D" w:rsidRDefault="00332093" w:rsidP="00332093">
            <w:pPr>
              <w:spacing w:line="276" w:lineRule="auto"/>
              <w:rPr>
                <w:rFonts w:cs="Arial"/>
              </w:rPr>
            </w:pPr>
          </w:p>
        </w:tc>
      </w:tr>
      <w:tr w:rsidR="00332093" w:rsidRPr="003C137D" w14:paraId="31EBECAA" w14:textId="77777777" w:rsidTr="00332093">
        <w:trPr>
          <w:jc w:val="center"/>
        </w:trPr>
        <w:tc>
          <w:tcPr>
            <w:tcW w:w="2557" w:type="dxa"/>
            <w:vMerge/>
            <w:tcBorders>
              <w:left w:val="single" w:sz="4" w:space="0" w:color="auto"/>
              <w:right w:val="single" w:sz="4" w:space="0" w:color="auto"/>
            </w:tcBorders>
            <w:vAlign w:val="center"/>
          </w:tcPr>
          <w:p w14:paraId="7A3A10FC"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20AA8990" w14:textId="77777777" w:rsidR="00332093" w:rsidRPr="003C137D" w:rsidRDefault="00332093" w:rsidP="00332093">
            <w:pPr>
              <w:rPr>
                <w:rFonts w:cs="Arial"/>
              </w:rPr>
            </w:pPr>
            <w:r w:rsidRPr="003C137D">
              <w:rPr>
                <w:rFonts w:cs="Arial"/>
              </w:rPr>
              <w:t>NULL</w:t>
            </w:r>
          </w:p>
        </w:tc>
        <w:tc>
          <w:tcPr>
            <w:tcW w:w="990" w:type="dxa"/>
            <w:tcBorders>
              <w:top w:val="single" w:sz="4" w:space="0" w:color="auto"/>
              <w:left w:val="single" w:sz="4" w:space="0" w:color="auto"/>
              <w:bottom w:val="single" w:sz="4" w:space="0" w:color="auto"/>
              <w:right w:val="single" w:sz="4" w:space="0" w:color="auto"/>
            </w:tcBorders>
          </w:tcPr>
          <w:p w14:paraId="496C1016" w14:textId="77777777" w:rsidR="00332093" w:rsidRPr="003C137D" w:rsidRDefault="00332093" w:rsidP="00332093">
            <w:pPr>
              <w:rPr>
                <w:rFonts w:cs="Arial"/>
              </w:rPr>
            </w:pPr>
            <w:r w:rsidRPr="003C137D">
              <w:rPr>
                <w:rFonts w:cs="Arial"/>
              </w:rPr>
              <w:t>0x3</w:t>
            </w:r>
          </w:p>
        </w:tc>
        <w:tc>
          <w:tcPr>
            <w:tcW w:w="3499" w:type="dxa"/>
            <w:tcBorders>
              <w:top w:val="single" w:sz="4" w:space="0" w:color="auto"/>
              <w:left w:val="single" w:sz="4" w:space="0" w:color="auto"/>
              <w:bottom w:val="single" w:sz="4" w:space="0" w:color="auto"/>
              <w:right w:val="single" w:sz="4" w:space="0" w:color="auto"/>
            </w:tcBorders>
          </w:tcPr>
          <w:p w14:paraId="51B1ED5D" w14:textId="77777777" w:rsidR="00332093" w:rsidRPr="003C137D" w:rsidRDefault="00332093" w:rsidP="00332093">
            <w:pPr>
              <w:spacing w:line="276" w:lineRule="auto"/>
              <w:rPr>
                <w:rFonts w:cs="Arial"/>
              </w:rPr>
            </w:pPr>
          </w:p>
        </w:tc>
      </w:tr>
      <w:tr w:rsidR="00332093" w:rsidRPr="003C137D" w14:paraId="5D714897" w14:textId="77777777" w:rsidTr="00332093">
        <w:trPr>
          <w:jc w:val="center"/>
        </w:trPr>
        <w:tc>
          <w:tcPr>
            <w:tcW w:w="2557" w:type="dxa"/>
            <w:vMerge/>
            <w:tcBorders>
              <w:left w:val="single" w:sz="4" w:space="0" w:color="auto"/>
              <w:right w:val="single" w:sz="4" w:space="0" w:color="auto"/>
            </w:tcBorders>
            <w:vAlign w:val="center"/>
          </w:tcPr>
          <w:p w14:paraId="42E31478"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1C9509DA" w14:textId="77777777" w:rsidR="00332093" w:rsidRPr="003C137D" w:rsidRDefault="00332093" w:rsidP="00332093">
            <w:pPr>
              <w:rPr>
                <w:rFonts w:cs="Arial"/>
              </w:rPr>
            </w:pPr>
            <w:r w:rsidRPr="003C137D">
              <w:rPr>
                <w:rFonts w:cs="Arial"/>
              </w:rPr>
              <w:t>RKE</w:t>
            </w:r>
          </w:p>
        </w:tc>
        <w:tc>
          <w:tcPr>
            <w:tcW w:w="990" w:type="dxa"/>
            <w:tcBorders>
              <w:top w:val="single" w:sz="4" w:space="0" w:color="auto"/>
              <w:left w:val="single" w:sz="4" w:space="0" w:color="auto"/>
              <w:bottom w:val="single" w:sz="4" w:space="0" w:color="auto"/>
              <w:right w:val="single" w:sz="4" w:space="0" w:color="auto"/>
            </w:tcBorders>
          </w:tcPr>
          <w:p w14:paraId="1CA7A3E6" w14:textId="77777777" w:rsidR="00332093" w:rsidRPr="003C137D" w:rsidRDefault="00332093" w:rsidP="00332093">
            <w:pPr>
              <w:rPr>
                <w:rFonts w:cs="Arial"/>
              </w:rPr>
            </w:pPr>
            <w:r w:rsidRPr="003C137D">
              <w:rPr>
                <w:rFonts w:cs="Arial"/>
              </w:rPr>
              <w:t>0x4</w:t>
            </w:r>
          </w:p>
        </w:tc>
        <w:tc>
          <w:tcPr>
            <w:tcW w:w="3499" w:type="dxa"/>
            <w:tcBorders>
              <w:top w:val="single" w:sz="4" w:space="0" w:color="auto"/>
              <w:left w:val="single" w:sz="4" w:space="0" w:color="auto"/>
              <w:bottom w:val="single" w:sz="4" w:space="0" w:color="auto"/>
              <w:right w:val="single" w:sz="4" w:space="0" w:color="auto"/>
            </w:tcBorders>
          </w:tcPr>
          <w:p w14:paraId="66476EC4" w14:textId="77777777" w:rsidR="00332093" w:rsidRPr="003C137D" w:rsidRDefault="00332093" w:rsidP="00332093">
            <w:pPr>
              <w:spacing w:line="276" w:lineRule="auto"/>
              <w:rPr>
                <w:rFonts w:cs="Arial"/>
              </w:rPr>
            </w:pPr>
          </w:p>
        </w:tc>
      </w:tr>
      <w:tr w:rsidR="00332093" w:rsidRPr="003C137D" w14:paraId="32649528" w14:textId="77777777" w:rsidTr="00332093">
        <w:trPr>
          <w:jc w:val="center"/>
        </w:trPr>
        <w:tc>
          <w:tcPr>
            <w:tcW w:w="2557" w:type="dxa"/>
            <w:vMerge/>
            <w:tcBorders>
              <w:left w:val="single" w:sz="4" w:space="0" w:color="auto"/>
              <w:right w:val="single" w:sz="4" w:space="0" w:color="auto"/>
            </w:tcBorders>
            <w:vAlign w:val="center"/>
          </w:tcPr>
          <w:p w14:paraId="5DFABE91"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776DA839" w14:textId="77777777" w:rsidR="00332093" w:rsidRPr="003C137D" w:rsidRDefault="00332093" w:rsidP="00332093">
            <w:pPr>
              <w:rPr>
                <w:rFonts w:cs="Arial"/>
              </w:rPr>
            </w:pPr>
            <w:r w:rsidRPr="003C137D">
              <w:rPr>
                <w:rFonts w:cs="Arial"/>
              </w:rPr>
              <w:t>SET_KEYCODE</w:t>
            </w:r>
          </w:p>
        </w:tc>
        <w:tc>
          <w:tcPr>
            <w:tcW w:w="990" w:type="dxa"/>
            <w:tcBorders>
              <w:top w:val="single" w:sz="4" w:space="0" w:color="auto"/>
              <w:left w:val="single" w:sz="4" w:space="0" w:color="auto"/>
              <w:bottom w:val="single" w:sz="4" w:space="0" w:color="auto"/>
              <w:right w:val="single" w:sz="4" w:space="0" w:color="auto"/>
            </w:tcBorders>
          </w:tcPr>
          <w:p w14:paraId="44DB93F5" w14:textId="77777777" w:rsidR="00332093" w:rsidRPr="003C137D" w:rsidRDefault="00332093" w:rsidP="00332093">
            <w:pPr>
              <w:rPr>
                <w:rFonts w:cs="Arial"/>
              </w:rPr>
            </w:pPr>
            <w:r w:rsidRPr="003C137D">
              <w:rPr>
                <w:rFonts w:cs="Arial"/>
              </w:rPr>
              <w:t>0x5</w:t>
            </w:r>
          </w:p>
        </w:tc>
        <w:tc>
          <w:tcPr>
            <w:tcW w:w="3499" w:type="dxa"/>
            <w:tcBorders>
              <w:top w:val="single" w:sz="4" w:space="0" w:color="auto"/>
              <w:left w:val="single" w:sz="4" w:space="0" w:color="auto"/>
              <w:bottom w:val="single" w:sz="4" w:space="0" w:color="auto"/>
              <w:right w:val="single" w:sz="4" w:space="0" w:color="auto"/>
            </w:tcBorders>
          </w:tcPr>
          <w:p w14:paraId="36C80495" w14:textId="77777777" w:rsidR="00332093" w:rsidRPr="003C137D" w:rsidRDefault="00332093" w:rsidP="00332093">
            <w:pPr>
              <w:spacing w:line="276" w:lineRule="auto"/>
              <w:rPr>
                <w:rFonts w:cs="Arial"/>
              </w:rPr>
            </w:pPr>
          </w:p>
        </w:tc>
      </w:tr>
      <w:tr w:rsidR="00332093" w:rsidRPr="003C137D" w14:paraId="1DB95699" w14:textId="77777777" w:rsidTr="00332093">
        <w:trPr>
          <w:jc w:val="center"/>
        </w:trPr>
        <w:tc>
          <w:tcPr>
            <w:tcW w:w="2557" w:type="dxa"/>
            <w:vMerge/>
            <w:tcBorders>
              <w:left w:val="single" w:sz="4" w:space="0" w:color="auto"/>
              <w:right w:val="single" w:sz="4" w:space="0" w:color="auto"/>
            </w:tcBorders>
            <w:vAlign w:val="center"/>
          </w:tcPr>
          <w:p w14:paraId="57BAEEE1"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396B154A" w14:textId="77777777" w:rsidR="00332093" w:rsidRPr="003C137D" w:rsidRDefault="00332093" w:rsidP="00332093">
            <w:pPr>
              <w:rPr>
                <w:rFonts w:cs="Arial"/>
              </w:rPr>
            </w:pPr>
            <w:r w:rsidRPr="003C137D">
              <w:rPr>
                <w:rFonts w:cs="Arial"/>
              </w:rPr>
              <w:t>Cancel</w:t>
            </w:r>
          </w:p>
        </w:tc>
        <w:tc>
          <w:tcPr>
            <w:tcW w:w="990" w:type="dxa"/>
            <w:tcBorders>
              <w:top w:val="single" w:sz="4" w:space="0" w:color="auto"/>
              <w:left w:val="single" w:sz="4" w:space="0" w:color="auto"/>
              <w:bottom w:val="single" w:sz="4" w:space="0" w:color="auto"/>
              <w:right w:val="single" w:sz="4" w:space="0" w:color="auto"/>
            </w:tcBorders>
          </w:tcPr>
          <w:p w14:paraId="5C1C92C5" w14:textId="77777777" w:rsidR="00332093" w:rsidRPr="003C137D" w:rsidRDefault="00332093" w:rsidP="00332093">
            <w:pPr>
              <w:rPr>
                <w:rFonts w:cs="Arial"/>
              </w:rPr>
            </w:pPr>
            <w:r w:rsidRPr="003C137D">
              <w:rPr>
                <w:rFonts w:cs="Arial"/>
              </w:rPr>
              <w:t>0x6</w:t>
            </w:r>
          </w:p>
        </w:tc>
        <w:tc>
          <w:tcPr>
            <w:tcW w:w="3499" w:type="dxa"/>
            <w:tcBorders>
              <w:top w:val="single" w:sz="4" w:space="0" w:color="auto"/>
              <w:left w:val="single" w:sz="4" w:space="0" w:color="auto"/>
              <w:bottom w:val="single" w:sz="4" w:space="0" w:color="auto"/>
              <w:right w:val="single" w:sz="4" w:space="0" w:color="auto"/>
            </w:tcBorders>
          </w:tcPr>
          <w:p w14:paraId="4F377611" w14:textId="77777777" w:rsidR="00332093" w:rsidRPr="003C137D" w:rsidRDefault="00332093" w:rsidP="00332093">
            <w:pPr>
              <w:spacing w:line="276" w:lineRule="auto"/>
              <w:rPr>
                <w:rFonts w:cs="Arial"/>
              </w:rPr>
            </w:pPr>
          </w:p>
        </w:tc>
      </w:tr>
      <w:tr w:rsidR="00332093" w:rsidRPr="003C137D" w14:paraId="519BAD81" w14:textId="77777777" w:rsidTr="00332093">
        <w:trPr>
          <w:jc w:val="center"/>
        </w:trPr>
        <w:tc>
          <w:tcPr>
            <w:tcW w:w="2557" w:type="dxa"/>
            <w:vMerge/>
            <w:tcBorders>
              <w:left w:val="single" w:sz="4" w:space="0" w:color="auto"/>
              <w:right w:val="single" w:sz="4" w:space="0" w:color="auto"/>
            </w:tcBorders>
            <w:vAlign w:val="center"/>
          </w:tcPr>
          <w:p w14:paraId="6A3BFF0D"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1AB47CE7" w14:textId="77777777" w:rsidR="00332093" w:rsidRPr="003C137D" w:rsidRDefault="00332093" w:rsidP="00332093">
            <w:pPr>
              <w:rPr>
                <w:rFonts w:cs="Arial"/>
              </w:rPr>
            </w:pPr>
            <w:r w:rsidRPr="003C137D">
              <w:rPr>
                <w:rFonts w:cs="Arial"/>
              </w:rPr>
              <w:t>Not Used</w:t>
            </w:r>
          </w:p>
        </w:tc>
        <w:tc>
          <w:tcPr>
            <w:tcW w:w="990" w:type="dxa"/>
            <w:tcBorders>
              <w:top w:val="single" w:sz="4" w:space="0" w:color="auto"/>
              <w:left w:val="single" w:sz="4" w:space="0" w:color="auto"/>
              <w:bottom w:val="single" w:sz="4" w:space="0" w:color="auto"/>
              <w:right w:val="single" w:sz="4" w:space="0" w:color="auto"/>
            </w:tcBorders>
          </w:tcPr>
          <w:p w14:paraId="192861F8" w14:textId="77777777" w:rsidR="00332093" w:rsidRPr="003C137D" w:rsidRDefault="00332093" w:rsidP="00332093">
            <w:pPr>
              <w:rPr>
                <w:rFonts w:cs="Arial"/>
              </w:rPr>
            </w:pPr>
            <w:r w:rsidRPr="003C137D">
              <w:rPr>
                <w:rFonts w:cs="Arial"/>
              </w:rPr>
              <w:t>0x7</w:t>
            </w:r>
          </w:p>
        </w:tc>
        <w:tc>
          <w:tcPr>
            <w:tcW w:w="3499" w:type="dxa"/>
            <w:tcBorders>
              <w:top w:val="single" w:sz="4" w:space="0" w:color="auto"/>
              <w:left w:val="single" w:sz="4" w:space="0" w:color="auto"/>
              <w:bottom w:val="single" w:sz="4" w:space="0" w:color="auto"/>
              <w:right w:val="single" w:sz="4" w:space="0" w:color="auto"/>
            </w:tcBorders>
          </w:tcPr>
          <w:p w14:paraId="3D43157A" w14:textId="77777777" w:rsidR="00332093" w:rsidRPr="003C137D" w:rsidRDefault="00332093" w:rsidP="00332093">
            <w:pPr>
              <w:spacing w:line="276" w:lineRule="auto"/>
              <w:rPr>
                <w:rFonts w:cs="Arial"/>
              </w:rPr>
            </w:pPr>
          </w:p>
        </w:tc>
      </w:tr>
    </w:tbl>
    <w:p w14:paraId="5C5C12F1" w14:textId="77777777" w:rsidR="00332093" w:rsidRPr="003C137D" w:rsidRDefault="00332093">
      <w:pPr>
        <w:rPr>
          <w:rFonts w:cs="Arial"/>
        </w:rPr>
      </w:pPr>
    </w:p>
    <w:p w14:paraId="534F82AA" w14:textId="77777777" w:rsidR="00332093" w:rsidRDefault="00332093" w:rsidP="00332093">
      <w:pPr>
        <w:pStyle w:val="Heading4"/>
      </w:pPr>
      <w:r w:rsidRPr="00B9479B">
        <w:t>MD-REQ-023415/B-</w:t>
      </w:r>
      <w:proofErr w:type="spellStart"/>
      <w:r w:rsidRPr="00B9479B">
        <w:t>CntrStkKeycodeActl</w:t>
      </w:r>
      <w:proofErr w:type="spellEnd"/>
      <w:r w:rsidRPr="00B9479B">
        <w:t xml:space="preserve"> (</w:t>
      </w:r>
      <w:proofErr w:type="spellStart"/>
      <w:r w:rsidRPr="00B9479B">
        <w:t>TcSE</w:t>
      </w:r>
      <w:proofErr w:type="spellEnd"/>
      <w:r w:rsidRPr="00B9479B">
        <w:t xml:space="preserve"> ROIN-284871-1)</w:t>
      </w:r>
    </w:p>
    <w:p w14:paraId="2C5488CE" w14:textId="77777777" w:rsidR="00332093" w:rsidRPr="007A3559" w:rsidRDefault="00332093">
      <w:pPr>
        <w:rPr>
          <w:rFonts w:cs="Arial"/>
        </w:rPr>
      </w:pPr>
      <w:r w:rsidRPr="007A3559">
        <w:rPr>
          <w:rFonts w:cs="Arial"/>
        </w:rPr>
        <w:t>Message Type: Request</w:t>
      </w:r>
    </w:p>
    <w:p w14:paraId="42110088" w14:textId="77777777" w:rsidR="00332093" w:rsidRPr="007A3559" w:rsidRDefault="00332093">
      <w:pPr>
        <w:rPr>
          <w:rFonts w:cs="Arial"/>
        </w:rPr>
      </w:pPr>
    </w:p>
    <w:p w14:paraId="214E3601" w14:textId="77777777" w:rsidR="00332093" w:rsidRPr="007A3559" w:rsidRDefault="00332093">
      <w:pPr>
        <w:widowControl w:val="0"/>
        <w:adjustRightInd w:val="0"/>
        <w:rPr>
          <w:rFonts w:cs="Arial"/>
        </w:rPr>
      </w:pPr>
      <w:r w:rsidRPr="007A3559">
        <w:rPr>
          <w:rFonts w:cs="Arial"/>
        </w:rPr>
        <w:t xml:space="preserve">Note: </w:t>
      </w:r>
      <w:r>
        <w:rPr>
          <w:rFonts w:cs="Arial"/>
        </w:rPr>
        <w:t>K</w:t>
      </w:r>
      <w:r w:rsidRPr="007A3559">
        <w:rPr>
          <w:rFonts w:cs="Arial"/>
        </w:rPr>
        <w:t xml:space="preserve">eycode </w:t>
      </w:r>
      <w:r>
        <w:rPr>
          <w:rFonts w:cs="Arial"/>
        </w:rPr>
        <w:t xml:space="preserve">signal from the Keypad Client / Personality Client to the Keypad Server / </w:t>
      </w:r>
      <w:proofErr w:type="spellStart"/>
      <w:r>
        <w:rPr>
          <w:rFonts w:cs="Arial"/>
        </w:rPr>
        <w:t>PersonalizationFunction</w:t>
      </w:r>
      <w:proofErr w:type="spellEnd"/>
      <w:r>
        <w:rPr>
          <w:rFonts w:cs="Arial"/>
        </w:rPr>
        <w:t xml:space="preserve"> Server </w:t>
      </w:r>
      <w:r w:rsidRPr="007A3559">
        <w:rPr>
          <w:rFonts w:cs="Arial"/>
        </w:rPr>
        <w:t>to be used for verifying factory keycode or for changing current keycode.</w:t>
      </w:r>
    </w:p>
    <w:p w14:paraId="507A7A9C" w14:textId="77777777" w:rsidR="00332093" w:rsidRPr="007A3559"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1938"/>
        <w:gridCol w:w="2250"/>
        <w:gridCol w:w="2869"/>
      </w:tblGrid>
      <w:tr w:rsidR="00332093" w:rsidRPr="007A3559" w14:paraId="50AB5675"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05BE9FFF" w14:textId="77777777" w:rsidR="00332093" w:rsidRPr="007A3559" w:rsidRDefault="00332093">
            <w:pPr>
              <w:spacing w:line="276" w:lineRule="auto"/>
              <w:rPr>
                <w:rFonts w:cs="Arial"/>
                <w:b/>
              </w:rPr>
            </w:pPr>
            <w:r w:rsidRPr="007A3559">
              <w:rPr>
                <w:rFonts w:cs="Arial"/>
                <w:b/>
              </w:rPr>
              <w:t>Logical Signal Name</w:t>
            </w:r>
          </w:p>
        </w:tc>
        <w:tc>
          <w:tcPr>
            <w:tcW w:w="1938" w:type="dxa"/>
            <w:tcBorders>
              <w:top w:val="single" w:sz="4" w:space="0" w:color="auto"/>
              <w:left w:val="single" w:sz="4" w:space="0" w:color="auto"/>
              <w:bottom w:val="single" w:sz="4" w:space="0" w:color="auto"/>
              <w:right w:val="single" w:sz="4" w:space="0" w:color="auto"/>
            </w:tcBorders>
            <w:hideMark/>
          </w:tcPr>
          <w:p w14:paraId="7D0CADA2" w14:textId="77777777" w:rsidR="00332093" w:rsidRPr="007A3559" w:rsidRDefault="00332093">
            <w:pPr>
              <w:spacing w:line="276" w:lineRule="auto"/>
              <w:rPr>
                <w:rFonts w:cs="Arial"/>
                <w:b/>
              </w:rPr>
            </w:pPr>
            <w:r w:rsidRPr="007A3559">
              <w:rPr>
                <w:rFonts w:cs="Arial"/>
                <w:b/>
              </w:rPr>
              <w:t>Literals</w:t>
            </w:r>
          </w:p>
        </w:tc>
        <w:tc>
          <w:tcPr>
            <w:tcW w:w="2250" w:type="dxa"/>
            <w:tcBorders>
              <w:top w:val="single" w:sz="4" w:space="0" w:color="auto"/>
              <w:left w:val="single" w:sz="4" w:space="0" w:color="auto"/>
              <w:bottom w:val="single" w:sz="4" w:space="0" w:color="auto"/>
              <w:right w:val="single" w:sz="4" w:space="0" w:color="auto"/>
            </w:tcBorders>
            <w:hideMark/>
          </w:tcPr>
          <w:p w14:paraId="6A6E224D" w14:textId="77777777" w:rsidR="00332093" w:rsidRPr="007A3559" w:rsidRDefault="00332093">
            <w:pPr>
              <w:spacing w:line="276" w:lineRule="auto"/>
              <w:rPr>
                <w:rFonts w:cs="Arial"/>
                <w:b/>
              </w:rPr>
            </w:pPr>
            <w:r w:rsidRPr="007A3559">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1E26C6F5" w14:textId="77777777" w:rsidR="00332093" w:rsidRPr="007A3559" w:rsidRDefault="00332093">
            <w:pPr>
              <w:spacing w:line="276" w:lineRule="auto"/>
              <w:rPr>
                <w:rFonts w:cs="Arial"/>
                <w:b/>
              </w:rPr>
            </w:pPr>
            <w:r w:rsidRPr="007A3559">
              <w:rPr>
                <w:rFonts w:cs="Arial"/>
                <w:b/>
              </w:rPr>
              <w:t>Description</w:t>
            </w:r>
          </w:p>
        </w:tc>
      </w:tr>
      <w:tr w:rsidR="00332093" w:rsidRPr="007A3559" w14:paraId="1CCB0446"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tcPr>
          <w:p w14:paraId="58209BD9" w14:textId="77777777" w:rsidR="00332093" w:rsidRPr="007A3559" w:rsidRDefault="00332093" w:rsidP="00332093">
            <w:pPr>
              <w:spacing w:line="276" w:lineRule="auto"/>
              <w:rPr>
                <w:rFonts w:cs="Arial"/>
              </w:rPr>
            </w:pPr>
            <w:proofErr w:type="spellStart"/>
            <w:r w:rsidRPr="007A3559">
              <w:rPr>
                <w:rFonts w:cs="Arial"/>
              </w:rPr>
              <w:t>CntrStkKeycodeActl</w:t>
            </w:r>
            <w:proofErr w:type="spellEnd"/>
          </w:p>
        </w:tc>
        <w:tc>
          <w:tcPr>
            <w:tcW w:w="1938" w:type="dxa"/>
            <w:tcBorders>
              <w:top w:val="single" w:sz="4" w:space="0" w:color="auto"/>
              <w:left w:val="single" w:sz="4" w:space="0" w:color="auto"/>
              <w:bottom w:val="single" w:sz="4" w:space="0" w:color="auto"/>
              <w:right w:val="single" w:sz="4" w:space="0" w:color="auto"/>
            </w:tcBorders>
          </w:tcPr>
          <w:p w14:paraId="7607A966" w14:textId="77777777" w:rsidR="00332093" w:rsidRPr="007A3559" w:rsidRDefault="00332093">
            <w:pPr>
              <w:spacing w:line="256" w:lineRule="auto"/>
              <w:rPr>
                <w:rFonts w:cs="Arial"/>
              </w:rPr>
            </w:pPr>
            <w:r w:rsidRPr="007A3559">
              <w:rPr>
                <w:rFonts w:cs="Arial"/>
              </w:rPr>
              <w:t>Keycode</w:t>
            </w:r>
          </w:p>
        </w:tc>
        <w:tc>
          <w:tcPr>
            <w:tcW w:w="2250" w:type="dxa"/>
            <w:tcBorders>
              <w:top w:val="single" w:sz="4" w:space="0" w:color="auto"/>
              <w:left w:val="single" w:sz="4" w:space="0" w:color="auto"/>
              <w:bottom w:val="single" w:sz="4" w:space="0" w:color="auto"/>
              <w:right w:val="single" w:sz="4" w:space="0" w:color="auto"/>
            </w:tcBorders>
          </w:tcPr>
          <w:p w14:paraId="1EFA9888" w14:textId="77777777" w:rsidR="00332093" w:rsidRPr="007A3559" w:rsidRDefault="00332093">
            <w:pPr>
              <w:spacing w:line="256" w:lineRule="auto"/>
              <w:rPr>
                <w:rFonts w:cs="Arial"/>
              </w:rPr>
            </w:pPr>
            <w:r w:rsidRPr="007A3559">
              <w:rPr>
                <w:rFonts w:cs="Arial"/>
              </w:rPr>
              <w:t>0x0000 – 0xFFFF</w:t>
            </w:r>
          </w:p>
        </w:tc>
        <w:tc>
          <w:tcPr>
            <w:tcW w:w="2869" w:type="dxa"/>
            <w:tcBorders>
              <w:top w:val="single" w:sz="4" w:space="0" w:color="auto"/>
              <w:left w:val="single" w:sz="4" w:space="0" w:color="auto"/>
              <w:bottom w:val="single" w:sz="4" w:space="0" w:color="auto"/>
              <w:right w:val="single" w:sz="4" w:space="0" w:color="auto"/>
            </w:tcBorders>
            <w:vAlign w:val="center"/>
          </w:tcPr>
          <w:p w14:paraId="0EBA513B" w14:textId="77777777" w:rsidR="00332093" w:rsidRPr="007A3559" w:rsidRDefault="00332093">
            <w:pPr>
              <w:autoSpaceDE w:val="0"/>
              <w:autoSpaceDN w:val="0"/>
              <w:adjustRightInd w:val="0"/>
              <w:spacing w:line="276" w:lineRule="auto"/>
              <w:rPr>
                <w:rFonts w:cs="Arial"/>
              </w:rPr>
            </w:pPr>
            <w:r w:rsidRPr="007A3559">
              <w:rPr>
                <w:rFonts w:cs="Arial"/>
              </w:rPr>
              <w:t>See table below for decoding</w:t>
            </w:r>
          </w:p>
        </w:tc>
      </w:tr>
    </w:tbl>
    <w:p w14:paraId="336FC1FB" w14:textId="77777777" w:rsidR="00332093" w:rsidRPr="007A3559" w:rsidRDefault="00332093">
      <w:pPr>
        <w:rPr>
          <w:rFonts w:cs="Arial"/>
        </w:rPr>
      </w:pPr>
    </w:p>
    <w:p w14:paraId="617177C6" w14:textId="77777777" w:rsidR="00332093" w:rsidRDefault="00332093">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2"/>
        <w:gridCol w:w="3525"/>
      </w:tblGrid>
      <w:tr w:rsidR="00332093" w14:paraId="78FAA2D3" w14:textId="77777777" w:rsidTr="00332093">
        <w:trPr>
          <w:trHeight w:val="375"/>
          <w:jc w:val="center"/>
        </w:trPr>
        <w:tc>
          <w:tcPr>
            <w:tcW w:w="2662" w:type="dxa"/>
            <w:tcBorders>
              <w:top w:val="single" w:sz="4" w:space="0" w:color="auto"/>
              <w:left w:val="single" w:sz="4" w:space="0" w:color="auto"/>
              <w:bottom w:val="single" w:sz="4" w:space="0" w:color="auto"/>
              <w:right w:val="single" w:sz="4" w:space="0" w:color="auto"/>
            </w:tcBorders>
            <w:shd w:val="clear" w:color="auto" w:fill="CCFFCC"/>
            <w:vAlign w:val="center"/>
          </w:tcPr>
          <w:p w14:paraId="590CCC9B" w14:textId="77777777" w:rsidR="00332093" w:rsidRDefault="00332093">
            <w:pPr>
              <w:keepNext/>
              <w:keepLines/>
              <w:widowControl w:val="0"/>
              <w:spacing w:line="276" w:lineRule="auto"/>
              <w:jc w:val="center"/>
              <w:rPr>
                <w:rFonts w:ascii="Calibri" w:hAnsi="Calibri"/>
              </w:rPr>
            </w:pPr>
            <w:proofErr w:type="spellStart"/>
            <w:r>
              <w:lastRenderedPageBreak/>
              <w:t>CntrStkKeycodeActl</w:t>
            </w:r>
            <w:proofErr w:type="spellEnd"/>
          </w:p>
          <w:p w14:paraId="5B1242CE" w14:textId="77777777" w:rsidR="00332093" w:rsidRDefault="00332093">
            <w:pPr>
              <w:keepNext/>
              <w:keepLines/>
              <w:widowControl w:val="0"/>
              <w:spacing w:line="276" w:lineRule="auto"/>
              <w:jc w:val="center"/>
              <w:rPr>
                <w:szCs w:val="22"/>
              </w:rPr>
            </w:pPr>
          </w:p>
          <w:p w14:paraId="6699B346" w14:textId="77777777" w:rsidR="00332093" w:rsidRDefault="00332093">
            <w:pPr>
              <w:keepNext/>
              <w:keepLines/>
              <w:widowControl w:val="0"/>
              <w:spacing w:line="276" w:lineRule="auto"/>
              <w:rPr>
                <w:u w:val="single"/>
              </w:rPr>
            </w:pPr>
            <w:r>
              <w:rPr>
                <w:u w:val="single"/>
              </w:rPr>
              <w:t>Note:</w:t>
            </w:r>
          </w:p>
          <w:p w14:paraId="317F677C" w14:textId="77777777" w:rsidR="00332093" w:rsidRDefault="00332093">
            <w:pPr>
              <w:keepNext/>
              <w:keepLines/>
              <w:widowControl w:val="0"/>
              <w:spacing w:line="276" w:lineRule="auto"/>
            </w:pPr>
            <w:r>
              <w:t>The Keycode entered from the center stack to the personalization.</w:t>
            </w:r>
          </w:p>
          <w:p w14:paraId="7FB1DED4" w14:textId="77777777" w:rsidR="00332093" w:rsidRDefault="00332093">
            <w:pPr>
              <w:keepNext/>
              <w:keepLines/>
              <w:widowControl w:val="0"/>
              <w:spacing w:line="276" w:lineRule="auto"/>
            </w:pPr>
            <w:r>
              <w:t>This is a bit encoded CAN signal.</w:t>
            </w:r>
          </w:p>
          <w:p w14:paraId="65BE6299" w14:textId="77777777" w:rsidR="00332093" w:rsidRDefault="00332093">
            <w:pPr>
              <w:keepNext/>
              <w:keepLines/>
              <w:widowControl w:val="0"/>
              <w:spacing w:line="276" w:lineRule="auto"/>
            </w:pPr>
          </w:p>
          <w:p w14:paraId="53D983E3" w14:textId="77777777" w:rsidR="00332093" w:rsidRDefault="00332093">
            <w:pPr>
              <w:keepNext/>
              <w:keepLines/>
              <w:widowControl w:val="0"/>
              <w:spacing w:line="276" w:lineRule="auto"/>
              <w:jc w:val="center"/>
            </w:pPr>
            <w:r>
              <w:t>001 = 1/2 button pressed</w:t>
            </w:r>
          </w:p>
          <w:p w14:paraId="5AA5826A" w14:textId="77777777" w:rsidR="00332093" w:rsidRDefault="00332093">
            <w:pPr>
              <w:keepNext/>
              <w:keepLines/>
              <w:widowControl w:val="0"/>
              <w:spacing w:line="276" w:lineRule="auto"/>
              <w:jc w:val="center"/>
            </w:pPr>
            <w:r>
              <w:t>010 = 3/4 button pressed</w:t>
            </w:r>
          </w:p>
          <w:p w14:paraId="1A890C61" w14:textId="77777777" w:rsidR="00332093" w:rsidRDefault="00332093">
            <w:pPr>
              <w:keepNext/>
              <w:keepLines/>
              <w:widowControl w:val="0"/>
              <w:spacing w:line="276" w:lineRule="auto"/>
              <w:jc w:val="center"/>
            </w:pPr>
            <w:r>
              <w:t>011 = 5/6 button pressed</w:t>
            </w:r>
          </w:p>
          <w:p w14:paraId="16AC9FFC" w14:textId="77777777" w:rsidR="00332093" w:rsidRDefault="00332093">
            <w:pPr>
              <w:keepNext/>
              <w:keepLines/>
              <w:widowControl w:val="0"/>
              <w:spacing w:line="276" w:lineRule="auto"/>
              <w:jc w:val="center"/>
            </w:pPr>
            <w:r>
              <w:t>100 = 7/8 button pressed</w:t>
            </w:r>
          </w:p>
          <w:p w14:paraId="7782499B" w14:textId="77777777" w:rsidR="00332093" w:rsidRDefault="00332093">
            <w:pPr>
              <w:keepNext/>
              <w:keepLines/>
              <w:widowControl w:val="0"/>
              <w:spacing w:line="276" w:lineRule="auto"/>
              <w:jc w:val="center"/>
            </w:pPr>
            <w:r>
              <w:t>101 = 9/0 button pressed</w:t>
            </w:r>
          </w:p>
          <w:p w14:paraId="5C4EAEF3" w14:textId="77777777" w:rsidR="00332093" w:rsidRDefault="00332093">
            <w:pPr>
              <w:keepNext/>
              <w:keepLines/>
              <w:widowControl w:val="0"/>
              <w:spacing w:line="276" w:lineRule="auto"/>
            </w:pPr>
          </w:p>
          <w:p w14:paraId="519A92FE" w14:textId="77777777" w:rsidR="00332093" w:rsidRDefault="00332093">
            <w:pPr>
              <w:keepNext/>
              <w:keepLines/>
              <w:widowControl w:val="0"/>
              <w:spacing w:line="276" w:lineRule="auto"/>
            </w:pPr>
            <w:r>
              <w:t>000, 110, 111 are Invalid entries.</w:t>
            </w:r>
          </w:p>
          <w:p w14:paraId="3205F7A3" w14:textId="77777777" w:rsidR="00332093" w:rsidRDefault="00332093">
            <w:pPr>
              <w:keepNext/>
              <w:keepLines/>
              <w:widowControl w:val="0"/>
              <w:spacing w:line="276" w:lineRule="auto"/>
              <w:jc w:val="center"/>
            </w:pPr>
          </w:p>
        </w:tc>
        <w:tc>
          <w:tcPr>
            <w:tcW w:w="3525" w:type="dxa"/>
            <w:tcBorders>
              <w:top w:val="single" w:sz="4" w:space="0" w:color="auto"/>
              <w:left w:val="double" w:sz="4" w:space="0" w:color="auto"/>
              <w:bottom w:val="single" w:sz="4" w:space="0" w:color="auto"/>
              <w:right w:val="single" w:sz="4" w:space="0" w:color="auto"/>
            </w:tcBorders>
            <w:shd w:val="clear" w:color="auto" w:fill="CCFFCC"/>
            <w:vAlign w:val="center"/>
          </w:tcPr>
          <w:p w14:paraId="29F9E821" w14:textId="77777777" w:rsidR="00332093" w:rsidRDefault="00332093">
            <w:pPr>
              <w:keepNext/>
              <w:keepLines/>
              <w:widowControl w:val="0"/>
              <w:spacing w:line="276" w:lineRule="auto"/>
              <w:jc w:val="center"/>
              <w:rPr>
                <w:rFonts w:cs="Arial"/>
              </w:rPr>
            </w:pPr>
            <w:proofErr w:type="spellStart"/>
            <w:r>
              <w:rPr>
                <w:rFonts w:cs="Arial"/>
              </w:rPr>
              <w:t>CntrStkKeycodeActl</w:t>
            </w:r>
            <w:proofErr w:type="spellEnd"/>
          </w:p>
          <w:p w14:paraId="734B1180" w14:textId="77777777" w:rsidR="00332093" w:rsidRDefault="00332093">
            <w:pPr>
              <w:keepNext/>
              <w:keepLines/>
              <w:widowControl w:val="0"/>
              <w:spacing w:line="276" w:lineRule="auto"/>
              <w:rPr>
                <w:rFonts w:cs="Arial"/>
                <w:u w:val="single"/>
              </w:rPr>
            </w:pPr>
            <w:r>
              <w:rPr>
                <w:rFonts w:cs="Arial"/>
                <w:u w:val="single"/>
              </w:rPr>
              <w:t>Note:</w:t>
            </w:r>
          </w:p>
          <w:p w14:paraId="21EB61B3" w14:textId="77777777" w:rsidR="00332093" w:rsidRDefault="00332093">
            <w:pPr>
              <w:keepNext/>
              <w:keepLines/>
              <w:widowControl w:val="0"/>
              <w:spacing w:line="276" w:lineRule="auto"/>
              <w:rPr>
                <w:rFonts w:cs="Arial"/>
              </w:rPr>
            </w:pPr>
            <w:proofErr w:type="spellStart"/>
            <w:r>
              <w:rPr>
                <w:rFonts w:cs="Arial"/>
              </w:rPr>
              <w:t>Bit</w:t>
            </w:r>
            <w:proofErr w:type="spellEnd"/>
            <w:r>
              <w:rPr>
                <w:rFonts w:cs="Arial"/>
              </w:rPr>
              <w:t xml:space="preserve"> 15 is ignored </w:t>
            </w:r>
          </w:p>
          <w:p w14:paraId="5E0FCFCA" w14:textId="77777777" w:rsidR="00332093" w:rsidRDefault="00332093">
            <w:pPr>
              <w:keepNext/>
              <w:keepLines/>
              <w:widowControl w:val="0"/>
              <w:spacing w:line="276" w:lineRule="auto"/>
              <w:rPr>
                <w:rFonts w:cs="Arial"/>
              </w:rPr>
            </w:pPr>
            <w:r>
              <w:rPr>
                <w:rFonts w:cs="Arial"/>
              </w:rPr>
              <w:t xml:space="preserve">Bits 14 - </w:t>
            </w:r>
            <w:proofErr w:type="gramStart"/>
            <w:r>
              <w:rPr>
                <w:rFonts w:cs="Arial"/>
              </w:rPr>
              <w:t>12 :</w:t>
            </w:r>
            <w:proofErr w:type="gramEnd"/>
            <w:r>
              <w:rPr>
                <w:rFonts w:cs="Arial"/>
              </w:rPr>
              <w:t xml:space="preserve"> First button pressed</w:t>
            </w:r>
          </w:p>
          <w:p w14:paraId="1FA36854" w14:textId="77777777" w:rsidR="00332093" w:rsidRDefault="00332093">
            <w:pPr>
              <w:keepNext/>
              <w:keepLines/>
              <w:widowControl w:val="0"/>
              <w:spacing w:line="276" w:lineRule="auto"/>
              <w:rPr>
                <w:rFonts w:cs="Arial"/>
              </w:rPr>
            </w:pPr>
            <w:r>
              <w:rPr>
                <w:rFonts w:cs="Arial"/>
              </w:rPr>
              <w:t xml:space="preserve">Bits 11 - </w:t>
            </w:r>
            <w:proofErr w:type="gramStart"/>
            <w:r>
              <w:rPr>
                <w:rFonts w:cs="Arial"/>
              </w:rPr>
              <w:t>9 :</w:t>
            </w:r>
            <w:proofErr w:type="gramEnd"/>
            <w:r>
              <w:rPr>
                <w:rFonts w:cs="Arial"/>
              </w:rPr>
              <w:t xml:space="preserve"> Second button pressed</w:t>
            </w:r>
          </w:p>
          <w:p w14:paraId="5AE6203A" w14:textId="77777777" w:rsidR="00332093" w:rsidRDefault="00332093">
            <w:pPr>
              <w:keepNext/>
              <w:keepLines/>
              <w:widowControl w:val="0"/>
              <w:spacing w:line="276" w:lineRule="auto"/>
              <w:rPr>
                <w:rFonts w:cs="Arial"/>
              </w:rPr>
            </w:pPr>
            <w:r>
              <w:rPr>
                <w:rFonts w:cs="Arial"/>
              </w:rPr>
              <w:t xml:space="preserve">Bits 8 - </w:t>
            </w:r>
            <w:proofErr w:type="gramStart"/>
            <w:r>
              <w:rPr>
                <w:rFonts w:cs="Arial"/>
              </w:rPr>
              <w:t>6 :</w:t>
            </w:r>
            <w:proofErr w:type="gramEnd"/>
            <w:r>
              <w:rPr>
                <w:rFonts w:cs="Arial"/>
              </w:rPr>
              <w:t xml:space="preserve"> Third button pressed</w:t>
            </w:r>
          </w:p>
          <w:p w14:paraId="496F3660" w14:textId="77777777" w:rsidR="00332093" w:rsidRDefault="00332093">
            <w:pPr>
              <w:keepNext/>
              <w:keepLines/>
              <w:widowControl w:val="0"/>
              <w:spacing w:line="276" w:lineRule="auto"/>
              <w:rPr>
                <w:rFonts w:cs="Arial"/>
              </w:rPr>
            </w:pPr>
            <w:r>
              <w:rPr>
                <w:rFonts w:cs="Arial"/>
              </w:rPr>
              <w:t xml:space="preserve">Bits 5 - </w:t>
            </w:r>
            <w:proofErr w:type="gramStart"/>
            <w:r>
              <w:rPr>
                <w:rFonts w:cs="Arial"/>
              </w:rPr>
              <w:t>3 :</w:t>
            </w:r>
            <w:proofErr w:type="gramEnd"/>
            <w:r>
              <w:rPr>
                <w:rFonts w:cs="Arial"/>
              </w:rPr>
              <w:t xml:space="preserve"> Fourth button pressed</w:t>
            </w:r>
          </w:p>
          <w:p w14:paraId="4A85CA87" w14:textId="77777777" w:rsidR="00332093" w:rsidRDefault="00332093">
            <w:pPr>
              <w:keepNext/>
              <w:keepLines/>
              <w:widowControl w:val="0"/>
              <w:spacing w:line="276" w:lineRule="auto"/>
              <w:rPr>
                <w:rFonts w:cs="Arial"/>
              </w:rPr>
            </w:pPr>
            <w:r>
              <w:rPr>
                <w:rFonts w:cs="Arial"/>
              </w:rPr>
              <w:t xml:space="preserve">Bits 2 - </w:t>
            </w:r>
            <w:proofErr w:type="gramStart"/>
            <w:r>
              <w:rPr>
                <w:rFonts w:cs="Arial"/>
              </w:rPr>
              <w:t>0 :</w:t>
            </w:r>
            <w:proofErr w:type="gramEnd"/>
            <w:r>
              <w:rPr>
                <w:rFonts w:cs="Arial"/>
              </w:rPr>
              <w:t xml:space="preserve"> Fifth button pressed</w:t>
            </w:r>
          </w:p>
          <w:p w14:paraId="09B78C17" w14:textId="77777777" w:rsidR="00332093" w:rsidRDefault="00332093">
            <w:pPr>
              <w:keepNext/>
              <w:keepLines/>
              <w:widowControl w:val="0"/>
              <w:spacing w:line="276" w:lineRule="auto"/>
              <w:rPr>
                <w:rFonts w:cs="Arial"/>
              </w:rPr>
            </w:pPr>
            <w:r>
              <w:rPr>
                <w:rFonts w:cs="Arial"/>
              </w:rPr>
              <w:t xml:space="preserve"> Where, bit 0 is the right most bit of this CAN signal.</w:t>
            </w:r>
          </w:p>
          <w:p w14:paraId="6186092C" w14:textId="77777777" w:rsidR="00332093" w:rsidRDefault="00332093">
            <w:pPr>
              <w:keepNext/>
              <w:keepLines/>
              <w:widowControl w:val="0"/>
              <w:spacing w:line="276" w:lineRule="auto"/>
              <w:rPr>
                <w:rFonts w:cs="Arial"/>
              </w:rPr>
            </w:pPr>
          </w:p>
          <w:p w14:paraId="6E1ACD60" w14:textId="77777777" w:rsidR="00332093" w:rsidRDefault="00332093">
            <w:pPr>
              <w:keepNext/>
              <w:keepLines/>
              <w:widowControl w:val="0"/>
              <w:spacing w:line="276" w:lineRule="auto"/>
              <w:rPr>
                <w:rFonts w:cs="Arial"/>
                <w:u w:val="single"/>
              </w:rPr>
            </w:pPr>
            <w:r>
              <w:rPr>
                <w:rFonts w:cs="Arial"/>
                <w:u w:val="single"/>
              </w:rPr>
              <w:t>Example of decoding the Keycode from the CAN signal:</w:t>
            </w:r>
          </w:p>
          <w:p w14:paraId="1545C766" w14:textId="77777777" w:rsidR="00332093" w:rsidRDefault="00332093">
            <w:pPr>
              <w:keepNext/>
              <w:keepLines/>
              <w:widowControl w:val="0"/>
              <w:spacing w:line="276" w:lineRule="auto"/>
              <w:rPr>
                <w:rFonts w:cs="Arial"/>
              </w:rPr>
            </w:pPr>
          </w:p>
          <w:p w14:paraId="30FF60B5" w14:textId="77777777" w:rsidR="00332093" w:rsidRDefault="00332093">
            <w:pPr>
              <w:keepNext/>
              <w:keepLines/>
              <w:widowControl w:val="0"/>
              <w:spacing w:line="276" w:lineRule="auto"/>
              <w:rPr>
                <w:rFonts w:cs="Arial"/>
              </w:rPr>
            </w:pPr>
            <w:r>
              <w:rPr>
                <w:rFonts w:cs="Arial"/>
              </w:rPr>
              <w:t>CAN Signal Value: 0x58D1</w:t>
            </w:r>
          </w:p>
          <w:p w14:paraId="502DD2A0" w14:textId="77777777" w:rsidR="00332093" w:rsidRDefault="00332093">
            <w:pPr>
              <w:keepNext/>
              <w:keepLines/>
              <w:widowControl w:val="0"/>
              <w:spacing w:line="276" w:lineRule="auto"/>
              <w:rPr>
                <w:rFonts w:cs="Arial"/>
              </w:rPr>
            </w:pPr>
          </w:p>
          <w:p w14:paraId="08F619EC" w14:textId="77777777" w:rsidR="00332093" w:rsidRDefault="00332093" w:rsidP="00332093">
            <w:pPr>
              <w:keepNext/>
              <w:keepLines/>
              <w:widowControl w:val="0"/>
              <w:spacing w:line="276" w:lineRule="auto"/>
              <w:jc w:val="center"/>
              <w:rPr>
                <w:rFonts w:cs="Arial"/>
              </w:rPr>
            </w:pPr>
            <w:r>
              <w:rPr>
                <w:noProof/>
              </w:rPr>
              <w:drawing>
                <wp:inline distT="0" distB="0" distL="0" distR="0">
                  <wp:extent cx="2131060" cy="413385"/>
                  <wp:effectExtent l="0" t="0" r="2540" b="5715"/>
                  <wp:docPr id="33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1060" cy="413385"/>
                          </a:xfrm>
                          <a:prstGeom prst="rect">
                            <a:avLst/>
                          </a:prstGeom>
                          <a:noFill/>
                          <a:ln>
                            <a:noFill/>
                          </a:ln>
                        </pic:spPr>
                      </pic:pic>
                    </a:graphicData>
                  </a:graphic>
                </wp:inline>
              </w:drawing>
            </w:r>
          </w:p>
          <w:p w14:paraId="644D2562" w14:textId="77777777" w:rsidR="00332093" w:rsidRDefault="00332093" w:rsidP="00332093">
            <w:pPr>
              <w:keepNext/>
              <w:keepLines/>
              <w:widowControl w:val="0"/>
              <w:spacing w:line="276" w:lineRule="auto"/>
              <w:jc w:val="center"/>
              <w:rPr>
                <w:rFonts w:cs="Arial"/>
              </w:rPr>
            </w:pPr>
            <w:r>
              <w:rPr>
                <w:noProof/>
              </w:rPr>
              <w:drawing>
                <wp:inline distT="0" distB="0" distL="0" distR="0">
                  <wp:extent cx="2131060" cy="413385"/>
                  <wp:effectExtent l="0" t="0" r="2540" b="5715"/>
                  <wp:docPr id="3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1060" cy="413385"/>
                          </a:xfrm>
                          <a:prstGeom prst="rect">
                            <a:avLst/>
                          </a:prstGeom>
                          <a:noFill/>
                          <a:ln>
                            <a:noFill/>
                          </a:ln>
                        </pic:spPr>
                      </pic:pic>
                    </a:graphicData>
                  </a:graphic>
                </wp:inline>
              </w:drawing>
            </w:r>
          </w:p>
          <w:p w14:paraId="7EA018B5" w14:textId="77777777" w:rsidR="00332093" w:rsidRDefault="00332093">
            <w:pPr>
              <w:keepNext/>
              <w:keepLines/>
              <w:widowControl w:val="0"/>
              <w:spacing w:line="276" w:lineRule="auto"/>
              <w:rPr>
                <w:rFonts w:cs="Arial"/>
              </w:rPr>
            </w:pPr>
          </w:p>
          <w:p w14:paraId="5EE0DE79" w14:textId="77777777" w:rsidR="00332093" w:rsidRDefault="00332093">
            <w:pPr>
              <w:keepNext/>
              <w:keepLines/>
              <w:widowControl w:val="0"/>
              <w:spacing w:line="276" w:lineRule="auto"/>
              <w:rPr>
                <w:rFonts w:cs="Arial"/>
              </w:rPr>
            </w:pPr>
            <w:proofErr w:type="spellStart"/>
            <w:r>
              <w:rPr>
                <w:rFonts w:cs="Arial"/>
              </w:rPr>
              <w:t>Bit</w:t>
            </w:r>
            <w:proofErr w:type="spellEnd"/>
            <w:r>
              <w:rPr>
                <w:rFonts w:cs="Arial"/>
              </w:rPr>
              <w:t xml:space="preserve"> 15 is ignored.</w:t>
            </w:r>
          </w:p>
          <w:p w14:paraId="73C3B892" w14:textId="77777777" w:rsidR="00332093" w:rsidRDefault="00332093">
            <w:pPr>
              <w:keepNext/>
              <w:keepLines/>
              <w:widowControl w:val="0"/>
              <w:spacing w:line="276" w:lineRule="auto"/>
              <w:rPr>
                <w:rFonts w:cs="Arial"/>
              </w:rPr>
            </w:pPr>
            <w:r>
              <w:rPr>
                <w:rFonts w:cs="Arial"/>
              </w:rPr>
              <w:t>Bits 14 – 12: (9/0) First Button Pressed</w:t>
            </w:r>
          </w:p>
          <w:p w14:paraId="368CB978" w14:textId="77777777" w:rsidR="00332093" w:rsidRDefault="00332093">
            <w:pPr>
              <w:keepNext/>
              <w:keepLines/>
              <w:widowControl w:val="0"/>
              <w:spacing w:line="276" w:lineRule="auto"/>
              <w:rPr>
                <w:rFonts w:cs="Arial"/>
              </w:rPr>
            </w:pPr>
            <w:r>
              <w:rPr>
                <w:rFonts w:cs="Arial"/>
              </w:rPr>
              <w:t>Bits 11 - 9 :(7/8) Second button pressed</w:t>
            </w:r>
          </w:p>
          <w:p w14:paraId="4FB3F0F5" w14:textId="77777777" w:rsidR="00332093" w:rsidRDefault="00332093">
            <w:pPr>
              <w:keepNext/>
              <w:keepLines/>
              <w:widowControl w:val="0"/>
              <w:spacing w:line="276" w:lineRule="auto"/>
              <w:rPr>
                <w:rFonts w:cs="Arial"/>
              </w:rPr>
            </w:pPr>
            <w:r>
              <w:rPr>
                <w:rFonts w:cs="Arial"/>
              </w:rPr>
              <w:t>Bits 8 - 6 :(5/6) Third button pressed</w:t>
            </w:r>
          </w:p>
          <w:p w14:paraId="452FC1F8" w14:textId="77777777" w:rsidR="00332093" w:rsidRDefault="00332093">
            <w:pPr>
              <w:keepNext/>
              <w:keepLines/>
              <w:widowControl w:val="0"/>
              <w:spacing w:line="276" w:lineRule="auto"/>
              <w:rPr>
                <w:rFonts w:cs="Arial"/>
              </w:rPr>
            </w:pPr>
            <w:r>
              <w:rPr>
                <w:rFonts w:cs="Arial"/>
              </w:rPr>
              <w:t>Bits 5 - 3 :(3/4) Fourth button pressed</w:t>
            </w:r>
          </w:p>
          <w:p w14:paraId="54310E33" w14:textId="77777777" w:rsidR="00332093" w:rsidRDefault="00332093">
            <w:pPr>
              <w:keepNext/>
              <w:keepLines/>
              <w:widowControl w:val="0"/>
              <w:spacing w:line="276" w:lineRule="auto"/>
              <w:rPr>
                <w:rFonts w:cs="Arial"/>
              </w:rPr>
            </w:pPr>
            <w:r>
              <w:rPr>
                <w:rFonts w:cs="Arial"/>
              </w:rPr>
              <w:t>Bits 2 - 0 :(1/0) Fifth button pressed</w:t>
            </w:r>
          </w:p>
        </w:tc>
      </w:tr>
    </w:tbl>
    <w:p w14:paraId="424572DC" w14:textId="77777777" w:rsidR="00332093" w:rsidRDefault="00332093">
      <w:pPr>
        <w:rPr>
          <w:rFonts w:cs="Arial"/>
        </w:rPr>
      </w:pPr>
    </w:p>
    <w:p w14:paraId="7D5445A6" w14:textId="77777777" w:rsidR="00332093" w:rsidRDefault="00332093" w:rsidP="00332093">
      <w:pPr>
        <w:pStyle w:val="Heading4"/>
      </w:pPr>
      <w:r w:rsidRPr="00B9479B">
        <w:t>MD-REQ-023425/B-</w:t>
      </w:r>
      <w:proofErr w:type="spellStart"/>
      <w:r w:rsidRPr="00B9479B">
        <w:t>AssocConfirm_D_Actl</w:t>
      </w:r>
      <w:proofErr w:type="spellEnd"/>
      <w:r w:rsidRPr="00B9479B">
        <w:t xml:space="preserve"> (</w:t>
      </w:r>
      <w:proofErr w:type="spellStart"/>
      <w:r w:rsidRPr="00B9479B">
        <w:t>TcSE</w:t>
      </w:r>
      <w:proofErr w:type="spellEnd"/>
      <w:r w:rsidRPr="00B9479B">
        <w:t xml:space="preserve"> ROIN-284863-1)</w:t>
      </w:r>
    </w:p>
    <w:p w14:paraId="2500E871" w14:textId="77777777" w:rsidR="00332093" w:rsidRDefault="00332093">
      <w:pPr>
        <w:rPr>
          <w:rFonts w:cs="Arial"/>
        </w:rPr>
      </w:pPr>
      <w:r>
        <w:rPr>
          <w:rFonts w:cs="Arial"/>
        </w:rPr>
        <w:t>Message Type: Status</w:t>
      </w:r>
    </w:p>
    <w:p w14:paraId="2EE209B3" w14:textId="77777777" w:rsidR="00332093" w:rsidRDefault="00332093">
      <w:pPr>
        <w:rPr>
          <w:rFonts w:cs="Arial"/>
        </w:rPr>
      </w:pPr>
    </w:p>
    <w:p w14:paraId="309AD8EB" w14:textId="77777777" w:rsidR="00332093" w:rsidRDefault="00332093">
      <w:pPr>
        <w:widowControl w:val="0"/>
        <w:adjustRightInd w:val="0"/>
        <w:rPr>
          <w:rFonts w:cs="Arial"/>
        </w:rPr>
      </w:pPr>
      <w:r>
        <w:rPr>
          <w:rFonts w:cs="Arial"/>
        </w:rPr>
        <w:t xml:space="preserve">Note: Keypad Server / </w:t>
      </w:r>
      <w:proofErr w:type="spellStart"/>
      <w:r>
        <w:rPr>
          <w:rFonts w:cs="Arial"/>
        </w:rPr>
        <w:t>PersonalizationFunction</w:t>
      </w:r>
      <w:proofErr w:type="spellEnd"/>
      <w:r>
        <w:rPr>
          <w:rFonts w:cs="Arial"/>
        </w:rPr>
        <w:t xml:space="preserve"> Server communicates the state of the requested keycode association</w:t>
      </w:r>
    </w:p>
    <w:p w14:paraId="3F806E63" w14:textId="77777777" w:rsidR="00332093" w:rsidRDefault="00332093">
      <w:pPr>
        <w:rPr>
          <w:rFonts w:cs="Arial"/>
        </w:rPr>
      </w:pPr>
    </w:p>
    <w:p w14:paraId="3D179C97" w14:textId="77777777" w:rsidR="00332093"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3108"/>
        <w:gridCol w:w="1170"/>
        <w:gridCol w:w="2779"/>
      </w:tblGrid>
      <w:tr w:rsidR="00332093" w14:paraId="00E5AE3B"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4DDF116A" w14:textId="77777777" w:rsidR="00332093" w:rsidRDefault="00332093">
            <w:pPr>
              <w:spacing w:line="276" w:lineRule="auto"/>
              <w:rPr>
                <w:rFonts w:cs="Arial"/>
                <w:b/>
              </w:rPr>
            </w:pPr>
            <w:r>
              <w:rPr>
                <w:rFonts w:cs="Arial"/>
                <w:b/>
              </w:rPr>
              <w:t>Logical Signal Name</w:t>
            </w:r>
          </w:p>
        </w:tc>
        <w:tc>
          <w:tcPr>
            <w:tcW w:w="3108" w:type="dxa"/>
            <w:tcBorders>
              <w:top w:val="single" w:sz="4" w:space="0" w:color="auto"/>
              <w:left w:val="single" w:sz="4" w:space="0" w:color="auto"/>
              <w:bottom w:val="single" w:sz="4" w:space="0" w:color="auto"/>
              <w:right w:val="single" w:sz="4" w:space="0" w:color="auto"/>
            </w:tcBorders>
            <w:hideMark/>
          </w:tcPr>
          <w:p w14:paraId="01ABF112" w14:textId="77777777" w:rsidR="00332093" w:rsidRDefault="0033209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3C4BDFAF" w14:textId="77777777" w:rsidR="00332093" w:rsidRDefault="00332093">
            <w:pPr>
              <w:spacing w:line="276" w:lineRule="auto"/>
              <w:rPr>
                <w:rFonts w:cs="Arial"/>
                <w:b/>
              </w:rPr>
            </w:pPr>
            <w:r>
              <w:rPr>
                <w:rFonts w:cs="Arial"/>
                <w:b/>
              </w:rPr>
              <w:t>Value</w:t>
            </w:r>
          </w:p>
        </w:tc>
        <w:tc>
          <w:tcPr>
            <w:tcW w:w="2779" w:type="dxa"/>
            <w:tcBorders>
              <w:top w:val="single" w:sz="4" w:space="0" w:color="auto"/>
              <w:left w:val="single" w:sz="4" w:space="0" w:color="auto"/>
              <w:bottom w:val="single" w:sz="4" w:space="0" w:color="auto"/>
              <w:right w:val="single" w:sz="4" w:space="0" w:color="auto"/>
            </w:tcBorders>
            <w:hideMark/>
          </w:tcPr>
          <w:p w14:paraId="45D1137E" w14:textId="77777777" w:rsidR="00332093" w:rsidRDefault="00332093">
            <w:pPr>
              <w:spacing w:line="276" w:lineRule="auto"/>
              <w:rPr>
                <w:rFonts w:cs="Arial"/>
                <w:b/>
              </w:rPr>
            </w:pPr>
            <w:r>
              <w:rPr>
                <w:rFonts w:cs="Arial"/>
                <w:b/>
              </w:rPr>
              <w:t>Description</w:t>
            </w:r>
          </w:p>
        </w:tc>
      </w:tr>
      <w:tr w:rsidR="00332093" w14:paraId="125BA117" w14:textId="77777777" w:rsidTr="00332093">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0659BEAA" w14:textId="77777777" w:rsidR="00332093" w:rsidRDefault="00332093" w:rsidP="00332093">
            <w:pPr>
              <w:spacing w:line="276" w:lineRule="auto"/>
              <w:rPr>
                <w:rFonts w:cs="Arial"/>
              </w:rPr>
            </w:pPr>
          </w:p>
          <w:p w14:paraId="3BF44033" w14:textId="77777777" w:rsidR="00332093" w:rsidRDefault="00332093" w:rsidP="00332093">
            <w:pPr>
              <w:spacing w:line="276" w:lineRule="auto"/>
              <w:rPr>
                <w:rFonts w:cs="Arial"/>
              </w:rPr>
            </w:pPr>
          </w:p>
          <w:p w14:paraId="244FAB98" w14:textId="77777777" w:rsidR="00332093" w:rsidRDefault="00332093" w:rsidP="00332093">
            <w:pPr>
              <w:spacing w:line="276" w:lineRule="auto"/>
              <w:rPr>
                <w:rFonts w:cs="Arial"/>
              </w:rPr>
            </w:pPr>
          </w:p>
          <w:p w14:paraId="1F76B040" w14:textId="77777777" w:rsidR="00332093" w:rsidRDefault="00332093" w:rsidP="00332093">
            <w:pPr>
              <w:spacing w:line="276" w:lineRule="auto"/>
              <w:rPr>
                <w:rFonts w:cs="Arial"/>
              </w:rPr>
            </w:pPr>
            <w:proofErr w:type="spellStart"/>
            <w:r>
              <w:rPr>
                <w:rFonts w:cs="Arial"/>
              </w:rPr>
              <w:t>AssocConfirm_D_Actl</w:t>
            </w:r>
            <w:proofErr w:type="spellEnd"/>
          </w:p>
        </w:tc>
        <w:tc>
          <w:tcPr>
            <w:tcW w:w="3108" w:type="dxa"/>
            <w:tcBorders>
              <w:top w:val="single" w:sz="4" w:space="0" w:color="auto"/>
              <w:left w:val="single" w:sz="4" w:space="0" w:color="auto"/>
              <w:bottom w:val="single" w:sz="4" w:space="0" w:color="auto"/>
              <w:right w:val="single" w:sz="4" w:space="0" w:color="auto"/>
            </w:tcBorders>
          </w:tcPr>
          <w:p w14:paraId="27544C69" w14:textId="77777777" w:rsidR="00332093" w:rsidRPr="0076401D" w:rsidRDefault="00332093" w:rsidP="00332093">
            <w:r w:rsidRPr="0076401D">
              <w:t>None</w:t>
            </w:r>
          </w:p>
        </w:tc>
        <w:tc>
          <w:tcPr>
            <w:tcW w:w="1170" w:type="dxa"/>
            <w:tcBorders>
              <w:top w:val="single" w:sz="4" w:space="0" w:color="auto"/>
              <w:left w:val="single" w:sz="4" w:space="0" w:color="auto"/>
              <w:bottom w:val="single" w:sz="4" w:space="0" w:color="auto"/>
              <w:right w:val="single" w:sz="4" w:space="0" w:color="auto"/>
            </w:tcBorders>
          </w:tcPr>
          <w:p w14:paraId="680424B8" w14:textId="77777777" w:rsidR="00332093" w:rsidRPr="0076401D" w:rsidRDefault="00332093" w:rsidP="00332093">
            <w:r w:rsidRPr="0076401D">
              <w:t>0x0</w:t>
            </w:r>
          </w:p>
        </w:tc>
        <w:tc>
          <w:tcPr>
            <w:tcW w:w="2779" w:type="dxa"/>
            <w:tcBorders>
              <w:top w:val="single" w:sz="4" w:space="0" w:color="auto"/>
              <w:left w:val="single" w:sz="4" w:space="0" w:color="auto"/>
              <w:bottom w:val="single" w:sz="4" w:space="0" w:color="auto"/>
              <w:right w:val="single" w:sz="4" w:space="0" w:color="auto"/>
            </w:tcBorders>
            <w:vAlign w:val="center"/>
          </w:tcPr>
          <w:p w14:paraId="0201991D" w14:textId="77777777" w:rsidR="00332093" w:rsidRDefault="00332093" w:rsidP="00332093">
            <w:pPr>
              <w:autoSpaceDE w:val="0"/>
              <w:autoSpaceDN w:val="0"/>
              <w:adjustRightInd w:val="0"/>
              <w:spacing w:line="276" w:lineRule="auto"/>
              <w:rPr>
                <w:rFonts w:cs="Arial"/>
              </w:rPr>
            </w:pPr>
          </w:p>
        </w:tc>
      </w:tr>
      <w:tr w:rsidR="00332093" w14:paraId="1662A9F1"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603FA1A2"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0428B020" w14:textId="77777777" w:rsidR="00332093" w:rsidRPr="0076401D" w:rsidRDefault="00332093" w:rsidP="00332093">
            <w:r w:rsidRPr="0076401D">
              <w:t>DISASSOCIATE</w:t>
            </w:r>
          </w:p>
        </w:tc>
        <w:tc>
          <w:tcPr>
            <w:tcW w:w="1170" w:type="dxa"/>
            <w:tcBorders>
              <w:top w:val="single" w:sz="4" w:space="0" w:color="auto"/>
              <w:left w:val="single" w:sz="4" w:space="0" w:color="auto"/>
              <w:bottom w:val="single" w:sz="4" w:space="0" w:color="auto"/>
              <w:right w:val="single" w:sz="4" w:space="0" w:color="auto"/>
            </w:tcBorders>
          </w:tcPr>
          <w:p w14:paraId="27F98129" w14:textId="77777777" w:rsidR="00332093" w:rsidRPr="0076401D" w:rsidRDefault="00332093" w:rsidP="00332093">
            <w:r w:rsidRPr="0076401D">
              <w:t>0x1</w:t>
            </w:r>
          </w:p>
        </w:tc>
        <w:tc>
          <w:tcPr>
            <w:tcW w:w="2779" w:type="dxa"/>
            <w:tcBorders>
              <w:top w:val="single" w:sz="4" w:space="0" w:color="auto"/>
              <w:left w:val="single" w:sz="4" w:space="0" w:color="auto"/>
              <w:bottom w:val="single" w:sz="4" w:space="0" w:color="auto"/>
              <w:right w:val="single" w:sz="4" w:space="0" w:color="auto"/>
            </w:tcBorders>
          </w:tcPr>
          <w:p w14:paraId="29DCCAF4" w14:textId="77777777" w:rsidR="00332093" w:rsidRDefault="00332093" w:rsidP="00332093">
            <w:pPr>
              <w:spacing w:line="276" w:lineRule="auto"/>
              <w:rPr>
                <w:rFonts w:cs="Arial"/>
              </w:rPr>
            </w:pPr>
          </w:p>
        </w:tc>
      </w:tr>
      <w:tr w:rsidR="00332093" w14:paraId="7B711B01"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621E37F9"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3C5638DA" w14:textId="77777777" w:rsidR="00332093" w:rsidRPr="0076401D" w:rsidRDefault="00332093" w:rsidP="00332093">
            <w:r w:rsidRPr="0076401D">
              <w:t>DUPLICATE</w:t>
            </w:r>
          </w:p>
        </w:tc>
        <w:tc>
          <w:tcPr>
            <w:tcW w:w="1170" w:type="dxa"/>
            <w:tcBorders>
              <w:top w:val="single" w:sz="4" w:space="0" w:color="auto"/>
              <w:left w:val="single" w:sz="4" w:space="0" w:color="auto"/>
              <w:bottom w:val="single" w:sz="4" w:space="0" w:color="auto"/>
              <w:right w:val="single" w:sz="4" w:space="0" w:color="auto"/>
            </w:tcBorders>
          </w:tcPr>
          <w:p w14:paraId="52CFE487" w14:textId="77777777" w:rsidR="00332093" w:rsidRPr="0076401D" w:rsidRDefault="00332093" w:rsidP="00332093">
            <w:r w:rsidRPr="0076401D">
              <w:t>0x2</w:t>
            </w:r>
          </w:p>
        </w:tc>
        <w:tc>
          <w:tcPr>
            <w:tcW w:w="2779" w:type="dxa"/>
            <w:tcBorders>
              <w:top w:val="single" w:sz="4" w:space="0" w:color="auto"/>
              <w:left w:val="single" w:sz="4" w:space="0" w:color="auto"/>
              <w:bottom w:val="single" w:sz="4" w:space="0" w:color="auto"/>
              <w:right w:val="single" w:sz="4" w:space="0" w:color="auto"/>
            </w:tcBorders>
          </w:tcPr>
          <w:p w14:paraId="0C7EE703" w14:textId="77777777" w:rsidR="00332093" w:rsidRDefault="00332093" w:rsidP="00332093">
            <w:pPr>
              <w:spacing w:line="276" w:lineRule="auto"/>
              <w:rPr>
                <w:rFonts w:cs="Arial"/>
              </w:rPr>
            </w:pPr>
          </w:p>
        </w:tc>
      </w:tr>
      <w:tr w:rsidR="00332093" w14:paraId="11D86246"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3D25E90E"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726A82F1" w14:textId="77777777" w:rsidR="00332093" w:rsidRPr="0076401D" w:rsidRDefault="00332093" w:rsidP="00332093">
            <w:r w:rsidRPr="0076401D">
              <w:t>ERASE</w:t>
            </w:r>
          </w:p>
        </w:tc>
        <w:tc>
          <w:tcPr>
            <w:tcW w:w="1170" w:type="dxa"/>
            <w:tcBorders>
              <w:top w:val="single" w:sz="4" w:space="0" w:color="auto"/>
              <w:left w:val="single" w:sz="4" w:space="0" w:color="auto"/>
              <w:bottom w:val="single" w:sz="4" w:space="0" w:color="auto"/>
              <w:right w:val="single" w:sz="4" w:space="0" w:color="auto"/>
            </w:tcBorders>
          </w:tcPr>
          <w:p w14:paraId="7B2E54FA" w14:textId="77777777" w:rsidR="00332093" w:rsidRPr="0076401D" w:rsidRDefault="00332093" w:rsidP="00332093">
            <w:r w:rsidRPr="0076401D">
              <w:t>0x3</w:t>
            </w:r>
          </w:p>
        </w:tc>
        <w:tc>
          <w:tcPr>
            <w:tcW w:w="2779" w:type="dxa"/>
            <w:tcBorders>
              <w:top w:val="single" w:sz="4" w:space="0" w:color="auto"/>
              <w:left w:val="single" w:sz="4" w:space="0" w:color="auto"/>
              <w:bottom w:val="single" w:sz="4" w:space="0" w:color="auto"/>
              <w:right w:val="single" w:sz="4" w:space="0" w:color="auto"/>
            </w:tcBorders>
          </w:tcPr>
          <w:p w14:paraId="3B7EFDB8" w14:textId="77777777" w:rsidR="00332093" w:rsidRDefault="00332093" w:rsidP="00332093">
            <w:pPr>
              <w:spacing w:line="276" w:lineRule="auto"/>
              <w:rPr>
                <w:rFonts w:cs="Arial"/>
              </w:rPr>
            </w:pPr>
          </w:p>
        </w:tc>
      </w:tr>
      <w:tr w:rsidR="00332093" w14:paraId="709DB44C"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353ED685"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46B883E8" w14:textId="77777777" w:rsidR="00332093" w:rsidRPr="0076401D" w:rsidRDefault="00332093" w:rsidP="00332093">
            <w:r w:rsidRPr="0076401D">
              <w:t>IN_PROGRESS</w:t>
            </w:r>
          </w:p>
        </w:tc>
        <w:tc>
          <w:tcPr>
            <w:tcW w:w="1170" w:type="dxa"/>
            <w:tcBorders>
              <w:top w:val="single" w:sz="4" w:space="0" w:color="auto"/>
              <w:left w:val="single" w:sz="4" w:space="0" w:color="auto"/>
              <w:bottom w:val="single" w:sz="4" w:space="0" w:color="auto"/>
              <w:right w:val="single" w:sz="4" w:space="0" w:color="auto"/>
            </w:tcBorders>
          </w:tcPr>
          <w:p w14:paraId="2FA94216" w14:textId="77777777" w:rsidR="00332093" w:rsidRPr="0076401D" w:rsidRDefault="00332093" w:rsidP="00332093">
            <w:r w:rsidRPr="0076401D">
              <w:t>0x4</w:t>
            </w:r>
          </w:p>
        </w:tc>
        <w:tc>
          <w:tcPr>
            <w:tcW w:w="2779" w:type="dxa"/>
            <w:tcBorders>
              <w:top w:val="single" w:sz="4" w:space="0" w:color="auto"/>
              <w:left w:val="single" w:sz="4" w:space="0" w:color="auto"/>
              <w:bottom w:val="single" w:sz="4" w:space="0" w:color="auto"/>
              <w:right w:val="single" w:sz="4" w:space="0" w:color="auto"/>
            </w:tcBorders>
          </w:tcPr>
          <w:p w14:paraId="0B590190" w14:textId="77777777" w:rsidR="00332093" w:rsidRDefault="00332093" w:rsidP="00332093">
            <w:pPr>
              <w:spacing w:line="276" w:lineRule="auto"/>
              <w:rPr>
                <w:rFonts w:cs="Arial"/>
              </w:rPr>
            </w:pPr>
          </w:p>
        </w:tc>
      </w:tr>
      <w:tr w:rsidR="00332093" w14:paraId="2BE0AFBE"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6D1AB048"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33E9B0EB" w14:textId="77777777" w:rsidR="00332093" w:rsidRPr="0076401D" w:rsidRDefault="00332093" w:rsidP="00332093">
            <w:r w:rsidRPr="0076401D">
              <w:t>KEYCODE_ACCEPTED</w:t>
            </w:r>
          </w:p>
        </w:tc>
        <w:tc>
          <w:tcPr>
            <w:tcW w:w="1170" w:type="dxa"/>
            <w:tcBorders>
              <w:top w:val="single" w:sz="4" w:space="0" w:color="auto"/>
              <w:left w:val="single" w:sz="4" w:space="0" w:color="auto"/>
              <w:bottom w:val="single" w:sz="4" w:space="0" w:color="auto"/>
              <w:right w:val="single" w:sz="4" w:space="0" w:color="auto"/>
            </w:tcBorders>
          </w:tcPr>
          <w:p w14:paraId="2734FD77" w14:textId="77777777" w:rsidR="00332093" w:rsidRPr="0076401D" w:rsidRDefault="00332093" w:rsidP="00332093">
            <w:r w:rsidRPr="0076401D">
              <w:t>0x5</w:t>
            </w:r>
          </w:p>
        </w:tc>
        <w:tc>
          <w:tcPr>
            <w:tcW w:w="2779" w:type="dxa"/>
            <w:tcBorders>
              <w:top w:val="single" w:sz="4" w:space="0" w:color="auto"/>
              <w:left w:val="single" w:sz="4" w:space="0" w:color="auto"/>
              <w:bottom w:val="single" w:sz="4" w:space="0" w:color="auto"/>
              <w:right w:val="single" w:sz="4" w:space="0" w:color="auto"/>
            </w:tcBorders>
          </w:tcPr>
          <w:p w14:paraId="36EC8CC2" w14:textId="77777777" w:rsidR="00332093" w:rsidRDefault="00332093" w:rsidP="00332093">
            <w:pPr>
              <w:spacing w:line="276" w:lineRule="auto"/>
              <w:rPr>
                <w:rFonts w:cs="Arial"/>
              </w:rPr>
            </w:pPr>
          </w:p>
        </w:tc>
      </w:tr>
      <w:tr w:rsidR="00332093" w14:paraId="04992AC2"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65C2C784"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7C6CF555" w14:textId="77777777" w:rsidR="00332093" w:rsidRPr="0076401D" w:rsidRDefault="00332093" w:rsidP="00332093">
            <w:r w:rsidRPr="0076401D">
              <w:t>KEYCODE_REJECTED</w:t>
            </w:r>
          </w:p>
        </w:tc>
        <w:tc>
          <w:tcPr>
            <w:tcW w:w="1170" w:type="dxa"/>
            <w:tcBorders>
              <w:top w:val="single" w:sz="4" w:space="0" w:color="auto"/>
              <w:left w:val="single" w:sz="4" w:space="0" w:color="auto"/>
              <w:bottom w:val="single" w:sz="4" w:space="0" w:color="auto"/>
              <w:right w:val="single" w:sz="4" w:space="0" w:color="auto"/>
            </w:tcBorders>
          </w:tcPr>
          <w:p w14:paraId="7B0CAAAC" w14:textId="77777777" w:rsidR="00332093" w:rsidRPr="0076401D" w:rsidRDefault="00332093" w:rsidP="00332093">
            <w:r w:rsidRPr="0076401D">
              <w:t>0x6</w:t>
            </w:r>
          </w:p>
        </w:tc>
        <w:tc>
          <w:tcPr>
            <w:tcW w:w="2779" w:type="dxa"/>
            <w:tcBorders>
              <w:top w:val="single" w:sz="4" w:space="0" w:color="auto"/>
              <w:left w:val="single" w:sz="4" w:space="0" w:color="auto"/>
              <w:bottom w:val="single" w:sz="4" w:space="0" w:color="auto"/>
              <w:right w:val="single" w:sz="4" w:space="0" w:color="auto"/>
            </w:tcBorders>
          </w:tcPr>
          <w:p w14:paraId="2FFC7ECC" w14:textId="77777777" w:rsidR="00332093" w:rsidRDefault="00332093" w:rsidP="00332093">
            <w:pPr>
              <w:spacing w:line="276" w:lineRule="auto"/>
              <w:rPr>
                <w:rFonts w:cs="Arial"/>
              </w:rPr>
            </w:pPr>
          </w:p>
        </w:tc>
      </w:tr>
      <w:tr w:rsidR="00332093" w14:paraId="23210866"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030A155E"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34E2762A" w14:textId="77777777" w:rsidR="00332093" w:rsidRPr="0076401D" w:rsidRDefault="00332093" w:rsidP="00332093">
            <w:r w:rsidRPr="0076401D">
              <w:t>ASSOCIATE</w:t>
            </w:r>
          </w:p>
        </w:tc>
        <w:tc>
          <w:tcPr>
            <w:tcW w:w="1170" w:type="dxa"/>
            <w:tcBorders>
              <w:top w:val="single" w:sz="4" w:space="0" w:color="auto"/>
              <w:left w:val="single" w:sz="4" w:space="0" w:color="auto"/>
              <w:bottom w:val="single" w:sz="4" w:space="0" w:color="auto"/>
              <w:right w:val="single" w:sz="4" w:space="0" w:color="auto"/>
            </w:tcBorders>
          </w:tcPr>
          <w:p w14:paraId="6EDBF9E1" w14:textId="77777777" w:rsidR="00332093" w:rsidRDefault="00332093" w:rsidP="00332093">
            <w:r w:rsidRPr="0076401D">
              <w:t>0x7</w:t>
            </w:r>
          </w:p>
        </w:tc>
        <w:tc>
          <w:tcPr>
            <w:tcW w:w="2779" w:type="dxa"/>
            <w:tcBorders>
              <w:top w:val="single" w:sz="4" w:space="0" w:color="auto"/>
              <w:left w:val="single" w:sz="4" w:space="0" w:color="auto"/>
              <w:bottom w:val="single" w:sz="4" w:space="0" w:color="auto"/>
              <w:right w:val="single" w:sz="4" w:space="0" w:color="auto"/>
            </w:tcBorders>
          </w:tcPr>
          <w:p w14:paraId="080E2EAB" w14:textId="77777777" w:rsidR="00332093" w:rsidRDefault="00332093" w:rsidP="00332093">
            <w:pPr>
              <w:spacing w:line="276" w:lineRule="auto"/>
              <w:rPr>
                <w:rFonts w:cs="Arial"/>
              </w:rPr>
            </w:pPr>
          </w:p>
        </w:tc>
      </w:tr>
    </w:tbl>
    <w:p w14:paraId="454C0653" w14:textId="77777777" w:rsidR="00332093" w:rsidRDefault="00332093">
      <w:pPr>
        <w:rPr>
          <w:rFonts w:cs="Arial"/>
        </w:rPr>
      </w:pPr>
    </w:p>
    <w:p w14:paraId="109B6CC1" w14:textId="77777777" w:rsidR="00332093" w:rsidRDefault="00332093" w:rsidP="00332093">
      <w:pPr>
        <w:pStyle w:val="Heading3"/>
      </w:pPr>
      <w:bookmarkStart w:id="370" w:name="_Toc65750562"/>
      <w:r>
        <w:lastRenderedPageBreak/>
        <w:t>Use Cases</w:t>
      </w:r>
      <w:bookmarkEnd w:id="370"/>
    </w:p>
    <w:p w14:paraId="35A7F058" w14:textId="77777777" w:rsidR="00332093" w:rsidRDefault="00332093" w:rsidP="00332093">
      <w:pPr>
        <w:pStyle w:val="Heading4"/>
      </w:pPr>
      <w:r>
        <w:t>VS-UC-REQ-023436/A-Set Keypad Code for Current User (</w:t>
      </w:r>
      <w:proofErr w:type="spellStart"/>
      <w:r>
        <w:t>TcSE</w:t>
      </w:r>
      <w:proofErr w:type="spellEnd"/>
      <w:r>
        <w:t xml:space="preserve"> ROIN-290608)</w:t>
      </w:r>
    </w:p>
    <w:p w14:paraId="06BC3DB5"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013"/>
      </w:tblGrid>
      <w:tr w:rsidR="00212EB2" w14:paraId="0A215F44"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E980525" w14:textId="77777777" w:rsidR="00212EB2" w:rsidRDefault="00332093">
            <w:pPr>
              <w:rPr>
                <w:rFonts w:cs="Arial"/>
                <w:b/>
                <w:szCs w:val="20"/>
                <w:lang w:eastAsia="zh-CN"/>
              </w:rPr>
            </w:pPr>
            <w:r>
              <w:rPr>
                <w:rFonts w:cs="Arial"/>
                <w:b/>
                <w:szCs w:val="20"/>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290A45B8" w14:textId="77777777" w:rsidR="00212EB2" w:rsidRDefault="00332093">
            <w:pPr>
              <w:rPr>
                <w:rFonts w:cs="Arial"/>
                <w:szCs w:val="20"/>
                <w:lang w:eastAsia="zh-CN"/>
              </w:rPr>
            </w:pPr>
            <w:r>
              <w:rPr>
                <w:rFonts w:cs="Arial"/>
                <w:szCs w:val="20"/>
                <w:lang w:eastAsia="zh-CN"/>
              </w:rPr>
              <w:t>Vehicle Occupant</w:t>
            </w:r>
          </w:p>
        </w:tc>
      </w:tr>
      <w:tr w:rsidR="00212EB2" w14:paraId="5187C3C2"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D5068C1" w14:textId="77777777" w:rsidR="00212EB2" w:rsidRDefault="00332093">
            <w:pPr>
              <w:rPr>
                <w:rFonts w:cs="Arial"/>
                <w:b/>
                <w:szCs w:val="20"/>
                <w:lang w:eastAsia="zh-CN"/>
              </w:rPr>
            </w:pPr>
            <w:r>
              <w:rPr>
                <w:rFonts w:cs="Arial"/>
                <w:b/>
                <w:szCs w:val="20"/>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50CF7EAB" w14:textId="77777777" w:rsidR="00212EB2" w:rsidRDefault="00332093">
            <w:pPr>
              <w:rPr>
                <w:rFonts w:cs="Arial"/>
                <w:szCs w:val="20"/>
              </w:rPr>
            </w:pPr>
            <w:r>
              <w:rPr>
                <w:rFonts w:cs="Arial"/>
                <w:szCs w:val="20"/>
              </w:rPr>
              <w:t>Infotainment System is On</w:t>
            </w:r>
          </w:p>
          <w:p w14:paraId="433B35B2" w14:textId="77777777" w:rsidR="00212EB2" w:rsidRDefault="00332093">
            <w:pPr>
              <w:rPr>
                <w:rFonts w:cs="Arial"/>
                <w:szCs w:val="20"/>
                <w:lang w:eastAsia="zh-CN"/>
              </w:rPr>
            </w:pPr>
            <w:r>
              <w:rPr>
                <w:rFonts w:cs="Arial"/>
                <w:szCs w:val="20"/>
                <w:lang w:eastAsia="zh-CN"/>
              </w:rPr>
              <w:t>In key pad set mode</w:t>
            </w:r>
          </w:p>
        </w:tc>
      </w:tr>
      <w:tr w:rsidR="00212EB2" w14:paraId="4EA905B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06DB800" w14:textId="77777777" w:rsidR="00212EB2" w:rsidRDefault="00332093">
            <w:pPr>
              <w:rPr>
                <w:rFonts w:cs="Arial"/>
                <w:b/>
                <w:szCs w:val="20"/>
                <w:lang w:eastAsia="zh-CN"/>
              </w:rPr>
            </w:pPr>
            <w:r>
              <w:rPr>
                <w:rFonts w:cs="Arial"/>
                <w:b/>
                <w:szCs w:val="20"/>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6C38BFA0" w14:textId="77777777" w:rsidR="00212EB2" w:rsidRDefault="00332093">
            <w:pPr>
              <w:rPr>
                <w:rFonts w:cs="Arial"/>
                <w:szCs w:val="20"/>
                <w:lang w:eastAsia="zh-CN"/>
              </w:rPr>
            </w:pPr>
            <w:r>
              <w:rPr>
                <w:rFonts w:cs="Arial"/>
                <w:szCs w:val="20"/>
                <w:lang w:eastAsia="zh-CN"/>
              </w:rPr>
              <w:t>The user enters &lt;factory code, and then enters a valid new key code&gt; via HMI.</w:t>
            </w:r>
          </w:p>
          <w:p w14:paraId="581C3EFB" w14:textId="77777777" w:rsidR="00212EB2" w:rsidRDefault="00332093">
            <w:pPr>
              <w:rPr>
                <w:rFonts w:cs="Arial"/>
                <w:szCs w:val="20"/>
                <w:lang w:eastAsia="zh-CN"/>
              </w:rPr>
            </w:pPr>
            <w:r>
              <w:rPr>
                <w:rFonts w:cs="Arial"/>
                <w:szCs w:val="20"/>
                <w:lang w:eastAsia="zh-CN"/>
              </w:rPr>
              <w:t>This is unique from all other entered key codes.</w:t>
            </w:r>
          </w:p>
        </w:tc>
      </w:tr>
      <w:tr w:rsidR="00212EB2" w14:paraId="37AD343D"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54D11DA" w14:textId="77777777" w:rsidR="00212EB2" w:rsidRDefault="00332093">
            <w:pPr>
              <w:rPr>
                <w:rFonts w:cs="Arial"/>
                <w:b/>
                <w:szCs w:val="20"/>
                <w:lang w:eastAsia="zh-CN"/>
              </w:rPr>
            </w:pPr>
            <w:r>
              <w:rPr>
                <w:rFonts w:cs="Arial"/>
                <w:b/>
                <w:szCs w:val="20"/>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38B29FE7" w14:textId="77777777" w:rsidR="00212EB2" w:rsidRDefault="00332093">
            <w:pPr>
              <w:rPr>
                <w:rFonts w:cs="Arial"/>
                <w:szCs w:val="20"/>
                <w:lang w:eastAsia="zh-CN"/>
              </w:rPr>
            </w:pPr>
            <w:r>
              <w:rPr>
                <w:rFonts w:cs="Arial"/>
                <w:szCs w:val="20"/>
                <w:lang w:eastAsia="zh-CN"/>
              </w:rPr>
              <w:t>New Keycode is stored {appropriate HMI is displayed}</w:t>
            </w:r>
          </w:p>
        </w:tc>
      </w:tr>
      <w:tr w:rsidR="00212EB2" w14:paraId="36FD15B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AB9E167" w14:textId="77777777" w:rsidR="00212EB2" w:rsidRDefault="00332093">
            <w:pPr>
              <w:rPr>
                <w:rFonts w:cs="Arial"/>
                <w:b/>
                <w:szCs w:val="20"/>
                <w:lang w:eastAsia="zh-CN"/>
              </w:rPr>
            </w:pPr>
            <w:r>
              <w:rPr>
                <w:rFonts w:cs="Arial"/>
                <w:b/>
                <w:szCs w:val="20"/>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1808ECB6" w14:textId="77777777" w:rsidR="00212EB2" w:rsidRDefault="00332093">
            <w:pPr>
              <w:rPr>
                <w:rFonts w:cs="Arial"/>
                <w:szCs w:val="20"/>
                <w:lang w:eastAsia="zh-CN"/>
              </w:rPr>
            </w:pPr>
            <w:r>
              <w:rPr>
                <w:rFonts w:cs="Arial"/>
                <w:szCs w:val="20"/>
                <w:lang w:eastAsia="zh-CN"/>
              </w:rPr>
              <w:t>E1-</w:t>
            </w:r>
            <w:r>
              <w:t xml:space="preserve"> </w:t>
            </w:r>
            <w:r>
              <w:rPr>
                <w:rFonts w:cs="Arial"/>
                <w:szCs w:val="20"/>
                <w:lang w:eastAsia="zh-CN"/>
              </w:rPr>
              <w:t>VS-GUC-290609 -Invalid Keypad Code Entry</w:t>
            </w:r>
          </w:p>
          <w:p w14:paraId="296DAFC0" w14:textId="77777777" w:rsidR="00212EB2" w:rsidRDefault="00332093">
            <w:pPr>
              <w:rPr>
                <w:rFonts w:cs="Arial"/>
                <w:szCs w:val="20"/>
                <w:lang w:eastAsia="zh-CN"/>
              </w:rPr>
            </w:pPr>
            <w:r>
              <w:rPr>
                <w:rFonts w:cs="Arial"/>
                <w:szCs w:val="20"/>
                <w:lang w:eastAsia="zh-CN"/>
              </w:rPr>
              <w:t>E2-</w:t>
            </w:r>
            <w:r>
              <w:t xml:space="preserve"> </w:t>
            </w:r>
            <w:r>
              <w:rPr>
                <w:rFonts w:cs="Arial"/>
                <w:szCs w:val="20"/>
                <w:lang w:eastAsia="zh-CN"/>
              </w:rPr>
              <w:t xml:space="preserve">VS-GUC-290610 -Invalid Duplicate Keypad Code Entry </w:t>
            </w:r>
          </w:p>
          <w:p w14:paraId="6FFC23FA" w14:textId="77777777" w:rsidR="00212EB2" w:rsidRDefault="00332093">
            <w:pPr>
              <w:rPr>
                <w:rFonts w:cs="Arial"/>
                <w:szCs w:val="20"/>
                <w:lang w:eastAsia="zh-CN"/>
              </w:rPr>
            </w:pPr>
            <w:r>
              <w:rPr>
                <w:rFonts w:cs="Arial"/>
                <w:szCs w:val="20"/>
                <w:lang w:eastAsia="zh-CN"/>
              </w:rPr>
              <w:t>E3- VS-GUC-290611 -Cancel Keypad Set Process</w:t>
            </w:r>
          </w:p>
        </w:tc>
      </w:tr>
      <w:tr w:rsidR="00212EB2" w14:paraId="5607083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63817D4" w14:textId="77777777" w:rsidR="00212EB2" w:rsidRDefault="00332093">
            <w:pPr>
              <w:rPr>
                <w:rFonts w:cs="Arial"/>
                <w:b/>
                <w:szCs w:val="20"/>
                <w:lang w:eastAsia="zh-CN"/>
              </w:rPr>
            </w:pPr>
            <w:r>
              <w:rPr>
                <w:rFonts w:cs="Arial"/>
                <w:b/>
                <w:szCs w:val="20"/>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50F6F8E1" w14:textId="77777777" w:rsidR="00212EB2" w:rsidRDefault="00332093">
            <w:pPr>
              <w:rPr>
                <w:rFonts w:cs="Arial"/>
                <w:szCs w:val="20"/>
                <w:lang w:eastAsia="zh-CN"/>
              </w:rPr>
            </w:pPr>
            <w:r>
              <w:rPr>
                <w:rFonts w:cs="Arial"/>
                <w:szCs w:val="20"/>
                <w:lang w:eastAsia="zh-CN"/>
              </w:rPr>
              <w:t>G-HMI</w:t>
            </w:r>
          </w:p>
          <w:p w14:paraId="2DB6B9EA" w14:textId="77777777" w:rsidR="00212EB2" w:rsidRDefault="00332093">
            <w:pPr>
              <w:rPr>
                <w:rFonts w:cs="Arial"/>
                <w:szCs w:val="20"/>
                <w:lang w:eastAsia="zh-CN"/>
              </w:rPr>
            </w:pPr>
            <w:r>
              <w:rPr>
                <w:rFonts w:cs="Arial"/>
                <w:szCs w:val="20"/>
              </w:rPr>
              <w:t>Vehicle System Interface</w:t>
            </w:r>
          </w:p>
        </w:tc>
      </w:tr>
    </w:tbl>
    <w:p w14:paraId="66D4223D" w14:textId="77777777" w:rsidR="00212EB2" w:rsidRDefault="00212EB2">
      <w:pPr>
        <w:spacing w:after="200" w:line="276" w:lineRule="auto"/>
        <w:rPr>
          <w:rFonts w:cs="Arial"/>
          <w:b/>
          <w:szCs w:val="20"/>
          <w:lang w:eastAsia="zh-CN"/>
        </w:rPr>
      </w:pPr>
    </w:p>
    <w:p w14:paraId="733277B1" w14:textId="77777777" w:rsidR="00332093" w:rsidRDefault="00332093" w:rsidP="00332093">
      <w:pPr>
        <w:pStyle w:val="Heading4"/>
      </w:pPr>
      <w:r>
        <w:t>VS-UC-REQ-023437/A-Erase Keypad Code from Current User (</w:t>
      </w:r>
      <w:proofErr w:type="spellStart"/>
      <w:r>
        <w:t>TcSE</w:t>
      </w:r>
      <w:proofErr w:type="spellEnd"/>
      <w:r>
        <w:t xml:space="preserve"> ROIN-290612)</w:t>
      </w:r>
    </w:p>
    <w:p w14:paraId="7226B2F7"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12EB2" w14:paraId="4FE34D8B"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51AC9CB3" w14:textId="77777777" w:rsidR="00212EB2" w:rsidRDefault="00332093">
            <w:pPr>
              <w:rPr>
                <w:rFonts w:cs="Arial"/>
                <w:b/>
                <w:szCs w:val="20"/>
                <w:lang w:eastAsia="zh-CN"/>
              </w:rPr>
            </w:pPr>
            <w:r>
              <w:rPr>
                <w:rFonts w:cs="Arial"/>
                <w:b/>
                <w:szCs w:val="20"/>
                <w:lang w:eastAsia="zh-CN"/>
              </w:rPr>
              <w:t>Use Case Title</w:t>
            </w:r>
          </w:p>
        </w:tc>
        <w:tc>
          <w:tcPr>
            <w:tcW w:w="7666" w:type="dxa"/>
            <w:tcBorders>
              <w:top w:val="single" w:sz="4" w:space="0" w:color="auto"/>
              <w:left w:val="single" w:sz="4" w:space="0" w:color="auto"/>
              <w:bottom w:val="single" w:sz="4" w:space="0" w:color="auto"/>
              <w:right w:val="single" w:sz="4" w:space="0" w:color="auto"/>
            </w:tcBorders>
            <w:hideMark/>
          </w:tcPr>
          <w:p w14:paraId="66045950" w14:textId="77777777" w:rsidR="00212EB2" w:rsidRDefault="00332093">
            <w:pPr>
              <w:rPr>
                <w:rFonts w:cs="Arial"/>
                <w:szCs w:val="20"/>
                <w:lang w:eastAsia="zh-CN"/>
              </w:rPr>
            </w:pPr>
            <w:r>
              <w:rPr>
                <w:rFonts w:cs="Arial"/>
                <w:szCs w:val="20"/>
                <w:lang w:eastAsia="zh-CN"/>
              </w:rPr>
              <w:t>Erase Keypad Code from current user</w:t>
            </w:r>
          </w:p>
        </w:tc>
      </w:tr>
      <w:tr w:rsidR="00212EB2" w14:paraId="2C273A28"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5E22B485" w14:textId="77777777" w:rsidR="00212EB2" w:rsidRDefault="00332093">
            <w:pPr>
              <w:rPr>
                <w:rFonts w:cs="Arial"/>
                <w:b/>
                <w:szCs w:val="20"/>
                <w:lang w:eastAsia="zh-CN"/>
              </w:rPr>
            </w:pPr>
            <w:r>
              <w:rPr>
                <w:rFonts w:cs="Arial"/>
                <w:b/>
                <w:szCs w:val="20"/>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14:paraId="74744926" w14:textId="77777777" w:rsidR="00212EB2" w:rsidRDefault="00332093">
            <w:pPr>
              <w:rPr>
                <w:rFonts w:cs="Arial"/>
                <w:szCs w:val="20"/>
                <w:lang w:eastAsia="zh-CN"/>
              </w:rPr>
            </w:pPr>
            <w:r>
              <w:rPr>
                <w:rFonts w:cs="Arial"/>
                <w:szCs w:val="20"/>
                <w:lang w:eastAsia="zh-CN"/>
              </w:rPr>
              <w:t>Vehicle Occupant</w:t>
            </w:r>
          </w:p>
        </w:tc>
      </w:tr>
      <w:tr w:rsidR="00212EB2" w14:paraId="1E69AB09"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77EED40A" w14:textId="77777777" w:rsidR="00212EB2" w:rsidRDefault="00332093">
            <w:pPr>
              <w:rPr>
                <w:rFonts w:cs="Arial"/>
                <w:b/>
                <w:szCs w:val="20"/>
                <w:lang w:eastAsia="zh-CN"/>
              </w:rPr>
            </w:pPr>
            <w:r>
              <w:rPr>
                <w:rFonts w:cs="Arial"/>
                <w:b/>
                <w:szCs w:val="20"/>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14:paraId="204976BA" w14:textId="77777777" w:rsidR="00212EB2" w:rsidRDefault="00332093">
            <w:pPr>
              <w:rPr>
                <w:rFonts w:cs="Arial"/>
                <w:szCs w:val="20"/>
                <w:lang w:eastAsia="zh-CN"/>
              </w:rPr>
            </w:pPr>
            <w:r>
              <w:rPr>
                <w:rFonts w:cs="Arial"/>
                <w:szCs w:val="20"/>
                <w:lang w:eastAsia="zh-CN"/>
              </w:rPr>
              <w:t>Infotainment system is On</w:t>
            </w:r>
          </w:p>
          <w:p w14:paraId="3D5C710C" w14:textId="77777777" w:rsidR="00212EB2" w:rsidRDefault="00332093">
            <w:pPr>
              <w:rPr>
                <w:rFonts w:cs="Arial"/>
                <w:szCs w:val="20"/>
                <w:lang w:eastAsia="zh-CN"/>
              </w:rPr>
            </w:pPr>
            <w:r>
              <w:rPr>
                <w:rFonts w:cs="Arial"/>
                <w:szCs w:val="20"/>
                <w:lang w:eastAsia="zh-CN"/>
              </w:rPr>
              <w:t>In key pad set mode</w:t>
            </w:r>
          </w:p>
        </w:tc>
      </w:tr>
      <w:tr w:rsidR="00212EB2" w14:paraId="31C86D7F"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56D32B4B" w14:textId="77777777" w:rsidR="00212EB2" w:rsidRDefault="00332093">
            <w:pPr>
              <w:rPr>
                <w:rFonts w:cs="Arial"/>
                <w:b/>
                <w:szCs w:val="20"/>
                <w:lang w:eastAsia="zh-CN"/>
              </w:rPr>
            </w:pPr>
            <w:r>
              <w:rPr>
                <w:rFonts w:cs="Arial"/>
                <w:b/>
                <w:szCs w:val="20"/>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14:paraId="7E30D0D5" w14:textId="77777777" w:rsidR="00212EB2" w:rsidRDefault="00332093">
            <w:pPr>
              <w:rPr>
                <w:rFonts w:cs="Arial"/>
                <w:szCs w:val="20"/>
                <w:lang w:eastAsia="zh-CN"/>
              </w:rPr>
            </w:pPr>
            <w:r>
              <w:rPr>
                <w:rFonts w:cs="Arial"/>
                <w:szCs w:val="20"/>
                <w:lang w:eastAsia="zh-CN"/>
              </w:rPr>
              <w:t>The user enters &lt;factory code, and then selects erase key code&gt; via HMI.</w:t>
            </w:r>
          </w:p>
        </w:tc>
      </w:tr>
      <w:tr w:rsidR="00212EB2" w14:paraId="49AE916E"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711D6D30" w14:textId="77777777" w:rsidR="00212EB2" w:rsidRDefault="00332093">
            <w:pPr>
              <w:rPr>
                <w:rFonts w:cs="Arial"/>
                <w:b/>
                <w:szCs w:val="20"/>
                <w:lang w:eastAsia="zh-CN"/>
              </w:rPr>
            </w:pPr>
            <w:r>
              <w:rPr>
                <w:rFonts w:cs="Arial"/>
                <w:b/>
                <w:szCs w:val="20"/>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14:paraId="10F2B24B" w14:textId="77777777" w:rsidR="00212EB2" w:rsidRDefault="00332093">
            <w:pPr>
              <w:rPr>
                <w:rFonts w:cs="Arial"/>
                <w:szCs w:val="20"/>
                <w:lang w:eastAsia="zh-CN"/>
              </w:rPr>
            </w:pPr>
            <w:r>
              <w:rPr>
                <w:rFonts w:cs="Arial"/>
                <w:szCs w:val="20"/>
                <w:lang w:eastAsia="zh-CN"/>
              </w:rPr>
              <w:t>The keycode is erased.  {Appropriate HMI is displayed}</w:t>
            </w:r>
          </w:p>
        </w:tc>
      </w:tr>
      <w:tr w:rsidR="00212EB2" w14:paraId="5DD8BCFA"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490E0CEA" w14:textId="77777777" w:rsidR="00212EB2" w:rsidRDefault="00332093">
            <w:pPr>
              <w:rPr>
                <w:rFonts w:cs="Arial"/>
                <w:b/>
                <w:szCs w:val="20"/>
                <w:lang w:eastAsia="zh-CN"/>
              </w:rPr>
            </w:pPr>
            <w:r>
              <w:rPr>
                <w:rFonts w:cs="Arial"/>
                <w:b/>
                <w:szCs w:val="20"/>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14:paraId="3B1252B0" w14:textId="77777777" w:rsidR="00212EB2" w:rsidRDefault="00332093">
            <w:pPr>
              <w:rPr>
                <w:rFonts w:cs="Arial"/>
                <w:szCs w:val="20"/>
                <w:lang w:eastAsia="zh-CN"/>
              </w:rPr>
            </w:pPr>
            <w:r>
              <w:rPr>
                <w:rFonts w:cs="Arial"/>
                <w:szCs w:val="20"/>
                <w:lang w:eastAsia="zh-CN"/>
              </w:rPr>
              <w:t>E1-VS-GUC-290609 -Invalid Keycode Entry</w:t>
            </w:r>
          </w:p>
          <w:p w14:paraId="48FAF012" w14:textId="77777777" w:rsidR="00212EB2" w:rsidRDefault="00332093">
            <w:pPr>
              <w:rPr>
                <w:rFonts w:cs="Arial"/>
                <w:szCs w:val="20"/>
                <w:lang w:eastAsia="zh-CN"/>
              </w:rPr>
            </w:pPr>
            <w:r>
              <w:rPr>
                <w:rFonts w:cs="Arial"/>
                <w:szCs w:val="20"/>
                <w:lang w:eastAsia="zh-CN"/>
              </w:rPr>
              <w:t>E2- VS-GUC-290611 -Cancel Keypad Set Process</w:t>
            </w:r>
          </w:p>
        </w:tc>
      </w:tr>
      <w:tr w:rsidR="00212EB2" w14:paraId="7BB7DBD6"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5ED6A5E0" w14:textId="77777777" w:rsidR="00212EB2" w:rsidRDefault="00332093">
            <w:pPr>
              <w:rPr>
                <w:rFonts w:cs="Arial"/>
                <w:b/>
                <w:szCs w:val="20"/>
                <w:lang w:eastAsia="zh-CN"/>
              </w:rPr>
            </w:pPr>
            <w:r>
              <w:rPr>
                <w:rFonts w:cs="Arial"/>
                <w:b/>
                <w:szCs w:val="20"/>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14:paraId="6BA66128" w14:textId="77777777" w:rsidR="00212EB2" w:rsidRDefault="00332093">
            <w:pPr>
              <w:rPr>
                <w:rFonts w:cs="Arial"/>
                <w:szCs w:val="20"/>
                <w:lang w:eastAsia="zh-CN"/>
              </w:rPr>
            </w:pPr>
            <w:r>
              <w:rPr>
                <w:rFonts w:cs="Arial"/>
                <w:szCs w:val="20"/>
                <w:lang w:eastAsia="zh-CN"/>
              </w:rPr>
              <w:t>G-HMI</w:t>
            </w:r>
          </w:p>
          <w:p w14:paraId="68EA331D" w14:textId="77777777" w:rsidR="00212EB2" w:rsidRDefault="00332093">
            <w:pPr>
              <w:rPr>
                <w:rFonts w:cs="Arial"/>
                <w:szCs w:val="20"/>
                <w:lang w:eastAsia="zh-CN"/>
              </w:rPr>
            </w:pPr>
            <w:r>
              <w:rPr>
                <w:rFonts w:cs="Arial"/>
                <w:szCs w:val="20"/>
              </w:rPr>
              <w:t>Vehicle System Interface</w:t>
            </w:r>
          </w:p>
        </w:tc>
      </w:tr>
    </w:tbl>
    <w:p w14:paraId="5779AE0E" w14:textId="77777777" w:rsidR="00212EB2" w:rsidRDefault="00212EB2">
      <w:pPr>
        <w:rPr>
          <w:rFonts w:cs="Arial"/>
          <w:szCs w:val="20"/>
        </w:rPr>
      </w:pPr>
    </w:p>
    <w:p w14:paraId="72173F1A" w14:textId="77777777" w:rsidR="00212EB2" w:rsidRDefault="00212EB2">
      <w:pPr>
        <w:rPr>
          <w:rFonts w:cs="Arial"/>
          <w:szCs w:val="20"/>
        </w:rPr>
      </w:pPr>
    </w:p>
    <w:p w14:paraId="00DCB77E" w14:textId="77777777" w:rsidR="00332093" w:rsidRDefault="00332093" w:rsidP="00332093">
      <w:pPr>
        <w:pStyle w:val="Heading4"/>
      </w:pPr>
      <w:r>
        <w:t>VS-UC-REQ-023438/A-Invalid Keypad Code Entry (</w:t>
      </w:r>
      <w:proofErr w:type="spellStart"/>
      <w:r>
        <w:t>TcSE</w:t>
      </w:r>
      <w:proofErr w:type="spellEnd"/>
      <w:r>
        <w:t xml:space="preserve"> ROIN-290609)</w:t>
      </w:r>
    </w:p>
    <w:p w14:paraId="2E7817BE" w14:textId="77777777" w:rsidR="00332093" w:rsidRPr="005F5EF0" w:rsidRDefault="00332093" w:rsidP="00332093">
      <w:pPr>
        <w:rPr>
          <w:b/>
          <w:sz w:val="16"/>
          <w:szCs w:val="16"/>
        </w:rPr>
      </w:pPr>
      <w:r w:rsidRPr="005F5EF0">
        <w:rPr>
          <w:b/>
          <w:sz w:val="16"/>
          <w:szCs w:val="16"/>
        </w:rPr>
        <w:t>Linked Elements</w:t>
      </w:r>
    </w:p>
    <w:p w14:paraId="5033ABFD" w14:textId="77777777" w:rsidR="00332093" w:rsidRPr="005F5EF0" w:rsidRDefault="00332093" w:rsidP="00332093">
      <w:pPr>
        <w:rPr>
          <w:sz w:val="16"/>
          <w:szCs w:val="16"/>
        </w:rPr>
      </w:pPr>
      <w:r w:rsidRPr="005F5EF0">
        <w:rPr>
          <w:sz w:val="16"/>
          <w:szCs w:val="16"/>
        </w:rPr>
        <w:t>VS-UC-REQ-023436/A-Set Keypad Code for Current User (</w:t>
      </w:r>
      <w:proofErr w:type="spellStart"/>
      <w:r w:rsidRPr="005F5EF0">
        <w:rPr>
          <w:sz w:val="16"/>
          <w:szCs w:val="16"/>
        </w:rPr>
        <w:t>TcSE</w:t>
      </w:r>
      <w:proofErr w:type="spellEnd"/>
      <w:r w:rsidRPr="005F5EF0">
        <w:rPr>
          <w:sz w:val="16"/>
          <w:szCs w:val="16"/>
        </w:rPr>
        <w:t xml:space="preserve"> ROIN-290608)</w:t>
      </w:r>
    </w:p>
    <w:p w14:paraId="6959F7B0" w14:textId="77777777" w:rsidR="00332093" w:rsidRPr="005F5EF0" w:rsidRDefault="00332093" w:rsidP="00332093">
      <w:pPr>
        <w:rPr>
          <w:sz w:val="16"/>
          <w:szCs w:val="16"/>
        </w:rPr>
      </w:pPr>
      <w:r w:rsidRPr="005F5EF0">
        <w:rPr>
          <w:sz w:val="16"/>
          <w:szCs w:val="16"/>
        </w:rPr>
        <w:t>VS-UC-REQ-023437/A-Erase Keypad Code from Current User (</w:t>
      </w:r>
      <w:proofErr w:type="spellStart"/>
      <w:r w:rsidRPr="005F5EF0">
        <w:rPr>
          <w:sz w:val="16"/>
          <w:szCs w:val="16"/>
        </w:rPr>
        <w:t>TcSE</w:t>
      </w:r>
      <w:proofErr w:type="spellEnd"/>
      <w:r w:rsidRPr="005F5EF0">
        <w:rPr>
          <w:sz w:val="16"/>
          <w:szCs w:val="16"/>
        </w:rPr>
        <w:t xml:space="preserve"> ROIN-290612)</w:t>
      </w:r>
    </w:p>
    <w:p w14:paraId="3B801D50"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12EB2" w14:paraId="0332F930"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3CF16200" w14:textId="77777777" w:rsidR="00212EB2" w:rsidRDefault="00332093">
            <w:pPr>
              <w:rPr>
                <w:rFonts w:cs="Arial"/>
                <w:b/>
                <w:szCs w:val="20"/>
                <w:lang w:eastAsia="zh-CN"/>
              </w:rPr>
            </w:pPr>
            <w:r>
              <w:rPr>
                <w:rFonts w:cs="Arial"/>
                <w:b/>
                <w:szCs w:val="20"/>
                <w:lang w:eastAsia="zh-CN"/>
              </w:rPr>
              <w:t>Use Case Title</w:t>
            </w:r>
          </w:p>
        </w:tc>
        <w:tc>
          <w:tcPr>
            <w:tcW w:w="7666" w:type="dxa"/>
            <w:tcBorders>
              <w:top w:val="single" w:sz="4" w:space="0" w:color="auto"/>
              <w:left w:val="single" w:sz="4" w:space="0" w:color="auto"/>
              <w:bottom w:val="single" w:sz="4" w:space="0" w:color="auto"/>
              <w:right w:val="single" w:sz="4" w:space="0" w:color="auto"/>
            </w:tcBorders>
            <w:hideMark/>
          </w:tcPr>
          <w:p w14:paraId="13496EF9" w14:textId="77777777" w:rsidR="00212EB2" w:rsidRDefault="00332093">
            <w:pPr>
              <w:rPr>
                <w:rFonts w:cs="Arial"/>
                <w:szCs w:val="20"/>
                <w:lang w:eastAsia="zh-CN"/>
              </w:rPr>
            </w:pPr>
            <w:r>
              <w:rPr>
                <w:rFonts w:cs="Arial"/>
                <w:szCs w:val="20"/>
                <w:lang w:eastAsia="zh-CN"/>
              </w:rPr>
              <w:t>Invalid keycode entry</w:t>
            </w:r>
          </w:p>
        </w:tc>
      </w:tr>
      <w:tr w:rsidR="00212EB2" w14:paraId="4C70CA3E"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558E58CA" w14:textId="77777777" w:rsidR="00212EB2" w:rsidRDefault="00332093">
            <w:pPr>
              <w:rPr>
                <w:rFonts w:cs="Arial"/>
                <w:b/>
                <w:szCs w:val="20"/>
                <w:lang w:eastAsia="zh-CN"/>
              </w:rPr>
            </w:pPr>
            <w:r>
              <w:rPr>
                <w:rFonts w:cs="Arial"/>
                <w:b/>
                <w:szCs w:val="20"/>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14:paraId="50F1199F" w14:textId="77777777" w:rsidR="00212EB2" w:rsidRDefault="00332093">
            <w:pPr>
              <w:rPr>
                <w:rFonts w:cs="Arial"/>
                <w:szCs w:val="20"/>
                <w:lang w:eastAsia="zh-CN"/>
              </w:rPr>
            </w:pPr>
            <w:r>
              <w:rPr>
                <w:rFonts w:cs="Arial"/>
                <w:szCs w:val="20"/>
                <w:lang w:eastAsia="zh-CN"/>
              </w:rPr>
              <w:t>Vehicle Occupant</w:t>
            </w:r>
          </w:p>
        </w:tc>
      </w:tr>
      <w:tr w:rsidR="00212EB2" w14:paraId="1B04F411"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1E0B926E" w14:textId="77777777" w:rsidR="00212EB2" w:rsidRDefault="00332093">
            <w:pPr>
              <w:rPr>
                <w:rFonts w:cs="Arial"/>
                <w:b/>
                <w:szCs w:val="20"/>
                <w:lang w:eastAsia="zh-CN"/>
              </w:rPr>
            </w:pPr>
            <w:r>
              <w:rPr>
                <w:rFonts w:cs="Arial"/>
                <w:b/>
                <w:szCs w:val="20"/>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14:paraId="3CFD3AA3" w14:textId="77777777" w:rsidR="00212EB2" w:rsidRDefault="00332093">
            <w:pPr>
              <w:rPr>
                <w:rFonts w:cs="Arial"/>
                <w:szCs w:val="20"/>
              </w:rPr>
            </w:pPr>
            <w:r>
              <w:rPr>
                <w:rFonts w:cs="Arial"/>
                <w:szCs w:val="20"/>
              </w:rPr>
              <w:t>Infotainment System is On</w:t>
            </w:r>
          </w:p>
          <w:p w14:paraId="59BF4D4A" w14:textId="77777777" w:rsidR="00212EB2" w:rsidRDefault="00332093">
            <w:pPr>
              <w:rPr>
                <w:rFonts w:cs="Arial"/>
                <w:szCs w:val="20"/>
                <w:lang w:eastAsia="zh-CN"/>
              </w:rPr>
            </w:pPr>
            <w:r>
              <w:rPr>
                <w:rFonts w:cs="Arial"/>
                <w:szCs w:val="20"/>
                <w:lang w:eastAsia="zh-CN"/>
              </w:rPr>
              <w:t>In key pad set mode</w:t>
            </w:r>
          </w:p>
        </w:tc>
      </w:tr>
      <w:tr w:rsidR="00212EB2" w14:paraId="4A7C9032"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2813DE09" w14:textId="77777777" w:rsidR="00212EB2" w:rsidRDefault="00332093">
            <w:pPr>
              <w:rPr>
                <w:rFonts w:cs="Arial"/>
                <w:b/>
                <w:szCs w:val="20"/>
                <w:lang w:eastAsia="zh-CN"/>
              </w:rPr>
            </w:pPr>
            <w:r>
              <w:rPr>
                <w:rFonts w:cs="Arial"/>
                <w:b/>
                <w:szCs w:val="20"/>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14:paraId="1D39B90B" w14:textId="77777777" w:rsidR="00212EB2" w:rsidRDefault="00332093">
            <w:pPr>
              <w:rPr>
                <w:rFonts w:cs="Arial"/>
                <w:szCs w:val="20"/>
                <w:lang w:eastAsia="zh-CN"/>
              </w:rPr>
            </w:pPr>
            <w:r>
              <w:rPr>
                <w:rFonts w:cs="Arial"/>
                <w:szCs w:val="20"/>
                <w:lang w:eastAsia="zh-CN"/>
              </w:rPr>
              <w:t xml:space="preserve">The user enters an invalid factory code. </w:t>
            </w:r>
          </w:p>
        </w:tc>
      </w:tr>
      <w:tr w:rsidR="00212EB2" w14:paraId="096AA7F9"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27B4A6A8" w14:textId="77777777" w:rsidR="00212EB2" w:rsidRDefault="00332093">
            <w:pPr>
              <w:rPr>
                <w:rFonts w:cs="Arial"/>
                <w:b/>
                <w:szCs w:val="20"/>
                <w:lang w:eastAsia="zh-CN"/>
              </w:rPr>
            </w:pPr>
            <w:r>
              <w:rPr>
                <w:rFonts w:cs="Arial"/>
                <w:b/>
                <w:szCs w:val="20"/>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14:paraId="586A425D" w14:textId="77777777" w:rsidR="00212EB2" w:rsidRDefault="00332093">
            <w:pPr>
              <w:rPr>
                <w:rFonts w:cs="Arial"/>
                <w:szCs w:val="20"/>
                <w:lang w:eastAsia="zh-CN"/>
              </w:rPr>
            </w:pPr>
            <w:r>
              <w:rPr>
                <w:rFonts w:cs="Arial"/>
                <w:szCs w:val="20"/>
                <w:lang w:eastAsia="zh-CN"/>
              </w:rPr>
              <w:t>HMI indicates {invalid key code entered message}.</w:t>
            </w:r>
          </w:p>
          <w:p w14:paraId="7F80C0A0" w14:textId="77777777" w:rsidR="00212EB2" w:rsidRDefault="00332093">
            <w:pPr>
              <w:rPr>
                <w:rFonts w:cs="Arial"/>
                <w:szCs w:val="20"/>
                <w:lang w:eastAsia="zh-CN"/>
              </w:rPr>
            </w:pPr>
            <w:r>
              <w:rPr>
                <w:rFonts w:cs="Arial"/>
                <w:szCs w:val="20"/>
                <w:lang w:eastAsia="zh-CN"/>
              </w:rPr>
              <w:t>Keycode is not Set or Erased</w:t>
            </w:r>
          </w:p>
        </w:tc>
      </w:tr>
      <w:tr w:rsidR="00212EB2" w14:paraId="1E949159"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5BBABA05" w14:textId="77777777" w:rsidR="00212EB2" w:rsidRDefault="00332093">
            <w:pPr>
              <w:rPr>
                <w:rFonts w:cs="Arial"/>
                <w:b/>
                <w:szCs w:val="20"/>
                <w:lang w:eastAsia="zh-CN"/>
              </w:rPr>
            </w:pPr>
            <w:r>
              <w:rPr>
                <w:rFonts w:cs="Arial"/>
                <w:b/>
                <w:szCs w:val="20"/>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14:paraId="257F455C" w14:textId="77777777" w:rsidR="00212EB2" w:rsidRDefault="00332093">
            <w:pPr>
              <w:rPr>
                <w:rFonts w:cs="Arial"/>
                <w:szCs w:val="20"/>
                <w:lang w:eastAsia="zh-CN"/>
              </w:rPr>
            </w:pPr>
            <w:r>
              <w:rPr>
                <w:rFonts w:cs="Arial"/>
                <w:szCs w:val="20"/>
                <w:lang w:eastAsia="zh-CN"/>
              </w:rPr>
              <w:t>NA</w:t>
            </w:r>
          </w:p>
        </w:tc>
      </w:tr>
      <w:tr w:rsidR="00212EB2" w14:paraId="4D5A6472"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4498BC47" w14:textId="77777777" w:rsidR="00212EB2" w:rsidRDefault="00332093">
            <w:pPr>
              <w:rPr>
                <w:rFonts w:cs="Arial"/>
                <w:b/>
                <w:szCs w:val="20"/>
                <w:lang w:eastAsia="zh-CN"/>
              </w:rPr>
            </w:pPr>
            <w:r>
              <w:rPr>
                <w:rFonts w:cs="Arial"/>
                <w:b/>
                <w:szCs w:val="20"/>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14:paraId="327BCB6E" w14:textId="77777777" w:rsidR="00212EB2" w:rsidRDefault="00332093">
            <w:pPr>
              <w:rPr>
                <w:rFonts w:cs="Arial"/>
                <w:szCs w:val="20"/>
                <w:lang w:eastAsia="zh-CN"/>
              </w:rPr>
            </w:pPr>
            <w:r>
              <w:rPr>
                <w:rFonts w:cs="Arial"/>
                <w:szCs w:val="20"/>
                <w:lang w:eastAsia="zh-CN"/>
              </w:rPr>
              <w:t>G-HMI</w:t>
            </w:r>
          </w:p>
          <w:p w14:paraId="52381A6B" w14:textId="77777777" w:rsidR="00212EB2" w:rsidRDefault="00332093">
            <w:pPr>
              <w:rPr>
                <w:rFonts w:cs="Arial"/>
                <w:szCs w:val="20"/>
                <w:lang w:eastAsia="zh-CN"/>
              </w:rPr>
            </w:pPr>
            <w:r>
              <w:rPr>
                <w:rFonts w:cs="Arial"/>
                <w:szCs w:val="20"/>
              </w:rPr>
              <w:t>Vehicle System Interface</w:t>
            </w:r>
          </w:p>
        </w:tc>
      </w:tr>
    </w:tbl>
    <w:p w14:paraId="1FCC40A2" w14:textId="77777777" w:rsidR="00212EB2" w:rsidRDefault="00212EB2">
      <w:pPr>
        <w:spacing w:after="200" w:line="276" w:lineRule="auto"/>
        <w:rPr>
          <w:rFonts w:cs="Arial"/>
          <w:b/>
          <w:szCs w:val="20"/>
          <w:lang w:eastAsia="zh-CN"/>
        </w:rPr>
      </w:pPr>
    </w:p>
    <w:p w14:paraId="79D84ACF" w14:textId="77777777" w:rsidR="00332093" w:rsidRDefault="00332093" w:rsidP="00332093">
      <w:pPr>
        <w:pStyle w:val="Heading4"/>
      </w:pPr>
      <w:r>
        <w:t>VS-UC-REQ-023439/A-Invalid Duplicate Keypad Code Entry (</w:t>
      </w:r>
      <w:proofErr w:type="spellStart"/>
      <w:r>
        <w:t>TcSE</w:t>
      </w:r>
      <w:proofErr w:type="spellEnd"/>
      <w:r>
        <w:t xml:space="preserve"> ROIN-290610)</w:t>
      </w:r>
    </w:p>
    <w:p w14:paraId="79BADDBC" w14:textId="77777777" w:rsidR="00332093" w:rsidRPr="005F5EF0" w:rsidRDefault="00332093" w:rsidP="00332093">
      <w:pPr>
        <w:rPr>
          <w:b/>
          <w:sz w:val="16"/>
          <w:szCs w:val="16"/>
        </w:rPr>
      </w:pPr>
      <w:r w:rsidRPr="005F5EF0">
        <w:rPr>
          <w:b/>
          <w:sz w:val="16"/>
          <w:szCs w:val="16"/>
        </w:rPr>
        <w:t>Linked Elements</w:t>
      </w:r>
    </w:p>
    <w:p w14:paraId="10D95CED" w14:textId="77777777" w:rsidR="00332093" w:rsidRPr="005F5EF0" w:rsidRDefault="00332093" w:rsidP="00332093">
      <w:pPr>
        <w:rPr>
          <w:sz w:val="16"/>
          <w:szCs w:val="16"/>
        </w:rPr>
      </w:pPr>
      <w:r w:rsidRPr="005F5EF0">
        <w:rPr>
          <w:sz w:val="16"/>
          <w:szCs w:val="16"/>
        </w:rPr>
        <w:t>VS-UC-REQ-023436/A-Set Keypad Code for Current User (</w:t>
      </w:r>
      <w:proofErr w:type="spellStart"/>
      <w:r w:rsidRPr="005F5EF0">
        <w:rPr>
          <w:sz w:val="16"/>
          <w:szCs w:val="16"/>
        </w:rPr>
        <w:t>TcSE</w:t>
      </w:r>
      <w:proofErr w:type="spellEnd"/>
      <w:r w:rsidRPr="005F5EF0">
        <w:rPr>
          <w:sz w:val="16"/>
          <w:szCs w:val="16"/>
        </w:rPr>
        <w:t xml:space="preserve"> ROIN-290608)</w:t>
      </w:r>
    </w:p>
    <w:p w14:paraId="7DCEABAA"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011"/>
      </w:tblGrid>
      <w:tr w:rsidR="00212EB2" w14:paraId="5561DB2F"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7C9C821B" w14:textId="77777777" w:rsidR="00212EB2" w:rsidRDefault="00332093">
            <w:pPr>
              <w:rPr>
                <w:rFonts w:cs="Arial"/>
                <w:b/>
                <w:szCs w:val="20"/>
                <w:lang w:eastAsia="zh-CN"/>
              </w:rPr>
            </w:pPr>
            <w:r>
              <w:rPr>
                <w:rFonts w:cs="Arial"/>
                <w:b/>
                <w:szCs w:val="20"/>
                <w:lang w:eastAsia="zh-CN"/>
              </w:rPr>
              <w:lastRenderedPageBreak/>
              <w:t>Actors</w:t>
            </w:r>
          </w:p>
        </w:tc>
        <w:tc>
          <w:tcPr>
            <w:tcW w:w="7011" w:type="dxa"/>
            <w:tcBorders>
              <w:top w:val="single" w:sz="4" w:space="0" w:color="auto"/>
              <w:left w:val="single" w:sz="4" w:space="0" w:color="auto"/>
              <w:bottom w:val="single" w:sz="4" w:space="0" w:color="auto"/>
              <w:right w:val="single" w:sz="4" w:space="0" w:color="auto"/>
            </w:tcBorders>
            <w:hideMark/>
          </w:tcPr>
          <w:p w14:paraId="1B382EA3" w14:textId="77777777" w:rsidR="00212EB2" w:rsidRDefault="00332093">
            <w:pPr>
              <w:rPr>
                <w:rFonts w:cs="Arial"/>
                <w:szCs w:val="20"/>
                <w:lang w:eastAsia="zh-CN"/>
              </w:rPr>
            </w:pPr>
            <w:r>
              <w:rPr>
                <w:rFonts w:cs="Arial"/>
                <w:szCs w:val="20"/>
                <w:lang w:eastAsia="zh-CN"/>
              </w:rPr>
              <w:t>Vehicle Occupant</w:t>
            </w:r>
          </w:p>
        </w:tc>
      </w:tr>
      <w:tr w:rsidR="00212EB2" w14:paraId="76968138"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26228E37" w14:textId="77777777" w:rsidR="00212EB2" w:rsidRDefault="00332093">
            <w:pPr>
              <w:rPr>
                <w:rFonts w:cs="Arial"/>
                <w:b/>
                <w:szCs w:val="20"/>
                <w:lang w:eastAsia="zh-CN"/>
              </w:rPr>
            </w:pPr>
            <w:r>
              <w:rPr>
                <w:rFonts w:cs="Arial"/>
                <w:b/>
                <w:szCs w:val="20"/>
                <w:lang w:eastAsia="zh-CN"/>
              </w:rPr>
              <w:t>Pre-conditions</w:t>
            </w:r>
          </w:p>
        </w:tc>
        <w:tc>
          <w:tcPr>
            <w:tcW w:w="7011" w:type="dxa"/>
            <w:tcBorders>
              <w:top w:val="single" w:sz="4" w:space="0" w:color="auto"/>
              <w:left w:val="single" w:sz="4" w:space="0" w:color="auto"/>
              <w:bottom w:val="single" w:sz="4" w:space="0" w:color="auto"/>
              <w:right w:val="single" w:sz="4" w:space="0" w:color="auto"/>
            </w:tcBorders>
            <w:hideMark/>
          </w:tcPr>
          <w:p w14:paraId="16B69C4A" w14:textId="77777777" w:rsidR="00212EB2" w:rsidRDefault="00332093">
            <w:pPr>
              <w:rPr>
                <w:rFonts w:cs="Arial"/>
                <w:szCs w:val="20"/>
                <w:lang w:eastAsia="zh-CN"/>
              </w:rPr>
            </w:pPr>
            <w:r>
              <w:rPr>
                <w:rFonts w:cs="Arial"/>
                <w:szCs w:val="20"/>
              </w:rPr>
              <w:t xml:space="preserve">Infotainment System is </w:t>
            </w:r>
            <w:proofErr w:type="gramStart"/>
            <w:r>
              <w:rPr>
                <w:rFonts w:cs="Arial"/>
                <w:szCs w:val="20"/>
              </w:rPr>
              <w:t>On</w:t>
            </w:r>
            <w:proofErr w:type="gramEnd"/>
            <w:r>
              <w:rPr>
                <w:rFonts w:cs="Arial"/>
                <w:szCs w:val="20"/>
                <w:lang w:eastAsia="zh-CN"/>
              </w:rPr>
              <w:t xml:space="preserve"> </w:t>
            </w:r>
          </w:p>
        </w:tc>
      </w:tr>
      <w:tr w:rsidR="00212EB2" w14:paraId="6FA5B8AB"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06E84658" w14:textId="77777777" w:rsidR="00212EB2" w:rsidRDefault="00332093">
            <w:pPr>
              <w:rPr>
                <w:rFonts w:cs="Arial"/>
                <w:b/>
                <w:szCs w:val="20"/>
                <w:lang w:eastAsia="zh-CN"/>
              </w:rPr>
            </w:pPr>
            <w:r>
              <w:rPr>
                <w:rFonts w:cs="Arial"/>
                <w:b/>
                <w:szCs w:val="20"/>
                <w:lang w:eastAsia="zh-CN"/>
              </w:rPr>
              <w:t>Scenario Description</w:t>
            </w:r>
          </w:p>
        </w:tc>
        <w:tc>
          <w:tcPr>
            <w:tcW w:w="7011" w:type="dxa"/>
            <w:tcBorders>
              <w:top w:val="single" w:sz="4" w:space="0" w:color="auto"/>
              <w:left w:val="single" w:sz="4" w:space="0" w:color="auto"/>
              <w:bottom w:val="single" w:sz="4" w:space="0" w:color="auto"/>
              <w:right w:val="single" w:sz="4" w:space="0" w:color="auto"/>
            </w:tcBorders>
            <w:hideMark/>
          </w:tcPr>
          <w:p w14:paraId="17DF6155" w14:textId="77777777" w:rsidR="00212EB2" w:rsidRDefault="00332093">
            <w:pPr>
              <w:rPr>
                <w:rFonts w:cs="Arial"/>
                <w:szCs w:val="20"/>
                <w:lang w:eastAsia="zh-CN"/>
              </w:rPr>
            </w:pPr>
            <w:r>
              <w:rPr>
                <w:rFonts w:cs="Arial"/>
                <w:szCs w:val="20"/>
                <w:lang w:eastAsia="zh-CN"/>
              </w:rPr>
              <w:t>The user enters a duplicate key code</w:t>
            </w:r>
          </w:p>
        </w:tc>
      </w:tr>
      <w:tr w:rsidR="00212EB2" w14:paraId="275BE59A"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43AA5A34" w14:textId="77777777" w:rsidR="00212EB2" w:rsidRDefault="00332093">
            <w:pPr>
              <w:rPr>
                <w:rFonts w:cs="Arial"/>
                <w:b/>
                <w:szCs w:val="20"/>
                <w:lang w:eastAsia="zh-CN"/>
              </w:rPr>
            </w:pPr>
            <w:r>
              <w:rPr>
                <w:rFonts w:cs="Arial"/>
                <w:b/>
                <w:szCs w:val="20"/>
                <w:lang w:eastAsia="zh-CN"/>
              </w:rPr>
              <w:t>Post-conditions</w:t>
            </w:r>
          </w:p>
        </w:tc>
        <w:tc>
          <w:tcPr>
            <w:tcW w:w="7011" w:type="dxa"/>
            <w:tcBorders>
              <w:top w:val="single" w:sz="4" w:space="0" w:color="auto"/>
              <w:left w:val="single" w:sz="4" w:space="0" w:color="auto"/>
              <w:bottom w:val="single" w:sz="4" w:space="0" w:color="auto"/>
              <w:right w:val="single" w:sz="4" w:space="0" w:color="auto"/>
            </w:tcBorders>
            <w:hideMark/>
          </w:tcPr>
          <w:p w14:paraId="79534DE3" w14:textId="77777777" w:rsidR="00212EB2" w:rsidRDefault="00332093">
            <w:pPr>
              <w:rPr>
                <w:rFonts w:cs="Arial"/>
                <w:szCs w:val="20"/>
                <w:lang w:eastAsia="zh-CN"/>
              </w:rPr>
            </w:pPr>
            <w:r>
              <w:rPr>
                <w:rFonts w:cs="Arial"/>
                <w:szCs w:val="20"/>
                <w:lang w:eastAsia="zh-CN"/>
              </w:rPr>
              <w:t>HMI indicates {Duplicate key code entered message}.</w:t>
            </w:r>
          </w:p>
          <w:p w14:paraId="0BDFE4DF" w14:textId="77777777" w:rsidR="00212EB2" w:rsidRDefault="00332093">
            <w:pPr>
              <w:rPr>
                <w:rFonts w:cs="Arial"/>
                <w:szCs w:val="20"/>
                <w:lang w:eastAsia="zh-CN"/>
              </w:rPr>
            </w:pPr>
            <w:r>
              <w:rPr>
                <w:rFonts w:cs="Arial"/>
                <w:szCs w:val="20"/>
                <w:lang w:eastAsia="zh-CN"/>
              </w:rPr>
              <w:t>Keycode is not Set.</w:t>
            </w:r>
          </w:p>
        </w:tc>
      </w:tr>
      <w:tr w:rsidR="00212EB2" w14:paraId="722BBD2A"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0B840D54" w14:textId="77777777" w:rsidR="00212EB2" w:rsidRDefault="00332093">
            <w:pPr>
              <w:rPr>
                <w:rFonts w:cs="Arial"/>
                <w:b/>
                <w:szCs w:val="20"/>
                <w:lang w:eastAsia="zh-CN"/>
              </w:rPr>
            </w:pPr>
            <w:r>
              <w:rPr>
                <w:rFonts w:cs="Arial"/>
                <w:b/>
                <w:szCs w:val="20"/>
                <w:lang w:eastAsia="zh-CN"/>
              </w:rPr>
              <w:t>List of Exception Use Cases</w:t>
            </w:r>
          </w:p>
        </w:tc>
        <w:tc>
          <w:tcPr>
            <w:tcW w:w="7011" w:type="dxa"/>
            <w:tcBorders>
              <w:top w:val="single" w:sz="4" w:space="0" w:color="auto"/>
              <w:left w:val="single" w:sz="4" w:space="0" w:color="auto"/>
              <w:bottom w:val="single" w:sz="4" w:space="0" w:color="auto"/>
              <w:right w:val="single" w:sz="4" w:space="0" w:color="auto"/>
            </w:tcBorders>
            <w:hideMark/>
          </w:tcPr>
          <w:p w14:paraId="640014D3" w14:textId="77777777" w:rsidR="00212EB2" w:rsidRDefault="00332093">
            <w:pPr>
              <w:rPr>
                <w:rFonts w:cs="Arial"/>
                <w:szCs w:val="20"/>
                <w:lang w:eastAsia="zh-CN"/>
              </w:rPr>
            </w:pPr>
            <w:r>
              <w:rPr>
                <w:rFonts w:cs="Arial"/>
                <w:szCs w:val="20"/>
                <w:lang w:eastAsia="zh-CN"/>
              </w:rPr>
              <w:t>NA</w:t>
            </w:r>
          </w:p>
        </w:tc>
      </w:tr>
      <w:tr w:rsidR="00212EB2" w14:paraId="378DDFC7"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1304DE49" w14:textId="77777777" w:rsidR="00212EB2" w:rsidRDefault="00332093">
            <w:pPr>
              <w:rPr>
                <w:rFonts w:cs="Arial"/>
                <w:b/>
                <w:szCs w:val="20"/>
                <w:lang w:eastAsia="zh-CN"/>
              </w:rPr>
            </w:pPr>
            <w:r>
              <w:rPr>
                <w:rFonts w:cs="Arial"/>
                <w:b/>
                <w:szCs w:val="20"/>
                <w:lang w:eastAsia="zh-CN"/>
              </w:rPr>
              <w:t>Interfaces</w:t>
            </w:r>
          </w:p>
        </w:tc>
        <w:tc>
          <w:tcPr>
            <w:tcW w:w="7011" w:type="dxa"/>
            <w:tcBorders>
              <w:top w:val="single" w:sz="4" w:space="0" w:color="auto"/>
              <w:left w:val="single" w:sz="4" w:space="0" w:color="auto"/>
              <w:bottom w:val="single" w:sz="4" w:space="0" w:color="auto"/>
              <w:right w:val="single" w:sz="4" w:space="0" w:color="auto"/>
            </w:tcBorders>
            <w:hideMark/>
          </w:tcPr>
          <w:p w14:paraId="3CD04AE5" w14:textId="77777777" w:rsidR="00212EB2" w:rsidRDefault="00332093">
            <w:pPr>
              <w:rPr>
                <w:rFonts w:cs="Arial"/>
                <w:szCs w:val="20"/>
                <w:lang w:eastAsia="zh-CN"/>
              </w:rPr>
            </w:pPr>
            <w:r>
              <w:rPr>
                <w:rFonts w:cs="Arial"/>
                <w:szCs w:val="20"/>
                <w:lang w:eastAsia="zh-CN"/>
              </w:rPr>
              <w:t>G-HMI</w:t>
            </w:r>
          </w:p>
          <w:p w14:paraId="1DD60BC2" w14:textId="77777777" w:rsidR="00212EB2" w:rsidRDefault="00332093">
            <w:pPr>
              <w:rPr>
                <w:rFonts w:cs="Arial"/>
                <w:szCs w:val="20"/>
                <w:lang w:eastAsia="zh-CN"/>
              </w:rPr>
            </w:pPr>
            <w:r>
              <w:rPr>
                <w:rFonts w:cs="Arial"/>
                <w:szCs w:val="20"/>
              </w:rPr>
              <w:t>Vehicle System Interface</w:t>
            </w:r>
          </w:p>
        </w:tc>
      </w:tr>
    </w:tbl>
    <w:p w14:paraId="58CEA803" w14:textId="77777777" w:rsidR="00212EB2" w:rsidRDefault="00212EB2">
      <w:pPr>
        <w:ind w:left="720"/>
        <w:rPr>
          <w:rFonts w:cs="Arial"/>
          <w:szCs w:val="20"/>
        </w:rPr>
      </w:pPr>
    </w:p>
    <w:p w14:paraId="0B106950" w14:textId="77777777" w:rsidR="00332093" w:rsidRDefault="00332093" w:rsidP="00332093">
      <w:pPr>
        <w:pStyle w:val="Heading4"/>
      </w:pPr>
      <w:r>
        <w:t>VS-UC-REQ-023440/A-Cancel Keypad Set Process (</w:t>
      </w:r>
      <w:proofErr w:type="spellStart"/>
      <w:r>
        <w:t>TcSE</w:t>
      </w:r>
      <w:proofErr w:type="spellEnd"/>
      <w:r>
        <w:t xml:space="preserve"> ROIN-290611)</w:t>
      </w:r>
    </w:p>
    <w:p w14:paraId="0FA4DCF6" w14:textId="77777777" w:rsidR="00332093" w:rsidRPr="005F5EF0" w:rsidRDefault="00332093" w:rsidP="00332093">
      <w:pPr>
        <w:rPr>
          <w:b/>
          <w:sz w:val="16"/>
          <w:szCs w:val="16"/>
        </w:rPr>
      </w:pPr>
      <w:r w:rsidRPr="005F5EF0">
        <w:rPr>
          <w:b/>
          <w:sz w:val="16"/>
          <w:szCs w:val="16"/>
        </w:rPr>
        <w:t>Linked Elements</w:t>
      </w:r>
    </w:p>
    <w:p w14:paraId="42BD7400" w14:textId="77777777" w:rsidR="00332093" w:rsidRPr="005F5EF0" w:rsidRDefault="00332093" w:rsidP="00332093">
      <w:pPr>
        <w:rPr>
          <w:sz w:val="16"/>
          <w:szCs w:val="16"/>
        </w:rPr>
      </w:pPr>
      <w:r w:rsidRPr="005F5EF0">
        <w:rPr>
          <w:sz w:val="16"/>
          <w:szCs w:val="16"/>
        </w:rPr>
        <w:t>VS-UC-REQ-023436/A-Set Keypad Code for Current User (</w:t>
      </w:r>
      <w:proofErr w:type="spellStart"/>
      <w:r w:rsidRPr="005F5EF0">
        <w:rPr>
          <w:sz w:val="16"/>
          <w:szCs w:val="16"/>
        </w:rPr>
        <w:t>TcSE</w:t>
      </w:r>
      <w:proofErr w:type="spellEnd"/>
      <w:r w:rsidRPr="005F5EF0">
        <w:rPr>
          <w:sz w:val="16"/>
          <w:szCs w:val="16"/>
        </w:rPr>
        <w:t xml:space="preserve"> ROIN-290608)</w:t>
      </w:r>
    </w:p>
    <w:p w14:paraId="79180B66" w14:textId="77777777" w:rsidR="00332093" w:rsidRPr="005F5EF0" w:rsidRDefault="00332093" w:rsidP="00332093">
      <w:pPr>
        <w:rPr>
          <w:sz w:val="16"/>
          <w:szCs w:val="16"/>
        </w:rPr>
      </w:pPr>
      <w:r w:rsidRPr="005F5EF0">
        <w:rPr>
          <w:sz w:val="16"/>
          <w:szCs w:val="16"/>
        </w:rPr>
        <w:t>VS-UC-REQ-023437/A-Erase Keypad Code from Current User (</w:t>
      </w:r>
      <w:proofErr w:type="spellStart"/>
      <w:r w:rsidRPr="005F5EF0">
        <w:rPr>
          <w:sz w:val="16"/>
          <w:szCs w:val="16"/>
        </w:rPr>
        <w:t>TcSE</w:t>
      </w:r>
      <w:proofErr w:type="spellEnd"/>
      <w:r w:rsidRPr="005F5EF0">
        <w:rPr>
          <w:sz w:val="16"/>
          <w:szCs w:val="16"/>
        </w:rPr>
        <w:t xml:space="preserve"> ROIN-290612)</w:t>
      </w:r>
    </w:p>
    <w:p w14:paraId="2A7A3B5F"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011"/>
      </w:tblGrid>
      <w:tr w:rsidR="00212EB2" w14:paraId="106ABBE8"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2E4473F8" w14:textId="77777777" w:rsidR="00212EB2" w:rsidRDefault="00332093">
            <w:pPr>
              <w:rPr>
                <w:rFonts w:cs="Arial"/>
                <w:b/>
                <w:szCs w:val="20"/>
                <w:lang w:eastAsia="zh-CN"/>
              </w:rPr>
            </w:pPr>
            <w:r>
              <w:rPr>
                <w:rFonts w:cs="Arial"/>
                <w:b/>
                <w:szCs w:val="20"/>
                <w:lang w:eastAsia="zh-CN"/>
              </w:rPr>
              <w:t>Actors</w:t>
            </w:r>
          </w:p>
        </w:tc>
        <w:tc>
          <w:tcPr>
            <w:tcW w:w="7011" w:type="dxa"/>
            <w:tcBorders>
              <w:top w:val="single" w:sz="4" w:space="0" w:color="auto"/>
              <w:left w:val="single" w:sz="4" w:space="0" w:color="auto"/>
              <w:bottom w:val="single" w:sz="4" w:space="0" w:color="auto"/>
              <w:right w:val="single" w:sz="4" w:space="0" w:color="auto"/>
            </w:tcBorders>
            <w:hideMark/>
          </w:tcPr>
          <w:p w14:paraId="1321BD60" w14:textId="77777777" w:rsidR="00212EB2" w:rsidRDefault="00332093">
            <w:pPr>
              <w:rPr>
                <w:rFonts w:cs="Arial"/>
                <w:szCs w:val="20"/>
                <w:lang w:eastAsia="zh-CN"/>
              </w:rPr>
            </w:pPr>
            <w:r>
              <w:rPr>
                <w:rFonts w:cs="Arial"/>
                <w:szCs w:val="20"/>
                <w:lang w:eastAsia="zh-CN"/>
              </w:rPr>
              <w:t>Vehicle Occupant</w:t>
            </w:r>
          </w:p>
        </w:tc>
      </w:tr>
      <w:tr w:rsidR="00212EB2" w14:paraId="51D10A33"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69B77750" w14:textId="77777777" w:rsidR="00212EB2" w:rsidRDefault="00332093">
            <w:pPr>
              <w:rPr>
                <w:rFonts w:cs="Arial"/>
                <w:b/>
                <w:szCs w:val="20"/>
                <w:lang w:eastAsia="zh-CN"/>
              </w:rPr>
            </w:pPr>
            <w:r>
              <w:rPr>
                <w:rFonts w:cs="Arial"/>
                <w:b/>
                <w:szCs w:val="20"/>
                <w:lang w:eastAsia="zh-CN"/>
              </w:rPr>
              <w:t>Pre-conditions</w:t>
            </w:r>
          </w:p>
        </w:tc>
        <w:tc>
          <w:tcPr>
            <w:tcW w:w="7011" w:type="dxa"/>
            <w:tcBorders>
              <w:top w:val="single" w:sz="4" w:space="0" w:color="auto"/>
              <w:left w:val="single" w:sz="4" w:space="0" w:color="auto"/>
              <w:bottom w:val="single" w:sz="4" w:space="0" w:color="auto"/>
              <w:right w:val="single" w:sz="4" w:space="0" w:color="auto"/>
            </w:tcBorders>
            <w:hideMark/>
          </w:tcPr>
          <w:p w14:paraId="3E693591" w14:textId="77777777" w:rsidR="00212EB2" w:rsidRDefault="00332093">
            <w:pPr>
              <w:rPr>
                <w:rFonts w:cs="Arial"/>
                <w:szCs w:val="20"/>
                <w:lang w:eastAsia="zh-CN"/>
              </w:rPr>
            </w:pPr>
            <w:r>
              <w:rPr>
                <w:rFonts w:cs="Arial"/>
                <w:szCs w:val="20"/>
              </w:rPr>
              <w:t>Infotainment System is On</w:t>
            </w:r>
            <w:r>
              <w:rPr>
                <w:rFonts w:cs="Arial"/>
                <w:szCs w:val="20"/>
                <w:lang w:eastAsia="zh-CN"/>
              </w:rPr>
              <w:t xml:space="preserve"> </w:t>
            </w:r>
          </w:p>
          <w:p w14:paraId="6538DF07" w14:textId="77777777" w:rsidR="00212EB2" w:rsidRDefault="00332093">
            <w:pPr>
              <w:rPr>
                <w:rFonts w:cs="Arial"/>
                <w:szCs w:val="20"/>
                <w:lang w:eastAsia="zh-CN"/>
              </w:rPr>
            </w:pPr>
            <w:r>
              <w:rPr>
                <w:rFonts w:cs="Arial"/>
                <w:szCs w:val="20"/>
                <w:lang w:eastAsia="zh-CN"/>
              </w:rPr>
              <w:t>In key pad set mode</w:t>
            </w:r>
          </w:p>
        </w:tc>
      </w:tr>
      <w:tr w:rsidR="00212EB2" w14:paraId="3DED9354"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5B812DA1" w14:textId="77777777" w:rsidR="00212EB2" w:rsidRDefault="00332093">
            <w:pPr>
              <w:rPr>
                <w:rFonts w:cs="Arial"/>
                <w:b/>
                <w:szCs w:val="20"/>
                <w:lang w:eastAsia="zh-CN"/>
              </w:rPr>
            </w:pPr>
            <w:r>
              <w:rPr>
                <w:rFonts w:cs="Arial"/>
                <w:b/>
                <w:szCs w:val="20"/>
                <w:lang w:eastAsia="zh-CN"/>
              </w:rPr>
              <w:t>Scenario Description</w:t>
            </w:r>
          </w:p>
        </w:tc>
        <w:tc>
          <w:tcPr>
            <w:tcW w:w="7011" w:type="dxa"/>
            <w:tcBorders>
              <w:top w:val="single" w:sz="4" w:space="0" w:color="auto"/>
              <w:left w:val="single" w:sz="4" w:space="0" w:color="auto"/>
              <w:bottom w:val="single" w:sz="4" w:space="0" w:color="auto"/>
              <w:right w:val="single" w:sz="4" w:space="0" w:color="auto"/>
            </w:tcBorders>
            <w:hideMark/>
          </w:tcPr>
          <w:p w14:paraId="05C050EF" w14:textId="77777777" w:rsidR="00212EB2" w:rsidRDefault="00332093">
            <w:pPr>
              <w:rPr>
                <w:rFonts w:cs="Arial"/>
                <w:szCs w:val="20"/>
                <w:lang w:eastAsia="zh-CN"/>
              </w:rPr>
            </w:pPr>
            <w:r>
              <w:rPr>
                <w:rFonts w:cs="Arial"/>
                <w:szCs w:val="20"/>
                <w:lang w:eastAsia="zh-CN"/>
              </w:rPr>
              <w:t>Exit key pad set screen, while before setting keypad code.</w:t>
            </w:r>
          </w:p>
        </w:tc>
      </w:tr>
      <w:tr w:rsidR="00212EB2" w14:paraId="57EA6CC3"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5E39C153" w14:textId="77777777" w:rsidR="00212EB2" w:rsidRDefault="00332093">
            <w:pPr>
              <w:rPr>
                <w:rFonts w:cs="Arial"/>
                <w:b/>
                <w:szCs w:val="20"/>
                <w:lang w:eastAsia="zh-CN"/>
              </w:rPr>
            </w:pPr>
            <w:r>
              <w:rPr>
                <w:rFonts w:cs="Arial"/>
                <w:b/>
                <w:szCs w:val="20"/>
                <w:lang w:eastAsia="zh-CN"/>
              </w:rPr>
              <w:t>Post-conditions</w:t>
            </w:r>
          </w:p>
        </w:tc>
        <w:tc>
          <w:tcPr>
            <w:tcW w:w="7011" w:type="dxa"/>
            <w:tcBorders>
              <w:top w:val="single" w:sz="4" w:space="0" w:color="auto"/>
              <w:left w:val="single" w:sz="4" w:space="0" w:color="auto"/>
              <w:bottom w:val="single" w:sz="4" w:space="0" w:color="auto"/>
              <w:right w:val="single" w:sz="4" w:space="0" w:color="auto"/>
            </w:tcBorders>
          </w:tcPr>
          <w:p w14:paraId="68BA75C0" w14:textId="77777777" w:rsidR="00212EB2" w:rsidRDefault="00332093">
            <w:pPr>
              <w:rPr>
                <w:rFonts w:cs="Arial"/>
                <w:lang w:eastAsia="zh-CN"/>
              </w:rPr>
            </w:pPr>
            <w:r>
              <w:rPr>
                <w:rFonts w:cs="Arial"/>
                <w:szCs w:val="20"/>
                <w:lang w:eastAsia="zh-CN"/>
              </w:rPr>
              <w:t>Operation is aborted.</w:t>
            </w:r>
          </w:p>
          <w:p w14:paraId="54443678" w14:textId="77777777" w:rsidR="00212EB2" w:rsidRDefault="00212EB2"/>
        </w:tc>
      </w:tr>
      <w:tr w:rsidR="00212EB2" w14:paraId="6AE552B8"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575B6681" w14:textId="77777777" w:rsidR="00212EB2" w:rsidRDefault="00332093">
            <w:pPr>
              <w:rPr>
                <w:rFonts w:cs="Arial"/>
                <w:b/>
                <w:szCs w:val="20"/>
                <w:lang w:eastAsia="zh-CN"/>
              </w:rPr>
            </w:pPr>
            <w:r>
              <w:rPr>
                <w:rFonts w:cs="Arial"/>
                <w:b/>
                <w:szCs w:val="20"/>
                <w:lang w:eastAsia="zh-CN"/>
              </w:rPr>
              <w:t>List of Exception Use Cases</w:t>
            </w:r>
          </w:p>
        </w:tc>
        <w:tc>
          <w:tcPr>
            <w:tcW w:w="7011" w:type="dxa"/>
            <w:tcBorders>
              <w:top w:val="single" w:sz="4" w:space="0" w:color="auto"/>
              <w:left w:val="single" w:sz="4" w:space="0" w:color="auto"/>
              <w:bottom w:val="single" w:sz="4" w:space="0" w:color="auto"/>
              <w:right w:val="single" w:sz="4" w:space="0" w:color="auto"/>
            </w:tcBorders>
            <w:hideMark/>
          </w:tcPr>
          <w:p w14:paraId="687851C1" w14:textId="77777777" w:rsidR="00212EB2" w:rsidRDefault="00332093">
            <w:pPr>
              <w:rPr>
                <w:rFonts w:cs="Arial"/>
                <w:szCs w:val="20"/>
                <w:lang w:eastAsia="zh-CN"/>
              </w:rPr>
            </w:pPr>
            <w:r>
              <w:rPr>
                <w:rFonts w:cs="Arial"/>
                <w:szCs w:val="20"/>
                <w:lang w:eastAsia="zh-CN"/>
              </w:rPr>
              <w:t>NA</w:t>
            </w:r>
          </w:p>
        </w:tc>
      </w:tr>
      <w:tr w:rsidR="00212EB2" w14:paraId="2C677C02"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7AA3557A" w14:textId="77777777" w:rsidR="00212EB2" w:rsidRDefault="00332093">
            <w:pPr>
              <w:rPr>
                <w:rFonts w:cs="Arial"/>
                <w:b/>
                <w:szCs w:val="20"/>
                <w:lang w:eastAsia="zh-CN"/>
              </w:rPr>
            </w:pPr>
            <w:r>
              <w:rPr>
                <w:rFonts w:cs="Arial"/>
                <w:b/>
                <w:szCs w:val="20"/>
                <w:lang w:eastAsia="zh-CN"/>
              </w:rPr>
              <w:t>Interfaces</w:t>
            </w:r>
          </w:p>
        </w:tc>
        <w:tc>
          <w:tcPr>
            <w:tcW w:w="7011" w:type="dxa"/>
            <w:tcBorders>
              <w:top w:val="single" w:sz="4" w:space="0" w:color="auto"/>
              <w:left w:val="single" w:sz="4" w:space="0" w:color="auto"/>
              <w:bottom w:val="single" w:sz="4" w:space="0" w:color="auto"/>
              <w:right w:val="single" w:sz="4" w:space="0" w:color="auto"/>
            </w:tcBorders>
            <w:hideMark/>
          </w:tcPr>
          <w:p w14:paraId="6713143E" w14:textId="77777777" w:rsidR="00212EB2" w:rsidRDefault="00332093">
            <w:pPr>
              <w:rPr>
                <w:rFonts w:cs="Arial"/>
                <w:szCs w:val="20"/>
                <w:lang w:eastAsia="zh-CN"/>
              </w:rPr>
            </w:pPr>
            <w:r>
              <w:rPr>
                <w:rFonts w:cs="Arial"/>
                <w:szCs w:val="20"/>
                <w:lang w:eastAsia="zh-CN"/>
              </w:rPr>
              <w:t>G-HMI</w:t>
            </w:r>
          </w:p>
          <w:p w14:paraId="61FC7027" w14:textId="77777777" w:rsidR="00212EB2" w:rsidRDefault="00332093">
            <w:pPr>
              <w:rPr>
                <w:rFonts w:cs="Arial"/>
                <w:szCs w:val="20"/>
                <w:lang w:eastAsia="zh-CN"/>
              </w:rPr>
            </w:pPr>
            <w:r>
              <w:rPr>
                <w:rFonts w:cs="Arial"/>
                <w:szCs w:val="20"/>
              </w:rPr>
              <w:t>Vehicle System Interface</w:t>
            </w:r>
          </w:p>
        </w:tc>
      </w:tr>
    </w:tbl>
    <w:p w14:paraId="190D2B86" w14:textId="77777777" w:rsidR="00212EB2" w:rsidRDefault="00212EB2">
      <w:pPr>
        <w:ind w:left="720"/>
        <w:rPr>
          <w:rFonts w:cs="Arial"/>
          <w:szCs w:val="20"/>
        </w:rPr>
      </w:pPr>
    </w:p>
    <w:p w14:paraId="294B8282" w14:textId="77777777" w:rsidR="00212EB2" w:rsidRDefault="00212EB2">
      <w:pPr>
        <w:ind w:left="720"/>
        <w:rPr>
          <w:rFonts w:cs="Arial"/>
          <w:szCs w:val="20"/>
        </w:rPr>
      </w:pPr>
    </w:p>
    <w:p w14:paraId="50DA6C00" w14:textId="77777777" w:rsidR="00332093" w:rsidRDefault="00332093" w:rsidP="00332093">
      <w:pPr>
        <w:pStyle w:val="Heading3"/>
      </w:pPr>
      <w:bookmarkStart w:id="371" w:name="_Toc65750563"/>
      <w:r>
        <w:lastRenderedPageBreak/>
        <w:t>White Box Views</w:t>
      </w:r>
      <w:bookmarkEnd w:id="371"/>
    </w:p>
    <w:p w14:paraId="666E0D5F" w14:textId="77777777" w:rsidR="00332093" w:rsidRDefault="00332093" w:rsidP="00332093">
      <w:pPr>
        <w:pStyle w:val="Heading4"/>
      </w:pPr>
      <w:r>
        <w:t>VS-ACT-REQ-023441/A-Edit Key Pad Code (</w:t>
      </w:r>
      <w:proofErr w:type="spellStart"/>
      <w:r>
        <w:t>TcSE</w:t>
      </w:r>
      <w:proofErr w:type="spellEnd"/>
      <w:r>
        <w:t xml:space="preserve"> ROIN-284422-1)</w:t>
      </w:r>
    </w:p>
    <w:p w14:paraId="2703D965" w14:textId="77777777" w:rsidR="00332093" w:rsidRPr="00760C18" w:rsidRDefault="00332093" w:rsidP="00332093">
      <w:pPr>
        <w:pStyle w:val="BoldText"/>
      </w:pPr>
      <w:r w:rsidRPr="00760C18">
        <w:t>Activity Diagram</w:t>
      </w:r>
    </w:p>
    <w:p w14:paraId="59B7B009" w14:textId="77777777" w:rsidR="00212EB2" w:rsidRDefault="00332093" w:rsidP="00332093">
      <w:pPr>
        <w:jc w:val="center"/>
      </w:pPr>
      <w:r>
        <w:rPr>
          <w:noProof/>
        </w:rPr>
        <w:drawing>
          <wp:inline distT="0" distB="0" distL="0" distR="0">
            <wp:extent cx="5486400" cy="4819650"/>
            <wp:effectExtent l="0" t="0" r="0" b="0"/>
            <wp:docPr id="3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486400" cy="4819650"/>
                    </a:xfrm>
                    <a:prstGeom prst="rect">
                      <a:avLst/>
                    </a:prstGeom>
                    <a:noFill/>
                    <a:ln w="9525">
                      <a:noFill/>
                      <a:miter lim="800000"/>
                      <a:headEnd/>
                      <a:tailEnd/>
                    </a:ln>
                  </pic:spPr>
                </pic:pic>
              </a:graphicData>
            </a:graphic>
          </wp:inline>
        </w:drawing>
      </w:r>
    </w:p>
    <w:p w14:paraId="76E939E2" w14:textId="77777777" w:rsidR="00212EB2" w:rsidRDefault="00212EB2"/>
    <w:p w14:paraId="6C5E9387" w14:textId="77777777" w:rsidR="00212EB2" w:rsidRDefault="00212EB2"/>
    <w:p w14:paraId="034E88C6" w14:textId="77777777" w:rsidR="00332093" w:rsidRDefault="00332093" w:rsidP="00332093">
      <w:pPr>
        <w:pStyle w:val="Heading4"/>
      </w:pPr>
      <w:r>
        <w:lastRenderedPageBreak/>
        <w:t>VS-SD-REQ-023442/B-Set Keypad Code for current user (</w:t>
      </w:r>
      <w:proofErr w:type="spellStart"/>
      <w:r>
        <w:t>TcSE</w:t>
      </w:r>
      <w:proofErr w:type="spellEnd"/>
      <w:r>
        <w:t xml:space="preserve"> ROIN-129661-2)</w:t>
      </w:r>
    </w:p>
    <w:p w14:paraId="76E1C89A" w14:textId="77777777" w:rsidR="00332093" w:rsidRDefault="00332093" w:rsidP="00332093">
      <w:pPr>
        <w:jc w:val="center"/>
      </w:pPr>
      <w:r>
        <w:rPr>
          <w:noProof/>
        </w:rPr>
        <w:drawing>
          <wp:inline distT="0" distB="0" distL="0" distR="0">
            <wp:extent cx="3599676" cy="8172450"/>
            <wp:effectExtent l="0" t="0" r="1270" b="0"/>
            <wp:docPr id="34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0636" cy="8197332"/>
                    </a:xfrm>
                    <a:prstGeom prst="rect">
                      <a:avLst/>
                    </a:prstGeom>
                    <a:noFill/>
                    <a:ln>
                      <a:noFill/>
                    </a:ln>
                  </pic:spPr>
                </pic:pic>
              </a:graphicData>
            </a:graphic>
          </wp:inline>
        </w:drawing>
      </w:r>
    </w:p>
    <w:p w14:paraId="4ED9B063" w14:textId="77777777" w:rsidR="00332093" w:rsidRDefault="00332093" w:rsidP="00332093">
      <w:pPr>
        <w:pStyle w:val="Heading4"/>
      </w:pPr>
      <w:r>
        <w:lastRenderedPageBreak/>
        <w:t>VS-SD-REQ-023443/B-Erase Keypad Code from current user (</w:t>
      </w:r>
      <w:proofErr w:type="spellStart"/>
      <w:r>
        <w:t>TcSE</w:t>
      </w:r>
      <w:proofErr w:type="spellEnd"/>
      <w:r>
        <w:t xml:space="preserve"> ROIN-129691-1)</w:t>
      </w:r>
    </w:p>
    <w:p w14:paraId="10509ADD" w14:textId="77777777" w:rsidR="00332093" w:rsidRDefault="00332093" w:rsidP="00332093">
      <w:pPr>
        <w:jc w:val="center"/>
      </w:pPr>
      <w:r>
        <w:rPr>
          <w:noProof/>
        </w:rPr>
        <w:drawing>
          <wp:inline distT="0" distB="0" distL="0" distR="0">
            <wp:extent cx="4931196" cy="7629525"/>
            <wp:effectExtent l="0" t="0" r="3175" b="0"/>
            <wp:docPr id="3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32218" cy="7631106"/>
                    </a:xfrm>
                    <a:prstGeom prst="rect">
                      <a:avLst/>
                    </a:prstGeom>
                    <a:noFill/>
                    <a:ln>
                      <a:noFill/>
                    </a:ln>
                  </pic:spPr>
                </pic:pic>
              </a:graphicData>
            </a:graphic>
          </wp:inline>
        </w:drawing>
      </w:r>
    </w:p>
    <w:p w14:paraId="7F51BC0A" w14:textId="77777777" w:rsidR="00332093" w:rsidRDefault="00332093" w:rsidP="00332093">
      <w:pPr>
        <w:pStyle w:val="Heading4"/>
      </w:pPr>
      <w:r>
        <w:lastRenderedPageBreak/>
        <w:t>VS-SD-REQ-086469/A-Cancel Keypad Code Edit</w:t>
      </w:r>
    </w:p>
    <w:p w14:paraId="7DA7CED4" w14:textId="77777777" w:rsidR="00332093" w:rsidRPr="0049399F" w:rsidRDefault="00332093" w:rsidP="00332093">
      <w:pPr>
        <w:jc w:val="center"/>
      </w:pPr>
      <w:r>
        <w:rPr>
          <w:noProof/>
        </w:rPr>
        <w:drawing>
          <wp:inline distT="0" distB="0" distL="0" distR="0">
            <wp:extent cx="5943600" cy="5570258"/>
            <wp:effectExtent l="0" t="0" r="0" b="0"/>
            <wp:docPr id="34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570258"/>
                    </a:xfrm>
                    <a:prstGeom prst="rect">
                      <a:avLst/>
                    </a:prstGeom>
                    <a:noFill/>
                    <a:ln>
                      <a:noFill/>
                    </a:ln>
                  </pic:spPr>
                </pic:pic>
              </a:graphicData>
            </a:graphic>
          </wp:inline>
        </w:drawing>
      </w:r>
    </w:p>
    <w:p w14:paraId="29B69D51" w14:textId="77777777" w:rsidR="00332093" w:rsidRDefault="00332093">
      <w:pPr>
        <w:spacing w:after="200" w:line="276" w:lineRule="auto"/>
      </w:pPr>
      <w:r>
        <w:br w:type="page"/>
      </w:r>
    </w:p>
    <w:p w14:paraId="5DBE0178" w14:textId="77777777" w:rsidR="00332093" w:rsidRDefault="00332093" w:rsidP="00332093">
      <w:pPr>
        <w:pStyle w:val="Heading2"/>
      </w:pPr>
      <w:bookmarkStart w:id="372" w:name="_Toc65750564"/>
      <w:r w:rsidRPr="00B9479B">
        <w:lastRenderedPageBreak/>
        <w:t>VSv2-FUN-REQ-331323/A-Edit Keypad Code - Variant 2</w:t>
      </w:r>
      <w:bookmarkEnd w:id="372"/>
    </w:p>
    <w:p w14:paraId="5D4B38A6" w14:textId="77777777" w:rsidR="00332093" w:rsidRDefault="00332093" w:rsidP="00332093">
      <w:pPr>
        <w:pStyle w:val="Heading3"/>
      </w:pPr>
      <w:bookmarkStart w:id="373" w:name="_Toc65750565"/>
      <w:r>
        <w:t>Interface Requirements - Keypad</w:t>
      </w:r>
      <w:bookmarkEnd w:id="373"/>
    </w:p>
    <w:p w14:paraId="29C93344" w14:textId="77777777" w:rsidR="00332093" w:rsidRDefault="00332093" w:rsidP="00332093">
      <w:pPr>
        <w:pStyle w:val="Heading4"/>
      </w:pPr>
      <w:r w:rsidRPr="00B9479B">
        <w:t>MD-REQ-331324/A-CntrStk2_D_RqAssoc</w:t>
      </w:r>
    </w:p>
    <w:p w14:paraId="26C06DF4" w14:textId="77777777" w:rsidR="00332093" w:rsidRPr="003C137D" w:rsidRDefault="00332093">
      <w:pPr>
        <w:rPr>
          <w:rFonts w:cs="Arial"/>
        </w:rPr>
      </w:pPr>
      <w:r w:rsidRPr="003C137D">
        <w:rPr>
          <w:rFonts w:cs="Arial"/>
        </w:rPr>
        <w:t>Message Type: Request</w:t>
      </w:r>
    </w:p>
    <w:p w14:paraId="3F46F099" w14:textId="77777777" w:rsidR="00332093" w:rsidRPr="003C137D" w:rsidRDefault="00332093">
      <w:pPr>
        <w:rPr>
          <w:rFonts w:cs="Arial"/>
        </w:rPr>
      </w:pPr>
    </w:p>
    <w:p w14:paraId="1F88F7F3" w14:textId="77777777" w:rsidR="00332093" w:rsidRPr="003C137D" w:rsidRDefault="00332093">
      <w:pPr>
        <w:widowControl w:val="0"/>
        <w:adjustRightInd w:val="0"/>
        <w:rPr>
          <w:rFonts w:cs="Arial"/>
        </w:rPr>
      </w:pPr>
      <w:r w:rsidRPr="003C137D">
        <w:rPr>
          <w:rFonts w:cs="Arial"/>
        </w:rPr>
        <w:t>Not</w:t>
      </w:r>
      <w:r>
        <w:rPr>
          <w:rFonts w:cs="Arial"/>
        </w:rPr>
        <w:t>e: Request signal from the Keyp</w:t>
      </w:r>
      <w:r w:rsidRPr="003C137D">
        <w:rPr>
          <w:rFonts w:cs="Arial"/>
        </w:rPr>
        <w:t xml:space="preserve">ad Client </w:t>
      </w:r>
      <w:r>
        <w:rPr>
          <w:rFonts w:cs="Arial"/>
        </w:rPr>
        <w:t>to the Keyp</w:t>
      </w:r>
      <w:r w:rsidRPr="003C137D">
        <w:rPr>
          <w:rFonts w:cs="Arial"/>
        </w:rPr>
        <w:t>ad Server</w:t>
      </w:r>
      <w:r>
        <w:rPr>
          <w:rFonts w:cs="Arial"/>
        </w:rPr>
        <w:t xml:space="preserve"> with the keycode operation requested to be performed</w:t>
      </w:r>
      <w:r w:rsidRPr="003C137D">
        <w:rPr>
          <w:rFonts w:cs="Arial"/>
        </w:rPr>
        <w:t xml:space="preserve">.  </w:t>
      </w:r>
    </w:p>
    <w:p w14:paraId="649CDB00" w14:textId="77777777" w:rsidR="00332093" w:rsidRPr="003C137D"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332093" w:rsidRPr="003C137D" w14:paraId="702E9CE9"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708A71E7" w14:textId="77777777" w:rsidR="00332093" w:rsidRPr="003C137D" w:rsidRDefault="00332093">
            <w:pPr>
              <w:spacing w:line="276" w:lineRule="auto"/>
              <w:rPr>
                <w:rFonts w:cs="Arial"/>
                <w:b/>
              </w:rPr>
            </w:pPr>
            <w:r w:rsidRPr="003C137D">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14:paraId="0A40A222" w14:textId="77777777" w:rsidR="00332093" w:rsidRPr="003C137D" w:rsidRDefault="00332093">
            <w:pPr>
              <w:spacing w:line="276" w:lineRule="auto"/>
              <w:rPr>
                <w:rFonts w:cs="Arial"/>
                <w:b/>
              </w:rPr>
            </w:pPr>
            <w:r w:rsidRPr="003C137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6C98A586" w14:textId="77777777" w:rsidR="00332093" w:rsidRPr="003C137D" w:rsidRDefault="00332093">
            <w:pPr>
              <w:spacing w:line="276" w:lineRule="auto"/>
              <w:rPr>
                <w:rFonts w:cs="Arial"/>
                <w:b/>
              </w:rPr>
            </w:pPr>
            <w:r w:rsidRPr="003C137D">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14:paraId="37130835" w14:textId="77777777" w:rsidR="00332093" w:rsidRPr="003C137D" w:rsidRDefault="00332093">
            <w:pPr>
              <w:spacing w:line="276" w:lineRule="auto"/>
              <w:rPr>
                <w:rFonts w:cs="Arial"/>
                <w:b/>
              </w:rPr>
            </w:pPr>
            <w:r w:rsidRPr="003C137D">
              <w:rPr>
                <w:rFonts w:cs="Arial"/>
                <w:b/>
              </w:rPr>
              <w:t>Description</w:t>
            </w:r>
          </w:p>
        </w:tc>
      </w:tr>
      <w:tr w:rsidR="00332093" w:rsidRPr="003C137D" w14:paraId="42B251B4" w14:textId="77777777" w:rsidTr="00332093">
        <w:trPr>
          <w:jc w:val="center"/>
        </w:trPr>
        <w:tc>
          <w:tcPr>
            <w:tcW w:w="2557" w:type="dxa"/>
            <w:vMerge w:val="restart"/>
            <w:tcBorders>
              <w:top w:val="single" w:sz="4" w:space="0" w:color="auto"/>
              <w:left w:val="single" w:sz="4" w:space="0" w:color="auto"/>
              <w:right w:val="single" w:sz="4" w:space="0" w:color="auto"/>
            </w:tcBorders>
            <w:hideMark/>
          </w:tcPr>
          <w:p w14:paraId="474697AC" w14:textId="77777777" w:rsidR="00332093" w:rsidRPr="003C137D" w:rsidRDefault="00332093" w:rsidP="00332093">
            <w:pPr>
              <w:spacing w:line="276" w:lineRule="auto"/>
              <w:rPr>
                <w:rFonts w:cs="Arial"/>
              </w:rPr>
            </w:pPr>
          </w:p>
          <w:p w14:paraId="7A35733A" w14:textId="77777777" w:rsidR="00332093" w:rsidRPr="003C137D" w:rsidRDefault="00332093" w:rsidP="00332093">
            <w:pPr>
              <w:spacing w:line="276" w:lineRule="auto"/>
              <w:rPr>
                <w:rFonts w:cs="Arial"/>
              </w:rPr>
            </w:pPr>
          </w:p>
          <w:p w14:paraId="6F927ECA" w14:textId="77777777" w:rsidR="00332093" w:rsidRPr="003C137D" w:rsidRDefault="00332093" w:rsidP="00332093">
            <w:pPr>
              <w:spacing w:line="276" w:lineRule="auto"/>
              <w:rPr>
                <w:rFonts w:cs="Arial"/>
              </w:rPr>
            </w:pPr>
          </w:p>
          <w:p w14:paraId="6216FC00" w14:textId="77777777" w:rsidR="00332093" w:rsidRPr="003C137D" w:rsidRDefault="00332093" w:rsidP="00332093">
            <w:pPr>
              <w:spacing w:line="276" w:lineRule="auto"/>
              <w:rPr>
                <w:rFonts w:cs="Arial"/>
              </w:rPr>
            </w:pPr>
          </w:p>
          <w:p w14:paraId="26CE6624" w14:textId="77777777" w:rsidR="00332093" w:rsidRPr="003C137D" w:rsidRDefault="00332093" w:rsidP="00332093">
            <w:pPr>
              <w:spacing w:line="276" w:lineRule="auto"/>
              <w:rPr>
                <w:rFonts w:cs="Arial"/>
              </w:rPr>
            </w:pPr>
            <w:r w:rsidRPr="003C137D">
              <w:rPr>
                <w:rFonts w:cs="Arial"/>
              </w:rPr>
              <w:t>CntrStk</w:t>
            </w:r>
            <w:r>
              <w:rPr>
                <w:rFonts w:cs="Arial"/>
              </w:rPr>
              <w:t>2</w:t>
            </w:r>
            <w:r w:rsidRPr="003C137D">
              <w:rPr>
                <w:rFonts w:cs="Arial"/>
              </w:rPr>
              <w:t>_D_RqAssoc</w:t>
            </w:r>
          </w:p>
        </w:tc>
        <w:tc>
          <w:tcPr>
            <w:tcW w:w="2568" w:type="dxa"/>
            <w:tcBorders>
              <w:top w:val="single" w:sz="4" w:space="0" w:color="auto"/>
              <w:left w:val="single" w:sz="4" w:space="0" w:color="auto"/>
              <w:bottom w:val="single" w:sz="4" w:space="0" w:color="auto"/>
              <w:right w:val="single" w:sz="4" w:space="0" w:color="auto"/>
            </w:tcBorders>
          </w:tcPr>
          <w:p w14:paraId="57313A42" w14:textId="77777777" w:rsidR="00332093" w:rsidRPr="003C137D" w:rsidRDefault="00332093" w:rsidP="00332093">
            <w:pPr>
              <w:rPr>
                <w:rFonts w:cs="Arial"/>
              </w:rPr>
            </w:pPr>
            <w:r w:rsidRPr="003C137D">
              <w:rPr>
                <w:rFonts w:cs="Arial"/>
              </w:rPr>
              <w:t>CHECK_KEYCODE</w:t>
            </w:r>
          </w:p>
        </w:tc>
        <w:tc>
          <w:tcPr>
            <w:tcW w:w="990" w:type="dxa"/>
            <w:tcBorders>
              <w:top w:val="single" w:sz="4" w:space="0" w:color="auto"/>
              <w:left w:val="single" w:sz="4" w:space="0" w:color="auto"/>
              <w:bottom w:val="single" w:sz="4" w:space="0" w:color="auto"/>
              <w:right w:val="single" w:sz="4" w:space="0" w:color="auto"/>
            </w:tcBorders>
          </w:tcPr>
          <w:p w14:paraId="1694E53F" w14:textId="77777777" w:rsidR="00332093" w:rsidRPr="003C137D" w:rsidRDefault="00332093" w:rsidP="00332093">
            <w:pPr>
              <w:rPr>
                <w:rFonts w:cs="Arial"/>
              </w:rPr>
            </w:pPr>
            <w:r w:rsidRPr="003C137D">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14:paraId="692B719C" w14:textId="77777777" w:rsidR="00332093" w:rsidRPr="003C137D" w:rsidRDefault="00332093" w:rsidP="00332093">
            <w:pPr>
              <w:autoSpaceDE w:val="0"/>
              <w:autoSpaceDN w:val="0"/>
              <w:adjustRightInd w:val="0"/>
              <w:spacing w:line="276" w:lineRule="auto"/>
              <w:rPr>
                <w:rFonts w:cs="Arial"/>
              </w:rPr>
            </w:pPr>
          </w:p>
        </w:tc>
      </w:tr>
      <w:tr w:rsidR="00332093" w:rsidRPr="003C137D" w14:paraId="5D49E88E" w14:textId="77777777" w:rsidTr="00332093">
        <w:trPr>
          <w:jc w:val="center"/>
        </w:trPr>
        <w:tc>
          <w:tcPr>
            <w:tcW w:w="2557" w:type="dxa"/>
            <w:vMerge/>
            <w:tcBorders>
              <w:left w:val="single" w:sz="4" w:space="0" w:color="auto"/>
              <w:right w:val="single" w:sz="4" w:space="0" w:color="auto"/>
            </w:tcBorders>
            <w:vAlign w:val="center"/>
            <w:hideMark/>
          </w:tcPr>
          <w:p w14:paraId="4DF52CAC"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51BFAADC" w14:textId="77777777" w:rsidR="00332093" w:rsidRPr="003C137D" w:rsidRDefault="00332093" w:rsidP="00332093">
            <w:pPr>
              <w:rPr>
                <w:rFonts w:cs="Arial"/>
              </w:rPr>
            </w:pPr>
            <w:r w:rsidRPr="003C137D">
              <w:rPr>
                <w:rFonts w:cs="Arial"/>
              </w:rPr>
              <w:t>ERASE_KEYCODE</w:t>
            </w:r>
          </w:p>
        </w:tc>
        <w:tc>
          <w:tcPr>
            <w:tcW w:w="990" w:type="dxa"/>
            <w:tcBorders>
              <w:top w:val="single" w:sz="4" w:space="0" w:color="auto"/>
              <w:left w:val="single" w:sz="4" w:space="0" w:color="auto"/>
              <w:bottom w:val="single" w:sz="4" w:space="0" w:color="auto"/>
              <w:right w:val="single" w:sz="4" w:space="0" w:color="auto"/>
            </w:tcBorders>
          </w:tcPr>
          <w:p w14:paraId="410A94BC" w14:textId="77777777" w:rsidR="00332093" w:rsidRPr="003C137D" w:rsidRDefault="00332093" w:rsidP="00332093">
            <w:pPr>
              <w:rPr>
                <w:rFonts w:cs="Arial"/>
              </w:rPr>
            </w:pPr>
            <w:r w:rsidRPr="003C137D">
              <w:rPr>
                <w:rFonts w:cs="Arial"/>
              </w:rPr>
              <w:t>0x1</w:t>
            </w:r>
          </w:p>
        </w:tc>
        <w:tc>
          <w:tcPr>
            <w:tcW w:w="3499" w:type="dxa"/>
            <w:tcBorders>
              <w:top w:val="single" w:sz="4" w:space="0" w:color="auto"/>
              <w:left w:val="single" w:sz="4" w:space="0" w:color="auto"/>
              <w:bottom w:val="single" w:sz="4" w:space="0" w:color="auto"/>
              <w:right w:val="single" w:sz="4" w:space="0" w:color="auto"/>
            </w:tcBorders>
          </w:tcPr>
          <w:p w14:paraId="4DF8CFD4" w14:textId="77777777" w:rsidR="00332093" w:rsidRPr="003C137D" w:rsidRDefault="00332093" w:rsidP="00332093">
            <w:pPr>
              <w:spacing w:line="276" w:lineRule="auto"/>
              <w:rPr>
                <w:rFonts w:cs="Arial"/>
              </w:rPr>
            </w:pPr>
          </w:p>
        </w:tc>
      </w:tr>
      <w:tr w:rsidR="00332093" w:rsidRPr="003C137D" w14:paraId="5FB62159" w14:textId="77777777" w:rsidTr="00332093">
        <w:trPr>
          <w:jc w:val="center"/>
        </w:trPr>
        <w:tc>
          <w:tcPr>
            <w:tcW w:w="2557" w:type="dxa"/>
            <w:vMerge/>
            <w:tcBorders>
              <w:left w:val="single" w:sz="4" w:space="0" w:color="auto"/>
              <w:right w:val="single" w:sz="4" w:space="0" w:color="auto"/>
            </w:tcBorders>
            <w:vAlign w:val="center"/>
            <w:hideMark/>
          </w:tcPr>
          <w:p w14:paraId="776B890B"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737555B1" w14:textId="77777777" w:rsidR="00332093" w:rsidRPr="003C137D" w:rsidRDefault="00332093" w:rsidP="00332093">
            <w:pPr>
              <w:rPr>
                <w:rFonts w:cs="Arial"/>
              </w:rPr>
            </w:pPr>
            <w:r w:rsidRPr="003C137D">
              <w:rPr>
                <w:rFonts w:cs="Arial"/>
              </w:rPr>
              <w:t>KEY</w:t>
            </w:r>
          </w:p>
        </w:tc>
        <w:tc>
          <w:tcPr>
            <w:tcW w:w="990" w:type="dxa"/>
            <w:tcBorders>
              <w:top w:val="single" w:sz="4" w:space="0" w:color="auto"/>
              <w:left w:val="single" w:sz="4" w:space="0" w:color="auto"/>
              <w:bottom w:val="single" w:sz="4" w:space="0" w:color="auto"/>
              <w:right w:val="single" w:sz="4" w:space="0" w:color="auto"/>
            </w:tcBorders>
          </w:tcPr>
          <w:p w14:paraId="77655A50" w14:textId="77777777" w:rsidR="00332093" w:rsidRPr="003C137D" w:rsidRDefault="00332093" w:rsidP="00332093">
            <w:pPr>
              <w:rPr>
                <w:rFonts w:cs="Arial"/>
              </w:rPr>
            </w:pPr>
            <w:r w:rsidRPr="003C137D">
              <w:rPr>
                <w:rFonts w:cs="Arial"/>
              </w:rPr>
              <w:t>0x2</w:t>
            </w:r>
          </w:p>
        </w:tc>
        <w:tc>
          <w:tcPr>
            <w:tcW w:w="3499" w:type="dxa"/>
            <w:tcBorders>
              <w:top w:val="single" w:sz="4" w:space="0" w:color="auto"/>
              <w:left w:val="single" w:sz="4" w:space="0" w:color="auto"/>
              <w:bottom w:val="single" w:sz="4" w:space="0" w:color="auto"/>
              <w:right w:val="single" w:sz="4" w:space="0" w:color="auto"/>
            </w:tcBorders>
          </w:tcPr>
          <w:p w14:paraId="0646A860" w14:textId="77777777" w:rsidR="00332093" w:rsidRPr="003C137D" w:rsidRDefault="00332093" w:rsidP="00332093">
            <w:pPr>
              <w:spacing w:line="276" w:lineRule="auto"/>
              <w:rPr>
                <w:rFonts w:cs="Arial"/>
              </w:rPr>
            </w:pPr>
          </w:p>
        </w:tc>
      </w:tr>
      <w:tr w:rsidR="00332093" w:rsidRPr="003C137D" w14:paraId="02669A96" w14:textId="77777777" w:rsidTr="00332093">
        <w:trPr>
          <w:jc w:val="center"/>
        </w:trPr>
        <w:tc>
          <w:tcPr>
            <w:tcW w:w="2557" w:type="dxa"/>
            <w:vMerge/>
            <w:tcBorders>
              <w:left w:val="single" w:sz="4" w:space="0" w:color="auto"/>
              <w:right w:val="single" w:sz="4" w:space="0" w:color="auto"/>
            </w:tcBorders>
            <w:vAlign w:val="center"/>
          </w:tcPr>
          <w:p w14:paraId="692A2F31"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12615F2B" w14:textId="77777777" w:rsidR="00332093" w:rsidRPr="003C137D" w:rsidRDefault="00332093" w:rsidP="00332093">
            <w:pPr>
              <w:rPr>
                <w:rFonts w:cs="Arial"/>
              </w:rPr>
            </w:pPr>
            <w:r w:rsidRPr="003C137D">
              <w:rPr>
                <w:rFonts w:cs="Arial"/>
              </w:rPr>
              <w:t>NULL</w:t>
            </w:r>
          </w:p>
        </w:tc>
        <w:tc>
          <w:tcPr>
            <w:tcW w:w="990" w:type="dxa"/>
            <w:tcBorders>
              <w:top w:val="single" w:sz="4" w:space="0" w:color="auto"/>
              <w:left w:val="single" w:sz="4" w:space="0" w:color="auto"/>
              <w:bottom w:val="single" w:sz="4" w:space="0" w:color="auto"/>
              <w:right w:val="single" w:sz="4" w:space="0" w:color="auto"/>
            </w:tcBorders>
          </w:tcPr>
          <w:p w14:paraId="3C8CAB78" w14:textId="77777777" w:rsidR="00332093" w:rsidRPr="003C137D" w:rsidRDefault="00332093" w:rsidP="00332093">
            <w:pPr>
              <w:rPr>
                <w:rFonts w:cs="Arial"/>
              </w:rPr>
            </w:pPr>
            <w:r w:rsidRPr="003C137D">
              <w:rPr>
                <w:rFonts w:cs="Arial"/>
              </w:rPr>
              <w:t>0x3</w:t>
            </w:r>
          </w:p>
        </w:tc>
        <w:tc>
          <w:tcPr>
            <w:tcW w:w="3499" w:type="dxa"/>
            <w:tcBorders>
              <w:top w:val="single" w:sz="4" w:space="0" w:color="auto"/>
              <w:left w:val="single" w:sz="4" w:space="0" w:color="auto"/>
              <w:bottom w:val="single" w:sz="4" w:space="0" w:color="auto"/>
              <w:right w:val="single" w:sz="4" w:space="0" w:color="auto"/>
            </w:tcBorders>
          </w:tcPr>
          <w:p w14:paraId="7B9AF2EE" w14:textId="77777777" w:rsidR="00332093" w:rsidRPr="003C137D" w:rsidRDefault="00332093" w:rsidP="00332093">
            <w:pPr>
              <w:spacing w:line="276" w:lineRule="auto"/>
              <w:rPr>
                <w:rFonts w:cs="Arial"/>
              </w:rPr>
            </w:pPr>
          </w:p>
        </w:tc>
      </w:tr>
      <w:tr w:rsidR="00332093" w:rsidRPr="003C137D" w14:paraId="444DBF2B" w14:textId="77777777" w:rsidTr="00332093">
        <w:trPr>
          <w:jc w:val="center"/>
        </w:trPr>
        <w:tc>
          <w:tcPr>
            <w:tcW w:w="2557" w:type="dxa"/>
            <w:vMerge/>
            <w:tcBorders>
              <w:left w:val="single" w:sz="4" w:space="0" w:color="auto"/>
              <w:right w:val="single" w:sz="4" w:space="0" w:color="auto"/>
            </w:tcBorders>
            <w:vAlign w:val="center"/>
          </w:tcPr>
          <w:p w14:paraId="3545255D"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38B73575" w14:textId="77777777" w:rsidR="00332093" w:rsidRPr="003C137D" w:rsidRDefault="00332093" w:rsidP="00332093">
            <w:pPr>
              <w:rPr>
                <w:rFonts w:cs="Arial"/>
              </w:rPr>
            </w:pPr>
            <w:r w:rsidRPr="003C137D">
              <w:rPr>
                <w:rFonts w:cs="Arial"/>
              </w:rPr>
              <w:t>RKE</w:t>
            </w:r>
          </w:p>
        </w:tc>
        <w:tc>
          <w:tcPr>
            <w:tcW w:w="990" w:type="dxa"/>
            <w:tcBorders>
              <w:top w:val="single" w:sz="4" w:space="0" w:color="auto"/>
              <w:left w:val="single" w:sz="4" w:space="0" w:color="auto"/>
              <w:bottom w:val="single" w:sz="4" w:space="0" w:color="auto"/>
              <w:right w:val="single" w:sz="4" w:space="0" w:color="auto"/>
            </w:tcBorders>
          </w:tcPr>
          <w:p w14:paraId="678A9DB9" w14:textId="77777777" w:rsidR="00332093" w:rsidRPr="003C137D" w:rsidRDefault="00332093" w:rsidP="00332093">
            <w:pPr>
              <w:rPr>
                <w:rFonts w:cs="Arial"/>
              </w:rPr>
            </w:pPr>
            <w:r w:rsidRPr="003C137D">
              <w:rPr>
                <w:rFonts w:cs="Arial"/>
              </w:rPr>
              <w:t>0x4</w:t>
            </w:r>
          </w:p>
        </w:tc>
        <w:tc>
          <w:tcPr>
            <w:tcW w:w="3499" w:type="dxa"/>
            <w:tcBorders>
              <w:top w:val="single" w:sz="4" w:space="0" w:color="auto"/>
              <w:left w:val="single" w:sz="4" w:space="0" w:color="auto"/>
              <w:bottom w:val="single" w:sz="4" w:space="0" w:color="auto"/>
              <w:right w:val="single" w:sz="4" w:space="0" w:color="auto"/>
            </w:tcBorders>
          </w:tcPr>
          <w:p w14:paraId="4BD1A257" w14:textId="77777777" w:rsidR="00332093" w:rsidRPr="003C137D" w:rsidRDefault="00332093" w:rsidP="00332093">
            <w:pPr>
              <w:spacing w:line="276" w:lineRule="auto"/>
              <w:rPr>
                <w:rFonts w:cs="Arial"/>
              </w:rPr>
            </w:pPr>
          </w:p>
        </w:tc>
      </w:tr>
      <w:tr w:rsidR="00332093" w:rsidRPr="003C137D" w14:paraId="67201264" w14:textId="77777777" w:rsidTr="00332093">
        <w:trPr>
          <w:jc w:val="center"/>
        </w:trPr>
        <w:tc>
          <w:tcPr>
            <w:tcW w:w="2557" w:type="dxa"/>
            <w:vMerge/>
            <w:tcBorders>
              <w:left w:val="single" w:sz="4" w:space="0" w:color="auto"/>
              <w:right w:val="single" w:sz="4" w:space="0" w:color="auto"/>
            </w:tcBorders>
            <w:vAlign w:val="center"/>
          </w:tcPr>
          <w:p w14:paraId="75ABAD1C"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561CF8DE" w14:textId="77777777" w:rsidR="00332093" w:rsidRPr="003C137D" w:rsidRDefault="00332093" w:rsidP="00332093">
            <w:pPr>
              <w:rPr>
                <w:rFonts w:cs="Arial"/>
              </w:rPr>
            </w:pPr>
            <w:r w:rsidRPr="003C137D">
              <w:rPr>
                <w:rFonts w:cs="Arial"/>
              </w:rPr>
              <w:t>SET_KEYCODE</w:t>
            </w:r>
          </w:p>
        </w:tc>
        <w:tc>
          <w:tcPr>
            <w:tcW w:w="990" w:type="dxa"/>
            <w:tcBorders>
              <w:top w:val="single" w:sz="4" w:space="0" w:color="auto"/>
              <w:left w:val="single" w:sz="4" w:space="0" w:color="auto"/>
              <w:bottom w:val="single" w:sz="4" w:space="0" w:color="auto"/>
              <w:right w:val="single" w:sz="4" w:space="0" w:color="auto"/>
            </w:tcBorders>
          </w:tcPr>
          <w:p w14:paraId="3084337E" w14:textId="77777777" w:rsidR="00332093" w:rsidRPr="003C137D" w:rsidRDefault="00332093" w:rsidP="00332093">
            <w:pPr>
              <w:rPr>
                <w:rFonts w:cs="Arial"/>
              </w:rPr>
            </w:pPr>
            <w:r w:rsidRPr="003C137D">
              <w:rPr>
                <w:rFonts w:cs="Arial"/>
              </w:rPr>
              <w:t>0x5</w:t>
            </w:r>
          </w:p>
        </w:tc>
        <w:tc>
          <w:tcPr>
            <w:tcW w:w="3499" w:type="dxa"/>
            <w:tcBorders>
              <w:top w:val="single" w:sz="4" w:space="0" w:color="auto"/>
              <w:left w:val="single" w:sz="4" w:space="0" w:color="auto"/>
              <w:bottom w:val="single" w:sz="4" w:space="0" w:color="auto"/>
              <w:right w:val="single" w:sz="4" w:space="0" w:color="auto"/>
            </w:tcBorders>
          </w:tcPr>
          <w:p w14:paraId="5AB83041" w14:textId="77777777" w:rsidR="00332093" w:rsidRPr="003C137D" w:rsidRDefault="00332093" w:rsidP="00332093">
            <w:pPr>
              <w:spacing w:line="276" w:lineRule="auto"/>
              <w:rPr>
                <w:rFonts w:cs="Arial"/>
              </w:rPr>
            </w:pPr>
          </w:p>
        </w:tc>
      </w:tr>
      <w:tr w:rsidR="00332093" w:rsidRPr="003C137D" w14:paraId="2AA633BD" w14:textId="77777777" w:rsidTr="00332093">
        <w:trPr>
          <w:jc w:val="center"/>
        </w:trPr>
        <w:tc>
          <w:tcPr>
            <w:tcW w:w="2557" w:type="dxa"/>
            <w:vMerge/>
            <w:tcBorders>
              <w:left w:val="single" w:sz="4" w:space="0" w:color="auto"/>
              <w:right w:val="single" w:sz="4" w:space="0" w:color="auto"/>
            </w:tcBorders>
            <w:vAlign w:val="center"/>
          </w:tcPr>
          <w:p w14:paraId="546E6BEE"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2B2F6EFE" w14:textId="77777777" w:rsidR="00332093" w:rsidRPr="003C137D" w:rsidRDefault="00332093" w:rsidP="00332093">
            <w:pPr>
              <w:rPr>
                <w:rFonts w:cs="Arial"/>
              </w:rPr>
            </w:pPr>
            <w:r w:rsidRPr="003C137D">
              <w:rPr>
                <w:rFonts w:cs="Arial"/>
              </w:rPr>
              <w:t>Cancel</w:t>
            </w:r>
          </w:p>
        </w:tc>
        <w:tc>
          <w:tcPr>
            <w:tcW w:w="990" w:type="dxa"/>
            <w:tcBorders>
              <w:top w:val="single" w:sz="4" w:space="0" w:color="auto"/>
              <w:left w:val="single" w:sz="4" w:space="0" w:color="auto"/>
              <w:bottom w:val="single" w:sz="4" w:space="0" w:color="auto"/>
              <w:right w:val="single" w:sz="4" w:space="0" w:color="auto"/>
            </w:tcBorders>
          </w:tcPr>
          <w:p w14:paraId="55C1BE78" w14:textId="77777777" w:rsidR="00332093" w:rsidRPr="003C137D" w:rsidRDefault="00332093" w:rsidP="00332093">
            <w:pPr>
              <w:rPr>
                <w:rFonts w:cs="Arial"/>
              </w:rPr>
            </w:pPr>
            <w:r w:rsidRPr="003C137D">
              <w:rPr>
                <w:rFonts w:cs="Arial"/>
              </w:rPr>
              <w:t>0x6</w:t>
            </w:r>
          </w:p>
        </w:tc>
        <w:tc>
          <w:tcPr>
            <w:tcW w:w="3499" w:type="dxa"/>
            <w:tcBorders>
              <w:top w:val="single" w:sz="4" w:space="0" w:color="auto"/>
              <w:left w:val="single" w:sz="4" w:space="0" w:color="auto"/>
              <w:bottom w:val="single" w:sz="4" w:space="0" w:color="auto"/>
              <w:right w:val="single" w:sz="4" w:space="0" w:color="auto"/>
            </w:tcBorders>
          </w:tcPr>
          <w:p w14:paraId="04B4E447" w14:textId="77777777" w:rsidR="00332093" w:rsidRPr="003C137D" w:rsidRDefault="00332093" w:rsidP="00332093">
            <w:pPr>
              <w:spacing w:line="276" w:lineRule="auto"/>
              <w:rPr>
                <w:rFonts w:cs="Arial"/>
              </w:rPr>
            </w:pPr>
          </w:p>
        </w:tc>
      </w:tr>
      <w:tr w:rsidR="00332093" w:rsidRPr="003C137D" w14:paraId="44023850" w14:textId="77777777" w:rsidTr="00332093">
        <w:trPr>
          <w:jc w:val="center"/>
        </w:trPr>
        <w:tc>
          <w:tcPr>
            <w:tcW w:w="2557" w:type="dxa"/>
            <w:vMerge/>
            <w:tcBorders>
              <w:left w:val="single" w:sz="4" w:space="0" w:color="auto"/>
              <w:right w:val="single" w:sz="4" w:space="0" w:color="auto"/>
            </w:tcBorders>
            <w:vAlign w:val="center"/>
          </w:tcPr>
          <w:p w14:paraId="451B9920" w14:textId="77777777" w:rsidR="00332093" w:rsidRPr="003C137D"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4ECE34B2" w14:textId="77777777" w:rsidR="00332093" w:rsidRPr="003C137D" w:rsidRDefault="00332093" w:rsidP="00332093">
            <w:pPr>
              <w:rPr>
                <w:rFonts w:cs="Arial"/>
              </w:rPr>
            </w:pPr>
            <w:r w:rsidRPr="003C137D">
              <w:rPr>
                <w:rFonts w:cs="Arial"/>
              </w:rPr>
              <w:t>Not Used</w:t>
            </w:r>
          </w:p>
        </w:tc>
        <w:tc>
          <w:tcPr>
            <w:tcW w:w="990" w:type="dxa"/>
            <w:tcBorders>
              <w:top w:val="single" w:sz="4" w:space="0" w:color="auto"/>
              <w:left w:val="single" w:sz="4" w:space="0" w:color="auto"/>
              <w:bottom w:val="single" w:sz="4" w:space="0" w:color="auto"/>
              <w:right w:val="single" w:sz="4" w:space="0" w:color="auto"/>
            </w:tcBorders>
          </w:tcPr>
          <w:p w14:paraId="57C862DC" w14:textId="77777777" w:rsidR="00332093" w:rsidRPr="003C137D" w:rsidRDefault="00332093" w:rsidP="00332093">
            <w:pPr>
              <w:rPr>
                <w:rFonts w:cs="Arial"/>
              </w:rPr>
            </w:pPr>
            <w:r w:rsidRPr="003C137D">
              <w:rPr>
                <w:rFonts w:cs="Arial"/>
              </w:rPr>
              <w:t>0x7</w:t>
            </w:r>
          </w:p>
        </w:tc>
        <w:tc>
          <w:tcPr>
            <w:tcW w:w="3499" w:type="dxa"/>
            <w:tcBorders>
              <w:top w:val="single" w:sz="4" w:space="0" w:color="auto"/>
              <w:left w:val="single" w:sz="4" w:space="0" w:color="auto"/>
              <w:bottom w:val="single" w:sz="4" w:space="0" w:color="auto"/>
              <w:right w:val="single" w:sz="4" w:space="0" w:color="auto"/>
            </w:tcBorders>
          </w:tcPr>
          <w:p w14:paraId="3D8575BA" w14:textId="77777777" w:rsidR="00332093" w:rsidRPr="003C137D" w:rsidRDefault="00332093" w:rsidP="00332093">
            <w:pPr>
              <w:spacing w:line="276" w:lineRule="auto"/>
              <w:rPr>
                <w:rFonts w:cs="Arial"/>
              </w:rPr>
            </w:pPr>
          </w:p>
        </w:tc>
      </w:tr>
    </w:tbl>
    <w:p w14:paraId="24372371" w14:textId="77777777" w:rsidR="00332093" w:rsidRPr="003C137D" w:rsidRDefault="00332093">
      <w:pPr>
        <w:rPr>
          <w:rFonts w:cs="Arial"/>
        </w:rPr>
      </w:pPr>
      <w:r w:rsidRPr="00FB2585">
        <w:rPr>
          <w:rFonts w:cs="Arial"/>
        </w:rPr>
        <w:t xml:space="preserve">Note:  </w:t>
      </w:r>
      <w:proofErr w:type="spellStart"/>
      <w:r w:rsidRPr="00FB2585">
        <w:rPr>
          <w:rFonts w:cs="Arial"/>
        </w:rPr>
        <w:t>init</w:t>
      </w:r>
      <w:proofErr w:type="spellEnd"/>
      <w:r w:rsidRPr="00FB2585">
        <w:rPr>
          <w:rFonts w:cs="Arial"/>
        </w:rPr>
        <w:t xml:space="preserve"> value in the CAN dB for this signal should be 0x3 Null</w:t>
      </w:r>
    </w:p>
    <w:p w14:paraId="72575960" w14:textId="77777777" w:rsidR="00332093" w:rsidRDefault="00332093" w:rsidP="00332093">
      <w:pPr>
        <w:pStyle w:val="Heading4"/>
      </w:pPr>
      <w:r w:rsidRPr="00B9479B">
        <w:t>MD-REQ-330676/A-</w:t>
      </w:r>
      <w:proofErr w:type="spellStart"/>
      <w:r w:rsidRPr="00B9479B">
        <w:t>KeyPadCodeDgtX_D_Stat</w:t>
      </w:r>
      <w:proofErr w:type="spellEnd"/>
    </w:p>
    <w:p w14:paraId="1C0CA1FA" w14:textId="77777777" w:rsidR="00332093" w:rsidRPr="00334E6D" w:rsidRDefault="00332093">
      <w:pPr>
        <w:rPr>
          <w:rFonts w:cs="Arial"/>
        </w:rPr>
      </w:pPr>
      <w:r w:rsidRPr="00334E6D">
        <w:rPr>
          <w:rFonts w:cs="Arial"/>
        </w:rPr>
        <w:t>Message Type: Status</w:t>
      </w:r>
    </w:p>
    <w:p w14:paraId="2BAEAF17" w14:textId="77777777" w:rsidR="00332093" w:rsidRPr="00334E6D" w:rsidRDefault="00332093">
      <w:pPr>
        <w:rPr>
          <w:rFonts w:cs="Arial"/>
        </w:rPr>
      </w:pPr>
    </w:p>
    <w:p w14:paraId="677FD2D4" w14:textId="77777777" w:rsidR="00332093" w:rsidRPr="00334E6D" w:rsidRDefault="00332093">
      <w:pPr>
        <w:widowControl w:val="0"/>
        <w:adjustRightInd w:val="0"/>
        <w:rPr>
          <w:rFonts w:cs="Arial"/>
        </w:rPr>
      </w:pPr>
      <w:r w:rsidRPr="00334E6D">
        <w:rPr>
          <w:rFonts w:cs="Arial"/>
        </w:rPr>
        <w:t>Keycode signal from the Keypad Client to the Keypad Server to be used for verifying factory keycode or for changing current keycode.</w:t>
      </w:r>
    </w:p>
    <w:p w14:paraId="2DC8082D" w14:textId="77777777" w:rsidR="00332093" w:rsidRPr="00334E6D" w:rsidRDefault="00332093">
      <w:pPr>
        <w:widowControl w:val="0"/>
        <w:adjustRightInd w:val="0"/>
        <w:rPr>
          <w:rFonts w:cs="Arial"/>
        </w:rPr>
      </w:pPr>
    </w:p>
    <w:p w14:paraId="6DEE752B" w14:textId="77777777" w:rsidR="00332093" w:rsidRPr="00334E6D" w:rsidRDefault="00332093">
      <w:pPr>
        <w:widowControl w:val="0"/>
        <w:adjustRightInd w:val="0"/>
        <w:rPr>
          <w:rFonts w:cs="Arial"/>
        </w:rPr>
      </w:pPr>
      <w:r w:rsidRPr="00334E6D">
        <w:rPr>
          <w:rFonts w:cs="Arial"/>
        </w:rPr>
        <w:t xml:space="preserve">Note:  the “X” in </w:t>
      </w:r>
      <w:proofErr w:type="spellStart"/>
      <w:r w:rsidRPr="00334E6D">
        <w:rPr>
          <w:rFonts w:cs="Arial"/>
        </w:rPr>
        <w:t>KeyPadCodeDgtX_D_Stat</w:t>
      </w:r>
      <w:proofErr w:type="spellEnd"/>
      <w:r w:rsidRPr="00334E6D">
        <w:rPr>
          <w:rFonts w:cs="Arial"/>
        </w:rPr>
        <w:t xml:space="preserve"> represents 1 – 7 for each of the 7 keypad signals</w:t>
      </w:r>
    </w:p>
    <w:p w14:paraId="7011F61E" w14:textId="77777777" w:rsidR="00332093" w:rsidRPr="00334E6D" w:rsidRDefault="00332093">
      <w:pPr>
        <w:rPr>
          <w:rFonts w:cs="Arial"/>
        </w:rPr>
      </w:pP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5"/>
        <w:gridCol w:w="2610"/>
        <w:gridCol w:w="990"/>
        <w:gridCol w:w="3690"/>
      </w:tblGrid>
      <w:tr w:rsidR="00332093" w:rsidRPr="00334E6D" w14:paraId="547DC7B0"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hideMark/>
          </w:tcPr>
          <w:p w14:paraId="7C1BD4B5" w14:textId="77777777" w:rsidR="00332093" w:rsidRPr="00334E6D" w:rsidRDefault="00332093">
            <w:pPr>
              <w:spacing w:line="276" w:lineRule="auto"/>
              <w:rPr>
                <w:rFonts w:cs="Arial"/>
                <w:b/>
              </w:rPr>
            </w:pPr>
            <w:r w:rsidRPr="00334E6D">
              <w:rPr>
                <w:rFonts w:cs="Arial"/>
                <w:b/>
              </w:rPr>
              <w:t>Logical Signal Name</w:t>
            </w:r>
          </w:p>
        </w:tc>
        <w:tc>
          <w:tcPr>
            <w:tcW w:w="2610" w:type="dxa"/>
            <w:tcBorders>
              <w:top w:val="single" w:sz="4" w:space="0" w:color="auto"/>
              <w:left w:val="single" w:sz="4" w:space="0" w:color="auto"/>
              <w:bottom w:val="single" w:sz="4" w:space="0" w:color="auto"/>
              <w:right w:val="single" w:sz="4" w:space="0" w:color="auto"/>
            </w:tcBorders>
            <w:hideMark/>
          </w:tcPr>
          <w:p w14:paraId="52BC0EAD" w14:textId="77777777" w:rsidR="00332093" w:rsidRPr="00334E6D" w:rsidRDefault="00332093">
            <w:pPr>
              <w:spacing w:line="276" w:lineRule="auto"/>
              <w:rPr>
                <w:rFonts w:cs="Arial"/>
                <w:b/>
              </w:rPr>
            </w:pPr>
            <w:r w:rsidRPr="00334E6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138BE47B" w14:textId="77777777" w:rsidR="00332093" w:rsidRPr="00334E6D" w:rsidRDefault="00332093">
            <w:pPr>
              <w:spacing w:line="276" w:lineRule="auto"/>
              <w:rPr>
                <w:rFonts w:cs="Arial"/>
                <w:b/>
              </w:rPr>
            </w:pPr>
            <w:r w:rsidRPr="00334E6D">
              <w:rPr>
                <w:rFonts w:cs="Arial"/>
                <w:b/>
              </w:rPr>
              <w:t>Value</w:t>
            </w:r>
          </w:p>
        </w:tc>
        <w:tc>
          <w:tcPr>
            <w:tcW w:w="3690" w:type="dxa"/>
            <w:tcBorders>
              <w:top w:val="single" w:sz="4" w:space="0" w:color="auto"/>
              <w:left w:val="single" w:sz="4" w:space="0" w:color="auto"/>
              <w:bottom w:val="single" w:sz="4" w:space="0" w:color="auto"/>
              <w:right w:val="single" w:sz="4" w:space="0" w:color="auto"/>
            </w:tcBorders>
            <w:hideMark/>
          </w:tcPr>
          <w:p w14:paraId="78C91028" w14:textId="77777777" w:rsidR="00332093" w:rsidRPr="00334E6D" w:rsidRDefault="00332093">
            <w:pPr>
              <w:spacing w:line="276" w:lineRule="auto"/>
              <w:rPr>
                <w:rFonts w:cs="Arial"/>
                <w:b/>
              </w:rPr>
            </w:pPr>
            <w:r w:rsidRPr="00334E6D">
              <w:rPr>
                <w:rFonts w:cs="Arial"/>
                <w:b/>
              </w:rPr>
              <w:t>Description</w:t>
            </w:r>
          </w:p>
        </w:tc>
      </w:tr>
      <w:tr w:rsidR="00332093" w:rsidRPr="00334E6D" w14:paraId="2A858F16"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7862A032" w14:textId="77777777" w:rsidR="00332093" w:rsidRPr="00334E6D" w:rsidRDefault="00332093" w:rsidP="00332093">
            <w:pPr>
              <w:spacing w:line="276" w:lineRule="auto"/>
              <w:rPr>
                <w:rFonts w:cs="Arial"/>
              </w:rPr>
            </w:pPr>
            <w:proofErr w:type="spellStart"/>
            <w:r w:rsidRPr="00334E6D">
              <w:rPr>
                <w:rFonts w:cs="Arial"/>
              </w:rPr>
              <w:t>KeyPadCodeDgtX_D_Stat</w:t>
            </w:r>
            <w:proofErr w:type="spellEnd"/>
          </w:p>
        </w:tc>
        <w:tc>
          <w:tcPr>
            <w:tcW w:w="2610" w:type="dxa"/>
            <w:tcBorders>
              <w:top w:val="single" w:sz="4" w:space="0" w:color="auto"/>
              <w:left w:val="single" w:sz="4" w:space="0" w:color="auto"/>
              <w:bottom w:val="single" w:sz="4" w:space="0" w:color="auto"/>
              <w:right w:val="single" w:sz="4" w:space="0" w:color="auto"/>
            </w:tcBorders>
          </w:tcPr>
          <w:p w14:paraId="7AA8A8A1" w14:textId="77777777" w:rsidR="00332093" w:rsidRPr="00334E6D" w:rsidRDefault="00332093" w:rsidP="00332093">
            <w:pPr>
              <w:spacing w:line="252" w:lineRule="auto"/>
              <w:rPr>
                <w:rFonts w:cs="Arial"/>
              </w:rPr>
            </w:pPr>
            <w:proofErr w:type="spellStart"/>
            <w:r w:rsidRPr="00334E6D">
              <w:rPr>
                <w:rFonts w:cs="Arial"/>
              </w:rPr>
              <w:t>EndofString</w:t>
            </w:r>
            <w:proofErr w:type="spellEnd"/>
          </w:p>
        </w:tc>
        <w:tc>
          <w:tcPr>
            <w:tcW w:w="990" w:type="dxa"/>
            <w:tcBorders>
              <w:top w:val="single" w:sz="4" w:space="0" w:color="auto"/>
              <w:left w:val="single" w:sz="4" w:space="0" w:color="auto"/>
              <w:bottom w:val="single" w:sz="4" w:space="0" w:color="auto"/>
              <w:right w:val="single" w:sz="4" w:space="0" w:color="auto"/>
            </w:tcBorders>
          </w:tcPr>
          <w:p w14:paraId="335A1C1B" w14:textId="77777777" w:rsidR="00332093" w:rsidRPr="00334E6D" w:rsidRDefault="00332093" w:rsidP="00332093">
            <w:pPr>
              <w:spacing w:line="256" w:lineRule="auto"/>
              <w:rPr>
                <w:rFonts w:cs="Arial"/>
              </w:rPr>
            </w:pPr>
            <w:r w:rsidRPr="00334E6D">
              <w:rPr>
                <w:rFonts w:cs="Arial"/>
              </w:rPr>
              <w:t>0x0</w:t>
            </w:r>
          </w:p>
        </w:tc>
        <w:tc>
          <w:tcPr>
            <w:tcW w:w="3690" w:type="dxa"/>
            <w:tcBorders>
              <w:top w:val="single" w:sz="4" w:space="0" w:color="auto"/>
              <w:left w:val="single" w:sz="4" w:space="0" w:color="auto"/>
              <w:bottom w:val="single" w:sz="4" w:space="0" w:color="auto"/>
              <w:right w:val="single" w:sz="4" w:space="0" w:color="auto"/>
            </w:tcBorders>
            <w:vAlign w:val="center"/>
          </w:tcPr>
          <w:p w14:paraId="22F4F5C7" w14:textId="77777777" w:rsidR="00332093" w:rsidRPr="00334E6D" w:rsidRDefault="00332093" w:rsidP="00332093">
            <w:pPr>
              <w:autoSpaceDE w:val="0"/>
              <w:autoSpaceDN w:val="0"/>
              <w:adjustRightInd w:val="0"/>
              <w:spacing w:line="276" w:lineRule="auto"/>
              <w:rPr>
                <w:rFonts w:cs="Arial"/>
              </w:rPr>
            </w:pPr>
          </w:p>
        </w:tc>
      </w:tr>
      <w:tr w:rsidR="00332093" w:rsidRPr="00334E6D" w14:paraId="4D2F67FF"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60CF16E2"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03ADB86B" w14:textId="77777777" w:rsidR="00332093" w:rsidRPr="00334E6D" w:rsidRDefault="00332093" w:rsidP="00332093">
            <w:pPr>
              <w:spacing w:line="252" w:lineRule="auto"/>
              <w:rPr>
                <w:rFonts w:cs="Arial"/>
              </w:rPr>
            </w:pPr>
            <w:r w:rsidRPr="00334E6D">
              <w:rPr>
                <w:rFonts w:cs="Arial"/>
              </w:rPr>
              <w:t>Button1_2or1</w:t>
            </w:r>
          </w:p>
        </w:tc>
        <w:tc>
          <w:tcPr>
            <w:tcW w:w="990" w:type="dxa"/>
            <w:tcBorders>
              <w:top w:val="single" w:sz="4" w:space="0" w:color="auto"/>
              <w:left w:val="single" w:sz="4" w:space="0" w:color="auto"/>
              <w:bottom w:val="single" w:sz="4" w:space="0" w:color="auto"/>
              <w:right w:val="single" w:sz="4" w:space="0" w:color="auto"/>
            </w:tcBorders>
          </w:tcPr>
          <w:p w14:paraId="3A888BF5" w14:textId="77777777" w:rsidR="00332093" w:rsidRPr="00334E6D" w:rsidRDefault="00332093" w:rsidP="00332093">
            <w:pPr>
              <w:spacing w:line="256" w:lineRule="auto"/>
              <w:rPr>
                <w:rFonts w:cs="Arial"/>
              </w:rPr>
            </w:pPr>
            <w:r w:rsidRPr="00334E6D">
              <w:rPr>
                <w:rFonts w:cs="Arial"/>
              </w:rPr>
              <w:t>0x1</w:t>
            </w:r>
          </w:p>
        </w:tc>
        <w:tc>
          <w:tcPr>
            <w:tcW w:w="3690" w:type="dxa"/>
            <w:tcBorders>
              <w:top w:val="single" w:sz="4" w:space="0" w:color="auto"/>
              <w:left w:val="single" w:sz="4" w:space="0" w:color="auto"/>
              <w:bottom w:val="single" w:sz="4" w:space="0" w:color="auto"/>
              <w:right w:val="single" w:sz="4" w:space="0" w:color="auto"/>
            </w:tcBorders>
            <w:vAlign w:val="center"/>
          </w:tcPr>
          <w:p w14:paraId="236DFA7E" w14:textId="77777777" w:rsidR="00332093" w:rsidRPr="00334E6D" w:rsidRDefault="00332093" w:rsidP="00332093">
            <w:pPr>
              <w:autoSpaceDE w:val="0"/>
              <w:autoSpaceDN w:val="0"/>
              <w:adjustRightInd w:val="0"/>
              <w:spacing w:line="276" w:lineRule="auto"/>
              <w:rPr>
                <w:rFonts w:cs="Arial"/>
              </w:rPr>
            </w:pPr>
            <w:r>
              <w:rPr>
                <w:rFonts w:cs="Arial"/>
              </w:rPr>
              <w:t>Ex. HMI has button 1_2 option or HMI has an individual 1 digit</w:t>
            </w:r>
          </w:p>
        </w:tc>
      </w:tr>
      <w:tr w:rsidR="00332093" w:rsidRPr="00334E6D" w14:paraId="63902851"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2EB592A1"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06C70109" w14:textId="77777777" w:rsidR="00332093" w:rsidRPr="00334E6D" w:rsidRDefault="00332093" w:rsidP="00332093">
            <w:pPr>
              <w:spacing w:line="252" w:lineRule="auto"/>
              <w:rPr>
                <w:rFonts w:cs="Arial"/>
              </w:rPr>
            </w:pPr>
            <w:r w:rsidRPr="00334E6D">
              <w:rPr>
                <w:rFonts w:cs="Arial"/>
              </w:rPr>
              <w:t>Button2</w:t>
            </w:r>
          </w:p>
        </w:tc>
        <w:tc>
          <w:tcPr>
            <w:tcW w:w="990" w:type="dxa"/>
            <w:tcBorders>
              <w:top w:val="single" w:sz="4" w:space="0" w:color="auto"/>
              <w:left w:val="single" w:sz="4" w:space="0" w:color="auto"/>
              <w:bottom w:val="single" w:sz="4" w:space="0" w:color="auto"/>
              <w:right w:val="single" w:sz="4" w:space="0" w:color="auto"/>
            </w:tcBorders>
          </w:tcPr>
          <w:p w14:paraId="1B7F61E1" w14:textId="77777777" w:rsidR="00332093" w:rsidRPr="00334E6D" w:rsidRDefault="00332093" w:rsidP="00332093">
            <w:pPr>
              <w:spacing w:line="256" w:lineRule="auto"/>
              <w:rPr>
                <w:rFonts w:cs="Arial"/>
              </w:rPr>
            </w:pPr>
            <w:r w:rsidRPr="00334E6D">
              <w:rPr>
                <w:rFonts w:cs="Arial"/>
              </w:rPr>
              <w:t>0x2</w:t>
            </w:r>
          </w:p>
        </w:tc>
        <w:tc>
          <w:tcPr>
            <w:tcW w:w="3690" w:type="dxa"/>
            <w:tcBorders>
              <w:top w:val="single" w:sz="4" w:space="0" w:color="auto"/>
              <w:left w:val="single" w:sz="4" w:space="0" w:color="auto"/>
              <w:bottom w:val="single" w:sz="4" w:space="0" w:color="auto"/>
              <w:right w:val="single" w:sz="4" w:space="0" w:color="auto"/>
            </w:tcBorders>
            <w:vAlign w:val="center"/>
          </w:tcPr>
          <w:p w14:paraId="00DAC3A4" w14:textId="77777777" w:rsidR="00332093" w:rsidRPr="00334E6D" w:rsidRDefault="00332093" w:rsidP="00332093">
            <w:pPr>
              <w:autoSpaceDE w:val="0"/>
              <w:autoSpaceDN w:val="0"/>
              <w:adjustRightInd w:val="0"/>
              <w:spacing w:line="276" w:lineRule="auto"/>
              <w:rPr>
                <w:rFonts w:cs="Arial"/>
              </w:rPr>
            </w:pPr>
            <w:r>
              <w:rPr>
                <w:rFonts w:cs="Arial"/>
              </w:rPr>
              <w:t>Ex. HMI allows selection of individual 2 digit</w:t>
            </w:r>
          </w:p>
        </w:tc>
      </w:tr>
      <w:tr w:rsidR="00332093" w:rsidRPr="00334E6D" w14:paraId="12B3CD2D"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2C679F0B"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1E4D325A" w14:textId="77777777" w:rsidR="00332093" w:rsidRPr="00334E6D" w:rsidRDefault="00332093" w:rsidP="00332093">
            <w:pPr>
              <w:spacing w:line="252" w:lineRule="auto"/>
              <w:rPr>
                <w:rFonts w:cs="Arial"/>
              </w:rPr>
            </w:pPr>
            <w:r w:rsidRPr="00334E6D">
              <w:rPr>
                <w:rFonts w:cs="Arial"/>
              </w:rPr>
              <w:t>Button3_4or3</w:t>
            </w:r>
          </w:p>
        </w:tc>
        <w:tc>
          <w:tcPr>
            <w:tcW w:w="990" w:type="dxa"/>
            <w:tcBorders>
              <w:top w:val="single" w:sz="4" w:space="0" w:color="auto"/>
              <w:left w:val="single" w:sz="4" w:space="0" w:color="auto"/>
              <w:bottom w:val="single" w:sz="4" w:space="0" w:color="auto"/>
              <w:right w:val="single" w:sz="4" w:space="0" w:color="auto"/>
            </w:tcBorders>
          </w:tcPr>
          <w:p w14:paraId="129179DE" w14:textId="77777777" w:rsidR="00332093" w:rsidRPr="00334E6D" w:rsidRDefault="00332093" w:rsidP="00332093">
            <w:pPr>
              <w:spacing w:line="256" w:lineRule="auto"/>
              <w:rPr>
                <w:rFonts w:cs="Arial"/>
              </w:rPr>
            </w:pPr>
            <w:r w:rsidRPr="00334E6D">
              <w:rPr>
                <w:rFonts w:cs="Arial"/>
              </w:rPr>
              <w:t>0x3</w:t>
            </w:r>
          </w:p>
        </w:tc>
        <w:tc>
          <w:tcPr>
            <w:tcW w:w="3690" w:type="dxa"/>
            <w:tcBorders>
              <w:top w:val="single" w:sz="4" w:space="0" w:color="auto"/>
              <w:left w:val="single" w:sz="4" w:space="0" w:color="auto"/>
              <w:bottom w:val="single" w:sz="4" w:space="0" w:color="auto"/>
              <w:right w:val="single" w:sz="4" w:space="0" w:color="auto"/>
            </w:tcBorders>
            <w:vAlign w:val="center"/>
          </w:tcPr>
          <w:p w14:paraId="71FD04F3" w14:textId="77777777" w:rsidR="00332093" w:rsidRPr="00334E6D" w:rsidRDefault="00332093" w:rsidP="00332093">
            <w:pPr>
              <w:autoSpaceDE w:val="0"/>
              <w:autoSpaceDN w:val="0"/>
              <w:adjustRightInd w:val="0"/>
              <w:spacing w:line="276" w:lineRule="auto"/>
              <w:rPr>
                <w:rFonts w:cs="Arial"/>
              </w:rPr>
            </w:pPr>
          </w:p>
        </w:tc>
      </w:tr>
      <w:tr w:rsidR="00332093" w:rsidRPr="00334E6D" w14:paraId="6396E17C"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16D2E43C"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338A7DB5" w14:textId="77777777" w:rsidR="00332093" w:rsidRPr="00334E6D" w:rsidRDefault="00332093" w:rsidP="00332093">
            <w:pPr>
              <w:spacing w:line="252" w:lineRule="auto"/>
              <w:rPr>
                <w:rFonts w:cs="Arial"/>
              </w:rPr>
            </w:pPr>
            <w:r w:rsidRPr="00334E6D">
              <w:rPr>
                <w:rFonts w:cs="Arial"/>
              </w:rPr>
              <w:t xml:space="preserve">Button4 </w:t>
            </w:r>
          </w:p>
        </w:tc>
        <w:tc>
          <w:tcPr>
            <w:tcW w:w="990" w:type="dxa"/>
            <w:tcBorders>
              <w:top w:val="single" w:sz="4" w:space="0" w:color="auto"/>
              <w:left w:val="single" w:sz="4" w:space="0" w:color="auto"/>
              <w:bottom w:val="single" w:sz="4" w:space="0" w:color="auto"/>
              <w:right w:val="single" w:sz="4" w:space="0" w:color="auto"/>
            </w:tcBorders>
          </w:tcPr>
          <w:p w14:paraId="63054D29" w14:textId="77777777" w:rsidR="00332093" w:rsidRPr="00334E6D" w:rsidRDefault="00332093" w:rsidP="00332093">
            <w:pPr>
              <w:spacing w:line="256" w:lineRule="auto"/>
              <w:rPr>
                <w:rFonts w:cs="Arial"/>
              </w:rPr>
            </w:pPr>
            <w:r w:rsidRPr="00334E6D">
              <w:rPr>
                <w:rFonts w:cs="Arial"/>
              </w:rPr>
              <w:t>0x4</w:t>
            </w:r>
          </w:p>
        </w:tc>
        <w:tc>
          <w:tcPr>
            <w:tcW w:w="3690" w:type="dxa"/>
            <w:tcBorders>
              <w:top w:val="single" w:sz="4" w:space="0" w:color="auto"/>
              <w:left w:val="single" w:sz="4" w:space="0" w:color="auto"/>
              <w:bottom w:val="single" w:sz="4" w:space="0" w:color="auto"/>
              <w:right w:val="single" w:sz="4" w:space="0" w:color="auto"/>
            </w:tcBorders>
            <w:vAlign w:val="center"/>
          </w:tcPr>
          <w:p w14:paraId="5D6E17E0" w14:textId="77777777" w:rsidR="00332093" w:rsidRPr="00334E6D" w:rsidRDefault="00332093" w:rsidP="00332093">
            <w:pPr>
              <w:autoSpaceDE w:val="0"/>
              <w:autoSpaceDN w:val="0"/>
              <w:adjustRightInd w:val="0"/>
              <w:spacing w:line="276" w:lineRule="auto"/>
              <w:rPr>
                <w:rFonts w:cs="Arial"/>
              </w:rPr>
            </w:pPr>
          </w:p>
        </w:tc>
      </w:tr>
      <w:tr w:rsidR="00332093" w:rsidRPr="00334E6D" w14:paraId="6B4AFBDD"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2E554E94"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19B45943" w14:textId="77777777" w:rsidR="00332093" w:rsidRPr="00334E6D" w:rsidRDefault="00332093" w:rsidP="00332093">
            <w:pPr>
              <w:spacing w:line="254" w:lineRule="auto"/>
              <w:rPr>
                <w:rFonts w:cs="Arial"/>
              </w:rPr>
            </w:pPr>
            <w:r w:rsidRPr="00334E6D">
              <w:rPr>
                <w:rFonts w:cs="Arial"/>
              </w:rPr>
              <w:t xml:space="preserve">Button5_6or5 </w:t>
            </w:r>
          </w:p>
        </w:tc>
        <w:tc>
          <w:tcPr>
            <w:tcW w:w="990" w:type="dxa"/>
            <w:tcBorders>
              <w:top w:val="single" w:sz="4" w:space="0" w:color="auto"/>
              <w:left w:val="single" w:sz="4" w:space="0" w:color="auto"/>
              <w:bottom w:val="single" w:sz="4" w:space="0" w:color="auto"/>
              <w:right w:val="single" w:sz="4" w:space="0" w:color="auto"/>
            </w:tcBorders>
          </w:tcPr>
          <w:p w14:paraId="36D11C7B" w14:textId="77777777" w:rsidR="00332093" w:rsidRPr="00334E6D" w:rsidRDefault="00332093" w:rsidP="00332093">
            <w:pPr>
              <w:spacing w:line="256" w:lineRule="auto"/>
              <w:rPr>
                <w:rFonts w:cs="Arial"/>
              </w:rPr>
            </w:pPr>
            <w:r w:rsidRPr="00334E6D">
              <w:rPr>
                <w:rFonts w:cs="Arial"/>
              </w:rPr>
              <w:t>0x5</w:t>
            </w:r>
          </w:p>
        </w:tc>
        <w:tc>
          <w:tcPr>
            <w:tcW w:w="3690" w:type="dxa"/>
            <w:tcBorders>
              <w:top w:val="single" w:sz="4" w:space="0" w:color="auto"/>
              <w:left w:val="single" w:sz="4" w:space="0" w:color="auto"/>
              <w:bottom w:val="single" w:sz="4" w:space="0" w:color="auto"/>
              <w:right w:val="single" w:sz="4" w:space="0" w:color="auto"/>
            </w:tcBorders>
            <w:vAlign w:val="center"/>
          </w:tcPr>
          <w:p w14:paraId="0F3E7CEB" w14:textId="77777777" w:rsidR="00332093" w:rsidRPr="00334E6D" w:rsidRDefault="00332093" w:rsidP="00332093">
            <w:pPr>
              <w:autoSpaceDE w:val="0"/>
              <w:autoSpaceDN w:val="0"/>
              <w:adjustRightInd w:val="0"/>
              <w:spacing w:line="276" w:lineRule="auto"/>
              <w:rPr>
                <w:rFonts w:cs="Arial"/>
              </w:rPr>
            </w:pPr>
          </w:p>
        </w:tc>
      </w:tr>
      <w:tr w:rsidR="00332093" w:rsidRPr="00334E6D" w14:paraId="1597AAE9"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36AD4BD7"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31434901" w14:textId="77777777" w:rsidR="00332093" w:rsidRPr="00334E6D" w:rsidRDefault="00332093" w:rsidP="00332093">
            <w:pPr>
              <w:spacing w:line="252" w:lineRule="auto"/>
              <w:rPr>
                <w:rFonts w:cs="Arial"/>
              </w:rPr>
            </w:pPr>
            <w:r w:rsidRPr="00334E6D">
              <w:rPr>
                <w:rFonts w:cs="Arial"/>
              </w:rPr>
              <w:t xml:space="preserve">Button6 </w:t>
            </w:r>
          </w:p>
        </w:tc>
        <w:tc>
          <w:tcPr>
            <w:tcW w:w="990" w:type="dxa"/>
            <w:tcBorders>
              <w:top w:val="single" w:sz="4" w:space="0" w:color="auto"/>
              <w:left w:val="single" w:sz="4" w:space="0" w:color="auto"/>
              <w:bottom w:val="single" w:sz="4" w:space="0" w:color="auto"/>
              <w:right w:val="single" w:sz="4" w:space="0" w:color="auto"/>
            </w:tcBorders>
          </w:tcPr>
          <w:p w14:paraId="7D54734B" w14:textId="77777777" w:rsidR="00332093" w:rsidRPr="00334E6D" w:rsidRDefault="00332093" w:rsidP="00332093">
            <w:pPr>
              <w:spacing w:line="256" w:lineRule="auto"/>
              <w:rPr>
                <w:rFonts w:cs="Arial"/>
              </w:rPr>
            </w:pPr>
            <w:r w:rsidRPr="00334E6D">
              <w:rPr>
                <w:rFonts w:cs="Arial"/>
              </w:rPr>
              <w:t>0x6</w:t>
            </w:r>
          </w:p>
        </w:tc>
        <w:tc>
          <w:tcPr>
            <w:tcW w:w="3690" w:type="dxa"/>
            <w:tcBorders>
              <w:top w:val="single" w:sz="4" w:space="0" w:color="auto"/>
              <w:left w:val="single" w:sz="4" w:space="0" w:color="auto"/>
              <w:bottom w:val="single" w:sz="4" w:space="0" w:color="auto"/>
              <w:right w:val="single" w:sz="4" w:space="0" w:color="auto"/>
            </w:tcBorders>
            <w:vAlign w:val="center"/>
          </w:tcPr>
          <w:p w14:paraId="2BD7EC79" w14:textId="77777777" w:rsidR="00332093" w:rsidRPr="00334E6D" w:rsidRDefault="00332093" w:rsidP="00332093">
            <w:pPr>
              <w:autoSpaceDE w:val="0"/>
              <w:autoSpaceDN w:val="0"/>
              <w:adjustRightInd w:val="0"/>
              <w:spacing w:line="276" w:lineRule="auto"/>
              <w:rPr>
                <w:rFonts w:cs="Arial"/>
              </w:rPr>
            </w:pPr>
          </w:p>
        </w:tc>
      </w:tr>
      <w:tr w:rsidR="00332093" w:rsidRPr="00334E6D" w14:paraId="480462D9"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76847506"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528A52DA" w14:textId="77777777" w:rsidR="00332093" w:rsidRPr="00334E6D" w:rsidRDefault="00332093" w:rsidP="00332093">
            <w:pPr>
              <w:spacing w:line="252" w:lineRule="auto"/>
              <w:rPr>
                <w:rFonts w:cs="Arial"/>
              </w:rPr>
            </w:pPr>
            <w:r w:rsidRPr="00334E6D">
              <w:rPr>
                <w:rFonts w:cs="Arial"/>
              </w:rPr>
              <w:t xml:space="preserve">Button7_8or7 </w:t>
            </w:r>
          </w:p>
        </w:tc>
        <w:tc>
          <w:tcPr>
            <w:tcW w:w="990" w:type="dxa"/>
            <w:tcBorders>
              <w:top w:val="single" w:sz="4" w:space="0" w:color="auto"/>
              <w:left w:val="single" w:sz="4" w:space="0" w:color="auto"/>
              <w:bottom w:val="single" w:sz="4" w:space="0" w:color="auto"/>
              <w:right w:val="single" w:sz="4" w:space="0" w:color="auto"/>
            </w:tcBorders>
          </w:tcPr>
          <w:p w14:paraId="1F994FC9" w14:textId="77777777" w:rsidR="00332093" w:rsidRPr="00334E6D" w:rsidRDefault="00332093" w:rsidP="00332093">
            <w:pPr>
              <w:spacing w:line="256" w:lineRule="auto"/>
              <w:rPr>
                <w:rFonts w:cs="Arial"/>
              </w:rPr>
            </w:pPr>
            <w:r w:rsidRPr="00334E6D">
              <w:rPr>
                <w:rFonts w:cs="Arial"/>
              </w:rPr>
              <w:t>0x7</w:t>
            </w:r>
          </w:p>
        </w:tc>
        <w:tc>
          <w:tcPr>
            <w:tcW w:w="3690" w:type="dxa"/>
            <w:tcBorders>
              <w:top w:val="single" w:sz="4" w:space="0" w:color="auto"/>
              <w:left w:val="single" w:sz="4" w:space="0" w:color="auto"/>
              <w:bottom w:val="single" w:sz="4" w:space="0" w:color="auto"/>
              <w:right w:val="single" w:sz="4" w:space="0" w:color="auto"/>
            </w:tcBorders>
            <w:vAlign w:val="center"/>
          </w:tcPr>
          <w:p w14:paraId="57969CA6" w14:textId="77777777" w:rsidR="00332093" w:rsidRPr="00334E6D" w:rsidRDefault="00332093" w:rsidP="00332093">
            <w:pPr>
              <w:autoSpaceDE w:val="0"/>
              <w:autoSpaceDN w:val="0"/>
              <w:adjustRightInd w:val="0"/>
              <w:spacing w:line="276" w:lineRule="auto"/>
              <w:rPr>
                <w:rFonts w:cs="Arial"/>
              </w:rPr>
            </w:pPr>
          </w:p>
        </w:tc>
      </w:tr>
      <w:tr w:rsidR="00332093" w:rsidRPr="00334E6D" w14:paraId="134A9B45"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6B50F0CD"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1B32DDBD" w14:textId="77777777" w:rsidR="00332093" w:rsidRPr="00334E6D" w:rsidRDefault="00332093" w:rsidP="00332093">
            <w:pPr>
              <w:spacing w:line="252" w:lineRule="auto"/>
              <w:rPr>
                <w:rFonts w:cs="Arial"/>
              </w:rPr>
            </w:pPr>
            <w:r w:rsidRPr="00334E6D">
              <w:rPr>
                <w:rFonts w:cs="Arial"/>
              </w:rPr>
              <w:t xml:space="preserve">Button8 </w:t>
            </w:r>
          </w:p>
        </w:tc>
        <w:tc>
          <w:tcPr>
            <w:tcW w:w="990" w:type="dxa"/>
            <w:tcBorders>
              <w:top w:val="single" w:sz="4" w:space="0" w:color="auto"/>
              <w:left w:val="single" w:sz="4" w:space="0" w:color="auto"/>
              <w:bottom w:val="single" w:sz="4" w:space="0" w:color="auto"/>
              <w:right w:val="single" w:sz="4" w:space="0" w:color="auto"/>
            </w:tcBorders>
          </w:tcPr>
          <w:p w14:paraId="0971597B" w14:textId="77777777" w:rsidR="00332093" w:rsidRPr="00334E6D" w:rsidRDefault="00332093" w:rsidP="00332093">
            <w:pPr>
              <w:spacing w:line="256" w:lineRule="auto"/>
              <w:rPr>
                <w:rFonts w:cs="Arial"/>
              </w:rPr>
            </w:pPr>
            <w:r w:rsidRPr="00334E6D">
              <w:rPr>
                <w:rFonts w:cs="Arial"/>
              </w:rPr>
              <w:t>0x8</w:t>
            </w:r>
          </w:p>
        </w:tc>
        <w:tc>
          <w:tcPr>
            <w:tcW w:w="3690" w:type="dxa"/>
            <w:tcBorders>
              <w:top w:val="single" w:sz="4" w:space="0" w:color="auto"/>
              <w:left w:val="single" w:sz="4" w:space="0" w:color="auto"/>
              <w:bottom w:val="single" w:sz="4" w:space="0" w:color="auto"/>
              <w:right w:val="single" w:sz="4" w:space="0" w:color="auto"/>
            </w:tcBorders>
            <w:vAlign w:val="center"/>
          </w:tcPr>
          <w:p w14:paraId="5C82718A" w14:textId="77777777" w:rsidR="00332093" w:rsidRPr="00334E6D" w:rsidRDefault="00332093" w:rsidP="00332093">
            <w:pPr>
              <w:autoSpaceDE w:val="0"/>
              <w:autoSpaceDN w:val="0"/>
              <w:adjustRightInd w:val="0"/>
              <w:spacing w:line="276" w:lineRule="auto"/>
              <w:rPr>
                <w:rFonts w:cs="Arial"/>
              </w:rPr>
            </w:pPr>
          </w:p>
        </w:tc>
      </w:tr>
      <w:tr w:rsidR="00332093" w:rsidRPr="00334E6D" w14:paraId="3A9AAFAA"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30335B44"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3D411832" w14:textId="77777777" w:rsidR="00332093" w:rsidRPr="00334E6D" w:rsidRDefault="00332093" w:rsidP="00332093">
            <w:pPr>
              <w:spacing w:line="252" w:lineRule="auto"/>
              <w:rPr>
                <w:rFonts w:cs="Arial"/>
              </w:rPr>
            </w:pPr>
            <w:r w:rsidRPr="00334E6D">
              <w:rPr>
                <w:rFonts w:cs="Arial"/>
              </w:rPr>
              <w:t>Button9_0or9</w:t>
            </w:r>
          </w:p>
        </w:tc>
        <w:tc>
          <w:tcPr>
            <w:tcW w:w="990" w:type="dxa"/>
            <w:tcBorders>
              <w:top w:val="single" w:sz="4" w:space="0" w:color="auto"/>
              <w:left w:val="single" w:sz="4" w:space="0" w:color="auto"/>
              <w:bottom w:val="single" w:sz="4" w:space="0" w:color="auto"/>
              <w:right w:val="single" w:sz="4" w:space="0" w:color="auto"/>
            </w:tcBorders>
          </w:tcPr>
          <w:p w14:paraId="0549FD80" w14:textId="77777777" w:rsidR="00332093" w:rsidRPr="00334E6D" w:rsidRDefault="00332093" w:rsidP="00332093">
            <w:pPr>
              <w:spacing w:line="256" w:lineRule="auto"/>
              <w:rPr>
                <w:rFonts w:cs="Arial"/>
              </w:rPr>
            </w:pPr>
            <w:r w:rsidRPr="00334E6D">
              <w:rPr>
                <w:rFonts w:cs="Arial"/>
              </w:rPr>
              <w:t>0x9</w:t>
            </w:r>
          </w:p>
        </w:tc>
        <w:tc>
          <w:tcPr>
            <w:tcW w:w="3690" w:type="dxa"/>
            <w:tcBorders>
              <w:top w:val="single" w:sz="4" w:space="0" w:color="auto"/>
              <w:left w:val="single" w:sz="4" w:space="0" w:color="auto"/>
              <w:bottom w:val="single" w:sz="4" w:space="0" w:color="auto"/>
              <w:right w:val="single" w:sz="4" w:space="0" w:color="auto"/>
            </w:tcBorders>
            <w:vAlign w:val="center"/>
          </w:tcPr>
          <w:p w14:paraId="028EC7FC" w14:textId="77777777" w:rsidR="00332093" w:rsidRPr="00334E6D" w:rsidRDefault="00332093" w:rsidP="00332093">
            <w:pPr>
              <w:autoSpaceDE w:val="0"/>
              <w:autoSpaceDN w:val="0"/>
              <w:adjustRightInd w:val="0"/>
              <w:spacing w:line="276" w:lineRule="auto"/>
              <w:rPr>
                <w:rFonts w:cs="Arial"/>
              </w:rPr>
            </w:pPr>
          </w:p>
        </w:tc>
      </w:tr>
      <w:tr w:rsidR="00332093" w:rsidRPr="00334E6D" w14:paraId="55DDE28C"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5B51F18A"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71AC115F" w14:textId="77777777" w:rsidR="00332093" w:rsidRPr="00334E6D" w:rsidRDefault="00332093" w:rsidP="00332093">
            <w:pPr>
              <w:spacing w:line="252" w:lineRule="auto"/>
              <w:rPr>
                <w:rFonts w:cs="Arial"/>
              </w:rPr>
            </w:pPr>
            <w:r w:rsidRPr="00334E6D">
              <w:rPr>
                <w:rFonts w:cs="Arial"/>
              </w:rPr>
              <w:t xml:space="preserve">Button0 </w:t>
            </w:r>
          </w:p>
        </w:tc>
        <w:tc>
          <w:tcPr>
            <w:tcW w:w="990" w:type="dxa"/>
            <w:tcBorders>
              <w:top w:val="single" w:sz="4" w:space="0" w:color="auto"/>
              <w:left w:val="single" w:sz="4" w:space="0" w:color="auto"/>
              <w:bottom w:val="single" w:sz="4" w:space="0" w:color="auto"/>
              <w:right w:val="single" w:sz="4" w:space="0" w:color="auto"/>
            </w:tcBorders>
          </w:tcPr>
          <w:p w14:paraId="71236C55" w14:textId="77777777" w:rsidR="00332093" w:rsidRPr="00334E6D" w:rsidRDefault="00332093" w:rsidP="00332093">
            <w:pPr>
              <w:spacing w:line="256" w:lineRule="auto"/>
              <w:rPr>
                <w:rFonts w:cs="Arial"/>
              </w:rPr>
            </w:pPr>
            <w:r w:rsidRPr="00334E6D">
              <w:rPr>
                <w:rFonts w:cs="Arial"/>
              </w:rPr>
              <w:t>0xA</w:t>
            </w:r>
          </w:p>
        </w:tc>
        <w:tc>
          <w:tcPr>
            <w:tcW w:w="3690" w:type="dxa"/>
            <w:tcBorders>
              <w:top w:val="single" w:sz="4" w:space="0" w:color="auto"/>
              <w:left w:val="single" w:sz="4" w:space="0" w:color="auto"/>
              <w:bottom w:val="single" w:sz="4" w:space="0" w:color="auto"/>
              <w:right w:val="single" w:sz="4" w:space="0" w:color="auto"/>
            </w:tcBorders>
            <w:vAlign w:val="center"/>
          </w:tcPr>
          <w:p w14:paraId="76FFFEC6" w14:textId="77777777" w:rsidR="00332093" w:rsidRPr="00334E6D" w:rsidRDefault="00332093" w:rsidP="00332093">
            <w:pPr>
              <w:autoSpaceDE w:val="0"/>
              <w:autoSpaceDN w:val="0"/>
              <w:adjustRightInd w:val="0"/>
              <w:spacing w:line="276" w:lineRule="auto"/>
              <w:rPr>
                <w:rFonts w:cs="Arial"/>
              </w:rPr>
            </w:pPr>
          </w:p>
        </w:tc>
      </w:tr>
      <w:tr w:rsidR="00332093" w:rsidRPr="00334E6D" w14:paraId="424C9150"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3C48EF00"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55059A2E" w14:textId="77777777" w:rsidR="00332093" w:rsidRPr="00334E6D" w:rsidRDefault="00332093" w:rsidP="00332093">
            <w:pPr>
              <w:spacing w:line="252" w:lineRule="auto"/>
              <w:rPr>
                <w:rFonts w:cs="Arial"/>
              </w:rPr>
            </w:pPr>
            <w:r w:rsidRPr="00334E6D">
              <w:rPr>
                <w:rFonts w:cs="Arial"/>
              </w:rPr>
              <w:t>Button7_8and9_0</w:t>
            </w:r>
          </w:p>
        </w:tc>
        <w:tc>
          <w:tcPr>
            <w:tcW w:w="990" w:type="dxa"/>
            <w:tcBorders>
              <w:top w:val="single" w:sz="4" w:space="0" w:color="auto"/>
              <w:left w:val="single" w:sz="4" w:space="0" w:color="auto"/>
              <w:bottom w:val="single" w:sz="4" w:space="0" w:color="auto"/>
              <w:right w:val="single" w:sz="4" w:space="0" w:color="auto"/>
            </w:tcBorders>
          </w:tcPr>
          <w:p w14:paraId="52F8C5FB" w14:textId="77777777" w:rsidR="00332093" w:rsidRPr="00334E6D" w:rsidRDefault="00332093" w:rsidP="00332093">
            <w:pPr>
              <w:spacing w:line="256" w:lineRule="auto"/>
              <w:rPr>
                <w:rFonts w:cs="Arial"/>
              </w:rPr>
            </w:pPr>
            <w:r w:rsidRPr="00334E6D">
              <w:rPr>
                <w:rFonts w:cs="Arial"/>
              </w:rPr>
              <w:t>0xB</w:t>
            </w:r>
          </w:p>
        </w:tc>
        <w:tc>
          <w:tcPr>
            <w:tcW w:w="3690" w:type="dxa"/>
            <w:tcBorders>
              <w:top w:val="single" w:sz="4" w:space="0" w:color="auto"/>
              <w:left w:val="single" w:sz="4" w:space="0" w:color="auto"/>
              <w:bottom w:val="single" w:sz="4" w:space="0" w:color="auto"/>
              <w:right w:val="single" w:sz="4" w:space="0" w:color="auto"/>
            </w:tcBorders>
            <w:vAlign w:val="center"/>
          </w:tcPr>
          <w:p w14:paraId="2CCFFDE9" w14:textId="77777777" w:rsidR="00332093" w:rsidRPr="00334E6D" w:rsidRDefault="00332093" w:rsidP="00332093">
            <w:pPr>
              <w:autoSpaceDE w:val="0"/>
              <w:autoSpaceDN w:val="0"/>
              <w:adjustRightInd w:val="0"/>
              <w:spacing w:line="276" w:lineRule="auto"/>
              <w:rPr>
                <w:rFonts w:cs="Arial"/>
              </w:rPr>
            </w:pPr>
            <w:r w:rsidRPr="00334E6D">
              <w:rPr>
                <w:rFonts w:cs="Arial"/>
              </w:rPr>
              <w:t>Not used, treat as a don’t care.  Added for legacy reason</w:t>
            </w:r>
            <w:r>
              <w:rPr>
                <w:rFonts w:cs="Arial"/>
              </w:rPr>
              <w:t>s</w:t>
            </w:r>
            <w:r w:rsidRPr="00334E6D">
              <w:rPr>
                <w:rFonts w:cs="Arial"/>
              </w:rPr>
              <w:t xml:space="preserve"> per the BCM team</w:t>
            </w:r>
          </w:p>
        </w:tc>
      </w:tr>
      <w:tr w:rsidR="00332093" w:rsidRPr="00334E6D" w14:paraId="1DD55C0F"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0E6F7059"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6435C858" w14:textId="77777777" w:rsidR="00332093" w:rsidRPr="00334E6D" w:rsidRDefault="00332093" w:rsidP="00332093">
            <w:pPr>
              <w:spacing w:line="252" w:lineRule="auto"/>
              <w:rPr>
                <w:rFonts w:cs="Arial"/>
              </w:rPr>
            </w:pPr>
            <w:r w:rsidRPr="00334E6D">
              <w:rPr>
                <w:rFonts w:cs="Arial"/>
              </w:rPr>
              <w:t>NotUsed1</w:t>
            </w:r>
          </w:p>
        </w:tc>
        <w:tc>
          <w:tcPr>
            <w:tcW w:w="990" w:type="dxa"/>
            <w:tcBorders>
              <w:top w:val="single" w:sz="4" w:space="0" w:color="auto"/>
              <w:left w:val="single" w:sz="4" w:space="0" w:color="auto"/>
              <w:bottom w:val="single" w:sz="4" w:space="0" w:color="auto"/>
              <w:right w:val="single" w:sz="4" w:space="0" w:color="auto"/>
            </w:tcBorders>
          </w:tcPr>
          <w:p w14:paraId="7E53B2C7" w14:textId="77777777" w:rsidR="00332093" w:rsidRPr="00334E6D" w:rsidRDefault="00332093" w:rsidP="00332093">
            <w:pPr>
              <w:spacing w:line="256" w:lineRule="auto"/>
              <w:rPr>
                <w:rFonts w:cs="Arial"/>
              </w:rPr>
            </w:pPr>
            <w:r w:rsidRPr="00334E6D">
              <w:rPr>
                <w:rFonts w:cs="Arial"/>
              </w:rPr>
              <w:t>0xC</w:t>
            </w:r>
          </w:p>
        </w:tc>
        <w:tc>
          <w:tcPr>
            <w:tcW w:w="3690" w:type="dxa"/>
            <w:tcBorders>
              <w:top w:val="single" w:sz="4" w:space="0" w:color="auto"/>
              <w:left w:val="single" w:sz="4" w:space="0" w:color="auto"/>
              <w:bottom w:val="single" w:sz="4" w:space="0" w:color="auto"/>
              <w:right w:val="single" w:sz="4" w:space="0" w:color="auto"/>
            </w:tcBorders>
            <w:vAlign w:val="center"/>
          </w:tcPr>
          <w:p w14:paraId="6BFE8230" w14:textId="77777777" w:rsidR="00332093" w:rsidRPr="00334E6D" w:rsidRDefault="00332093" w:rsidP="00332093">
            <w:pPr>
              <w:autoSpaceDE w:val="0"/>
              <w:autoSpaceDN w:val="0"/>
              <w:adjustRightInd w:val="0"/>
              <w:spacing w:line="276" w:lineRule="auto"/>
              <w:rPr>
                <w:rFonts w:cs="Arial"/>
              </w:rPr>
            </w:pPr>
          </w:p>
        </w:tc>
      </w:tr>
      <w:tr w:rsidR="00332093" w:rsidRPr="00334E6D" w14:paraId="37FF86AA"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1D395F3A"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3D06FB41" w14:textId="77777777" w:rsidR="00332093" w:rsidRPr="00334E6D" w:rsidRDefault="00332093" w:rsidP="00332093">
            <w:pPr>
              <w:spacing w:line="252" w:lineRule="auto"/>
              <w:rPr>
                <w:rFonts w:cs="Arial"/>
              </w:rPr>
            </w:pPr>
            <w:r w:rsidRPr="00334E6D">
              <w:rPr>
                <w:rFonts w:cs="Arial"/>
              </w:rPr>
              <w:t>NotUsed2</w:t>
            </w:r>
          </w:p>
        </w:tc>
        <w:tc>
          <w:tcPr>
            <w:tcW w:w="990" w:type="dxa"/>
            <w:tcBorders>
              <w:top w:val="single" w:sz="4" w:space="0" w:color="auto"/>
              <w:left w:val="single" w:sz="4" w:space="0" w:color="auto"/>
              <w:bottom w:val="single" w:sz="4" w:space="0" w:color="auto"/>
              <w:right w:val="single" w:sz="4" w:space="0" w:color="auto"/>
            </w:tcBorders>
          </w:tcPr>
          <w:p w14:paraId="4FE1B585" w14:textId="77777777" w:rsidR="00332093" w:rsidRPr="00334E6D" w:rsidRDefault="00332093" w:rsidP="00332093">
            <w:pPr>
              <w:spacing w:line="256" w:lineRule="auto"/>
              <w:rPr>
                <w:rFonts w:cs="Arial"/>
              </w:rPr>
            </w:pPr>
            <w:r w:rsidRPr="00334E6D">
              <w:rPr>
                <w:rFonts w:cs="Arial"/>
              </w:rPr>
              <w:t>0xD</w:t>
            </w:r>
          </w:p>
        </w:tc>
        <w:tc>
          <w:tcPr>
            <w:tcW w:w="3690" w:type="dxa"/>
            <w:tcBorders>
              <w:top w:val="single" w:sz="4" w:space="0" w:color="auto"/>
              <w:left w:val="single" w:sz="4" w:space="0" w:color="auto"/>
              <w:bottom w:val="single" w:sz="4" w:space="0" w:color="auto"/>
              <w:right w:val="single" w:sz="4" w:space="0" w:color="auto"/>
            </w:tcBorders>
            <w:vAlign w:val="center"/>
          </w:tcPr>
          <w:p w14:paraId="20FD7F0B" w14:textId="77777777" w:rsidR="00332093" w:rsidRPr="00334E6D" w:rsidRDefault="00332093" w:rsidP="00332093">
            <w:pPr>
              <w:autoSpaceDE w:val="0"/>
              <w:autoSpaceDN w:val="0"/>
              <w:adjustRightInd w:val="0"/>
              <w:spacing w:line="276" w:lineRule="auto"/>
              <w:rPr>
                <w:rFonts w:cs="Arial"/>
              </w:rPr>
            </w:pPr>
          </w:p>
        </w:tc>
      </w:tr>
      <w:tr w:rsidR="00332093" w:rsidRPr="00334E6D" w14:paraId="1DDC984D"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60DDEE0A"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3D01DE02" w14:textId="77777777" w:rsidR="00332093" w:rsidRPr="00334E6D" w:rsidRDefault="00332093" w:rsidP="00332093">
            <w:pPr>
              <w:spacing w:line="252" w:lineRule="auto"/>
              <w:rPr>
                <w:rFonts w:cs="Arial"/>
              </w:rPr>
            </w:pPr>
            <w:r w:rsidRPr="00334E6D">
              <w:rPr>
                <w:rFonts w:cs="Arial"/>
              </w:rPr>
              <w:t>NotUsed3</w:t>
            </w:r>
            <w:r w:rsidRPr="00334E6D">
              <w:rPr>
                <w:rFonts w:cs="Arial"/>
                <w:strike/>
              </w:rPr>
              <w:t xml:space="preserve"> </w:t>
            </w:r>
          </w:p>
        </w:tc>
        <w:tc>
          <w:tcPr>
            <w:tcW w:w="990" w:type="dxa"/>
            <w:tcBorders>
              <w:top w:val="single" w:sz="4" w:space="0" w:color="auto"/>
              <w:left w:val="single" w:sz="4" w:space="0" w:color="auto"/>
              <w:bottom w:val="single" w:sz="4" w:space="0" w:color="auto"/>
              <w:right w:val="single" w:sz="4" w:space="0" w:color="auto"/>
            </w:tcBorders>
          </w:tcPr>
          <w:p w14:paraId="0BAECD8B" w14:textId="77777777" w:rsidR="00332093" w:rsidRPr="00334E6D" w:rsidRDefault="00332093" w:rsidP="00332093">
            <w:pPr>
              <w:spacing w:line="256" w:lineRule="auto"/>
              <w:rPr>
                <w:rFonts w:cs="Arial"/>
              </w:rPr>
            </w:pPr>
            <w:r w:rsidRPr="00334E6D">
              <w:rPr>
                <w:rFonts w:cs="Arial"/>
              </w:rPr>
              <w:t>0xE</w:t>
            </w:r>
          </w:p>
        </w:tc>
        <w:tc>
          <w:tcPr>
            <w:tcW w:w="3690" w:type="dxa"/>
            <w:tcBorders>
              <w:top w:val="single" w:sz="4" w:space="0" w:color="auto"/>
              <w:left w:val="single" w:sz="4" w:space="0" w:color="auto"/>
              <w:bottom w:val="single" w:sz="4" w:space="0" w:color="auto"/>
              <w:right w:val="single" w:sz="4" w:space="0" w:color="auto"/>
            </w:tcBorders>
            <w:vAlign w:val="center"/>
          </w:tcPr>
          <w:p w14:paraId="4C1006AA" w14:textId="77777777" w:rsidR="00332093" w:rsidRPr="00334E6D" w:rsidRDefault="00332093" w:rsidP="00332093">
            <w:pPr>
              <w:autoSpaceDE w:val="0"/>
              <w:autoSpaceDN w:val="0"/>
              <w:adjustRightInd w:val="0"/>
              <w:spacing w:line="276" w:lineRule="auto"/>
              <w:rPr>
                <w:rFonts w:cs="Arial"/>
              </w:rPr>
            </w:pPr>
          </w:p>
        </w:tc>
      </w:tr>
      <w:tr w:rsidR="00332093" w:rsidRPr="00334E6D" w14:paraId="11B37C4E"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32CB9512"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472297E0" w14:textId="77777777" w:rsidR="00332093" w:rsidRPr="00334E6D" w:rsidRDefault="00332093" w:rsidP="00332093">
            <w:pPr>
              <w:spacing w:line="252" w:lineRule="auto"/>
              <w:rPr>
                <w:rFonts w:cs="Arial"/>
              </w:rPr>
            </w:pPr>
            <w:r>
              <w:rPr>
                <w:rFonts w:cs="Arial"/>
              </w:rPr>
              <w:t>NotUsed4</w:t>
            </w:r>
          </w:p>
        </w:tc>
        <w:tc>
          <w:tcPr>
            <w:tcW w:w="990" w:type="dxa"/>
            <w:tcBorders>
              <w:top w:val="single" w:sz="4" w:space="0" w:color="auto"/>
              <w:left w:val="single" w:sz="4" w:space="0" w:color="auto"/>
              <w:bottom w:val="single" w:sz="4" w:space="0" w:color="auto"/>
              <w:right w:val="single" w:sz="4" w:space="0" w:color="auto"/>
            </w:tcBorders>
          </w:tcPr>
          <w:p w14:paraId="15293908" w14:textId="77777777" w:rsidR="00332093" w:rsidRPr="00334E6D" w:rsidRDefault="00332093" w:rsidP="00332093">
            <w:pPr>
              <w:spacing w:line="256" w:lineRule="auto"/>
              <w:rPr>
                <w:rFonts w:cs="Arial"/>
              </w:rPr>
            </w:pPr>
            <w:r w:rsidRPr="00334E6D">
              <w:rPr>
                <w:rFonts w:cs="Arial"/>
              </w:rPr>
              <w:t>0xF</w:t>
            </w:r>
          </w:p>
        </w:tc>
        <w:tc>
          <w:tcPr>
            <w:tcW w:w="3690" w:type="dxa"/>
            <w:tcBorders>
              <w:top w:val="single" w:sz="4" w:space="0" w:color="auto"/>
              <w:left w:val="single" w:sz="4" w:space="0" w:color="auto"/>
              <w:bottom w:val="single" w:sz="4" w:space="0" w:color="auto"/>
              <w:right w:val="single" w:sz="4" w:space="0" w:color="auto"/>
            </w:tcBorders>
            <w:vAlign w:val="center"/>
          </w:tcPr>
          <w:p w14:paraId="697D9469" w14:textId="77777777" w:rsidR="00332093" w:rsidRPr="00334E6D" w:rsidRDefault="00332093" w:rsidP="00332093">
            <w:pPr>
              <w:autoSpaceDE w:val="0"/>
              <w:autoSpaceDN w:val="0"/>
              <w:adjustRightInd w:val="0"/>
              <w:spacing w:line="276" w:lineRule="auto"/>
              <w:rPr>
                <w:rFonts w:cs="Arial"/>
              </w:rPr>
            </w:pPr>
          </w:p>
        </w:tc>
      </w:tr>
      <w:tr w:rsidR="00332093" w:rsidRPr="00334E6D" w14:paraId="22BCC632"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2DB46EFD"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7E12B1A7" w14:textId="77777777" w:rsidR="00332093" w:rsidRPr="00334E6D" w:rsidRDefault="00332093">
            <w:pPr>
              <w:spacing w:line="25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14:paraId="2E365A64" w14:textId="77777777" w:rsidR="00332093" w:rsidRPr="00334E6D"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vAlign w:val="center"/>
          </w:tcPr>
          <w:p w14:paraId="76367894" w14:textId="77777777" w:rsidR="00332093" w:rsidRPr="00334E6D" w:rsidRDefault="00332093">
            <w:pPr>
              <w:autoSpaceDE w:val="0"/>
              <w:autoSpaceDN w:val="0"/>
              <w:adjustRightInd w:val="0"/>
              <w:spacing w:line="276" w:lineRule="auto"/>
              <w:rPr>
                <w:rFonts w:cs="Arial"/>
              </w:rPr>
            </w:pPr>
          </w:p>
        </w:tc>
      </w:tr>
      <w:tr w:rsidR="00332093" w:rsidRPr="00334E6D" w14:paraId="1485D30F"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3F0C2C87"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51151201" w14:textId="77777777" w:rsidR="00332093" w:rsidRPr="00334E6D" w:rsidRDefault="00332093">
            <w:pPr>
              <w:spacing w:line="25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14:paraId="30609DD6" w14:textId="77777777" w:rsidR="00332093" w:rsidRPr="00334E6D"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vAlign w:val="center"/>
          </w:tcPr>
          <w:p w14:paraId="0593DCAF" w14:textId="77777777" w:rsidR="00332093" w:rsidRPr="00334E6D" w:rsidRDefault="00332093">
            <w:pPr>
              <w:autoSpaceDE w:val="0"/>
              <w:autoSpaceDN w:val="0"/>
              <w:adjustRightInd w:val="0"/>
              <w:spacing w:line="276" w:lineRule="auto"/>
              <w:rPr>
                <w:rFonts w:cs="Arial"/>
              </w:rPr>
            </w:pPr>
          </w:p>
        </w:tc>
      </w:tr>
      <w:tr w:rsidR="00332093" w:rsidRPr="00334E6D" w14:paraId="4AD5D349" w14:textId="77777777" w:rsidTr="00537DA9">
        <w:trPr>
          <w:jc w:val="center"/>
        </w:trPr>
        <w:tc>
          <w:tcPr>
            <w:tcW w:w="2605" w:type="dxa"/>
            <w:tcBorders>
              <w:top w:val="single" w:sz="4" w:space="0" w:color="auto"/>
              <w:left w:val="single" w:sz="4" w:space="0" w:color="auto"/>
              <w:bottom w:val="single" w:sz="4" w:space="0" w:color="auto"/>
              <w:right w:val="single" w:sz="4" w:space="0" w:color="auto"/>
            </w:tcBorders>
          </w:tcPr>
          <w:p w14:paraId="6CFEA3BD" w14:textId="77777777" w:rsidR="00332093" w:rsidRPr="00334E6D" w:rsidRDefault="00332093" w:rsidP="00332093">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14:paraId="7FDC79D3" w14:textId="77777777" w:rsidR="00332093" w:rsidRPr="00334E6D" w:rsidRDefault="00332093">
            <w:pPr>
              <w:spacing w:line="25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14:paraId="483A90B5" w14:textId="77777777" w:rsidR="00332093" w:rsidRPr="00334E6D"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vAlign w:val="center"/>
          </w:tcPr>
          <w:p w14:paraId="09CE4FBE" w14:textId="77777777" w:rsidR="00332093" w:rsidRPr="00334E6D" w:rsidRDefault="00332093">
            <w:pPr>
              <w:autoSpaceDE w:val="0"/>
              <w:autoSpaceDN w:val="0"/>
              <w:adjustRightInd w:val="0"/>
              <w:spacing w:line="276" w:lineRule="auto"/>
              <w:rPr>
                <w:rFonts w:cs="Arial"/>
              </w:rPr>
            </w:pPr>
          </w:p>
        </w:tc>
      </w:tr>
    </w:tbl>
    <w:p w14:paraId="08177841" w14:textId="77777777" w:rsidR="00332093" w:rsidRPr="00334E6D" w:rsidRDefault="00332093" w:rsidP="00332093">
      <w:pPr>
        <w:rPr>
          <w:rFonts w:cs="Arial"/>
        </w:rPr>
      </w:pPr>
      <w:r w:rsidRPr="00334E6D">
        <w:rPr>
          <w:rFonts w:cs="Arial"/>
        </w:rPr>
        <w:t>Note: there would be 7 signals KeyPadCodeDgt</w:t>
      </w:r>
      <w:r w:rsidRPr="00334E6D">
        <w:rPr>
          <w:rFonts w:cs="Arial"/>
          <w:color w:val="FF0000"/>
        </w:rPr>
        <w:t>1</w:t>
      </w:r>
      <w:r>
        <w:rPr>
          <w:rFonts w:cs="Arial"/>
        </w:rPr>
        <w:t>_D_Stat</w:t>
      </w:r>
      <w:r w:rsidRPr="00334E6D">
        <w:rPr>
          <w:rFonts w:cs="Arial"/>
        </w:rPr>
        <w:t xml:space="preserve"> – KeyPadCodeDgt</w:t>
      </w:r>
      <w:r w:rsidRPr="00334E6D">
        <w:rPr>
          <w:rFonts w:cs="Arial"/>
          <w:color w:val="FF0000"/>
        </w:rPr>
        <w:t>7</w:t>
      </w:r>
      <w:r>
        <w:rPr>
          <w:rFonts w:cs="Arial"/>
        </w:rPr>
        <w:t>_D_Stat</w:t>
      </w:r>
      <w:r w:rsidRPr="00334E6D">
        <w:rPr>
          <w:rFonts w:cs="Arial"/>
        </w:rPr>
        <w:t xml:space="preserve"> where X represents the signal number</w:t>
      </w:r>
    </w:p>
    <w:p w14:paraId="076D1C33" w14:textId="77777777" w:rsidR="00332093" w:rsidRDefault="00332093" w:rsidP="00332093">
      <w:pPr>
        <w:pStyle w:val="Heading4"/>
      </w:pPr>
      <w:r w:rsidRPr="00B9479B">
        <w:lastRenderedPageBreak/>
        <w:t>MD-REQ-023425/B-</w:t>
      </w:r>
      <w:proofErr w:type="spellStart"/>
      <w:r w:rsidRPr="00B9479B">
        <w:t>AssocConfirm_D_Actl</w:t>
      </w:r>
      <w:proofErr w:type="spellEnd"/>
      <w:r w:rsidRPr="00B9479B">
        <w:t xml:space="preserve"> (</w:t>
      </w:r>
      <w:proofErr w:type="spellStart"/>
      <w:r w:rsidRPr="00B9479B">
        <w:t>TcSE</w:t>
      </w:r>
      <w:proofErr w:type="spellEnd"/>
      <w:r w:rsidRPr="00B9479B">
        <w:t xml:space="preserve"> ROIN-284863-1)</w:t>
      </w:r>
    </w:p>
    <w:p w14:paraId="7FDF880C" w14:textId="77777777" w:rsidR="00332093" w:rsidRDefault="00332093">
      <w:pPr>
        <w:rPr>
          <w:rFonts w:cs="Arial"/>
        </w:rPr>
      </w:pPr>
      <w:r>
        <w:rPr>
          <w:rFonts w:cs="Arial"/>
        </w:rPr>
        <w:t>Message Type: Status</w:t>
      </w:r>
    </w:p>
    <w:p w14:paraId="3D73250D" w14:textId="77777777" w:rsidR="00332093" w:rsidRDefault="00332093">
      <w:pPr>
        <w:rPr>
          <w:rFonts w:cs="Arial"/>
        </w:rPr>
      </w:pPr>
    </w:p>
    <w:p w14:paraId="056144C2" w14:textId="77777777" w:rsidR="00332093" w:rsidRDefault="00332093">
      <w:pPr>
        <w:widowControl w:val="0"/>
        <w:adjustRightInd w:val="0"/>
        <w:rPr>
          <w:rFonts w:cs="Arial"/>
        </w:rPr>
      </w:pPr>
      <w:r>
        <w:rPr>
          <w:rFonts w:cs="Arial"/>
        </w:rPr>
        <w:t xml:space="preserve">Note: Keypad Server / </w:t>
      </w:r>
      <w:proofErr w:type="spellStart"/>
      <w:r>
        <w:rPr>
          <w:rFonts w:cs="Arial"/>
        </w:rPr>
        <w:t>PersonalizationFunction</w:t>
      </w:r>
      <w:proofErr w:type="spellEnd"/>
      <w:r>
        <w:rPr>
          <w:rFonts w:cs="Arial"/>
        </w:rPr>
        <w:t xml:space="preserve"> Server communicates the state of the requested keycode association</w:t>
      </w:r>
    </w:p>
    <w:p w14:paraId="7F978291" w14:textId="77777777" w:rsidR="00332093" w:rsidRDefault="00332093">
      <w:pPr>
        <w:rPr>
          <w:rFonts w:cs="Arial"/>
        </w:rPr>
      </w:pPr>
    </w:p>
    <w:p w14:paraId="7278E870" w14:textId="77777777" w:rsidR="00332093"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3108"/>
        <w:gridCol w:w="1170"/>
        <w:gridCol w:w="2779"/>
      </w:tblGrid>
      <w:tr w:rsidR="00332093" w14:paraId="54B7AA68"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237A02F5" w14:textId="77777777" w:rsidR="00332093" w:rsidRDefault="00332093">
            <w:pPr>
              <w:spacing w:line="276" w:lineRule="auto"/>
              <w:rPr>
                <w:rFonts w:cs="Arial"/>
                <w:b/>
              </w:rPr>
            </w:pPr>
            <w:r>
              <w:rPr>
                <w:rFonts w:cs="Arial"/>
                <w:b/>
              </w:rPr>
              <w:t>Logical Signal Name</w:t>
            </w:r>
          </w:p>
        </w:tc>
        <w:tc>
          <w:tcPr>
            <w:tcW w:w="3108" w:type="dxa"/>
            <w:tcBorders>
              <w:top w:val="single" w:sz="4" w:space="0" w:color="auto"/>
              <w:left w:val="single" w:sz="4" w:space="0" w:color="auto"/>
              <w:bottom w:val="single" w:sz="4" w:space="0" w:color="auto"/>
              <w:right w:val="single" w:sz="4" w:space="0" w:color="auto"/>
            </w:tcBorders>
            <w:hideMark/>
          </w:tcPr>
          <w:p w14:paraId="1AD024A2" w14:textId="77777777" w:rsidR="00332093" w:rsidRDefault="0033209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3E1A1419" w14:textId="77777777" w:rsidR="00332093" w:rsidRDefault="00332093">
            <w:pPr>
              <w:spacing w:line="276" w:lineRule="auto"/>
              <w:rPr>
                <w:rFonts w:cs="Arial"/>
                <w:b/>
              </w:rPr>
            </w:pPr>
            <w:r>
              <w:rPr>
                <w:rFonts w:cs="Arial"/>
                <w:b/>
              </w:rPr>
              <w:t>Value</w:t>
            </w:r>
          </w:p>
        </w:tc>
        <w:tc>
          <w:tcPr>
            <w:tcW w:w="2779" w:type="dxa"/>
            <w:tcBorders>
              <w:top w:val="single" w:sz="4" w:space="0" w:color="auto"/>
              <w:left w:val="single" w:sz="4" w:space="0" w:color="auto"/>
              <w:bottom w:val="single" w:sz="4" w:space="0" w:color="auto"/>
              <w:right w:val="single" w:sz="4" w:space="0" w:color="auto"/>
            </w:tcBorders>
            <w:hideMark/>
          </w:tcPr>
          <w:p w14:paraId="0981D43C" w14:textId="77777777" w:rsidR="00332093" w:rsidRDefault="00332093">
            <w:pPr>
              <w:spacing w:line="276" w:lineRule="auto"/>
              <w:rPr>
                <w:rFonts w:cs="Arial"/>
                <w:b/>
              </w:rPr>
            </w:pPr>
            <w:r>
              <w:rPr>
                <w:rFonts w:cs="Arial"/>
                <w:b/>
              </w:rPr>
              <w:t>Description</w:t>
            </w:r>
          </w:p>
        </w:tc>
      </w:tr>
      <w:tr w:rsidR="00332093" w14:paraId="693EACD6" w14:textId="77777777" w:rsidTr="00332093">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251142DB" w14:textId="77777777" w:rsidR="00332093" w:rsidRDefault="00332093" w:rsidP="00332093">
            <w:pPr>
              <w:spacing w:line="276" w:lineRule="auto"/>
              <w:rPr>
                <w:rFonts w:cs="Arial"/>
              </w:rPr>
            </w:pPr>
          </w:p>
          <w:p w14:paraId="223E94B1" w14:textId="77777777" w:rsidR="00332093" w:rsidRDefault="00332093" w:rsidP="00332093">
            <w:pPr>
              <w:spacing w:line="276" w:lineRule="auto"/>
              <w:rPr>
                <w:rFonts w:cs="Arial"/>
              </w:rPr>
            </w:pPr>
          </w:p>
          <w:p w14:paraId="55DB0891" w14:textId="77777777" w:rsidR="00332093" w:rsidRDefault="00332093" w:rsidP="00332093">
            <w:pPr>
              <w:spacing w:line="276" w:lineRule="auto"/>
              <w:rPr>
                <w:rFonts w:cs="Arial"/>
              </w:rPr>
            </w:pPr>
          </w:p>
          <w:p w14:paraId="4EE47A57" w14:textId="77777777" w:rsidR="00332093" w:rsidRDefault="00332093" w:rsidP="00332093">
            <w:pPr>
              <w:spacing w:line="276" w:lineRule="auto"/>
              <w:rPr>
                <w:rFonts w:cs="Arial"/>
              </w:rPr>
            </w:pPr>
            <w:proofErr w:type="spellStart"/>
            <w:r>
              <w:rPr>
                <w:rFonts w:cs="Arial"/>
              </w:rPr>
              <w:t>AssocConfirm_D_Actl</w:t>
            </w:r>
            <w:proofErr w:type="spellEnd"/>
          </w:p>
        </w:tc>
        <w:tc>
          <w:tcPr>
            <w:tcW w:w="3108" w:type="dxa"/>
            <w:tcBorders>
              <w:top w:val="single" w:sz="4" w:space="0" w:color="auto"/>
              <w:left w:val="single" w:sz="4" w:space="0" w:color="auto"/>
              <w:bottom w:val="single" w:sz="4" w:space="0" w:color="auto"/>
              <w:right w:val="single" w:sz="4" w:space="0" w:color="auto"/>
            </w:tcBorders>
          </w:tcPr>
          <w:p w14:paraId="2E364960" w14:textId="77777777" w:rsidR="00332093" w:rsidRPr="0076401D" w:rsidRDefault="00332093" w:rsidP="00332093">
            <w:r w:rsidRPr="0076401D">
              <w:t>None</w:t>
            </w:r>
          </w:p>
        </w:tc>
        <w:tc>
          <w:tcPr>
            <w:tcW w:w="1170" w:type="dxa"/>
            <w:tcBorders>
              <w:top w:val="single" w:sz="4" w:space="0" w:color="auto"/>
              <w:left w:val="single" w:sz="4" w:space="0" w:color="auto"/>
              <w:bottom w:val="single" w:sz="4" w:space="0" w:color="auto"/>
              <w:right w:val="single" w:sz="4" w:space="0" w:color="auto"/>
            </w:tcBorders>
          </w:tcPr>
          <w:p w14:paraId="73A9C5AF" w14:textId="77777777" w:rsidR="00332093" w:rsidRPr="0076401D" w:rsidRDefault="00332093" w:rsidP="00332093">
            <w:r w:rsidRPr="0076401D">
              <w:t>0x0</w:t>
            </w:r>
          </w:p>
        </w:tc>
        <w:tc>
          <w:tcPr>
            <w:tcW w:w="2779" w:type="dxa"/>
            <w:tcBorders>
              <w:top w:val="single" w:sz="4" w:space="0" w:color="auto"/>
              <w:left w:val="single" w:sz="4" w:space="0" w:color="auto"/>
              <w:bottom w:val="single" w:sz="4" w:space="0" w:color="auto"/>
              <w:right w:val="single" w:sz="4" w:space="0" w:color="auto"/>
            </w:tcBorders>
            <w:vAlign w:val="center"/>
          </w:tcPr>
          <w:p w14:paraId="5311B44C" w14:textId="77777777" w:rsidR="00332093" w:rsidRDefault="00332093" w:rsidP="00332093">
            <w:pPr>
              <w:autoSpaceDE w:val="0"/>
              <w:autoSpaceDN w:val="0"/>
              <w:adjustRightInd w:val="0"/>
              <w:spacing w:line="276" w:lineRule="auto"/>
              <w:rPr>
                <w:rFonts w:cs="Arial"/>
              </w:rPr>
            </w:pPr>
          </w:p>
        </w:tc>
      </w:tr>
      <w:tr w:rsidR="00332093" w14:paraId="36C99A40"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247976CB"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62CF168C" w14:textId="77777777" w:rsidR="00332093" w:rsidRPr="0076401D" w:rsidRDefault="00332093" w:rsidP="00332093">
            <w:r w:rsidRPr="0076401D">
              <w:t>DISASSOCIATE</w:t>
            </w:r>
          </w:p>
        </w:tc>
        <w:tc>
          <w:tcPr>
            <w:tcW w:w="1170" w:type="dxa"/>
            <w:tcBorders>
              <w:top w:val="single" w:sz="4" w:space="0" w:color="auto"/>
              <w:left w:val="single" w:sz="4" w:space="0" w:color="auto"/>
              <w:bottom w:val="single" w:sz="4" w:space="0" w:color="auto"/>
              <w:right w:val="single" w:sz="4" w:space="0" w:color="auto"/>
            </w:tcBorders>
          </w:tcPr>
          <w:p w14:paraId="3DA0D9AB" w14:textId="77777777" w:rsidR="00332093" w:rsidRPr="0076401D" w:rsidRDefault="00332093" w:rsidP="00332093">
            <w:r w:rsidRPr="0076401D">
              <w:t>0x1</w:t>
            </w:r>
          </w:p>
        </w:tc>
        <w:tc>
          <w:tcPr>
            <w:tcW w:w="2779" w:type="dxa"/>
            <w:tcBorders>
              <w:top w:val="single" w:sz="4" w:space="0" w:color="auto"/>
              <w:left w:val="single" w:sz="4" w:space="0" w:color="auto"/>
              <w:bottom w:val="single" w:sz="4" w:space="0" w:color="auto"/>
              <w:right w:val="single" w:sz="4" w:space="0" w:color="auto"/>
            </w:tcBorders>
          </w:tcPr>
          <w:p w14:paraId="5ECB42AC" w14:textId="77777777" w:rsidR="00332093" w:rsidRDefault="00332093" w:rsidP="00332093">
            <w:pPr>
              <w:spacing w:line="276" w:lineRule="auto"/>
              <w:rPr>
                <w:rFonts w:cs="Arial"/>
              </w:rPr>
            </w:pPr>
          </w:p>
        </w:tc>
      </w:tr>
      <w:tr w:rsidR="00332093" w14:paraId="52588516"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6F2F53F3"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05B49528" w14:textId="77777777" w:rsidR="00332093" w:rsidRPr="0076401D" w:rsidRDefault="00332093" w:rsidP="00332093">
            <w:r w:rsidRPr="0076401D">
              <w:t>DUPLICATE</w:t>
            </w:r>
          </w:p>
        </w:tc>
        <w:tc>
          <w:tcPr>
            <w:tcW w:w="1170" w:type="dxa"/>
            <w:tcBorders>
              <w:top w:val="single" w:sz="4" w:space="0" w:color="auto"/>
              <w:left w:val="single" w:sz="4" w:space="0" w:color="auto"/>
              <w:bottom w:val="single" w:sz="4" w:space="0" w:color="auto"/>
              <w:right w:val="single" w:sz="4" w:space="0" w:color="auto"/>
            </w:tcBorders>
          </w:tcPr>
          <w:p w14:paraId="7BCAC704" w14:textId="77777777" w:rsidR="00332093" w:rsidRPr="0076401D" w:rsidRDefault="00332093" w:rsidP="00332093">
            <w:r w:rsidRPr="0076401D">
              <w:t>0x2</w:t>
            </w:r>
          </w:p>
        </w:tc>
        <w:tc>
          <w:tcPr>
            <w:tcW w:w="2779" w:type="dxa"/>
            <w:tcBorders>
              <w:top w:val="single" w:sz="4" w:space="0" w:color="auto"/>
              <w:left w:val="single" w:sz="4" w:space="0" w:color="auto"/>
              <w:bottom w:val="single" w:sz="4" w:space="0" w:color="auto"/>
              <w:right w:val="single" w:sz="4" w:space="0" w:color="auto"/>
            </w:tcBorders>
          </w:tcPr>
          <w:p w14:paraId="2D41DA18" w14:textId="77777777" w:rsidR="00332093" w:rsidRDefault="00332093" w:rsidP="00332093">
            <w:pPr>
              <w:spacing w:line="276" w:lineRule="auto"/>
              <w:rPr>
                <w:rFonts w:cs="Arial"/>
              </w:rPr>
            </w:pPr>
          </w:p>
        </w:tc>
      </w:tr>
      <w:tr w:rsidR="00332093" w14:paraId="12B18CB0"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28F689F1"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15169A13" w14:textId="77777777" w:rsidR="00332093" w:rsidRPr="0076401D" w:rsidRDefault="00332093" w:rsidP="00332093">
            <w:r w:rsidRPr="0076401D">
              <w:t>ERASE</w:t>
            </w:r>
          </w:p>
        </w:tc>
        <w:tc>
          <w:tcPr>
            <w:tcW w:w="1170" w:type="dxa"/>
            <w:tcBorders>
              <w:top w:val="single" w:sz="4" w:space="0" w:color="auto"/>
              <w:left w:val="single" w:sz="4" w:space="0" w:color="auto"/>
              <w:bottom w:val="single" w:sz="4" w:space="0" w:color="auto"/>
              <w:right w:val="single" w:sz="4" w:space="0" w:color="auto"/>
            </w:tcBorders>
          </w:tcPr>
          <w:p w14:paraId="1F21953C" w14:textId="77777777" w:rsidR="00332093" w:rsidRPr="0076401D" w:rsidRDefault="00332093" w:rsidP="00332093">
            <w:r w:rsidRPr="0076401D">
              <w:t>0x3</w:t>
            </w:r>
          </w:p>
        </w:tc>
        <w:tc>
          <w:tcPr>
            <w:tcW w:w="2779" w:type="dxa"/>
            <w:tcBorders>
              <w:top w:val="single" w:sz="4" w:space="0" w:color="auto"/>
              <w:left w:val="single" w:sz="4" w:space="0" w:color="auto"/>
              <w:bottom w:val="single" w:sz="4" w:space="0" w:color="auto"/>
              <w:right w:val="single" w:sz="4" w:space="0" w:color="auto"/>
            </w:tcBorders>
          </w:tcPr>
          <w:p w14:paraId="6666D977" w14:textId="77777777" w:rsidR="00332093" w:rsidRDefault="00332093" w:rsidP="00332093">
            <w:pPr>
              <w:spacing w:line="276" w:lineRule="auto"/>
              <w:rPr>
                <w:rFonts w:cs="Arial"/>
              </w:rPr>
            </w:pPr>
          </w:p>
        </w:tc>
      </w:tr>
      <w:tr w:rsidR="00332093" w14:paraId="64DF5FC7"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406F0957"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7EC61A6E" w14:textId="77777777" w:rsidR="00332093" w:rsidRPr="0076401D" w:rsidRDefault="00332093" w:rsidP="00332093">
            <w:r w:rsidRPr="0076401D">
              <w:t>IN_PROGRESS</w:t>
            </w:r>
          </w:p>
        </w:tc>
        <w:tc>
          <w:tcPr>
            <w:tcW w:w="1170" w:type="dxa"/>
            <w:tcBorders>
              <w:top w:val="single" w:sz="4" w:space="0" w:color="auto"/>
              <w:left w:val="single" w:sz="4" w:space="0" w:color="auto"/>
              <w:bottom w:val="single" w:sz="4" w:space="0" w:color="auto"/>
              <w:right w:val="single" w:sz="4" w:space="0" w:color="auto"/>
            </w:tcBorders>
          </w:tcPr>
          <w:p w14:paraId="10F0E746" w14:textId="77777777" w:rsidR="00332093" w:rsidRPr="0076401D" w:rsidRDefault="00332093" w:rsidP="00332093">
            <w:r w:rsidRPr="0076401D">
              <w:t>0x4</w:t>
            </w:r>
          </w:p>
        </w:tc>
        <w:tc>
          <w:tcPr>
            <w:tcW w:w="2779" w:type="dxa"/>
            <w:tcBorders>
              <w:top w:val="single" w:sz="4" w:space="0" w:color="auto"/>
              <w:left w:val="single" w:sz="4" w:space="0" w:color="auto"/>
              <w:bottom w:val="single" w:sz="4" w:space="0" w:color="auto"/>
              <w:right w:val="single" w:sz="4" w:space="0" w:color="auto"/>
            </w:tcBorders>
          </w:tcPr>
          <w:p w14:paraId="04E51EE8" w14:textId="77777777" w:rsidR="00332093" w:rsidRDefault="00332093" w:rsidP="00332093">
            <w:pPr>
              <w:spacing w:line="276" w:lineRule="auto"/>
              <w:rPr>
                <w:rFonts w:cs="Arial"/>
              </w:rPr>
            </w:pPr>
          </w:p>
        </w:tc>
      </w:tr>
      <w:tr w:rsidR="00332093" w14:paraId="67A54814"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686A49A8"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50988F3E" w14:textId="77777777" w:rsidR="00332093" w:rsidRPr="0076401D" w:rsidRDefault="00332093" w:rsidP="00332093">
            <w:r w:rsidRPr="0076401D">
              <w:t>KEYCODE_ACCEPTED</w:t>
            </w:r>
          </w:p>
        </w:tc>
        <w:tc>
          <w:tcPr>
            <w:tcW w:w="1170" w:type="dxa"/>
            <w:tcBorders>
              <w:top w:val="single" w:sz="4" w:space="0" w:color="auto"/>
              <w:left w:val="single" w:sz="4" w:space="0" w:color="auto"/>
              <w:bottom w:val="single" w:sz="4" w:space="0" w:color="auto"/>
              <w:right w:val="single" w:sz="4" w:space="0" w:color="auto"/>
            </w:tcBorders>
          </w:tcPr>
          <w:p w14:paraId="07BC15DE" w14:textId="77777777" w:rsidR="00332093" w:rsidRPr="0076401D" w:rsidRDefault="00332093" w:rsidP="00332093">
            <w:r w:rsidRPr="0076401D">
              <w:t>0x5</w:t>
            </w:r>
          </w:p>
        </w:tc>
        <w:tc>
          <w:tcPr>
            <w:tcW w:w="2779" w:type="dxa"/>
            <w:tcBorders>
              <w:top w:val="single" w:sz="4" w:space="0" w:color="auto"/>
              <w:left w:val="single" w:sz="4" w:space="0" w:color="auto"/>
              <w:bottom w:val="single" w:sz="4" w:space="0" w:color="auto"/>
              <w:right w:val="single" w:sz="4" w:space="0" w:color="auto"/>
            </w:tcBorders>
          </w:tcPr>
          <w:p w14:paraId="559F9F0B" w14:textId="77777777" w:rsidR="00332093" w:rsidRDefault="00332093" w:rsidP="00332093">
            <w:pPr>
              <w:spacing w:line="276" w:lineRule="auto"/>
              <w:rPr>
                <w:rFonts w:cs="Arial"/>
              </w:rPr>
            </w:pPr>
          </w:p>
        </w:tc>
      </w:tr>
      <w:tr w:rsidR="00332093" w14:paraId="3DE00864"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4ACB145C"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6BD8F93E" w14:textId="77777777" w:rsidR="00332093" w:rsidRPr="0076401D" w:rsidRDefault="00332093" w:rsidP="00332093">
            <w:r w:rsidRPr="0076401D">
              <w:t>KEYCODE_REJECTED</w:t>
            </w:r>
          </w:p>
        </w:tc>
        <w:tc>
          <w:tcPr>
            <w:tcW w:w="1170" w:type="dxa"/>
            <w:tcBorders>
              <w:top w:val="single" w:sz="4" w:space="0" w:color="auto"/>
              <w:left w:val="single" w:sz="4" w:space="0" w:color="auto"/>
              <w:bottom w:val="single" w:sz="4" w:space="0" w:color="auto"/>
              <w:right w:val="single" w:sz="4" w:space="0" w:color="auto"/>
            </w:tcBorders>
          </w:tcPr>
          <w:p w14:paraId="7DDEA7F8" w14:textId="77777777" w:rsidR="00332093" w:rsidRPr="0076401D" w:rsidRDefault="00332093" w:rsidP="00332093">
            <w:r w:rsidRPr="0076401D">
              <w:t>0x6</w:t>
            </w:r>
          </w:p>
        </w:tc>
        <w:tc>
          <w:tcPr>
            <w:tcW w:w="2779" w:type="dxa"/>
            <w:tcBorders>
              <w:top w:val="single" w:sz="4" w:space="0" w:color="auto"/>
              <w:left w:val="single" w:sz="4" w:space="0" w:color="auto"/>
              <w:bottom w:val="single" w:sz="4" w:space="0" w:color="auto"/>
              <w:right w:val="single" w:sz="4" w:space="0" w:color="auto"/>
            </w:tcBorders>
          </w:tcPr>
          <w:p w14:paraId="61DEDD63" w14:textId="77777777" w:rsidR="00332093" w:rsidRDefault="00332093" w:rsidP="00332093">
            <w:pPr>
              <w:spacing w:line="276" w:lineRule="auto"/>
              <w:rPr>
                <w:rFonts w:cs="Arial"/>
              </w:rPr>
            </w:pPr>
          </w:p>
        </w:tc>
      </w:tr>
      <w:tr w:rsidR="00332093" w14:paraId="5D86F054" w14:textId="77777777" w:rsidTr="00332093">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56AEAD9B" w14:textId="77777777" w:rsidR="00332093" w:rsidRDefault="00332093" w:rsidP="00332093">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14:paraId="064705E1" w14:textId="77777777" w:rsidR="00332093" w:rsidRPr="0076401D" w:rsidRDefault="00332093" w:rsidP="00332093">
            <w:r w:rsidRPr="0076401D">
              <w:t>ASSOCIATE</w:t>
            </w:r>
          </w:p>
        </w:tc>
        <w:tc>
          <w:tcPr>
            <w:tcW w:w="1170" w:type="dxa"/>
            <w:tcBorders>
              <w:top w:val="single" w:sz="4" w:space="0" w:color="auto"/>
              <w:left w:val="single" w:sz="4" w:space="0" w:color="auto"/>
              <w:bottom w:val="single" w:sz="4" w:space="0" w:color="auto"/>
              <w:right w:val="single" w:sz="4" w:space="0" w:color="auto"/>
            </w:tcBorders>
          </w:tcPr>
          <w:p w14:paraId="6DB931CC" w14:textId="77777777" w:rsidR="00332093" w:rsidRDefault="00332093" w:rsidP="00332093">
            <w:r w:rsidRPr="0076401D">
              <w:t>0x7</w:t>
            </w:r>
          </w:p>
        </w:tc>
        <w:tc>
          <w:tcPr>
            <w:tcW w:w="2779" w:type="dxa"/>
            <w:tcBorders>
              <w:top w:val="single" w:sz="4" w:space="0" w:color="auto"/>
              <w:left w:val="single" w:sz="4" w:space="0" w:color="auto"/>
              <w:bottom w:val="single" w:sz="4" w:space="0" w:color="auto"/>
              <w:right w:val="single" w:sz="4" w:space="0" w:color="auto"/>
            </w:tcBorders>
          </w:tcPr>
          <w:p w14:paraId="74B84DA0" w14:textId="77777777" w:rsidR="00332093" w:rsidRDefault="00332093" w:rsidP="00332093">
            <w:pPr>
              <w:spacing w:line="276" w:lineRule="auto"/>
              <w:rPr>
                <w:rFonts w:cs="Arial"/>
              </w:rPr>
            </w:pPr>
          </w:p>
        </w:tc>
      </w:tr>
    </w:tbl>
    <w:p w14:paraId="1CBEB470" w14:textId="77777777" w:rsidR="00332093" w:rsidRDefault="00332093">
      <w:pPr>
        <w:rPr>
          <w:rFonts w:cs="Arial"/>
        </w:rPr>
      </w:pPr>
    </w:p>
    <w:p w14:paraId="5B1CF212" w14:textId="77777777" w:rsidR="00332093" w:rsidRDefault="00332093" w:rsidP="00332093">
      <w:pPr>
        <w:pStyle w:val="Heading3"/>
      </w:pPr>
      <w:bookmarkStart w:id="374" w:name="_Toc65750566"/>
      <w:r>
        <w:t>Use Cases</w:t>
      </w:r>
      <w:bookmarkEnd w:id="374"/>
    </w:p>
    <w:p w14:paraId="007F7E06" w14:textId="77777777" w:rsidR="00332093" w:rsidRDefault="00332093" w:rsidP="00332093">
      <w:pPr>
        <w:pStyle w:val="Heading4"/>
      </w:pPr>
      <w:r>
        <w:t>VS-UC-REQ-331327/A-Set Keypad Code for Current User</w:t>
      </w:r>
    </w:p>
    <w:p w14:paraId="36126BB8"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013"/>
      </w:tblGrid>
      <w:tr w:rsidR="00332093" w14:paraId="0B7296D2"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BBB4CE1" w14:textId="77777777" w:rsidR="00332093" w:rsidRDefault="00332093">
            <w:pPr>
              <w:rPr>
                <w:rFonts w:cs="Arial"/>
                <w:b/>
                <w:lang w:eastAsia="zh-CN"/>
              </w:rPr>
            </w:pPr>
            <w:r>
              <w:rPr>
                <w:rFonts w:cs="Arial"/>
                <w:b/>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5B8153A4" w14:textId="77777777" w:rsidR="00332093" w:rsidRDefault="00332093">
            <w:pPr>
              <w:rPr>
                <w:rFonts w:cs="Arial"/>
                <w:lang w:eastAsia="zh-CN"/>
              </w:rPr>
            </w:pPr>
            <w:r>
              <w:rPr>
                <w:rFonts w:cs="Arial"/>
                <w:lang w:eastAsia="zh-CN"/>
              </w:rPr>
              <w:t>Vehicle Occupant</w:t>
            </w:r>
          </w:p>
        </w:tc>
      </w:tr>
      <w:tr w:rsidR="00332093" w14:paraId="319172DD"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6109A68" w14:textId="77777777" w:rsidR="00332093" w:rsidRDefault="00332093">
            <w:pPr>
              <w:rPr>
                <w:rFonts w:cs="Arial"/>
                <w:b/>
                <w:lang w:eastAsia="zh-CN"/>
              </w:rPr>
            </w:pPr>
            <w:r>
              <w:rPr>
                <w:rFonts w:cs="Arial"/>
                <w:b/>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06005064" w14:textId="77777777" w:rsidR="00332093" w:rsidRDefault="00332093">
            <w:pPr>
              <w:rPr>
                <w:rFonts w:cs="Arial"/>
              </w:rPr>
            </w:pPr>
            <w:r>
              <w:rPr>
                <w:rFonts w:cs="Arial"/>
              </w:rPr>
              <w:t>Infotainment System is On</w:t>
            </w:r>
          </w:p>
          <w:p w14:paraId="5518C02D" w14:textId="77777777" w:rsidR="00332093" w:rsidRDefault="00332093">
            <w:pPr>
              <w:rPr>
                <w:rFonts w:cs="Arial"/>
                <w:lang w:eastAsia="zh-CN"/>
              </w:rPr>
            </w:pPr>
            <w:r>
              <w:rPr>
                <w:rFonts w:cs="Arial"/>
                <w:lang w:eastAsia="zh-CN"/>
              </w:rPr>
              <w:t>In keypad set mode</w:t>
            </w:r>
          </w:p>
        </w:tc>
      </w:tr>
      <w:tr w:rsidR="00332093" w14:paraId="68241D3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3F04D12" w14:textId="77777777" w:rsidR="00332093" w:rsidRDefault="00332093">
            <w:pPr>
              <w:rPr>
                <w:rFonts w:cs="Arial"/>
                <w:b/>
                <w:lang w:eastAsia="zh-CN"/>
              </w:rPr>
            </w:pPr>
            <w:r>
              <w:rPr>
                <w:rFonts w:cs="Arial"/>
                <w:b/>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24C97BA4" w14:textId="77777777" w:rsidR="00332093" w:rsidRDefault="00332093">
            <w:pPr>
              <w:rPr>
                <w:rFonts w:cs="Arial"/>
                <w:lang w:eastAsia="zh-CN"/>
              </w:rPr>
            </w:pPr>
            <w:r>
              <w:rPr>
                <w:rFonts w:cs="Arial"/>
                <w:lang w:eastAsia="zh-CN"/>
              </w:rPr>
              <w:t>The user enters &lt;factory code, and then enters a valid new keycode&gt; via HMI.</w:t>
            </w:r>
          </w:p>
          <w:p w14:paraId="6098FCB9" w14:textId="77777777" w:rsidR="00332093" w:rsidRDefault="00332093">
            <w:pPr>
              <w:rPr>
                <w:rFonts w:cs="Arial"/>
                <w:lang w:eastAsia="zh-CN"/>
              </w:rPr>
            </w:pPr>
            <w:r>
              <w:rPr>
                <w:rFonts w:cs="Arial"/>
                <w:lang w:eastAsia="zh-CN"/>
              </w:rPr>
              <w:t>This is unique from all other entered keycodes.</w:t>
            </w:r>
          </w:p>
        </w:tc>
      </w:tr>
      <w:tr w:rsidR="00332093" w14:paraId="6EDFB1F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C82E422" w14:textId="77777777" w:rsidR="00332093" w:rsidRDefault="00332093">
            <w:pPr>
              <w:rPr>
                <w:rFonts w:cs="Arial"/>
                <w:b/>
                <w:lang w:eastAsia="zh-CN"/>
              </w:rPr>
            </w:pPr>
            <w:r>
              <w:rPr>
                <w:rFonts w:cs="Arial"/>
                <w:b/>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5476DBEB" w14:textId="77777777" w:rsidR="00332093" w:rsidRDefault="00332093">
            <w:pPr>
              <w:rPr>
                <w:rFonts w:cs="Arial"/>
                <w:lang w:eastAsia="zh-CN"/>
              </w:rPr>
            </w:pPr>
            <w:r>
              <w:rPr>
                <w:rFonts w:cs="Arial"/>
                <w:lang w:eastAsia="zh-CN"/>
              </w:rPr>
              <w:t>New keycode is stored {appropriate HMI is displayed}</w:t>
            </w:r>
          </w:p>
        </w:tc>
      </w:tr>
      <w:tr w:rsidR="00332093" w14:paraId="60B7300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6BB4AA4" w14:textId="77777777" w:rsidR="00332093" w:rsidRDefault="00332093">
            <w:pPr>
              <w:rPr>
                <w:rFonts w:cs="Arial"/>
                <w:b/>
                <w:lang w:eastAsia="zh-CN"/>
              </w:rPr>
            </w:pPr>
            <w:r>
              <w:rPr>
                <w:rFonts w:cs="Arial"/>
                <w:b/>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2A2B3D70" w14:textId="77777777" w:rsidR="00332093" w:rsidRDefault="00332093">
            <w:pPr>
              <w:rPr>
                <w:rFonts w:cs="Arial"/>
                <w:lang w:eastAsia="zh-CN"/>
              </w:rPr>
            </w:pPr>
            <w:r>
              <w:rPr>
                <w:rFonts w:cs="Arial"/>
                <w:lang w:eastAsia="zh-CN"/>
              </w:rPr>
              <w:t>E1-</w:t>
            </w:r>
            <w:r>
              <w:t xml:space="preserve"> </w:t>
            </w:r>
            <w:r>
              <w:rPr>
                <w:rFonts w:cs="Arial"/>
                <w:lang w:eastAsia="zh-CN"/>
              </w:rPr>
              <w:t>VS-GUC-290609 -Invalid Keypad Code Entry</w:t>
            </w:r>
          </w:p>
          <w:p w14:paraId="57E0AC94" w14:textId="77777777" w:rsidR="00332093" w:rsidRDefault="00332093">
            <w:pPr>
              <w:rPr>
                <w:rFonts w:cs="Arial"/>
                <w:lang w:eastAsia="zh-CN"/>
              </w:rPr>
            </w:pPr>
            <w:r>
              <w:rPr>
                <w:rFonts w:cs="Arial"/>
                <w:lang w:eastAsia="zh-CN"/>
              </w:rPr>
              <w:t>E2-</w:t>
            </w:r>
            <w:r>
              <w:t xml:space="preserve"> </w:t>
            </w:r>
            <w:r>
              <w:rPr>
                <w:rFonts w:cs="Arial"/>
                <w:lang w:eastAsia="zh-CN"/>
              </w:rPr>
              <w:t xml:space="preserve">VS-GUC-290610 -Invalid Duplicate Keypad Code Entry </w:t>
            </w:r>
          </w:p>
          <w:p w14:paraId="6149A120" w14:textId="77777777" w:rsidR="00332093" w:rsidRDefault="00332093">
            <w:pPr>
              <w:rPr>
                <w:rFonts w:cs="Arial"/>
                <w:lang w:eastAsia="zh-CN"/>
              </w:rPr>
            </w:pPr>
            <w:r>
              <w:rPr>
                <w:rFonts w:cs="Arial"/>
                <w:lang w:eastAsia="zh-CN"/>
              </w:rPr>
              <w:t>E3- VS-GUC-290611 -Cancel Keypad Set Process</w:t>
            </w:r>
          </w:p>
        </w:tc>
      </w:tr>
      <w:tr w:rsidR="00332093" w14:paraId="26D3587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EBA497E" w14:textId="77777777" w:rsidR="00332093" w:rsidRDefault="00332093">
            <w:pPr>
              <w:rPr>
                <w:rFonts w:cs="Arial"/>
                <w:b/>
                <w:lang w:eastAsia="zh-CN"/>
              </w:rPr>
            </w:pPr>
            <w:r>
              <w:rPr>
                <w:rFonts w:cs="Arial"/>
                <w:b/>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7BA25584" w14:textId="77777777" w:rsidR="00332093" w:rsidRDefault="00332093">
            <w:pPr>
              <w:rPr>
                <w:rFonts w:cs="Arial"/>
                <w:lang w:eastAsia="zh-CN"/>
              </w:rPr>
            </w:pPr>
            <w:r>
              <w:rPr>
                <w:rFonts w:cs="Arial"/>
                <w:lang w:eastAsia="zh-CN"/>
              </w:rPr>
              <w:t>G-HMI</w:t>
            </w:r>
          </w:p>
          <w:p w14:paraId="1DB794C7" w14:textId="77777777" w:rsidR="00332093" w:rsidRDefault="00332093">
            <w:pPr>
              <w:rPr>
                <w:rFonts w:cs="Arial"/>
                <w:lang w:eastAsia="zh-CN"/>
              </w:rPr>
            </w:pPr>
            <w:r>
              <w:rPr>
                <w:rFonts w:cs="Arial"/>
              </w:rPr>
              <w:t>Vehicle System Interface</w:t>
            </w:r>
          </w:p>
        </w:tc>
      </w:tr>
      <w:tr w:rsidR="00332093" w14:paraId="39BBFC31"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tcPr>
          <w:p w14:paraId="14F542E5" w14:textId="77777777" w:rsidR="00332093" w:rsidRDefault="00332093">
            <w:pPr>
              <w:rPr>
                <w:rFonts w:cs="Arial"/>
                <w:b/>
                <w:lang w:eastAsia="zh-CN"/>
              </w:rPr>
            </w:pPr>
            <w:r>
              <w:rPr>
                <w:rFonts w:cs="Arial"/>
                <w:b/>
                <w:lang w:eastAsia="zh-CN"/>
              </w:rPr>
              <w:t>Notes</w:t>
            </w:r>
          </w:p>
        </w:tc>
        <w:tc>
          <w:tcPr>
            <w:tcW w:w="7013" w:type="dxa"/>
            <w:tcBorders>
              <w:top w:val="single" w:sz="4" w:space="0" w:color="auto"/>
              <w:left w:val="single" w:sz="4" w:space="0" w:color="auto"/>
              <w:bottom w:val="single" w:sz="4" w:space="0" w:color="auto"/>
              <w:right w:val="single" w:sz="4" w:space="0" w:color="auto"/>
            </w:tcBorders>
          </w:tcPr>
          <w:p w14:paraId="2013FC1F" w14:textId="77777777" w:rsidR="00332093" w:rsidRDefault="00332093" w:rsidP="00332093">
            <w:pPr>
              <w:rPr>
                <w:rFonts w:cs="Arial"/>
                <w:lang w:eastAsia="zh-CN"/>
              </w:rPr>
            </w:pPr>
            <w:r>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Run if that is the case.</w:t>
            </w:r>
          </w:p>
        </w:tc>
      </w:tr>
    </w:tbl>
    <w:p w14:paraId="7BC6AFDA" w14:textId="77777777" w:rsidR="00332093" w:rsidRDefault="00332093">
      <w:pPr>
        <w:spacing w:after="200" w:line="276" w:lineRule="auto"/>
        <w:rPr>
          <w:rFonts w:cs="Arial"/>
          <w:b/>
          <w:lang w:eastAsia="zh-CN"/>
        </w:rPr>
      </w:pPr>
    </w:p>
    <w:p w14:paraId="1055260D" w14:textId="77777777" w:rsidR="00332093" w:rsidRDefault="00332093" w:rsidP="00332093">
      <w:pPr>
        <w:pStyle w:val="Heading4"/>
      </w:pPr>
      <w:r>
        <w:t>VS-UC-REQ-331328/A-Erase Keypad Code from Current User</w:t>
      </w:r>
    </w:p>
    <w:p w14:paraId="2DA16AE9"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7459"/>
      </w:tblGrid>
      <w:tr w:rsidR="00332093" w14:paraId="6E2E7F73" w14:textId="77777777" w:rsidTr="00332093">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14:paraId="248F2A3D" w14:textId="77777777" w:rsidR="00332093" w:rsidRDefault="00332093">
            <w:pPr>
              <w:rPr>
                <w:rFonts w:cs="Arial"/>
                <w:b/>
                <w:lang w:eastAsia="zh-CN"/>
              </w:rPr>
            </w:pPr>
            <w:r>
              <w:rPr>
                <w:rFonts w:cs="Arial"/>
                <w:b/>
                <w:lang w:eastAsia="zh-CN"/>
              </w:rPr>
              <w:t>Actors</w:t>
            </w:r>
          </w:p>
        </w:tc>
        <w:tc>
          <w:tcPr>
            <w:tcW w:w="7459" w:type="dxa"/>
            <w:tcBorders>
              <w:top w:val="single" w:sz="4" w:space="0" w:color="auto"/>
              <w:left w:val="single" w:sz="4" w:space="0" w:color="auto"/>
              <w:bottom w:val="single" w:sz="4" w:space="0" w:color="auto"/>
              <w:right w:val="single" w:sz="4" w:space="0" w:color="auto"/>
            </w:tcBorders>
            <w:hideMark/>
          </w:tcPr>
          <w:p w14:paraId="2354257A" w14:textId="77777777" w:rsidR="00332093" w:rsidRDefault="00332093">
            <w:pPr>
              <w:rPr>
                <w:rFonts w:cs="Arial"/>
                <w:lang w:eastAsia="zh-CN"/>
              </w:rPr>
            </w:pPr>
            <w:r>
              <w:rPr>
                <w:rFonts w:cs="Arial"/>
                <w:lang w:eastAsia="zh-CN"/>
              </w:rPr>
              <w:t>Vehicle Occupant</w:t>
            </w:r>
          </w:p>
        </w:tc>
      </w:tr>
      <w:tr w:rsidR="00332093" w14:paraId="42391A04" w14:textId="77777777" w:rsidTr="00332093">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14:paraId="08DC5F95" w14:textId="77777777" w:rsidR="00332093" w:rsidRDefault="00332093">
            <w:pPr>
              <w:rPr>
                <w:rFonts w:cs="Arial"/>
                <w:b/>
                <w:lang w:eastAsia="zh-CN"/>
              </w:rPr>
            </w:pPr>
            <w:r>
              <w:rPr>
                <w:rFonts w:cs="Arial"/>
                <w:b/>
                <w:lang w:eastAsia="zh-CN"/>
              </w:rPr>
              <w:t>Pre-conditions</w:t>
            </w:r>
          </w:p>
        </w:tc>
        <w:tc>
          <w:tcPr>
            <w:tcW w:w="7459" w:type="dxa"/>
            <w:tcBorders>
              <w:top w:val="single" w:sz="4" w:space="0" w:color="auto"/>
              <w:left w:val="single" w:sz="4" w:space="0" w:color="auto"/>
              <w:bottom w:val="single" w:sz="4" w:space="0" w:color="auto"/>
              <w:right w:val="single" w:sz="4" w:space="0" w:color="auto"/>
            </w:tcBorders>
            <w:hideMark/>
          </w:tcPr>
          <w:p w14:paraId="094B93E6" w14:textId="77777777" w:rsidR="00332093" w:rsidRDefault="00332093">
            <w:pPr>
              <w:rPr>
                <w:rFonts w:cs="Arial"/>
                <w:lang w:eastAsia="zh-CN"/>
              </w:rPr>
            </w:pPr>
            <w:r>
              <w:rPr>
                <w:rFonts w:cs="Arial"/>
                <w:lang w:eastAsia="zh-CN"/>
              </w:rPr>
              <w:t>Infotainment system is On</w:t>
            </w:r>
          </w:p>
          <w:p w14:paraId="33759DF2" w14:textId="77777777" w:rsidR="00332093" w:rsidRDefault="00332093">
            <w:pPr>
              <w:rPr>
                <w:rFonts w:cs="Arial"/>
                <w:lang w:eastAsia="zh-CN"/>
              </w:rPr>
            </w:pPr>
            <w:r>
              <w:rPr>
                <w:rFonts w:cs="Arial"/>
                <w:lang w:eastAsia="zh-CN"/>
              </w:rPr>
              <w:t>In keypad set mode</w:t>
            </w:r>
          </w:p>
        </w:tc>
      </w:tr>
      <w:tr w:rsidR="00332093" w14:paraId="13F782E7" w14:textId="77777777" w:rsidTr="00332093">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14:paraId="23A7E1C6" w14:textId="77777777" w:rsidR="00332093" w:rsidRDefault="00332093">
            <w:pPr>
              <w:rPr>
                <w:rFonts w:cs="Arial"/>
                <w:b/>
                <w:lang w:eastAsia="zh-CN"/>
              </w:rPr>
            </w:pPr>
            <w:r>
              <w:rPr>
                <w:rFonts w:cs="Arial"/>
                <w:b/>
                <w:lang w:eastAsia="zh-CN"/>
              </w:rPr>
              <w:t>Scenario Description</w:t>
            </w:r>
          </w:p>
        </w:tc>
        <w:tc>
          <w:tcPr>
            <w:tcW w:w="7459" w:type="dxa"/>
            <w:tcBorders>
              <w:top w:val="single" w:sz="4" w:space="0" w:color="auto"/>
              <w:left w:val="single" w:sz="4" w:space="0" w:color="auto"/>
              <w:bottom w:val="single" w:sz="4" w:space="0" w:color="auto"/>
              <w:right w:val="single" w:sz="4" w:space="0" w:color="auto"/>
            </w:tcBorders>
            <w:hideMark/>
          </w:tcPr>
          <w:p w14:paraId="7A8D25FE" w14:textId="77777777" w:rsidR="00332093" w:rsidRDefault="00332093">
            <w:pPr>
              <w:rPr>
                <w:rFonts w:cs="Arial"/>
                <w:lang w:eastAsia="zh-CN"/>
              </w:rPr>
            </w:pPr>
            <w:r>
              <w:rPr>
                <w:rFonts w:cs="Arial"/>
                <w:lang w:eastAsia="zh-CN"/>
              </w:rPr>
              <w:t>The user enters &lt;factory code, and then selects erase keycode&gt; via HMI.</w:t>
            </w:r>
          </w:p>
        </w:tc>
      </w:tr>
      <w:tr w:rsidR="00332093" w14:paraId="21EEDA9E" w14:textId="77777777" w:rsidTr="00332093">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14:paraId="196594B0" w14:textId="77777777" w:rsidR="00332093" w:rsidRDefault="00332093">
            <w:pPr>
              <w:rPr>
                <w:rFonts w:cs="Arial"/>
                <w:b/>
                <w:lang w:eastAsia="zh-CN"/>
              </w:rPr>
            </w:pPr>
            <w:r>
              <w:rPr>
                <w:rFonts w:cs="Arial"/>
                <w:b/>
                <w:lang w:eastAsia="zh-CN"/>
              </w:rPr>
              <w:t>Post-conditions</w:t>
            </w:r>
          </w:p>
        </w:tc>
        <w:tc>
          <w:tcPr>
            <w:tcW w:w="7459" w:type="dxa"/>
            <w:tcBorders>
              <w:top w:val="single" w:sz="4" w:space="0" w:color="auto"/>
              <w:left w:val="single" w:sz="4" w:space="0" w:color="auto"/>
              <w:bottom w:val="single" w:sz="4" w:space="0" w:color="auto"/>
              <w:right w:val="single" w:sz="4" w:space="0" w:color="auto"/>
            </w:tcBorders>
            <w:hideMark/>
          </w:tcPr>
          <w:p w14:paraId="6905E353" w14:textId="77777777" w:rsidR="00332093" w:rsidRDefault="00332093">
            <w:pPr>
              <w:rPr>
                <w:rFonts w:cs="Arial"/>
                <w:lang w:eastAsia="zh-CN"/>
              </w:rPr>
            </w:pPr>
            <w:r>
              <w:rPr>
                <w:rFonts w:cs="Arial"/>
                <w:lang w:eastAsia="zh-CN"/>
              </w:rPr>
              <w:t>The keycode is erased.  {Appropriate HMI is displayed}</w:t>
            </w:r>
          </w:p>
        </w:tc>
      </w:tr>
      <w:tr w:rsidR="00332093" w14:paraId="2D85C843" w14:textId="77777777" w:rsidTr="00332093">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14:paraId="6345B5B7" w14:textId="77777777" w:rsidR="00332093" w:rsidRDefault="00332093">
            <w:pPr>
              <w:rPr>
                <w:rFonts w:cs="Arial"/>
                <w:b/>
                <w:lang w:eastAsia="zh-CN"/>
              </w:rPr>
            </w:pPr>
            <w:r>
              <w:rPr>
                <w:rFonts w:cs="Arial"/>
                <w:b/>
                <w:lang w:eastAsia="zh-CN"/>
              </w:rPr>
              <w:t>List of Exception Use Cases</w:t>
            </w:r>
          </w:p>
        </w:tc>
        <w:tc>
          <w:tcPr>
            <w:tcW w:w="7459" w:type="dxa"/>
            <w:tcBorders>
              <w:top w:val="single" w:sz="4" w:space="0" w:color="auto"/>
              <w:left w:val="single" w:sz="4" w:space="0" w:color="auto"/>
              <w:bottom w:val="single" w:sz="4" w:space="0" w:color="auto"/>
              <w:right w:val="single" w:sz="4" w:space="0" w:color="auto"/>
            </w:tcBorders>
            <w:hideMark/>
          </w:tcPr>
          <w:p w14:paraId="045910EA" w14:textId="77777777" w:rsidR="00332093" w:rsidRDefault="00332093">
            <w:pPr>
              <w:rPr>
                <w:rFonts w:cs="Arial"/>
                <w:lang w:eastAsia="zh-CN"/>
              </w:rPr>
            </w:pPr>
            <w:r>
              <w:rPr>
                <w:rFonts w:cs="Arial"/>
                <w:lang w:eastAsia="zh-CN"/>
              </w:rPr>
              <w:t>E1-VS-GUC-290609 -Invalid Keycode Entry</w:t>
            </w:r>
          </w:p>
          <w:p w14:paraId="67EA95E8" w14:textId="77777777" w:rsidR="00332093" w:rsidRDefault="00332093">
            <w:pPr>
              <w:rPr>
                <w:rFonts w:cs="Arial"/>
                <w:lang w:eastAsia="zh-CN"/>
              </w:rPr>
            </w:pPr>
            <w:r>
              <w:rPr>
                <w:rFonts w:cs="Arial"/>
                <w:lang w:eastAsia="zh-CN"/>
              </w:rPr>
              <w:t>E2- VS-GUC-290611 -Cancel Keypad Set Process</w:t>
            </w:r>
          </w:p>
        </w:tc>
      </w:tr>
      <w:tr w:rsidR="00332093" w14:paraId="1E718165" w14:textId="77777777" w:rsidTr="00332093">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14:paraId="00608A29" w14:textId="77777777" w:rsidR="00332093" w:rsidRDefault="00332093">
            <w:pPr>
              <w:rPr>
                <w:rFonts w:cs="Arial"/>
                <w:b/>
                <w:lang w:eastAsia="zh-CN"/>
              </w:rPr>
            </w:pPr>
            <w:r>
              <w:rPr>
                <w:rFonts w:cs="Arial"/>
                <w:b/>
                <w:lang w:eastAsia="zh-CN"/>
              </w:rPr>
              <w:t>Interfaces</w:t>
            </w:r>
          </w:p>
        </w:tc>
        <w:tc>
          <w:tcPr>
            <w:tcW w:w="7459" w:type="dxa"/>
            <w:tcBorders>
              <w:top w:val="single" w:sz="4" w:space="0" w:color="auto"/>
              <w:left w:val="single" w:sz="4" w:space="0" w:color="auto"/>
              <w:bottom w:val="single" w:sz="4" w:space="0" w:color="auto"/>
              <w:right w:val="single" w:sz="4" w:space="0" w:color="auto"/>
            </w:tcBorders>
            <w:hideMark/>
          </w:tcPr>
          <w:p w14:paraId="12A0F5E1" w14:textId="77777777" w:rsidR="00332093" w:rsidRDefault="00332093">
            <w:pPr>
              <w:rPr>
                <w:rFonts w:cs="Arial"/>
                <w:lang w:eastAsia="zh-CN"/>
              </w:rPr>
            </w:pPr>
            <w:r>
              <w:rPr>
                <w:rFonts w:cs="Arial"/>
                <w:lang w:eastAsia="zh-CN"/>
              </w:rPr>
              <w:t>G-HMI</w:t>
            </w:r>
          </w:p>
          <w:p w14:paraId="440567F2" w14:textId="77777777" w:rsidR="00332093" w:rsidRDefault="00332093">
            <w:pPr>
              <w:rPr>
                <w:rFonts w:cs="Arial"/>
                <w:lang w:eastAsia="zh-CN"/>
              </w:rPr>
            </w:pPr>
            <w:r>
              <w:rPr>
                <w:rFonts w:cs="Arial"/>
              </w:rPr>
              <w:t>Vehicle System Interface</w:t>
            </w:r>
          </w:p>
        </w:tc>
      </w:tr>
      <w:tr w:rsidR="00332093" w14:paraId="1BD681EC" w14:textId="77777777" w:rsidTr="00332093">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tcPr>
          <w:p w14:paraId="037DBA84" w14:textId="77777777" w:rsidR="00332093" w:rsidRDefault="00332093">
            <w:pPr>
              <w:rPr>
                <w:rFonts w:cs="Arial"/>
                <w:b/>
                <w:lang w:eastAsia="zh-CN"/>
              </w:rPr>
            </w:pPr>
            <w:r>
              <w:rPr>
                <w:rFonts w:cs="Arial"/>
                <w:b/>
                <w:lang w:eastAsia="zh-CN"/>
              </w:rPr>
              <w:t>Notes</w:t>
            </w:r>
          </w:p>
        </w:tc>
        <w:tc>
          <w:tcPr>
            <w:tcW w:w="7459" w:type="dxa"/>
            <w:tcBorders>
              <w:top w:val="single" w:sz="4" w:space="0" w:color="auto"/>
              <w:left w:val="single" w:sz="4" w:space="0" w:color="auto"/>
              <w:bottom w:val="single" w:sz="4" w:space="0" w:color="auto"/>
              <w:right w:val="single" w:sz="4" w:space="0" w:color="auto"/>
            </w:tcBorders>
          </w:tcPr>
          <w:p w14:paraId="0968FD9F" w14:textId="77777777" w:rsidR="00332093" w:rsidRPr="005A58BA" w:rsidRDefault="00332093">
            <w:pPr>
              <w:rPr>
                <w:rFonts w:cs="Arial"/>
                <w:lang w:eastAsia="zh-CN"/>
              </w:rPr>
            </w:pPr>
            <w:r w:rsidRPr="005A58BA">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Run if that is the case.</w:t>
            </w:r>
          </w:p>
        </w:tc>
      </w:tr>
    </w:tbl>
    <w:p w14:paraId="0F430750" w14:textId="77777777" w:rsidR="00332093" w:rsidRDefault="00332093" w:rsidP="00332093">
      <w:pPr>
        <w:pStyle w:val="Heading4"/>
      </w:pPr>
      <w:r>
        <w:lastRenderedPageBreak/>
        <w:t>VS-UC-REQ-331329/A-Invalid Keypad Code Entry</w:t>
      </w:r>
    </w:p>
    <w:p w14:paraId="197C53F8" w14:textId="77777777" w:rsidR="00332093" w:rsidRPr="005F5EF0" w:rsidRDefault="00332093" w:rsidP="00332093">
      <w:pPr>
        <w:rPr>
          <w:b/>
          <w:sz w:val="16"/>
          <w:szCs w:val="16"/>
        </w:rPr>
      </w:pPr>
      <w:r w:rsidRPr="005F5EF0">
        <w:rPr>
          <w:b/>
          <w:sz w:val="16"/>
          <w:szCs w:val="16"/>
        </w:rPr>
        <w:t>Linked Elements</w:t>
      </w:r>
    </w:p>
    <w:p w14:paraId="51AE04A5" w14:textId="77777777" w:rsidR="00332093" w:rsidRPr="005F5EF0" w:rsidRDefault="00332093" w:rsidP="00332093">
      <w:pPr>
        <w:rPr>
          <w:sz w:val="16"/>
          <w:szCs w:val="16"/>
        </w:rPr>
      </w:pPr>
      <w:r w:rsidRPr="005F5EF0">
        <w:rPr>
          <w:sz w:val="16"/>
          <w:szCs w:val="16"/>
        </w:rPr>
        <w:t>VS-UC-REQ-331327/A-Set Keypad Code for Current User</w:t>
      </w:r>
    </w:p>
    <w:p w14:paraId="1BF50696" w14:textId="77777777" w:rsidR="00332093" w:rsidRPr="005F5EF0" w:rsidRDefault="00332093" w:rsidP="00332093">
      <w:pPr>
        <w:rPr>
          <w:sz w:val="16"/>
          <w:szCs w:val="16"/>
        </w:rPr>
      </w:pPr>
      <w:r w:rsidRPr="005F5EF0">
        <w:rPr>
          <w:sz w:val="16"/>
          <w:szCs w:val="16"/>
        </w:rPr>
        <w:t>VS-UC-REQ-331328/A-Erase Keypad Code from Current User</w:t>
      </w:r>
    </w:p>
    <w:p w14:paraId="220A5766"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7459"/>
      </w:tblGrid>
      <w:tr w:rsidR="00332093" w14:paraId="3C73AB14" w14:textId="77777777" w:rsidTr="00332093">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14:paraId="01C7B2A9" w14:textId="77777777" w:rsidR="00332093" w:rsidRDefault="00332093">
            <w:pPr>
              <w:rPr>
                <w:rFonts w:cs="Arial"/>
                <w:b/>
                <w:lang w:eastAsia="zh-CN"/>
              </w:rPr>
            </w:pPr>
            <w:r>
              <w:rPr>
                <w:rFonts w:cs="Arial"/>
                <w:b/>
                <w:lang w:eastAsia="zh-CN"/>
              </w:rPr>
              <w:t>Actors</w:t>
            </w:r>
          </w:p>
        </w:tc>
        <w:tc>
          <w:tcPr>
            <w:tcW w:w="7459" w:type="dxa"/>
            <w:tcBorders>
              <w:top w:val="single" w:sz="4" w:space="0" w:color="auto"/>
              <w:left w:val="single" w:sz="4" w:space="0" w:color="auto"/>
              <w:bottom w:val="single" w:sz="4" w:space="0" w:color="auto"/>
              <w:right w:val="single" w:sz="4" w:space="0" w:color="auto"/>
            </w:tcBorders>
            <w:hideMark/>
          </w:tcPr>
          <w:p w14:paraId="651D9F43" w14:textId="77777777" w:rsidR="00332093" w:rsidRDefault="00332093">
            <w:pPr>
              <w:rPr>
                <w:rFonts w:cs="Arial"/>
                <w:lang w:eastAsia="zh-CN"/>
              </w:rPr>
            </w:pPr>
            <w:r>
              <w:rPr>
                <w:rFonts w:cs="Arial"/>
                <w:lang w:eastAsia="zh-CN"/>
              </w:rPr>
              <w:t>Vehicle Occupant</w:t>
            </w:r>
          </w:p>
        </w:tc>
      </w:tr>
      <w:tr w:rsidR="00332093" w14:paraId="1CF33AB1" w14:textId="77777777" w:rsidTr="00332093">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14:paraId="3C76F1A9" w14:textId="77777777" w:rsidR="00332093" w:rsidRDefault="00332093">
            <w:pPr>
              <w:rPr>
                <w:rFonts w:cs="Arial"/>
                <w:b/>
                <w:lang w:eastAsia="zh-CN"/>
              </w:rPr>
            </w:pPr>
            <w:r>
              <w:rPr>
                <w:rFonts w:cs="Arial"/>
                <w:b/>
                <w:lang w:eastAsia="zh-CN"/>
              </w:rPr>
              <w:t>Pre-conditions</w:t>
            </w:r>
          </w:p>
        </w:tc>
        <w:tc>
          <w:tcPr>
            <w:tcW w:w="7459" w:type="dxa"/>
            <w:tcBorders>
              <w:top w:val="single" w:sz="4" w:space="0" w:color="auto"/>
              <w:left w:val="single" w:sz="4" w:space="0" w:color="auto"/>
              <w:bottom w:val="single" w:sz="4" w:space="0" w:color="auto"/>
              <w:right w:val="single" w:sz="4" w:space="0" w:color="auto"/>
            </w:tcBorders>
            <w:hideMark/>
          </w:tcPr>
          <w:p w14:paraId="3A21C09A" w14:textId="77777777" w:rsidR="00332093" w:rsidRDefault="00332093">
            <w:pPr>
              <w:rPr>
                <w:rFonts w:cs="Arial"/>
              </w:rPr>
            </w:pPr>
            <w:r>
              <w:rPr>
                <w:rFonts w:cs="Arial"/>
              </w:rPr>
              <w:t>Infotainment System is On</w:t>
            </w:r>
          </w:p>
          <w:p w14:paraId="3BE6B67A" w14:textId="77777777" w:rsidR="00332093" w:rsidRDefault="00332093">
            <w:pPr>
              <w:rPr>
                <w:rFonts w:cs="Arial"/>
                <w:lang w:eastAsia="zh-CN"/>
              </w:rPr>
            </w:pPr>
            <w:r>
              <w:rPr>
                <w:rFonts w:cs="Arial"/>
                <w:lang w:eastAsia="zh-CN"/>
              </w:rPr>
              <w:t>In keypad set mode</w:t>
            </w:r>
          </w:p>
        </w:tc>
      </w:tr>
      <w:tr w:rsidR="00332093" w14:paraId="4E15A599" w14:textId="77777777" w:rsidTr="00332093">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14:paraId="3A1F6002" w14:textId="77777777" w:rsidR="00332093" w:rsidRDefault="00332093">
            <w:pPr>
              <w:rPr>
                <w:rFonts w:cs="Arial"/>
                <w:b/>
                <w:lang w:eastAsia="zh-CN"/>
              </w:rPr>
            </w:pPr>
            <w:r>
              <w:rPr>
                <w:rFonts w:cs="Arial"/>
                <w:b/>
                <w:lang w:eastAsia="zh-CN"/>
              </w:rPr>
              <w:t>Scenario Description</w:t>
            </w:r>
          </w:p>
        </w:tc>
        <w:tc>
          <w:tcPr>
            <w:tcW w:w="7459" w:type="dxa"/>
            <w:tcBorders>
              <w:top w:val="single" w:sz="4" w:space="0" w:color="auto"/>
              <w:left w:val="single" w:sz="4" w:space="0" w:color="auto"/>
              <w:bottom w:val="single" w:sz="4" w:space="0" w:color="auto"/>
              <w:right w:val="single" w:sz="4" w:space="0" w:color="auto"/>
            </w:tcBorders>
            <w:hideMark/>
          </w:tcPr>
          <w:p w14:paraId="60B3000C" w14:textId="77777777" w:rsidR="00332093" w:rsidRDefault="00332093">
            <w:pPr>
              <w:rPr>
                <w:rFonts w:cs="Arial"/>
                <w:lang w:eastAsia="zh-CN"/>
              </w:rPr>
            </w:pPr>
            <w:r>
              <w:rPr>
                <w:rFonts w:cs="Arial"/>
                <w:lang w:eastAsia="zh-CN"/>
              </w:rPr>
              <w:t xml:space="preserve">The user enters an invalid factory code. </w:t>
            </w:r>
          </w:p>
        </w:tc>
      </w:tr>
      <w:tr w:rsidR="00332093" w14:paraId="08B8C863" w14:textId="77777777" w:rsidTr="00332093">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14:paraId="2F7EC53C" w14:textId="77777777" w:rsidR="00332093" w:rsidRDefault="00332093">
            <w:pPr>
              <w:rPr>
                <w:rFonts w:cs="Arial"/>
                <w:b/>
                <w:lang w:eastAsia="zh-CN"/>
              </w:rPr>
            </w:pPr>
            <w:r>
              <w:rPr>
                <w:rFonts w:cs="Arial"/>
                <w:b/>
                <w:lang w:eastAsia="zh-CN"/>
              </w:rPr>
              <w:t>Post-conditions</w:t>
            </w:r>
          </w:p>
        </w:tc>
        <w:tc>
          <w:tcPr>
            <w:tcW w:w="7459" w:type="dxa"/>
            <w:tcBorders>
              <w:top w:val="single" w:sz="4" w:space="0" w:color="auto"/>
              <w:left w:val="single" w:sz="4" w:space="0" w:color="auto"/>
              <w:bottom w:val="single" w:sz="4" w:space="0" w:color="auto"/>
              <w:right w:val="single" w:sz="4" w:space="0" w:color="auto"/>
            </w:tcBorders>
            <w:hideMark/>
          </w:tcPr>
          <w:p w14:paraId="2D6162CB" w14:textId="77777777" w:rsidR="00332093" w:rsidRDefault="00332093">
            <w:pPr>
              <w:rPr>
                <w:rFonts w:cs="Arial"/>
                <w:lang w:eastAsia="zh-CN"/>
              </w:rPr>
            </w:pPr>
            <w:r>
              <w:rPr>
                <w:rFonts w:cs="Arial"/>
                <w:lang w:eastAsia="zh-CN"/>
              </w:rPr>
              <w:t>HMI indicates {invalid key code entered message}.</w:t>
            </w:r>
          </w:p>
          <w:p w14:paraId="0C17D0FA" w14:textId="77777777" w:rsidR="00332093" w:rsidRDefault="00332093">
            <w:pPr>
              <w:rPr>
                <w:rFonts w:cs="Arial"/>
                <w:lang w:eastAsia="zh-CN"/>
              </w:rPr>
            </w:pPr>
            <w:r>
              <w:rPr>
                <w:rFonts w:cs="Arial"/>
                <w:lang w:eastAsia="zh-CN"/>
              </w:rPr>
              <w:t>Keycode is not Set or Erased</w:t>
            </w:r>
          </w:p>
        </w:tc>
      </w:tr>
      <w:tr w:rsidR="00332093" w14:paraId="5C032534" w14:textId="77777777" w:rsidTr="00332093">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14:paraId="33EC2EF8" w14:textId="77777777" w:rsidR="00332093" w:rsidRDefault="00332093">
            <w:pPr>
              <w:rPr>
                <w:rFonts w:cs="Arial"/>
                <w:b/>
                <w:lang w:eastAsia="zh-CN"/>
              </w:rPr>
            </w:pPr>
            <w:r>
              <w:rPr>
                <w:rFonts w:cs="Arial"/>
                <w:b/>
                <w:lang w:eastAsia="zh-CN"/>
              </w:rPr>
              <w:t>List of Exception Use Cases</w:t>
            </w:r>
          </w:p>
        </w:tc>
        <w:tc>
          <w:tcPr>
            <w:tcW w:w="7459" w:type="dxa"/>
            <w:tcBorders>
              <w:top w:val="single" w:sz="4" w:space="0" w:color="auto"/>
              <w:left w:val="single" w:sz="4" w:space="0" w:color="auto"/>
              <w:bottom w:val="single" w:sz="4" w:space="0" w:color="auto"/>
              <w:right w:val="single" w:sz="4" w:space="0" w:color="auto"/>
            </w:tcBorders>
            <w:hideMark/>
          </w:tcPr>
          <w:p w14:paraId="06D2B1FF" w14:textId="77777777" w:rsidR="00332093" w:rsidRDefault="00332093">
            <w:pPr>
              <w:rPr>
                <w:rFonts w:cs="Arial"/>
                <w:lang w:eastAsia="zh-CN"/>
              </w:rPr>
            </w:pPr>
            <w:r>
              <w:rPr>
                <w:rFonts w:cs="Arial"/>
                <w:lang w:eastAsia="zh-CN"/>
              </w:rPr>
              <w:t>NA</w:t>
            </w:r>
          </w:p>
        </w:tc>
      </w:tr>
      <w:tr w:rsidR="00332093" w14:paraId="041DA6EE" w14:textId="77777777" w:rsidTr="00332093">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14:paraId="7FB7241D" w14:textId="77777777" w:rsidR="00332093" w:rsidRDefault="00332093">
            <w:pPr>
              <w:rPr>
                <w:rFonts w:cs="Arial"/>
                <w:b/>
                <w:lang w:eastAsia="zh-CN"/>
              </w:rPr>
            </w:pPr>
            <w:r>
              <w:rPr>
                <w:rFonts w:cs="Arial"/>
                <w:b/>
                <w:lang w:eastAsia="zh-CN"/>
              </w:rPr>
              <w:t>Interfaces</w:t>
            </w:r>
          </w:p>
        </w:tc>
        <w:tc>
          <w:tcPr>
            <w:tcW w:w="7459" w:type="dxa"/>
            <w:tcBorders>
              <w:top w:val="single" w:sz="4" w:space="0" w:color="auto"/>
              <w:left w:val="single" w:sz="4" w:space="0" w:color="auto"/>
              <w:bottom w:val="single" w:sz="4" w:space="0" w:color="auto"/>
              <w:right w:val="single" w:sz="4" w:space="0" w:color="auto"/>
            </w:tcBorders>
            <w:hideMark/>
          </w:tcPr>
          <w:p w14:paraId="2FF15FC7" w14:textId="77777777" w:rsidR="00332093" w:rsidRDefault="00332093">
            <w:pPr>
              <w:rPr>
                <w:rFonts w:cs="Arial"/>
                <w:lang w:eastAsia="zh-CN"/>
              </w:rPr>
            </w:pPr>
            <w:r>
              <w:rPr>
                <w:rFonts w:cs="Arial"/>
                <w:lang w:eastAsia="zh-CN"/>
              </w:rPr>
              <w:t>G-HMI</w:t>
            </w:r>
          </w:p>
          <w:p w14:paraId="59F416DB" w14:textId="77777777" w:rsidR="00332093" w:rsidRDefault="00332093">
            <w:pPr>
              <w:rPr>
                <w:rFonts w:cs="Arial"/>
                <w:lang w:eastAsia="zh-CN"/>
              </w:rPr>
            </w:pPr>
            <w:r>
              <w:rPr>
                <w:rFonts w:cs="Arial"/>
              </w:rPr>
              <w:t>Vehicle System Interface</w:t>
            </w:r>
          </w:p>
        </w:tc>
      </w:tr>
      <w:tr w:rsidR="00332093" w14:paraId="1154E3E8" w14:textId="77777777" w:rsidTr="00332093">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tcPr>
          <w:p w14:paraId="0099A400" w14:textId="77777777" w:rsidR="00332093" w:rsidRDefault="00332093">
            <w:pPr>
              <w:rPr>
                <w:rFonts w:cs="Arial"/>
                <w:b/>
                <w:lang w:eastAsia="zh-CN"/>
              </w:rPr>
            </w:pPr>
            <w:r>
              <w:rPr>
                <w:rFonts w:cs="Arial"/>
                <w:b/>
                <w:lang w:eastAsia="zh-CN"/>
              </w:rPr>
              <w:t>Notes</w:t>
            </w:r>
          </w:p>
        </w:tc>
        <w:tc>
          <w:tcPr>
            <w:tcW w:w="7459" w:type="dxa"/>
            <w:tcBorders>
              <w:top w:val="single" w:sz="4" w:space="0" w:color="auto"/>
              <w:left w:val="single" w:sz="4" w:space="0" w:color="auto"/>
              <w:bottom w:val="single" w:sz="4" w:space="0" w:color="auto"/>
              <w:right w:val="single" w:sz="4" w:space="0" w:color="auto"/>
            </w:tcBorders>
          </w:tcPr>
          <w:p w14:paraId="21353592" w14:textId="77777777" w:rsidR="00332093" w:rsidRPr="000C664E" w:rsidRDefault="00332093">
            <w:pPr>
              <w:rPr>
                <w:rFonts w:cs="Arial"/>
                <w:lang w:eastAsia="zh-CN"/>
              </w:rPr>
            </w:pPr>
            <w:r w:rsidRPr="000C664E">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Run if that is the case.</w:t>
            </w:r>
          </w:p>
        </w:tc>
      </w:tr>
    </w:tbl>
    <w:p w14:paraId="00B7ED4D" w14:textId="77777777" w:rsidR="00332093" w:rsidRDefault="00332093">
      <w:pPr>
        <w:spacing w:after="200" w:line="276" w:lineRule="auto"/>
        <w:rPr>
          <w:rFonts w:cs="Arial"/>
          <w:b/>
          <w:lang w:eastAsia="zh-CN"/>
        </w:rPr>
      </w:pPr>
    </w:p>
    <w:p w14:paraId="2B174CAC" w14:textId="77777777" w:rsidR="00332093" w:rsidRDefault="00332093" w:rsidP="00332093">
      <w:pPr>
        <w:pStyle w:val="Heading4"/>
      </w:pPr>
      <w:r>
        <w:t>VS-UC-REQ-331330/A-Invalid Duplicate Keypad Code Entry</w:t>
      </w:r>
    </w:p>
    <w:p w14:paraId="37E52C54" w14:textId="77777777" w:rsidR="00332093" w:rsidRPr="005F5EF0" w:rsidRDefault="00332093" w:rsidP="00332093">
      <w:pPr>
        <w:rPr>
          <w:b/>
          <w:sz w:val="16"/>
          <w:szCs w:val="16"/>
        </w:rPr>
      </w:pPr>
      <w:r w:rsidRPr="005F5EF0">
        <w:rPr>
          <w:b/>
          <w:sz w:val="16"/>
          <w:szCs w:val="16"/>
        </w:rPr>
        <w:t>Linked Elements</w:t>
      </w:r>
    </w:p>
    <w:p w14:paraId="6DE264EF" w14:textId="77777777" w:rsidR="00332093" w:rsidRPr="005F5EF0" w:rsidRDefault="00332093" w:rsidP="00332093">
      <w:pPr>
        <w:rPr>
          <w:sz w:val="16"/>
          <w:szCs w:val="16"/>
        </w:rPr>
      </w:pPr>
      <w:r w:rsidRPr="005F5EF0">
        <w:rPr>
          <w:sz w:val="16"/>
          <w:szCs w:val="16"/>
        </w:rPr>
        <w:t>VS-UC-REQ-331327/A-Set Keypad Code for Current User</w:t>
      </w:r>
    </w:p>
    <w:p w14:paraId="21471D89"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011"/>
      </w:tblGrid>
      <w:tr w:rsidR="00332093" w14:paraId="0EBA825B"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4044DC39" w14:textId="77777777" w:rsidR="00332093" w:rsidRDefault="00332093">
            <w:pPr>
              <w:rPr>
                <w:rFonts w:cs="Arial"/>
                <w:b/>
                <w:lang w:eastAsia="zh-CN"/>
              </w:rPr>
            </w:pPr>
            <w:r>
              <w:rPr>
                <w:rFonts w:cs="Arial"/>
                <w:b/>
                <w:lang w:eastAsia="zh-CN"/>
              </w:rPr>
              <w:t>Actors</w:t>
            </w:r>
          </w:p>
        </w:tc>
        <w:tc>
          <w:tcPr>
            <w:tcW w:w="7011" w:type="dxa"/>
            <w:tcBorders>
              <w:top w:val="single" w:sz="4" w:space="0" w:color="auto"/>
              <w:left w:val="single" w:sz="4" w:space="0" w:color="auto"/>
              <w:bottom w:val="single" w:sz="4" w:space="0" w:color="auto"/>
              <w:right w:val="single" w:sz="4" w:space="0" w:color="auto"/>
            </w:tcBorders>
            <w:hideMark/>
          </w:tcPr>
          <w:p w14:paraId="2CC14D2D" w14:textId="77777777" w:rsidR="00332093" w:rsidRDefault="00332093">
            <w:pPr>
              <w:rPr>
                <w:rFonts w:cs="Arial"/>
                <w:lang w:eastAsia="zh-CN"/>
              </w:rPr>
            </w:pPr>
            <w:r>
              <w:rPr>
                <w:rFonts w:cs="Arial"/>
                <w:lang w:eastAsia="zh-CN"/>
              </w:rPr>
              <w:t>Vehicle Occupant</w:t>
            </w:r>
          </w:p>
        </w:tc>
      </w:tr>
      <w:tr w:rsidR="00332093" w14:paraId="3EC98964"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242789B8" w14:textId="77777777" w:rsidR="00332093" w:rsidRDefault="00332093">
            <w:pPr>
              <w:rPr>
                <w:rFonts w:cs="Arial"/>
                <w:b/>
                <w:lang w:eastAsia="zh-CN"/>
              </w:rPr>
            </w:pPr>
            <w:r>
              <w:rPr>
                <w:rFonts w:cs="Arial"/>
                <w:b/>
                <w:lang w:eastAsia="zh-CN"/>
              </w:rPr>
              <w:t>Pre-conditions</w:t>
            </w:r>
          </w:p>
        </w:tc>
        <w:tc>
          <w:tcPr>
            <w:tcW w:w="7011" w:type="dxa"/>
            <w:tcBorders>
              <w:top w:val="single" w:sz="4" w:space="0" w:color="auto"/>
              <w:left w:val="single" w:sz="4" w:space="0" w:color="auto"/>
              <w:bottom w:val="single" w:sz="4" w:space="0" w:color="auto"/>
              <w:right w:val="single" w:sz="4" w:space="0" w:color="auto"/>
            </w:tcBorders>
            <w:hideMark/>
          </w:tcPr>
          <w:p w14:paraId="1BDB1536" w14:textId="77777777" w:rsidR="00332093" w:rsidRDefault="00332093">
            <w:pPr>
              <w:rPr>
                <w:rFonts w:cs="Arial"/>
                <w:lang w:eastAsia="zh-CN"/>
              </w:rPr>
            </w:pPr>
            <w:r>
              <w:rPr>
                <w:rFonts w:cs="Arial"/>
              </w:rPr>
              <w:t xml:space="preserve">Infotainment System is </w:t>
            </w:r>
            <w:proofErr w:type="gramStart"/>
            <w:r>
              <w:rPr>
                <w:rFonts w:cs="Arial"/>
              </w:rPr>
              <w:t>On</w:t>
            </w:r>
            <w:proofErr w:type="gramEnd"/>
            <w:r>
              <w:rPr>
                <w:rFonts w:cs="Arial"/>
                <w:lang w:eastAsia="zh-CN"/>
              </w:rPr>
              <w:t xml:space="preserve"> </w:t>
            </w:r>
          </w:p>
        </w:tc>
      </w:tr>
      <w:tr w:rsidR="00332093" w14:paraId="2DE5975A"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54A893D3" w14:textId="77777777" w:rsidR="00332093" w:rsidRDefault="00332093">
            <w:pPr>
              <w:rPr>
                <w:rFonts w:cs="Arial"/>
                <w:b/>
                <w:lang w:eastAsia="zh-CN"/>
              </w:rPr>
            </w:pPr>
            <w:r>
              <w:rPr>
                <w:rFonts w:cs="Arial"/>
                <w:b/>
                <w:lang w:eastAsia="zh-CN"/>
              </w:rPr>
              <w:t>Scenario Description</w:t>
            </w:r>
          </w:p>
        </w:tc>
        <w:tc>
          <w:tcPr>
            <w:tcW w:w="7011" w:type="dxa"/>
            <w:tcBorders>
              <w:top w:val="single" w:sz="4" w:space="0" w:color="auto"/>
              <w:left w:val="single" w:sz="4" w:space="0" w:color="auto"/>
              <w:bottom w:val="single" w:sz="4" w:space="0" w:color="auto"/>
              <w:right w:val="single" w:sz="4" w:space="0" w:color="auto"/>
            </w:tcBorders>
            <w:hideMark/>
          </w:tcPr>
          <w:p w14:paraId="623BDEF7" w14:textId="77777777" w:rsidR="00332093" w:rsidRDefault="00332093">
            <w:pPr>
              <w:rPr>
                <w:rFonts w:cs="Arial"/>
                <w:lang w:eastAsia="zh-CN"/>
              </w:rPr>
            </w:pPr>
            <w:r>
              <w:rPr>
                <w:rFonts w:cs="Arial"/>
                <w:lang w:eastAsia="zh-CN"/>
              </w:rPr>
              <w:t>The user enters a duplicate keycode</w:t>
            </w:r>
          </w:p>
        </w:tc>
      </w:tr>
      <w:tr w:rsidR="00332093" w14:paraId="31C2904F"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5BEC2791" w14:textId="77777777" w:rsidR="00332093" w:rsidRDefault="00332093">
            <w:pPr>
              <w:rPr>
                <w:rFonts w:cs="Arial"/>
                <w:b/>
                <w:lang w:eastAsia="zh-CN"/>
              </w:rPr>
            </w:pPr>
            <w:r>
              <w:rPr>
                <w:rFonts w:cs="Arial"/>
                <w:b/>
                <w:lang w:eastAsia="zh-CN"/>
              </w:rPr>
              <w:t>Post-conditions</w:t>
            </w:r>
          </w:p>
        </w:tc>
        <w:tc>
          <w:tcPr>
            <w:tcW w:w="7011" w:type="dxa"/>
            <w:tcBorders>
              <w:top w:val="single" w:sz="4" w:space="0" w:color="auto"/>
              <w:left w:val="single" w:sz="4" w:space="0" w:color="auto"/>
              <w:bottom w:val="single" w:sz="4" w:space="0" w:color="auto"/>
              <w:right w:val="single" w:sz="4" w:space="0" w:color="auto"/>
            </w:tcBorders>
            <w:hideMark/>
          </w:tcPr>
          <w:p w14:paraId="0DB6D7A5" w14:textId="77777777" w:rsidR="00332093" w:rsidRDefault="00332093">
            <w:pPr>
              <w:rPr>
                <w:rFonts w:cs="Arial"/>
                <w:lang w:eastAsia="zh-CN"/>
              </w:rPr>
            </w:pPr>
            <w:r>
              <w:rPr>
                <w:rFonts w:cs="Arial"/>
                <w:lang w:eastAsia="zh-CN"/>
              </w:rPr>
              <w:t>HMI indicates {Duplicate keycode entered message}.</w:t>
            </w:r>
          </w:p>
          <w:p w14:paraId="3A7B92FC" w14:textId="77777777" w:rsidR="00332093" w:rsidRDefault="00332093">
            <w:pPr>
              <w:rPr>
                <w:rFonts w:cs="Arial"/>
                <w:lang w:eastAsia="zh-CN"/>
              </w:rPr>
            </w:pPr>
            <w:r>
              <w:rPr>
                <w:rFonts w:cs="Arial"/>
                <w:lang w:eastAsia="zh-CN"/>
              </w:rPr>
              <w:t>Keycode is not Set.</w:t>
            </w:r>
          </w:p>
        </w:tc>
      </w:tr>
      <w:tr w:rsidR="00332093" w14:paraId="04885A16"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1026FA79" w14:textId="77777777" w:rsidR="00332093" w:rsidRDefault="00332093">
            <w:pPr>
              <w:rPr>
                <w:rFonts w:cs="Arial"/>
                <w:b/>
                <w:lang w:eastAsia="zh-CN"/>
              </w:rPr>
            </w:pPr>
            <w:r>
              <w:rPr>
                <w:rFonts w:cs="Arial"/>
                <w:b/>
                <w:lang w:eastAsia="zh-CN"/>
              </w:rPr>
              <w:t>List of Exception Use Cases</w:t>
            </w:r>
          </w:p>
        </w:tc>
        <w:tc>
          <w:tcPr>
            <w:tcW w:w="7011" w:type="dxa"/>
            <w:tcBorders>
              <w:top w:val="single" w:sz="4" w:space="0" w:color="auto"/>
              <w:left w:val="single" w:sz="4" w:space="0" w:color="auto"/>
              <w:bottom w:val="single" w:sz="4" w:space="0" w:color="auto"/>
              <w:right w:val="single" w:sz="4" w:space="0" w:color="auto"/>
            </w:tcBorders>
            <w:hideMark/>
          </w:tcPr>
          <w:p w14:paraId="4263AA48" w14:textId="77777777" w:rsidR="00332093" w:rsidRDefault="00332093">
            <w:pPr>
              <w:rPr>
                <w:rFonts w:cs="Arial"/>
                <w:lang w:eastAsia="zh-CN"/>
              </w:rPr>
            </w:pPr>
            <w:r>
              <w:rPr>
                <w:rFonts w:cs="Arial"/>
                <w:lang w:eastAsia="zh-CN"/>
              </w:rPr>
              <w:t>NA</w:t>
            </w:r>
          </w:p>
        </w:tc>
      </w:tr>
      <w:tr w:rsidR="00332093" w14:paraId="3E3928F4"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7DF4ADDE" w14:textId="77777777" w:rsidR="00332093" w:rsidRDefault="00332093">
            <w:pPr>
              <w:rPr>
                <w:rFonts w:cs="Arial"/>
                <w:b/>
                <w:lang w:eastAsia="zh-CN"/>
              </w:rPr>
            </w:pPr>
            <w:r>
              <w:rPr>
                <w:rFonts w:cs="Arial"/>
                <w:b/>
                <w:lang w:eastAsia="zh-CN"/>
              </w:rPr>
              <w:t>Interfaces</w:t>
            </w:r>
          </w:p>
        </w:tc>
        <w:tc>
          <w:tcPr>
            <w:tcW w:w="7011" w:type="dxa"/>
            <w:tcBorders>
              <w:top w:val="single" w:sz="4" w:space="0" w:color="auto"/>
              <w:left w:val="single" w:sz="4" w:space="0" w:color="auto"/>
              <w:bottom w:val="single" w:sz="4" w:space="0" w:color="auto"/>
              <w:right w:val="single" w:sz="4" w:space="0" w:color="auto"/>
            </w:tcBorders>
            <w:hideMark/>
          </w:tcPr>
          <w:p w14:paraId="2EBF207A" w14:textId="77777777" w:rsidR="00332093" w:rsidRDefault="00332093">
            <w:pPr>
              <w:rPr>
                <w:rFonts w:cs="Arial"/>
                <w:lang w:eastAsia="zh-CN"/>
              </w:rPr>
            </w:pPr>
            <w:r>
              <w:rPr>
                <w:rFonts w:cs="Arial"/>
                <w:lang w:eastAsia="zh-CN"/>
              </w:rPr>
              <w:t>G-HMI</w:t>
            </w:r>
          </w:p>
          <w:p w14:paraId="754DA17D" w14:textId="77777777" w:rsidR="00332093" w:rsidRDefault="00332093">
            <w:pPr>
              <w:rPr>
                <w:rFonts w:cs="Arial"/>
                <w:lang w:eastAsia="zh-CN"/>
              </w:rPr>
            </w:pPr>
            <w:r>
              <w:rPr>
                <w:rFonts w:cs="Arial"/>
              </w:rPr>
              <w:t>Vehicle System Interface</w:t>
            </w:r>
          </w:p>
        </w:tc>
      </w:tr>
      <w:tr w:rsidR="00332093" w14:paraId="722C5811"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tcPr>
          <w:p w14:paraId="31E4EBE3" w14:textId="77777777" w:rsidR="00332093" w:rsidRDefault="00332093">
            <w:pPr>
              <w:rPr>
                <w:rFonts w:cs="Arial"/>
                <w:b/>
                <w:lang w:eastAsia="zh-CN"/>
              </w:rPr>
            </w:pPr>
            <w:r>
              <w:rPr>
                <w:rFonts w:cs="Arial"/>
                <w:b/>
                <w:lang w:eastAsia="zh-CN"/>
              </w:rPr>
              <w:t>Notes</w:t>
            </w:r>
          </w:p>
        </w:tc>
        <w:tc>
          <w:tcPr>
            <w:tcW w:w="7011" w:type="dxa"/>
            <w:tcBorders>
              <w:top w:val="single" w:sz="4" w:space="0" w:color="auto"/>
              <w:left w:val="single" w:sz="4" w:space="0" w:color="auto"/>
              <w:bottom w:val="single" w:sz="4" w:space="0" w:color="auto"/>
              <w:right w:val="single" w:sz="4" w:space="0" w:color="auto"/>
            </w:tcBorders>
          </w:tcPr>
          <w:p w14:paraId="363A35BD" w14:textId="77777777" w:rsidR="00332093" w:rsidRPr="00DA45BF" w:rsidRDefault="00332093">
            <w:pPr>
              <w:rPr>
                <w:rFonts w:cs="Arial"/>
                <w:lang w:eastAsia="zh-CN"/>
              </w:rPr>
            </w:pPr>
            <w:r w:rsidRPr="00DA45BF">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Run if that is the case.</w:t>
            </w:r>
          </w:p>
        </w:tc>
      </w:tr>
    </w:tbl>
    <w:p w14:paraId="2A3B7E29" w14:textId="77777777" w:rsidR="00332093" w:rsidRDefault="00332093">
      <w:pPr>
        <w:ind w:left="720"/>
        <w:rPr>
          <w:rFonts w:cs="Arial"/>
        </w:rPr>
      </w:pPr>
    </w:p>
    <w:p w14:paraId="4763B9A5" w14:textId="77777777" w:rsidR="00332093" w:rsidRDefault="00332093" w:rsidP="00332093">
      <w:pPr>
        <w:pStyle w:val="Heading4"/>
      </w:pPr>
      <w:r>
        <w:t>VS-UC-REQ-331331/A-Cancel Keypad Set Process</w:t>
      </w:r>
    </w:p>
    <w:p w14:paraId="57D5C51C" w14:textId="77777777" w:rsidR="00332093" w:rsidRPr="005F5EF0" w:rsidRDefault="00332093" w:rsidP="00332093">
      <w:pPr>
        <w:rPr>
          <w:b/>
          <w:sz w:val="16"/>
          <w:szCs w:val="16"/>
        </w:rPr>
      </w:pPr>
      <w:r w:rsidRPr="005F5EF0">
        <w:rPr>
          <w:b/>
          <w:sz w:val="16"/>
          <w:szCs w:val="16"/>
        </w:rPr>
        <w:t>Linked Elements</w:t>
      </w:r>
    </w:p>
    <w:p w14:paraId="3EF798AA" w14:textId="77777777" w:rsidR="00332093" w:rsidRPr="005F5EF0" w:rsidRDefault="00332093" w:rsidP="00332093">
      <w:pPr>
        <w:rPr>
          <w:sz w:val="16"/>
          <w:szCs w:val="16"/>
        </w:rPr>
      </w:pPr>
      <w:r w:rsidRPr="005F5EF0">
        <w:rPr>
          <w:sz w:val="16"/>
          <w:szCs w:val="16"/>
        </w:rPr>
        <w:t>VS-UC-REQ-331327/A-Set Keypad Code for Current User</w:t>
      </w:r>
    </w:p>
    <w:p w14:paraId="3BA89543" w14:textId="77777777" w:rsidR="00332093" w:rsidRPr="005F5EF0" w:rsidRDefault="00332093" w:rsidP="00332093">
      <w:pPr>
        <w:rPr>
          <w:sz w:val="16"/>
          <w:szCs w:val="16"/>
        </w:rPr>
      </w:pPr>
      <w:r w:rsidRPr="005F5EF0">
        <w:rPr>
          <w:sz w:val="16"/>
          <w:szCs w:val="16"/>
        </w:rPr>
        <w:t>VS-UC-REQ-331328/A-Erase Keypad Code from Current User</w:t>
      </w:r>
    </w:p>
    <w:p w14:paraId="4D730D92"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011"/>
      </w:tblGrid>
      <w:tr w:rsidR="00332093" w14:paraId="13C55C36"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51DC78E6" w14:textId="77777777" w:rsidR="00332093" w:rsidRDefault="00332093">
            <w:pPr>
              <w:rPr>
                <w:rFonts w:cs="Arial"/>
                <w:b/>
                <w:lang w:eastAsia="zh-CN"/>
              </w:rPr>
            </w:pPr>
            <w:r>
              <w:rPr>
                <w:rFonts w:cs="Arial"/>
                <w:b/>
                <w:lang w:eastAsia="zh-CN"/>
              </w:rPr>
              <w:t>Actors</w:t>
            </w:r>
          </w:p>
        </w:tc>
        <w:tc>
          <w:tcPr>
            <w:tcW w:w="7011" w:type="dxa"/>
            <w:tcBorders>
              <w:top w:val="single" w:sz="4" w:space="0" w:color="auto"/>
              <w:left w:val="single" w:sz="4" w:space="0" w:color="auto"/>
              <w:bottom w:val="single" w:sz="4" w:space="0" w:color="auto"/>
              <w:right w:val="single" w:sz="4" w:space="0" w:color="auto"/>
            </w:tcBorders>
            <w:hideMark/>
          </w:tcPr>
          <w:p w14:paraId="1216E7C0" w14:textId="77777777" w:rsidR="00332093" w:rsidRDefault="00332093">
            <w:pPr>
              <w:rPr>
                <w:rFonts w:cs="Arial"/>
                <w:lang w:eastAsia="zh-CN"/>
              </w:rPr>
            </w:pPr>
            <w:r>
              <w:rPr>
                <w:rFonts w:cs="Arial"/>
                <w:lang w:eastAsia="zh-CN"/>
              </w:rPr>
              <w:t>Vehicle Occupant</w:t>
            </w:r>
          </w:p>
        </w:tc>
      </w:tr>
      <w:tr w:rsidR="00332093" w14:paraId="7ED47390"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156F4495" w14:textId="77777777" w:rsidR="00332093" w:rsidRDefault="00332093">
            <w:pPr>
              <w:rPr>
                <w:rFonts w:cs="Arial"/>
                <w:b/>
                <w:lang w:eastAsia="zh-CN"/>
              </w:rPr>
            </w:pPr>
            <w:r>
              <w:rPr>
                <w:rFonts w:cs="Arial"/>
                <w:b/>
                <w:lang w:eastAsia="zh-CN"/>
              </w:rPr>
              <w:t>Pre-conditions</w:t>
            </w:r>
          </w:p>
        </w:tc>
        <w:tc>
          <w:tcPr>
            <w:tcW w:w="7011" w:type="dxa"/>
            <w:tcBorders>
              <w:top w:val="single" w:sz="4" w:space="0" w:color="auto"/>
              <w:left w:val="single" w:sz="4" w:space="0" w:color="auto"/>
              <w:bottom w:val="single" w:sz="4" w:space="0" w:color="auto"/>
              <w:right w:val="single" w:sz="4" w:space="0" w:color="auto"/>
            </w:tcBorders>
            <w:hideMark/>
          </w:tcPr>
          <w:p w14:paraId="68A6CE1C" w14:textId="77777777" w:rsidR="00332093" w:rsidRDefault="00332093">
            <w:pPr>
              <w:rPr>
                <w:rFonts w:cs="Arial"/>
                <w:lang w:eastAsia="zh-CN"/>
              </w:rPr>
            </w:pPr>
            <w:r>
              <w:rPr>
                <w:rFonts w:cs="Arial"/>
              </w:rPr>
              <w:t>Infotainment System is On</w:t>
            </w:r>
            <w:r>
              <w:rPr>
                <w:rFonts w:cs="Arial"/>
                <w:lang w:eastAsia="zh-CN"/>
              </w:rPr>
              <w:t xml:space="preserve"> </w:t>
            </w:r>
          </w:p>
          <w:p w14:paraId="623DFB09" w14:textId="77777777" w:rsidR="00332093" w:rsidRDefault="00332093">
            <w:pPr>
              <w:rPr>
                <w:rFonts w:cs="Arial"/>
                <w:lang w:eastAsia="zh-CN"/>
              </w:rPr>
            </w:pPr>
            <w:r>
              <w:rPr>
                <w:rFonts w:cs="Arial"/>
                <w:lang w:eastAsia="zh-CN"/>
              </w:rPr>
              <w:t>In keypad set mode</w:t>
            </w:r>
          </w:p>
        </w:tc>
      </w:tr>
      <w:tr w:rsidR="00332093" w14:paraId="6A84E543"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37625FB6" w14:textId="77777777" w:rsidR="00332093" w:rsidRDefault="00332093">
            <w:pPr>
              <w:rPr>
                <w:rFonts w:cs="Arial"/>
                <w:b/>
                <w:lang w:eastAsia="zh-CN"/>
              </w:rPr>
            </w:pPr>
            <w:r>
              <w:rPr>
                <w:rFonts w:cs="Arial"/>
                <w:b/>
                <w:lang w:eastAsia="zh-CN"/>
              </w:rPr>
              <w:t>Scenario Description</w:t>
            </w:r>
          </w:p>
        </w:tc>
        <w:tc>
          <w:tcPr>
            <w:tcW w:w="7011" w:type="dxa"/>
            <w:tcBorders>
              <w:top w:val="single" w:sz="4" w:space="0" w:color="auto"/>
              <w:left w:val="single" w:sz="4" w:space="0" w:color="auto"/>
              <w:bottom w:val="single" w:sz="4" w:space="0" w:color="auto"/>
              <w:right w:val="single" w:sz="4" w:space="0" w:color="auto"/>
            </w:tcBorders>
            <w:hideMark/>
          </w:tcPr>
          <w:p w14:paraId="53FEA175" w14:textId="77777777" w:rsidR="00332093" w:rsidRDefault="00332093">
            <w:pPr>
              <w:rPr>
                <w:rFonts w:cs="Arial"/>
                <w:lang w:eastAsia="zh-CN"/>
              </w:rPr>
            </w:pPr>
            <w:r>
              <w:rPr>
                <w:rFonts w:cs="Arial"/>
                <w:lang w:eastAsia="zh-CN"/>
              </w:rPr>
              <w:t>Exit key pad set screen, while before setting keypad keycode.</w:t>
            </w:r>
          </w:p>
        </w:tc>
      </w:tr>
      <w:tr w:rsidR="00332093" w14:paraId="6F4D83C4"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075C1A6D" w14:textId="77777777" w:rsidR="00332093" w:rsidRDefault="00332093">
            <w:pPr>
              <w:rPr>
                <w:rFonts w:cs="Arial"/>
                <w:b/>
                <w:lang w:eastAsia="zh-CN"/>
              </w:rPr>
            </w:pPr>
            <w:r>
              <w:rPr>
                <w:rFonts w:cs="Arial"/>
                <w:b/>
                <w:lang w:eastAsia="zh-CN"/>
              </w:rPr>
              <w:t>Post-conditions</w:t>
            </w:r>
          </w:p>
        </w:tc>
        <w:tc>
          <w:tcPr>
            <w:tcW w:w="7011" w:type="dxa"/>
            <w:tcBorders>
              <w:top w:val="single" w:sz="4" w:space="0" w:color="auto"/>
              <w:left w:val="single" w:sz="4" w:space="0" w:color="auto"/>
              <w:bottom w:val="single" w:sz="4" w:space="0" w:color="auto"/>
              <w:right w:val="single" w:sz="4" w:space="0" w:color="auto"/>
            </w:tcBorders>
          </w:tcPr>
          <w:p w14:paraId="736E8E54" w14:textId="77777777" w:rsidR="00332093" w:rsidRDefault="00332093">
            <w:pPr>
              <w:rPr>
                <w:rFonts w:cs="Arial"/>
                <w:lang w:eastAsia="zh-CN"/>
              </w:rPr>
            </w:pPr>
            <w:r>
              <w:rPr>
                <w:rFonts w:cs="Arial"/>
                <w:lang w:eastAsia="zh-CN"/>
              </w:rPr>
              <w:t>Operation is aborted.</w:t>
            </w:r>
          </w:p>
          <w:p w14:paraId="73571856" w14:textId="77777777" w:rsidR="00332093" w:rsidRDefault="00332093"/>
        </w:tc>
      </w:tr>
      <w:tr w:rsidR="00332093" w14:paraId="772E9E83"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0BC4DF08" w14:textId="77777777" w:rsidR="00332093" w:rsidRDefault="00332093">
            <w:pPr>
              <w:rPr>
                <w:rFonts w:cs="Arial"/>
                <w:b/>
                <w:lang w:eastAsia="zh-CN"/>
              </w:rPr>
            </w:pPr>
            <w:r>
              <w:rPr>
                <w:rFonts w:cs="Arial"/>
                <w:b/>
                <w:lang w:eastAsia="zh-CN"/>
              </w:rPr>
              <w:t>List of Exception Use Cases</w:t>
            </w:r>
          </w:p>
        </w:tc>
        <w:tc>
          <w:tcPr>
            <w:tcW w:w="7011" w:type="dxa"/>
            <w:tcBorders>
              <w:top w:val="single" w:sz="4" w:space="0" w:color="auto"/>
              <w:left w:val="single" w:sz="4" w:space="0" w:color="auto"/>
              <w:bottom w:val="single" w:sz="4" w:space="0" w:color="auto"/>
              <w:right w:val="single" w:sz="4" w:space="0" w:color="auto"/>
            </w:tcBorders>
            <w:hideMark/>
          </w:tcPr>
          <w:p w14:paraId="1AACEDE1" w14:textId="77777777" w:rsidR="00332093" w:rsidRDefault="00332093">
            <w:pPr>
              <w:rPr>
                <w:rFonts w:cs="Arial"/>
                <w:lang w:eastAsia="zh-CN"/>
              </w:rPr>
            </w:pPr>
            <w:r>
              <w:rPr>
                <w:rFonts w:cs="Arial"/>
                <w:lang w:eastAsia="zh-CN"/>
              </w:rPr>
              <w:t>NA</w:t>
            </w:r>
          </w:p>
        </w:tc>
      </w:tr>
      <w:tr w:rsidR="00332093" w14:paraId="73AE1501"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14:paraId="5283F642" w14:textId="77777777" w:rsidR="00332093" w:rsidRDefault="00332093">
            <w:pPr>
              <w:rPr>
                <w:rFonts w:cs="Arial"/>
                <w:b/>
                <w:lang w:eastAsia="zh-CN"/>
              </w:rPr>
            </w:pPr>
            <w:r>
              <w:rPr>
                <w:rFonts w:cs="Arial"/>
                <w:b/>
                <w:lang w:eastAsia="zh-CN"/>
              </w:rPr>
              <w:t>Interfaces</w:t>
            </w:r>
          </w:p>
        </w:tc>
        <w:tc>
          <w:tcPr>
            <w:tcW w:w="7011" w:type="dxa"/>
            <w:tcBorders>
              <w:top w:val="single" w:sz="4" w:space="0" w:color="auto"/>
              <w:left w:val="single" w:sz="4" w:space="0" w:color="auto"/>
              <w:bottom w:val="single" w:sz="4" w:space="0" w:color="auto"/>
              <w:right w:val="single" w:sz="4" w:space="0" w:color="auto"/>
            </w:tcBorders>
            <w:hideMark/>
          </w:tcPr>
          <w:p w14:paraId="2B8B26C2" w14:textId="77777777" w:rsidR="00332093" w:rsidRDefault="00332093">
            <w:pPr>
              <w:rPr>
                <w:rFonts w:cs="Arial"/>
                <w:lang w:eastAsia="zh-CN"/>
              </w:rPr>
            </w:pPr>
            <w:r>
              <w:rPr>
                <w:rFonts w:cs="Arial"/>
                <w:lang w:eastAsia="zh-CN"/>
              </w:rPr>
              <w:t>G-HMI</w:t>
            </w:r>
          </w:p>
          <w:p w14:paraId="145A9FB8" w14:textId="77777777" w:rsidR="00332093" w:rsidRDefault="00332093">
            <w:pPr>
              <w:rPr>
                <w:rFonts w:cs="Arial"/>
                <w:lang w:eastAsia="zh-CN"/>
              </w:rPr>
            </w:pPr>
            <w:r>
              <w:rPr>
                <w:rFonts w:cs="Arial"/>
              </w:rPr>
              <w:t>Vehicle System Interface</w:t>
            </w:r>
          </w:p>
        </w:tc>
      </w:tr>
      <w:tr w:rsidR="00332093" w14:paraId="18F819A7" w14:textId="7777777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tcPr>
          <w:p w14:paraId="7868CC48" w14:textId="77777777" w:rsidR="00332093" w:rsidRDefault="00332093">
            <w:pPr>
              <w:rPr>
                <w:rFonts w:cs="Arial"/>
                <w:b/>
                <w:lang w:eastAsia="zh-CN"/>
              </w:rPr>
            </w:pPr>
            <w:r>
              <w:rPr>
                <w:rFonts w:cs="Arial"/>
                <w:b/>
                <w:lang w:eastAsia="zh-CN"/>
              </w:rPr>
              <w:lastRenderedPageBreak/>
              <w:t>Notes</w:t>
            </w:r>
          </w:p>
        </w:tc>
        <w:tc>
          <w:tcPr>
            <w:tcW w:w="7011" w:type="dxa"/>
            <w:tcBorders>
              <w:top w:val="single" w:sz="4" w:space="0" w:color="auto"/>
              <w:left w:val="single" w:sz="4" w:space="0" w:color="auto"/>
              <w:bottom w:val="single" w:sz="4" w:space="0" w:color="auto"/>
              <w:right w:val="single" w:sz="4" w:space="0" w:color="auto"/>
            </w:tcBorders>
          </w:tcPr>
          <w:p w14:paraId="6771EF59" w14:textId="77777777" w:rsidR="00332093" w:rsidRPr="00390761" w:rsidRDefault="00332093">
            <w:pPr>
              <w:rPr>
                <w:rFonts w:cs="Arial"/>
                <w:lang w:eastAsia="zh-CN"/>
              </w:rPr>
            </w:pPr>
            <w:r w:rsidRPr="00390761">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Run if that is the case.</w:t>
            </w:r>
          </w:p>
        </w:tc>
      </w:tr>
    </w:tbl>
    <w:p w14:paraId="00FCD9DD" w14:textId="77777777" w:rsidR="00332093" w:rsidRDefault="00332093">
      <w:pPr>
        <w:ind w:left="720"/>
        <w:rPr>
          <w:rFonts w:cs="Arial"/>
        </w:rPr>
      </w:pPr>
    </w:p>
    <w:p w14:paraId="7F3E9D9E" w14:textId="77777777" w:rsidR="00332093" w:rsidRDefault="00332093">
      <w:pPr>
        <w:ind w:left="720"/>
        <w:rPr>
          <w:rFonts w:cs="Arial"/>
        </w:rPr>
      </w:pPr>
    </w:p>
    <w:p w14:paraId="2031A84B" w14:textId="77777777" w:rsidR="00332093" w:rsidRDefault="00332093" w:rsidP="00332093">
      <w:pPr>
        <w:pStyle w:val="Heading3"/>
      </w:pPr>
      <w:bookmarkStart w:id="375" w:name="_Toc65750567"/>
      <w:r>
        <w:t>Requirements</w:t>
      </w:r>
      <w:bookmarkEnd w:id="375"/>
    </w:p>
    <w:p w14:paraId="2C1207DC" w14:textId="77777777" w:rsidR="00332093" w:rsidRPr="00332093" w:rsidRDefault="00332093" w:rsidP="00332093">
      <w:pPr>
        <w:pStyle w:val="Heading4"/>
        <w:rPr>
          <w:b w:val="0"/>
          <w:u w:val="single"/>
        </w:rPr>
      </w:pPr>
      <w:r w:rsidRPr="00332093">
        <w:rPr>
          <w:b w:val="0"/>
          <w:u w:val="single"/>
        </w:rPr>
        <w:t>VS-SR-REQ-331337/B-Keypad Client supporting both Variant 1 and Variant 2 request signals at the same time</w:t>
      </w:r>
    </w:p>
    <w:p w14:paraId="4AC448C1" w14:textId="77777777" w:rsidR="00332093" w:rsidRPr="003E4C21" w:rsidRDefault="00332093" w:rsidP="00332093">
      <w:pPr>
        <w:rPr>
          <w:rFonts w:cs="Arial"/>
        </w:rPr>
      </w:pPr>
      <w:r>
        <w:rPr>
          <w:rFonts w:cs="Arial"/>
        </w:rPr>
        <w:t xml:space="preserve">The Keypad Client shall send both the Variant 1 and Variant 2 keypad request signals at the same time when performing a keypad keycode function operation.  To </w:t>
      </w:r>
      <w:r w:rsidRPr="003E4C21">
        <w:rPr>
          <w:rFonts w:cs="Arial"/>
        </w:rPr>
        <w:t>support this the Keypad Client shall:</w:t>
      </w:r>
    </w:p>
    <w:p w14:paraId="6727F90A" w14:textId="77777777" w:rsidR="00332093" w:rsidRPr="003E4C21" w:rsidRDefault="00332093" w:rsidP="00332093">
      <w:pPr>
        <w:numPr>
          <w:ilvl w:val="0"/>
          <w:numId w:val="549"/>
        </w:numPr>
        <w:rPr>
          <w:rFonts w:cs="Arial"/>
        </w:rPr>
      </w:pPr>
      <w:r w:rsidRPr="003E4C21">
        <w:rPr>
          <w:rFonts w:cs="Arial"/>
        </w:rPr>
        <w:t>Send th</w:t>
      </w:r>
      <w:r>
        <w:rPr>
          <w:rFonts w:cs="Arial"/>
        </w:rPr>
        <w:t xml:space="preserve">e variant 1 request signals </w:t>
      </w:r>
      <w:proofErr w:type="spellStart"/>
      <w:r>
        <w:rPr>
          <w:rFonts w:cs="Arial"/>
        </w:rPr>
        <w:t>Cnt</w:t>
      </w:r>
      <w:r w:rsidRPr="003E4C21">
        <w:rPr>
          <w:rFonts w:cs="Arial"/>
        </w:rPr>
        <w:t>rStk_D_RqAssoc</w:t>
      </w:r>
      <w:proofErr w:type="spellEnd"/>
      <w:r w:rsidRPr="003E4C21">
        <w:rPr>
          <w:rFonts w:cs="Arial"/>
        </w:rPr>
        <w:t xml:space="preserve"> and </w:t>
      </w:r>
      <w:proofErr w:type="spellStart"/>
      <w:r>
        <w:rPr>
          <w:rFonts w:cs="Arial"/>
        </w:rPr>
        <w:t>Cntr</w:t>
      </w:r>
      <w:r w:rsidRPr="003E4C21">
        <w:rPr>
          <w:rFonts w:cs="Arial"/>
        </w:rPr>
        <w:t>StkKeycodeActl</w:t>
      </w:r>
      <w:proofErr w:type="spellEnd"/>
      <w:r w:rsidRPr="003E4C21">
        <w:rPr>
          <w:rFonts w:cs="Arial"/>
        </w:rPr>
        <w:t xml:space="preserve"> from the function “</w:t>
      </w:r>
      <w:r w:rsidRPr="003E4C21">
        <w:rPr>
          <w:rFonts w:cs="Arial"/>
          <w:u w:val="single"/>
        </w:rPr>
        <w:t>VS-FUN-REQ-023435-Edit Keypad Code</w:t>
      </w:r>
      <w:r w:rsidRPr="003E4C21">
        <w:rPr>
          <w:rFonts w:cs="Arial"/>
        </w:rPr>
        <w:t>”, AND</w:t>
      </w:r>
    </w:p>
    <w:p w14:paraId="0389E82D" w14:textId="77777777" w:rsidR="00332093" w:rsidRDefault="00332093" w:rsidP="00332093">
      <w:pPr>
        <w:numPr>
          <w:ilvl w:val="0"/>
          <w:numId w:val="549"/>
        </w:numPr>
        <w:rPr>
          <w:rFonts w:cs="Arial"/>
        </w:rPr>
      </w:pPr>
      <w:r w:rsidRPr="003E4C21">
        <w:rPr>
          <w:rFonts w:cs="Arial"/>
        </w:rPr>
        <w:t xml:space="preserve">Send the variant 2 request signals Cntrstk2_D_RqAssoc and </w:t>
      </w:r>
      <w:proofErr w:type="spellStart"/>
      <w:r w:rsidRPr="003E4C21">
        <w:rPr>
          <w:rFonts w:cs="Arial"/>
        </w:rPr>
        <w:t>KeyPadCodeDgtX_D_Stat</w:t>
      </w:r>
      <w:proofErr w:type="spellEnd"/>
      <w:r w:rsidRPr="003E4C21">
        <w:rPr>
          <w:rFonts w:cs="Arial"/>
        </w:rPr>
        <w:t xml:space="preserve"> from this variant 2 function (“VSv2-FUN-REQ-331323-Edit Keypad Code – Variant 2).</w:t>
      </w:r>
      <w:r>
        <w:rPr>
          <w:rFonts w:cs="Arial"/>
        </w:rPr>
        <w:t xml:space="preserve"> </w:t>
      </w:r>
    </w:p>
    <w:p w14:paraId="5C9CBD45" w14:textId="77777777" w:rsidR="00332093" w:rsidRDefault="00332093" w:rsidP="00332093">
      <w:pPr>
        <w:numPr>
          <w:ilvl w:val="1"/>
          <w:numId w:val="549"/>
        </w:numPr>
        <w:rPr>
          <w:rFonts w:cs="Arial"/>
        </w:rPr>
      </w:pPr>
      <w:r>
        <w:rPr>
          <w:rFonts w:cs="Arial"/>
        </w:rPr>
        <w:t xml:space="preserve">For the Cntrstk2_D_RqAssoc signal, once the selected value (ex SET_KEYCODE) is put on the CAN bus then 100 </w:t>
      </w:r>
      <w:proofErr w:type="spellStart"/>
      <w:r>
        <w:rPr>
          <w:rFonts w:cs="Arial"/>
        </w:rPr>
        <w:t>msec</w:t>
      </w:r>
      <w:proofErr w:type="spellEnd"/>
      <w:r>
        <w:rPr>
          <w:rFonts w:cs="Arial"/>
        </w:rPr>
        <w:t xml:space="preserve"> later Cntrstk2_D_RqAssoc would be set to Null. </w:t>
      </w:r>
    </w:p>
    <w:p w14:paraId="0415DF61" w14:textId="77777777" w:rsidR="00332093" w:rsidRPr="003E4C21" w:rsidRDefault="00332093" w:rsidP="00332093">
      <w:pPr>
        <w:numPr>
          <w:ilvl w:val="1"/>
          <w:numId w:val="549"/>
        </w:numPr>
        <w:rPr>
          <w:rFonts w:cs="Arial"/>
        </w:rPr>
      </w:pPr>
      <w:r>
        <w:rPr>
          <w:rFonts w:cs="Arial"/>
        </w:rPr>
        <w:t xml:space="preserve">For the </w:t>
      </w:r>
      <w:proofErr w:type="spellStart"/>
      <w:r>
        <w:rPr>
          <w:rFonts w:cs="Arial"/>
        </w:rPr>
        <w:t>KeyPadCodeDgtX_D_Stat</w:t>
      </w:r>
      <w:proofErr w:type="spellEnd"/>
      <w:r>
        <w:rPr>
          <w:rFonts w:cs="Arial"/>
        </w:rPr>
        <w:t xml:space="preserve"> signals, once the selected values are set for each signal (ex Button8) then 100 </w:t>
      </w:r>
      <w:proofErr w:type="spellStart"/>
      <w:r>
        <w:rPr>
          <w:rFonts w:cs="Arial"/>
        </w:rPr>
        <w:t>msec</w:t>
      </w:r>
      <w:proofErr w:type="spellEnd"/>
      <w:r>
        <w:rPr>
          <w:rFonts w:cs="Arial"/>
        </w:rPr>
        <w:t xml:space="preserve"> later all the </w:t>
      </w:r>
      <w:proofErr w:type="spellStart"/>
      <w:r>
        <w:rPr>
          <w:rFonts w:cs="Arial"/>
        </w:rPr>
        <w:t>KeyPadCodeDgtX_D_Stat</w:t>
      </w:r>
      <w:proofErr w:type="spellEnd"/>
      <w:r>
        <w:rPr>
          <w:rFonts w:cs="Arial"/>
        </w:rPr>
        <w:t xml:space="preserve"> signals would be set back to </w:t>
      </w:r>
      <w:proofErr w:type="spellStart"/>
      <w:r>
        <w:rPr>
          <w:rFonts w:cs="Arial"/>
        </w:rPr>
        <w:t>EndofString</w:t>
      </w:r>
      <w:proofErr w:type="spellEnd"/>
      <w:r>
        <w:rPr>
          <w:rFonts w:cs="Arial"/>
        </w:rPr>
        <w:t>.</w:t>
      </w:r>
    </w:p>
    <w:p w14:paraId="56274183" w14:textId="77777777" w:rsidR="00332093" w:rsidRPr="003E4C21" w:rsidRDefault="00332093" w:rsidP="00332093">
      <w:pPr>
        <w:rPr>
          <w:rFonts w:cs="Arial"/>
        </w:rPr>
      </w:pPr>
    </w:p>
    <w:p w14:paraId="3B091E0D" w14:textId="77777777" w:rsidR="00332093" w:rsidRPr="003E4C21" w:rsidRDefault="00332093" w:rsidP="00332093">
      <w:pPr>
        <w:rPr>
          <w:rFonts w:cs="Arial"/>
        </w:rPr>
      </w:pPr>
      <w:r w:rsidRPr="003E4C21">
        <w:rPr>
          <w:rFonts w:cs="Arial"/>
        </w:rPr>
        <w:t xml:space="preserve">The Keypad Client shall use the same response signal </w:t>
      </w:r>
      <w:proofErr w:type="spellStart"/>
      <w:r w:rsidRPr="003E4C21">
        <w:rPr>
          <w:rFonts w:cs="Arial"/>
        </w:rPr>
        <w:t>AssocConfirm_D_Actl</w:t>
      </w:r>
      <w:proofErr w:type="spellEnd"/>
      <w:r w:rsidRPr="003E4C21">
        <w:rPr>
          <w:rFonts w:cs="Arial"/>
        </w:rPr>
        <w:t xml:space="preserve"> from the Keypad Server (same signal in both variant 1 and variant 2 functions).</w:t>
      </w:r>
    </w:p>
    <w:p w14:paraId="67D29BEE" w14:textId="77777777" w:rsidR="00332093" w:rsidRPr="003E4C21" w:rsidRDefault="00332093" w:rsidP="00332093">
      <w:pPr>
        <w:rPr>
          <w:rFonts w:cs="Arial"/>
        </w:rPr>
      </w:pPr>
    </w:p>
    <w:p w14:paraId="15B4F70B" w14:textId="77777777" w:rsidR="00332093" w:rsidRDefault="00332093" w:rsidP="00332093">
      <w:pPr>
        <w:rPr>
          <w:rFonts w:cs="Arial"/>
        </w:rPr>
      </w:pPr>
      <w:r w:rsidRPr="003E4C21">
        <w:rPr>
          <w:rFonts w:cs="Arial"/>
        </w:rPr>
        <w:t xml:space="preserve">The Keypad Server shall determine if the variant 2 signals are to be used (Cntrstk2_D_RqAssoc, </w:t>
      </w:r>
      <w:proofErr w:type="spellStart"/>
      <w:r w:rsidRPr="003E4C21">
        <w:rPr>
          <w:rFonts w:cs="Arial"/>
        </w:rPr>
        <w:t>KeyPadCodeDgtX_D_Stat</w:t>
      </w:r>
      <w:proofErr w:type="spellEnd"/>
      <w:r w:rsidRPr="003E4C21">
        <w:rPr>
          <w:rFonts w:cs="Arial"/>
        </w:rPr>
        <w:t>) or varian</w:t>
      </w:r>
      <w:r>
        <w:rPr>
          <w:rFonts w:cs="Arial"/>
        </w:rPr>
        <w:t xml:space="preserve">t 1 </w:t>
      </w:r>
      <w:proofErr w:type="gramStart"/>
      <w:r>
        <w:rPr>
          <w:rFonts w:cs="Arial"/>
        </w:rPr>
        <w:t>signals</w:t>
      </w:r>
      <w:proofErr w:type="gramEnd"/>
      <w:r>
        <w:rPr>
          <w:rFonts w:cs="Arial"/>
        </w:rPr>
        <w:t xml:space="preserve"> are to be used (</w:t>
      </w:r>
      <w:proofErr w:type="spellStart"/>
      <w:r>
        <w:rPr>
          <w:rFonts w:cs="Arial"/>
        </w:rPr>
        <w:t>CntrStk_D_RqAssoc</w:t>
      </w:r>
      <w:proofErr w:type="spellEnd"/>
      <w:r>
        <w:rPr>
          <w:rFonts w:cs="Arial"/>
        </w:rPr>
        <w:t xml:space="preserve">, </w:t>
      </w:r>
      <w:proofErr w:type="spellStart"/>
      <w:r>
        <w:rPr>
          <w:rFonts w:cs="Arial"/>
        </w:rPr>
        <w:t>Cntr</w:t>
      </w:r>
      <w:r w:rsidRPr="003E4C21">
        <w:rPr>
          <w:rFonts w:cs="Arial"/>
        </w:rPr>
        <w:t>StkKeycodeActl</w:t>
      </w:r>
      <w:proofErr w:type="spellEnd"/>
      <w:r w:rsidRPr="003E4C21">
        <w:rPr>
          <w:rFonts w:cs="Arial"/>
        </w:rPr>
        <w:t xml:space="preserve">).   The Keypad Server shall only respond to one set of </w:t>
      </w:r>
      <w:proofErr w:type="gramStart"/>
      <w:r w:rsidRPr="003E4C21">
        <w:rPr>
          <w:rFonts w:cs="Arial"/>
        </w:rPr>
        <w:t>request</w:t>
      </w:r>
      <w:proofErr w:type="gramEnd"/>
      <w:r w:rsidRPr="003E4C21">
        <w:rPr>
          <w:rFonts w:cs="Arial"/>
        </w:rPr>
        <w:t xml:space="preserve"> and keycode signals from the Keypad Client.</w:t>
      </w:r>
    </w:p>
    <w:p w14:paraId="5A7624F4" w14:textId="77777777" w:rsidR="00332093" w:rsidRPr="00AA028D" w:rsidRDefault="00332093" w:rsidP="00332093">
      <w:pPr>
        <w:numPr>
          <w:ilvl w:val="0"/>
          <w:numId w:val="551"/>
        </w:numPr>
        <w:rPr>
          <w:rFonts w:cs="Arial"/>
        </w:rPr>
      </w:pPr>
      <w:r w:rsidRPr="00AA028D">
        <w:rPr>
          <w:rFonts w:cs="Arial"/>
          <w:u w:val="single"/>
        </w:rPr>
        <w:t>Disclaimer</w:t>
      </w:r>
      <w:r w:rsidRPr="00AA028D">
        <w:rPr>
          <w:rFonts w:cs="Arial"/>
        </w:rPr>
        <w:t xml:space="preserve">:  </w:t>
      </w:r>
      <w:proofErr w:type="gramStart"/>
      <w:r w:rsidRPr="00AA028D">
        <w:rPr>
          <w:rFonts w:cs="Arial"/>
        </w:rPr>
        <w:t>the</w:t>
      </w:r>
      <w:proofErr w:type="gramEnd"/>
      <w:r w:rsidRPr="00AA028D">
        <w:rPr>
          <w:rFonts w:cs="Arial"/>
        </w:rPr>
        <w:t xml:space="preserve"> Keypad</w:t>
      </w:r>
      <w:r>
        <w:rPr>
          <w:rFonts w:cs="Arial"/>
        </w:rPr>
        <w:t xml:space="preserve"> Server was using the strategy in the bullets below</w:t>
      </w:r>
      <w:r w:rsidRPr="00AA028D">
        <w:rPr>
          <w:rFonts w:cs="Arial"/>
        </w:rPr>
        <w:t xml:space="preserve"> at the time of the spec release.  If the strategy changes in the future (</w:t>
      </w:r>
      <w:proofErr w:type="spellStart"/>
      <w:r w:rsidRPr="00AA028D">
        <w:rPr>
          <w:rFonts w:cs="Arial"/>
        </w:rPr>
        <w:t>ex use</w:t>
      </w:r>
      <w:proofErr w:type="spellEnd"/>
      <w:r w:rsidRPr="00AA028D">
        <w:rPr>
          <w:rFonts w:cs="Arial"/>
        </w:rPr>
        <w:t xml:space="preserve"> configurations, only supports the new signals) that won’t impact the strategy of the Keypad Client.</w:t>
      </w:r>
      <w:r>
        <w:rPr>
          <w:rFonts w:cs="Arial"/>
        </w:rPr>
        <w:t xml:space="preserve">  The </w:t>
      </w:r>
      <w:proofErr w:type="spellStart"/>
      <w:r>
        <w:rPr>
          <w:rFonts w:cs="Arial"/>
        </w:rPr>
        <w:t>KeyPad</w:t>
      </w:r>
      <w:proofErr w:type="spellEnd"/>
      <w:r>
        <w:rPr>
          <w:rFonts w:cs="Arial"/>
        </w:rPr>
        <w:t xml:space="preserve"> Server shall only respond to either variant 1 or variant2 requests signals but not both regardless what strategy they use. </w:t>
      </w:r>
    </w:p>
    <w:p w14:paraId="01749B2E" w14:textId="77777777" w:rsidR="00332093" w:rsidRPr="003E4C21" w:rsidRDefault="00332093" w:rsidP="00332093">
      <w:pPr>
        <w:numPr>
          <w:ilvl w:val="0"/>
          <w:numId w:val="550"/>
        </w:numPr>
        <w:rPr>
          <w:rFonts w:cs="Arial"/>
        </w:rPr>
      </w:pPr>
      <w:r w:rsidRPr="003E4C21">
        <w:rPr>
          <w:rFonts w:cs="Arial"/>
        </w:rPr>
        <w:t xml:space="preserve">Keypad Server uses signals Cntrstk2_D_RqAssoc, </w:t>
      </w:r>
      <w:proofErr w:type="spellStart"/>
      <w:r w:rsidRPr="003E4C21">
        <w:rPr>
          <w:rFonts w:cs="Arial"/>
        </w:rPr>
        <w:t>KeyPadCodeDgtX_D_Stat</w:t>
      </w:r>
      <w:proofErr w:type="spellEnd"/>
      <w:r w:rsidRPr="003E4C21">
        <w:rPr>
          <w:rFonts w:cs="Arial"/>
        </w:rPr>
        <w:t>:</w:t>
      </w:r>
    </w:p>
    <w:p w14:paraId="7171F4D2" w14:textId="77777777" w:rsidR="00332093" w:rsidRPr="003E4C21" w:rsidRDefault="00332093" w:rsidP="00332093">
      <w:pPr>
        <w:numPr>
          <w:ilvl w:val="1"/>
          <w:numId w:val="550"/>
        </w:numPr>
        <w:rPr>
          <w:rFonts w:cs="Arial"/>
        </w:rPr>
      </w:pPr>
      <w:r w:rsidRPr="003E4C21">
        <w:rPr>
          <w:rFonts w:cs="Arial"/>
        </w:rPr>
        <w:t xml:space="preserve">If the new Keypad Client signals (Cntrstk2_D_RqAssoc, </w:t>
      </w:r>
      <w:proofErr w:type="spellStart"/>
      <w:r w:rsidRPr="003E4C21">
        <w:rPr>
          <w:rFonts w:cs="Arial"/>
        </w:rPr>
        <w:t>KeyPadCodeDgtX_D_Stat</w:t>
      </w:r>
      <w:proofErr w:type="spellEnd"/>
      <w:r w:rsidRPr="003E4C21">
        <w:rPr>
          <w:rFonts w:cs="Arial"/>
        </w:rPr>
        <w:t xml:space="preserve">) are on the bus (would be in a new CAN message ID) then use </w:t>
      </w:r>
      <w:proofErr w:type="gramStart"/>
      <w:r w:rsidRPr="003E4C21">
        <w:rPr>
          <w:rFonts w:cs="Arial"/>
        </w:rPr>
        <w:t>these signal</w:t>
      </w:r>
      <w:proofErr w:type="gramEnd"/>
      <w:r w:rsidRPr="003E4C21">
        <w:rPr>
          <w:rFonts w:cs="Arial"/>
        </w:rPr>
        <w:t xml:space="preserve">.  If they are on the bus the Keypad Server shall support the new signals in this function.  </w:t>
      </w:r>
    </w:p>
    <w:p w14:paraId="3BCA1693" w14:textId="77777777" w:rsidR="00332093" w:rsidRPr="00624842" w:rsidRDefault="00332093" w:rsidP="00332093">
      <w:pPr>
        <w:numPr>
          <w:ilvl w:val="0"/>
          <w:numId w:val="550"/>
        </w:numPr>
        <w:rPr>
          <w:rFonts w:cs="Arial"/>
        </w:rPr>
      </w:pPr>
      <w:r w:rsidRPr="003E4C21">
        <w:rPr>
          <w:rFonts w:cs="Arial"/>
        </w:rPr>
        <w:t xml:space="preserve">Keypad </w:t>
      </w:r>
      <w:r w:rsidRPr="00624842">
        <w:rPr>
          <w:rFonts w:cs="Arial"/>
        </w:rPr>
        <w:t xml:space="preserve">Server uses signals </w:t>
      </w:r>
      <w:proofErr w:type="spellStart"/>
      <w:r w:rsidRPr="00624842">
        <w:rPr>
          <w:rFonts w:cs="Arial"/>
        </w:rPr>
        <w:t>CntrStk_D_RqAssoc</w:t>
      </w:r>
      <w:proofErr w:type="spellEnd"/>
      <w:r w:rsidRPr="00624842">
        <w:rPr>
          <w:rFonts w:cs="Arial"/>
        </w:rPr>
        <w:t xml:space="preserve">, </w:t>
      </w:r>
      <w:proofErr w:type="spellStart"/>
      <w:r w:rsidRPr="00624842">
        <w:rPr>
          <w:rFonts w:cs="Arial"/>
        </w:rPr>
        <w:t>CntrStkKeycodeActl</w:t>
      </w:r>
      <w:proofErr w:type="spellEnd"/>
      <w:r w:rsidRPr="00624842">
        <w:rPr>
          <w:rFonts w:cs="Arial"/>
        </w:rPr>
        <w:t>:</w:t>
      </w:r>
    </w:p>
    <w:p w14:paraId="52D0D533" w14:textId="77777777" w:rsidR="00332093" w:rsidRDefault="00332093" w:rsidP="00332093">
      <w:pPr>
        <w:numPr>
          <w:ilvl w:val="1"/>
          <w:numId w:val="550"/>
        </w:numPr>
        <w:rPr>
          <w:rFonts w:cs="Arial"/>
        </w:rPr>
      </w:pPr>
      <w:r w:rsidRPr="00624842">
        <w:rPr>
          <w:rFonts w:cs="Arial"/>
        </w:rPr>
        <w:t xml:space="preserve">If the signals Cntrstk2_D_RqAssoc, </w:t>
      </w:r>
      <w:proofErr w:type="spellStart"/>
      <w:r w:rsidRPr="00624842">
        <w:rPr>
          <w:rFonts w:cs="Arial"/>
        </w:rPr>
        <w:t>KeyPadCodeDgtX_D_Stat</w:t>
      </w:r>
      <w:proofErr w:type="spellEnd"/>
      <w:r w:rsidRPr="00624842">
        <w:rPr>
          <w:rFonts w:cs="Arial"/>
        </w:rPr>
        <w:t xml:space="preserve"> are not received by the Keypad Server (Due to an older revision of the module) then the </w:t>
      </w:r>
      <w:proofErr w:type="spellStart"/>
      <w:r w:rsidRPr="00624842">
        <w:rPr>
          <w:rFonts w:cs="Arial"/>
        </w:rPr>
        <w:t>KeyPad</w:t>
      </w:r>
      <w:proofErr w:type="spellEnd"/>
      <w:r w:rsidRPr="00624842">
        <w:rPr>
          <w:rFonts w:cs="Arial"/>
        </w:rPr>
        <w:t xml:space="preserve"> Server shall support the signals </w:t>
      </w:r>
      <w:proofErr w:type="spellStart"/>
      <w:r w:rsidRPr="00624842">
        <w:rPr>
          <w:rFonts w:cs="Arial"/>
        </w:rPr>
        <w:t>CnterStk_D_RqAssoc</w:t>
      </w:r>
      <w:proofErr w:type="spellEnd"/>
      <w:r w:rsidRPr="00624842">
        <w:rPr>
          <w:rFonts w:cs="Arial"/>
        </w:rPr>
        <w:t xml:space="preserve">, </w:t>
      </w:r>
      <w:proofErr w:type="spellStart"/>
      <w:r w:rsidRPr="00624842">
        <w:rPr>
          <w:rFonts w:cs="Arial"/>
        </w:rPr>
        <w:t>CntrsStkKeycodeActl</w:t>
      </w:r>
      <w:proofErr w:type="spellEnd"/>
      <w:r w:rsidRPr="00624842">
        <w:rPr>
          <w:rFonts w:cs="Arial"/>
        </w:rPr>
        <w:t xml:space="preserve"> in “VS-FUN-REQ-023435-Edit Keypad Code”.</w:t>
      </w:r>
    </w:p>
    <w:p w14:paraId="308FF087" w14:textId="77777777" w:rsidR="00332093" w:rsidRPr="00332093" w:rsidRDefault="00332093" w:rsidP="00332093">
      <w:pPr>
        <w:pStyle w:val="Heading4"/>
        <w:rPr>
          <w:b w:val="0"/>
          <w:u w:val="single"/>
        </w:rPr>
      </w:pPr>
      <w:r w:rsidRPr="00332093">
        <w:rPr>
          <w:b w:val="0"/>
          <w:u w:val="single"/>
        </w:rPr>
        <w:t>VS-SR-REQ-331338/A-Number of digits in Keycode</w:t>
      </w:r>
    </w:p>
    <w:p w14:paraId="1D0B2D35" w14:textId="77777777" w:rsidR="00332093" w:rsidRPr="00F364D8" w:rsidRDefault="00332093" w:rsidP="00332093">
      <w:pPr>
        <w:rPr>
          <w:rFonts w:cs="Arial"/>
        </w:rPr>
      </w:pPr>
      <w:r w:rsidRPr="00F364D8">
        <w:rPr>
          <w:rFonts w:cs="Arial"/>
        </w:rPr>
        <w:t xml:space="preserve">The </w:t>
      </w:r>
      <w:proofErr w:type="spellStart"/>
      <w:r w:rsidRPr="00F364D8">
        <w:rPr>
          <w:rFonts w:cs="Arial"/>
        </w:rPr>
        <w:t>EndOfString</w:t>
      </w:r>
      <w:proofErr w:type="spellEnd"/>
      <w:r w:rsidRPr="00F364D8">
        <w:rPr>
          <w:rFonts w:cs="Arial"/>
        </w:rPr>
        <w:t xml:space="preserve"> encoding in the </w:t>
      </w:r>
      <w:proofErr w:type="spellStart"/>
      <w:r w:rsidRPr="00F364D8">
        <w:rPr>
          <w:rFonts w:cs="Arial"/>
        </w:rPr>
        <w:t>KeyPadCodeDgtX_D_Stat</w:t>
      </w:r>
      <w:proofErr w:type="spellEnd"/>
      <w:r w:rsidRPr="00F364D8">
        <w:rPr>
          <w:rFonts w:cs="Arial"/>
        </w:rPr>
        <w:t xml:space="preserve"> signals is used to indicate how many </w:t>
      </w:r>
      <w:proofErr w:type="gramStart"/>
      <w:r w:rsidRPr="00F364D8">
        <w:rPr>
          <w:rFonts w:cs="Arial"/>
        </w:rPr>
        <w:t>button</w:t>
      </w:r>
      <w:proofErr w:type="gramEnd"/>
      <w:r w:rsidRPr="00F364D8">
        <w:rPr>
          <w:rFonts w:cs="Arial"/>
        </w:rPr>
        <w:t xml:space="preserve"> presses from the keypad keycode are being sent to the keypad server.  The </w:t>
      </w:r>
      <w:proofErr w:type="spellStart"/>
      <w:r w:rsidRPr="00F364D8">
        <w:rPr>
          <w:rFonts w:cs="Arial"/>
        </w:rPr>
        <w:t>EndOfString</w:t>
      </w:r>
      <w:proofErr w:type="spellEnd"/>
      <w:r w:rsidRPr="00F364D8">
        <w:rPr>
          <w:rFonts w:cs="Arial"/>
        </w:rPr>
        <w:t xml:space="preserve"> shall be se</w:t>
      </w:r>
      <w:r>
        <w:rPr>
          <w:rFonts w:cs="Arial"/>
        </w:rPr>
        <w:t xml:space="preserve">t in the </w:t>
      </w:r>
      <w:proofErr w:type="spellStart"/>
      <w:r>
        <w:rPr>
          <w:rFonts w:cs="Arial"/>
        </w:rPr>
        <w:t>KeyPadCodeDgtX_D_Stat</w:t>
      </w:r>
      <w:proofErr w:type="spellEnd"/>
      <w:r>
        <w:rPr>
          <w:rFonts w:cs="Arial"/>
        </w:rPr>
        <w:t xml:space="preserve"> </w:t>
      </w:r>
      <w:r w:rsidRPr="00F364D8">
        <w:rPr>
          <w:rFonts w:cs="Arial"/>
        </w:rPr>
        <w:t>signals not being used.</w:t>
      </w:r>
    </w:p>
    <w:p w14:paraId="50D20CA4" w14:textId="77777777" w:rsidR="00332093" w:rsidRPr="00F364D8" w:rsidRDefault="00332093" w:rsidP="00332093">
      <w:pPr>
        <w:rPr>
          <w:rFonts w:cs="Arial"/>
        </w:rPr>
      </w:pPr>
    </w:p>
    <w:p w14:paraId="253BC6DF" w14:textId="77777777" w:rsidR="00332093" w:rsidRPr="00F364D8" w:rsidRDefault="00332093" w:rsidP="00332093">
      <w:pPr>
        <w:rPr>
          <w:rFonts w:cs="Arial"/>
        </w:rPr>
      </w:pPr>
      <w:r w:rsidRPr="00F364D8">
        <w:rPr>
          <w:rFonts w:cs="Arial"/>
        </w:rPr>
        <w:t>Example:</w:t>
      </w:r>
    </w:p>
    <w:p w14:paraId="014923F2" w14:textId="77777777" w:rsidR="00332093" w:rsidRPr="00F364D8" w:rsidRDefault="00332093" w:rsidP="00332093">
      <w:pPr>
        <w:numPr>
          <w:ilvl w:val="0"/>
          <w:numId w:val="556"/>
        </w:numPr>
        <w:rPr>
          <w:rFonts w:cs="Arial"/>
        </w:rPr>
      </w:pPr>
      <w:r w:rsidRPr="00F364D8">
        <w:rPr>
          <w:rFonts w:cs="Arial"/>
        </w:rPr>
        <w:t xml:space="preserve">For a </w:t>
      </w:r>
      <w:proofErr w:type="gramStart"/>
      <w:r w:rsidRPr="00F364D8">
        <w:rPr>
          <w:rFonts w:cs="Arial"/>
        </w:rPr>
        <w:t>5 digit</w:t>
      </w:r>
      <w:proofErr w:type="gramEnd"/>
      <w:r w:rsidRPr="00F364D8">
        <w:rPr>
          <w:rFonts w:cs="Arial"/>
        </w:rPr>
        <w:t xml:space="preserve"> keycode with a keycode of 1_2, 3_4, 1_2, 9_0, 5_6 would be sent from the Keypad Client as follows:</w:t>
      </w:r>
    </w:p>
    <w:p w14:paraId="6DF4A09A" w14:textId="77777777" w:rsidR="00332093" w:rsidRPr="00F364D8" w:rsidRDefault="00332093" w:rsidP="00332093">
      <w:pPr>
        <w:numPr>
          <w:ilvl w:val="1"/>
          <w:numId w:val="556"/>
        </w:numPr>
        <w:rPr>
          <w:rFonts w:cs="Arial"/>
        </w:rPr>
      </w:pPr>
      <w:r w:rsidRPr="00F364D8">
        <w:rPr>
          <w:rFonts w:cs="Arial"/>
        </w:rPr>
        <w:t>KeypadCodeDgt1_D_Actl = 0x1 Button1_2or1</w:t>
      </w:r>
    </w:p>
    <w:p w14:paraId="5CC21BCC" w14:textId="77777777" w:rsidR="00332093" w:rsidRPr="00F364D8" w:rsidRDefault="00332093" w:rsidP="00332093">
      <w:pPr>
        <w:numPr>
          <w:ilvl w:val="1"/>
          <w:numId w:val="556"/>
        </w:numPr>
        <w:rPr>
          <w:rFonts w:cs="Arial"/>
        </w:rPr>
      </w:pPr>
      <w:r w:rsidRPr="00F364D8">
        <w:rPr>
          <w:rFonts w:cs="Arial"/>
        </w:rPr>
        <w:t>KeypadCodeDgt2_D_Actl = 0x3 Button3_4or3</w:t>
      </w:r>
    </w:p>
    <w:p w14:paraId="1DB13D0C" w14:textId="77777777" w:rsidR="00332093" w:rsidRPr="00F364D8" w:rsidRDefault="00332093" w:rsidP="00332093">
      <w:pPr>
        <w:numPr>
          <w:ilvl w:val="1"/>
          <w:numId w:val="556"/>
        </w:numPr>
        <w:rPr>
          <w:rFonts w:cs="Arial"/>
        </w:rPr>
      </w:pPr>
      <w:r w:rsidRPr="00F364D8">
        <w:rPr>
          <w:rFonts w:cs="Arial"/>
        </w:rPr>
        <w:t>KeypadCodeDgt3_D_Actl = 0x1 Button1_2or1</w:t>
      </w:r>
    </w:p>
    <w:p w14:paraId="337FCA54" w14:textId="77777777" w:rsidR="00332093" w:rsidRPr="00F364D8" w:rsidRDefault="00332093" w:rsidP="00332093">
      <w:pPr>
        <w:numPr>
          <w:ilvl w:val="1"/>
          <w:numId w:val="556"/>
        </w:numPr>
        <w:rPr>
          <w:rFonts w:cs="Arial"/>
        </w:rPr>
      </w:pPr>
      <w:r w:rsidRPr="00F364D8">
        <w:rPr>
          <w:rFonts w:cs="Arial"/>
        </w:rPr>
        <w:t>KeypadCodeDgt4_D_Actl = 0x9 Button9_0or9</w:t>
      </w:r>
    </w:p>
    <w:p w14:paraId="4881D19B" w14:textId="77777777" w:rsidR="00332093" w:rsidRPr="00F364D8" w:rsidRDefault="00332093" w:rsidP="00332093">
      <w:pPr>
        <w:numPr>
          <w:ilvl w:val="1"/>
          <w:numId w:val="556"/>
        </w:numPr>
        <w:rPr>
          <w:rFonts w:cs="Arial"/>
        </w:rPr>
      </w:pPr>
      <w:r w:rsidRPr="00F364D8">
        <w:rPr>
          <w:rFonts w:cs="Arial"/>
        </w:rPr>
        <w:t>KeypadCodeDgt5_D_Actl = 0x5 Button5_6or5</w:t>
      </w:r>
    </w:p>
    <w:p w14:paraId="37530006" w14:textId="77777777" w:rsidR="00332093" w:rsidRPr="00F364D8" w:rsidRDefault="00332093" w:rsidP="00332093">
      <w:pPr>
        <w:numPr>
          <w:ilvl w:val="1"/>
          <w:numId w:val="556"/>
        </w:numPr>
        <w:rPr>
          <w:rFonts w:cs="Arial"/>
        </w:rPr>
      </w:pPr>
      <w:r w:rsidRPr="00F364D8">
        <w:rPr>
          <w:rFonts w:cs="Arial"/>
        </w:rPr>
        <w:t xml:space="preserve">KeypadCodeDgt6_D_Actl = 0x0 </w:t>
      </w:r>
      <w:proofErr w:type="spellStart"/>
      <w:r w:rsidRPr="00F364D8">
        <w:rPr>
          <w:rFonts w:cs="Arial"/>
        </w:rPr>
        <w:t>EndOfString</w:t>
      </w:r>
      <w:proofErr w:type="spellEnd"/>
    </w:p>
    <w:p w14:paraId="0634C26C" w14:textId="77777777" w:rsidR="00332093" w:rsidRPr="00F364D8" w:rsidRDefault="00332093" w:rsidP="00332093">
      <w:pPr>
        <w:numPr>
          <w:ilvl w:val="1"/>
          <w:numId w:val="556"/>
        </w:numPr>
        <w:rPr>
          <w:rFonts w:cs="Arial"/>
        </w:rPr>
      </w:pPr>
      <w:r w:rsidRPr="00F364D8">
        <w:rPr>
          <w:rFonts w:cs="Arial"/>
        </w:rPr>
        <w:t xml:space="preserve">KeypadCodeDgt7_D_Actl = 0x0 </w:t>
      </w:r>
      <w:proofErr w:type="spellStart"/>
      <w:r w:rsidRPr="00F364D8">
        <w:rPr>
          <w:rFonts w:cs="Arial"/>
        </w:rPr>
        <w:t>EndOfString</w:t>
      </w:r>
      <w:proofErr w:type="spellEnd"/>
    </w:p>
    <w:p w14:paraId="31134D5A" w14:textId="77777777" w:rsidR="00332093" w:rsidRPr="00F364D8" w:rsidRDefault="00332093" w:rsidP="00332093">
      <w:pPr>
        <w:rPr>
          <w:rFonts w:cs="Arial"/>
        </w:rPr>
      </w:pPr>
    </w:p>
    <w:p w14:paraId="4C8B3E4D" w14:textId="77777777" w:rsidR="00332093" w:rsidRDefault="00332093" w:rsidP="00332093">
      <w:pPr>
        <w:pStyle w:val="Heading3"/>
      </w:pPr>
      <w:bookmarkStart w:id="376" w:name="_Toc65750568"/>
      <w:r>
        <w:lastRenderedPageBreak/>
        <w:t>Sequence Diagrams</w:t>
      </w:r>
      <w:bookmarkEnd w:id="376"/>
    </w:p>
    <w:p w14:paraId="14E1EA30" w14:textId="77777777" w:rsidR="00332093" w:rsidRDefault="00332093" w:rsidP="00332093">
      <w:pPr>
        <w:pStyle w:val="Heading4"/>
      </w:pPr>
      <w:r>
        <w:t>VS-SD-REQ-331333/A-Set Keypad Code for current user</w:t>
      </w:r>
    </w:p>
    <w:p w14:paraId="39E20197" w14:textId="77777777" w:rsidR="00332093" w:rsidRPr="00F16FC3" w:rsidRDefault="00332093" w:rsidP="00332093">
      <w:pPr>
        <w:jc w:val="center"/>
      </w:pPr>
      <w:r w:rsidRPr="00B7091E">
        <w:rPr>
          <w:noProof/>
        </w:rPr>
        <w:lastRenderedPageBreak/>
        <w:drawing>
          <wp:inline distT="0" distB="0" distL="0" distR="0">
            <wp:extent cx="5029200" cy="8363585"/>
            <wp:effectExtent l="0" t="0" r="0" b="0"/>
            <wp:docPr id="3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54698" cy="8405989"/>
                    </a:xfrm>
                    <a:prstGeom prst="rect">
                      <a:avLst/>
                    </a:prstGeom>
                    <a:noFill/>
                    <a:ln>
                      <a:noFill/>
                    </a:ln>
                  </pic:spPr>
                </pic:pic>
              </a:graphicData>
            </a:graphic>
          </wp:inline>
        </w:drawing>
      </w:r>
    </w:p>
    <w:p w14:paraId="2E63C2A4" w14:textId="77777777" w:rsidR="00332093" w:rsidRDefault="00332093" w:rsidP="00332093">
      <w:pPr>
        <w:pStyle w:val="Heading4"/>
      </w:pPr>
      <w:r>
        <w:lastRenderedPageBreak/>
        <w:t>VS-SD-REQ-331334/A-Erase Keypad Code from current user</w:t>
      </w:r>
    </w:p>
    <w:p w14:paraId="442EDDAD" w14:textId="77777777" w:rsidR="00332093" w:rsidRDefault="00332093" w:rsidP="00332093">
      <w:pPr>
        <w:jc w:val="center"/>
      </w:pPr>
      <w:r w:rsidRPr="00556A55">
        <w:rPr>
          <w:noProof/>
        </w:rPr>
        <w:drawing>
          <wp:inline distT="0" distB="0" distL="0" distR="0">
            <wp:extent cx="5086558" cy="7861423"/>
            <wp:effectExtent l="0" t="0" r="0" b="6350"/>
            <wp:docPr id="3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95416" cy="7875114"/>
                    </a:xfrm>
                    <a:prstGeom prst="rect">
                      <a:avLst/>
                    </a:prstGeom>
                    <a:noFill/>
                    <a:ln>
                      <a:noFill/>
                    </a:ln>
                  </pic:spPr>
                </pic:pic>
              </a:graphicData>
            </a:graphic>
          </wp:inline>
        </w:drawing>
      </w:r>
    </w:p>
    <w:p w14:paraId="54FB165B" w14:textId="77777777" w:rsidR="00332093" w:rsidRDefault="00332093" w:rsidP="00332093">
      <w:pPr>
        <w:pStyle w:val="Heading4"/>
      </w:pPr>
      <w:r>
        <w:lastRenderedPageBreak/>
        <w:t>VS-SD-REQ-331335/A-Cancel Keypad Code Edit</w:t>
      </w:r>
    </w:p>
    <w:p w14:paraId="3F95791A" w14:textId="77777777" w:rsidR="00332093" w:rsidRPr="0049399F" w:rsidRDefault="00332093" w:rsidP="00332093">
      <w:pPr>
        <w:jc w:val="center"/>
      </w:pPr>
      <w:r w:rsidRPr="00191258">
        <w:rPr>
          <w:noProof/>
        </w:rPr>
        <w:drawing>
          <wp:inline distT="0" distB="0" distL="0" distR="0">
            <wp:extent cx="5943600" cy="5602872"/>
            <wp:effectExtent l="0" t="0" r="0" b="0"/>
            <wp:docPr id="36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602872"/>
                    </a:xfrm>
                    <a:prstGeom prst="rect">
                      <a:avLst/>
                    </a:prstGeom>
                    <a:noFill/>
                    <a:ln>
                      <a:noFill/>
                    </a:ln>
                  </pic:spPr>
                </pic:pic>
              </a:graphicData>
            </a:graphic>
          </wp:inline>
        </w:drawing>
      </w:r>
    </w:p>
    <w:p w14:paraId="64539E54" w14:textId="77777777" w:rsidR="00332093" w:rsidRDefault="00332093">
      <w:pPr>
        <w:spacing w:after="200" w:line="276" w:lineRule="auto"/>
      </w:pPr>
      <w:r>
        <w:br w:type="page"/>
      </w:r>
    </w:p>
    <w:p w14:paraId="76EDEC15" w14:textId="77777777" w:rsidR="00332093" w:rsidRDefault="00332093" w:rsidP="00332093">
      <w:pPr>
        <w:pStyle w:val="Heading2"/>
      </w:pPr>
      <w:bookmarkStart w:id="377" w:name="_Toc65750569"/>
      <w:r w:rsidRPr="00B9479B">
        <w:lastRenderedPageBreak/>
        <w:t>VS-FUN-REQ-025341/E-Master Reset to Factory Defaults - APIM (</w:t>
      </w:r>
      <w:proofErr w:type="spellStart"/>
      <w:r w:rsidRPr="00B9479B">
        <w:t>TcSE</w:t>
      </w:r>
      <w:proofErr w:type="spellEnd"/>
      <w:r w:rsidRPr="00B9479B">
        <w:t xml:space="preserve"> ROIN-296290-1)</w:t>
      </w:r>
      <w:bookmarkEnd w:id="377"/>
    </w:p>
    <w:p w14:paraId="2086CD3A" w14:textId="77777777" w:rsidR="00212EB2" w:rsidRDefault="00332093">
      <w:pPr>
        <w:rPr>
          <w:rFonts w:cs="Arial"/>
          <w:szCs w:val="20"/>
        </w:rPr>
      </w:pPr>
      <w:r>
        <w:rPr>
          <w:rFonts w:cs="Arial"/>
          <w:szCs w:val="20"/>
        </w:rPr>
        <w:t xml:space="preserve"> </w:t>
      </w:r>
    </w:p>
    <w:p w14:paraId="6E7BFD9D" w14:textId="77777777" w:rsidR="00212EB2" w:rsidRDefault="00212EB2">
      <w:pPr>
        <w:rPr>
          <w:rFonts w:cs="Arial"/>
          <w:szCs w:val="20"/>
        </w:rPr>
      </w:pPr>
    </w:p>
    <w:p w14:paraId="25BD5E2F" w14:textId="77777777" w:rsidR="00332093" w:rsidRDefault="00332093" w:rsidP="00332093">
      <w:pPr>
        <w:pStyle w:val="Heading3"/>
      </w:pPr>
      <w:bookmarkStart w:id="378" w:name="_Toc65750570"/>
      <w:r>
        <w:t>Interface Requirements - Master Reset</w:t>
      </w:r>
      <w:bookmarkEnd w:id="378"/>
    </w:p>
    <w:p w14:paraId="6CD2E526" w14:textId="77777777" w:rsidR="00332093" w:rsidRDefault="00332093" w:rsidP="00332093">
      <w:pPr>
        <w:pStyle w:val="Heading4"/>
      </w:pPr>
      <w:r w:rsidRPr="00B9479B">
        <w:t>MD-REQ-213361/C-</w:t>
      </w:r>
      <w:proofErr w:type="spellStart"/>
      <w:r w:rsidRPr="00B9479B">
        <w:t>FactoryReset_Rq</w:t>
      </w:r>
      <w:proofErr w:type="spellEnd"/>
    </w:p>
    <w:p w14:paraId="71ADC5DB" w14:textId="77777777" w:rsidR="00332093" w:rsidRPr="0028538D" w:rsidRDefault="00332093" w:rsidP="00332093">
      <w:pPr>
        <w:rPr>
          <w:rFonts w:cs="Arial"/>
        </w:rPr>
      </w:pPr>
      <w:r w:rsidRPr="0028538D">
        <w:rPr>
          <w:rFonts w:cs="Arial"/>
          <w:b/>
        </w:rPr>
        <w:t>Message Type</w:t>
      </w:r>
      <w:r w:rsidRPr="0028538D">
        <w:rPr>
          <w:rFonts w:cs="Arial"/>
        </w:rPr>
        <w:t>: Request</w:t>
      </w:r>
    </w:p>
    <w:p w14:paraId="328C67DB" w14:textId="77777777" w:rsidR="00332093" w:rsidRPr="0028538D" w:rsidRDefault="00332093" w:rsidP="00332093">
      <w:pPr>
        <w:rPr>
          <w:rFonts w:cs="Arial"/>
        </w:rPr>
      </w:pPr>
    </w:p>
    <w:p w14:paraId="4F791BCB" w14:textId="77777777" w:rsidR="00332093" w:rsidRPr="0028538D" w:rsidRDefault="00332093" w:rsidP="00332093">
      <w:pPr>
        <w:rPr>
          <w:rFonts w:cs="Arial"/>
        </w:rPr>
      </w:pPr>
      <w:r>
        <w:rPr>
          <w:rFonts w:eastAsiaTheme="minorHAnsi" w:cs="Arial"/>
        </w:rPr>
        <w:t xml:space="preserve">Signal sent by the Master Reset Client to initiate a Master Reset </w:t>
      </w:r>
    </w:p>
    <w:p w14:paraId="742C0F6A" w14:textId="77777777" w:rsidR="00332093" w:rsidRPr="0028538D"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332093" w:rsidRPr="0028538D" w14:paraId="5CF97387"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59583916" w14:textId="77777777" w:rsidR="00332093" w:rsidRPr="0028538D" w:rsidRDefault="00332093">
            <w:pPr>
              <w:spacing w:line="276" w:lineRule="auto"/>
              <w:rPr>
                <w:rFonts w:cs="Arial"/>
                <w:b/>
              </w:rPr>
            </w:pPr>
            <w:r w:rsidRPr="0028538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2892EA45" w14:textId="77777777" w:rsidR="00332093" w:rsidRPr="0028538D" w:rsidRDefault="00332093">
            <w:pPr>
              <w:spacing w:line="276" w:lineRule="auto"/>
              <w:rPr>
                <w:rFonts w:cs="Arial"/>
                <w:b/>
              </w:rPr>
            </w:pPr>
            <w:r w:rsidRPr="0028538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27321469" w14:textId="77777777" w:rsidR="00332093" w:rsidRPr="0028538D" w:rsidRDefault="00332093">
            <w:pPr>
              <w:spacing w:line="276" w:lineRule="auto"/>
              <w:rPr>
                <w:rFonts w:cs="Arial"/>
                <w:b/>
              </w:rPr>
            </w:pPr>
            <w:r w:rsidRPr="0028538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4745D497" w14:textId="77777777" w:rsidR="00332093" w:rsidRPr="0028538D" w:rsidRDefault="00332093">
            <w:pPr>
              <w:spacing w:line="276" w:lineRule="auto"/>
              <w:rPr>
                <w:rFonts w:cs="Arial"/>
                <w:b/>
              </w:rPr>
            </w:pPr>
            <w:r w:rsidRPr="0028538D">
              <w:rPr>
                <w:rFonts w:cs="Arial"/>
                <w:b/>
              </w:rPr>
              <w:t>Description</w:t>
            </w:r>
          </w:p>
        </w:tc>
      </w:tr>
      <w:tr w:rsidR="00332093" w:rsidRPr="0028538D" w14:paraId="54D806E2"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68D1F79A" w14:textId="77777777" w:rsidR="00332093" w:rsidRPr="0028538D" w:rsidRDefault="00332093">
            <w:pPr>
              <w:spacing w:line="276" w:lineRule="auto"/>
              <w:rPr>
                <w:rFonts w:cs="Arial"/>
              </w:rPr>
            </w:pPr>
            <w:proofErr w:type="spellStart"/>
            <w:r w:rsidRPr="001A6680">
              <w:rPr>
                <w:rFonts w:cs="Arial"/>
              </w:rPr>
              <w:t>FactoryReset_Rq</w:t>
            </w:r>
            <w:proofErr w:type="spellEnd"/>
            <w:r w:rsidRPr="0028538D">
              <w:rPr>
                <w:rFonts w:cs="Arial"/>
              </w:rPr>
              <w:t xml:space="preserve"> </w:t>
            </w:r>
          </w:p>
        </w:tc>
        <w:tc>
          <w:tcPr>
            <w:tcW w:w="2424" w:type="dxa"/>
            <w:tcBorders>
              <w:top w:val="single" w:sz="4" w:space="0" w:color="auto"/>
              <w:left w:val="single" w:sz="4" w:space="0" w:color="auto"/>
              <w:bottom w:val="single" w:sz="4" w:space="0" w:color="auto"/>
              <w:right w:val="single" w:sz="4" w:space="0" w:color="auto"/>
            </w:tcBorders>
          </w:tcPr>
          <w:p w14:paraId="5A14CEEC" w14:textId="77777777" w:rsidR="00332093" w:rsidRPr="0028538D" w:rsidRDefault="00332093">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14:paraId="6B5316DD" w14:textId="77777777" w:rsidR="00332093" w:rsidRPr="0028538D" w:rsidRDefault="0033209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14:paraId="6DA10209" w14:textId="77777777" w:rsidR="00332093" w:rsidRPr="0028538D" w:rsidRDefault="00332093">
            <w:pPr>
              <w:autoSpaceDE w:val="0"/>
              <w:autoSpaceDN w:val="0"/>
              <w:adjustRightInd w:val="0"/>
              <w:spacing w:line="276" w:lineRule="auto"/>
              <w:rPr>
                <w:rFonts w:cs="Arial"/>
              </w:rPr>
            </w:pPr>
          </w:p>
        </w:tc>
      </w:tr>
      <w:tr w:rsidR="00332093" w:rsidRPr="0028538D" w14:paraId="6D057AC3"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14:paraId="7E8CF06D" w14:textId="77777777" w:rsidR="00332093" w:rsidRPr="0028538D" w:rsidRDefault="00332093">
            <w:pPr>
              <w:rPr>
                <w:rFonts w:cs="Arial"/>
              </w:rPr>
            </w:pPr>
          </w:p>
        </w:tc>
        <w:tc>
          <w:tcPr>
            <w:tcW w:w="2424" w:type="dxa"/>
            <w:tcBorders>
              <w:top w:val="single" w:sz="4" w:space="0" w:color="auto"/>
              <w:left w:val="single" w:sz="4" w:space="0" w:color="auto"/>
              <w:bottom w:val="single" w:sz="4" w:space="0" w:color="auto"/>
              <w:right w:val="single" w:sz="4" w:space="0" w:color="auto"/>
            </w:tcBorders>
          </w:tcPr>
          <w:p w14:paraId="7FF08E1D" w14:textId="77777777" w:rsidR="00332093" w:rsidRPr="0028538D" w:rsidRDefault="00332093">
            <w:pPr>
              <w:spacing w:line="276" w:lineRule="auto"/>
              <w:rPr>
                <w:rFonts w:cs="Arial"/>
              </w:rPr>
            </w:pPr>
            <w:proofErr w:type="spellStart"/>
            <w:r>
              <w:rPr>
                <w:rFonts w:cs="Arial"/>
              </w:rPr>
              <w:t>ResetFactoryDefaults</w:t>
            </w:r>
            <w:proofErr w:type="spellEnd"/>
          </w:p>
        </w:tc>
        <w:tc>
          <w:tcPr>
            <w:tcW w:w="900" w:type="dxa"/>
            <w:tcBorders>
              <w:top w:val="single" w:sz="4" w:space="0" w:color="auto"/>
              <w:left w:val="single" w:sz="4" w:space="0" w:color="auto"/>
              <w:bottom w:val="single" w:sz="4" w:space="0" w:color="auto"/>
              <w:right w:val="single" w:sz="4" w:space="0" w:color="auto"/>
            </w:tcBorders>
          </w:tcPr>
          <w:p w14:paraId="4A88ECF0" w14:textId="77777777" w:rsidR="00332093" w:rsidRPr="0028538D" w:rsidRDefault="0033209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14:paraId="01F69D84" w14:textId="77777777" w:rsidR="00332093" w:rsidRPr="0028538D" w:rsidRDefault="00332093">
            <w:pPr>
              <w:spacing w:line="276" w:lineRule="auto"/>
              <w:rPr>
                <w:rFonts w:cs="Arial"/>
              </w:rPr>
            </w:pPr>
          </w:p>
        </w:tc>
      </w:tr>
    </w:tbl>
    <w:p w14:paraId="06437252" w14:textId="77777777" w:rsidR="00332093" w:rsidRPr="0028538D" w:rsidRDefault="00332093" w:rsidP="00332093">
      <w:pPr>
        <w:rPr>
          <w:rFonts w:cs="Arial"/>
        </w:rPr>
      </w:pPr>
    </w:p>
    <w:p w14:paraId="64857859" w14:textId="77777777" w:rsidR="00332093" w:rsidRDefault="00332093" w:rsidP="00332093">
      <w:pPr>
        <w:pStyle w:val="Heading4"/>
      </w:pPr>
      <w:r w:rsidRPr="00B9479B">
        <w:t>MD-REQ-222036/B-</w:t>
      </w:r>
      <w:proofErr w:type="spellStart"/>
      <w:r w:rsidRPr="00B9479B">
        <w:t>FactoryReset.St</w:t>
      </w:r>
      <w:proofErr w:type="spellEnd"/>
    </w:p>
    <w:p w14:paraId="6F66CFE3" w14:textId="77777777" w:rsidR="00332093" w:rsidRPr="00CF71A9" w:rsidRDefault="00332093" w:rsidP="00332093">
      <w:pPr>
        <w:rPr>
          <w:rFonts w:cs="Arial"/>
        </w:rPr>
      </w:pPr>
      <w:r w:rsidRPr="00CF71A9">
        <w:rPr>
          <w:rFonts w:cs="Arial"/>
          <w:b/>
        </w:rPr>
        <w:t>Message Type</w:t>
      </w:r>
      <w:r>
        <w:rPr>
          <w:rFonts w:cs="Arial"/>
        </w:rPr>
        <w:t>: Status</w:t>
      </w:r>
    </w:p>
    <w:p w14:paraId="56422456" w14:textId="77777777" w:rsidR="00332093" w:rsidRPr="00CF71A9" w:rsidRDefault="00332093" w:rsidP="00332093">
      <w:pPr>
        <w:rPr>
          <w:rFonts w:cs="Arial"/>
        </w:rPr>
      </w:pPr>
    </w:p>
    <w:p w14:paraId="4278CE3C" w14:textId="77777777" w:rsidR="00332093" w:rsidRPr="00CF71A9" w:rsidRDefault="00332093" w:rsidP="00332093">
      <w:pPr>
        <w:rPr>
          <w:rFonts w:cs="Arial"/>
        </w:rPr>
      </w:pPr>
      <w:r w:rsidRPr="00CF71A9">
        <w:rPr>
          <w:rFonts w:eastAsiaTheme="minorHAnsi" w:cs="Arial"/>
        </w:rPr>
        <w:t xml:space="preserve">Signal sent by the Master Reset </w:t>
      </w:r>
      <w:r>
        <w:rPr>
          <w:rFonts w:eastAsiaTheme="minorHAnsi" w:cs="Arial"/>
        </w:rPr>
        <w:t>Server</w:t>
      </w:r>
      <w:r w:rsidRPr="00CF71A9">
        <w:rPr>
          <w:rFonts w:eastAsiaTheme="minorHAnsi" w:cs="Arial"/>
        </w:rPr>
        <w:t xml:space="preserve"> </w:t>
      </w:r>
      <w:r>
        <w:rPr>
          <w:rFonts w:eastAsiaTheme="minorHAnsi" w:cs="Arial"/>
        </w:rPr>
        <w:t>indicating that the master reset default settings were restored for a master reset event</w:t>
      </w:r>
    </w:p>
    <w:p w14:paraId="2F8CA937" w14:textId="77777777" w:rsidR="00332093" w:rsidRPr="00CF71A9" w:rsidRDefault="00332093" w:rsidP="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663"/>
        <w:gridCol w:w="1080"/>
        <w:gridCol w:w="3637"/>
      </w:tblGrid>
      <w:tr w:rsidR="00332093" w:rsidRPr="00CF71A9" w14:paraId="6A54FD6D"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42447F84" w14:textId="77777777" w:rsidR="00332093" w:rsidRPr="00CF71A9" w:rsidRDefault="00332093">
            <w:pPr>
              <w:spacing w:line="276" w:lineRule="auto"/>
              <w:rPr>
                <w:rFonts w:cs="Arial"/>
                <w:b/>
              </w:rPr>
            </w:pPr>
            <w:r w:rsidRPr="00CF71A9">
              <w:rPr>
                <w:rFonts w:cs="Arial"/>
                <w:b/>
              </w:rPr>
              <w:t>Logical Signal Name</w:t>
            </w:r>
          </w:p>
        </w:tc>
        <w:tc>
          <w:tcPr>
            <w:tcW w:w="2663" w:type="dxa"/>
            <w:tcBorders>
              <w:top w:val="single" w:sz="4" w:space="0" w:color="auto"/>
              <w:left w:val="single" w:sz="4" w:space="0" w:color="auto"/>
              <w:bottom w:val="single" w:sz="4" w:space="0" w:color="auto"/>
              <w:right w:val="single" w:sz="4" w:space="0" w:color="auto"/>
            </w:tcBorders>
            <w:hideMark/>
          </w:tcPr>
          <w:p w14:paraId="58DCD14E" w14:textId="77777777" w:rsidR="00332093" w:rsidRPr="00CF71A9" w:rsidRDefault="00332093">
            <w:pPr>
              <w:spacing w:line="276" w:lineRule="auto"/>
              <w:rPr>
                <w:rFonts w:cs="Arial"/>
                <w:b/>
              </w:rPr>
            </w:pPr>
            <w:r w:rsidRPr="00CF71A9">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2A567BD2" w14:textId="77777777" w:rsidR="00332093" w:rsidRPr="00CF71A9" w:rsidRDefault="00332093">
            <w:pPr>
              <w:spacing w:line="276" w:lineRule="auto"/>
              <w:rPr>
                <w:rFonts w:cs="Arial"/>
                <w:b/>
              </w:rPr>
            </w:pPr>
            <w:r w:rsidRPr="00CF71A9">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14:paraId="52D90300" w14:textId="77777777" w:rsidR="00332093" w:rsidRPr="00CF71A9" w:rsidRDefault="00332093">
            <w:pPr>
              <w:spacing w:line="276" w:lineRule="auto"/>
              <w:rPr>
                <w:rFonts w:cs="Arial"/>
                <w:b/>
              </w:rPr>
            </w:pPr>
            <w:r w:rsidRPr="00CF71A9">
              <w:rPr>
                <w:rFonts w:cs="Arial"/>
                <w:b/>
              </w:rPr>
              <w:t>Description</w:t>
            </w:r>
          </w:p>
        </w:tc>
      </w:tr>
      <w:tr w:rsidR="00332093" w:rsidRPr="00CF71A9" w14:paraId="7B1AB854" w14:textId="77777777" w:rsidTr="00332093">
        <w:trPr>
          <w:jc w:val="center"/>
        </w:trPr>
        <w:tc>
          <w:tcPr>
            <w:tcW w:w="2234" w:type="dxa"/>
            <w:vMerge w:val="restart"/>
            <w:tcBorders>
              <w:top w:val="single" w:sz="4" w:space="0" w:color="auto"/>
              <w:left w:val="single" w:sz="4" w:space="0" w:color="auto"/>
              <w:right w:val="single" w:sz="4" w:space="0" w:color="auto"/>
            </w:tcBorders>
            <w:hideMark/>
          </w:tcPr>
          <w:p w14:paraId="598B240D" w14:textId="77777777" w:rsidR="00332093" w:rsidRPr="00CF71A9" w:rsidRDefault="00332093">
            <w:pPr>
              <w:spacing w:line="276" w:lineRule="auto"/>
              <w:rPr>
                <w:rFonts w:cs="Arial"/>
              </w:rPr>
            </w:pPr>
            <w:proofErr w:type="spellStart"/>
            <w:r>
              <w:rPr>
                <w:rFonts w:cs="Arial"/>
              </w:rPr>
              <w:t>FactoryReset.St</w:t>
            </w:r>
            <w:proofErr w:type="spellEnd"/>
          </w:p>
        </w:tc>
        <w:tc>
          <w:tcPr>
            <w:tcW w:w="2663" w:type="dxa"/>
            <w:tcBorders>
              <w:top w:val="single" w:sz="4" w:space="0" w:color="auto"/>
              <w:left w:val="single" w:sz="4" w:space="0" w:color="auto"/>
              <w:bottom w:val="single" w:sz="4" w:space="0" w:color="auto"/>
              <w:right w:val="single" w:sz="4" w:space="0" w:color="auto"/>
            </w:tcBorders>
          </w:tcPr>
          <w:p w14:paraId="49F2DE50" w14:textId="77777777" w:rsidR="00332093" w:rsidRPr="00CF71A9" w:rsidRDefault="00332093">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14:paraId="054789DE" w14:textId="77777777" w:rsidR="00332093" w:rsidRPr="00CF71A9" w:rsidRDefault="00332093">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14:paraId="2480C538" w14:textId="77777777" w:rsidR="00332093" w:rsidRPr="00CF71A9" w:rsidRDefault="00332093">
            <w:pPr>
              <w:autoSpaceDE w:val="0"/>
              <w:autoSpaceDN w:val="0"/>
              <w:adjustRightInd w:val="0"/>
              <w:spacing w:line="276" w:lineRule="auto"/>
              <w:rPr>
                <w:rFonts w:cs="Arial"/>
              </w:rPr>
            </w:pPr>
          </w:p>
        </w:tc>
      </w:tr>
      <w:tr w:rsidR="00332093" w:rsidRPr="00CF71A9" w14:paraId="07BCE142" w14:textId="77777777" w:rsidTr="00332093">
        <w:trPr>
          <w:jc w:val="center"/>
        </w:trPr>
        <w:tc>
          <w:tcPr>
            <w:tcW w:w="2234" w:type="dxa"/>
            <w:vMerge/>
            <w:tcBorders>
              <w:left w:val="single" w:sz="4" w:space="0" w:color="auto"/>
              <w:right w:val="single" w:sz="4" w:space="0" w:color="auto"/>
            </w:tcBorders>
            <w:vAlign w:val="center"/>
            <w:hideMark/>
          </w:tcPr>
          <w:p w14:paraId="4B1E5731" w14:textId="77777777" w:rsidR="00332093" w:rsidRPr="00CF71A9" w:rsidRDefault="00332093">
            <w:pPr>
              <w:rPr>
                <w:rFonts w:cs="Arial"/>
              </w:rPr>
            </w:pPr>
          </w:p>
        </w:tc>
        <w:tc>
          <w:tcPr>
            <w:tcW w:w="2663" w:type="dxa"/>
            <w:tcBorders>
              <w:top w:val="single" w:sz="4" w:space="0" w:color="auto"/>
              <w:left w:val="single" w:sz="4" w:space="0" w:color="auto"/>
              <w:bottom w:val="single" w:sz="4" w:space="0" w:color="auto"/>
              <w:right w:val="single" w:sz="4" w:space="0" w:color="auto"/>
            </w:tcBorders>
          </w:tcPr>
          <w:p w14:paraId="6603C332" w14:textId="77777777" w:rsidR="00332093" w:rsidRPr="00CF71A9" w:rsidRDefault="00332093">
            <w:pPr>
              <w:spacing w:line="276" w:lineRule="auto"/>
              <w:rPr>
                <w:rFonts w:cs="Arial"/>
              </w:rPr>
            </w:pPr>
            <w:proofErr w:type="spellStart"/>
            <w:r>
              <w:rPr>
                <w:rFonts w:cs="Arial"/>
              </w:rPr>
              <w:t>FactoryDefaultsRestored</w:t>
            </w:r>
            <w:proofErr w:type="spellEnd"/>
          </w:p>
        </w:tc>
        <w:tc>
          <w:tcPr>
            <w:tcW w:w="1080" w:type="dxa"/>
            <w:tcBorders>
              <w:top w:val="single" w:sz="4" w:space="0" w:color="auto"/>
              <w:left w:val="single" w:sz="4" w:space="0" w:color="auto"/>
              <w:bottom w:val="single" w:sz="4" w:space="0" w:color="auto"/>
              <w:right w:val="single" w:sz="4" w:space="0" w:color="auto"/>
            </w:tcBorders>
          </w:tcPr>
          <w:p w14:paraId="3964518C" w14:textId="77777777" w:rsidR="00332093" w:rsidRPr="00CF71A9" w:rsidRDefault="00332093">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14:paraId="58992F6A" w14:textId="77777777" w:rsidR="00332093" w:rsidRPr="00CF71A9" w:rsidRDefault="00332093">
            <w:pPr>
              <w:spacing w:line="276" w:lineRule="auto"/>
              <w:rPr>
                <w:rFonts w:cs="Arial"/>
              </w:rPr>
            </w:pPr>
          </w:p>
        </w:tc>
      </w:tr>
      <w:tr w:rsidR="00332093" w:rsidRPr="00CF71A9" w14:paraId="4E63BD0A" w14:textId="77777777" w:rsidTr="00332093">
        <w:trPr>
          <w:jc w:val="center"/>
        </w:trPr>
        <w:tc>
          <w:tcPr>
            <w:tcW w:w="2234" w:type="dxa"/>
            <w:vMerge/>
            <w:tcBorders>
              <w:left w:val="single" w:sz="4" w:space="0" w:color="auto"/>
              <w:right w:val="single" w:sz="4" w:space="0" w:color="auto"/>
            </w:tcBorders>
            <w:vAlign w:val="center"/>
          </w:tcPr>
          <w:p w14:paraId="741A5C18" w14:textId="77777777" w:rsidR="00332093" w:rsidRPr="00CF71A9" w:rsidRDefault="00332093">
            <w:pPr>
              <w:rPr>
                <w:rFonts w:cs="Arial"/>
              </w:rPr>
            </w:pPr>
          </w:p>
        </w:tc>
        <w:tc>
          <w:tcPr>
            <w:tcW w:w="2663" w:type="dxa"/>
            <w:tcBorders>
              <w:top w:val="single" w:sz="4" w:space="0" w:color="auto"/>
              <w:left w:val="single" w:sz="4" w:space="0" w:color="auto"/>
              <w:bottom w:val="single" w:sz="4" w:space="0" w:color="auto"/>
              <w:right w:val="single" w:sz="4" w:space="0" w:color="auto"/>
            </w:tcBorders>
          </w:tcPr>
          <w:p w14:paraId="324BEA9F" w14:textId="77777777" w:rsidR="00332093" w:rsidRPr="00CF71A9" w:rsidRDefault="00332093">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14:paraId="2574B0CD" w14:textId="77777777" w:rsidR="00332093" w:rsidRPr="00CF71A9" w:rsidRDefault="00332093">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14:paraId="08AF768D" w14:textId="77777777" w:rsidR="00332093" w:rsidRPr="00CF71A9" w:rsidRDefault="00332093">
            <w:pPr>
              <w:spacing w:line="276" w:lineRule="auto"/>
              <w:rPr>
                <w:rFonts w:cs="Arial"/>
              </w:rPr>
            </w:pPr>
          </w:p>
        </w:tc>
      </w:tr>
      <w:tr w:rsidR="00332093" w:rsidRPr="00CF71A9" w14:paraId="16ADE9D0" w14:textId="77777777" w:rsidTr="00332093">
        <w:trPr>
          <w:jc w:val="center"/>
        </w:trPr>
        <w:tc>
          <w:tcPr>
            <w:tcW w:w="2234" w:type="dxa"/>
            <w:vMerge/>
            <w:tcBorders>
              <w:left w:val="single" w:sz="4" w:space="0" w:color="auto"/>
              <w:bottom w:val="single" w:sz="4" w:space="0" w:color="auto"/>
              <w:right w:val="single" w:sz="4" w:space="0" w:color="auto"/>
            </w:tcBorders>
            <w:vAlign w:val="center"/>
          </w:tcPr>
          <w:p w14:paraId="6357FCDA" w14:textId="77777777" w:rsidR="00332093" w:rsidRPr="00CF71A9" w:rsidRDefault="00332093">
            <w:pPr>
              <w:rPr>
                <w:rFonts w:cs="Arial"/>
              </w:rPr>
            </w:pPr>
          </w:p>
        </w:tc>
        <w:tc>
          <w:tcPr>
            <w:tcW w:w="2663" w:type="dxa"/>
            <w:tcBorders>
              <w:top w:val="single" w:sz="4" w:space="0" w:color="auto"/>
              <w:left w:val="single" w:sz="4" w:space="0" w:color="auto"/>
              <w:bottom w:val="single" w:sz="4" w:space="0" w:color="auto"/>
              <w:right w:val="single" w:sz="4" w:space="0" w:color="auto"/>
            </w:tcBorders>
          </w:tcPr>
          <w:p w14:paraId="418C1754" w14:textId="77777777" w:rsidR="00332093" w:rsidRPr="00CF71A9" w:rsidRDefault="00332093">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14:paraId="3667CD14" w14:textId="77777777" w:rsidR="00332093" w:rsidRPr="00CF71A9" w:rsidRDefault="00332093">
            <w:pPr>
              <w:spacing w:line="276" w:lineRule="auto"/>
              <w:rPr>
                <w:rFonts w:cs="Arial"/>
              </w:rPr>
            </w:pPr>
            <w:r>
              <w:rPr>
                <w:rFonts w:cs="Arial"/>
              </w:rPr>
              <w:t>0x3</w:t>
            </w:r>
          </w:p>
        </w:tc>
        <w:tc>
          <w:tcPr>
            <w:tcW w:w="3637" w:type="dxa"/>
            <w:tcBorders>
              <w:top w:val="single" w:sz="4" w:space="0" w:color="auto"/>
              <w:left w:val="single" w:sz="4" w:space="0" w:color="auto"/>
              <w:bottom w:val="single" w:sz="4" w:space="0" w:color="auto"/>
              <w:right w:val="single" w:sz="4" w:space="0" w:color="auto"/>
            </w:tcBorders>
          </w:tcPr>
          <w:p w14:paraId="473350C1" w14:textId="77777777" w:rsidR="00332093" w:rsidRPr="00CF71A9" w:rsidRDefault="00332093">
            <w:pPr>
              <w:spacing w:line="276" w:lineRule="auto"/>
              <w:rPr>
                <w:rFonts w:cs="Arial"/>
              </w:rPr>
            </w:pPr>
          </w:p>
        </w:tc>
      </w:tr>
    </w:tbl>
    <w:p w14:paraId="28EF810B" w14:textId="77777777" w:rsidR="00332093" w:rsidRPr="00CF71A9" w:rsidRDefault="00332093" w:rsidP="00332093">
      <w:pPr>
        <w:rPr>
          <w:rFonts w:cs="Arial"/>
        </w:rPr>
      </w:pPr>
    </w:p>
    <w:p w14:paraId="07364A7B" w14:textId="77777777" w:rsidR="00332093" w:rsidRPr="00CF71A9" w:rsidRDefault="00332093" w:rsidP="00332093">
      <w:pPr>
        <w:rPr>
          <w:rFonts w:cs="Arial"/>
        </w:rPr>
      </w:pPr>
    </w:p>
    <w:p w14:paraId="48D40F19" w14:textId="77777777" w:rsidR="00332093" w:rsidRDefault="00332093" w:rsidP="00332093">
      <w:pPr>
        <w:pStyle w:val="Heading3"/>
      </w:pPr>
      <w:bookmarkStart w:id="379" w:name="_Toc65750571"/>
      <w:r>
        <w:t>Use Cases</w:t>
      </w:r>
      <w:bookmarkEnd w:id="379"/>
    </w:p>
    <w:p w14:paraId="0A5417B0" w14:textId="77777777" w:rsidR="00332093" w:rsidRDefault="00332093" w:rsidP="00332093">
      <w:pPr>
        <w:pStyle w:val="Heading4"/>
      </w:pPr>
      <w:r>
        <w:t>VS-UC-REQ-025342/A-User Decides to Restore Module back to its Original Factory State while Driving (Driver Restriction = ON) (</w:t>
      </w:r>
      <w:proofErr w:type="spellStart"/>
      <w:r>
        <w:t>TcSE</w:t>
      </w:r>
      <w:proofErr w:type="spellEnd"/>
      <w:r>
        <w:t xml:space="preserve"> ROIN-298054)</w:t>
      </w:r>
    </w:p>
    <w:p w14:paraId="571D7A1A"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12EB2" w14:paraId="03E2134E"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20E21602" w14:textId="77777777" w:rsidR="00212EB2" w:rsidRDefault="00332093">
            <w:pPr>
              <w:rPr>
                <w:rFonts w:cs="Arial"/>
                <w:b/>
                <w:szCs w:val="20"/>
              </w:rPr>
            </w:pPr>
            <w:r>
              <w:rPr>
                <w:rFonts w:cs="Arial"/>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14:paraId="1C73070C" w14:textId="77777777" w:rsidR="00212EB2" w:rsidRDefault="00332093">
            <w:pPr>
              <w:rPr>
                <w:rFonts w:cs="Arial"/>
                <w:szCs w:val="20"/>
              </w:rPr>
            </w:pPr>
            <w:r>
              <w:rPr>
                <w:rFonts w:cs="Arial"/>
                <w:szCs w:val="20"/>
              </w:rPr>
              <w:t>Vehicle Occupant</w:t>
            </w:r>
          </w:p>
        </w:tc>
      </w:tr>
      <w:tr w:rsidR="00212EB2" w14:paraId="00FA521C"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130B56CE" w14:textId="77777777" w:rsidR="00212EB2" w:rsidRDefault="00332093">
            <w:pPr>
              <w:rPr>
                <w:rFonts w:cs="Arial"/>
                <w:b/>
                <w:szCs w:val="20"/>
              </w:rPr>
            </w:pPr>
            <w:r>
              <w:rPr>
                <w:rFonts w:cs="Arial"/>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14:paraId="350DCA8B" w14:textId="77777777" w:rsidR="00212EB2" w:rsidRDefault="00332093">
            <w:pPr>
              <w:rPr>
                <w:rFonts w:cs="Arial"/>
                <w:szCs w:val="20"/>
              </w:rPr>
            </w:pPr>
            <w:r>
              <w:rPr>
                <w:rFonts w:cs="Arial"/>
                <w:szCs w:val="20"/>
              </w:rPr>
              <w:t>Infotainment system is available</w:t>
            </w:r>
          </w:p>
          <w:p w14:paraId="6D2008B1" w14:textId="77777777" w:rsidR="00212EB2" w:rsidRDefault="00332093">
            <w:pPr>
              <w:rPr>
                <w:rFonts w:cs="Arial"/>
                <w:szCs w:val="20"/>
              </w:rPr>
            </w:pPr>
            <w:r>
              <w:rPr>
                <w:rFonts w:cs="Arial"/>
                <w:szCs w:val="20"/>
              </w:rPr>
              <w:t>Driver Restriction = ON</w:t>
            </w:r>
          </w:p>
        </w:tc>
      </w:tr>
      <w:tr w:rsidR="00212EB2" w14:paraId="3FBE7AC6"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1E2CAD8D" w14:textId="77777777" w:rsidR="00212EB2" w:rsidRDefault="00332093">
            <w:pPr>
              <w:rPr>
                <w:rFonts w:cs="Arial"/>
                <w:b/>
                <w:szCs w:val="20"/>
              </w:rPr>
            </w:pPr>
            <w:r>
              <w:rPr>
                <w:rFonts w:cs="Arial"/>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14:paraId="330AC89A" w14:textId="77777777" w:rsidR="00212EB2" w:rsidRDefault="00332093">
            <w:pPr>
              <w:rPr>
                <w:rFonts w:cs="Arial"/>
                <w:szCs w:val="20"/>
              </w:rPr>
            </w:pPr>
            <w:r>
              <w:rPr>
                <w:rFonts w:cs="Arial"/>
                <w:szCs w:val="20"/>
              </w:rPr>
              <w:t>The user will like to perform a Master Reset while the vehicle is moving (Driver Restriction = ON)</w:t>
            </w:r>
          </w:p>
        </w:tc>
      </w:tr>
      <w:tr w:rsidR="00212EB2" w14:paraId="759DCF7E"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0978D051" w14:textId="77777777" w:rsidR="00212EB2" w:rsidRDefault="00332093">
            <w:pPr>
              <w:rPr>
                <w:rFonts w:cs="Arial"/>
                <w:b/>
                <w:szCs w:val="20"/>
              </w:rPr>
            </w:pPr>
            <w:r>
              <w:rPr>
                <w:rFonts w:cs="Arial"/>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14:paraId="7ADC6F11" w14:textId="77777777" w:rsidR="00212EB2" w:rsidRDefault="00332093">
            <w:pPr>
              <w:rPr>
                <w:rFonts w:cs="Arial"/>
                <w:szCs w:val="20"/>
              </w:rPr>
            </w:pPr>
            <w:r>
              <w:rPr>
                <w:rFonts w:cs="Arial"/>
                <w:szCs w:val="20"/>
              </w:rPr>
              <w:t>All Master Reset functionality should be a disabled</w:t>
            </w:r>
          </w:p>
        </w:tc>
      </w:tr>
      <w:tr w:rsidR="00212EB2" w14:paraId="54D03F45"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422DF967" w14:textId="77777777" w:rsidR="00212EB2" w:rsidRDefault="00332093">
            <w:pPr>
              <w:rPr>
                <w:rFonts w:cs="Arial"/>
                <w:b/>
                <w:szCs w:val="20"/>
              </w:rPr>
            </w:pPr>
            <w:r>
              <w:rPr>
                <w:rFonts w:cs="Arial"/>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14:paraId="78C5BC28" w14:textId="77777777" w:rsidR="00212EB2" w:rsidRDefault="00332093">
            <w:pPr>
              <w:rPr>
                <w:rFonts w:cs="Arial"/>
                <w:szCs w:val="20"/>
              </w:rPr>
            </w:pPr>
            <w:r>
              <w:rPr>
                <w:rFonts w:cs="Arial"/>
                <w:szCs w:val="20"/>
              </w:rPr>
              <w:t>E1 – Master reset started and user drivers off (Driver Restriction = ON)</w:t>
            </w:r>
          </w:p>
        </w:tc>
      </w:tr>
      <w:tr w:rsidR="00212EB2" w14:paraId="05867609"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541813E8" w14:textId="77777777" w:rsidR="00212EB2" w:rsidRDefault="00332093">
            <w:pPr>
              <w:rPr>
                <w:rFonts w:cs="Arial"/>
                <w:b/>
                <w:szCs w:val="20"/>
              </w:rPr>
            </w:pPr>
            <w:r>
              <w:rPr>
                <w:rFonts w:cs="Arial"/>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14:paraId="3AC07CF4" w14:textId="77777777" w:rsidR="00212EB2" w:rsidRDefault="00332093">
            <w:pPr>
              <w:rPr>
                <w:rFonts w:cs="Arial"/>
                <w:szCs w:val="20"/>
              </w:rPr>
            </w:pPr>
            <w:r>
              <w:rPr>
                <w:rFonts w:cs="Arial"/>
                <w:szCs w:val="20"/>
              </w:rPr>
              <w:t>G-HMI</w:t>
            </w:r>
          </w:p>
        </w:tc>
      </w:tr>
    </w:tbl>
    <w:p w14:paraId="126ADF22" w14:textId="77777777" w:rsidR="00212EB2" w:rsidRDefault="00212EB2">
      <w:pPr>
        <w:rPr>
          <w:rFonts w:cs="Arial"/>
          <w:b/>
          <w:szCs w:val="20"/>
        </w:rPr>
      </w:pPr>
    </w:p>
    <w:p w14:paraId="28FEE71B" w14:textId="77777777" w:rsidR="00332093" w:rsidRDefault="00332093" w:rsidP="00332093">
      <w:pPr>
        <w:pStyle w:val="Heading4"/>
      </w:pPr>
      <w:r>
        <w:t>VS-UC-REQ-025343/A-Master Reset Started and User Drivers Off (Driver Restriction = ON) (</w:t>
      </w:r>
      <w:proofErr w:type="spellStart"/>
      <w:r>
        <w:t>TcSE</w:t>
      </w:r>
      <w:proofErr w:type="spellEnd"/>
      <w:r>
        <w:t xml:space="preserve"> ROIN-298057)</w:t>
      </w:r>
    </w:p>
    <w:p w14:paraId="55F4C2C9" w14:textId="77777777" w:rsidR="00332093" w:rsidRPr="005F5EF0" w:rsidRDefault="00332093" w:rsidP="00332093">
      <w:pPr>
        <w:rPr>
          <w:b/>
          <w:sz w:val="16"/>
          <w:szCs w:val="16"/>
        </w:rPr>
      </w:pPr>
      <w:r w:rsidRPr="005F5EF0">
        <w:rPr>
          <w:b/>
          <w:sz w:val="16"/>
          <w:szCs w:val="16"/>
        </w:rPr>
        <w:t>Linked Elements</w:t>
      </w:r>
    </w:p>
    <w:p w14:paraId="29E179E7" w14:textId="77777777" w:rsidR="00332093" w:rsidRPr="005F5EF0" w:rsidRDefault="00332093" w:rsidP="00332093">
      <w:pPr>
        <w:rPr>
          <w:sz w:val="16"/>
          <w:szCs w:val="16"/>
        </w:rPr>
      </w:pPr>
      <w:r w:rsidRPr="005F5EF0">
        <w:rPr>
          <w:sz w:val="16"/>
          <w:szCs w:val="16"/>
        </w:rPr>
        <w:t>VS-UC-REQ-025342/A-User Decides to Restore Module back to its Original Factory State while Driving (Driver Restriction = ON) (</w:t>
      </w:r>
      <w:proofErr w:type="spellStart"/>
      <w:r w:rsidRPr="005F5EF0">
        <w:rPr>
          <w:sz w:val="16"/>
          <w:szCs w:val="16"/>
        </w:rPr>
        <w:t>TcSE</w:t>
      </w:r>
      <w:proofErr w:type="spellEnd"/>
      <w:r w:rsidRPr="005F5EF0">
        <w:rPr>
          <w:sz w:val="16"/>
          <w:szCs w:val="16"/>
        </w:rPr>
        <w:t xml:space="preserve"> ROIN-298054)</w:t>
      </w:r>
    </w:p>
    <w:p w14:paraId="4A0E6770"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12EB2" w14:paraId="5F28ACFE"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25A30955" w14:textId="77777777" w:rsidR="00212EB2" w:rsidRDefault="00332093">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14:paraId="7AA9CCF4" w14:textId="77777777" w:rsidR="00212EB2" w:rsidRDefault="00332093">
            <w:pPr>
              <w:rPr>
                <w:rFonts w:cs="Arial"/>
                <w:szCs w:val="20"/>
              </w:rPr>
            </w:pPr>
            <w:r>
              <w:rPr>
                <w:rFonts w:cs="Arial"/>
                <w:szCs w:val="20"/>
              </w:rPr>
              <w:t>Vehicle Occupant</w:t>
            </w:r>
          </w:p>
        </w:tc>
      </w:tr>
      <w:tr w:rsidR="00212EB2" w14:paraId="03E8661E"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36816BF5" w14:textId="77777777" w:rsidR="00212EB2" w:rsidRDefault="00332093">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14:paraId="1E176E1F" w14:textId="77777777" w:rsidR="00212EB2" w:rsidRDefault="00332093">
            <w:pPr>
              <w:rPr>
                <w:rFonts w:cs="Arial"/>
                <w:szCs w:val="20"/>
              </w:rPr>
            </w:pPr>
            <w:r>
              <w:rPr>
                <w:rFonts w:cs="Arial"/>
                <w:szCs w:val="20"/>
              </w:rPr>
              <w:t>Same as normal use case</w:t>
            </w:r>
          </w:p>
        </w:tc>
      </w:tr>
      <w:tr w:rsidR="00212EB2" w14:paraId="2E032C8E"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05A251FC" w14:textId="77777777" w:rsidR="00212EB2" w:rsidRDefault="00332093">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14:paraId="3F2FF628" w14:textId="77777777" w:rsidR="00212EB2" w:rsidRDefault="00332093">
            <w:pPr>
              <w:rPr>
                <w:rFonts w:cs="Arial"/>
                <w:szCs w:val="20"/>
              </w:rPr>
            </w:pPr>
            <w:r>
              <w:rPr>
                <w:rFonts w:cs="Arial"/>
                <w:szCs w:val="20"/>
              </w:rPr>
              <w:t>User starts master reset and then drives off (turning ON driver restriction)</w:t>
            </w:r>
          </w:p>
        </w:tc>
      </w:tr>
      <w:tr w:rsidR="00212EB2" w14:paraId="52F778E4"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4AD11D20" w14:textId="77777777" w:rsidR="00212EB2" w:rsidRDefault="00332093">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14:paraId="535730C9" w14:textId="77777777" w:rsidR="00212EB2" w:rsidRDefault="00332093">
            <w:pPr>
              <w:rPr>
                <w:rFonts w:cs="Arial"/>
                <w:szCs w:val="20"/>
              </w:rPr>
            </w:pPr>
            <w:r>
              <w:rPr>
                <w:rFonts w:cs="Arial"/>
                <w:szCs w:val="20"/>
              </w:rPr>
              <w:t>Master reset and any reboots (if necessary) will continue as normal</w:t>
            </w:r>
          </w:p>
        </w:tc>
      </w:tr>
      <w:tr w:rsidR="00212EB2" w14:paraId="3E0D335D"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7AE5B5EA" w14:textId="77777777" w:rsidR="00212EB2" w:rsidRDefault="00332093">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14:paraId="5980D235" w14:textId="77777777" w:rsidR="00212EB2" w:rsidRDefault="00332093">
            <w:pPr>
              <w:rPr>
                <w:rFonts w:cs="Arial"/>
                <w:szCs w:val="20"/>
              </w:rPr>
            </w:pPr>
            <w:r>
              <w:rPr>
                <w:rFonts w:cs="Arial"/>
                <w:szCs w:val="20"/>
              </w:rPr>
              <w:t>N/A</w:t>
            </w:r>
          </w:p>
        </w:tc>
      </w:tr>
      <w:tr w:rsidR="00212EB2" w14:paraId="7C1FF6FC"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1B785725" w14:textId="77777777" w:rsidR="00212EB2" w:rsidRDefault="00332093">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14:paraId="72B3F08B" w14:textId="77777777" w:rsidR="00212EB2" w:rsidRDefault="00332093">
            <w:pPr>
              <w:rPr>
                <w:rFonts w:cs="Arial"/>
                <w:szCs w:val="20"/>
              </w:rPr>
            </w:pPr>
            <w:r>
              <w:rPr>
                <w:rFonts w:cs="Arial"/>
                <w:szCs w:val="20"/>
              </w:rPr>
              <w:t>G-HMI</w:t>
            </w:r>
          </w:p>
        </w:tc>
      </w:tr>
    </w:tbl>
    <w:p w14:paraId="7153105D" w14:textId="77777777" w:rsidR="00212EB2" w:rsidRDefault="00212EB2">
      <w:pPr>
        <w:rPr>
          <w:b/>
        </w:rPr>
      </w:pPr>
    </w:p>
    <w:p w14:paraId="1AA7B281" w14:textId="77777777" w:rsidR="00332093" w:rsidRDefault="00332093" w:rsidP="00332093">
      <w:pPr>
        <w:pStyle w:val="Heading4"/>
      </w:pPr>
      <w:r>
        <w:t>VS-UC-REQ-025344/A-User Decides to Restore Module Back to its Original Factory State (</w:t>
      </w:r>
      <w:proofErr w:type="spellStart"/>
      <w:r>
        <w:t>TcSE</w:t>
      </w:r>
      <w:proofErr w:type="spellEnd"/>
      <w:r>
        <w:t xml:space="preserve"> ROIN-298055)</w:t>
      </w:r>
    </w:p>
    <w:p w14:paraId="2E77B5F0"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12EB2" w14:paraId="71DBB908"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418B7F12" w14:textId="77777777" w:rsidR="00212EB2" w:rsidRDefault="00332093">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14:paraId="1F96A8F0" w14:textId="77777777" w:rsidR="00212EB2" w:rsidRDefault="00332093">
            <w:pPr>
              <w:rPr>
                <w:rFonts w:cs="Arial"/>
                <w:szCs w:val="20"/>
              </w:rPr>
            </w:pPr>
            <w:r>
              <w:rPr>
                <w:rFonts w:cs="Arial"/>
                <w:szCs w:val="20"/>
              </w:rPr>
              <w:t>Vehicle Occupant</w:t>
            </w:r>
          </w:p>
        </w:tc>
      </w:tr>
      <w:tr w:rsidR="00212EB2" w14:paraId="35817DBE"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15564A71" w14:textId="77777777" w:rsidR="00212EB2" w:rsidRDefault="00332093">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14:paraId="2A727F22" w14:textId="77777777" w:rsidR="00212EB2" w:rsidRDefault="00332093">
            <w:pPr>
              <w:rPr>
                <w:rFonts w:cs="Arial"/>
                <w:szCs w:val="20"/>
              </w:rPr>
            </w:pPr>
            <w:r>
              <w:rPr>
                <w:rFonts w:cs="Arial"/>
                <w:szCs w:val="20"/>
              </w:rPr>
              <w:t>Infotainment system is available</w:t>
            </w:r>
          </w:p>
          <w:p w14:paraId="05840A08" w14:textId="77777777" w:rsidR="00212EB2" w:rsidRDefault="00332093">
            <w:pPr>
              <w:rPr>
                <w:rFonts w:cs="Arial"/>
                <w:szCs w:val="20"/>
              </w:rPr>
            </w:pPr>
            <w:r>
              <w:rPr>
                <w:rFonts w:cs="Arial"/>
                <w:szCs w:val="20"/>
              </w:rPr>
              <w:t>Driver Restriction = OFF</w:t>
            </w:r>
          </w:p>
        </w:tc>
      </w:tr>
      <w:tr w:rsidR="00212EB2" w14:paraId="7257D2C1"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43C1BBA3" w14:textId="77777777" w:rsidR="00212EB2" w:rsidRDefault="00332093">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14:paraId="7A483F57" w14:textId="77777777" w:rsidR="00212EB2" w:rsidRDefault="00332093">
            <w:pPr>
              <w:tabs>
                <w:tab w:val="left" w:pos="4395"/>
              </w:tabs>
              <w:rPr>
                <w:rFonts w:cs="Arial"/>
                <w:szCs w:val="20"/>
              </w:rPr>
            </w:pPr>
            <w:r>
              <w:rPr>
                <w:rFonts w:cs="Arial"/>
                <w:szCs w:val="20"/>
              </w:rPr>
              <w:t>User select {Master Reset} option on the HMI</w:t>
            </w:r>
          </w:p>
          <w:p w14:paraId="40B2F8B9" w14:textId="77777777" w:rsidR="00212EB2" w:rsidRDefault="00332093">
            <w:pPr>
              <w:rPr>
                <w:rFonts w:cs="Arial"/>
                <w:szCs w:val="20"/>
              </w:rPr>
            </w:pPr>
            <w:r>
              <w:rPr>
                <w:rFonts w:cs="Arial"/>
                <w:szCs w:val="20"/>
              </w:rPr>
              <w:t xml:space="preserve">The systems </w:t>
            </w:r>
            <w:proofErr w:type="gramStart"/>
            <w:r>
              <w:rPr>
                <w:rFonts w:cs="Arial"/>
                <w:szCs w:val="20"/>
              </w:rPr>
              <w:t>is</w:t>
            </w:r>
            <w:proofErr w:type="gramEnd"/>
            <w:r>
              <w:rPr>
                <w:rFonts w:cs="Arial"/>
                <w:szCs w:val="20"/>
              </w:rPr>
              <w:t xml:space="preserve"> locked out from usage until Master reset has completed successfully</w:t>
            </w:r>
          </w:p>
          <w:p w14:paraId="2CFC9E76" w14:textId="77777777" w:rsidR="00212EB2" w:rsidRDefault="00332093">
            <w:pPr>
              <w:rPr>
                <w:rFonts w:cs="Arial"/>
                <w:szCs w:val="20"/>
              </w:rPr>
            </w:pPr>
            <w:r>
              <w:rPr>
                <w:rFonts w:cs="Arial"/>
                <w:szCs w:val="20"/>
              </w:rPr>
              <w:t>(if required, an immediate reboot shall occur right after master reset completion)</w:t>
            </w:r>
          </w:p>
        </w:tc>
      </w:tr>
      <w:tr w:rsidR="00212EB2" w14:paraId="31635160"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2E3D37AA" w14:textId="77777777" w:rsidR="00212EB2" w:rsidRDefault="00332093">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14:paraId="7D8D50D7" w14:textId="77777777" w:rsidR="00212EB2" w:rsidRDefault="00332093">
            <w:pPr>
              <w:rPr>
                <w:rFonts w:cs="Arial"/>
                <w:szCs w:val="20"/>
              </w:rPr>
            </w:pPr>
            <w:r>
              <w:rPr>
                <w:rFonts w:cs="Arial"/>
                <w:szCs w:val="20"/>
              </w:rPr>
              <w:t xml:space="preserve">All dynamic </w:t>
            </w:r>
            <w:proofErr w:type="gramStart"/>
            <w:r>
              <w:rPr>
                <w:rFonts w:cs="Arial"/>
                <w:szCs w:val="20"/>
              </w:rPr>
              <w:t>system  &amp;</w:t>
            </w:r>
            <w:proofErr w:type="gramEnd"/>
            <w:r>
              <w:rPr>
                <w:rFonts w:cs="Arial"/>
                <w:szCs w:val="20"/>
              </w:rPr>
              <w:t xml:space="preserve"> PII data is securely deleted and module is return back to its original factory state</w:t>
            </w:r>
          </w:p>
        </w:tc>
      </w:tr>
      <w:tr w:rsidR="00212EB2" w14:paraId="1FDFEBD8"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4A35A0B9" w14:textId="77777777" w:rsidR="00212EB2" w:rsidRDefault="00332093">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14:paraId="0663B2AD" w14:textId="77777777" w:rsidR="00212EB2" w:rsidRDefault="00332093">
            <w:pPr>
              <w:rPr>
                <w:rFonts w:cs="Arial"/>
                <w:szCs w:val="20"/>
              </w:rPr>
            </w:pPr>
            <w:r>
              <w:rPr>
                <w:rFonts w:cs="Arial"/>
                <w:szCs w:val="20"/>
              </w:rPr>
              <w:t xml:space="preserve">E1 </w:t>
            </w:r>
            <w:proofErr w:type="gramStart"/>
            <w:r>
              <w:rPr>
                <w:rFonts w:cs="Arial"/>
                <w:szCs w:val="20"/>
              </w:rPr>
              <w:t>–  Loss</w:t>
            </w:r>
            <w:proofErr w:type="gramEnd"/>
            <w:r>
              <w:rPr>
                <w:rFonts w:cs="Arial"/>
                <w:szCs w:val="20"/>
              </w:rPr>
              <w:t xml:space="preserve"> of power while performing Master Reset</w:t>
            </w:r>
          </w:p>
          <w:p w14:paraId="39CA45AE" w14:textId="77777777" w:rsidR="00212EB2" w:rsidRDefault="00332093">
            <w:pPr>
              <w:rPr>
                <w:rFonts w:cs="Arial"/>
                <w:szCs w:val="20"/>
              </w:rPr>
            </w:pPr>
            <w:r>
              <w:rPr>
                <w:rFonts w:cs="Arial"/>
                <w:szCs w:val="20"/>
              </w:rPr>
              <w:t>E2 – Failure to remove/disconnect devices</w:t>
            </w:r>
          </w:p>
        </w:tc>
      </w:tr>
      <w:tr w:rsidR="00212EB2" w14:paraId="534E38BB"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6C6789D1" w14:textId="77777777" w:rsidR="00212EB2" w:rsidRDefault="00332093">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14:paraId="5B1F1AA6" w14:textId="77777777" w:rsidR="00212EB2" w:rsidRDefault="00332093">
            <w:pPr>
              <w:rPr>
                <w:rFonts w:cs="Arial"/>
                <w:szCs w:val="20"/>
              </w:rPr>
            </w:pPr>
            <w:r>
              <w:rPr>
                <w:rFonts w:cs="Arial"/>
                <w:szCs w:val="20"/>
              </w:rPr>
              <w:t>G-HMI</w:t>
            </w:r>
          </w:p>
        </w:tc>
      </w:tr>
    </w:tbl>
    <w:p w14:paraId="7AE34362" w14:textId="77777777" w:rsidR="00212EB2" w:rsidRDefault="00212EB2"/>
    <w:p w14:paraId="7B9D048D" w14:textId="77777777" w:rsidR="00332093" w:rsidRDefault="00332093" w:rsidP="00332093">
      <w:pPr>
        <w:pStyle w:val="Heading4"/>
      </w:pPr>
      <w:r>
        <w:t>VS-UC-REQ-025345/A-Loss of Power While Performing Master Reset (</w:t>
      </w:r>
      <w:proofErr w:type="spellStart"/>
      <w:r>
        <w:t>TcSE</w:t>
      </w:r>
      <w:proofErr w:type="spellEnd"/>
      <w:r>
        <w:t xml:space="preserve"> ROIN-298058)</w:t>
      </w:r>
    </w:p>
    <w:p w14:paraId="51C4A276" w14:textId="77777777" w:rsidR="00332093" w:rsidRPr="005F5EF0" w:rsidRDefault="00332093" w:rsidP="00332093">
      <w:pPr>
        <w:rPr>
          <w:b/>
          <w:sz w:val="16"/>
          <w:szCs w:val="16"/>
        </w:rPr>
      </w:pPr>
      <w:r w:rsidRPr="005F5EF0">
        <w:rPr>
          <w:b/>
          <w:sz w:val="16"/>
          <w:szCs w:val="16"/>
        </w:rPr>
        <w:t>Linked Elements</w:t>
      </w:r>
    </w:p>
    <w:p w14:paraId="7F9971D7" w14:textId="77777777" w:rsidR="00332093" w:rsidRPr="005F5EF0" w:rsidRDefault="00332093" w:rsidP="00332093">
      <w:pPr>
        <w:rPr>
          <w:sz w:val="16"/>
          <w:szCs w:val="16"/>
        </w:rPr>
      </w:pPr>
      <w:r w:rsidRPr="005F5EF0">
        <w:rPr>
          <w:sz w:val="16"/>
          <w:szCs w:val="16"/>
        </w:rPr>
        <w:t>VS-UC-REQ-025344/A-User Decides to Restore Module Back to its Original Factory State (</w:t>
      </w:r>
      <w:proofErr w:type="spellStart"/>
      <w:r w:rsidRPr="005F5EF0">
        <w:rPr>
          <w:sz w:val="16"/>
          <w:szCs w:val="16"/>
        </w:rPr>
        <w:t>TcSE</w:t>
      </w:r>
      <w:proofErr w:type="spellEnd"/>
      <w:r w:rsidRPr="005F5EF0">
        <w:rPr>
          <w:sz w:val="16"/>
          <w:szCs w:val="16"/>
        </w:rPr>
        <w:t xml:space="preserve"> ROIN-298055)</w:t>
      </w:r>
    </w:p>
    <w:p w14:paraId="3CB1314D" w14:textId="77777777" w:rsidR="00332093" w:rsidRPr="005F5EF0" w:rsidRDefault="00332093" w:rsidP="00332093">
      <w:pPr>
        <w:rPr>
          <w:sz w:val="16"/>
          <w:szCs w:val="16"/>
        </w:rPr>
      </w:pPr>
      <w:r w:rsidRPr="005F5EF0">
        <w:rPr>
          <w:sz w:val="16"/>
          <w:szCs w:val="16"/>
        </w:rPr>
        <w:t>VS-UC-REQ-213362/B-User Decides to Restore Module Back to its Original Factory State - Integrated AHU</w:t>
      </w:r>
    </w:p>
    <w:p w14:paraId="74BD3BE6"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12EB2" w14:paraId="4F95CD6A"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1AAFDA19" w14:textId="77777777" w:rsidR="00212EB2" w:rsidRDefault="00332093">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14:paraId="674EA827" w14:textId="77777777" w:rsidR="00212EB2" w:rsidRDefault="00332093">
            <w:pPr>
              <w:rPr>
                <w:rFonts w:cs="Arial"/>
                <w:szCs w:val="20"/>
              </w:rPr>
            </w:pPr>
            <w:r>
              <w:rPr>
                <w:rFonts w:cs="Arial"/>
                <w:szCs w:val="20"/>
              </w:rPr>
              <w:t>Vehicle Occupant</w:t>
            </w:r>
          </w:p>
        </w:tc>
      </w:tr>
      <w:tr w:rsidR="00212EB2" w14:paraId="1B469229"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40F62EE7" w14:textId="77777777" w:rsidR="00212EB2" w:rsidRDefault="00332093">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14:paraId="3F723420" w14:textId="77777777" w:rsidR="00212EB2" w:rsidRDefault="00332093">
            <w:pPr>
              <w:rPr>
                <w:rFonts w:cs="Arial"/>
                <w:szCs w:val="20"/>
              </w:rPr>
            </w:pPr>
            <w:r>
              <w:rPr>
                <w:rFonts w:cs="Arial"/>
                <w:szCs w:val="20"/>
              </w:rPr>
              <w:t>Same as Normal Usage Use Case</w:t>
            </w:r>
          </w:p>
        </w:tc>
      </w:tr>
      <w:tr w:rsidR="00212EB2" w14:paraId="4D1B5736"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7D61DCE6" w14:textId="77777777" w:rsidR="00212EB2" w:rsidRDefault="00332093">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14:paraId="2E6451A0" w14:textId="77777777" w:rsidR="00212EB2" w:rsidRDefault="00332093">
            <w:pPr>
              <w:rPr>
                <w:rFonts w:cs="Arial"/>
                <w:szCs w:val="20"/>
              </w:rPr>
            </w:pPr>
            <w:r>
              <w:rPr>
                <w:rFonts w:cs="Arial"/>
                <w:szCs w:val="20"/>
              </w:rPr>
              <w:t xml:space="preserve">The user </w:t>
            </w:r>
            <w:proofErr w:type="gramStart"/>
            <w:r>
              <w:rPr>
                <w:rFonts w:cs="Arial"/>
                <w:szCs w:val="20"/>
              </w:rPr>
              <w:t>acknowledge</w:t>
            </w:r>
            <w:proofErr w:type="gramEnd"/>
            <w:r>
              <w:rPr>
                <w:rFonts w:cs="Arial"/>
                <w:szCs w:val="20"/>
              </w:rPr>
              <w:t xml:space="preserve"> the master reset action </w:t>
            </w:r>
          </w:p>
          <w:p w14:paraId="599C3A85" w14:textId="77777777" w:rsidR="00212EB2" w:rsidRDefault="00332093">
            <w:pPr>
              <w:rPr>
                <w:rFonts w:cs="Arial"/>
                <w:szCs w:val="20"/>
              </w:rPr>
            </w:pPr>
            <w:r>
              <w:rPr>
                <w:rFonts w:cs="Arial"/>
                <w:szCs w:val="20"/>
              </w:rPr>
              <w:t>While Master reset functionality is active the module loses power</w:t>
            </w:r>
          </w:p>
          <w:p w14:paraId="597DE086" w14:textId="77777777" w:rsidR="00212EB2" w:rsidRDefault="00332093">
            <w:pPr>
              <w:rPr>
                <w:rFonts w:cs="Arial"/>
                <w:szCs w:val="20"/>
              </w:rPr>
            </w:pPr>
            <w:r>
              <w:rPr>
                <w:rFonts w:cs="Arial"/>
                <w:szCs w:val="20"/>
              </w:rPr>
              <w:t>After a few minutes the module acquires power</w:t>
            </w:r>
          </w:p>
        </w:tc>
      </w:tr>
      <w:tr w:rsidR="00212EB2" w14:paraId="1F4103B9"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2CED86FD" w14:textId="77777777" w:rsidR="00212EB2" w:rsidRDefault="00332093">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14:paraId="2F605F9E" w14:textId="77777777" w:rsidR="00212EB2" w:rsidRDefault="00332093">
            <w:pPr>
              <w:rPr>
                <w:rFonts w:cs="Arial"/>
                <w:szCs w:val="20"/>
              </w:rPr>
            </w:pPr>
            <w:r>
              <w:rPr>
                <w:rFonts w:cs="Arial"/>
                <w:szCs w:val="20"/>
              </w:rPr>
              <w:t>Master reset actions shall not be preserved across power cycles. Only the master reset steps that took place while the module had power were the items deleted/restored.</w:t>
            </w:r>
          </w:p>
        </w:tc>
      </w:tr>
      <w:tr w:rsidR="00212EB2" w14:paraId="6FC9D526"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1C388316" w14:textId="77777777" w:rsidR="00212EB2" w:rsidRDefault="00332093">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14:paraId="3F09A348" w14:textId="77777777" w:rsidR="00212EB2" w:rsidRDefault="00332093">
            <w:pPr>
              <w:rPr>
                <w:rFonts w:cs="Arial"/>
                <w:szCs w:val="20"/>
              </w:rPr>
            </w:pPr>
            <w:r>
              <w:rPr>
                <w:rFonts w:cs="Arial"/>
                <w:szCs w:val="20"/>
              </w:rPr>
              <w:t>N/A</w:t>
            </w:r>
          </w:p>
        </w:tc>
      </w:tr>
      <w:tr w:rsidR="00212EB2" w14:paraId="2B224AC4"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2D030466" w14:textId="77777777" w:rsidR="00212EB2" w:rsidRDefault="00332093">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14:paraId="67CC7E9D" w14:textId="77777777" w:rsidR="00212EB2" w:rsidRDefault="00332093">
            <w:pPr>
              <w:rPr>
                <w:rFonts w:cs="Arial"/>
                <w:szCs w:val="20"/>
              </w:rPr>
            </w:pPr>
            <w:r>
              <w:rPr>
                <w:rFonts w:cs="Arial"/>
                <w:szCs w:val="20"/>
              </w:rPr>
              <w:t>G-HMI</w:t>
            </w:r>
          </w:p>
        </w:tc>
      </w:tr>
    </w:tbl>
    <w:p w14:paraId="5D9B1319" w14:textId="77777777" w:rsidR="00212EB2" w:rsidRDefault="00212EB2"/>
    <w:p w14:paraId="21389461" w14:textId="77777777" w:rsidR="00332093" w:rsidRDefault="00332093" w:rsidP="00332093">
      <w:pPr>
        <w:pStyle w:val="Heading4"/>
      </w:pPr>
      <w:r>
        <w:t>VS-UC-REQ-025346/A-Failure to Remove/Disconnect Devices (</w:t>
      </w:r>
      <w:proofErr w:type="spellStart"/>
      <w:r>
        <w:t>TcSE</w:t>
      </w:r>
      <w:proofErr w:type="spellEnd"/>
      <w:r>
        <w:t xml:space="preserve"> ROIN-298059)</w:t>
      </w:r>
    </w:p>
    <w:p w14:paraId="12A10F1A" w14:textId="77777777" w:rsidR="00332093" w:rsidRPr="005F5EF0" w:rsidRDefault="00332093" w:rsidP="00332093">
      <w:pPr>
        <w:rPr>
          <w:b/>
          <w:sz w:val="16"/>
          <w:szCs w:val="16"/>
        </w:rPr>
      </w:pPr>
      <w:r w:rsidRPr="005F5EF0">
        <w:rPr>
          <w:b/>
          <w:sz w:val="16"/>
          <w:szCs w:val="16"/>
        </w:rPr>
        <w:t>Linked Elements</w:t>
      </w:r>
    </w:p>
    <w:p w14:paraId="47CD2552" w14:textId="77777777" w:rsidR="00332093" w:rsidRPr="005F5EF0" w:rsidRDefault="00332093" w:rsidP="00332093">
      <w:pPr>
        <w:rPr>
          <w:sz w:val="16"/>
          <w:szCs w:val="16"/>
        </w:rPr>
      </w:pPr>
      <w:r w:rsidRPr="005F5EF0">
        <w:rPr>
          <w:sz w:val="16"/>
          <w:szCs w:val="16"/>
        </w:rPr>
        <w:t>VS-UC-REQ-025344/A-User Decides to Restore Module Back to its Original Factory State (</w:t>
      </w:r>
      <w:proofErr w:type="spellStart"/>
      <w:r w:rsidRPr="005F5EF0">
        <w:rPr>
          <w:sz w:val="16"/>
          <w:szCs w:val="16"/>
        </w:rPr>
        <w:t>TcSE</w:t>
      </w:r>
      <w:proofErr w:type="spellEnd"/>
      <w:r w:rsidRPr="005F5EF0">
        <w:rPr>
          <w:sz w:val="16"/>
          <w:szCs w:val="16"/>
        </w:rPr>
        <w:t xml:space="preserve"> ROIN-298055)</w:t>
      </w:r>
    </w:p>
    <w:p w14:paraId="241DA291" w14:textId="77777777" w:rsidR="00332093" w:rsidRPr="005F5EF0" w:rsidRDefault="00332093" w:rsidP="00332093">
      <w:pPr>
        <w:rPr>
          <w:sz w:val="16"/>
          <w:szCs w:val="16"/>
        </w:rPr>
      </w:pPr>
      <w:r w:rsidRPr="005F5EF0">
        <w:rPr>
          <w:sz w:val="16"/>
          <w:szCs w:val="16"/>
        </w:rPr>
        <w:t>VS-UC-REQ-213362/B-User Decides to Restore Module Back to its Original Factory State - Integrated AHU</w:t>
      </w:r>
    </w:p>
    <w:p w14:paraId="1FF25E1C"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12EB2" w14:paraId="50C3E7C6"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30110BF3" w14:textId="77777777" w:rsidR="00212EB2" w:rsidRDefault="00332093">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14:paraId="19043076" w14:textId="77777777" w:rsidR="00212EB2" w:rsidRDefault="00332093">
            <w:pPr>
              <w:rPr>
                <w:rFonts w:cs="Arial"/>
                <w:szCs w:val="20"/>
              </w:rPr>
            </w:pPr>
            <w:r>
              <w:rPr>
                <w:rFonts w:cs="Arial"/>
                <w:szCs w:val="20"/>
              </w:rPr>
              <w:t>Vehicle Occupant</w:t>
            </w:r>
          </w:p>
        </w:tc>
      </w:tr>
      <w:tr w:rsidR="00212EB2" w14:paraId="141EB150"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069F66A8" w14:textId="77777777" w:rsidR="00212EB2" w:rsidRDefault="00332093">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14:paraId="2C31F8B3" w14:textId="77777777" w:rsidR="00212EB2" w:rsidRDefault="00332093">
            <w:pPr>
              <w:rPr>
                <w:rFonts w:cs="Arial"/>
                <w:szCs w:val="20"/>
              </w:rPr>
            </w:pPr>
            <w:r>
              <w:rPr>
                <w:rFonts w:cs="Arial"/>
                <w:szCs w:val="20"/>
              </w:rPr>
              <w:t>Same as Normal Usage Use Case</w:t>
            </w:r>
          </w:p>
        </w:tc>
      </w:tr>
      <w:tr w:rsidR="00212EB2" w14:paraId="730D07F2"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78850C12" w14:textId="77777777" w:rsidR="00212EB2" w:rsidRDefault="00332093">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14:paraId="232D0FB8" w14:textId="77777777" w:rsidR="00212EB2" w:rsidRDefault="00332093">
            <w:pPr>
              <w:rPr>
                <w:rFonts w:cs="Arial"/>
                <w:szCs w:val="20"/>
              </w:rPr>
            </w:pPr>
            <w:r>
              <w:rPr>
                <w:rFonts w:cs="Arial"/>
                <w:szCs w:val="20"/>
              </w:rPr>
              <w:t xml:space="preserve">The user </w:t>
            </w:r>
            <w:proofErr w:type="gramStart"/>
            <w:r>
              <w:rPr>
                <w:rFonts w:cs="Arial"/>
                <w:szCs w:val="20"/>
              </w:rPr>
              <w:t>acknowledge</w:t>
            </w:r>
            <w:proofErr w:type="gramEnd"/>
            <w:r>
              <w:rPr>
                <w:rFonts w:cs="Arial"/>
                <w:szCs w:val="20"/>
              </w:rPr>
              <w:t xml:space="preserve"> the master reset action</w:t>
            </w:r>
          </w:p>
          <w:p w14:paraId="12C0BF04" w14:textId="77777777" w:rsidR="00212EB2" w:rsidRDefault="00332093">
            <w:pPr>
              <w:rPr>
                <w:rFonts w:cs="Arial"/>
                <w:szCs w:val="20"/>
              </w:rPr>
            </w:pPr>
            <w:r>
              <w:rPr>
                <w:rFonts w:cs="Arial"/>
                <w:szCs w:val="20"/>
              </w:rPr>
              <w:t xml:space="preserve">None of the index or connected devices are removed (i.e. iPod &amp; BT Phone) </w:t>
            </w:r>
          </w:p>
          <w:p w14:paraId="076CC6A3" w14:textId="77777777" w:rsidR="00212EB2" w:rsidRDefault="00332093">
            <w:pPr>
              <w:rPr>
                <w:rFonts w:cs="Arial"/>
                <w:szCs w:val="20"/>
              </w:rPr>
            </w:pPr>
            <w:r>
              <w:rPr>
                <w:rFonts w:cs="Arial"/>
                <w:szCs w:val="20"/>
              </w:rPr>
              <w:t>Master reset functionality is active</w:t>
            </w:r>
          </w:p>
        </w:tc>
      </w:tr>
      <w:tr w:rsidR="00212EB2" w14:paraId="07F79AD0"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55F6B99C" w14:textId="77777777" w:rsidR="00212EB2" w:rsidRDefault="00332093">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14:paraId="753B88AF" w14:textId="77777777" w:rsidR="00212EB2" w:rsidRDefault="00332093">
            <w:pPr>
              <w:rPr>
                <w:rFonts w:cs="Arial"/>
                <w:szCs w:val="20"/>
              </w:rPr>
            </w:pPr>
            <w:r>
              <w:rPr>
                <w:rFonts w:cs="Arial"/>
                <w:szCs w:val="20"/>
              </w:rPr>
              <w:t>Same as Normal Usage Use Case. Master Reset should be able to ignore devices not removed.</w:t>
            </w:r>
          </w:p>
        </w:tc>
      </w:tr>
      <w:tr w:rsidR="00212EB2" w14:paraId="493F8D69"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40FACD24" w14:textId="77777777" w:rsidR="00212EB2" w:rsidRDefault="00332093">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14:paraId="709CC507" w14:textId="77777777" w:rsidR="00212EB2" w:rsidRDefault="00332093">
            <w:pPr>
              <w:rPr>
                <w:rFonts w:cs="Arial"/>
                <w:szCs w:val="20"/>
              </w:rPr>
            </w:pPr>
            <w:r>
              <w:rPr>
                <w:rFonts w:cs="Arial"/>
                <w:szCs w:val="20"/>
              </w:rPr>
              <w:t>N/A</w:t>
            </w:r>
          </w:p>
        </w:tc>
      </w:tr>
      <w:tr w:rsidR="00212EB2" w14:paraId="0F5FA606"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2620D654" w14:textId="77777777" w:rsidR="00212EB2" w:rsidRDefault="00332093">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14:paraId="54CB1E8B" w14:textId="77777777" w:rsidR="00212EB2" w:rsidRDefault="00332093">
            <w:pPr>
              <w:rPr>
                <w:rFonts w:cs="Arial"/>
                <w:szCs w:val="20"/>
              </w:rPr>
            </w:pPr>
            <w:r>
              <w:rPr>
                <w:rFonts w:cs="Arial"/>
                <w:szCs w:val="20"/>
              </w:rPr>
              <w:t>G-HMI</w:t>
            </w:r>
          </w:p>
        </w:tc>
      </w:tr>
    </w:tbl>
    <w:p w14:paraId="6370DA64" w14:textId="77777777" w:rsidR="00212EB2" w:rsidRDefault="00212EB2"/>
    <w:p w14:paraId="7B772097" w14:textId="77777777" w:rsidR="00332093" w:rsidRDefault="00332093" w:rsidP="00332093">
      <w:pPr>
        <w:pStyle w:val="Heading4"/>
      </w:pPr>
      <w:r>
        <w:t>VS-UC-REQ-025347/A-User Decides to Reboot the Module (</w:t>
      </w:r>
      <w:proofErr w:type="spellStart"/>
      <w:r>
        <w:t>TcSE</w:t>
      </w:r>
      <w:proofErr w:type="spellEnd"/>
      <w:r>
        <w:t xml:space="preserve"> ROIN-298056)</w:t>
      </w:r>
    </w:p>
    <w:p w14:paraId="242A4122"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12EB2" w14:paraId="647D8918"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04118DFF" w14:textId="77777777" w:rsidR="00212EB2" w:rsidRDefault="00332093">
            <w:pPr>
              <w:rPr>
                <w:rFonts w:cs="Arial"/>
                <w:b/>
                <w:szCs w:val="20"/>
              </w:rPr>
            </w:pPr>
            <w:r>
              <w:rPr>
                <w:rFonts w:cs="Arial"/>
                <w:b/>
                <w:szCs w:val="20"/>
              </w:rPr>
              <w:lastRenderedPageBreak/>
              <w:t>Actors</w:t>
            </w:r>
          </w:p>
        </w:tc>
        <w:tc>
          <w:tcPr>
            <w:tcW w:w="7666" w:type="dxa"/>
            <w:tcBorders>
              <w:top w:val="single" w:sz="4" w:space="0" w:color="auto"/>
              <w:left w:val="single" w:sz="4" w:space="0" w:color="auto"/>
              <w:bottom w:val="single" w:sz="4" w:space="0" w:color="auto"/>
              <w:right w:val="single" w:sz="4" w:space="0" w:color="auto"/>
            </w:tcBorders>
            <w:hideMark/>
          </w:tcPr>
          <w:p w14:paraId="30811E8B" w14:textId="77777777" w:rsidR="00212EB2" w:rsidRDefault="00332093">
            <w:pPr>
              <w:rPr>
                <w:rFonts w:cs="Arial"/>
                <w:szCs w:val="20"/>
              </w:rPr>
            </w:pPr>
            <w:r>
              <w:rPr>
                <w:rFonts w:cs="Arial"/>
                <w:szCs w:val="20"/>
              </w:rPr>
              <w:t>Vehicle Occupant</w:t>
            </w:r>
          </w:p>
        </w:tc>
      </w:tr>
      <w:tr w:rsidR="00212EB2" w14:paraId="44AF52DD"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3F014C50" w14:textId="77777777" w:rsidR="00212EB2" w:rsidRDefault="00332093">
            <w:pPr>
              <w:rPr>
                <w:rFonts w:cs="Arial"/>
                <w:b/>
                <w:szCs w:val="20"/>
              </w:rPr>
            </w:pPr>
            <w:r>
              <w:rPr>
                <w:rFonts w:cs="Arial"/>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14:paraId="2FD976CD" w14:textId="77777777" w:rsidR="00212EB2" w:rsidRDefault="00332093">
            <w:pPr>
              <w:rPr>
                <w:rFonts w:cs="Arial"/>
                <w:szCs w:val="20"/>
              </w:rPr>
            </w:pPr>
            <w:r>
              <w:rPr>
                <w:rFonts w:cs="Arial"/>
                <w:szCs w:val="20"/>
              </w:rPr>
              <w:t>Infotainment system is available</w:t>
            </w:r>
          </w:p>
        </w:tc>
      </w:tr>
      <w:tr w:rsidR="00212EB2" w14:paraId="4ED48FFF"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150AD190" w14:textId="77777777" w:rsidR="00212EB2" w:rsidRDefault="00332093">
            <w:pPr>
              <w:rPr>
                <w:rFonts w:cs="Arial"/>
                <w:b/>
                <w:szCs w:val="20"/>
              </w:rPr>
            </w:pPr>
            <w:r>
              <w:rPr>
                <w:rFonts w:cs="Arial"/>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14:paraId="5B163CA8" w14:textId="77777777" w:rsidR="00212EB2" w:rsidRDefault="00332093">
            <w:pPr>
              <w:rPr>
                <w:rFonts w:cs="Arial"/>
                <w:szCs w:val="20"/>
              </w:rPr>
            </w:pPr>
            <w:r>
              <w:rPr>
                <w:rFonts w:cs="Arial"/>
                <w:szCs w:val="20"/>
              </w:rPr>
              <w:t xml:space="preserve">User applies Center Stack Button combination for a set </w:t>
            </w:r>
            <w:proofErr w:type="gramStart"/>
            <w:r>
              <w:rPr>
                <w:rFonts w:cs="Arial"/>
                <w:szCs w:val="20"/>
              </w:rPr>
              <w:t>period of time</w:t>
            </w:r>
            <w:proofErr w:type="gramEnd"/>
          </w:p>
          <w:p w14:paraId="7F21CD79" w14:textId="77777777" w:rsidR="00212EB2" w:rsidRDefault="00332093">
            <w:pPr>
              <w:rPr>
                <w:rFonts w:cs="Arial"/>
                <w:szCs w:val="20"/>
              </w:rPr>
            </w:pPr>
            <w:r>
              <w:rPr>
                <w:rFonts w:cs="Arial"/>
                <w:szCs w:val="20"/>
              </w:rPr>
              <w:t xml:space="preserve">User is presented with {reboot warning} HMI with a set </w:t>
            </w:r>
            <w:proofErr w:type="gramStart"/>
            <w:r>
              <w:rPr>
                <w:rFonts w:cs="Arial"/>
                <w:szCs w:val="20"/>
              </w:rPr>
              <w:t>period of time</w:t>
            </w:r>
            <w:proofErr w:type="gramEnd"/>
          </w:p>
        </w:tc>
      </w:tr>
      <w:tr w:rsidR="00212EB2" w14:paraId="397970F9"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4BA4F8FC" w14:textId="77777777" w:rsidR="00212EB2" w:rsidRDefault="00332093">
            <w:pPr>
              <w:rPr>
                <w:rFonts w:cs="Arial"/>
                <w:b/>
                <w:szCs w:val="20"/>
              </w:rPr>
            </w:pPr>
            <w:r>
              <w:rPr>
                <w:rFonts w:cs="Arial"/>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14:paraId="12F0C31A" w14:textId="77777777" w:rsidR="00212EB2" w:rsidRDefault="00332093">
            <w:pPr>
              <w:rPr>
                <w:rFonts w:cs="Arial"/>
                <w:szCs w:val="20"/>
              </w:rPr>
            </w:pPr>
            <w:r>
              <w:rPr>
                <w:rFonts w:cs="Arial"/>
                <w:szCs w:val="20"/>
              </w:rPr>
              <w:t>An immediate reboot shall occur</w:t>
            </w:r>
          </w:p>
        </w:tc>
      </w:tr>
      <w:tr w:rsidR="00212EB2" w14:paraId="52AD2E0D"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02EFC09A" w14:textId="77777777" w:rsidR="00212EB2" w:rsidRDefault="00332093">
            <w:pPr>
              <w:rPr>
                <w:rFonts w:cs="Arial"/>
                <w:b/>
                <w:szCs w:val="20"/>
              </w:rPr>
            </w:pPr>
            <w:r>
              <w:rPr>
                <w:rFonts w:cs="Arial"/>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14:paraId="42BC73A4" w14:textId="77777777" w:rsidR="00212EB2" w:rsidRDefault="00332093">
            <w:pPr>
              <w:rPr>
                <w:rFonts w:cs="Arial"/>
                <w:szCs w:val="20"/>
              </w:rPr>
            </w:pPr>
            <w:r>
              <w:rPr>
                <w:rFonts w:cs="Arial"/>
                <w:szCs w:val="20"/>
              </w:rPr>
              <w:t>E1 - User cancels via the {reboot warning} HMI</w:t>
            </w:r>
          </w:p>
        </w:tc>
      </w:tr>
      <w:tr w:rsidR="00212EB2" w14:paraId="5BCFD2F0"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58CC808A" w14:textId="77777777" w:rsidR="00212EB2" w:rsidRDefault="00332093">
            <w:pPr>
              <w:rPr>
                <w:rFonts w:cs="Arial"/>
                <w:b/>
                <w:szCs w:val="20"/>
              </w:rPr>
            </w:pPr>
            <w:r>
              <w:rPr>
                <w:rFonts w:cs="Arial"/>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14:paraId="386C037A" w14:textId="77777777" w:rsidR="00212EB2" w:rsidRDefault="00332093">
            <w:pPr>
              <w:rPr>
                <w:rFonts w:cs="Arial"/>
                <w:szCs w:val="20"/>
              </w:rPr>
            </w:pPr>
            <w:r>
              <w:rPr>
                <w:rFonts w:cs="Arial"/>
                <w:szCs w:val="20"/>
              </w:rPr>
              <w:t>G-HMI</w:t>
            </w:r>
          </w:p>
          <w:p w14:paraId="22CE34E4" w14:textId="77777777" w:rsidR="00212EB2" w:rsidRDefault="00332093">
            <w:pPr>
              <w:rPr>
                <w:rFonts w:cs="Arial"/>
                <w:szCs w:val="20"/>
              </w:rPr>
            </w:pPr>
            <w:r>
              <w:rPr>
                <w:rFonts w:cs="Arial"/>
                <w:szCs w:val="20"/>
              </w:rPr>
              <w:t>CBI</w:t>
            </w:r>
          </w:p>
        </w:tc>
      </w:tr>
    </w:tbl>
    <w:p w14:paraId="4EDC1F4C" w14:textId="77777777" w:rsidR="00212EB2" w:rsidRDefault="00212EB2">
      <w:pPr>
        <w:rPr>
          <w:rFonts w:cs="Arial"/>
          <w:b/>
          <w:szCs w:val="20"/>
        </w:rPr>
      </w:pPr>
    </w:p>
    <w:p w14:paraId="6DA985D7" w14:textId="77777777" w:rsidR="00332093" w:rsidRDefault="00332093" w:rsidP="00332093">
      <w:pPr>
        <w:pStyle w:val="Heading4"/>
      </w:pPr>
      <w:r>
        <w:t>VS-UC-REQ-025348/A-User Cancels via the {Reboot Warning} HMI (</w:t>
      </w:r>
      <w:proofErr w:type="spellStart"/>
      <w:r>
        <w:t>TcSE</w:t>
      </w:r>
      <w:proofErr w:type="spellEnd"/>
      <w:r>
        <w:t xml:space="preserve"> ROIN-298060)</w:t>
      </w:r>
    </w:p>
    <w:p w14:paraId="1B808424" w14:textId="77777777" w:rsidR="00332093" w:rsidRPr="005F5EF0" w:rsidRDefault="00332093" w:rsidP="00332093">
      <w:pPr>
        <w:rPr>
          <w:b/>
          <w:sz w:val="16"/>
          <w:szCs w:val="16"/>
        </w:rPr>
      </w:pPr>
      <w:r w:rsidRPr="005F5EF0">
        <w:rPr>
          <w:b/>
          <w:sz w:val="16"/>
          <w:szCs w:val="16"/>
        </w:rPr>
        <w:t>Linked Elements</w:t>
      </w:r>
    </w:p>
    <w:p w14:paraId="2C5A1672" w14:textId="77777777" w:rsidR="00332093" w:rsidRPr="005F5EF0" w:rsidRDefault="00332093" w:rsidP="00332093">
      <w:pPr>
        <w:rPr>
          <w:sz w:val="16"/>
          <w:szCs w:val="16"/>
        </w:rPr>
      </w:pPr>
      <w:r w:rsidRPr="005F5EF0">
        <w:rPr>
          <w:sz w:val="16"/>
          <w:szCs w:val="16"/>
        </w:rPr>
        <w:t>VS-UC-REQ-025347/A-User Decides to Reboot the Module (</w:t>
      </w:r>
      <w:proofErr w:type="spellStart"/>
      <w:r w:rsidRPr="005F5EF0">
        <w:rPr>
          <w:sz w:val="16"/>
          <w:szCs w:val="16"/>
        </w:rPr>
        <w:t>TcSE</w:t>
      </w:r>
      <w:proofErr w:type="spellEnd"/>
      <w:r w:rsidRPr="005F5EF0">
        <w:rPr>
          <w:sz w:val="16"/>
          <w:szCs w:val="16"/>
        </w:rPr>
        <w:t xml:space="preserve"> ROIN-298056)</w:t>
      </w:r>
    </w:p>
    <w:p w14:paraId="171BE431"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12EB2" w14:paraId="2494BD56"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240DD7F0" w14:textId="77777777" w:rsidR="00212EB2" w:rsidRDefault="00332093">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14:paraId="4221C524" w14:textId="77777777" w:rsidR="00212EB2" w:rsidRDefault="00332093">
            <w:pPr>
              <w:rPr>
                <w:rFonts w:cs="Arial"/>
                <w:szCs w:val="20"/>
              </w:rPr>
            </w:pPr>
            <w:r>
              <w:rPr>
                <w:rFonts w:cs="Arial"/>
                <w:szCs w:val="20"/>
              </w:rPr>
              <w:t>Vehicle Occupant</w:t>
            </w:r>
          </w:p>
        </w:tc>
      </w:tr>
      <w:tr w:rsidR="00212EB2" w14:paraId="004830FC"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79305C1D" w14:textId="77777777" w:rsidR="00212EB2" w:rsidRDefault="00332093">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14:paraId="4F4AB680" w14:textId="77777777" w:rsidR="00212EB2" w:rsidRDefault="00332093">
            <w:pPr>
              <w:rPr>
                <w:rFonts w:cs="Arial"/>
                <w:szCs w:val="20"/>
              </w:rPr>
            </w:pPr>
            <w:r>
              <w:rPr>
                <w:rFonts w:cs="Arial"/>
                <w:szCs w:val="20"/>
              </w:rPr>
              <w:t>Same as Normal Usage Use Case</w:t>
            </w:r>
          </w:p>
        </w:tc>
      </w:tr>
      <w:tr w:rsidR="00212EB2" w14:paraId="37937E8E"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6C8BD6E9" w14:textId="77777777" w:rsidR="00212EB2" w:rsidRDefault="00332093">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14:paraId="4BC09EA8" w14:textId="77777777" w:rsidR="00212EB2" w:rsidRDefault="00332093">
            <w:pPr>
              <w:rPr>
                <w:rFonts w:cs="Arial"/>
                <w:szCs w:val="20"/>
              </w:rPr>
            </w:pPr>
            <w:r>
              <w:rPr>
                <w:rFonts w:cs="Arial"/>
                <w:szCs w:val="20"/>
              </w:rPr>
              <w:t>User cancels the manual reboot via the {reboot warning} HMI</w:t>
            </w:r>
          </w:p>
        </w:tc>
      </w:tr>
      <w:tr w:rsidR="00212EB2" w14:paraId="534383CF"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306ADA2A" w14:textId="77777777" w:rsidR="00212EB2" w:rsidRDefault="00332093">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14:paraId="0E40492A" w14:textId="77777777" w:rsidR="00212EB2" w:rsidRDefault="00332093">
            <w:pPr>
              <w:rPr>
                <w:rFonts w:cs="Arial"/>
                <w:szCs w:val="20"/>
              </w:rPr>
            </w:pPr>
            <w:r>
              <w:rPr>
                <w:rFonts w:cs="Arial"/>
                <w:szCs w:val="20"/>
              </w:rPr>
              <w:t>Reboot is cancelled</w:t>
            </w:r>
          </w:p>
        </w:tc>
      </w:tr>
      <w:tr w:rsidR="00212EB2" w14:paraId="1CA9FE7A"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602474D6" w14:textId="77777777" w:rsidR="00212EB2" w:rsidRDefault="00332093">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14:paraId="71A3315F" w14:textId="77777777" w:rsidR="00212EB2" w:rsidRDefault="00332093">
            <w:pPr>
              <w:rPr>
                <w:rFonts w:cs="Arial"/>
                <w:szCs w:val="20"/>
              </w:rPr>
            </w:pPr>
            <w:r>
              <w:rPr>
                <w:rFonts w:cs="Arial"/>
                <w:szCs w:val="20"/>
              </w:rPr>
              <w:t>N/A</w:t>
            </w:r>
          </w:p>
        </w:tc>
      </w:tr>
      <w:tr w:rsidR="00212EB2" w14:paraId="527ACFA6" w14:textId="7777777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14:paraId="409456A0" w14:textId="77777777" w:rsidR="00212EB2" w:rsidRDefault="00332093">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14:paraId="15CC1CD5" w14:textId="77777777" w:rsidR="00212EB2" w:rsidRDefault="00332093">
            <w:pPr>
              <w:rPr>
                <w:rFonts w:cs="Arial"/>
                <w:szCs w:val="20"/>
              </w:rPr>
            </w:pPr>
            <w:r>
              <w:rPr>
                <w:rFonts w:cs="Arial"/>
                <w:szCs w:val="20"/>
              </w:rPr>
              <w:t>G-HMI</w:t>
            </w:r>
          </w:p>
        </w:tc>
      </w:tr>
    </w:tbl>
    <w:p w14:paraId="4C7CFCF4" w14:textId="77777777" w:rsidR="00212EB2" w:rsidRDefault="00212EB2"/>
    <w:p w14:paraId="7200FAD3" w14:textId="77777777" w:rsidR="00332093" w:rsidRDefault="00332093" w:rsidP="00332093">
      <w:pPr>
        <w:pStyle w:val="Heading4"/>
      </w:pPr>
      <w:r>
        <w:t>VS-UC-REQ-025349/B-Master Reset (</w:t>
      </w:r>
      <w:proofErr w:type="spellStart"/>
      <w:r>
        <w:t>TcSE</w:t>
      </w:r>
      <w:proofErr w:type="spellEnd"/>
      <w:r>
        <w:t xml:space="preserve"> ROIN-296294)</w:t>
      </w:r>
    </w:p>
    <w:p w14:paraId="2AA356DB"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332093" w14:paraId="2B99D185" w14:textId="77777777">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14:paraId="5747E01B" w14:textId="77777777" w:rsidR="00332093" w:rsidRDefault="00332093">
            <w:pPr>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14:paraId="7B6D4FC2" w14:textId="77777777" w:rsidR="00332093" w:rsidRDefault="00332093">
            <w:pPr>
              <w:rPr>
                <w:rFonts w:cs="Arial"/>
              </w:rPr>
            </w:pPr>
            <w:r>
              <w:rPr>
                <w:rFonts w:cs="Arial"/>
              </w:rPr>
              <w:t>Vehicle occupant</w:t>
            </w:r>
          </w:p>
        </w:tc>
      </w:tr>
      <w:tr w:rsidR="00332093" w14:paraId="6067F1ED" w14:textId="77777777">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14:paraId="4707A186" w14:textId="77777777" w:rsidR="00332093" w:rsidRDefault="00332093">
            <w:pPr>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14:paraId="0ACC7317" w14:textId="77777777" w:rsidR="00332093" w:rsidRDefault="00332093">
            <w:pPr>
              <w:rPr>
                <w:rFonts w:cs="Arial"/>
              </w:rPr>
            </w:pPr>
            <w:r>
              <w:rPr>
                <w:rFonts w:cs="Arial"/>
              </w:rPr>
              <w:t>Center stack display is ON</w:t>
            </w:r>
          </w:p>
        </w:tc>
      </w:tr>
      <w:tr w:rsidR="00332093" w14:paraId="790F918C" w14:textId="77777777">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14:paraId="0EB8F043" w14:textId="77777777" w:rsidR="00332093" w:rsidRDefault="00332093">
            <w:pPr>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14:paraId="67E5E1AD" w14:textId="77777777" w:rsidR="00332093" w:rsidRDefault="00332093">
            <w:pPr>
              <w:rPr>
                <w:rFonts w:cs="Arial"/>
              </w:rPr>
            </w:pPr>
            <w:r>
              <w:rPr>
                <w:rFonts w:cs="Arial"/>
              </w:rPr>
              <w:t>The user selects &lt;Master Reset&gt; via HMI.</w:t>
            </w:r>
          </w:p>
        </w:tc>
      </w:tr>
      <w:tr w:rsidR="00332093" w14:paraId="5C40C8E9" w14:textId="77777777">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14:paraId="654F90AF" w14:textId="77777777" w:rsidR="00332093" w:rsidRDefault="00332093">
            <w:pPr>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14:paraId="386E67E9" w14:textId="77777777" w:rsidR="00332093" w:rsidRDefault="00332093">
            <w:pPr>
              <w:rPr>
                <w:rFonts w:cs="Arial"/>
              </w:rPr>
            </w:pPr>
            <w:r>
              <w:rPr>
                <w:rFonts w:cs="Arial"/>
              </w:rPr>
              <w:t>All settings are restored to the factory defaults.</w:t>
            </w:r>
          </w:p>
          <w:p w14:paraId="7E95236B" w14:textId="77777777" w:rsidR="00332093" w:rsidRDefault="00332093">
            <w:pPr>
              <w:rPr>
                <w:rFonts w:cs="Arial"/>
              </w:rPr>
            </w:pPr>
            <w:r>
              <w:rPr>
                <w:rFonts w:cs="Arial"/>
              </w:rPr>
              <w:t>SDARS stations are reset to factory defaults.</w:t>
            </w:r>
          </w:p>
          <w:p w14:paraId="3A7CAE8A" w14:textId="77777777" w:rsidR="00332093" w:rsidRDefault="00332093">
            <w:pPr>
              <w:rPr>
                <w:rFonts w:cs="Arial"/>
              </w:rPr>
            </w:pPr>
            <w:r>
              <w:rPr>
                <w:rFonts w:cs="Arial"/>
              </w:rPr>
              <w:t>Audio Settings are set to the default settings</w:t>
            </w:r>
          </w:p>
        </w:tc>
      </w:tr>
      <w:tr w:rsidR="00332093" w14:paraId="599C3711" w14:textId="77777777">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14:paraId="3C68783F" w14:textId="77777777" w:rsidR="00332093" w:rsidRDefault="00332093">
            <w:pPr>
              <w:rPr>
                <w:rFonts w:cs="Arial"/>
                <w:b/>
              </w:rPr>
            </w:pPr>
            <w:r>
              <w:rPr>
                <w:rFonts w:cs="Arial"/>
                <w:b/>
              </w:rPr>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14:paraId="0ED9EE6B" w14:textId="77777777" w:rsidR="00332093" w:rsidRDefault="00332093">
            <w:pPr>
              <w:rPr>
                <w:rFonts w:cs="Arial"/>
              </w:rPr>
            </w:pPr>
            <w:r>
              <w:rPr>
                <w:rFonts w:cs="Arial"/>
              </w:rPr>
              <w:t>N/A</w:t>
            </w:r>
          </w:p>
        </w:tc>
      </w:tr>
      <w:tr w:rsidR="00332093" w14:paraId="18B27C1E" w14:textId="77777777">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14:paraId="58F969DB" w14:textId="77777777" w:rsidR="00332093" w:rsidRDefault="00332093">
            <w:pPr>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14:paraId="735ED8DD" w14:textId="77777777" w:rsidR="00332093" w:rsidRDefault="00332093">
            <w:pPr>
              <w:rPr>
                <w:rFonts w:cs="Arial"/>
              </w:rPr>
            </w:pPr>
            <w:r>
              <w:rPr>
                <w:rFonts w:cs="Arial"/>
              </w:rPr>
              <w:t>G-HMI</w:t>
            </w:r>
          </w:p>
        </w:tc>
      </w:tr>
    </w:tbl>
    <w:p w14:paraId="125038AF" w14:textId="77777777" w:rsidR="00332093" w:rsidRDefault="00332093"/>
    <w:p w14:paraId="2A9B4461" w14:textId="77777777" w:rsidR="00332093" w:rsidRDefault="00332093" w:rsidP="00332093">
      <w:pPr>
        <w:pStyle w:val="Heading3"/>
      </w:pPr>
      <w:bookmarkStart w:id="380" w:name="_Toc65750572"/>
      <w:r>
        <w:t>Requirements</w:t>
      </w:r>
      <w:bookmarkEnd w:id="380"/>
    </w:p>
    <w:p w14:paraId="219AF690" w14:textId="77777777" w:rsidR="00332093" w:rsidRPr="00332093" w:rsidRDefault="00332093" w:rsidP="00332093">
      <w:pPr>
        <w:pStyle w:val="Heading4"/>
        <w:rPr>
          <w:b w:val="0"/>
          <w:u w:val="single"/>
        </w:rPr>
      </w:pPr>
      <w:r w:rsidRPr="00332093">
        <w:rPr>
          <w:b w:val="0"/>
          <w:u w:val="single"/>
        </w:rPr>
        <w:t>VS-SR-REQ-015044/E-Master Reset request to the infotainment components (</w:t>
      </w:r>
      <w:proofErr w:type="spellStart"/>
      <w:r w:rsidRPr="00332093">
        <w:rPr>
          <w:b w:val="0"/>
          <w:u w:val="single"/>
        </w:rPr>
        <w:t>TcSE</w:t>
      </w:r>
      <w:proofErr w:type="spellEnd"/>
      <w:r w:rsidRPr="00332093">
        <w:rPr>
          <w:b w:val="0"/>
          <w:u w:val="single"/>
        </w:rPr>
        <w:t xml:space="preserve"> ROIN-174375-1)</w:t>
      </w:r>
    </w:p>
    <w:p w14:paraId="50F1A410" w14:textId="77777777" w:rsidR="00332093" w:rsidRDefault="00332093">
      <w:pPr>
        <w:rPr>
          <w:ins w:id="381" w:author="Myslinski, Jason (J.S.)" w:date="2016-03-11T11:17:00Z"/>
          <w:rFonts w:cs="Arial"/>
        </w:rPr>
      </w:pPr>
      <w:r>
        <w:rPr>
          <w:rFonts w:cs="Arial"/>
        </w:rPr>
        <w:t xml:space="preserve">During a Master Reset, the Vehicle Settings Master Reset Client shall issue a </w:t>
      </w:r>
      <w:proofErr w:type="spellStart"/>
      <w:r>
        <w:rPr>
          <w:rFonts w:cs="Arial"/>
        </w:rPr>
        <w:t>FactoryReset.Rq</w:t>
      </w:r>
      <w:proofErr w:type="spellEnd"/>
      <w:r>
        <w:rPr>
          <w:rFonts w:cs="Arial"/>
        </w:rPr>
        <w:t xml:space="preserve"> </w:t>
      </w:r>
      <w:ins w:id="382" w:author="Myslinski, Jason (J.S.)" w:date="2016-03-11T11:24:00Z">
        <w:r>
          <w:rPr>
            <w:rFonts w:cs="Arial"/>
          </w:rPr>
          <w:t xml:space="preserve">= </w:t>
        </w:r>
        <w:proofErr w:type="spellStart"/>
        <w:r>
          <w:rPr>
            <w:rFonts w:cs="Arial"/>
          </w:rPr>
          <w:t>ResetFactoryDefaults</w:t>
        </w:r>
        <w:proofErr w:type="spellEnd"/>
        <w:r>
          <w:rPr>
            <w:rFonts w:cs="Arial"/>
          </w:rPr>
          <w:t xml:space="preserve"> </w:t>
        </w:r>
      </w:ins>
      <w:r>
        <w:rPr>
          <w:rFonts w:cs="Arial"/>
        </w:rPr>
        <w:t>to the</w:t>
      </w:r>
      <w:del w:id="383" w:author="Myslinski, Jason (J.S.)" w:date="2016-03-11T11:17:00Z">
        <w:r w:rsidDel="00E47EB9">
          <w:rPr>
            <w:rFonts w:cs="Arial"/>
          </w:rPr>
          <w:delText xml:space="preserve"> SDARS Server</w:delText>
        </w:r>
      </w:del>
      <w:ins w:id="384" w:author="Myslinski, Jason (J.S.)" w:date="2016-03-11T11:17:00Z">
        <w:r>
          <w:rPr>
            <w:rFonts w:cs="Arial"/>
          </w:rPr>
          <w:t xml:space="preserve"> infotainment components</w:t>
        </w:r>
      </w:ins>
      <w:r>
        <w:rPr>
          <w:rFonts w:cs="Arial"/>
        </w:rPr>
        <w:t xml:space="preserve">.  </w:t>
      </w:r>
    </w:p>
    <w:p w14:paraId="612FEB07" w14:textId="77777777" w:rsidR="00332093" w:rsidRDefault="00332093">
      <w:pPr>
        <w:rPr>
          <w:ins w:id="385" w:author="Myslinski, Jason (J.S.)" w:date="2016-03-11T11:17:00Z"/>
          <w:rFonts w:cs="Arial"/>
        </w:rPr>
      </w:pPr>
    </w:p>
    <w:p w14:paraId="065856FE" w14:textId="77777777" w:rsidR="00332093" w:rsidRDefault="00332093">
      <w:pPr>
        <w:rPr>
          <w:ins w:id="386" w:author="Myslinski, Jason (J.S.)" w:date="2016-03-30T09:46:00Z"/>
          <w:rFonts w:cs="Arial"/>
        </w:rPr>
      </w:pPr>
      <w:ins w:id="387" w:author="Myslinski, Jason (J.S.)" w:date="2016-03-11T11:17:00Z">
        <w:r>
          <w:rPr>
            <w:rFonts w:cs="Arial"/>
          </w:rPr>
          <w:t xml:space="preserve">Note: when the infotainment components (ex AHU, </w:t>
        </w:r>
      </w:ins>
      <w:ins w:id="388" w:author="Myslinski, Jason (J.S.)" w:date="2016-03-11T11:18:00Z">
        <w:r>
          <w:rPr>
            <w:rFonts w:cs="Arial"/>
          </w:rPr>
          <w:t xml:space="preserve">Smart </w:t>
        </w:r>
      </w:ins>
      <w:ins w:id="389" w:author="Myslinski, Jason (J.S.)" w:date="2016-03-11T11:17:00Z">
        <w:r>
          <w:rPr>
            <w:rFonts w:cs="Arial"/>
          </w:rPr>
          <w:t>DSP AMP</w:t>
        </w:r>
      </w:ins>
      <w:ins w:id="390" w:author="Myslinski, Jason (J.S.)" w:date="2016-03-11T11:22:00Z">
        <w:r>
          <w:rPr>
            <w:rFonts w:cs="Arial"/>
          </w:rPr>
          <w:t>...</w:t>
        </w:r>
      </w:ins>
      <w:ins w:id="391" w:author="Myslinski, Jason (J.S.)" w:date="2016-03-11T11:17:00Z">
        <w:r>
          <w:rPr>
            <w:rFonts w:cs="Arial"/>
          </w:rPr>
          <w:t>)</w:t>
        </w:r>
      </w:ins>
      <w:ins w:id="392" w:author="Myslinski, Jason (J.S.)" w:date="2016-03-11T11:18:00Z">
        <w:r>
          <w:rPr>
            <w:rFonts w:cs="Arial"/>
          </w:rPr>
          <w:t xml:space="preserve"> receive </w:t>
        </w:r>
      </w:ins>
      <w:ins w:id="393" w:author="Myslinski, Jason (J.S.)" w:date="2016-03-11T11:19:00Z">
        <w:r>
          <w:rPr>
            <w:rFonts w:cs="Arial"/>
          </w:rPr>
          <w:t>“</w:t>
        </w:r>
      </w:ins>
      <w:proofErr w:type="spellStart"/>
      <w:ins w:id="394" w:author="Myslinski, Jason (J.S.)" w:date="2016-03-11T11:18:00Z">
        <w:r>
          <w:rPr>
            <w:rFonts w:cs="Arial"/>
          </w:rPr>
          <w:t>FactoryReset_Rq</w:t>
        </w:r>
        <w:proofErr w:type="spellEnd"/>
        <w:r>
          <w:rPr>
            <w:rFonts w:cs="Arial"/>
          </w:rPr>
          <w:t xml:space="preserve"> = </w:t>
        </w:r>
        <w:proofErr w:type="spellStart"/>
        <w:r>
          <w:rPr>
            <w:rFonts w:cs="Arial"/>
          </w:rPr>
          <w:t>ResetFactoryDefaults</w:t>
        </w:r>
      </w:ins>
      <w:proofErr w:type="spellEnd"/>
      <w:ins w:id="395" w:author="Myslinski, Jason (J.S.)" w:date="2016-03-11T11:19:00Z">
        <w:r>
          <w:rPr>
            <w:rFonts w:cs="Arial"/>
          </w:rPr>
          <w:t>”</w:t>
        </w:r>
      </w:ins>
      <w:ins w:id="396" w:author="Myslinski, Jason (J.S.)" w:date="2016-03-11T11:18:00Z">
        <w:r>
          <w:rPr>
            <w:rFonts w:cs="Arial"/>
          </w:rPr>
          <w:t xml:space="preserve"> they will reset</w:t>
        </w:r>
      </w:ins>
      <w:ins w:id="397" w:author="Myslinski, Jason (J.S.)" w:date="2016-03-11T11:19:00Z">
        <w:r>
          <w:rPr>
            <w:rFonts w:cs="Arial"/>
          </w:rPr>
          <w:t xml:space="preserve"> to their default settings</w:t>
        </w:r>
      </w:ins>
      <w:ins w:id="398" w:author="Myslinski, Jason (J.S.)" w:date="2016-03-11T11:18:00Z">
        <w:r>
          <w:rPr>
            <w:rFonts w:cs="Arial"/>
          </w:rPr>
          <w:t xml:space="preserve"> things such as the Audio Settings (</w:t>
        </w:r>
        <w:proofErr w:type="spellStart"/>
        <w:r>
          <w:rPr>
            <w:rFonts w:cs="Arial"/>
          </w:rPr>
          <w:t>ex Bass</w:t>
        </w:r>
        <w:proofErr w:type="spellEnd"/>
        <w:r>
          <w:rPr>
            <w:rFonts w:cs="Arial"/>
          </w:rPr>
          <w:t>, Treble, Volume</w:t>
        </w:r>
      </w:ins>
      <w:ins w:id="399" w:author="Myslinski, Jason (J.S.)" w:date="2016-03-11T11:19:00Z">
        <w:r>
          <w:rPr>
            <w:rFonts w:cs="Arial"/>
          </w:rPr>
          <w:t>…) and SDARS settings.</w:t>
        </w:r>
      </w:ins>
    </w:p>
    <w:p w14:paraId="060E13E3" w14:textId="77777777" w:rsidR="00332093" w:rsidRDefault="00332093">
      <w:pPr>
        <w:rPr>
          <w:ins w:id="400" w:author="Myslinski, Jason (J.S.)" w:date="2016-03-30T09:46:00Z"/>
          <w:rFonts w:cs="Arial"/>
        </w:rPr>
      </w:pPr>
    </w:p>
    <w:p w14:paraId="651D951F" w14:textId="77777777" w:rsidR="00332093" w:rsidRDefault="00332093">
      <w:pPr>
        <w:rPr>
          <w:ins w:id="401" w:author="Myslinski, Jason (J.S.)" w:date="2016-03-11T11:19:00Z"/>
          <w:rFonts w:cs="Arial"/>
        </w:rPr>
      </w:pPr>
      <w:ins w:id="402" w:author="Myslinski, Jason (J.S.)" w:date="2016-03-30T09:49:00Z">
        <w:r>
          <w:rPr>
            <w:rFonts w:cs="Arial"/>
          </w:rPr>
          <w:t xml:space="preserve">SPSS to </w:t>
        </w:r>
      </w:ins>
      <w:ins w:id="403" w:author="Myslinski, Jason (J.S.)" w:date="2016-03-30T09:46:00Z">
        <w:r>
          <w:rPr>
            <w:rFonts w:cs="Arial"/>
          </w:rPr>
          <w:t xml:space="preserve">CAN dB </w:t>
        </w:r>
      </w:ins>
      <w:ins w:id="404" w:author="Myslinski, Jason (J.S.)" w:date="2016-03-30T09:50:00Z">
        <w:r>
          <w:rPr>
            <w:rFonts w:cs="Arial"/>
          </w:rPr>
          <w:t>mapping</w:t>
        </w:r>
      </w:ins>
      <w:ins w:id="405" w:author="Myslinski, Jason (J.S.)" w:date="2016-03-30T09:46:00Z">
        <w:r>
          <w:rPr>
            <w:rFonts w:cs="Arial"/>
          </w:rPr>
          <w:t xml:space="preserve">:  For this </w:t>
        </w:r>
        <w:proofErr w:type="spellStart"/>
        <w:r>
          <w:rPr>
            <w:rFonts w:cs="Arial"/>
          </w:rPr>
          <w:t>FactoryReset.Rq</w:t>
        </w:r>
        <w:proofErr w:type="spellEnd"/>
        <w:r>
          <w:rPr>
            <w:rFonts w:cs="Arial"/>
          </w:rPr>
          <w:t xml:space="preserve"> the Vehicle Setting Master Reset Client shall send </w:t>
        </w:r>
      </w:ins>
      <w:ins w:id="406" w:author="Myslinski, Jason (J.S.)" w:date="2016-03-30T09:47:00Z">
        <w:r>
          <w:rPr>
            <w:rFonts w:cs="Arial"/>
          </w:rPr>
          <w:t>“</w:t>
        </w:r>
      </w:ins>
      <w:ins w:id="407" w:author="Myslinski, Jason (J.S.)" w:date="2016-03-30T09:48:00Z">
        <w:r>
          <w:rPr>
            <w:rFonts w:cs="Arial"/>
          </w:rPr>
          <w:t>0x104 MFD_Request_Signals</w:t>
        </w:r>
      </w:ins>
      <w:proofErr w:type="gramStart"/>
      <w:ins w:id="408" w:author="Myslinski, Jason (J.S.)" w:date="2016-03-30T09:49:00Z">
        <w:r>
          <w:rPr>
            <w:rFonts w:cs="Arial"/>
          </w:rPr>
          <w:t>3</w:t>
        </w:r>
      </w:ins>
      <w:ins w:id="409" w:author="Myslinski, Jason (J.S.)" w:date="2016-03-30T09:47:00Z">
        <w:r>
          <w:rPr>
            <w:rFonts w:cs="Arial"/>
          </w:rPr>
          <w:t xml:space="preserve"> :</w:t>
        </w:r>
      </w:ins>
      <w:proofErr w:type="gramEnd"/>
      <w:ins w:id="410" w:author="Myslinski, Jason (J.S.)" w:date="2016-03-30T09:48:00Z">
        <w:r>
          <w:rPr>
            <w:rFonts w:cs="Arial"/>
          </w:rPr>
          <w:t xml:space="preserve"> </w:t>
        </w:r>
      </w:ins>
      <w:ins w:id="411" w:author="Myslinski, Jason (J.S.)" w:date="2016-03-30T09:47:00Z">
        <w:r>
          <w:rPr>
            <w:rFonts w:cs="Arial"/>
          </w:rPr>
          <w:t xml:space="preserve"> </w:t>
        </w:r>
      </w:ins>
      <w:proofErr w:type="spellStart"/>
      <w:ins w:id="412" w:author="Myslinski, Jason (J.S.)" w:date="2016-03-30T09:49:00Z">
        <w:r>
          <w:rPr>
            <w:rFonts w:cs="Arial"/>
          </w:rPr>
          <w:t>SDARS_FactoryReset_Rq</w:t>
        </w:r>
        <w:proofErr w:type="spellEnd"/>
        <w:r>
          <w:rPr>
            <w:rFonts w:cs="Arial"/>
          </w:rPr>
          <w:t>”.</w:t>
        </w:r>
      </w:ins>
    </w:p>
    <w:p w14:paraId="3AEEC62A" w14:textId="77777777" w:rsidR="00332093" w:rsidRDefault="00332093">
      <w:pPr>
        <w:rPr>
          <w:rFonts w:cs="Arial"/>
        </w:rPr>
      </w:pPr>
    </w:p>
    <w:p w14:paraId="7535156B" w14:textId="77777777" w:rsidR="00332093" w:rsidRDefault="00332093"/>
    <w:p w14:paraId="108393BF" w14:textId="77777777" w:rsidR="00332093" w:rsidRPr="00332093" w:rsidRDefault="00332093" w:rsidP="00332093">
      <w:pPr>
        <w:pStyle w:val="Heading4"/>
        <w:rPr>
          <w:b w:val="0"/>
          <w:u w:val="single"/>
        </w:rPr>
      </w:pPr>
      <w:r w:rsidRPr="00332093">
        <w:rPr>
          <w:b w:val="0"/>
          <w:u w:val="single"/>
        </w:rPr>
        <w:t>VS-SR-REQ-213252/B-Master Reset request to the TCU (Telematic Control Unit)</w:t>
      </w:r>
    </w:p>
    <w:p w14:paraId="22C7D331" w14:textId="77777777" w:rsidR="00332093" w:rsidRDefault="00332093">
      <w:pPr>
        <w:rPr>
          <w:rFonts w:cs="Arial"/>
        </w:rPr>
      </w:pPr>
      <w:r>
        <w:rPr>
          <w:rFonts w:cs="Arial"/>
        </w:rPr>
        <w:t xml:space="preserve">During a Master Reset, the Vehicle Settings Master Reset Client shall issue a </w:t>
      </w:r>
      <w:proofErr w:type="spellStart"/>
      <w:r>
        <w:rPr>
          <w:rFonts w:cs="Arial"/>
        </w:rPr>
        <w:t>FactoryReset.Rq</w:t>
      </w:r>
      <w:proofErr w:type="spellEnd"/>
      <w:r>
        <w:rPr>
          <w:rFonts w:cs="Arial"/>
        </w:rPr>
        <w:t xml:space="preserve"> = </w:t>
      </w:r>
      <w:proofErr w:type="spellStart"/>
      <w:r>
        <w:rPr>
          <w:rFonts w:cs="Arial"/>
        </w:rPr>
        <w:t>ResetFactoryDefaults</w:t>
      </w:r>
      <w:proofErr w:type="spellEnd"/>
      <w:r>
        <w:rPr>
          <w:rFonts w:cs="Arial"/>
        </w:rPr>
        <w:t xml:space="preserve"> to the TCU.  </w:t>
      </w:r>
    </w:p>
    <w:p w14:paraId="66FDB93E" w14:textId="77777777" w:rsidR="00332093" w:rsidRDefault="00332093">
      <w:pPr>
        <w:rPr>
          <w:rFonts w:cs="Arial"/>
        </w:rPr>
      </w:pPr>
    </w:p>
    <w:p w14:paraId="2EB87370" w14:textId="77777777" w:rsidR="00332093" w:rsidRDefault="00332093">
      <w:pPr>
        <w:rPr>
          <w:rFonts w:cs="Arial"/>
        </w:rPr>
      </w:pPr>
      <w:r>
        <w:rPr>
          <w:rFonts w:cs="Arial"/>
        </w:rPr>
        <w:lastRenderedPageBreak/>
        <w:t xml:space="preserve">SPSS to CAN dB mapping:  For this </w:t>
      </w:r>
      <w:proofErr w:type="spellStart"/>
      <w:r>
        <w:rPr>
          <w:rFonts w:cs="Arial"/>
        </w:rPr>
        <w:t>FactoryReset.Rq</w:t>
      </w:r>
      <w:proofErr w:type="spellEnd"/>
      <w:r>
        <w:rPr>
          <w:rFonts w:cs="Arial"/>
        </w:rPr>
        <w:t xml:space="preserve"> the Vehicle Setting Master Reset Client shall send “0x105 </w:t>
      </w:r>
      <w:proofErr w:type="spellStart"/>
      <w:r>
        <w:rPr>
          <w:rFonts w:cs="Arial"/>
        </w:rPr>
        <w:t>APIM_Request_</w:t>
      </w:r>
      <w:proofErr w:type="gramStart"/>
      <w:r>
        <w:rPr>
          <w:rFonts w:cs="Arial"/>
        </w:rPr>
        <w:t>Signals</w:t>
      </w:r>
      <w:proofErr w:type="spellEnd"/>
      <w:r>
        <w:rPr>
          <w:rFonts w:cs="Arial"/>
        </w:rPr>
        <w:t xml:space="preserve"> :</w:t>
      </w:r>
      <w:proofErr w:type="gramEnd"/>
      <w:r>
        <w:rPr>
          <w:rFonts w:cs="Arial"/>
        </w:rPr>
        <w:t xml:space="preserve"> </w:t>
      </w:r>
      <w:proofErr w:type="spellStart"/>
      <w:r>
        <w:rPr>
          <w:rFonts w:cs="Arial"/>
        </w:rPr>
        <w:t>FactoryReset_Rq</w:t>
      </w:r>
      <w:proofErr w:type="spellEnd"/>
      <w:r>
        <w:rPr>
          <w:rFonts w:cs="Arial"/>
        </w:rPr>
        <w:t>”.</w:t>
      </w:r>
    </w:p>
    <w:p w14:paraId="75316973" w14:textId="77777777" w:rsidR="00332093" w:rsidRDefault="00332093">
      <w:pPr>
        <w:rPr>
          <w:rFonts w:cs="Arial"/>
        </w:rPr>
      </w:pPr>
    </w:p>
    <w:p w14:paraId="03A751D9" w14:textId="77777777" w:rsidR="00332093" w:rsidRDefault="00332093">
      <w:pPr>
        <w:rPr>
          <w:rFonts w:cs="Arial"/>
        </w:rPr>
      </w:pPr>
    </w:p>
    <w:p w14:paraId="44FBA90E" w14:textId="77777777" w:rsidR="00332093" w:rsidRDefault="00332093">
      <w:pPr>
        <w:rPr>
          <w:rFonts w:cs="Arial"/>
        </w:rPr>
      </w:pPr>
    </w:p>
    <w:p w14:paraId="059152E9" w14:textId="77777777" w:rsidR="00332093" w:rsidRDefault="00332093"/>
    <w:p w14:paraId="3326596F" w14:textId="77777777" w:rsidR="00332093" w:rsidRPr="00332093" w:rsidRDefault="00332093" w:rsidP="00332093">
      <w:pPr>
        <w:pStyle w:val="Heading4"/>
        <w:rPr>
          <w:b w:val="0"/>
          <w:u w:val="single"/>
        </w:rPr>
      </w:pPr>
      <w:r w:rsidRPr="00332093">
        <w:rPr>
          <w:b w:val="0"/>
          <w:u w:val="single"/>
        </w:rPr>
        <w:t>VS-FUR-REQ-136296/B-Master Reset Language</w:t>
      </w:r>
    </w:p>
    <w:p w14:paraId="6141D848" w14:textId="77777777" w:rsidR="00332093" w:rsidRPr="00AC425D" w:rsidRDefault="00332093" w:rsidP="00332093">
      <w:pPr>
        <w:rPr>
          <w:rFonts w:cs="Arial"/>
        </w:rPr>
      </w:pPr>
      <w:r w:rsidRPr="00AC425D">
        <w:rPr>
          <w:rFonts w:cs="Arial"/>
        </w:rPr>
        <w:t xml:space="preserve">The </w:t>
      </w:r>
      <w:r>
        <w:rPr>
          <w:rFonts w:cs="Arial"/>
        </w:rPr>
        <w:t xml:space="preserve">APIM / IAHU </w:t>
      </w:r>
      <w:r w:rsidRPr="00AC425D">
        <w:rPr>
          <w:rFonts w:cs="Arial"/>
        </w:rPr>
        <w:t xml:space="preserve">Master Reset shall not change the currently selected language the APIM </w:t>
      </w:r>
      <w:r>
        <w:rPr>
          <w:rFonts w:cs="Arial"/>
        </w:rPr>
        <w:t xml:space="preserve">/ IAHU </w:t>
      </w:r>
      <w:r w:rsidRPr="00AC425D">
        <w:rPr>
          <w:rFonts w:cs="Arial"/>
        </w:rPr>
        <w:t xml:space="preserve">module is using.  For </w:t>
      </w:r>
      <w:proofErr w:type="gramStart"/>
      <w:r w:rsidRPr="00AC425D">
        <w:rPr>
          <w:rFonts w:cs="Arial"/>
        </w:rPr>
        <w:t>example</w:t>
      </w:r>
      <w:proofErr w:type="gramEnd"/>
      <w:r w:rsidRPr="00AC425D">
        <w:rPr>
          <w:rFonts w:cs="Arial"/>
        </w:rPr>
        <w:t xml:space="preserve"> if Spanish is the language and the user then does a Master Reset then after the Master Reset Spanish shall still be the language.</w:t>
      </w:r>
    </w:p>
    <w:p w14:paraId="36131DA5" w14:textId="77777777" w:rsidR="00332093" w:rsidRPr="00AC425D" w:rsidRDefault="00332093" w:rsidP="00332093">
      <w:pPr>
        <w:rPr>
          <w:rFonts w:cs="Arial"/>
        </w:rPr>
      </w:pPr>
    </w:p>
    <w:p w14:paraId="16651477" w14:textId="77777777" w:rsidR="00332093" w:rsidRDefault="00332093" w:rsidP="00332093">
      <w:pPr>
        <w:rPr>
          <w:rFonts w:cs="Arial"/>
        </w:rPr>
      </w:pPr>
      <w:r w:rsidRPr="00AC425D">
        <w:rPr>
          <w:rFonts w:cs="Arial"/>
        </w:rPr>
        <w:t>The APIM</w:t>
      </w:r>
      <w:r>
        <w:rPr>
          <w:rFonts w:cs="Arial"/>
        </w:rPr>
        <w:t xml:space="preserve"> / IAHU</w:t>
      </w:r>
      <w:r w:rsidRPr="00AC425D">
        <w:rPr>
          <w:rFonts w:cs="Arial"/>
        </w:rPr>
        <w:t xml:space="preserve"> Master Reset shall have the APIM</w:t>
      </w:r>
      <w:r>
        <w:rPr>
          <w:rFonts w:cs="Arial"/>
        </w:rPr>
        <w:t xml:space="preserve"> / IAHU</w:t>
      </w:r>
      <w:r w:rsidRPr="00AC425D">
        <w:rPr>
          <w:rFonts w:cs="Arial"/>
        </w:rPr>
        <w:t xml:space="preserve"> send a language request so the Vehicle Settings Language Servers (ex. Cluster) to go to the currently selected Language by the APIM</w:t>
      </w:r>
      <w:r>
        <w:rPr>
          <w:rFonts w:cs="Arial"/>
        </w:rPr>
        <w:t xml:space="preserve"> / IAHU</w:t>
      </w:r>
      <w:r w:rsidRPr="00AC425D">
        <w:rPr>
          <w:rFonts w:cs="Arial"/>
        </w:rPr>
        <w:t xml:space="preserve">.  For </w:t>
      </w:r>
      <w:proofErr w:type="gramStart"/>
      <w:r w:rsidRPr="00AC425D">
        <w:rPr>
          <w:rFonts w:cs="Arial"/>
        </w:rPr>
        <w:t>example</w:t>
      </w:r>
      <w:proofErr w:type="gramEnd"/>
      <w:r w:rsidRPr="00AC425D">
        <w:rPr>
          <w:rFonts w:cs="Arial"/>
        </w:rPr>
        <w:t xml:space="preserve"> if the Cluster was at English and APIM</w:t>
      </w:r>
      <w:r>
        <w:rPr>
          <w:rFonts w:cs="Arial"/>
        </w:rPr>
        <w:t xml:space="preserve"> / IAHU</w:t>
      </w:r>
      <w:r w:rsidRPr="00AC425D">
        <w:rPr>
          <w:rFonts w:cs="Arial"/>
        </w:rPr>
        <w:t xml:space="preserve"> is at Spanish and the user then selects Master Reset the APIM</w:t>
      </w:r>
      <w:r>
        <w:rPr>
          <w:rFonts w:cs="Arial"/>
        </w:rPr>
        <w:t xml:space="preserve"> / IAHU</w:t>
      </w:r>
      <w:r w:rsidRPr="00AC425D">
        <w:rPr>
          <w:rFonts w:cs="Arial"/>
        </w:rPr>
        <w:t xml:space="preserve"> would request the Cluster to go to Spanish.</w:t>
      </w:r>
    </w:p>
    <w:p w14:paraId="3ECEE4AF" w14:textId="77777777" w:rsidR="00332093" w:rsidRDefault="00332093" w:rsidP="00332093">
      <w:pPr>
        <w:rPr>
          <w:rFonts w:cs="Arial"/>
        </w:rPr>
      </w:pPr>
    </w:p>
    <w:p w14:paraId="2227E40B" w14:textId="77777777" w:rsidR="00332093" w:rsidRPr="00AC425D" w:rsidRDefault="00332093" w:rsidP="00332093">
      <w:pPr>
        <w:rPr>
          <w:rFonts w:cs="Arial"/>
        </w:rPr>
      </w:pPr>
      <w:r>
        <w:rPr>
          <w:rFonts w:cs="Arial"/>
        </w:rPr>
        <w:t>Note: IAHU is integrated AHU for those modules which send out the Master Reset (mutually exclusive to APIM)</w:t>
      </w:r>
    </w:p>
    <w:p w14:paraId="6F6444FF" w14:textId="77777777" w:rsidR="00332093" w:rsidRPr="00AC425D" w:rsidRDefault="00332093" w:rsidP="00332093">
      <w:pPr>
        <w:rPr>
          <w:rFonts w:cs="Arial"/>
        </w:rPr>
      </w:pPr>
    </w:p>
    <w:p w14:paraId="74B7E405" w14:textId="77777777" w:rsidR="00332093" w:rsidRDefault="00332093" w:rsidP="00332093"/>
    <w:p w14:paraId="4DB3778C" w14:textId="77777777" w:rsidR="00332093" w:rsidRPr="00332093" w:rsidRDefault="00332093" w:rsidP="00332093">
      <w:pPr>
        <w:pStyle w:val="Heading4"/>
        <w:rPr>
          <w:b w:val="0"/>
          <w:u w:val="single"/>
        </w:rPr>
      </w:pPr>
      <w:r w:rsidRPr="00332093">
        <w:rPr>
          <w:b w:val="0"/>
          <w:u w:val="single"/>
        </w:rPr>
        <w:t>VS-FUR-REQ-025350/B-Reboot module using Center Stack (</w:t>
      </w:r>
      <w:proofErr w:type="spellStart"/>
      <w:r w:rsidRPr="00332093">
        <w:rPr>
          <w:b w:val="0"/>
          <w:u w:val="single"/>
        </w:rPr>
        <w:t>TcSE</w:t>
      </w:r>
      <w:proofErr w:type="spellEnd"/>
      <w:r w:rsidRPr="00332093">
        <w:rPr>
          <w:b w:val="0"/>
          <w:u w:val="single"/>
        </w:rPr>
        <w:t xml:space="preserve"> ROIN-298037-1)</w:t>
      </w:r>
    </w:p>
    <w:p w14:paraId="78FE06B4" w14:textId="77777777" w:rsidR="00332093" w:rsidRDefault="00332093">
      <w:pPr>
        <w:rPr>
          <w:rFonts w:cs="Arial"/>
        </w:rPr>
      </w:pPr>
      <w:r>
        <w:rPr>
          <w:rFonts w:cs="Arial"/>
        </w:rPr>
        <w:t xml:space="preserve">The user shall be able to perform an immediate reboot by holding a combination of center Stack buttons for 5 seconds. Combination = TBD.  </w:t>
      </w:r>
    </w:p>
    <w:p w14:paraId="44542738" w14:textId="77777777" w:rsidR="00332093" w:rsidRDefault="00332093">
      <w:pPr>
        <w:rPr>
          <w:rFonts w:cs="Arial"/>
        </w:rPr>
      </w:pPr>
    </w:p>
    <w:p w14:paraId="6B7164AF" w14:textId="77777777" w:rsidR="00332093" w:rsidRDefault="00332093">
      <w:pPr>
        <w:rPr>
          <w:rFonts w:cs="Arial"/>
        </w:rPr>
      </w:pPr>
      <w:r>
        <w:rPr>
          <w:rFonts w:cs="Arial"/>
        </w:rPr>
        <w:t>See HMI specs for button combinations for Multimedia Reboot and see the HMI specs for button combinations.</w:t>
      </w:r>
    </w:p>
    <w:p w14:paraId="78308981" w14:textId="77777777" w:rsidR="00332093" w:rsidRPr="00332093" w:rsidRDefault="00332093" w:rsidP="00332093">
      <w:pPr>
        <w:pStyle w:val="Heading4"/>
        <w:rPr>
          <w:b w:val="0"/>
          <w:u w:val="single"/>
        </w:rPr>
      </w:pPr>
      <w:r w:rsidRPr="00332093">
        <w:rPr>
          <w:b w:val="0"/>
          <w:u w:val="single"/>
        </w:rPr>
        <w:t>VS-FUR-REQ-025351/A-Secure Deletion (</w:t>
      </w:r>
      <w:proofErr w:type="spellStart"/>
      <w:r w:rsidRPr="00332093">
        <w:rPr>
          <w:b w:val="0"/>
          <w:u w:val="single"/>
        </w:rPr>
        <w:t>TcSE</w:t>
      </w:r>
      <w:proofErr w:type="spellEnd"/>
      <w:r w:rsidRPr="00332093">
        <w:rPr>
          <w:b w:val="0"/>
          <w:u w:val="single"/>
        </w:rPr>
        <w:t xml:space="preserve"> ROIN-298038-1)</w:t>
      </w:r>
    </w:p>
    <w:p w14:paraId="7918047C" w14:textId="77777777" w:rsidR="00212EB2" w:rsidRDefault="00332093">
      <w:pPr>
        <w:rPr>
          <w:rFonts w:cs="Arial"/>
          <w:b/>
          <w:bCs/>
          <w:szCs w:val="20"/>
        </w:rPr>
      </w:pPr>
      <w:r>
        <w:rPr>
          <w:rFonts w:cs="Arial"/>
          <w:szCs w:val="20"/>
        </w:rPr>
        <w:t>Secure deletion must overwrite/erase the memory in such a way that the data can't be observed in a subsequent bitwise copy of the entire flash area.</w:t>
      </w:r>
    </w:p>
    <w:p w14:paraId="2970F52C" w14:textId="77777777" w:rsidR="00212EB2" w:rsidRDefault="00212EB2">
      <w:pPr>
        <w:rPr>
          <w:rFonts w:ascii="Cambria" w:hAnsi="Cambria"/>
          <w:b/>
          <w:bCs/>
          <w:sz w:val="28"/>
          <w:szCs w:val="28"/>
        </w:rPr>
      </w:pPr>
    </w:p>
    <w:p w14:paraId="6D7A50A7" w14:textId="77777777" w:rsidR="00332093" w:rsidRPr="00332093" w:rsidRDefault="00332093" w:rsidP="00332093">
      <w:pPr>
        <w:pStyle w:val="Heading4"/>
        <w:rPr>
          <w:b w:val="0"/>
          <w:u w:val="single"/>
        </w:rPr>
      </w:pPr>
      <w:r w:rsidRPr="00332093">
        <w:rPr>
          <w:b w:val="0"/>
          <w:u w:val="single"/>
        </w:rPr>
        <w:t>VS-FUR-REQ-025352/A-Secure Data Storage - Copies (</w:t>
      </w:r>
      <w:proofErr w:type="spellStart"/>
      <w:r w:rsidRPr="00332093">
        <w:rPr>
          <w:b w:val="0"/>
          <w:u w:val="single"/>
        </w:rPr>
        <w:t>TcSE</w:t>
      </w:r>
      <w:proofErr w:type="spellEnd"/>
      <w:r w:rsidRPr="00332093">
        <w:rPr>
          <w:b w:val="0"/>
          <w:u w:val="single"/>
        </w:rPr>
        <w:t xml:space="preserve"> ROIN-298039-1)</w:t>
      </w:r>
    </w:p>
    <w:p w14:paraId="0875154D" w14:textId="77777777" w:rsidR="00212EB2" w:rsidRDefault="00332093">
      <w:pPr>
        <w:rPr>
          <w:rFonts w:cs="Arial"/>
          <w:szCs w:val="20"/>
        </w:rPr>
      </w:pPr>
      <w:r>
        <w:rPr>
          <w:rFonts w:cs="Arial"/>
          <w:szCs w:val="20"/>
        </w:rPr>
        <w:t>PII data must not be copied/cached elsewhere in the system unless those copies are securely deleted as well.</w:t>
      </w:r>
    </w:p>
    <w:p w14:paraId="0EBEDD8D" w14:textId="77777777" w:rsidR="00212EB2" w:rsidRDefault="00212EB2">
      <w:pPr>
        <w:rPr>
          <w:rFonts w:ascii="Cambria" w:hAnsi="Cambria"/>
          <w:b/>
          <w:bCs/>
          <w:sz w:val="28"/>
          <w:szCs w:val="28"/>
        </w:rPr>
      </w:pPr>
    </w:p>
    <w:p w14:paraId="4B463500" w14:textId="77777777" w:rsidR="00212EB2" w:rsidRDefault="00212EB2">
      <w:pPr>
        <w:rPr>
          <w:rFonts w:ascii="Cambria" w:hAnsi="Cambria"/>
          <w:b/>
          <w:bCs/>
          <w:sz w:val="28"/>
          <w:szCs w:val="28"/>
        </w:rPr>
      </w:pPr>
    </w:p>
    <w:p w14:paraId="5F6C257A" w14:textId="77777777" w:rsidR="00332093" w:rsidRPr="00332093" w:rsidRDefault="00332093" w:rsidP="00332093">
      <w:pPr>
        <w:pStyle w:val="Heading4"/>
        <w:rPr>
          <w:b w:val="0"/>
          <w:u w:val="single"/>
        </w:rPr>
      </w:pPr>
      <w:r w:rsidRPr="00332093">
        <w:rPr>
          <w:b w:val="0"/>
          <w:u w:val="single"/>
        </w:rPr>
        <w:t>VS-FUR-REQ-025353/A-Remove all PII &amp; Specific Applications Data (</w:t>
      </w:r>
      <w:proofErr w:type="spellStart"/>
      <w:r w:rsidRPr="00332093">
        <w:rPr>
          <w:b w:val="0"/>
          <w:u w:val="single"/>
        </w:rPr>
        <w:t>TcSE</w:t>
      </w:r>
      <w:proofErr w:type="spellEnd"/>
      <w:r w:rsidRPr="00332093">
        <w:rPr>
          <w:b w:val="0"/>
          <w:u w:val="single"/>
        </w:rPr>
        <w:t xml:space="preserve"> ROIN-298040-1)</w:t>
      </w:r>
    </w:p>
    <w:p w14:paraId="52E6A96A" w14:textId="77777777" w:rsidR="00212EB2" w:rsidRDefault="00332093">
      <w:pPr>
        <w:rPr>
          <w:rFonts w:cs="Arial"/>
          <w:b/>
          <w:bCs/>
          <w:szCs w:val="20"/>
        </w:rPr>
      </w:pPr>
      <w:r>
        <w:rPr>
          <w:rFonts w:cs="Arial"/>
          <w:szCs w:val="20"/>
        </w:rPr>
        <w:t>A mechanism in the HMI shall provide the user with the ability to remove all PII and specific applications data.</w:t>
      </w:r>
    </w:p>
    <w:p w14:paraId="75FE1727" w14:textId="77777777" w:rsidR="00212EB2" w:rsidRDefault="00212EB2">
      <w:pPr>
        <w:rPr>
          <w:rFonts w:ascii="Cambria" w:hAnsi="Cambria"/>
          <w:b/>
          <w:bCs/>
          <w:sz w:val="28"/>
          <w:szCs w:val="28"/>
        </w:rPr>
      </w:pPr>
    </w:p>
    <w:p w14:paraId="2FCB3698" w14:textId="77777777" w:rsidR="00332093" w:rsidRPr="00332093" w:rsidRDefault="00332093" w:rsidP="00332093">
      <w:pPr>
        <w:pStyle w:val="Heading4"/>
        <w:rPr>
          <w:b w:val="0"/>
          <w:u w:val="single"/>
        </w:rPr>
      </w:pPr>
      <w:r w:rsidRPr="00332093">
        <w:rPr>
          <w:b w:val="0"/>
          <w:u w:val="single"/>
        </w:rPr>
        <w:t>VS-FUR-REQ-025354/A-Master Reset Completion Time Limit (</w:t>
      </w:r>
      <w:proofErr w:type="spellStart"/>
      <w:r w:rsidRPr="00332093">
        <w:rPr>
          <w:b w:val="0"/>
          <w:u w:val="single"/>
        </w:rPr>
        <w:t>TcSE</w:t>
      </w:r>
      <w:proofErr w:type="spellEnd"/>
      <w:r w:rsidRPr="00332093">
        <w:rPr>
          <w:b w:val="0"/>
          <w:u w:val="single"/>
        </w:rPr>
        <w:t xml:space="preserve"> ROIN-298041-1)</w:t>
      </w:r>
    </w:p>
    <w:p w14:paraId="21FA2FC6" w14:textId="77777777" w:rsidR="00212EB2" w:rsidRDefault="00332093">
      <w:pPr>
        <w:rPr>
          <w:rFonts w:cs="Arial"/>
          <w:b/>
          <w:bCs/>
          <w:szCs w:val="20"/>
        </w:rPr>
      </w:pPr>
      <w:r>
        <w:rPr>
          <w:rFonts w:cs="Arial"/>
          <w:szCs w:val="20"/>
        </w:rPr>
        <w:t>The removal of all PII and specific application data shall not take longer than 45 seconds.</w:t>
      </w:r>
    </w:p>
    <w:p w14:paraId="16078E82" w14:textId="77777777" w:rsidR="00212EB2" w:rsidRDefault="00212EB2">
      <w:pPr>
        <w:rPr>
          <w:rFonts w:ascii="Cambria" w:hAnsi="Cambria"/>
          <w:b/>
          <w:bCs/>
          <w:sz w:val="28"/>
          <w:szCs w:val="28"/>
        </w:rPr>
      </w:pPr>
    </w:p>
    <w:p w14:paraId="3AF2C0F5" w14:textId="77777777" w:rsidR="00332093" w:rsidRPr="00332093" w:rsidRDefault="00332093" w:rsidP="00332093">
      <w:pPr>
        <w:pStyle w:val="Heading4"/>
        <w:rPr>
          <w:b w:val="0"/>
          <w:u w:val="single"/>
        </w:rPr>
      </w:pPr>
      <w:r w:rsidRPr="00332093">
        <w:rPr>
          <w:b w:val="0"/>
          <w:u w:val="single"/>
        </w:rPr>
        <w:t>VS-FUR-REQ-025355/A-Restore Factory Settings and Default Values (</w:t>
      </w:r>
      <w:proofErr w:type="spellStart"/>
      <w:r w:rsidRPr="00332093">
        <w:rPr>
          <w:b w:val="0"/>
          <w:u w:val="single"/>
        </w:rPr>
        <w:t>TcSE</w:t>
      </w:r>
      <w:proofErr w:type="spellEnd"/>
      <w:r w:rsidRPr="00332093">
        <w:rPr>
          <w:b w:val="0"/>
          <w:u w:val="single"/>
        </w:rPr>
        <w:t xml:space="preserve"> ROIN-298042-1)</w:t>
      </w:r>
    </w:p>
    <w:p w14:paraId="0DE14588" w14:textId="77777777" w:rsidR="00212EB2" w:rsidRDefault="00332093">
      <w:pPr>
        <w:rPr>
          <w:rFonts w:cs="Arial"/>
          <w:b/>
          <w:bCs/>
          <w:szCs w:val="20"/>
        </w:rPr>
      </w:pPr>
      <w:r>
        <w:rPr>
          <w:rFonts w:cs="Arial"/>
          <w:szCs w:val="20"/>
        </w:rPr>
        <w:t xml:space="preserve">The APIM Master Reset shall have an option to securely delete all content and restore all factory settings to its default values. See all items in </w:t>
      </w:r>
      <w:r>
        <w:rPr>
          <w:rFonts w:cs="Arial"/>
          <w:i/>
          <w:szCs w:val="20"/>
        </w:rPr>
        <w:t>P01a_Master_Reset.xls</w:t>
      </w:r>
      <w:r>
        <w:rPr>
          <w:rFonts w:cs="Arial"/>
          <w:szCs w:val="20"/>
        </w:rPr>
        <w:t xml:space="preserve"> for expected behavior details.</w:t>
      </w:r>
    </w:p>
    <w:p w14:paraId="163533AC" w14:textId="77777777" w:rsidR="00212EB2" w:rsidRDefault="00212EB2">
      <w:pPr>
        <w:rPr>
          <w:rFonts w:ascii="Cambria" w:hAnsi="Cambria"/>
          <w:b/>
          <w:bCs/>
          <w:sz w:val="28"/>
          <w:szCs w:val="28"/>
        </w:rPr>
      </w:pPr>
    </w:p>
    <w:p w14:paraId="120C08FB" w14:textId="77777777" w:rsidR="00332093" w:rsidRPr="00332093" w:rsidRDefault="00332093" w:rsidP="00332093">
      <w:pPr>
        <w:pStyle w:val="Heading4"/>
        <w:rPr>
          <w:b w:val="0"/>
          <w:u w:val="single"/>
        </w:rPr>
      </w:pPr>
      <w:r w:rsidRPr="00332093">
        <w:rPr>
          <w:b w:val="0"/>
          <w:u w:val="single"/>
        </w:rPr>
        <w:t>VS-FUR-REQ-025356/A-Clean Cache (</w:t>
      </w:r>
      <w:proofErr w:type="spellStart"/>
      <w:r w:rsidRPr="00332093">
        <w:rPr>
          <w:b w:val="0"/>
          <w:u w:val="single"/>
        </w:rPr>
        <w:t>TcSE</w:t>
      </w:r>
      <w:proofErr w:type="spellEnd"/>
      <w:r w:rsidRPr="00332093">
        <w:rPr>
          <w:b w:val="0"/>
          <w:u w:val="single"/>
        </w:rPr>
        <w:t xml:space="preserve"> ROIN-298043-1)</w:t>
      </w:r>
    </w:p>
    <w:p w14:paraId="72C14133" w14:textId="77777777" w:rsidR="00212EB2" w:rsidRDefault="00332093">
      <w:pPr>
        <w:rPr>
          <w:rFonts w:cs="Arial"/>
          <w:b/>
          <w:bCs/>
          <w:szCs w:val="20"/>
        </w:rPr>
      </w:pPr>
      <w:r>
        <w:rPr>
          <w:rFonts w:cs="Arial"/>
          <w:szCs w:val="20"/>
        </w:rPr>
        <w:t>After securely deleting and restoring all settings the system shall clear any remaining system/application cache.</w:t>
      </w:r>
    </w:p>
    <w:p w14:paraId="7AEF2E52" w14:textId="77777777" w:rsidR="00212EB2" w:rsidRDefault="00212EB2">
      <w:pPr>
        <w:rPr>
          <w:rFonts w:ascii="Cambria" w:hAnsi="Cambria"/>
          <w:b/>
          <w:bCs/>
          <w:sz w:val="28"/>
          <w:szCs w:val="28"/>
        </w:rPr>
      </w:pPr>
    </w:p>
    <w:p w14:paraId="44D0F61A" w14:textId="77777777" w:rsidR="00332093" w:rsidRPr="00332093" w:rsidRDefault="00332093" w:rsidP="00332093">
      <w:pPr>
        <w:pStyle w:val="Heading4"/>
        <w:rPr>
          <w:b w:val="0"/>
          <w:u w:val="single"/>
        </w:rPr>
      </w:pPr>
      <w:r w:rsidRPr="00332093">
        <w:rPr>
          <w:b w:val="0"/>
          <w:u w:val="single"/>
        </w:rPr>
        <w:lastRenderedPageBreak/>
        <w:t>VS-FUR-REQ-025357/A-Immediate Reboot after Completion (</w:t>
      </w:r>
      <w:proofErr w:type="spellStart"/>
      <w:r w:rsidRPr="00332093">
        <w:rPr>
          <w:b w:val="0"/>
          <w:u w:val="single"/>
        </w:rPr>
        <w:t>TcSE</w:t>
      </w:r>
      <w:proofErr w:type="spellEnd"/>
      <w:r w:rsidRPr="00332093">
        <w:rPr>
          <w:b w:val="0"/>
          <w:u w:val="single"/>
        </w:rPr>
        <w:t xml:space="preserve"> ROIN-298044-1)</w:t>
      </w:r>
    </w:p>
    <w:p w14:paraId="1F7E1618" w14:textId="77777777" w:rsidR="00212EB2" w:rsidRDefault="00332093">
      <w:pPr>
        <w:rPr>
          <w:rFonts w:cs="Arial"/>
          <w:b/>
          <w:bCs/>
          <w:szCs w:val="20"/>
        </w:rPr>
      </w:pPr>
      <w:r>
        <w:rPr>
          <w:rFonts w:cs="Arial"/>
          <w:szCs w:val="20"/>
        </w:rPr>
        <w:t>After securely deleting and restoring all settings the system shall perform an immediate reboot.</w:t>
      </w:r>
    </w:p>
    <w:p w14:paraId="4322579B" w14:textId="77777777" w:rsidR="00212EB2" w:rsidRDefault="00212EB2">
      <w:pPr>
        <w:rPr>
          <w:rFonts w:ascii="Cambria" w:hAnsi="Cambria"/>
          <w:b/>
          <w:bCs/>
          <w:sz w:val="28"/>
          <w:szCs w:val="28"/>
        </w:rPr>
      </w:pPr>
    </w:p>
    <w:p w14:paraId="1787BAB0" w14:textId="77777777" w:rsidR="00332093" w:rsidRPr="00332093" w:rsidRDefault="00332093" w:rsidP="00332093">
      <w:pPr>
        <w:pStyle w:val="Heading4"/>
        <w:rPr>
          <w:b w:val="0"/>
          <w:u w:val="single"/>
        </w:rPr>
      </w:pPr>
      <w:r w:rsidRPr="00332093">
        <w:rPr>
          <w:b w:val="0"/>
          <w:u w:val="single"/>
        </w:rPr>
        <w:t>VS-FUR-REQ-025358/B-Feature Unavailability during Master Reset (</w:t>
      </w:r>
      <w:proofErr w:type="spellStart"/>
      <w:r w:rsidRPr="00332093">
        <w:rPr>
          <w:b w:val="0"/>
          <w:u w:val="single"/>
        </w:rPr>
        <w:t>TcSE</w:t>
      </w:r>
      <w:proofErr w:type="spellEnd"/>
      <w:r w:rsidRPr="00332093">
        <w:rPr>
          <w:b w:val="0"/>
          <w:u w:val="single"/>
        </w:rPr>
        <w:t xml:space="preserve"> ROIN-298045-1)</w:t>
      </w:r>
    </w:p>
    <w:p w14:paraId="4D11C28F" w14:textId="77777777" w:rsidR="00332093" w:rsidRDefault="00332093">
      <w:pPr>
        <w:rPr>
          <w:rFonts w:cs="Arial"/>
        </w:rPr>
      </w:pPr>
      <w:r>
        <w:rPr>
          <w:rFonts w:cs="Arial"/>
        </w:rPr>
        <w:t xml:space="preserve">For any immediate reboot the user confirmation message shall include a warning about the unavailability of </w:t>
      </w:r>
      <w:proofErr w:type="gramStart"/>
      <w:r>
        <w:rPr>
          <w:rFonts w:cs="Arial"/>
        </w:rPr>
        <w:t>rear view</w:t>
      </w:r>
      <w:proofErr w:type="gramEnd"/>
      <w:r>
        <w:rPr>
          <w:rFonts w:cs="Arial"/>
        </w:rPr>
        <w:t xml:space="preserve"> camera and other vehicle APIM / IAHU dependent features.</w:t>
      </w:r>
    </w:p>
    <w:p w14:paraId="3D61D2DF" w14:textId="77777777" w:rsidR="00332093" w:rsidRDefault="00332093">
      <w:pPr>
        <w:rPr>
          <w:rFonts w:cs="Arial"/>
        </w:rPr>
      </w:pPr>
    </w:p>
    <w:p w14:paraId="6CE39691" w14:textId="77777777" w:rsidR="00332093" w:rsidRDefault="00332093">
      <w:pPr>
        <w:rPr>
          <w:rFonts w:cs="Arial"/>
        </w:rPr>
      </w:pPr>
      <w:r>
        <w:rPr>
          <w:rFonts w:cs="Arial"/>
        </w:rPr>
        <w:t>Note: IAHU is for Integrated AHU (mutually exclusive with APIM)</w:t>
      </w:r>
    </w:p>
    <w:p w14:paraId="7214258B" w14:textId="77777777" w:rsidR="00332093" w:rsidRDefault="00332093">
      <w:pPr>
        <w:rPr>
          <w:rFonts w:ascii="Cambria" w:hAnsi="Cambria"/>
          <w:b/>
          <w:bCs/>
          <w:sz w:val="28"/>
          <w:szCs w:val="28"/>
        </w:rPr>
      </w:pPr>
    </w:p>
    <w:p w14:paraId="09F142DB" w14:textId="77777777" w:rsidR="00332093" w:rsidRPr="00332093" w:rsidRDefault="00332093" w:rsidP="00332093">
      <w:pPr>
        <w:pStyle w:val="Heading4"/>
        <w:rPr>
          <w:b w:val="0"/>
          <w:u w:val="single"/>
        </w:rPr>
      </w:pPr>
      <w:r w:rsidRPr="00332093">
        <w:rPr>
          <w:b w:val="0"/>
          <w:u w:val="single"/>
        </w:rPr>
        <w:t>VS-FUR-REQ-025359/A-Confirmation Message &amp; Device Disconnect Info (</w:t>
      </w:r>
      <w:proofErr w:type="spellStart"/>
      <w:r w:rsidRPr="00332093">
        <w:rPr>
          <w:b w:val="0"/>
          <w:u w:val="single"/>
        </w:rPr>
        <w:t>TcSE</w:t>
      </w:r>
      <w:proofErr w:type="spellEnd"/>
      <w:r w:rsidRPr="00332093">
        <w:rPr>
          <w:b w:val="0"/>
          <w:u w:val="single"/>
        </w:rPr>
        <w:t xml:space="preserve"> ROIN-298046-1)</w:t>
      </w:r>
    </w:p>
    <w:p w14:paraId="079E7AB1" w14:textId="77777777" w:rsidR="00212EB2" w:rsidRDefault="00332093">
      <w:pPr>
        <w:rPr>
          <w:rFonts w:cs="Arial"/>
          <w:szCs w:val="20"/>
        </w:rPr>
      </w:pPr>
      <w:r>
        <w:rPr>
          <w:rFonts w:cs="Arial"/>
          <w:szCs w:val="20"/>
        </w:rPr>
        <w:t>A user confirmation message shall include a description of the function that will be performed and the appropriate devices that must be disconnected.</w:t>
      </w:r>
    </w:p>
    <w:p w14:paraId="65D59571" w14:textId="77777777" w:rsidR="00212EB2" w:rsidRDefault="00212EB2"/>
    <w:p w14:paraId="4DD2F248" w14:textId="77777777" w:rsidR="00332093" w:rsidRPr="00332093" w:rsidRDefault="00332093" w:rsidP="00332093">
      <w:pPr>
        <w:pStyle w:val="Heading4"/>
        <w:rPr>
          <w:b w:val="0"/>
          <w:u w:val="single"/>
        </w:rPr>
      </w:pPr>
      <w:r w:rsidRPr="00332093">
        <w:rPr>
          <w:b w:val="0"/>
          <w:u w:val="single"/>
        </w:rPr>
        <w:t>VS-FUR-REQ-025360/A-Dynamic/Manual Registration to Master Reset Service (</w:t>
      </w:r>
      <w:proofErr w:type="spellStart"/>
      <w:r w:rsidRPr="00332093">
        <w:rPr>
          <w:b w:val="0"/>
          <w:u w:val="single"/>
        </w:rPr>
        <w:t>TcSE</w:t>
      </w:r>
      <w:proofErr w:type="spellEnd"/>
      <w:r w:rsidRPr="00332093">
        <w:rPr>
          <w:b w:val="0"/>
          <w:u w:val="single"/>
        </w:rPr>
        <w:t xml:space="preserve"> ROIN-298047-1)</w:t>
      </w:r>
    </w:p>
    <w:p w14:paraId="30A59304" w14:textId="77777777" w:rsidR="00212EB2" w:rsidRDefault="00332093">
      <w:pPr>
        <w:rPr>
          <w:rFonts w:cs="Arial"/>
          <w:szCs w:val="20"/>
        </w:rPr>
      </w:pPr>
      <w:r>
        <w:rPr>
          <w:rFonts w:cs="Arial"/>
          <w:szCs w:val="20"/>
        </w:rPr>
        <w:t xml:space="preserve">Third-party or external software applications/plug-ins shall be </w:t>
      </w:r>
      <w:proofErr w:type="gramStart"/>
      <w:r>
        <w:rPr>
          <w:rFonts w:cs="Arial"/>
          <w:szCs w:val="20"/>
        </w:rPr>
        <w:t>allow</w:t>
      </w:r>
      <w:proofErr w:type="gramEnd"/>
      <w:r>
        <w:rPr>
          <w:rFonts w:cs="Arial"/>
          <w:szCs w:val="20"/>
        </w:rPr>
        <w:t xml:space="preserve"> to register to a global master reset event.</w:t>
      </w:r>
    </w:p>
    <w:p w14:paraId="5B05D8A4" w14:textId="77777777" w:rsidR="00212EB2" w:rsidRDefault="00212EB2"/>
    <w:p w14:paraId="0A5503C4" w14:textId="77777777" w:rsidR="00332093" w:rsidRPr="00332093" w:rsidRDefault="00332093" w:rsidP="00332093">
      <w:pPr>
        <w:pStyle w:val="Heading4"/>
        <w:rPr>
          <w:b w:val="0"/>
          <w:u w:val="single"/>
        </w:rPr>
      </w:pPr>
      <w:r w:rsidRPr="00332093">
        <w:rPr>
          <w:b w:val="0"/>
          <w:u w:val="single"/>
        </w:rPr>
        <w:t>VS-FUR-REQ-025361/A-System Blocked until Master Reset Completed (</w:t>
      </w:r>
      <w:proofErr w:type="spellStart"/>
      <w:r w:rsidRPr="00332093">
        <w:rPr>
          <w:b w:val="0"/>
          <w:u w:val="single"/>
        </w:rPr>
        <w:t>TcSE</w:t>
      </w:r>
      <w:proofErr w:type="spellEnd"/>
      <w:r w:rsidRPr="00332093">
        <w:rPr>
          <w:b w:val="0"/>
          <w:u w:val="single"/>
        </w:rPr>
        <w:t xml:space="preserve"> ROIN-298048-1)</w:t>
      </w:r>
    </w:p>
    <w:p w14:paraId="7A7E372A" w14:textId="77777777" w:rsidR="00212EB2" w:rsidRDefault="00332093">
      <w:pPr>
        <w:rPr>
          <w:rFonts w:cs="Arial"/>
          <w:szCs w:val="20"/>
        </w:rPr>
      </w:pPr>
      <w:r>
        <w:rPr>
          <w:rFonts w:cs="Arial"/>
          <w:szCs w:val="20"/>
        </w:rPr>
        <w:t>After the master reset feature is activated the user shall not be able to perform any other functions in the systems after master reset completes and system reboot occurs.</w:t>
      </w:r>
    </w:p>
    <w:p w14:paraId="5717329A" w14:textId="77777777" w:rsidR="00212EB2" w:rsidRDefault="00212EB2"/>
    <w:p w14:paraId="2FFD30F6" w14:textId="77777777" w:rsidR="00332093" w:rsidRPr="00332093" w:rsidRDefault="00332093" w:rsidP="00332093">
      <w:pPr>
        <w:pStyle w:val="Heading4"/>
        <w:rPr>
          <w:b w:val="0"/>
          <w:u w:val="single"/>
        </w:rPr>
      </w:pPr>
      <w:r w:rsidRPr="00332093">
        <w:rPr>
          <w:b w:val="0"/>
          <w:u w:val="single"/>
        </w:rPr>
        <w:t>VS-FUR-REQ-025362/A-Secure Delete APIs (</w:t>
      </w:r>
      <w:proofErr w:type="spellStart"/>
      <w:r w:rsidRPr="00332093">
        <w:rPr>
          <w:b w:val="0"/>
          <w:u w:val="single"/>
        </w:rPr>
        <w:t>TcSE</w:t>
      </w:r>
      <w:proofErr w:type="spellEnd"/>
      <w:r w:rsidRPr="00332093">
        <w:rPr>
          <w:b w:val="0"/>
          <w:u w:val="single"/>
        </w:rPr>
        <w:t xml:space="preserve"> ROIN-298049-1)</w:t>
      </w:r>
    </w:p>
    <w:p w14:paraId="1F4C203D" w14:textId="77777777" w:rsidR="00212EB2" w:rsidRDefault="00332093">
      <w:pPr>
        <w:rPr>
          <w:rFonts w:cs="Arial"/>
          <w:szCs w:val="20"/>
        </w:rPr>
      </w:pPr>
      <w:r>
        <w:rPr>
          <w:rFonts w:cs="Arial"/>
          <w:szCs w:val="20"/>
        </w:rPr>
        <w:t>All data shall be securely deleted during Master Reset using the appropriate secure deletion APIs determined by Ford Motor Company.</w:t>
      </w:r>
    </w:p>
    <w:p w14:paraId="467D99F4" w14:textId="77777777" w:rsidR="00332093" w:rsidRPr="00332093" w:rsidRDefault="00332093" w:rsidP="00332093">
      <w:pPr>
        <w:pStyle w:val="Heading4"/>
        <w:rPr>
          <w:b w:val="0"/>
          <w:u w:val="single"/>
        </w:rPr>
      </w:pPr>
      <w:r w:rsidRPr="00332093">
        <w:rPr>
          <w:b w:val="0"/>
          <w:u w:val="single"/>
        </w:rPr>
        <w:t>VS-FUR-REQ-025363/A-Baseline OTA Data (</w:t>
      </w:r>
      <w:proofErr w:type="spellStart"/>
      <w:r w:rsidRPr="00332093">
        <w:rPr>
          <w:b w:val="0"/>
          <w:u w:val="single"/>
        </w:rPr>
        <w:t>TcSE</w:t>
      </w:r>
      <w:proofErr w:type="spellEnd"/>
      <w:r w:rsidRPr="00332093">
        <w:rPr>
          <w:b w:val="0"/>
          <w:u w:val="single"/>
        </w:rPr>
        <w:t xml:space="preserve"> ROIN-298050-1)</w:t>
      </w:r>
    </w:p>
    <w:p w14:paraId="5B87FEA7" w14:textId="77777777" w:rsidR="00212EB2" w:rsidRDefault="00332093">
      <w:pPr>
        <w:rPr>
          <w:rFonts w:cs="Arial"/>
          <w:szCs w:val="20"/>
        </w:rPr>
      </w:pPr>
      <w:r>
        <w:rPr>
          <w:rFonts w:cs="Arial"/>
          <w:szCs w:val="20"/>
        </w:rPr>
        <w:t>APIM’s Baseline OTA data shall never be removed (</w:t>
      </w:r>
      <w:proofErr w:type="spellStart"/>
      <w:r>
        <w:rPr>
          <w:rFonts w:cs="Arial"/>
          <w:szCs w:val="20"/>
        </w:rPr>
        <w:t>e.i.</w:t>
      </w:r>
      <w:proofErr w:type="spellEnd"/>
      <w:r>
        <w:rPr>
          <w:rFonts w:cs="Arial"/>
          <w:szCs w:val="20"/>
        </w:rPr>
        <w:t xml:space="preserve"> STL, RDS-TMC).</w:t>
      </w:r>
    </w:p>
    <w:p w14:paraId="0B4144C8" w14:textId="77777777" w:rsidR="00212EB2" w:rsidRDefault="00212EB2"/>
    <w:p w14:paraId="61F866A6" w14:textId="77777777" w:rsidR="00332093" w:rsidRPr="00332093" w:rsidRDefault="00332093" w:rsidP="00332093">
      <w:pPr>
        <w:pStyle w:val="Heading4"/>
        <w:rPr>
          <w:b w:val="0"/>
          <w:u w:val="single"/>
        </w:rPr>
      </w:pPr>
      <w:r w:rsidRPr="00332093">
        <w:rPr>
          <w:b w:val="0"/>
          <w:u w:val="single"/>
        </w:rPr>
        <w:t>VS-FUR-REQ-025364/A-System Upgrades and/or Languages Not Removable (</w:t>
      </w:r>
      <w:proofErr w:type="spellStart"/>
      <w:r w:rsidRPr="00332093">
        <w:rPr>
          <w:b w:val="0"/>
          <w:u w:val="single"/>
        </w:rPr>
        <w:t>TcSE</w:t>
      </w:r>
      <w:proofErr w:type="spellEnd"/>
      <w:r w:rsidRPr="00332093">
        <w:rPr>
          <w:b w:val="0"/>
          <w:u w:val="single"/>
        </w:rPr>
        <w:t xml:space="preserve"> ROIN-298051-1)</w:t>
      </w:r>
    </w:p>
    <w:p w14:paraId="1186DEC6" w14:textId="77777777" w:rsidR="00212EB2" w:rsidRDefault="00332093">
      <w:pPr>
        <w:rPr>
          <w:rFonts w:cs="Arial"/>
          <w:b/>
          <w:bCs/>
          <w:szCs w:val="20"/>
        </w:rPr>
      </w:pPr>
      <w:r>
        <w:rPr>
          <w:rFonts w:cs="Arial"/>
          <w:szCs w:val="20"/>
        </w:rPr>
        <w:t xml:space="preserve">Installed language packs and System upgrades shall never be removed during Master </w:t>
      </w:r>
      <w:proofErr w:type="gramStart"/>
      <w:r>
        <w:rPr>
          <w:rFonts w:cs="Arial"/>
          <w:szCs w:val="20"/>
        </w:rPr>
        <w:t>Reset .</w:t>
      </w:r>
      <w:proofErr w:type="gramEnd"/>
    </w:p>
    <w:p w14:paraId="7E1D1E0E" w14:textId="77777777" w:rsidR="00332093" w:rsidRPr="00332093" w:rsidRDefault="00332093" w:rsidP="00332093">
      <w:pPr>
        <w:pStyle w:val="Heading4"/>
        <w:rPr>
          <w:b w:val="0"/>
          <w:u w:val="single"/>
        </w:rPr>
      </w:pPr>
      <w:r w:rsidRPr="00332093">
        <w:rPr>
          <w:b w:val="0"/>
          <w:u w:val="single"/>
        </w:rPr>
        <w:t>VS-FUR-REQ-025365/A-Driver Restriction 2 (</w:t>
      </w:r>
      <w:proofErr w:type="spellStart"/>
      <w:r w:rsidRPr="00332093">
        <w:rPr>
          <w:b w:val="0"/>
          <w:u w:val="single"/>
        </w:rPr>
        <w:t>TcSE</w:t>
      </w:r>
      <w:proofErr w:type="spellEnd"/>
      <w:r w:rsidRPr="00332093">
        <w:rPr>
          <w:b w:val="0"/>
          <w:u w:val="single"/>
        </w:rPr>
        <w:t xml:space="preserve"> ROIN-298053)</w:t>
      </w:r>
    </w:p>
    <w:p w14:paraId="3E16EDE8" w14:textId="77777777" w:rsidR="00212EB2" w:rsidRDefault="00332093">
      <w:pPr>
        <w:rPr>
          <w:rFonts w:cs="Arial"/>
          <w:szCs w:val="20"/>
        </w:rPr>
      </w:pPr>
      <w:r>
        <w:rPr>
          <w:rFonts w:cs="Arial"/>
          <w:szCs w:val="20"/>
        </w:rPr>
        <w:t xml:space="preserve">Driver restriction shall apply to master reset and its features. </w:t>
      </w:r>
      <w:proofErr w:type="gramStart"/>
      <w:r>
        <w:rPr>
          <w:rFonts w:cs="Arial"/>
          <w:szCs w:val="20"/>
        </w:rPr>
        <w:t>This options</w:t>
      </w:r>
      <w:proofErr w:type="gramEnd"/>
      <w:r>
        <w:rPr>
          <w:rFonts w:cs="Arial"/>
          <w:szCs w:val="20"/>
        </w:rPr>
        <w:t xml:space="preserve"> shall not be available while the vehicle is moving and driver restriction = ON</w:t>
      </w:r>
    </w:p>
    <w:p w14:paraId="10B1A9A3" w14:textId="77777777" w:rsidR="00212EB2" w:rsidRDefault="00212EB2">
      <w:pPr>
        <w:rPr>
          <w:rFonts w:ascii="Cambria" w:hAnsi="Cambria"/>
          <w:b/>
          <w:bCs/>
          <w:sz w:val="28"/>
          <w:szCs w:val="28"/>
        </w:rPr>
      </w:pPr>
    </w:p>
    <w:p w14:paraId="0AC58937" w14:textId="77777777" w:rsidR="00332093" w:rsidRPr="00332093" w:rsidRDefault="00332093" w:rsidP="00332093">
      <w:pPr>
        <w:pStyle w:val="Heading4"/>
        <w:rPr>
          <w:b w:val="0"/>
          <w:u w:val="single"/>
        </w:rPr>
      </w:pPr>
      <w:r w:rsidRPr="00332093">
        <w:rPr>
          <w:b w:val="0"/>
          <w:u w:val="single"/>
        </w:rPr>
        <w:t>ENMEM-REQ-105569/E-Driver Profiles Deleted During Master Reset</w:t>
      </w:r>
    </w:p>
    <w:p w14:paraId="572DC2E5" w14:textId="77777777" w:rsidR="00332093" w:rsidRDefault="00332093" w:rsidP="00332093">
      <w:r>
        <w:t xml:space="preserve">The storage and maintenance of the Driver Profiles of Enhanced Memory shall comply with the design and requirements of Master Reset (refer to the latest version of </w:t>
      </w:r>
      <w:r w:rsidRPr="00824EAE">
        <w:rPr>
          <w:u w:val="single"/>
        </w:rPr>
        <w:t>VS-FUN-REQ-025341-Master Reset to Factory Defaults</w:t>
      </w:r>
      <w:r>
        <w:t xml:space="preserve">). </w:t>
      </w:r>
    </w:p>
    <w:p w14:paraId="119AA2B6" w14:textId="77777777" w:rsidR="00332093" w:rsidRDefault="00332093" w:rsidP="00332093"/>
    <w:p w14:paraId="7460D996" w14:textId="77777777" w:rsidR="00332093" w:rsidRDefault="00332093" w:rsidP="00332093">
      <w:r w:rsidRPr="006368B6">
        <w:t>When a Master Rese</w:t>
      </w:r>
      <w:r>
        <w:t>t operation is executed:</w:t>
      </w:r>
      <w:r w:rsidRPr="006368B6">
        <w:t xml:space="preserve"> </w:t>
      </w:r>
    </w:p>
    <w:p w14:paraId="4288358B" w14:textId="77777777" w:rsidR="00332093" w:rsidRDefault="00332093" w:rsidP="00332093">
      <w:pPr>
        <w:numPr>
          <w:ilvl w:val="0"/>
          <w:numId w:val="572"/>
        </w:numPr>
      </w:pPr>
      <w:r>
        <w:t xml:space="preserve">The </w:t>
      </w:r>
      <w:proofErr w:type="spellStart"/>
      <w:r>
        <w:t>EnhancedMemoryInterfaceClient</w:t>
      </w:r>
      <w:proofErr w:type="spellEnd"/>
      <w:r>
        <w:t xml:space="preserve"> shall delete all internal Driver Profile data (i.e. Profile Name, Button Association, Profile Number Association) for all Driver Profiles</w:t>
      </w:r>
    </w:p>
    <w:p w14:paraId="7E7AFE9E" w14:textId="77777777" w:rsidR="00332093" w:rsidRDefault="00332093" w:rsidP="00332093">
      <w:pPr>
        <w:numPr>
          <w:ilvl w:val="0"/>
          <w:numId w:val="572"/>
        </w:numPr>
      </w:pPr>
      <w:r>
        <w:t xml:space="preserve">If a </w:t>
      </w:r>
      <w:proofErr w:type="spellStart"/>
      <w:r>
        <w:t>keyfob</w:t>
      </w:r>
      <w:proofErr w:type="spellEnd"/>
      <w:r>
        <w:t xml:space="preserve"> is associated to a Driver Profile(s) the following actions shall be performed:</w:t>
      </w:r>
    </w:p>
    <w:p w14:paraId="4F86ED88" w14:textId="77777777" w:rsidR="00332093" w:rsidRDefault="00332093" w:rsidP="00332093">
      <w:pPr>
        <w:numPr>
          <w:ilvl w:val="1"/>
          <w:numId w:val="572"/>
        </w:numPr>
      </w:pPr>
      <w:r>
        <w:t xml:space="preserve">The </w:t>
      </w:r>
      <w:proofErr w:type="spellStart"/>
      <w:r>
        <w:t>EnhancedMemoryInterfaceClient</w:t>
      </w:r>
      <w:proofErr w:type="spellEnd"/>
      <w:r>
        <w:t xml:space="preserve"> shall request to disassociate the </w:t>
      </w:r>
      <w:proofErr w:type="spellStart"/>
      <w:r>
        <w:t>keyfob</w:t>
      </w:r>
      <w:proofErr w:type="spellEnd"/>
      <w:r>
        <w:t xml:space="preserve"> via </w:t>
      </w:r>
      <w:proofErr w:type="spellStart"/>
      <w:proofErr w:type="gramStart"/>
      <w:r>
        <w:t>EnMemProfilePairingRq</w:t>
      </w:r>
      <w:proofErr w:type="spellEnd"/>
      <w:r>
        <w:t>(</w:t>
      </w:r>
      <w:proofErr w:type="spellStart"/>
      <w:proofErr w:type="gramEnd"/>
      <w:r>
        <w:t>KeyPairing</w:t>
      </w:r>
      <w:proofErr w:type="spellEnd"/>
      <w:r>
        <w:t>=</w:t>
      </w:r>
      <w:proofErr w:type="spellStart"/>
      <w:r>
        <w:t>DisassociateKey</w:t>
      </w:r>
      <w:proofErr w:type="spellEnd"/>
      <w:r>
        <w:t>)</w:t>
      </w:r>
    </w:p>
    <w:p w14:paraId="0653573F" w14:textId="77777777" w:rsidR="00332093" w:rsidRDefault="00332093" w:rsidP="00332093">
      <w:pPr>
        <w:numPr>
          <w:ilvl w:val="1"/>
          <w:numId w:val="572"/>
        </w:numPr>
      </w:pPr>
      <w:r>
        <w:t xml:space="preserve">The </w:t>
      </w:r>
      <w:proofErr w:type="spellStart"/>
      <w:r>
        <w:t>EnhancedMemoryProfileServer</w:t>
      </w:r>
      <w:proofErr w:type="spellEnd"/>
      <w:r>
        <w:t xml:space="preserve"> shall respond with a successful </w:t>
      </w:r>
      <w:proofErr w:type="spellStart"/>
      <w:r>
        <w:t>keyfob</w:t>
      </w:r>
      <w:proofErr w:type="spellEnd"/>
      <w:r>
        <w:t xml:space="preserve"> disassociation via </w:t>
      </w:r>
      <w:proofErr w:type="spellStart"/>
      <w:r>
        <w:t>EnMemKeyPairing_</w:t>
      </w:r>
      <w:proofErr w:type="gramStart"/>
      <w:r>
        <w:t>St</w:t>
      </w:r>
      <w:proofErr w:type="spellEnd"/>
      <w:r>
        <w:t>(</w:t>
      </w:r>
      <w:proofErr w:type="spellStart"/>
      <w:proofErr w:type="gramEnd"/>
      <w:r>
        <w:t>KeyPairing</w:t>
      </w:r>
      <w:proofErr w:type="spellEnd"/>
      <w:r>
        <w:t>=</w:t>
      </w:r>
      <w:proofErr w:type="spellStart"/>
      <w:r>
        <w:t>KeyDisassociated</w:t>
      </w:r>
      <w:proofErr w:type="spellEnd"/>
      <w:r>
        <w:t>)</w:t>
      </w:r>
    </w:p>
    <w:p w14:paraId="4646C163" w14:textId="77777777" w:rsidR="00332093" w:rsidRDefault="00332093" w:rsidP="00332093">
      <w:pPr>
        <w:numPr>
          <w:ilvl w:val="1"/>
          <w:numId w:val="572"/>
        </w:numPr>
      </w:pPr>
      <w:r>
        <w:lastRenderedPageBreak/>
        <w:t xml:space="preserve">The </w:t>
      </w:r>
      <w:proofErr w:type="spellStart"/>
      <w:r>
        <w:t>EnhancedMemoryProfileServer</w:t>
      </w:r>
      <w:proofErr w:type="spellEnd"/>
      <w:r>
        <w:t xml:space="preserve"> shall update the status of </w:t>
      </w:r>
      <w:proofErr w:type="spellStart"/>
      <w:r>
        <w:t>PersKeyPairing_St</w:t>
      </w:r>
      <w:proofErr w:type="spellEnd"/>
      <w:r>
        <w:t xml:space="preserve"> to </w:t>
      </w:r>
      <w:proofErr w:type="spellStart"/>
      <w:r>
        <w:t>KeyNotAssociated</w:t>
      </w:r>
      <w:proofErr w:type="spellEnd"/>
      <w:r>
        <w:t xml:space="preserve"> for the Driver Profile deleted</w:t>
      </w:r>
    </w:p>
    <w:p w14:paraId="2375C0F8" w14:textId="77777777" w:rsidR="00332093" w:rsidRPr="00AC46F0" w:rsidRDefault="00332093" w:rsidP="00332093">
      <w:pPr>
        <w:numPr>
          <w:ilvl w:val="1"/>
          <w:numId w:val="572"/>
        </w:numPr>
      </w:pPr>
      <w:r>
        <w:t xml:space="preserve">If there are more than one profile with keys paired, the </w:t>
      </w:r>
      <w:proofErr w:type="spellStart"/>
      <w:r w:rsidRPr="007D465A">
        <w:t>EnhancedMemoryInterfaceClient</w:t>
      </w:r>
      <w:proofErr w:type="spellEnd"/>
      <w:r w:rsidRPr="007D465A">
        <w:t xml:space="preserve"> shall repeat steps 2 and 3 above until all the </w:t>
      </w:r>
      <w:proofErr w:type="spellStart"/>
      <w:r w:rsidRPr="007D465A">
        <w:t>keyfobs</w:t>
      </w:r>
      <w:proofErr w:type="spellEnd"/>
      <w:r w:rsidRPr="007D465A">
        <w:t xml:space="preserve"> are </w:t>
      </w:r>
      <w:r w:rsidRPr="00AC46F0">
        <w:t>dissociated from all profiles</w:t>
      </w:r>
    </w:p>
    <w:p w14:paraId="7778A0F0" w14:textId="77777777" w:rsidR="00332093" w:rsidRPr="00AC46F0" w:rsidRDefault="00332093" w:rsidP="00332093">
      <w:pPr>
        <w:numPr>
          <w:ilvl w:val="0"/>
          <w:numId w:val="572"/>
        </w:numPr>
      </w:pPr>
      <w:r w:rsidRPr="00AC46F0">
        <w:t>If a phone is associated to a Driver Profile(s) the following actions shall be performed:</w:t>
      </w:r>
    </w:p>
    <w:p w14:paraId="69C315E4" w14:textId="77777777" w:rsidR="00332093" w:rsidRPr="00AC46F0" w:rsidRDefault="00332093" w:rsidP="00332093">
      <w:pPr>
        <w:numPr>
          <w:ilvl w:val="1"/>
          <w:numId w:val="572"/>
        </w:numPr>
      </w:pPr>
      <w:r w:rsidRPr="00AC46F0">
        <w:t xml:space="preserve">The </w:t>
      </w:r>
      <w:proofErr w:type="spellStart"/>
      <w:r w:rsidRPr="00AC46F0">
        <w:t>EnhancedMemoryInterfaceClient</w:t>
      </w:r>
      <w:proofErr w:type="spellEnd"/>
      <w:r w:rsidRPr="00AC46F0">
        <w:t xml:space="preserve"> shall request to disassociate the phone via </w:t>
      </w:r>
      <w:proofErr w:type="spellStart"/>
      <w:proofErr w:type="gramStart"/>
      <w:r w:rsidRPr="00AC46F0">
        <w:t>EnMemProfilePairingRq</w:t>
      </w:r>
      <w:proofErr w:type="spellEnd"/>
      <w:r w:rsidRPr="00AC46F0">
        <w:t>(</w:t>
      </w:r>
      <w:proofErr w:type="spellStart"/>
      <w:proofErr w:type="gramEnd"/>
      <w:r w:rsidRPr="00AC46F0">
        <w:t>KeyPairing</w:t>
      </w:r>
      <w:proofErr w:type="spellEnd"/>
      <w:r w:rsidRPr="00AC46F0">
        <w:t>=</w:t>
      </w:r>
      <w:proofErr w:type="spellStart"/>
      <w:r w:rsidRPr="00AC46F0">
        <w:t>DisassociatePhone</w:t>
      </w:r>
      <w:proofErr w:type="spellEnd"/>
      <w:r w:rsidRPr="00AC46F0">
        <w:t>)</w:t>
      </w:r>
    </w:p>
    <w:p w14:paraId="7C2BABA8" w14:textId="77777777" w:rsidR="00332093" w:rsidRPr="00AC46F0" w:rsidRDefault="00332093" w:rsidP="00332093">
      <w:pPr>
        <w:numPr>
          <w:ilvl w:val="1"/>
          <w:numId w:val="572"/>
        </w:numPr>
      </w:pPr>
      <w:r w:rsidRPr="00AC46F0">
        <w:t xml:space="preserve">The </w:t>
      </w:r>
      <w:proofErr w:type="spellStart"/>
      <w:r w:rsidRPr="00AC46F0">
        <w:t>EnhancedMemoryProfileServer</w:t>
      </w:r>
      <w:proofErr w:type="spellEnd"/>
      <w:r w:rsidRPr="00AC46F0">
        <w:t xml:space="preserve"> shall respond with a successful phone disassociation via </w:t>
      </w:r>
      <w:proofErr w:type="spellStart"/>
      <w:r w:rsidRPr="00AC46F0">
        <w:t>EnMemKeyPairing_</w:t>
      </w:r>
      <w:proofErr w:type="gramStart"/>
      <w:r w:rsidRPr="00AC46F0">
        <w:t>St</w:t>
      </w:r>
      <w:proofErr w:type="spellEnd"/>
      <w:r w:rsidRPr="00AC46F0">
        <w:t>(</w:t>
      </w:r>
      <w:proofErr w:type="spellStart"/>
      <w:proofErr w:type="gramEnd"/>
      <w:r w:rsidRPr="00AC46F0">
        <w:t>KeyPairing</w:t>
      </w:r>
      <w:proofErr w:type="spellEnd"/>
      <w:r w:rsidRPr="00AC46F0">
        <w:t>=</w:t>
      </w:r>
      <w:proofErr w:type="spellStart"/>
      <w:r w:rsidRPr="00AC46F0">
        <w:t>KeyDisassociated</w:t>
      </w:r>
      <w:proofErr w:type="spellEnd"/>
      <w:r w:rsidRPr="00AC46F0">
        <w:t>)</w:t>
      </w:r>
    </w:p>
    <w:p w14:paraId="32655873" w14:textId="77777777" w:rsidR="00332093" w:rsidRPr="00AC46F0" w:rsidRDefault="00332093" w:rsidP="00332093">
      <w:pPr>
        <w:numPr>
          <w:ilvl w:val="1"/>
          <w:numId w:val="572"/>
        </w:numPr>
      </w:pPr>
      <w:r w:rsidRPr="00AC46F0">
        <w:t xml:space="preserve">The </w:t>
      </w:r>
      <w:proofErr w:type="spellStart"/>
      <w:r w:rsidRPr="00AC46F0">
        <w:t>EnhancedMemoryProfileServer</w:t>
      </w:r>
      <w:proofErr w:type="spellEnd"/>
      <w:r w:rsidRPr="00AC46F0">
        <w:t xml:space="preserve"> shall update the status of </w:t>
      </w:r>
      <w:proofErr w:type="spellStart"/>
      <w:r w:rsidRPr="00AC46F0">
        <w:t>PersPhonePairing_St</w:t>
      </w:r>
      <w:proofErr w:type="spellEnd"/>
      <w:r w:rsidRPr="00AC46F0">
        <w:t xml:space="preserve"> to </w:t>
      </w:r>
      <w:proofErr w:type="spellStart"/>
      <w:r w:rsidRPr="00AC46F0">
        <w:t>NoPhonesAssociated</w:t>
      </w:r>
      <w:proofErr w:type="spellEnd"/>
      <w:r w:rsidRPr="00AC46F0">
        <w:t xml:space="preserve"> for the Driver Profile deleted</w:t>
      </w:r>
    </w:p>
    <w:p w14:paraId="74FEF689" w14:textId="77777777" w:rsidR="00332093" w:rsidRPr="00AC46F0" w:rsidRDefault="00332093" w:rsidP="00332093">
      <w:pPr>
        <w:numPr>
          <w:ilvl w:val="1"/>
          <w:numId w:val="572"/>
        </w:numPr>
      </w:pPr>
      <w:r w:rsidRPr="00AC46F0">
        <w:t xml:space="preserve">If there are more than one profile with phones paired, the </w:t>
      </w:r>
      <w:proofErr w:type="spellStart"/>
      <w:r w:rsidRPr="00AC46F0">
        <w:t>EnhancedMemoryInterfaceClient</w:t>
      </w:r>
      <w:proofErr w:type="spellEnd"/>
      <w:r w:rsidRPr="00AC46F0">
        <w:t xml:space="preserve"> shall repeat steps 2 and 3 above until all the phones are dissociated from all profiles</w:t>
      </w:r>
    </w:p>
    <w:p w14:paraId="7444DFE6" w14:textId="77777777" w:rsidR="00332093" w:rsidRPr="007D465A" w:rsidRDefault="00332093" w:rsidP="00332093">
      <w:pPr>
        <w:numPr>
          <w:ilvl w:val="0"/>
          <w:numId w:val="572"/>
        </w:numPr>
      </w:pPr>
      <w:r w:rsidRPr="00AC46F0">
        <w:t xml:space="preserve">The </w:t>
      </w:r>
      <w:proofErr w:type="spellStart"/>
      <w:r w:rsidRPr="00AC46F0">
        <w:t>EnhancedMemoryInterfaceClient</w:t>
      </w:r>
      <w:proofErr w:type="spellEnd"/>
      <w:r w:rsidRPr="00AC46F0">
        <w:t xml:space="preserve"> shall send a recall request for Vehicle Profile via </w:t>
      </w:r>
      <w:proofErr w:type="spellStart"/>
      <w:r w:rsidRPr="00AC46F0">
        <w:t>InfotainmentRecall_</w:t>
      </w:r>
      <w:proofErr w:type="gramStart"/>
      <w:r w:rsidRPr="00AC46F0">
        <w:t>Rq</w:t>
      </w:r>
      <w:proofErr w:type="spellEnd"/>
      <w:r w:rsidRPr="00AC46F0">
        <w:t>(</w:t>
      </w:r>
      <w:proofErr w:type="spellStart"/>
      <w:proofErr w:type="gramEnd"/>
      <w:r w:rsidRPr="00AC46F0">
        <w:t>PersIndex</w:t>
      </w:r>
      <w:proofErr w:type="spellEnd"/>
      <w:r w:rsidRPr="007D465A">
        <w:t xml:space="preserve"> = Vehicle)</w:t>
      </w:r>
    </w:p>
    <w:p w14:paraId="114E7DC2" w14:textId="77777777" w:rsidR="00332093" w:rsidRPr="007D465A" w:rsidRDefault="00332093" w:rsidP="00332093">
      <w:pPr>
        <w:numPr>
          <w:ilvl w:val="0"/>
          <w:numId w:val="572"/>
        </w:numPr>
      </w:pPr>
      <w:r w:rsidRPr="007D465A">
        <w:t xml:space="preserve">The </w:t>
      </w:r>
      <w:proofErr w:type="spellStart"/>
      <w:r w:rsidRPr="007D465A">
        <w:t>EnhancedMemoryInterfaceClient</w:t>
      </w:r>
      <w:proofErr w:type="spellEnd"/>
      <w:r w:rsidRPr="007D465A">
        <w:t xml:space="preserve"> shall </w:t>
      </w:r>
      <w:proofErr w:type="spellStart"/>
      <w:r w:rsidRPr="007D465A">
        <w:t>OptOut</w:t>
      </w:r>
      <w:proofErr w:type="spellEnd"/>
      <w:r w:rsidRPr="007D465A">
        <w:t xml:space="preserve"> of all profiles and set all active personalities in </w:t>
      </w:r>
      <w:proofErr w:type="spellStart"/>
      <w:r w:rsidRPr="007D465A">
        <w:t>PersonalityOptIn_St</w:t>
      </w:r>
      <w:proofErr w:type="spellEnd"/>
      <w:r w:rsidRPr="007D465A">
        <w:t xml:space="preserve"> to </w:t>
      </w:r>
      <w:proofErr w:type="spellStart"/>
      <w:r w:rsidRPr="007D465A">
        <w:t>NotOptedIn</w:t>
      </w:r>
      <w:proofErr w:type="spellEnd"/>
    </w:p>
    <w:p w14:paraId="0B3B310E" w14:textId="77777777" w:rsidR="00332093" w:rsidRPr="007D465A" w:rsidRDefault="00332093" w:rsidP="00332093">
      <w:pPr>
        <w:numPr>
          <w:ilvl w:val="0"/>
          <w:numId w:val="572"/>
        </w:numPr>
      </w:pPr>
      <w:r w:rsidRPr="007D465A">
        <w:t xml:space="preserve">The </w:t>
      </w:r>
      <w:proofErr w:type="spellStart"/>
      <w:r w:rsidRPr="007D465A">
        <w:t>EnhancedMemoryInterfaceClient</w:t>
      </w:r>
      <w:proofErr w:type="spellEnd"/>
      <w:r w:rsidRPr="007D465A">
        <w:t xml:space="preserve"> shall set the Enhanced Memory feature status to Off via </w:t>
      </w:r>
      <w:proofErr w:type="spellStart"/>
      <w:r w:rsidRPr="007D465A">
        <w:t>EnhancedMemory_</w:t>
      </w:r>
      <w:proofErr w:type="gramStart"/>
      <w:r w:rsidRPr="007D465A">
        <w:t>St</w:t>
      </w:r>
      <w:proofErr w:type="spellEnd"/>
      <w:r w:rsidRPr="007D465A">
        <w:t>(</w:t>
      </w:r>
      <w:proofErr w:type="gramEnd"/>
      <w:r w:rsidRPr="007D465A">
        <w:t xml:space="preserve">Status = </w:t>
      </w:r>
      <w:proofErr w:type="spellStart"/>
      <w:r w:rsidRPr="007D465A">
        <w:t>ProfileOff</w:t>
      </w:r>
      <w:proofErr w:type="spellEnd"/>
      <w:r w:rsidRPr="007D465A">
        <w:t>)</w:t>
      </w:r>
    </w:p>
    <w:p w14:paraId="78D594B0" w14:textId="77777777" w:rsidR="00332093" w:rsidRPr="007D465A" w:rsidRDefault="00332093" w:rsidP="00332093">
      <w:pPr>
        <w:numPr>
          <w:ilvl w:val="0"/>
          <w:numId w:val="572"/>
        </w:numPr>
      </w:pPr>
      <w:r w:rsidRPr="007D465A">
        <w:t xml:space="preserve">The </w:t>
      </w:r>
      <w:proofErr w:type="spellStart"/>
      <w:r w:rsidRPr="007D465A">
        <w:t>EnhancedMemoryProfileServer</w:t>
      </w:r>
      <w:proofErr w:type="spellEnd"/>
      <w:r w:rsidRPr="007D465A">
        <w:t xml:space="preserve"> shall send a recall request for Vehicle to the </w:t>
      </w:r>
      <w:proofErr w:type="spellStart"/>
      <w:r w:rsidRPr="007D465A">
        <w:t>EnhancedMemoryPositionClient</w:t>
      </w:r>
      <w:proofErr w:type="spellEnd"/>
      <w:r w:rsidRPr="007D465A">
        <w:t xml:space="preserve"> via </w:t>
      </w:r>
      <w:proofErr w:type="spellStart"/>
      <w:r w:rsidRPr="007D465A">
        <w:t>MemoryPosition_St</w:t>
      </w:r>
      <w:proofErr w:type="spellEnd"/>
      <w:r w:rsidRPr="007D465A">
        <w:t xml:space="preserve">. Note: this step does not apply to the </w:t>
      </w:r>
      <w:proofErr w:type="spellStart"/>
      <w:r w:rsidRPr="007D465A">
        <w:t>EnhancedMemoryInterfaceClient</w:t>
      </w:r>
      <w:proofErr w:type="spellEnd"/>
      <w:r w:rsidRPr="007D465A">
        <w:t xml:space="preserve"> and is don’t care for the </w:t>
      </w:r>
      <w:proofErr w:type="spellStart"/>
      <w:r w:rsidRPr="007D465A">
        <w:t>EnhancedMemoryInterfaceClient</w:t>
      </w:r>
      <w:proofErr w:type="spellEnd"/>
    </w:p>
    <w:p w14:paraId="34B62364" w14:textId="77777777" w:rsidR="00332093" w:rsidRPr="007D465A" w:rsidRDefault="00332093" w:rsidP="00332093">
      <w:pPr>
        <w:numPr>
          <w:ilvl w:val="0"/>
          <w:numId w:val="572"/>
        </w:numPr>
      </w:pPr>
      <w:r w:rsidRPr="007D465A">
        <w:t xml:space="preserve">The </w:t>
      </w:r>
      <w:proofErr w:type="spellStart"/>
      <w:r w:rsidRPr="007D465A">
        <w:t>EnhancedMemoryInterfaceClient</w:t>
      </w:r>
      <w:proofErr w:type="spellEnd"/>
      <w:r w:rsidRPr="007D465A">
        <w:t xml:space="preserve"> shall </w:t>
      </w:r>
      <w:r>
        <w:t xml:space="preserve">send a Factory Reset request to the </w:t>
      </w:r>
      <w:proofErr w:type="spellStart"/>
      <w:r>
        <w:t>EnhancedMemoryServers</w:t>
      </w:r>
      <w:proofErr w:type="spellEnd"/>
      <w:r>
        <w:t xml:space="preserve"> via </w:t>
      </w:r>
      <w:proofErr w:type="spellStart"/>
      <w:r w:rsidRPr="007D465A">
        <w:t>FactoryReset</w:t>
      </w:r>
      <w:r>
        <w:t>_</w:t>
      </w:r>
      <w:proofErr w:type="gramStart"/>
      <w:r>
        <w:t>Rq</w:t>
      </w:r>
      <w:proofErr w:type="spellEnd"/>
      <w:r>
        <w:t>(</w:t>
      </w:r>
      <w:proofErr w:type="gramEnd"/>
      <w:r>
        <w:t>Type = Reset)</w:t>
      </w:r>
      <w:r w:rsidRPr="007D465A">
        <w:t xml:space="preserve"> to perform </w:t>
      </w:r>
      <w:r>
        <w:t>M</w:t>
      </w:r>
      <w:r w:rsidRPr="007D465A">
        <w:t xml:space="preserve">aster </w:t>
      </w:r>
      <w:r>
        <w:t>R</w:t>
      </w:r>
      <w:r w:rsidRPr="007D465A">
        <w:t xml:space="preserve">eset </w:t>
      </w:r>
      <w:r>
        <w:t xml:space="preserve">on the </w:t>
      </w:r>
      <w:proofErr w:type="spellStart"/>
      <w:r>
        <w:t>EnhancedMemoryServers</w:t>
      </w:r>
      <w:proofErr w:type="spellEnd"/>
      <w:r>
        <w:t xml:space="preserve"> that support Master Reset (ex. AHU resets </w:t>
      </w:r>
      <w:r w:rsidRPr="007D465A">
        <w:t>SDARS presets</w:t>
      </w:r>
      <w:r>
        <w:t xml:space="preserve"> - see SDARS SPSS  for details). If the </w:t>
      </w:r>
      <w:proofErr w:type="spellStart"/>
      <w:r>
        <w:t>EnhancedMemoryServer</w:t>
      </w:r>
      <w:proofErr w:type="spellEnd"/>
      <w:r>
        <w:t xml:space="preserve"> supports </w:t>
      </w:r>
      <w:proofErr w:type="spellStart"/>
      <w:r>
        <w:t>FactoryReset_Rq</w:t>
      </w:r>
      <w:proofErr w:type="spellEnd"/>
      <w:r>
        <w:t>, all profiles shall reset (ex. SDARS presets reset for all profiles).</w:t>
      </w:r>
    </w:p>
    <w:p w14:paraId="4A788C1E" w14:textId="77777777" w:rsidR="00332093" w:rsidRDefault="00332093" w:rsidP="00332093">
      <w:pPr>
        <w:numPr>
          <w:ilvl w:val="0"/>
          <w:numId w:val="572"/>
        </w:numPr>
      </w:pPr>
      <w:r>
        <w:t xml:space="preserve">The </w:t>
      </w:r>
      <w:proofErr w:type="spellStart"/>
      <w:r>
        <w:t>EnhancedMemoryInterfaceClient</w:t>
      </w:r>
      <w:proofErr w:type="spellEnd"/>
      <w:r>
        <w:t xml:space="preserve"> performs a reboot for Master Reset following </w:t>
      </w:r>
      <w:r w:rsidRPr="00824EAE">
        <w:rPr>
          <w:u w:val="single"/>
        </w:rPr>
        <w:t>VS-FUN-REQ-025341-Master Reset to Factory Defaults</w:t>
      </w:r>
      <w:r>
        <w:t>).</w:t>
      </w:r>
    </w:p>
    <w:p w14:paraId="0DA43E1B" w14:textId="77777777" w:rsidR="00332093" w:rsidRPr="007D465A" w:rsidRDefault="00332093" w:rsidP="00332093">
      <w:pPr>
        <w:numPr>
          <w:ilvl w:val="1"/>
          <w:numId w:val="572"/>
        </w:numPr>
      </w:pPr>
      <w:r>
        <w:t xml:space="preserve">Note: the </w:t>
      </w:r>
      <w:proofErr w:type="spellStart"/>
      <w:r>
        <w:t>EnhancedMemoryInterfaceClient</w:t>
      </w:r>
      <w:proofErr w:type="spellEnd"/>
      <w:r>
        <w:t xml:space="preserve">/Infotainment System Master shall send the </w:t>
      </w:r>
      <w:proofErr w:type="spellStart"/>
      <w:r>
        <w:t>FactoryReset_Rq</w:t>
      </w:r>
      <w:proofErr w:type="spellEnd"/>
      <w:r>
        <w:t xml:space="preserve"> before shutting down the Infotainment System (i.e. sends </w:t>
      </w:r>
      <w:proofErr w:type="spellStart"/>
      <w:r>
        <w:t>FactoryReset_</w:t>
      </w:r>
      <w:proofErr w:type="gramStart"/>
      <w:r>
        <w:t>Rq</w:t>
      </w:r>
      <w:proofErr w:type="spellEnd"/>
      <w:r>
        <w:t>(</w:t>
      </w:r>
      <w:proofErr w:type="gramEnd"/>
      <w:r>
        <w:t xml:space="preserve">Type = Reset) while </w:t>
      </w:r>
      <w:proofErr w:type="spellStart"/>
      <w:r>
        <w:t>HMI_HMIMode_St</w:t>
      </w:r>
      <w:proofErr w:type="spellEnd"/>
      <w:r>
        <w:t xml:space="preserve"> = On).</w:t>
      </w:r>
    </w:p>
    <w:p w14:paraId="70EF582A" w14:textId="77777777" w:rsidR="00332093" w:rsidRDefault="00332093" w:rsidP="00332093">
      <w:pPr>
        <w:rPr>
          <w:u w:val="single"/>
        </w:rPr>
      </w:pPr>
    </w:p>
    <w:p w14:paraId="2916329A" w14:textId="77777777" w:rsidR="00332093" w:rsidRPr="00824EAE" w:rsidRDefault="00332093" w:rsidP="00332093">
      <w:pPr>
        <w:rPr>
          <w:u w:val="single"/>
        </w:rPr>
      </w:pPr>
      <w:r w:rsidRPr="004563AC">
        <w:t xml:space="preserve">Reference sequence diagram </w:t>
      </w:r>
      <w:r>
        <w:rPr>
          <w:u w:val="single"/>
        </w:rPr>
        <w:t>ENMEM-SD-REQ-197509-Master Reset</w:t>
      </w:r>
      <w:r w:rsidRPr="004563AC">
        <w:t xml:space="preserve"> for details</w:t>
      </w:r>
    </w:p>
    <w:p w14:paraId="53A014C9" w14:textId="77777777" w:rsidR="00332093" w:rsidRPr="00332093" w:rsidRDefault="00332093" w:rsidP="00332093">
      <w:pPr>
        <w:pStyle w:val="Heading4"/>
        <w:rPr>
          <w:b w:val="0"/>
          <w:u w:val="single"/>
        </w:rPr>
      </w:pPr>
      <w:r w:rsidRPr="00332093">
        <w:rPr>
          <w:b w:val="0"/>
          <w:u w:val="single"/>
        </w:rPr>
        <w:t xml:space="preserve">VS-SR-REQ-362537/A-Master Reset Setting when </w:t>
      </w:r>
      <w:proofErr w:type="spellStart"/>
      <w:r w:rsidRPr="00332093">
        <w:rPr>
          <w:b w:val="0"/>
          <w:u w:val="single"/>
        </w:rPr>
        <w:t>MyKey</w:t>
      </w:r>
      <w:proofErr w:type="spellEnd"/>
      <w:r w:rsidRPr="00332093">
        <w:rPr>
          <w:b w:val="0"/>
          <w:u w:val="single"/>
        </w:rPr>
        <w:t xml:space="preserve"> is active</w:t>
      </w:r>
    </w:p>
    <w:p w14:paraId="3F4A50DD" w14:textId="77777777" w:rsidR="00332093" w:rsidRPr="00DA62AF" w:rsidRDefault="00332093" w:rsidP="00332093">
      <w:pPr>
        <w:rPr>
          <w:rFonts w:cs="Arial"/>
        </w:rPr>
      </w:pPr>
      <w:r w:rsidRPr="00DA62AF">
        <w:rPr>
          <w:rFonts w:cs="Arial"/>
        </w:rPr>
        <w:t xml:space="preserve">The Vehicle Settings Master Reset Client shall not perform a Master Reset when </w:t>
      </w:r>
      <w:proofErr w:type="spellStart"/>
      <w:r w:rsidRPr="00DA62AF">
        <w:rPr>
          <w:rFonts w:cs="Arial"/>
        </w:rPr>
        <w:t>MyKey</w:t>
      </w:r>
      <w:proofErr w:type="spellEnd"/>
      <w:r w:rsidRPr="00DA62AF">
        <w:rPr>
          <w:rFonts w:cs="Arial"/>
        </w:rPr>
        <w:t xml:space="preserve"> is active</w:t>
      </w:r>
      <w:r>
        <w:rPr>
          <w:rFonts w:cs="Arial"/>
        </w:rPr>
        <w:t xml:space="preserve"> (</w:t>
      </w:r>
      <w:proofErr w:type="spellStart"/>
      <w:r>
        <w:rPr>
          <w:rFonts w:cs="Arial"/>
        </w:rPr>
        <w:t>ie</w:t>
      </w:r>
      <w:proofErr w:type="spellEnd"/>
      <w:r>
        <w:rPr>
          <w:rFonts w:cs="Arial"/>
        </w:rPr>
        <w:t xml:space="preserve"> </w:t>
      </w:r>
      <w:proofErr w:type="spellStart"/>
      <w:r>
        <w:rPr>
          <w:rFonts w:cs="Arial"/>
        </w:rPr>
        <w:t>IgnKeyType_D_Actl</w:t>
      </w:r>
      <w:proofErr w:type="spellEnd"/>
      <w:r>
        <w:rPr>
          <w:rFonts w:cs="Arial"/>
        </w:rPr>
        <w:t xml:space="preserve"> = </w:t>
      </w:r>
      <w:proofErr w:type="spellStart"/>
      <w:r>
        <w:rPr>
          <w:rFonts w:cs="Arial"/>
        </w:rPr>
        <w:t>Key_In_Ign_MyKey</w:t>
      </w:r>
      <w:proofErr w:type="spellEnd"/>
      <w:r>
        <w:rPr>
          <w:rFonts w:cs="Arial"/>
        </w:rPr>
        <w:t>)</w:t>
      </w:r>
      <w:r w:rsidRPr="00DA62AF">
        <w:rPr>
          <w:rFonts w:cs="Arial"/>
        </w:rPr>
        <w:t>.</w:t>
      </w:r>
    </w:p>
    <w:p w14:paraId="210D1311" w14:textId="77777777" w:rsidR="00332093" w:rsidRPr="00DA62AF" w:rsidRDefault="00332093" w:rsidP="00332093">
      <w:pPr>
        <w:rPr>
          <w:rFonts w:cs="Arial"/>
        </w:rPr>
      </w:pPr>
    </w:p>
    <w:p w14:paraId="0DA1326B" w14:textId="77777777" w:rsidR="00332093" w:rsidRDefault="00332093" w:rsidP="00332093">
      <w:pPr>
        <w:rPr>
          <w:rFonts w:cs="Arial"/>
        </w:rPr>
      </w:pPr>
      <w:r w:rsidRPr="00DA62AF">
        <w:rPr>
          <w:rFonts w:cs="Arial"/>
        </w:rPr>
        <w:t xml:space="preserve">When a </w:t>
      </w:r>
      <w:proofErr w:type="spellStart"/>
      <w:r w:rsidRPr="00DA62AF">
        <w:rPr>
          <w:rFonts w:cs="Arial"/>
        </w:rPr>
        <w:t>MyKey</w:t>
      </w:r>
      <w:proofErr w:type="spellEnd"/>
      <w:r w:rsidRPr="00DA62AF">
        <w:rPr>
          <w:rFonts w:cs="Arial"/>
        </w:rPr>
        <w:t xml:space="preserve"> is active the Master Reset setting shall be greyed out or not visible.  See HMI specs for details.  </w:t>
      </w:r>
    </w:p>
    <w:p w14:paraId="7C17F208" w14:textId="77777777" w:rsidR="00332093" w:rsidRDefault="00332093" w:rsidP="00332093">
      <w:pPr>
        <w:rPr>
          <w:rFonts w:cs="Arial"/>
        </w:rPr>
      </w:pPr>
    </w:p>
    <w:p w14:paraId="3DAD21D4" w14:textId="77777777" w:rsidR="00332093" w:rsidRDefault="00332093" w:rsidP="00332093">
      <w:pPr>
        <w:rPr>
          <w:rFonts w:cs="Arial"/>
        </w:rPr>
      </w:pPr>
      <w:r>
        <w:rPr>
          <w:rFonts w:cs="Arial"/>
        </w:rPr>
        <w:t xml:space="preserve">If the </w:t>
      </w:r>
      <w:proofErr w:type="spellStart"/>
      <w:r>
        <w:rPr>
          <w:rFonts w:cs="Arial"/>
        </w:rPr>
        <w:t>IgnKeyType_D_Actl</w:t>
      </w:r>
      <w:proofErr w:type="spellEnd"/>
      <w:r>
        <w:rPr>
          <w:rFonts w:cs="Arial"/>
        </w:rPr>
        <w:t xml:space="preserve"> is not on the bus when ignition does not equal Run (ex Acc, Delay Acc, extended play) then assume the last signal state received.</w:t>
      </w:r>
    </w:p>
    <w:p w14:paraId="35F7A4D9" w14:textId="77777777" w:rsidR="00332093" w:rsidRPr="00DA62AF" w:rsidRDefault="00332093" w:rsidP="00332093">
      <w:pPr>
        <w:rPr>
          <w:rFonts w:cs="Arial"/>
        </w:rPr>
      </w:pPr>
    </w:p>
    <w:p w14:paraId="787BE2B5" w14:textId="77777777" w:rsidR="00332093" w:rsidRPr="00DA62AF" w:rsidRDefault="00332093" w:rsidP="00332093">
      <w:pPr>
        <w:autoSpaceDE w:val="0"/>
        <w:autoSpaceDN w:val="0"/>
        <w:adjustRightInd w:val="0"/>
        <w:rPr>
          <w:rFonts w:eastAsiaTheme="minorHAnsi" w:cs="Arial"/>
          <w:b/>
          <w:bCs/>
        </w:rPr>
      </w:pP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4"/>
        <w:gridCol w:w="3081"/>
        <w:gridCol w:w="900"/>
        <w:gridCol w:w="3690"/>
      </w:tblGrid>
      <w:tr w:rsidR="00332093" w:rsidRPr="00DA62AF" w14:paraId="5170935F" w14:textId="77777777" w:rsidTr="00332093">
        <w:trPr>
          <w:jc w:val="center"/>
        </w:trPr>
        <w:tc>
          <w:tcPr>
            <w:tcW w:w="2314" w:type="dxa"/>
            <w:tcBorders>
              <w:top w:val="single" w:sz="4" w:space="0" w:color="auto"/>
              <w:left w:val="single" w:sz="4" w:space="0" w:color="auto"/>
              <w:bottom w:val="single" w:sz="4" w:space="0" w:color="auto"/>
              <w:right w:val="single" w:sz="4" w:space="0" w:color="auto"/>
            </w:tcBorders>
            <w:hideMark/>
          </w:tcPr>
          <w:p w14:paraId="43B53DB4" w14:textId="77777777" w:rsidR="00332093" w:rsidRPr="00DA62AF" w:rsidRDefault="00332093">
            <w:pPr>
              <w:spacing w:line="276" w:lineRule="auto"/>
              <w:jc w:val="center"/>
              <w:rPr>
                <w:rFonts w:cs="Arial"/>
                <w:b/>
              </w:rPr>
            </w:pPr>
            <w:r w:rsidRPr="00DA62AF">
              <w:rPr>
                <w:rFonts w:cs="Arial"/>
                <w:b/>
              </w:rPr>
              <w:t>Signal Name</w:t>
            </w:r>
          </w:p>
        </w:tc>
        <w:tc>
          <w:tcPr>
            <w:tcW w:w="3081" w:type="dxa"/>
            <w:tcBorders>
              <w:top w:val="single" w:sz="4" w:space="0" w:color="auto"/>
              <w:left w:val="single" w:sz="4" w:space="0" w:color="auto"/>
              <w:bottom w:val="single" w:sz="4" w:space="0" w:color="auto"/>
              <w:right w:val="single" w:sz="4" w:space="0" w:color="auto"/>
            </w:tcBorders>
            <w:hideMark/>
          </w:tcPr>
          <w:p w14:paraId="1B0CF749" w14:textId="77777777" w:rsidR="00332093" w:rsidRPr="00DA62AF" w:rsidRDefault="00332093">
            <w:pPr>
              <w:spacing w:line="276" w:lineRule="auto"/>
              <w:jc w:val="center"/>
              <w:rPr>
                <w:rFonts w:cs="Arial"/>
                <w:b/>
              </w:rPr>
            </w:pPr>
            <w:r w:rsidRPr="00DA62AF">
              <w:rPr>
                <w:rFonts w:cs="Arial"/>
                <w:b/>
              </w:rPr>
              <w:t>Encodings</w:t>
            </w:r>
          </w:p>
        </w:tc>
        <w:tc>
          <w:tcPr>
            <w:tcW w:w="900" w:type="dxa"/>
            <w:tcBorders>
              <w:top w:val="single" w:sz="4" w:space="0" w:color="auto"/>
              <w:left w:val="single" w:sz="4" w:space="0" w:color="auto"/>
              <w:bottom w:val="single" w:sz="4" w:space="0" w:color="auto"/>
              <w:right w:val="single" w:sz="4" w:space="0" w:color="auto"/>
            </w:tcBorders>
            <w:hideMark/>
          </w:tcPr>
          <w:p w14:paraId="5B777DA4" w14:textId="77777777" w:rsidR="00332093" w:rsidRPr="00DA62AF" w:rsidRDefault="00332093">
            <w:pPr>
              <w:spacing w:line="276" w:lineRule="auto"/>
              <w:jc w:val="center"/>
              <w:rPr>
                <w:rFonts w:cs="Arial"/>
                <w:b/>
              </w:rPr>
            </w:pPr>
            <w:r w:rsidRPr="00DA62AF">
              <w:rPr>
                <w:rFonts w:cs="Arial"/>
                <w:b/>
              </w:rPr>
              <w:t>Value</w:t>
            </w:r>
          </w:p>
        </w:tc>
        <w:tc>
          <w:tcPr>
            <w:tcW w:w="3690" w:type="dxa"/>
            <w:tcBorders>
              <w:top w:val="single" w:sz="4" w:space="0" w:color="auto"/>
              <w:left w:val="single" w:sz="4" w:space="0" w:color="auto"/>
              <w:bottom w:val="single" w:sz="4" w:space="0" w:color="auto"/>
              <w:right w:val="single" w:sz="4" w:space="0" w:color="auto"/>
            </w:tcBorders>
            <w:hideMark/>
          </w:tcPr>
          <w:p w14:paraId="121BD96B" w14:textId="77777777" w:rsidR="00332093" w:rsidRPr="00DA62AF" w:rsidRDefault="00332093">
            <w:pPr>
              <w:spacing w:line="276" w:lineRule="auto"/>
              <w:jc w:val="center"/>
              <w:rPr>
                <w:rFonts w:cs="Arial"/>
                <w:b/>
              </w:rPr>
            </w:pPr>
            <w:r w:rsidRPr="00DA62AF">
              <w:rPr>
                <w:rFonts w:cs="Arial"/>
                <w:b/>
              </w:rPr>
              <w:t>Description</w:t>
            </w:r>
          </w:p>
        </w:tc>
      </w:tr>
      <w:tr w:rsidR="00332093" w:rsidRPr="00DA62AF" w14:paraId="7396EEDF" w14:textId="77777777" w:rsidTr="00332093">
        <w:trPr>
          <w:jc w:val="center"/>
        </w:trPr>
        <w:tc>
          <w:tcPr>
            <w:tcW w:w="2314" w:type="dxa"/>
            <w:tcBorders>
              <w:top w:val="single" w:sz="4" w:space="0" w:color="auto"/>
              <w:left w:val="single" w:sz="4" w:space="0" w:color="auto"/>
              <w:bottom w:val="single" w:sz="4" w:space="0" w:color="auto"/>
              <w:right w:val="single" w:sz="4" w:space="0" w:color="auto"/>
            </w:tcBorders>
            <w:hideMark/>
          </w:tcPr>
          <w:p w14:paraId="66D27183" w14:textId="77777777" w:rsidR="00332093" w:rsidRPr="00DA62AF" w:rsidRDefault="00332093">
            <w:pPr>
              <w:spacing w:line="276" w:lineRule="auto"/>
              <w:rPr>
                <w:rFonts w:cs="Arial"/>
              </w:rPr>
            </w:pPr>
            <w:proofErr w:type="spellStart"/>
            <w:r>
              <w:rPr>
                <w:rFonts w:cs="Arial"/>
              </w:rPr>
              <w:t>IgnKeyType_D_Actl</w:t>
            </w:r>
            <w:proofErr w:type="spellEnd"/>
          </w:p>
        </w:tc>
        <w:tc>
          <w:tcPr>
            <w:tcW w:w="3081" w:type="dxa"/>
            <w:tcBorders>
              <w:top w:val="single" w:sz="4" w:space="0" w:color="auto"/>
              <w:left w:val="single" w:sz="4" w:space="0" w:color="auto"/>
              <w:bottom w:val="single" w:sz="4" w:space="0" w:color="auto"/>
              <w:right w:val="single" w:sz="4" w:space="0" w:color="auto"/>
            </w:tcBorders>
            <w:hideMark/>
          </w:tcPr>
          <w:p w14:paraId="32598BCD" w14:textId="77777777" w:rsidR="00332093" w:rsidRPr="00DA62AF" w:rsidRDefault="00332093">
            <w:pPr>
              <w:spacing w:line="276" w:lineRule="auto"/>
              <w:jc w:val="center"/>
              <w:rPr>
                <w:rFonts w:cs="Arial"/>
              </w:rPr>
            </w:pPr>
            <w:r w:rsidRPr="00DA62AF">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14:paraId="30550FD0" w14:textId="77777777" w:rsidR="00332093" w:rsidRPr="00DA62AF" w:rsidRDefault="00332093">
            <w:pPr>
              <w:spacing w:line="276" w:lineRule="auto"/>
              <w:jc w:val="center"/>
              <w:rPr>
                <w:rFonts w:cs="Arial"/>
              </w:rPr>
            </w:pPr>
            <w:r w:rsidRPr="00DA62AF">
              <w:rPr>
                <w:rFonts w:cs="Arial"/>
              </w:rPr>
              <w:t>-</w:t>
            </w:r>
          </w:p>
        </w:tc>
        <w:tc>
          <w:tcPr>
            <w:tcW w:w="3690" w:type="dxa"/>
            <w:tcBorders>
              <w:top w:val="single" w:sz="4" w:space="0" w:color="auto"/>
              <w:left w:val="single" w:sz="4" w:space="0" w:color="auto"/>
              <w:bottom w:val="single" w:sz="4" w:space="0" w:color="auto"/>
              <w:right w:val="single" w:sz="4" w:space="0" w:color="auto"/>
            </w:tcBorders>
            <w:hideMark/>
          </w:tcPr>
          <w:p w14:paraId="4A4C7E52" w14:textId="77777777" w:rsidR="00332093" w:rsidRPr="00DA62AF" w:rsidRDefault="00332093">
            <w:pPr>
              <w:spacing w:line="276" w:lineRule="auto"/>
              <w:rPr>
                <w:rFonts w:cs="Arial"/>
              </w:rPr>
            </w:pPr>
            <w:r w:rsidRPr="00DA62AF">
              <w:rPr>
                <w:rFonts w:cs="Arial"/>
              </w:rPr>
              <w:t>Type of key that is in the ignition</w:t>
            </w:r>
          </w:p>
        </w:tc>
      </w:tr>
      <w:tr w:rsidR="00332093" w:rsidRPr="00DA62AF" w14:paraId="2E30ADAE" w14:textId="77777777" w:rsidTr="00332093">
        <w:trPr>
          <w:jc w:val="center"/>
        </w:trPr>
        <w:tc>
          <w:tcPr>
            <w:tcW w:w="2314" w:type="dxa"/>
            <w:tcBorders>
              <w:top w:val="single" w:sz="4" w:space="0" w:color="auto"/>
              <w:left w:val="single" w:sz="4" w:space="0" w:color="auto"/>
              <w:bottom w:val="single" w:sz="4" w:space="0" w:color="auto"/>
              <w:right w:val="single" w:sz="4" w:space="0" w:color="auto"/>
            </w:tcBorders>
          </w:tcPr>
          <w:p w14:paraId="0056CE1D" w14:textId="77777777" w:rsidR="00332093" w:rsidRPr="00DA62AF" w:rsidRDefault="00332093">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hideMark/>
          </w:tcPr>
          <w:p w14:paraId="1D2DCDA2" w14:textId="77777777" w:rsidR="00332093" w:rsidRPr="00DA62AF" w:rsidRDefault="00332093">
            <w:pPr>
              <w:spacing w:line="276" w:lineRule="auto"/>
              <w:jc w:val="center"/>
              <w:rPr>
                <w:rFonts w:cs="Arial"/>
              </w:rPr>
            </w:pPr>
            <w:proofErr w:type="spellStart"/>
            <w:r w:rsidRPr="00DA62AF">
              <w:rPr>
                <w:rFonts w:cs="Arial"/>
              </w:rPr>
              <w:t>Key</w:t>
            </w:r>
            <w:r>
              <w:rPr>
                <w:rFonts w:cs="Arial"/>
              </w:rPr>
              <w:t>_</w:t>
            </w:r>
            <w:r w:rsidRPr="00DA62AF">
              <w:rPr>
                <w:rFonts w:cs="Arial"/>
              </w:rPr>
              <w:t>Read</w:t>
            </w:r>
            <w:r>
              <w:rPr>
                <w:rFonts w:cs="Arial"/>
              </w:rPr>
              <w:t>_</w:t>
            </w:r>
            <w:r w:rsidRPr="00DA62AF">
              <w:rPr>
                <w:rFonts w:cs="Arial"/>
              </w:rPr>
              <w:t>In</w:t>
            </w:r>
            <w:r>
              <w:rPr>
                <w:rFonts w:cs="Arial"/>
              </w:rPr>
              <w:t>_</w:t>
            </w:r>
            <w:r w:rsidRPr="00DA62AF">
              <w:rPr>
                <w:rFonts w:cs="Arial"/>
              </w:rPr>
              <w:t>Progress</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013681F2" w14:textId="77777777" w:rsidR="00332093" w:rsidRPr="00DA62AF" w:rsidRDefault="00332093">
            <w:pPr>
              <w:spacing w:line="276" w:lineRule="auto"/>
              <w:jc w:val="center"/>
              <w:rPr>
                <w:rFonts w:cs="Arial"/>
              </w:rPr>
            </w:pPr>
            <w:r w:rsidRPr="00DA62AF">
              <w:rPr>
                <w:rFonts w:cs="Arial"/>
              </w:rPr>
              <w:t>0x0</w:t>
            </w:r>
          </w:p>
        </w:tc>
        <w:tc>
          <w:tcPr>
            <w:tcW w:w="3690" w:type="dxa"/>
            <w:tcBorders>
              <w:top w:val="single" w:sz="4" w:space="0" w:color="auto"/>
              <w:left w:val="single" w:sz="4" w:space="0" w:color="auto"/>
              <w:bottom w:val="single" w:sz="4" w:space="0" w:color="auto"/>
              <w:right w:val="single" w:sz="4" w:space="0" w:color="auto"/>
            </w:tcBorders>
            <w:hideMark/>
          </w:tcPr>
          <w:p w14:paraId="2323C45B" w14:textId="77777777" w:rsidR="00332093" w:rsidRPr="00DA62AF" w:rsidRDefault="00332093">
            <w:pPr>
              <w:spacing w:line="276" w:lineRule="auto"/>
              <w:rPr>
                <w:rFonts w:cs="Arial"/>
              </w:rPr>
            </w:pPr>
            <w:r w:rsidRPr="00DA62AF">
              <w:rPr>
                <w:rFonts w:cs="Arial"/>
              </w:rPr>
              <w:t>Key(s) will be read now</w:t>
            </w:r>
          </w:p>
        </w:tc>
      </w:tr>
      <w:tr w:rsidR="00332093" w:rsidRPr="00DA62AF" w14:paraId="54F09F36" w14:textId="77777777" w:rsidTr="00332093">
        <w:trPr>
          <w:jc w:val="center"/>
        </w:trPr>
        <w:tc>
          <w:tcPr>
            <w:tcW w:w="2314" w:type="dxa"/>
            <w:tcBorders>
              <w:top w:val="single" w:sz="4" w:space="0" w:color="auto"/>
              <w:left w:val="single" w:sz="4" w:space="0" w:color="auto"/>
              <w:bottom w:val="single" w:sz="4" w:space="0" w:color="auto"/>
              <w:right w:val="single" w:sz="4" w:space="0" w:color="auto"/>
            </w:tcBorders>
          </w:tcPr>
          <w:p w14:paraId="1C83AA4B" w14:textId="77777777" w:rsidR="00332093" w:rsidRPr="00DA62AF" w:rsidRDefault="00332093">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hideMark/>
          </w:tcPr>
          <w:p w14:paraId="0228B250" w14:textId="77777777" w:rsidR="00332093" w:rsidRPr="00DA62AF" w:rsidRDefault="00332093">
            <w:pPr>
              <w:spacing w:line="276" w:lineRule="auto"/>
              <w:jc w:val="center"/>
              <w:rPr>
                <w:rFonts w:cs="Arial"/>
              </w:rPr>
            </w:pPr>
            <w:proofErr w:type="spellStart"/>
            <w:r w:rsidRPr="00DA62AF">
              <w:rPr>
                <w:rFonts w:cs="Arial"/>
              </w:rPr>
              <w:t>Key</w:t>
            </w:r>
            <w:r>
              <w:rPr>
                <w:rFonts w:cs="Arial"/>
              </w:rPr>
              <w:t>_</w:t>
            </w:r>
            <w:r w:rsidRPr="00DA62AF">
              <w:rPr>
                <w:rFonts w:cs="Arial"/>
              </w:rPr>
              <w:t>In</w:t>
            </w:r>
            <w:r>
              <w:rPr>
                <w:rFonts w:cs="Arial"/>
              </w:rPr>
              <w:t>_</w:t>
            </w:r>
            <w:r w:rsidRPr="00DA62AF">
              <w:rPr>
                <w:rFonts w:cs="Arial"/>
              </w:rPr>
              <w:t>Ign</w:t>
            </w:r>
            <w:r>
              <w:rPr>
                <w:rFonts w:cs="Arial"/>
              </w:rPr>
              <w:t>_</w:t>
            </w:r>
            <w:r w:rsidRPr="00DA62AF">
              <w:rPr>
                <w:rFonts w:cs="Arial"/>
              </w:rPr>
              <w:t>Standard</w:t>
            </w:r>
            <w:r>
              <w:rPr>
                <w:rFonts w:cs="Arial"/>
              </w:rPr>
              <w:t>_</w:t>
            </w:r>
            <w:r w:rsidRPr="00DA62AF">
              <w:rPr>
                <w:rFonts w:cs="Arial"/>
              </w:rPr>
              <w:t>Key</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6E4D6596" w14:textId="77777777" w:rsidR="00332093" w:rsidRPr="00DA62AF" w:rsidRDefault="00332093">
            <w:pPr>
              <w:spacing w:line="276" w:lineRule="auto"/>
              <w:jc w:val="center"/>
              <w:rPr>
                <w:rFonts w:cs="Arial"/>
              </w:rPr>
            </w:pPr>
            <w:r w:rsidRPr="00DA62AF">
              <w:rPr>
                <w:rFonts w:cs="Arial"/>
              </w:rPr>
              <w:t>0x1</w:t>
            </w:r>
          </w:p>
        </w:tc>
        <w:tc>
          <w:tcPr>
            <w:tcW w:w="3690" w:type="dxa"/>
            <w:tcBorders>
              <w:top w:val="single" w:sz="4" w:space="0" w:color="auto"/>
              <w:left w:val="single" w:sz="4" w:space="0" w:color="auto"/>
              <w:bottom w:val="single" w:sz="4" w:space="0" w:color="auto"/>
              <w:right w:val="single" w:sz="4" w:space="0" w:color="auto"/>
            </w:tcBorders>
            <w:hideMark/>
          </w:tcPr>
          <w:p w14:paraId="2A3F2EBC" w14:textId="77777777" w:rsidR="00332093" w:rsidRPr="00DA62AF" w:rsidRDefault="00332093">
            <w:pPr>
              <w:spacing w:line="276" w:lineRule="auto"/>
              <w:rPr>
                <w:rFonts w:cs="Arial"/>
              </w:rPr>
            </w:pPr>
            <w:r w:rsidRPr="00DA62AF">
              <w:rPr>
                <w:rFonts w:cs="Arial"/>
              </w:rPr>
              <w:t>Admin (full) mode</w:t>
            </w:r>
          </w:p>
        </w:tc>
      </w:tr>
      <w:tr w:rsidR="00332093" w:rsidRPr="00DA62AF" w14:paraId="62FCF385" w14:textId="77777777" w:rsidTr="00332093">
        <w:trPr>
          <w:jc w:val="center"/>
        </w:trPr>
        <w:tc>
          <w:tcPr>
            <w:tcW w:w="2314" w:type="dxa"/>
            <w:tcBorders>
              <w:top w:val="single" w:sz="4" w:space="0" w:color="auto"/>
              <w:left w:val="single" w:sz="4" w:space="0" w:color="auto"/>
              <w:bottom w:val="single" w:sz="4" w:space="0" w:color="auto"/>
              <w:right w:val="single" w:sz="4" w:space="0" w:color="auto"/>
            </w:tcBorders>
          </w:tcPr>
          <w:p w14:paraId="2E18CE4F" w14:textId="77777777" w:rsidR="00332093" w:rsidRPr="00DA62AF" w:rsidRDefault="00332093">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hideMark/>
          </w:tcPr>
          <w:p w14:paraId="08AF7190" w14:textId="77777777" w:rsidR="00332093" w:rsidRPr="00DA62AF" w:rsidRDefault="00332093">
            <w:pPr>
              <w:spacing w:line="276" w:lineRule="auto"/>
              <w:jc w:val="center"/>
              <w:rPr>
                <w:rFonts w:cs="Arial"/>
              </w:rPr>
            </w:pPr>
            <w:proofErr w:type="spellStart"/>
            <w:r w:rsidRPr="00DA62AF">
              <w:rPr>
                <w:rFonts w:cs="Arial"/>
              </w:rPr>
              <w:t>Key</w:t>
            </w:r>
            <w:r>
              <w:rPr>
                <w:rFonts w:cs="Arial"/>
              </w:rPr>
              <w:t>_</w:t>
            </w:r>
            <w:r w:rsidRPr="00DA62AF">
              <w:rPr>
                <w:rFonts w:cs="Arial"/>
              </w:rPr>
              <w:t>In</w:t>
            </w:r>
            <w:r>
              <w:rPr>
                <w:rFonts w:cs="Arial"/>
              </w:rPr>
              <w:t>_</w:t>
            </w:r>
            <w:r w:rsidRPr="00DA62AF">
              <w:rPr>
                <w:rFonts w:cs="Arial"/>
              </w:rPr>
              <w:t>Ign</w:t>
            </w:r>
            <w:r>
              <w:rPr>
                <w:rFonts w:cs="Arial"/>
              </w:rPr>
              <w:t>_</w:t>
            </w:r>
            <w:r w:rsidRPr="00DA62AF">
              <w:rPr>
                <w:rFonts w:cs="Arial"/>
              </w:rPr>
              <w:t>MyKey</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4DA45204" w14:textId="77777777" w:rsidR="00332093" w:rsidRPr="00DA62AF" w:rsidRDefault="00332093">
            <w:pPr>
              <w:spacing w:line="276" w:lineRule="auto"/>
              <w:jc w:val="center"/>
              <w:rPr>
                <w:rFonts w:cs="Arial"/>
              </w:rPr>
            </w:pPr>
            <w:r w:rsidRPr="00DA62AF">
              <w:rPr>
                <w:rFonts w:cs="Arial"/>
              </w:rPr>
              <w:t>0x2</w:t>
            </w:r>
          </w:p>
        </w:tc>
        <w:tc>
          <w:tcPr>
            <w:tcW w:w="3690" w:type="dxa"/>
            <w:tcBorders>
              <w:top w:val="single" w:sz="4" w:space="0" w:color="auto"/>
              <w:left w:val="single" w:sz="4" w:space="0" w:color="auto"/>
              <w:bottom w:val="single" w:sz="4" w:space="0" w:color="auto"/>
              <w:right w:val="single" w:sz="4" w:space="0" w:color="auto"/>
            </w:tcBorders>
            <w:hideMark/>
          </w:tcPr>
          <w:p w14:paraId="33EB3FD7" w14:textId="77777777" w:rsidR="00332093" w:rsidRPr="00DA62AF" w:rsidRDefault="00332093">
            <w:pPr>
              <w:spacing w:line="276" w:lineRule="auto"/>
              <w:rPr>
                <w:rFonts w:cs="Arial"/>
              </w:rPr>
            </w:pPr>
            <w:proofErr w:type="spellStart"/>
            <w:r w:rsidRPr="00DA62AF">
              <w:rPr>
                <w:rFonts w:cs="Arial"/>
              </w:rPr>
              <w:t>MyKey</w:t>
            </w:r>
            <w:proofErr w:type="spellEnd"/>
            <w:r w:rsidRPr="00DA62AF">
              <w:rPr>
                <w:rFonts w:cs="Arial"/>
              </w:rPr>
              <w:t xml:space="preserve"> restricted mode</w:t>
            </w:r>
          </w:p>
        </w:tc>
      </w:tr>
      <w:tr w:rsidR="00332093" w:rsidRPr="00DA62AF" w14:paraId="545179D2" w14:textId="77777777" w:rsidTr="00332093">
        <w:trPr>
          <w:jc w:val="center"/>
        </w:trPr>
        <w:tc>
          <w:tcPr>
            <w:tcW w:w="2314" w:type="dxa"/>
            <w:tcBorders>
              <w:top w:val="single" w:sz="4" w:space="0" w:color="auto"/>
              <w:left w:val="single" w:sz="4" w:space="0" w:color="auto"/>
              <w:bottom w:val="single" w:sz="4" w:space="0" w:color="auto"/>
              <w:right w:val="single" w:sz="4" w:space="0" w:color="auto"/>
            </w:tcBorders>
          </w:tcPr>
          <w:p w14:paraId="1D171C0C" w14:textId="77777777" w:rsidR="00332093" w:rsidRPr="00DA62AF" w:rsidRDefault="00332093">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tcPr>
          <w:p w14:paraId="1A9BACF6" w14:textId="77777777" w:rsidR="00332093" w:rsidRPr="00DA62AF" w:rsidRDefault="00332093">
            <w:pPr>
              <w:spacing w:line="276" w:lineRule="auto"/>
              <w:jc w:val="center"/>
              <w:rPr>
                <w:rFonts w:cs="Arial"/>
              </w:rPr>
            </w:pPr>
            <w:proofErr w:type="spellStart"/>
            <w:r>
              <w:rPr>
                <w:rFonts w:cs="Arial"/>
              </w:rPr>
              <w:t>Key_Not_Prgm_Read_Failure</w:t>
            </w:r>
            <w:proofErr w:type="spellEnd"/>
          </w:p>
        </w:tc>
        <w:tc>
          <w:tcPr>
            <w:tcW w:w="900" w:type="dxa"/>
            <w:tcBorders>
              <w:top w:val="single" w:sz="4" w:space="0" w:color="auto"/>
              <w:left w:val="single" w:sz="4" w:space="0" w:color="auto"/>
              <w:bottom w:val="single" w:sz="4" w:space="0" w:color="auto"/>
              <w:right w:val="single" w:sz="4" w:space="0" w:color="auto"/>
            </w:tcBorders>
          </w:tcPr>
          <w:p w14:paraId="61472079" w14:textId="77777777" w:rsidR="00332093" w:rsidRPr="00DA62AF" w:rsidRDefault="00332093">
            <w:pPr>
              <w:spacing w:line="276" w:lineRule="auto"/>
              <w:jc w:val="center"/>
              <w:rPr>
                <w:rFonts w:cs="Arial"/>
              </w:rPr>
            </w:pPr>
            <w:r>
              <w:rPr>
                <w:rFonts w:cs="Arial"/>
              </w:rPr>
              <w:t>0x3</w:t>
            </w:r>
          </w:p>
        </w:tc>
        <w:tc>
          <w:tcPr>
            <w:tcW w:w="3690" w:type="dxa"/>
            <w:tcBorders>
              <w:top w:val="single" w:sz="4" w:space="0" w:color="auto"/>
              <w:left w:val="single" w:sz="4" w:space="0" w:color="auto"/>
              <w:bottom w:val="single" w:sz="4" w:space="0" w:color="auto"/>
              <w:right w:val="single" w:sz="4" w:space="0" w:color="auto"/>
            </w:tcBorders>
          </w:tcPr>
          <w:p w14:paraId="00B5AA43" w14:textId="77777777" w:rsidR="00332093" w:rsidRPr="00DA62AF" w:rsidRDefault="00332093">
            <w:pPr>
              <w:spacing w:line="276" w:lineRule="auto"/>
              <w:rPr>
                <w:rFonts w:cs="Arial"/>
              </w:rPr>
            </w:pPr>
          </w:p>
        </w:tc>
      </w:tr>
      <w:tr w:rsidR="00332093" w:rsidRPr="00DA62AF" w14:paraId="1061CC01" w14:textId="77777777" w:rsidTr="00332093">
        <w:trPr>
          <w:jc w:val="center"/>
        </w:trPr>
        <w:tc>
          <w:tcPr>
            <w:tcW w:w="2314" w:type="dxa"/>
            <w:tcBorders>
              <w:top w:val="single" w:sz="4" w:space="0" w:color="auto"/>
              <w:left w:val="single" w:sz="4" w:space="0" w:color="auto"/>
              <w:bottom w:val="single" w:sz="4" w:space="0" w:color="auto"/>
              <w:right w:val="single" w:sz="4" w:space="0" w:color="auto"/>
            </w:tcBorders>
          </w:tcPr>
          <w:p w14:paraId="54BB50F2" w14:textId="77777777" w:rsidR="00332093" w:rsidRPr="00DA62AF" w:rsidRDefault="00332093">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hideMark/>
          </w:tcPr>
          <w:p w14:paraId="311D292F" w14:textId="77777777" w:rsidR="00332093" w:rsidRPr="00DA62AF" w:rsidRDefault="00332093">
            <w:pPr>
              <w:spacing w:line="276" w:lineRule="auto"/>
              <w:jc w:val="center"/>
              <w:rPr>
                <w:rFonts w:cs="Arial"/>
              </w:rPr>
            </w:pPr>
            <w:r w:rsidRPr="00DA62AF">
              <w:rPr>
                <w:rFonts w:cs="Arial"/>
              </w:rPr>
              <w:t>Unknown</w:t>
            </w:r>
          </w:p>
        </w:tc>
        <w:tc>
          <w:tcPr>
            <w:tcW w:w="900" w:type="dxa"/>
            <w:tcBorders>
              <w:top w:val="single" w:sz="4" w:space="0" w:color="auto"/>
              <w:left w:val="single" w:sz="4" w:space="0" w:color="auto"/>
              <w:bottom w:val="single" w:sz="4" w:space="0" w:color="auto"/>
              <w:right w:val="single" w:sz="4" w:space="0" w:color="auto"/>
            </w:tcBorders>
            <w:hideMark/>
          </w:tcPr>
          <w:p w14:paraId="46C1BEAD" w14:textId="77777777" w:rsidR="00332093" w:rsidRPr="00DA62AF" w:rsidRDefault="00332093">
            <w:pPr>
              <w:spacing w:line="276" w:lineRule="auto"/>
              <w:jc w:val="center"/>
              <w:rPr>
                <w:rFonts w:cs="Arial"/>
              </w:rPr>
            </w:pPr>
            <w:r w:rsidRPr="00DA62AF">
              <w:rPr>
                <w:rFonts w:cs="Arial"/>
              </w:rPr>
              <w:t>0xE</w:t>
            </w:r>
          </w:p>
        </w:tc>
        <w:tc>
          <w:tcPr>
            <w:tcW w:w="3690" w:type="dxa"/>
            <w:tcBorders>
              <w:top w:val="single" w:sz="4" w:space="0" w:color="auto"/>
              <w:left w:val="single" w:sz="4" w:space="0" w:color="auto"/>
              <w:bottom w:val="single" w:sz="4" w:space="0" w:color="auto"/>
              <w:right w:val="single" w:sz="4" w:space="0" w:color="auto"/>
            </w:tcBorders>
            <w:hideMark/>
          </w:tcPr>
          <w:p w14:paraId="11BCBB15" w14:textId="77777777" w:rsidR="00332093" w:rsidRPr="00DA62AF" w:rsidRDefault="00332093">
            <w:pPr>
              <w:spacing w:line="276" w:lineRule="auto"/>
              <w:rPr>
                <w:rFonts w:cs="Arial"/>
              </w:rPr>
            </w:pPr>
            <w:r w:rsidRPr="00DA62AF">
              <w:rPr>
                <w:rFonts w:cs="Arial"/>
              </w:rPr>
              <w:t xml:space="preserve">Disable </w:t>
            </w:r>
            <w:proofErr w:type="spellStart"/>
            <w:r w:rsidRPr="00DA62AF">
              <w:rPr>
                <w:rFonts w:cs="Arial"/>
              </w:rPr>
              <w:t>MyKey</w:t>
            </w:r>
            <w:proofErr w:type="spellEnd"/>
            <w:r w:rsidRPr="00DA62AF">
              <w:rPr>
                <w:rFonts w:cs="Arial"/>
              </w:rPr>
              <w:t xml:space="preserve"> System mode</w:t>
            </w:r>
          </w:p>
        </w:tc>
      </w:tr>
      <w:tr w:rsidR="00332093" w:rsidRPr="00DA62AF" w14:paraId="68F5A122" w14:textId="77777777" w:rsidTr="00332093">
        <w:trPr>
          <w:jc w:val="center"/>
        </w:trPr>
        <w:tc>
          <w:tcPr>
            <w:tcW w:w="2314" w:type="dxa"/>
            <w:tcBorders>
              <w:top w:val="single" w:sz="4" w:space="0" w:color="auto"/>
              <w:left w:val="single" w:sz="4" w:space="0" w:color="auto"/>
              <w:bottom w:val="single" w:sz="4" w:space="0" w:color="auto"/>
              <w:right w:val="single" w:sz="4" w:space="0" w:color="auto"/>
            </w:tcBorders>
          </w:tcPr>
          <w:p w14:paraId="12DBFEC2" w14:textId="77777777" w:rsidR="00332093" w:rsidRPr="00DA62AF" w:rsidRDefault="00332093">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hideMark/>
          </w:tcPr>
          <w:p w14:paraId="1CC91B64" w14:textId="77777777" w:rsidR="00332093" w:rsidRPr="00DA62AF" w:rsidRDefault="00332093">
            <w:pPr>
              <w:spacing w:line="276" w:lineRule="auto"/>
              <w:jc w:val="center"/>
              <w:rPr>
                <w:rFonts w:cs="Arial"/>
              </w:rPr>
            </w:pPr>
            <w:r w:rsidRPr="00DA62AF">
              <w:rPr>
                <w:rFonts w:cs="Arial"/>
              </w:rPr>
              <w:t>Invalid</w:t>
            </w:r>
          </w:p>
        </w:tc>
        <w:tc>
          <w:tcPr>
            <w:tcW w:w="900" w:type="dxa"/>
            <w:tcBorders>
              <w:top w:val="single" w:sz="4" w:space="0" w:color="auto"/>
              <w:left w:val="single" w:sz="4" w:space="0" w:color="auto"/>
              <w:bottom w:val="single" w:sz="4" w:space="0" w:color="auto"/>
              <w:right w:val="single" w:sz="4" w:space="0" w:color="auto"/>
            </w:tcBorders>
            <w:hideMark/>
          </w:tcPr>
          <w:p w14:paraId="6A2C86AB" w14:textId="77777777" w:rsidR="00332093" w:rsidRPr="00DA62AF" w:rsidRDefault="00332093">
            <w:pPr>
              <w:spacing w:line="276" w:lineRule="auto"/>
              <w:jc w:val="center"/>
              <w:rPr>
                <w:rFonts w:cs="Arial"/>
              </w:rPr>
            </w:pPr>
            <w:r w:rsidRPr="00DA62AF">
              <w:rPr>
                <w:rFonts w:cs="Arial"/>
              </w:rPr>
              <w:t>0xF</w:t>
            </w:r>
          </w:p>
        </w:tc>
        <w:tc>
          <w:tcPr>
            <w:tcW w:w="3690" w:type="dxa"/>
            <w:tcBorders>
              <w:top w:val="single" w:sz="4" w:space="0" w:color="auto"/>
              <w:left w:val="single" w:sz="4" w:space="0" w:color="auto"/>
              <w:bottom w:val="single" w:sz="4" w:space="0" w:color="auto"/>
              <w:right w:val="single" w:sz="4" w:space="0" w:color="auto"/>
            </w:tcBorders>
            <w:hideMark/>
          </w:tcPr>
          <w:p w14:paraId="493748EE" w14:textId="77777777" w:rsidR="00332093" w:rsidRPr="00DA62AF" w:rsidRDefault="00332093">
            <w:pPr>
              <w:spacing w:line="276" w:lineRule="auto"/>
              <w:rPr>
                <w:rFonts w:cs="Arial"/>
              </w:rPr>
            </w:pPr>
            <w:r w:rsidRPr="00DA62AF">
              <w:rPr>
                <w:rFonts w:cs="Arial"/>
              </w:rPr>
              <w:t>Initial value</w:t>
            </w:r>
          </w:p>
        </w:tc>
      </w:tr>
    </w:tbl>
    <w:p w14:paraId="32338AEA" w14:textId="77777777" w:rsidR="00332093" w:rsidRPr="00DA62AF" w:rsidRDefault="00332093" w:rsidP="00332093">
      <w:pPr>
        <w:rPr>
          <w:rFonts w:cs="Arial"/>
        </w:rPr>
      </w:pPr>
    </w:p>
    <w:p w14:paraId="7E650C9E" w14:textId="77777777" w:rsidR="00332093" w:rsidRPr="00DA62AF" w:rsidRDefault="00332093" w:rsidP="00332093">
      <w:pPr>
        <w:rPr>
          <w:rFonts w:cs="Arial"/>
        </w:rPr>
      </w:pPr>
    </w:p>
    <w:p w14:paraId="05A212E5" w14:textId="77777777" w:rsidR="00332093" w:rsidRDefault="00332093" w:rsidP="00332093">
      <w:pPr>
        <w:pStyle w:val="Heading3"/>
      </w:pPr>
      <w:bookmarkStart w:id="413" w:name="_Toc65750573"/>
      <w:r>
        <w:lastRenderedPageBreak/>
        <w:t>White Box Views</w:t>
      </w:r>
      <w:bookmarkEnd w:id="413"/>
    </w:p>
    <w:p w14:paraId="35BB9AA8" w14:textId="77777777" w:rsidR="00332093" w:rsidRDefault="00332093" w:rsidP="00332093">
      <w:pPr>
        <w:pStyle w:val="Heading4"/>
      </w:pPr>
      <w:r>
        <w:t>VS-ACT-REQ-025151/A-Master Reset (</w:t>
      </w:r>
      <w:proofErr w:type="spellStart"/>
      <w:r>
        <w:t>TcSE</w:t>
      </w:r>
      <w:proofErr w:type="spellEnd"/>
      <w:r>
        <w:t xml:space="preserve"> ROIN-296296-1)</w:t>
      </w:r>
    </w:p>
    <w:p w14:paraId="7928F319" w14:textId="77777777" w:rsidR="00332093" w:rsidRPr="00F8674E" w:rsidRDefault="00332093" w:rsidP="00332093">
      <w:pPr>
        <w:rPr>
          <w:b/>
          <w:sz w:val="16"/>
          <w:szCs w:val="16"/>
        </w:rPr>
      </w:pPr>
      <w:r w:rsidRPr="00F8674E">
        <w:rPr>
          <w:b/>
          <w:sz w:val="16"/>
          <w:szCs w:val="16"/>
        </w:rPr>
        <w:t>Linked Elements</w:t>
      </w:r>
    </w:p>
    <w:p w14:paraId="3302FEA5" w14:textId="77777777" w:rsidR="00332093" w:rsidRPr="00F8674E" w:rsidRDefault="00332093" w:rsidP="00332093">
      <w:pPr>
        <w:rPr>
          <w:sz w:val="16"/>
          <w:szCs w:val="16"/>
        </w:rPr>
      </w:pPr>
      <w:r w:rsidRPr="00F8674E">
        <w:rPr>
          <w:sz w:val="16"/>
          <w:szCs w:val="16"/>
        </w:rPr>
        <w:t>VS-SD-REQ-025366/A-Master Reset (</w:t>
      </w:r>
      <w:proofErr w:type="spellStart"/>
      <w:r w:rsidRPr="00F8674E">
        <w:rPr>
          <w:sz w:val="16"/>
          <w:szCs w:val="16"/>
        </w:rPr>
        <w:t>TcSE</w:t>
      </w:r>
      <w:proofErr w:type="spellEnd"/>
      <w:r w:rsidRPr="00F8674E">
        <w:rPr>
          <w:sz w:val="16"/>
          <w:szCs w:val="16"/>
        </w:rPr>
        <w:t xml:space="preserve"> ROIN-296298)</w:t>
      </w:r>
    </w:p>
    <w:p w14:paraId="14EFBD76" w14:textId="77777777" w:rsidR="00332093" w:rsidRPr="00760C18" w:rsidRDefault="00332093" w:rsidP="00332093">
      <w:pPr>
        <w:pStyle w:val="BoldText"/>
      </w:pPr>
      <w:r w:rsidRPr="00760C18">
        <w:t>Activity Diagram</w:t>
      </w:r>
    </w:p>
    <w:p w14:paraId="4C441036" w14:textId="77777777" w:rsidR="00212EB2" w:rsidRDefault="00332093" w:rsidP="00332093">
      <w:pPr>
        <w:jc w:val="center"/>
      </w:pPr>
      <w:r>
        <w:rPr>
          <w:noProof/>
        </w:rPr>
        <w:drawing>
          <wp:inline distT="0" distB="0" distL="0" distR="0">
            <wp:extent cx="5476875" cy="4876800"/>
            <wp:effectExtent l="0" t="0" r="9525" b="0"/>
            <wp:docPr id="4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5476875" cy="4876800"/>
                    </a:xfrm>
                    <a:prstGeom prst="rect">
                      <a:avLst/>
                    </a:prstGeom>
                    <a:noFill/>
                    <a:ln w="9525">
                      <a:noFill/>
                      <a:miter lim="800000"/>
                      <a:headEnd/>
                      <a:tailEnd/>
                    </a:ln>
                  </pic:spPr>
                </pic:pic>
              </a:graphicData>
            </a:graphic>
          </wp:inline>
        </w:drawing>
      </w:r>
    </w:p>
    <w:p w14:paraId="6A2ED83B" w14:textId="77777777" w:rsidR="00332093" w:rsidRDefault="00332093" w:rsidP="00332093">
      <w:pPr>
        <w:pStyle w:val="Heading4"/>
      </w:pPr>
      <w:r>
        <w:t>VS-SD-REQ-025366/A-Master Reset (</w:t>
      </w:r>
      <w:proofErr w:type="spellStart"/>
      <w:r>
        <w:t>TcSE</w:t>
      </w:r>
      <w:proofErr w:type="spellEnd"/>
      <w:r>
        <w:t xml:space="preserve"> ROIN-296298)</w:t>
      </w:r>
    </w:p>
    <w:p w14:paraId="222A4FDD" w14:textId="77777777" w:rsidR="00332093" w:rsidRPr="00760C18" w:rsidRDefault="00332093" w:rsidP="00332093">
      <w:pPr>
        <w:pStyle w:val="BoldText"/>
      </w:pPr>
      <w:r w:rsidRPr="00760C18">
        <w:t>Scenarios</w:t>
      </w:r>
    </w:p>
    <w:p w14:paraId="4C469180" w14:textId="77777777" w:rsidR="00332093" w:rsidRPr="00760C18" w:rsidRDefault="00332093" w:rsidP="00332093">
      <w:pPr>
        <w:pStyle w:val="BoldText"/>
        <w:ind w:left="720"/>
      </w:pPr>
      <w:r w:rsidRPr="00760C18">
        <w:t>Normal Usage</w:t>
      </w:r>
    </w:p>
    <w:p w14:paraId="4A48A887" w14:textId="77777777" w:rsidR="00212EB2" w:rsidRDefault="00332093">
      <w:pPr>
        <w:ind w:left="720"/>
        <w:rPr>
          <w:rFonts w:cs="Arial"/>
          <w:szCs w:val="20"/>
        </w:rPr>
      </w:pPr>
      <w:r>
        <w:rPr>
          <w:rFonts w:cs="Arial"/>
          <w:szCs w:val="20"/>
        </w:rPr>
        <w:t>User requests {Master Reset} via the HMI.</w:t>
      </w:r>
    </w:p>
    <w:p w14:paraId="60761264" w14:textId="77777777" w:rsidR="00332093" w:rsidRPr="00760C18" w:rsidRDefault="00332093" w:rsidP="00332093">
      <w:pPr>
        <w:pStyle w:val="BoldText"/>
      </w:pPr>
      <w:r w:rsidRPr="00760C18">
        <w:t>Constraints</w:t>
      </w:r>
    </w:p>
    <w:p w14:paraId="2CAC6DE1" w14:textId="77777777" w:rsidR="00332093" w:rsidRPr="00760C18" w:rsidRDefault="00332093" w:rsidP="00332093">
      <w:pPr>
        <w:pStyle w:val="BoldText"/>
        <w:ind w:left="720"/>
      </w:pPr>
      <w:r w:rsidRPr="00760C18">
        <w:t>Pre-condition</w:t>
      </w:r>
    </w:p>
    <w:p w14:paraId="6E002BA0" w14:textId="77777777" w:rsidR="00212EB2" w:rsidRDefault="00332093">
      <w:pPr>
        <w:ind w:left="720"/>
        <w:rPr>
          <w:rFonts w:cs="Arial"/>
          <w:szCs w:val="20"/>
        </w:rPr>
      </w:pPr>
      <w:proofErr w:type="spellStart"/>
      <w:r>
        <w:rPr>
          <w:rStyle w:val="spelle"/>
          <w:rFonts w:cs="Arial"/>
          <w:szCs w:val="20"/>
        </w:rPr>
        <w:t>CenterStack</w:t>
      </w:r>
      <w:proofErr w:type="spellEnd"/>
      <w:r>
        <w:rPr>
          <w:rFonts w:cs="Arial"/>
          <w:szCs w:val="20"/>
        </w:rPr>
        <w:t xml:space="preserve"> is On.</w:t>
      </w:r>
    </w:p>
    <w:p w14:paraId="17967FA1" w14:textId="77777777" w:rsidR="00212EB2" w:rsidRDefault="00212EB2">
      <w:pPr>
        <w:ind w:left="720"/>
        <w:rPr>
          <w:rFonts w:cs="Arial"/>
          <w:szCs w:val="20"/>
        </w:rPr>
      </w:pPr>
    </w:p>
    <w:p w14:paraId="03AB098D" w14:textId="77777777" w:rsidR="00332093" w:rsidRPr="00760C18" w:rsidRDefault="00332093" w:rsidP="00332093">
      <w:pPr>
        <w:pStyle w:val="BoldText"/>
        <w:ind w:left="720"/>
      </w:pPr>
      <w:r w:rsidRPr="00760C18">
        <w:t>Post-condition</w:t>
      </w:r>
    </w:p>
    <w:p w14:paraId="539A1354" w14:textId="77777777" w:rsidR="00212EB2" w:rsidRDefault="00332093">
      <w:pPr>
        <w:ind w:left="720"/>
        <w:rPr>
          <w:rFonts w:cs="Arial"/>
          <w:szCs w:val="20"/>
        </w:rPr>
      </w:pPr>
      <w:r>
        <w:rPr>
          <w:rFonts w:cs="Arial"/>
          <w:szCs w:val="20"/>
        </w:rPr>
        <w:t xml:space="preserve">Requested Restore is completed. </w:t>
      </w:r>
    </w:p>
    <w:p w14:paraId="58E464B1" w14:textId="77777777" w:rsidR="00332093" w:rsidRPr="00760C18" w:rsidRDefault="00332093" w:rsidP="00332093">
      <w:pPr>
        <w:pStyle w:val="BoldText"/>
      </w:pPr>
      <w:r w:rsidRPr="00760C18">
        <w:lastRenderedPageBreak/>
        <w:t>Sequence Diagram</w:t>
      </w:r>
    </w:p>
    <w:p w14:paraId="4CF7B8B6" w14:textId="77777777" w:rsidR="00212EB2" w:rsidRDefault="00332093" w:rsidP="00332093">
      <w:pPr>
        <w:jc w:val="center"/>
      </w:pPr>
      <w:r>
        <w:rPr>
          <w:noProof/>
        </w:rPr>
        <w:drawing>
          <wp:inline distT="0" distB="0" distL="0" distR="0">
            <wp:extent cx="5476875" cy="2905125"/>
            <wp:effectExtent l="0" t="0" r="9525" b="9525"/>
            <wp:docPr id="4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5476875" cy="2905125"/>
                    </a:xfrm>
                    <a:prstGeom prst="rect">
                      <a:avLst/>
                    </a:prstGeom>
                    <a:noFill/>
                    <a:ln w="9525">
                      <a:noFill/>
                      <a:miter lim="800000"/>
                      <a:headEnd/>
                      <a:tailEnd/>
                    </a:ln>
                  </pic:spPr>
                </pic:pic>
              </a:graphicData>
            </a:graphic>
          </wp:inline>
        </w:drawing>
      </w:r>
    </w:p>
    <w:p w14:paraId="5675F2DC" w14:textId="77777777" w:rsidR="00332093" w:rsidRDefault="00332093">
      <w:pPr>
        <w:spacing w:after="200" w:line="276" w:lineRule="auto"/>
      </w:pPr>
      <w:r>
        <w:br w:type="page"/>
      </w:r>
    </w:p>
    <w:p w14:paraId="05F2CC79" w14:textId="77777777" w:rsidR="00332093" w:rsidRDefault="00332093" w:rsidP="00332093">
      <w:pPr>
        <w:pStyle w:val="Heading2"/>
      </w:pPr>
      <w:bookmarkStart w:id="414" w:name="_Toc65750574"/>
      <w:r w:rsidRPr="00B9479B">
        <w:lastRenderedPageBreak/>
        <w:t>VS-FUN-REQ-096818/D-Set Valet Mode</w:t>
      </w:r>
      <w:bookmarkEnd w:id="414"/>
    </w:p>
    <w:p w14:paraId="4E9AFCAC" w14:textId="77777777" w:rsidR="00332093" w:rsidRDefault="00332093" w:rsidP="00332093">
      <w:pPr>
        <w:pStyle w:val="Heading3"/>
      </w:pPr>
      <w:bookmarkStart w:id="415" w:name="_Toc65750575"/>
      <w:r>
        <w:t>Interface Requirement - Valet Mode</w:t>
      </w:r>
      <w:bookmarkEnd w:id="415"/>
    </w:p>
    <w:p w14:paraId="2ADC2D99" w14:textId="77777777" w:rsidR="00332093" w:rsidRDefault="00332093" w:rsidP="00332093">
      <w:pPr>
        <w:pStyle w:val="Heading4"/>
      </w:pPr>
      <w:r w:rsidRPr="00B9479B">
        <w:t>MD-REQ-097285/C-</w:t>
      </w:r>
      <w:proofErr w:type="spellStart"/>
      <w:r w:rsidRPr="00B9479B">
        <w:t>ValetMode_St</w:t>
      </w:r>
      <w:proofErr w:type="spellEnd"/>
    </w:p>
    <w:p w14:paraId="5BCE1BA0" w14:textId="77777777" w:rsidR="00332093" w:rsidRPr="00FF6B4E" w:rsidRDefault="00332093">
      <w:pPr>
        <w:rPr>
          <w:rFonts w:cs="Arial"/>
        </w:rPr>
      </w:pPr>
      <w:r w:rsidRPr="00FF6B4E">
        <w:rPr>
          <w:rFonts w:cs="Arial"/>
          <w:b/>
        </w:rPr>
        <w:t>Message Type:</w:t>
      </w:r>
      <w:r w:rsidRPr="00FF6B4E">
        <w:rPr>
          <w:rFonts w:cs="Arial"/>
        </w:rPr>
        <w:t xml:space="preserve">  Status</w:t>
      </w:r>
    </w:p>
    <w:p w14:paraId="0D06A930" w14:textId="77777777" w:rsidR="00332093" w:rsidRPr="00FF6B4E" w:rsidRDefault="00332093">
      <w:pPr>
        <w:rPr>
          <w:rFonts w:cs="Arial"/>
        </w:rPr>
      </w:pPr>
    </w:p>
    <w:p w14:paraId="539544AB" w14:textId="77777777" w:rsidR="00332093" w:rsidRPr="00FF6B4E" w:rsidRDefault="00332093">
      <w:pPr>
        <w:rPr>
          <w:rFonts w:cs="Arial"/>
        </w:rPr>
      </w:pPr>
      <w:r w:rsidRPr="00FF6B4E">
        <w:rPr>
          <w:rFonts w:cs="Arial"/>
        </w:rPr>
        <w:t>Signal used to indicate the Valet Mode Status.</w:t>
      </w:r>
    </w:p>
    <w:p w14:paraId="207830BC" w14:textId="77777777" w:rsidR="00332093" w:rsidRPr="00FF6B4E"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332093" w:rsidRPr="00FF6B4E" w14:paraId="585AD549" w14:textId="77777777" w:rsidTr="00332093">
        <w:trPr>
          <w:jc w:val="center"/>
        </w:trPr>
        <w:tc>
          <w:tcPr>
            <w:tcW w:w="2234" w:type="dxa"/>
            <w:tcBorders>
              <w:top w:val="single" w:sz="4" w:space="0" w:color="auto"/>
              <w:left w:val="single" w:sz="4" w:space="0" w:color="auto"/>
              <w:bottom w:val="single" w:sz="4" w:space="0" w:color="auto"/>
              <w:right w:val="single" w:sz="4" w:space="0" w:color="auto"/>
            </w:tcBorders>
            <w:hideMark/>
          </w:tcPr>
          <w:p w14:paraId="3DF26341" w14:textId="77777777" w:rsidR="00332093" w:rsidRPr="00FF6B4E" w:rsidRDefault="00332093">
            <w:pPr>
              <w:spacing w:line="276" w:lineRule="auto"/>
              <w:rPr>
                <w:rFonts w:cs="Arial"/>
                <w:b/>
              </w:rPr>
            </w:pPr>
            <w:r w:rsidRPr="00FF6B4E">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16D68EFB" w14:textId="77777777" w:rsidR="00332093" w:rsidRPr="00FF6B4E" w:rsidRDefault="00332093">
            <w:pPr>
              <w:spacing w:line="276" w:lineRule="auto"/>
              <w:rPr>
                <w:rFonts w:cs="Arial"/>
                <w:b/>
              </w:rPr>
            </w:pPr>
            <w:r w:rsidRPr="00FF6B4E">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4037E8E8" w14:textId="77777777" w:rsidR="00332093" w:rsidRPr="00FF6B4E" w:rsidRDefault="00332093">
            <w:pPr>
              <w:spacing w:line="276" w:lineRule="auto"/>
              <w:rPr>
                <w:rFonts w:cs="Arial"/>
                <w:b/>
              </w:rPr>
            </w:pPr>
            <w:r w:rsidRPr="00FF6B4E">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3BEEEF30" w14:textId="77777777" w:rsidR="00332093" w:rsidRPr="00FF6B4E" w:rsidRDefault="00332093">
            <w:pPr>
              <w:spacing w:line="276" w:lineRule="auto"/>
              <w:rPr>
                <w:rFonts w:cs="Arial"/>
                <w:b/>
              </w:rPr>
            </w:pPr>
            <w:r w:rsidRPr="00FF6B4E">
              <w:rPr>
                <w:rFonts w:cs="Arial"/>
                <w:b/>
              </w:rPr>
              <w:t>Description</w:t>
            </w:r>
          </w:p>
        </w:tc>
      </w:tr>
      <w:tr w:rsidR="00332093" w:rsidRPr="00FF6B4E" w14:paraId="100A83F7" w14:textId="77777777" w:rsidTr="00332093">
        <w:trPr>
          <w:jc w:val="center"/>
        </w:trPr>
        <w:tc>
          <w:tcPr>
            <w:tcW w:w="2234" w:type="dxa"/>
            <w:vMerge w:val="restart"/>
            <w:tcBorders>
              <w:top w:val="single" w:sz="4" w:space="0" w:color="auto"/>
              <w:left w:val="single" w:sz="4" w:space="0" w:color="auto"/>
              <w:bottom w:val="single" w:sz="4" w:space="0" w:color="auto"/>
              <w:right w:val="single" w:sz="4" w:space="0" w:color="auto"/>
            </w:tcBorders>
          </w:tcPr>
          <w:p w14:paraId="2FB52AFC" w14:textId="77777777" w:rsidR="00332093" w:rsidRPr="00FF6B4E" w:rsidRDefault="00332093">
            <w:pPr>
              <w:spacing w:line="276" w:lineRule="auto"/>
              <w:rPr>
                <w:rFonts w:cs="Arial"/>
              </w:rPr>
            </w:pPr>
            <w:proofErr w:type="spellStart"/>
            <w:r>
              <w:rPr>
                <w:rFonts w:cs="Arial"/>
              </w:rPr>
              <w:t>ValetMode_St</w:t>
            </w:r>
            <w:proofErr w:type="spellEnd"/>
          </w:p>
        </w:tc>
        <w:tc>
          <w:tcPr>
            <w:tcW w:w="2424" w:type="dxa"/>
            <w:tcBorders>
              <w:top w:val="single" w:sz="4" w:space="0" w:color="auto"/>
              <w:left w:val="single" w:sz="4" w:space="0" w:color="auto"/>
              <w:bottom w:val="single" w:sz="4" w:space="0" w:color="auto"/>
              <w:right w:val="single" w:sz="4" w:space="0" w:color="auto"/>
            </w:tcBorders>
          </w:tcPr>
          <w:p w14:paraId="543EDABD" w14:textId="77777777" w:rsidR="00332093" w:rsidRPr="00FF6B4E" w:rsidRDefault="00332093">
            <w:pPr>
              <w:spacing w:line="276" w:lineRule="auto"/>
              <w:rPr>
                <w:rFonts w:cs="Arial"/>
              </w:rPr>
            </w:pPr>
            <w:r>
              <w:rPr>
                <w:rFonts w:cs="Arial"/>
              </w:rPr>
              <w:t>Invalid / Null</w:t>
            </w:r>
          </w:p>
        </w:tc>
        <w:tc>
          <w:tcPr>
            <w:tcW w:w="900" w:type="dxa"/>
            <w:tcBorders>
              <w:top w:val="single" w:sz="4" w:space="0" w:color="auto"/>
              <w:left w:val="single" w:sz="4" w:space="0" w:color="auto"/>
              <w:bottom w:val="single" w:sz="4" w:space="0" w:color="auto"/>
              <w:right w:val="single" w:sz="4" w:space="0" w:color="auto"/>
            </w:tcBorders>
          </w:tcPr>
          <w:p w14:paraId="0A5A72A9" w14:textId="77777777" w:rsidR="00332093" w:rsidRPr="00FF6B4E" w:rsidRDefault="0033209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14:paraId="4AED6362" w14:textId="77777777" w:rsidR="00332093" w:rsidRPr="00FF6B4E" w:rsidRDefault="00332093">
            <w:pPr>
              <w:autoSpaceDE w:val="0"/>
              <w:autoSpaceDN w:val="0"/>
              <w:adjustRightInd w:val="0"/>
              <w:spacing w:line="276" w:lineRule="auto"/>
              <w:rPr>
                <w:rFonts w:cs="Arial"/>
              </w:rPr>
            </w:pPr>
          </w:p>
        </w:tc>
      </w:tr>
      <w:tr w:rsidR="00332093" w:rsidRPr="00FF6B4E" w14:paraId="35FF0218"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7E755AA4" w14:textId="77777777" w:rsidR="00332093" w:rsidRPr="00FF6B4E" w:rsidRDefault="00332093">
            <w:pPr>
              <w:rPr>
                <w:rFonts w:cs="Arial"/>
              </w:rPr>
            </w:pPr>
          </w:p>
        </w:tc>
        <w:tc>
          <w:tcPr>
            <w:tcW w:w="2424" w:type="dxa"/>
            <w:tcBorders>
              <w:top w:val="single" w:sz="4" w:space="0" w:color="auto"/>
              <w:left w:val="single" w:sz="4" w:space="0" w:color="auto"/>
              <w:bottom w:val="single" w:sz="4" w:space="0" w:color="auto"/>
              <w:right w:val="single" w:sz="4" w:space="0" w:color="auto"/>
            </w:tcBorders>
          </w:tcPr>
          <w:p w14:paraId="77234374" w14:textId="77777777" w:rsidR="00332093" w:rsidRPr="00FF6B4E" w:rsidRDefault="00332093">
            <w:pPr>
              <w:spacing w:line="276" w:lineRule="auto"/>
              <w:rPr>
                <w:rFonts w:cs="Arial"/>
              </w:rPr>
            </w:pPr>
            <w:r>
              <w:rPr>
                <w:rFonts w:cs="Arial"/>
              </w:rPr>
              <w:t>OFF</w:t>
            </w:r>
          </w:p>
        </w:tc>
        <w:tc>
          <w:tcPr>
            <w:tcW w:w="900" w:type="dxa"/>
            <w:tcBorders>
              <w:top w:val="single" w:sz="4" w:space="0" w:color="auto"/>
              <w:left w:val="single" w:sz="4" w:space="0" w:color="auto"/>
              <w:bottom w:val="single" w:sz="4" w:space="0" w:color="auto"/>
              <w:right w:val="single" w:sz="4" w:space="0" w:color="auto"/>
            </w:tcBorders>
          </w:tcPr>
          <w:p w14:paraId="1EDFBF57" w14:textId="77777777" w:rsidR="00332093" w:rsidRPr="00FF6B4E" w:rsidRDefault="0033209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14:paraId="08BC2C60" w14:textId="77777777" w:rsidR="00332093" w:rsidRPr="00FF6B4E" w:rsidRDefault="00332093">
            <w:pPr>
              <w:spacing w:line="276" w:lineRule="auto"/>
              <w:rPr>
                <w:rFonts w:cs="Arial"/>
              </w:rPr>
            </w:pPr>
          </w:p>
        </w:tc>
      </w:tr>
      <w:tr w:rsidR="00332093" w:rsidRPr="00FF6B4E" w14:paraId="207753A1"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1300146F" w14:textId="77777777" w:rsidR="00332093" w:rsidRPr="00FF6B4E" w:rsidRDefault="00332093">
            <w:pPr>
              <w:rPr>
                <w:rFonts w:cs="Arial"/>
              </w:rPr>
            </w:pPr>
          </w:p>
        </w:tc>
        <w:tc>
          <w:tcPr>
            <w:tcW w:w="2424" w:type="dxa"/>
            <w:tcBorders>
              <w:top w:val="single" w:sz="4" w:space="0" w:color="auto"/>
              <w:left w:val="single" w:sz="4" w:space="0" w:color="auto"/>
              <w:bottom w:val="single" w:sz="4" w:space="0" w:color="auto"/>
              <w:right w:val="single" w:sz="4" w:space="0" w:color="auto"/>
            </w:tcBorders>
          </w:tcPr>
          <w:p w14:paraId="051CA545" w14:textId="77777777" w:rsidR="00332093" w:rsidRPr="00FF6B4E" w:rsidRDefault="00332093">
            <w:pPr>
              <w:spacing w:line="276" w:lineRule="auto"/>
              <w:rPr>
                <w:rFonts w:cs="Arial"/>
              </w:rPr>
            </w:pPr>
            <w:r>
              <w:rPr>
                <w:rFonts w:cs="Arial"/>
              </w:rPr>
              <w:t>ON</w:t>
            </w:r>
          </w:p>
        </w:tc>
        <w:tc>
          <w:tcPr>
            <w:tcW w:w="900" w:type="dxa"/>
            <w:tcBorders>
              <w:top w:val="single" w:sz="4" w:space="0" w:color="auto"/>
              <w:left w:val="single" w:sz="4" w:space="0" w:color="auto"/>
              <w:bottom w:val="single" w:sz="4" w:space="0" w:color="auto"/>
              <w:right w:val="single" w:sz="4" w:space="0" w:color="auto"/>
            </w:tcBorders>
          </w:tcPr>
          <w:p w14:paraId="36FCEB5C" w14:textId="77777777" w:rsidR="00332093" w:rsidRPr="00FF6B4E" w:rsidRDefault="00332093">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14:paraId="1FDDF11B" w14:textId="77777777" w:rsidR="00332093" w:rsidRPr="00FF6B4E" w:rsidRDefault="00332093">
            <w:pPr>
              <w:spacing w:line="276" w:lineRule="auto"/>
              <w:rPr>
                <w:rFonts w:cs="Arial"/>
              </w:rPr>
            </w:pPr>
          </w:p>
        </w:tc>
      </w:tr>
      <w:tr w:rsidR="00332093" w:rsidRPr="00FF6B4E" w14:paraId="219C8D29" w14:textId="77777777" w:rsidTr="00332093">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14:paraId="1CD01185" w14:textId="77777777" w:rsidR="00332093" w:rsidRPr="00FF6B4E" w:rsidRDefault="00332093">
            <w:pPr>
              <w:rPr>
                <w:rFonts w:cs="Arial"/>
              </w:rPr>
            </w:pPr>
          </w:p>
        </w:tc>
        <w:tc>
          <w:tcPr>
            <w:tcW w:w="2424" w:type="dxa"/>
            <w:tcBorders>
              <w:top w:val="single" w:sz="4" w:space="0" w:color="auto"/>
              <w:left w:val="single" w:sz="4" w:space="0" w:color="auto"/>
              <w:bottom w:val="single" w:sz="4" w:space="0" w:color="auto"/>
              <w:right w:val="single" w:sz="4" w:space="0" w:color="auto"/>
            </w:tcBorders>
          </w:tcPr>
          <w:p w14:paraId="753CE079" w14:textId="77777777" w:rsidR="00332093" w:rsidRPr="00FF6B4E" w:rsidRDefault="00332093">
            <w:pPr>
              <w:spacing w:line="276" w:lineRule="auto"/>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14:paraId="3B7C74E6" w14:textId="77777777" w:rsidR="00332093" w:rsidRPr="00FF6B4E" w:rsidRDefault="00332093">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14:paraId="309D679C" w14:textId="77777777" w:rsidR="00332093" w:rsidRPr="00FF6B4E" w:rsidRDefault="00332093">
            <w:pPr>
              <w:spacing w:line="276" w:lineRule="auto"/>
              <w:rPr>
                <w:rFonts w:cs="Arial"/>
              </w:rPr>
            </w:pPr>
          </w:p>
        </w:tc>
      </w:tr>
    </w:tbl>
    <w:p w14:paraId="0DE02E4C" w14:textId="77777777" w:rsidR="00332093" w:rsidRPr="00FF6B4E" w:rsidRDefault="00332093">
      <w:pPr>
        <w:rPr>
          <w:rFonts w:cs="Arial"/>
        </w:rPr>
      </w:pPr>
    </w:p>
    <w:p w14:paraId="6C5CC943" w14:textId="77777777" w:rsidR="00332093" w:rsidRDefault="00332093" w:rsidP="00332093">
      <w:pPr>
        <w:pStyle w:val="Heading3"/>
      </w:pPr>
      <w:bookmarkStart w:id="416" w:name="_Toc65750576"/>
      <w:r>
        <w:t>Use Cases</w:t>
      </w:r>
      <w:bookmarkEnd w:id="416"/>
    </w:p>
    <w:p w14:paraId="3EA1FD43" w14:textId="77777777" w:rsidR="00332093" w:rsidRDefault="00332093" w:rsidP="00332093">
      <w:pPr>
        <w:pStyle w:val="Heading4"/>
      </w:pPr>
      <w:r>
        <w:t>VS-UC-REQ-096810/B-Enable/Disable Valet Mode</w:t>
      </w:r>
    </w:p>
    <w:p w14:paraId="677DB8CC"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332093" w14:paraId="67C2F658" w14:textId="7777777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5D27528F" w14:textId="77777777" w:rsidR="00332093" w:rsidRDefault="00332093">
            <w:pPr>
              <w:rPr>
                <w:rFonts w:cs="Arial"/>
                <w:b/>
              </w:rPr>
            </w:pPr>
            <w:r>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14:paraId="489719BB" w14:textId="77777777" w:rsidR="00332093" w:rsidRDefault="00332093">
            <w:pPr>
              <w:rPr>
                <w:rFonts w:cs="Arial"/>
              </w:rPr>
            </w:pPr>
            <w:r>
              <w:rPr>
                <w:rFonts w:cs="Arial"/>
              </w:rPr>
              <w:t>Vehicle Occupant</w:t>
            </w:r>
          </w:p>
        </w:tc>
      </w:tr>
      <w:tr w:rsidR="00332093" w14:paraId="5DEB7918" w14:textId="7777777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3D717EE3" w14:textId="77777777" w:rsidR="00332093" w:rsidRDefault="00332093">
            <w:pPr>
              <w:rPr>
                <w:rFonts w:cs="Arial"/>
                <w:b/>
              </w:rPr>
            </w:pPr>
            <w:r>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14:paraId="461D9A0A" w14:textId="77777777" w:rsidR="00332093" w:rsidRDefault="00332093">
            <w:pPr>
              <w:rPr>
                <w:rFonts w:cs="Arial"/>
              </w:rPr>
            </w:pPr>
            <w:r>
              <w:rPr>
                <w:rFonts w:cs="Arial"/>
              </w:rPr>
              <w:t>Infotainment System is powered ON (</w:t>
            </w:r>
            <w:proofErr w:type="spellStart"/>
            <w:r>
              <w:rPr>
                <w:rFonts w:cs="Arial"/>
              </w:rPr>
              <w:t>ie</w:t>
            </w:r>
            <w:proofErr w:type="spellEnd"/>
            <w:r>
              <w:rPr>
                <w:rFonts w:cs="Arial"/>
              </w:rPr>
              <w:t xml:space="preserve"> </w:t>
            </w:r>
            <w:proofErr w:type="spellStart"/>
            <w:r>
              <w:rPr>
                <w:rFonts w:cs="Arial"/>
              </w:rPr>
              <w:t>HMIAudioMode</w:t>
            </w:r>
            <w:proofErr w:type="spellEnd"/>
            <w:r>
              <w:rPr>
                <w:rFonts w:cs="Arial"/>
              </w:rPr>
              <w:t xml:space="preserve"> = ON).</w:t>
            </w:r>
          </w:p>
          <w:p w14:paraId="78AB47B9" w14:textId="77777777" w:rsidR="00332093" w:rsidRDefault="00332093" w:rsidP="00332093">
            <w:pPr>
              <w:rPr>
                <w:rFonts w:cs="Arial"/>
              </w:rPr>
            </w:pPr>
            <w:r>
              <w:rPr>
                <w:rFonts w:cs="Arial"/>
              </w:rPr>
              <w:t>Valet Mode is available in the HMI.</w:t>
            </w:r>
          </w:p>
        </w:tc>
      </w:tr>
      <w:tr w:rsidR="00332093" w14:paraId="47C08B08" w14:textId="7777777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2D917559" w14:textId="77777777" w:rsidR="00332093" w:rsidRDefault="00332093">
            <w:pPr>
              <w:rPr>
                <w:rFonts w:cs="Arial"/>
                <w:b/>
              </w:rPr>
            </w:pPr>
            <w:r>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14:paraId="404F92D3" w14:textId="77777777" w:rsidR="00332093" w:rsidRDefault="00332093" w:rsidP="00332093">
            <w:pPr>
              <w:rPr>
                <w:rFonts w:cs="Arial"/>
              </w:rPr>
            </w:pPr>
            <w:r>
              <w:rPr>
                <w:rFonts w:cs="Arial"/>
              </w:rPr>
              <w:t>The user selects activate or deactivate Valet Mode from the HMI.</w:t>
            </w:r>
          </w:p>
        </w:tc>
      </w:tr>
      <w:tr w:rsidR="00332093" w14:paraId="75637A9E" w14:textId="7777777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40A29EB4" w14:textId="77777777" w:rsidR="00332093" w:rsidRDefault="00332093">
            <w:pPr>
              <w:rPr>
                <w:rFonts w:cs="Arial"/>
                <w:b/>
              </w:rPr>
            </w:pPr>
            <w:r>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14:paraId="39AF2F57" w14:textId="77777777" w:rsidR="00332093" w:rsidRPr="005E5701" w:rsidRDefault="00332093" w:rsidP="00332093">
            <w:pPr>
              <w:rPr>
                <w:rFonts w:cs="Arial"/>
              </w:rPr>
            </w:pPr>
            <w:r w:rsidRPr="005E5701">
              <w:rPr>
                <w:rFonts w:cs="Arial"/>
              </w:rPr>
              <w:t xml:space="preserve">Valet Mode is </w:t>
            </w:r>
            <w:proofErr w:type="gramStart"/>
            <w:r w:rsidRPr="005E5701">
              <w:rPr>
                <w:rFonts w:cs="Arial"/>
              </w:rPr>
              <w:t>activated  if</w:t>
            </w:r>
            <w:proofErr w:type="gramEnd"/>
            <w:r w:rsidRPr="005E5701">
              <w:rPr>
                <w:rFonts w:cs="Arial"/>
              </w:rPr>
              <w:t xml:space="preserve"> user selects activate Valet Mode</w:t>
            </w:r>
          </w:p>
          <w:p w14:paraId="10B7EF2E" w14:textId="77777777" w:rsidR="00332093" w:rsidRPr="005E5701" w:rsidRDefault="00332093" w:rsidP="00332093">
            <w:pPr>
              <w:rPr>
                <w:rFonts w:cs="Arial"/>
              </w:rPr>
            </w:pPr>
            <w:r w:rsidRPr="005E5701">
              <w:rPr>
                <w:rFonts w:cs="Arial"/>
              </w:rPr>
              <w:t xml:space="preserve">Features that are </w:t>
            </w:r>
            <w:r>
              <w:rPr>
                <w:rFonts w:cs="Arial"/>
              </w:rPr>
              <w:t>restricted by Valet Mode are now</w:t>
            </w:r>
            <w:r w:rsidRPr="005E5701">
              <w:rPr>
                <w:rFonts w:cs="Arial"/>
              </w:rPr>
              <w:t xml:space="preserve"> </w:t>
            </w:r>
            <w:r>
              <w:rPr>
                <w:rFonts w:cs="Arial"/>
              </w:rPr>
              <w:t>locked out</w:t>
            </w:r>
          </w:p>
          <w:p w14:paraId="7B5F71A1" w14:textId="77777777" w:rsidR="00332093" w:rsidRDefault="00332093" w:rsidP="00332093">
            <w:pPr>
              <w:rPr>
                <w:rFonts w:cs="Arial"/>
              </w:rPr>
            </w:pPr>
          </w:p>
          <w:p w14:paraId="179716FD" w14:textId="77777777" w:rsidR="00332093" w:rsidRDefault="00332093" w:rsidP="00332093">
            <w:pPr>
              <w:rPr>
                <w:rFonts w:cs="Arial"/>
              </w:rPr>
            </w:pPr>
            <w:r>
              <w:rPr>
                <w:rFonts w:cs="Arial"/>
              </w:rPr>
              <w:t>Valet Mode is deactivated if user selects deactivate Valet Mode</w:t>
            </w:r>
          </w:p>
          <w:p w14:paraId="1A59B829" w14:textId="77777777" w:rsidR="00332093" w:rsidRPr="005E5701" w:rsidRDefault="00332093" w:rsidP="00332093">
            <w:pPr>
              <w:rPr>
                <w:rFonts w:cs="Arial"/>
              </w:rPr>
            </w:pPr>
            <w:r>
              <w:rPr>
                <w:rFonts w:cs="Arial"/>
              </w:rPr>
              <w:t>Features that were locked out by Valet Mode are no longer restricted</w:t>
            </w:r>
          </w:p>
          <w:p w14:paraId="7EFAC4F9" w14:textId="77777777" w:rsidR="00332093" w:rsidRDefault="00332093" w:rsidP="00332093">
            <w:pPr>
              <w:rPr>
                <w:rFonts w:cs="Arial"/>
              </w:rPr>
            </w:pPr>
          </w:p>
        </w:tc>
      </w:tr>
      <w:tr w:rsidR="00332093" w14:paraId="5865297E" w14:textId="7777777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0463EA7A" w14:textId="77777777" w:rsidR="00332093" w:rsidRDefault="00332093">
            <w:pPr>
              <w:rPr>
                <w:rFonts w:cs="Arial"/>
                <w:b/>
              </w:rPr>
            </w:pPr>
            <w:r>
              <w:rPr>
                <w:rFonts w:cs="Arial"/>
                <w:b/>
              </w:rPr>
              <w:t>Notes</w:t>
            </w:r>
          </w:p>
        </w:tc>
        <w:tc>
          <w:tcPr>
            <w:tcW w:w="7015" w:type="dxa"/>
            <w:tcBorders>
              <w:top w:val="single" w:sz="4" w:space="0" w:color="auto"/>
              <w:left w:val="single" w:sz="4" w:space="0" w:color="auto"/>
              <w:bottom w:val="single" w:sz="4" w:space="0" w:color="auto"/>
              <w:right w:val="single" w:sz="4" w:space="0" w:color="auto"/>
            </w:tcBorders>
            <w:hideMark/>
          </w:tcPr>
          <w:p w14:paraId="0826ED2A" w14:textId="77777777" w:rsidR="00332093" w:rsidRDefault="00332093">
            <w:pPr>
              <w:rPr>
                <w:rFonts w:cs="Arial"/>
              </w:rPr>
            </w:pPr>
          </w:p>
        </w:tc>
      </w:tr>
      <w:tr w:rsidR="00332093" w14:paraId="784BD253" w14:textId="7777777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14:paraId="3BF59A52" w14:textId="77777777" w:rsidR="00332093" w:rsidRDefault="00332093">
            <w:pPr>
              <w:rPr>
                <w:rFonts w:cs="Arial"/>
                <w:b/>
              </w:rPr>
            </w:pPr>
            <w:r>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14:paraId="582E0392" w14:textId="77777777" w:rsidR="00332093" w:rsidRDefault="00332093">
            <w:pPr>
              <w:rPr>
                <w:rFonts w:cs="Arial"/>
              </w:rPr>
            </w:pPr>
            <w:r>
              <w:rPr>
                <w:rFonts w:cs="Arial"/>
              </w:rPr>
              <w:t>G-HMI, Vehicle System Interface</w:t>
            </w:r>
          </w:p>
        </w:tc>
      </w:tr>
    </w:tbl>
    <w:p w14:paraId="0FD0B5A3" w14:textId="77777777" w:rsidR="00332093" w:rsidRDefault="00332093">
      <w:pPr>
        <w:rPr>
          <w:rFonts w:cs="Arial"/>
        </w:rPr>
      </w:pPr>
    </w:p>
    <w:p w14:paraId="54D4EEE1" w14:textId="77777777" w:rsidR="00332093" w:rsidRDefault="00332093" w:rsidP="00332093">
      <w:pPr>
        <w:pStyle w:val="Heading3"/>
      </w:pPr>
      <w:bookmarkStart w:id="417" w:name="_Toc65750577"/>
      <w:r>
        <w:t>Requirements</w:t>
      </w:r>
      <w:bookmarkEnd w:id="417"/>
    </w:p>
    <w:p w14:paraId="07DCFE37" w14:textId="77777777" w:rsidR="00332093" w:rsidRPr="00332093" w:rsidRDefault="00332093" w:rsidP="00332093">
      <w:pPr>
        <w:pStyle w:val="Heading4"/>
        <w:rPr>
          <w:b w:val="0"/>
          <w:u w:val="single"/>
        </w:rPr>
      </w:pPr>
      <w:r w:rsidRPr="00332093">
        <w:rPr>
          <w:b w:val="0"/>
          <w:u w:val="single"/>
        </w:rPr>
        <w:t>VS-FUR-REQ-104343/D-Valet Mode Infotainment Operation</w:t>
      </w:r>
    </w:p>
    <w:p w14:paraId="44113A9A" w14:textId="77777777" w:rsidR="00332093" w:rsidRPr="00EC3DDF" w:rsidRDefault="00332093" w:rsidP="00332093">
      <w:pPr>
        <w:rPr>
          <w:rFonts w:cs="Arial"/>
        </w:rPr>
      </w:pPr>
      <w:r w:rsidRPr="00EC3DDF">
        <w:rPr>
          <w:rFonts w:cs="Arial"/>
        </w:rPr>
        <w:t xml:space="preserve">The valet mode feature allows the touch screen (if touch screen on module) to be locked out using a </w:t>
      </w:r>
      <w:proofErr w:type="gramStart"/>
      <w:r w:rsidRPr="00EC3DDF">
        <w:rPr>
          <w:rFonts w:cs="Arial"/>
        </w:rPr>
        <w:t>4 digit</w:t>
      </w:r>
      <w:proofErr w:type="gramEnd"/>
      <w:r w:rsidRPr="00EC3DDF">
        <w:rPr>
          <w:rFonts w:cs="Arial"/>
        </w:rPr>
        <w:t xml:space="preserve"> pin. </w:t>
      </w:r>
    </w:p>
    <w:p w14:paraId="64020FBE" w14:textId="77777777" w:rsidR="00332093" w:rsidRPr="00EC3DDF" w:rsidRDefault="00332093" w:rsidP="00332093">
      <w:pPr>
        <w:rPr>
          <w:rFonts w:cs="Arial"/>
        </w:rPr>
      </w:pPr>
    </w:p>
    <w:p w14:paraId="3E22D825" w14:textId="77777777" w:rsidR="00332093" w:rsidRPr="00EC3DDF" w:rsidRDefault="00332093" w:rsidP="00332093">
      <w:pPr>
        <w:rPr>
          <w:rFonts w:cs="Arial"/>
        </w:rPr>
      </w:pPr>
      <w:r w:rsidRPr="00EC3DDF">
        <w:rPr>
          <w:rFonts w:cs="Arial"/>
        </w:rPr>
        <w:t>During activation, the touchscreen is locked out, and certain functionality is suspended/disabled as defined by HMI.</w:t>
      </w:r>
    </w:p>
    <w:p w14:paraId="59CAE166" w14:textId="77777777" w:rsidR="00332093" w:rsidRPr="00EC3DDF" w:rsidRDefault="00332093" w:rsidP="00332093">
      <w:pPr>
        <w:rPr>
          <w:rFonts w:cs="Arial"/>
        </w:rPr>
      </w:pPr>
    </w:p>
    <w:p w14:paraId="5735FDB7" w14:textId="77777777" w:rsidR="00332093" w:rsidRPr="00EC3DDF" w:rsidRDefault="00332093" w:rsidP="00332093">
      <w:pPr>
        <w:rPr>
          <w:rFonts w:cs="Arial"/>
        </w:rPr>
      </w:pPr>
      <w:r w:rsidRPr="00EC3DDF">
        <w:rPr>
          <w:rFonts w:cs="Arial"/>
        </w:rPr>
        <w:t xml:space="preserve">Valet mode is disabled using the same </w:t>
      </w:r>
      <w:proofErr w:type="gramStart"/>
      <w:r w:rsidRPr="00EC3DDF">
        <w:rPr>
          <w:rFonts w:cs="Arial"/>
        </w:rPr>
        <w:t>4 digit</w:t>
      </w:r>
      <w:proofErr w:type="gramEnd"/>
      <w:r w:rsidRPr="00EC3DDF">
        <w:rPr>
          <w:rFonts w:cs="Arial"/>
        </w:rPr>
        <w:t xml:space="preserve"> pin that was used during activation.  </w:t>
      </w:r>
    </w:p>
    <w:p w14:paraId="4D533264" w14:textId="77777777" w:rsidR="00332093" w:rsidRPr="00EC3DDF" w:rsidRDefault="00332093" w:rsidP="00332093">
      <w:pPr>
        <w:rPr>
          <w:rFonts w:cs="Arial"/>
        </w:rPr>
      </w:pPr>
    </w:p>
    <w:p w14:paraId="0BC10929" w14:textId="77777777" w:rsidR="00332093" w:rsidRPr="00EC3DDF" w:rsidRDefault="00332093" w:rsidP="00332093">
      <w:pPr>
        <w:rPr>
          <w:rFonts w:cs="Arial"/>
        </w:rPr>
      </w:pPr>
      <w:r w:rsidRPr="00EC3DDF">
        <w:rPr>
          <w:rFonts w:cs="Arial"/>
        </w:rPr>
        <w:t>There is a predetermined default pin that can be used to disable valet mode</w:t>
      </w:r>
      <w:r>
        <w:rPr>
          <w:rFonts w:cs="Arial"/>
        </w:rPr>
        <w:t xml:space="preserve"> as defined by HMI</w:t>
      </w:r>
      <w:r w:rsidRPr="00EC3DDF">
        <w:rPr>
          <w:rFonts w:cs="Arial"/>
        </w:rPr>
        <w:t>.  </w:t>
      </w:r>
    </w:p>
    <w:p w14:paraId="078933C7" w14:textId="77777777" w:rsidR="00332093" w:rsidRPr="00EC3DDF" w:rsidRDefault="00332093" w:rsidP="00332093">
      <w:pPr>
        <w:rPr>
          <w:rFonts w:cs="Arial"/>
        </w:rPr>
      </w:pPr>
    </w:p>
    <w:p w14:paraId="35941084" w14:textId="77777777" w:rsidR="00332093" w:rsidRPr="00EC3DDF" w:rsidRDefault="00332093" w:rsidP="00332093">
      <w:pPr>
        <w:rPr>
          <w:rFonts w:cs="Arial"/>
        </w:rPr>
      </w:pPr>
      <w:r w:rsidRPr="00EC3DDF">
        <w:rPr>
          <w:rFonts w:cs="Arial"/>
        </w:rPr>
        <w:t xml:space="preserve">Valet mode shall only be disabled using a matching </w:t>
      </w:r>
      <w:proofErr w:type="gramStart"/>
      <w:r w:rsidRPr="00EC3DDF">
        <w:rPr>
          <w:rFonts w:cs="Arial"/>
        </w:rPr>
        <w:t>4 digit</w:t>
      </w:r>
      <w:proofErr w:type="gramEnd"/>
      <w:r w:rsidRPr="00EC3DDF">
        <w:rPr>
          <w:rFonts w:cs="Arial"/>
        </w:rPr>
        <w:t xml:space="preserve"> pin to what was used to enable the feature or by the default pin. </w:t>
      </w:r>
    </w:p>
    <w:p w14:paraId="0C4A6CC7" w14:textId="77777777" w:rsidR="00332093" w:rsidRPr="00EC3DDF" w:rsidRDefault="00332093" w:rsidP="00332093">
      <w:pPr>
        <w:rPr>
          <w:rFonts w:cs="Arial"/>
        </w:rPr>
      </w:pPr>
    </w:p>
    <w:p w14:paraId="1E3BB316" w14:textId="77777777" w:rsidR="00332093" w:rsidRDefault="00332093" w:rsidP="00332093">
      <w:pPr>
        <w:rPr>
          <w:rFonts w:cs="Arial"/>
        </w:rPr>
      </w:pPr>
      <w:r>
        <w:rPr>
          <w:rFonts w:cs="Arial"/>
        </w:rPr>
        <w:t>While Valet mode is enabled it</w:t>
      </w:r>
      <w:r w:rsidRPr="00EC3DDF">
        <w:rPr>
          <w:rFonts w:cs="Arial"/>
        </w:rPr>
        <w:t xml:space="preserve"> shall not be disabled</w:t>
      </w:r>
      <w:ins w:id="418" w:author="Myslinski, Jason (J.S.)" w:date="2015-01-15T08:25:00Z">
        <w:r>
          <w:rPr>
            <w:rFonts w:cs="Arial"/>
          </w:rPr>
          <w:t xml:space="preserve"> over ignition cycles (</w:t>
        </w:r>
        <w:proofErr w:type="spellStart"/>
        <w:r>
          <w:rPr>
            <w:rFonts w:cs="Arial"/>
          </w:rPr>
          <w:t>ie</w:t>
        </w:r>
        <w:proofErr w:type="spellEnd"/>
        <w:r>
          <w:rPr>
            <w:rFonts w:cs="Arial"/>
          </w:rPr>
          <w:t xml:space="preserve"> </w:t>
        </w:r>
        <w:proofErr w:type="spellStart"/>
        <w:r>
          <w:rPr>
            <w:rFonts w:cs="Arial"/>
          </w:rPr>
          <w:t>HMIAudioMode</w:t>
        </w:r>
        <w:proofErr w:type="spellEnd"/>
        <w:r>
          <w:rPr>
            <w:rFonts w:cs="Arial"/>
          </w:rPr>
          <w:t xml:space="preserve"> turning OFF to ON to OFF..), during a battery reset (cold reboot) or</w:t>
        </w:r>
      </w:ins>
      <w:r w:rsidRPr="00EC3DDF">
        <w:rPr>
          <w:rFonts w:cs="Arial"/>
        </w:rPr>
        <w:t xml:space="preserve"> after performing the user activated multimedia system reboot via the manual 2 button press procedure as called out by the HMI (ex. radio power + seek up).   </w:t>
      </w:r>
    </w:p>
    <w:p w14:paraId="73520D95" w14:textId="77777777" w:rsidR="00332093" w:rsidRPr="00EC3DDF" w:rsidRDefault="00332093" w:rsidP="00332093">
      <w:pPr>
        <w:rPr>
          <w:rFonts w:cs="Arial"/>
        </w:rPr>
      </w:pPr>
    </w:p>
    <w:p w14:paraId="2DE00EFB" w14:textId="77777777" w:rsidR="00332093" w:rsidRDefault="00332093" w:rsidP="00332093">
      <w:pPr>
        <w:rPr>
          <w:rFonts w:cs="Arial"/>
        </w:rPr>
      </w:pPr>
      <w:r w:rsidRPr="00EC3DDF">
        <w:rPr>
          <w:rFonts w:cs="Arial"/>
        </w:rPr>
        <w:t xml:space="preserve">Upon activation/deactivation, the current valet mode state is communicated using the </w:t>
      </w:r>
      <w:proofErr w:type="spellStart"/>
      <w:r w:rsidRPr="00EC3DDF">
        <w:rPr>
          <w:rFonts w:cs="Arial"/>
        </w:rPr>
        <w:t>ValetMode_St</w:t>
      </w:r>
      <w:proofErr w:type="spellEnd"/>
      <w:r w:rsidRPr="00EC3DDF">
        <w:rPr>
          <w:rFonts w:cs="Arial"/>
        </w:rPr>
        <w:t xml:space="preserve"> signal. </w:t>
      </w:r>
      <w:r>
        <w:rPr>
          <w:rFonts w:cs="Arial"/>
        </w:rPr>
        <w:t xml:space="preserve"> </w:t>
      </w:r>
      <w:proofErr w:type="spellStart"/>
      <w:r>
        <w:rPr>
          <w:rFonts w:cs="Arial"/>
        </w:rPr>
        <w:t>ValetMode_St</w:t>
      </w:r>
      <w:proofErr w:type="spellEnd"/>
      <w:r>
        <w:rPr>
          <w:rFonts w:cs="Arial"/>
        </w:rPr>
        <w:t xml:space="preserve"> = ON shall enable Valet Mode and </w:t>
      </w:r>
      <w:proofErr w:type="spellStart"/>
      <w:r>
        <w:rPr>
          <w:rFonts w:cs="Arial"/>
        </w:rPr>
        <w:t>ValetMode_St</w:t>
      </w:r>
      <w:proofErr w:type="spellEnd"/>
      <w:r>
        <w:rPr>
          <w:rFonts w:cs="Arial"/>
        </w:rPr>
        <w:t xml:space="preserve"> = OFF shall disable Valet Mode for modules receiving this signal.  Modules receiving the </w:t>
      </w:r>
      <w:proofErr w:type="spellStart"/>
      <w:r>
        <w:rPr>
          <w:rFonts w:cs="Arial"/>
        </w:rPr>
        <w:t>ValetMode_St</w:t>
      </w:r>
      <w:proofErr w:type="spellEnd"/>
      <w:r>
        <w:rPr>
          <w:rFonts w:cs="Arial"/>
        </w:rPr>
        <w:t xml:space="preserve"> signal shall determine what features/functions to lock out while </w:t>
      </w:r>
      <w:proofErr w:type="spellStart"/>
      <w:r>
        <w:rPr>
          <w:rFonts w:cs="Arial"/>
        </w:rPr>
        <w:t>ValetMode</w:t>
      </w:r>
      <w:proofErr w:type="spellEnd"/>
      <w:r>
        <w:rPr>
          <w:rFonts w:cs="Arial"/>
        </w:rPr>
        <w:t xml:space="preserve"> is active.  </w:t>
      </w:r>
    </w:p>
    <w:p w14:paraId="07AB84C9" w14:textId="77777777" w:rsidR="00332093" w:rsidRPr="00EC3DDF" w:rsidRDefault="00332093" w:rsidP="00332093">
      <w:pPr>
        <w:rPr>
          <w:rFonts w:cs="Arial"/>
        </w:rPr>
      </w:pPr>
    </w:p>
    <w:p w14:paraId="5A11BF13" w14:textId="77777777" w:rsidR="00332093" w:rsidRDefault="00332093" w:rsidP="00332093">
      <w:pPr>
        <w:pStyle w:val="Heading3"/>
      </w:pPr>
      <w:bookmarkStart w:id="419" w:name="_Toc65750578"/>
      <w:r>
        <w:lastRenderedPageBreak/>
        <w:t>White Box Views</w:t>
      </w:r>
      <w:bookmarkEnd w:id="419"/>
    </w:p>
    <w:p w14:paraId="75DC349C" w14:textId="77777777" w:rsidR="00332093" w:rsidRDefault="00332093" w:rsidP="00332093">
      <w:pPr>
        <w:pStyle w:val="Heading4"/>
      </w:pPr>
      <w:r>
        <w:t>VS-ACT-REQ-096820/A-Set Valet Mode</w:t>
      </w:r>
    </w:p>
    <w:p w14:paraId="1BDB366A" w14:textId="77777777" w:rsidR="00332093" w:rsidRDefault="00332093" w:rsidP="00332093">
      <w:pPr>
        <w:jc w:val="center"/>
      </w:pPr>
      <w:r>
        <w:rPr>
          <w:noProof/>
        </w:rPr>
        <w:drawing>
          <wp:inline distT="0" distB="0" distL="0" distR="0">
            <wp:extent cx="5943600" cy="3588414"/>
            <wp:effectExtent l="0" t="0" r="0" b="0"/>
            <wp:docPr id="4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588414"/>
                    </a:xfrm>
                    <a:prstGeom prst="rect">
                      <a:avLst/>
                    </a:prstGeom>
                    <a:noFill/>
                    <a:ln>
                      <a:noFill/>
                    </a:ln>
                  </pic:spPr>
                </pic:pic>
              </a:graphicData>
            </a:graphic>
          </wp:inline>
        </w:drawing>
      </w:r>
    </w:p>
    <w:p w14:paraId="43C35028" w14:textId="77777777" w:rsidR="00332093" w:rsidRDefault="00332093" w:rsidP="00332093">
      <w:pPr>
        <w:pStyle w:val="Heading4"/>
      </w:pPr>
      <w:r>
        <w:t>VS-SD-REQ-097279/B-Set Valet Mode</w:t>
      </w:r>
    </w:p>
    <w:p w14:paraId="36E6EB98" w14:textId="77777777" w:rsidR="00332093" w:rsidRDefault="00332093" w:rsidP="00332093">
      <w:pPr>
        <w:jc w:val="center"/>
      </w:pPr>
      <w:r>
        <w:rPr>
          <w:noProof/>
        </w:rPr>
        <w:drawing>
          <wp:inline distT="0" distB="0" distL="0" distR="0">
            <wp:extent cx="5943600" cy="3290207"/>
            <wp:effectExtent l="0" t="0" r="0" b="5715"/>
            <wp:docPr id="4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290207"/>
                    </a:xfrm>
                    <a:prstGeom prst="rect">
                      <a:avLst/>
                    </a:prstGeom>
                    <a:noFill/>
                    <a:ln>
                      <a:noFill/>
                    </a:ln>
                  </pic:spPr>
                </pic:pic>
              </a:graphicData>
            </a:graphic>
          </wp:inline>
        </w:drawing>
      </w:r>
    </w:p>
    <w:p w14:paraId="53E8F09F" w14:textId="77777777" w:rsidR="00332093" w:rsidRDefault="00332093" w:rsidP="00332093">
      <w:pPr>
        <w:jc w:val="center"/>
      </w:pPr>
    </w:p>
    <w:p w14:paraId="2A63EBC4" w14:textId="77777777" w:rsidR="00332093" w:rsidRDefault="00332093" w:rsidP="00332093">
      <w:pPr>
        <w:jc w:val="center"/>
      </w:pPr>
    </w:p>
    <w:p w14:paraId="5658762C" w14:textId="77777777" w:rsidR="00332093" w:rsidRDefault="00332093" w:rsidP="00332093">
      <w:r>
        <w:t>Note: Vehicle Setting Server can be the same module as the Vehicle Setting Client (</w:t>
      </w:r>
      <w:proofErr w:type="spellStart"/>
      <w:r>
        <w:t>ex locking</w:t>
      </w:r>
      <w:proofErr w:type="spellEnd"/>
      <w:r>
        <w:t xml:space="preserve"> screen which requires a PIN to unlock) or the Vehicle Settings Server could be a different module then the Vehicle Setting Client would require bus communication (ex. locking glove box if supported).</w:t>
      </w:r>
    </w:p>
    <w:p w14:paraId="1ABA6A20" w14:textId="77777777" w:rsidR="00332093" w:rsidRDefault="00332093">
      <w:pPr>
        <w:spacing w:after="200" w:line="276" w:lineRule="auto"/>
      </w:pPr>
      <w:r>
        <w:br w:type="page"/>
      </w:r>
    </w:p>
    <w:p w14:paraId="7C8615ED" w14:textId="77777777" w:rsidR="00332093" w:rsidRDefault="00332093" w:rsidP="00332093">
      <w:pPr>
        <w:pStyle w:val="Heading2"/>
      </w:pPr>
      <w:bookmarkStart w:id="420" w:name="_Toc65750579"/>
      <w:r w:rsidRPr="00B9479B">
        <w:lastRenderedPageBreak/>
        <w:t>VS-FUN-REQ-334503/A-Drive History Reset</w:t>
      </w:r>
      <w:bookmarkEnd w:id="420"/>
    </w:p>
    <w:p w14:paraId="3F04302A" w14:textId="77777777" w:rsidR="00332093" w:rsidRDefault="00332093" w:rsidP="00332093">
      <w:pPr>
        <w:pStyle w:val="Heading3"/>
      </w:pPr>
      <w:bookmarkStart w:id="421" w:name="_Toc65750580"/>
      <w:r w:rsidRPr="00B9479B">
        <w:t>VS-CLD-REQ-339750/A-Drive History Client</w:t>
      </w:r>
      <w:bookmarkEnd w:id="421"/>
    </w:p>
    <w:p w14:paraId="1EB899E5" w14:textId="77777777" w:rsidR="00332093" w:rsidRDefault="00332093" w:rsidP="00332093">
      <w:r>
        <w:t xml:space="preserve">The Drive History Client is responsible for requesting the </w:t>
      </w:r>
      <w:proofErr w:type="gramStart"/>
      <w:r>
        <w:t>Long Term</w:t>
      </w:r>
      <w:proofErr w:type="gramEnd"/>
      <w:r>
        <w:t xml:space="preserve"> Drive History Reset to the Drive History Server</w:t>
      </w:r>
    </w:p>
    <w:p w14:paraId="2AF4A97B" w14:textId="77777777" w:rsidR="00332093" w:rsidRDefault="00332093" w:rsidP="00332093">
      <w:pPr>
        <w:pStyle w:val="Heading3"/>
      </w:pPr>
      <w:bookmarkStart w:id="422" w:name="_Toc65750581"/>
      <w:r w:rsidRPr="00B9479B">
        <w:t>VS-CLD-REQ-342947/A-Drive History Server</w:t>
      </w:r>
      <w:bookmarkEnd w:id="422"/>
    </w:p>
    <w:p w14:paraId="07168B82" w14:textId="77777777" w:rsidR="00332093" w:rsidRDefault="00332093" w:rsidP="00332093">
      <w:pPr>
        <w:pStyle w:val="Heading3"/>
      </w:pPr>
      <w:bookmarkStart w:id="423" w:name="_Toc65750582"/>
      <w:r>
        <w:t>Interface Requirements</w:t>
      </w:r>
      <w:bookmarkEnd w:id="423"/>
    </w:p>
    <w:p w14:paraId="06F2BA12" w14:textId="77777777" w:rsidR="00332093" w:rsidRDefault="00332093" w:rsidP="00332093">
      <w:pPr>
        <w:pStyle w:val="Heading4"/>
      </w:pPr>
      <w:r w:rsidRPr="00B9479B">
        <w:t>MD-REQ-338982/B-</w:t>
      </w:r>
      <w:proofErr w:type="spellStart"/>
      <w:r w:rsidRPr="00B9479B">
        <w:t>LongTermReset_B_RqMnu</w:t>
      </w:r>
      <w:proofErr w:type="spellEnd"/>
    </w:p>
    <w:p w14:paraId="28D8EEBA" w14:textId="77777777" w:rsidR="00332093" w:rsidRPr="009E19EA" w:rsidRDefault="00332093">
      <w:pPr>
        <w:rPr>
          <w:rFonts w:cs="Arial"/>
        </w:rPr>
      </w:pPr>
      <w:r w:rsidRPr="009E19EA">
        <w:rPr>
          <w:rFonts w:cs="Arial"/>
        </w:rPr>
        <w:t>Message Type: Request</w:t>
      </w:r>
    </w:p>
    <w:p w14:paraId="254B132A" w14:textId="77777777" w:rsidR="00332093" w:rsidRPr="009E19EA" w:rsidRDefault="00332093">
      <w:pPr>
        <w:rPr>
          <w:rFonts w:cs="Arial"/>
        </w:rPr>
      </w:pPr>
    </w:p>
    <w:p w14:paraId="4C2AF192" w14:textId="77777777" w:rsidR="00332093" w:rsidRPr="009E19EA" w:rsidRDefault="00332093">
      <w:pPr>
        <w:widowControl w:val="0"/>
        <w:adjustRightInd w:val="0"/>
        <w:rPr>
          <w:rFonts w:cs="Arial"/>
        </w:rPr>
      </w:pPr>
      <w:r w:rsidRPr="009E19EA">
        <w:rPr>
          <w:rFonts w:cs="Arial"/>
        </w:rPr>
        <w:t xml:space="preserve">Note: Request signal from the Drive History Client to the Drive History Server to reset the </w:t>
      </w:r>
      <w:proofErr w:type="gramStart"/>
      <w:r w:rsidRPr="009E19EA">
        <w:rPr>
          <w:rFonts w:cs="Arial"/>
        </w:rPr>
        <w:t>long term</w:t>
      </w:r>
      <w:proofErr w:type="gramEnd"/>
      <w:r w:rsidRPr="009E19EA">
        <w:rPr>
          <w:rFonts w:cs="Arial"/>
        </w:rPr>
        <w:t xml:space="preserve"> </w:t>
      </w:r>
      <w:r>
        <w:rPr>
          <w:rFonts w:cs="Arial"/>
        </w:rPr>
        <w:t>d</w:t>
      </w:r>
      <w:r w:rsidRPr="009E19EA">
        <w:rPr>
          <w:rFonts w:cs="Arial"/>
        </w:rPr>
        <w:t xml:space="preserve">rive </w:t>
      </w:r>
      <w:r>
        <w:rPr>
          <w:rFonts w:cs="Arial"/>
        </w:rPr>
        <w:t>h</w:t>
      </w:r>
      <w:r w:rsidRPr="009E19EA">
        <w:rPr>
          <w:rFonts w:cs="Arial"/>
        </w:rPr>
        <w:t>istory information</w:t>
      </w:r>
    </w:p>
    <w:p w14:paraId="26825A89" w14:textId="77777777" w:rsidR="00332093" w:rsidRPr="009E19EA" w:rsidRDefault="00332093">
      <w:pPr>
        <w:rPr>
          <w:rFonts w:cs="Arial"/>
        </w:rPr>
      </w:pPr>
    </w:p>
    <w:p w14:paraId="71D81435" w14:textId="77777777" w:rsidR="00332093" w:rsidRPr="009E19EA"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55"/>
        <w:gridCol w:w="2070"/>
        <w:gridCol w:w="990"/>
        <w:gridCol w:w="3499"/>
      </w:tblGrid>
      <w:tr w:rsidR="00332093" w:rsidRPr="009E19EA" w14:paraId="2A9F6429" w14:textId="77777777" w:rsidTr="00332093">
        <w:trPr>
          <w:jc w:val="center"/>
        </w:trPr>
        <w:tc>
          <w:tcPr>
            <w:tcW w:w="3055" w:type="dxa"/>
            <w:tcBorders>
              <w:top w:val="single" w:sz="4" w:space="0" w:color="auto"/>
              <w:left w:val="single" w:sz="4" w:space="0" w:color="auto"/>
              <w:bottom w:val="single" w:sz="4" w:space="0" w:color="auto"/>
              <w:right w:val="single" w:sz="4" w:space="0" w:color="auto"/>
            </w:tcBorders>
            <w:hideMark/>
          </w:tcPr>
          <w:p w14:paraId="098C1850" w14:textId="77777777" w:rsidR="00332093" w:rsidRPr="009E19EA" w:rsidRDefault="00332093">
            <w:pPr>
              <w:spacing w:line="276" w:lineRule="auto"/>
              <w:rPr>
                <w:rFonts w:cs="Arial"/>
                <w:b/>
              </w:rPr>
            </w:pPr>
            <w:r w:rsidRPr="009E19EA">
              <w:rPr>
                <w:rFonts w:cs="Arial"/>
                <w:b/>
              </w:rPr>
              <w:t>Logical Signal Name</w:t>
            </w:r>
          </w:p>
        </w:tc>
        <w:tc>
          <w:tcPr>
            <w:tcW w:w="2070" w:type="dxa"/>
            <w:tcBorders>
              <w:top w:val="single" w:sz="4" w:space="0" w:color="auto"/>
              <w:left w:val="single" w:sz="4" w:space="0" w:color="auto"/>
              <w:bottom w:val="single" w:sz="4" w:space="0" w:color="auto"/>
              <w:right w:val="single" w:sz="4" w:space="0" w:color="auto"/>
            </w:tcBorders>
            <w:hideMark/>
          </w:tcPr>
          <w:p w14:paraId="5E8D6DA2" w14:textId="77777777" w:rsidR="00332093" w:rsidRPr="009E19EA" w:rsidRDefault="00332093">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72B3BF02" w14:textId="77777777" w:rsidR="00332093" w:rsidRPr="009E19EA" w:rsidRDefault="00332093">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14:paraId="74B3A3CA" w14:textId="77777777" w:rsidR="00332093" w:rsidRPr="009E19EA" w:rsidRDefault="00332093">
            <w:pPr>
              <w:spacing w:line="276" w:lineRule="auto"/>
              <w:rPr>
                <w:rFonts w:cs="Arial"/>
                <w:b/>
              </w:rPr>
            </w:pPr>
            <w:r w:rsidRPr="009E19EA">
              <w:rPr>
                <w:rFonts w:cs="Arial"/>
                <w:b/>
              </w:rPr>
              <w:t>Description</w:t>
            </w:r>
          </w:p>
        </w:tc>
      </w:tr>
      <w:tr w:rsidR="00332093" w:rsidRPr="009E19EA" w14:paraId="0ADC2622" w14:textId="77777777" w:rsidTr="00332093">
        <w:trPr>
          <w:jc w:val="center"/>
        </w:trPr>
        <w:tc>
          <w:tcPr>
            <w:tcW w:w="3055" w:type="dxa"/>
            <w:vMerge w:val="restart"/>
            <w:tcBorders>
              <w:top w:val="single" w:sz="4" w:space="0" w:color="auto"/>
              <w:left w:val="single" w:sz="4" w:space="0" w:color="auto"/>
              <w:right w:val="single" w:sz="4" w:space="0" w:color="auto"/>
            </w:tcBorders>
            <w:hideMark/>
          </w:tcPr>
          <w:p w14:paraId="3FD24266" w14:textId="77777777" w:rsidR="00332093" w:rsidRPr="009E19EA" w:rsidRDefault="00332093" w:rsidP="00332093">
            <w:pPr>
              <w:spacing w:line="276" w:lineRule="auto"/>
              <w:rPr>
                <w:rFonts w:cs="Arial"/>
              </w:rPr>
            </w:pPr>
            <w:proofErr w:type="spellStart"/>
            <w:r>
              <w:rPr>
                <w:rFonts w:cs="Arial"/>
              </w:rPr>
              <w:t>LongTermReset_B</w:t>
            </w:r>
            <w:r w:rsidRPr="009E19EA">
              <w:rPr>
                <w:rFonts w:cs="Arial"/>
              </w:rPr>
              <w:t>_Rq</w:t>
            </w:r>
            <w:r>
              <w:rPr>
                <w:rFonts w:cs="Arial"/>
              </w:rPr>
              <w:t>Mnu</w:t>
            </w:r>
            <w:proofErr w:type="spellEnd"/>
          </w:p>
        </w:tc>
        <w:tc>
          <w:tcPr>
            <w:tcW w:w="2070" w:type="dxa"/>
            <w:tcBorders>
              <w:top w:val="single" w:sz="4" w:space="0" w:color="auto"/>
              <w:left w:val="single" w:sz="4" w:space="0" w:color="auto"/>
              <w:bottom w:val="single" w:sz="4" w:space="0" w:color="auto"/>
              <w:right w:val="single" w:sz="4" w:space="0" w:color="auto"/>
            </w:tcBorders>
          </w:tcPr>
          <w:p w14:paraId="004A242A" w14:textId="77777777" w:rsidR="00332093" w:rsidRPr="009E19EA" w:rsidRDefault="00332093" w:rsidP="00332093">
            <w:pPr>
              <w:rPr>
                <w:rFonts w:cs="Arial"/>
              </w:rPr>
            </w:pPr>
            <w:r w:rsidRPr="009E19EA">
              <w:rPr>
                <w:rFonts w:cs="Arial"/>
              </w:rPr>
              <w:t>OFF</w:t>
            </w:r>
          </w:p>
        </w:tc>
        <w:tc>
          <w:tcPr>
            <w:tcW w:w="990" w:type="dxa"/>
            <w:tcBorders>
              <w:top w:val="single" w:sz="4" w:space="0" w:color="auto"/>
              <w:left w:val="single" w:sz="4" w:space="0" w:color="auto"/>
              <w:bottom w:val="single" w:sz="4" w:space="0" w:color="auto"/>
              <w:right w:val="single" w:sz="4" w:space="0" w:color="auto"/>
            </w:tcBorders>
          </w:tcPr>
          <w:p w14:paraId="375A2252" w14:textId="77777777" w:rsidR="00332093" w:rsidRPr="009E19EA" w:rsidRDefault="00332093" w:rsidP="00332093">
            <w:pPr>
              <w:rPr>
                <w:rFonts w:cs="Arial"/>
              </w:rPr>
            </w:pPr>
            <w:r w:rsidRPr="009E19EA">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14:paraId="17E36D13" w14:textId="77777777" w:rsidR="00332093" w:rsidRPr="009E19EA" w:rsidRDefault="00332093" w:rsidP="00332093">
            <w:pPr>
              <w:autoSpaceDE w:val="0"/>
              <w:autoSpaceDN w:val="0"/>
              <w:adjustRightInd w:val="0"/>
              <w:spacing w:line="276" w:lineRule="auto"/>
              <w:rPr>
                <w:rFonts w:cs="Arial"/>
              </w:rPr>
            </w:pPr>
          </w:p>
        </w:tc>
      </w:tr>
      <w:tr w:rsidR="00332093" w:rsidRPr="009E19EA" w14:paraId="7390289C" w14:textId="77777777" w:rsidTr="00332093">
        <w:trPr>
          <w:trHeight w:val="314"/>
          <w:jc w:val="center"/>
        </w:trPr>
        <w:tc>
          <w:tcPr>
            <w:tcW w:w="3055" w:type="dxa"/>
            <w:vMerge/>
            <w:tcBorders>
              <w:left w:val="single" w:sz="4" w:space="0" w:color="auto"/>
              <w:right w:val="single" w:sz="4" w:space="0" w:color="auto"/>
            </w:tcBorders>
            <w:vAlign w:val="center"/>
            <w:hideMark/>
          </w:tcPr>
          <w:p w14:paraId="3AAF8A9E" w14:textId="77777777" w:rsidR="00332093" w:rsidRPr="009E19EA" w:rsidRDefault="00332093" w:rsidP="00332093">
            <w:pPr>
              <w:spacing w:line="25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14:paraId="7B65A5F0" w14:textId="77777777" w:rsidR="00332093" w:rsidRPr="009E19EA" w:rsidRDefault="00332093" w:rsidP="00332093">
            <w:pPr>
              <w:rPr>
                <w:rFonts w:cs="Arial"/>
              </w:rPr>
            </w:pPr>
            <w:r w:rsidRPr="009E19EA">
              <w:rPr>
                <w:rFonts w:cs="Arial"/>
              </w:rPr>
              <w:t>ON</w:t>
            </w:r>
          </w:p>
        </w:tc>
        <w:tc>
          <w:tcPr>
            <w:tcW w:w="990" w:type="dxa"/>
            <w:tcBorders>
              <w:top w:val="single" w:sz="4" w:space="0" w:color="auto"/>
              <w:left w:val="single" w:sz="4" w:space="0" w:color="auto"/>
              <w:bottom w:val="single" w:sz="4" w:space="0" w:color="auto"/>
              <w:right w:val="single" w:sz="4" w:space="0" w:color="auto"/>
            </w:tcBorders>
          </w:tcPr>
          <w:p w14:paraId="059BE087" w14:textId="77777777" w:rsidR="00332093" w:rsidRPr="009E19EA" w:rsidRDefault="00332093" w:rsidP="00332093">
            <w:pPr>
              <w:rPr>
                <w:rFonts w:cs="Arial"/>
              </w:rPr>
            </w:pPr>
            <w:r w:rsidRPr="009E19EA">
              <w:rPr>
                <w:rFonts w:cs="Arial"/>
              </w:rPr>
              <w:t>0x1</w:t>
            </w:r>
          </w:p>
        </w:tc>
        <w:tc>
          <w:tcPr>
            <w:tcW w:w="3499" w:type="dxa"/>
            <w:tcBorders>
              <w:top w:val="single" w:sz="4" w:space="0" w:color="auto"/>
              <w:left w:val="single" w:sz="4" w:space="0" w:color="auto"/>
              <w:bottom w:val="single" w:sz="4" w:space="0" w:color="auto"/>
              <w:right w:val="single" w:sz="4" w:space="0" w:color="auto"/>
            </w:tcBorders>
          </w:tcPr>
          <w:p w14:paraId="480143BB" w14:textId="77777777" w:rsidR="00332093" w:rsidRPr="009E19EA" w:rsidRDefault="00332093" w:rsidP="00332093">
            <w:pPr>
              <w:spacing w:line="276" w:lineRule="auto"/>
              <w:rPr>
                <w:rFonts w:cs="Arial"/>
              </w:rPr>
            </w:pPr>
          </w:p>
        </w:tc>
      </w:tr>
    </w:tbl>
    <w:p w14:paraId="7C72D40A" w14:textId="77777777" w:rsidR="00332093" w:rsidRPr="003C137D" w:rsidRDefault="00332093">
      <w:pPr>
        <w:rPr>
          <w:rFonts w:cs="Arial"/>
        </w:rPr>
      </w:pPr>
      <w:r w:rsidRPr="009E19EA">
        <w:rPr>
          <w:rFonts w:cs="Arial"/>
        </w:rPr>
        <w:t xml:space="preserve">Note:  </w:t>
      </w:r>
      <w:proofErr w:type="spellStart"/>
      <w:r w:rsidRPr="009E19EA">
        <w:rPr>
          <w:rFonts w:cs="Arial"/>
        </w:rPr>
        <w:t>init</w:t>
      </w:r>
      <w:proofErr w:type="spellEnd"/>
      <w:r w:rsidRPr="009E19EA">
        <w:rPr>
          <w:rFonts w:cs="Arial"/>
        </w:rPr>
        <w:t xml:space="preserve"> value in the CAN dB for this signal should be 0x0 OFF</w:t>
      </w:r>
    </w:p>
    <w:p w14:paraId="5C3D8F13" w14:textId="77777777" w:rsidR="00332093" w:rsidRDefault="00332093" w:rsidP="00332093">
      <w:pPr>
        <w:pStyle w:val="Heading3"/>
      </w:pPr>
      <w:bookmarkStart w:id="424" w:name="_Toc65750583"/>
      <w:r>
        <w:t>Requirements</w:t>
      </w:r>
      <w:bookmarkEnd w:id="424"/>
    </w:p>
    <w:p w14:paraId="40A6A717" w14:textId="77777777" w:rsidR="00332093" w:rsidRPr="00332093" w:rsidRDefault="00332093" w:rsidP="00332093">
      <w:pPr>
        <w:pStyle w:val="Heading4"/>
        <w:rPr>
          <w:b w:val="0"/>
          <w:u w:val="single"/>
        </w:rPr>
      </w:pPr>
      <w:r w:rsidRPr="00332093">
        <w:rPr>
          <w:b w:val="0"/>
          <w:u w:val="single"/>
        </w:rPr>
        <w:t>VS-SR-REQ-334504/B-Drive History Reset</w:t>
      </w:r>
    </w:p>
    <w:p w14:paraId="5464F95E" w14:textId="77777777" w:rsidR="00332093" w:rsidRPr="00C967C5" w:rsidRDefault="00332093" w:rsidP="00332093">
      <w:pPr>
        <w:rPr>
          <w:rFonts w:cs="Arial"/>
        </w:rPr>
      </w:pPr>
      <w:r>
        <w:rPr>
          <w:rFonts w:cs="Arial"/>
        </w:rPr>
        <w:t>When the drive h</w:t>
      </w:r>
      <w:r w:rsidRPr="00C967C5">
        <w:rPr>
          <w:rFonts w:cs="Arial"/>
        </w:rPr>
        <w:t xml:space="preserve">istory setting is selected to reset the </w:t>
      </w:r>
      <w:proofErr w:type="gramStart"/>
      <w:r w:rsidRPr="00C967C5">
        <w:rPr>
          <w:rFonts w:cs="Arial"/>
        </w:rPr>
        <w:t>long term</w:t>
      </w:r>
      <w:proofErr w:type="gramEnd"/>
      <w:r w:rsidRPr="00C967C5">
        <w:rPr>
          <w:rFonts w:cs="Arial"/>
        </w:rPr>
        <w:t xml:space="preserve"> drive history the Drive History Client shall:</w:t>
      </w:r>
    </w:p>
    <w:p w14:paraId="40BF6716" w14:textId="77777777" w:rsidR="00332093" w:rsidRPr="00C967C5" w:rsidRDefault="00332093" w:rsidP="00332093">
      <w:pPr>
        <w:numPr>
          <w:ilvl w:val="0"/>
          <w:numId w:val="596"/>
        </w:numPr>
        <w:rPr>
          <w:rFonts w:cs="Arial"/>
        </w:rPr>
      </w:pPr>
      <w:r>
        <w:rPr>
          <w:rFonts w:cs="Arial"/>
        </w:rPr>
        <w:t xml:space="preserve">Set the signal </w:t>
      </w:r>
      <w:proofErr w:type="spellStart"/>
      <w:r>
        <w:rPr>
          <w:rFonts w:cs="Arial"/>
        </w:rPr>
        <w:t>LongTermReset_B</w:t>
      </w:r>
      <w:r w:rsidRPr="00C967C5">
        <w:rPr>
          <w:rFonts w:cs="Arial"/>
        </w:rPr>
        <w:t>_Rq</w:t>
      </w:r>
      <w:r>
        <w:rPr>
          <w:rFonts w:cs="Arial"/>
        </w:rPr>
        <w:t>Mnu</w:t>
      </w:r>
      <w:proofErr w:type="spellEnd"/>
      <w:r w:rsidRPr="00C967C5">
        <w:rPr>
          <w:rFonts w:cs="Arial"/>
        </w:rPr>
        <w:t xml:space="preserve"> to ON from OFF, AND</w:t>
      </w:r>
    </w:p>
    <w:p w14:paraId="09E28BF7" w14:textId="77777777" w:rsidR="00332093" w:rsidRPr="00C967C5" w:rsidRDefault="00332093" w:rsidP="00332093">
      <w:pPr>
        <w:numPr>
          <w:ilvl w:val="0"/>
          <w:numId w:val="596"/>
        </w:numPr>
        <w:rPr>
          <w:rFonts w:cs="Arial"/>
        </w:rPr>
      </w:pPr>
      <w:r>
        <w:rPr>
          <w:rFonts w:cs="Arial"/>
        </w:rPr>
        <w:t xml:space="preserve">Hold the </w:t>
      </w:r>
      <w:proofErr w:type="spellStart"/>
      <w:r>
        <w:rPr>
          <w:rFonts w:cs="Arial"/>
        </w:rPr>
        <w:t>LongTermReset_B</w:t>
      </w:r>
      <w:r w:rsidRPr="00C967C5">
        <w:rPr>
          <w:rFonts w:cs="Arial"/>
        </w:rPr>
        <w:t>_Rq</w:t>
      </w:r>
      <w:r>
        <w:rPr>
          <w:rFonts w:cs="Arial"/>
        </w:rPr>
        <w:t>Mnu</w:t>
      </w:r>
      <w:proofErr w:type="spellEnd"/>
      <w:r w:rsidRPr="00C967C5">
        <w:rPr>
          <w:rFonts w:cs="Arial"/>
        </w:rPr>
        <w:t xml:space="preserve"> set to ON for 2 seconds +/- 10%, then</w:t>
      </w:r>
    </w:p>
    <w:p w14:paraId="53203575" w14:textId="77777777" w:rsidR="00332093" w:rsidRPr="00C967C5" w:rsidRDefault="00332093" w:rsidP="00332093">
      <w:pPr>
        <w:numPr>
          <w:ilvl w:val="0"/>
          <w:numId w:val="596"/>
        </w:numPr>
        <w:rPr>
          <w:rFonts w:cs="Arial"/>
        </w:rPr>
      </w:pPr>
      <w:r w:rsidRPr="00C967C5">
        <w:rPr>
          <w:rFonts w:cs="Arial"/>
        </w:rPr>
        <w:t xml:space="preserve">Set </w:t>
      </w:r>
      <w:proofErr w:type="spellStart"/>
      <w:r>
        <w:rPr>
          <w:rFonts w:cs="Arial"/>
        </w:rPr>
        <w:t>LongTermReset_B</w:t>
      </w:r>
      <w:r w:rsidRPr="00C967C5">
        <w:rPr>
          <w:rFonts w:cs="Arial"/>
        </w:rPr>
        <w:t>_Rq</w:t>
      </w:r>
      <w:r>
        <w:rPr>
          <w:rFonts w:cs="Arial"/>
        </w:rPr>
        <w:t>Mnu</w:t>
      </w:r>
      <w:proofErr w:type="spellEnd"/>
      <w:r w:rsidRPr="00C967C5">
        <w:rPr>
          <w:rFonts w:cs="Arial"/>
        </w:rPr>
        <w:t xml:space="preserve"> back to OFF</w:t>
      </w:r>
    </w:p>
    <w:p w14:paraId="15AFA239" w14:textId="77777777" w:rsidR="00332093" w:rsidRPr="00C967C5" w:rsidRDefault="00332093" w:rsidP="00332093">
      <w:pPr>
        <w:rPr>
          <w:rFonts w:cs="Arial"/>
        </w:rPr>
      </w:pPr>
    </w:p>
    <w:p w14:paraId="0DEF1A95" w14:textId="77777777" w:rsidR="00332093" w:rsidRDefault="00332093" w:rsidP="00332093">
      <w:pPr>
        <w:rPr>
          <w:rFonts w:cs="Arial"/>
        </w:rPr>
      </w:pPr>
      <w:r w:rsidRPr="00C967C5">
        <w:rPr>
          <w:rFonts w:cs="Arial"/>
        </w:rPr>
        <w:t>Note:  There is no status</w:t>
      </w:r>
      <w:r>
        <w:rPr>
          <w:rFonts w:cs="Arial"/>
        </w:rPr>
        <w:t xml:space="preserve"> signal</w:t>
      </w:r>
      <w:r w:rsidRPr="00C967C5">
        <w:rPr>
          <w:rFonts w:cs="Arial"/>
        </w:rPr>
        <w:t xml:space="preserve"> back for the Drive History Client indicating if the reset was successful or not. </w:t>
      </w:r>
    </w:p>
    <w:p w14:paraId="28DB909C" w14:textId="77777777" w:rsidR="00332093" w:rsidRDefault="00332093" w:rsidP="00332093">
      <w:pPr>
        <w:rPr>
          <w:rFonts w:cs="Arial"/>
        </w:rPr>
      </w:pPr>
    </w:p>
    <w:p w14:paraId="0A477948" w14:textId="77777777" w:rsidR="00332093" w:rsidRPr="00406354" w:rsidRDefault="00332093" w:rsidP="00332093">
      <w:pPr>
        <w:rPr>
          <w:rFonts w:cs="Arial"/>
        </w:rPr>
      </w:pPr>
      <w:r w:rsidRPr="00406354">
        <w:rPr>
          <w:rFonts w:cs="Arial"/>
        </w:rPr>
        <w:t xml:space="preserve">The Drive History Client is only allowed to display Drive History Long Term Reset Setting HMI when Ignition = Run or Accessory.  </w:t>
      </w:r>
      <w:r w:rsidRPr="00406354">
        <w:rPr>
          <w:rFonts w:cs="Arial"/>
          <w:bCs/>
        </w:rPr>
        <w:t xml:space="preserve">See HMI specification for when this setting is </w:t>
      </w:r>
      <w:proofErr w:type="gramStart"/>
      <w:r w:rsidRPr="00406354">
        <w:rPr>
          <w:rFonts w:cs="Arial"/>
          <w:bCs/>
        </w:rPr>
        <w:t>actually shown</w:t>
      </w:r>
      <w:proofErr w:type="gramEnd"/>
      <w:r w:rsidRPr="00406354">
        <w:rPr>
          <w:rFonts w:cs="Arial"/>
          <w:bCs/>
        </w:rPr>
        <w:t xml:space="preserve"> (could be more limited) but this setting cannot be shown outside for Run/ACC</w:t>
      </w:r>
    </w:p>
    <w:p w14:paraId="73047301" w14:textId="77777777" w:rsidR="00332093" w:rsidRPr="00406354" w:rsidRDefault="00332093" w:rsidP="00332093">
      <w:pPr>
        <w:rPr>
          <w:rFonts w:cs="Arial"/>
          <w:color w:val="FF0000"/>
        </w:rPr>
      </w:pPr>
    </w:p>
    <w:p w14:paraId="0CBCE1E1" w14:textId="77777777" w:rsidR="00332093" w:rsidRDefault="00332093" w:rsidP="00332093">
      <w:pPr>
        <w:rPr>
          <w:rFonts w:cs="Arial"/>
          <w:bCs/>
          <w:color w:val="FF0000"/>
        </w:rPr>
      </w:pPr>
    </w:p>
    <w:tbl>
      <w:tblPr>
        <w:tblW w:w="2355" w:type="dxa"/>
        <w:jc w:val="center"/>
        <w:tblLook w:val="04A0" w:firstRow="1" w:lastRow="0" w:firstColumn="1" w:lastColumn="0" w:noHBand="0" w:noVBand="1"/>
      </w:tblPr>
      <w:tblGrid>
        <w:gridCol w:w="2355"/>
      </w:tblGrid>
      <w:tr w:rsidR="00332093" w:rsidRPr="00B37011" w14:paraId="32D879A6" w14:textId="77777777" w:rsidTr="00332093">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14:paraId="45323999" w14:textId="77777777" w:rsidR="00332093" w:rsidRPr="00B37011" w:rsidRDefault="00332093" w:rsidP="00332093">
            <w:pPr>
              <w:spacing w:line="276" w:lineRule="auto"/>
              <w:jc w:val="center"/>
              <w:rPr>
                <w:rFonts w:cs="Arial"/>
                <w:b/>
                <w:bCs/>
              </w:rPr>
            </w:pPr>
            <w:r>
              <w:rPr>
                <w:rFonts w:cs="Arial"/>
                <w:b/>
                <w:bCs/>
              </w:rPr>
              <w:t>HMI Setting ID</w:t>
            </w:r>
          </w:p>
        </w:tc>
      </w:tr>
      <w:tr w:rsidR="00332093" w:rsidRPr="00B37011" w14:paraId="1610ABB8" w14:textId="77777777" w:rsidTr="00332093">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tcPr>
          <w:p w14:paraId="35BFB1B1" w14:textId="77777777" w:rsidR="00332093" w:rsidRPr="000E3299" w:rsidRDefault="00332093" w:rsidP="00332093">
            <w:pPr>
              <w:spacing w:line="276" w:lineRule="auto"/>
              <w:jc w:val="center"/>
              <w:rPr>
                <w:rFonts w:eastAsiaTheme="minorEastAsia" w:cs="Arial"/>
              </w:rPr>
            </w:pPr>
            <w:r w:rsidRPr="00717B8E">
              <w:rPr>
                <w:rFonts w:eastAsiaTheme="minorEastAsia" w:cs="Arial"/>
              </w:rPr>
              <w:t>1024</w:t>
            </w:r>
          </w:p>
        </w:tc>
      </w:tr>
    </w:tbl>
    <w:p w14:paraId="18987236" w14:textId="77777777" w:rsidR="00332093" w:rsidRDefault="00332093" w:rsidP="00332093">
      <w:pPr>
        <w:rPr>
          <w:color w:val="FF0000"/>
        </w:rPr>
      </w:pPr>
    </w:p>
    <w:p w14:paraId="2B623638" w14:textId="77777777" w:rsidR="00332093" w:rsidRDefault="00332093" w:rsidP="00332093">
      <w:pPr>
        <w:rPr>
          <w:color w:val="FF0000"/>
        </w:rPr>
      </w:pPr>
    </w:p>
    <w:p w14:paraId="71C6C973" w14:textId="77777777" w:rsidR="00332093" w:rsidRPr="007F3CAE" w:rsidRDefault="00332093" w:rsidP="00332093"/>
    <w:p w14:paraId="722B2913" w14:textId="77777777" w:rsidR="00332093" w:rsidRPr="007F3CAE" w:rsidRDefault="00332093" w:rsidP="00332093"/>
    <w:p w14:paraId="7CD3B81B" w14:textId="77777777" w:rsidR="00332093" w:rsidRPr="007F3CAE" w:rsidRDefault="00332093" w:rsidP="00332093"/>
    <w:p w14:paraId="614AEDE6" w14:textId="77777777" w:rsidR="00332093" w:rsidRPr="007F3CAE" w:rsidRDefault="00332093" w:rsidP="00332093"/>
    <w:p w14:paraId="129587C5" w14:textId="77777777" w:rsidR="00332093" w:rsidRPr="007F3CAE" w:rsidRDefault="00332093" w:rsidP="00332093"/>
    <w:p w14:paraId="0D8643AC" w14:textId="77777777" w:rsidR="00332093" w:rsidRPr="007F3CAE" w:rsidRDefault="00332093" w:rsidP="00332093"/>
    <w:p w14:paraId="72DECC50" w14:textId="77777777" w:rsidR="00332093" w:rsidRPr="007F3CAE" w:rsidRDefault="00332093" w:rsidP="00332093"/>
    <w:p w14:paraId="6851070E" w14:textId="77777777" w:rsidR="00332093" w:rsidRPr="007F3CAE" w:rsidRDefault="00332093" w:rsidP="00332093"/>
    <w:p w14:paraId="078896CE" w14:textId="77777777" w:rsidR="00332093" w:rsidRDefault="00332093" w:rsidP="00332093"/>
    <w:p w14:paraId="1E0E13D6" w14:textId="77777777" w:rsidR="00332093" w:rsidRPr="007F3CAE" w:rsidRDefault="00332093" w:rsidP="00332093">
      <w:pPr>
        <w:tabs>
          <w:tab w:val="left" w:pos="3750"/>
        </w:tabs>
      </w:pPr>
      <w:r>
        <w:tab/>
      </w:r>
    </w:p>
    <w:p w14:paraId="1D1BB8A9" w14:textId="77777777" w:rsidR="00332093" w:rsidRDefault="00332093">
      <w:pPr>
        <w:spacing w:after="200" w:line="276" w:lineRule="auto"/>
      </w:pPr>
      <w:r>
        <w:br w:type="page"/>
      </w:r>
    </w:p>
    <w:p w14:paraId="4B87DC8C" w14:textId="77777777" w:rsidR="00332093" w:rsidRDefault="00332093" w:rsidP="00332093">
      <w:pPr>
        <w:pStyle w:val="Heading2"/>
      </w:pPr>
      <w:bookmarkStart w:id="425" w:name="_Toc65750584"/>
      <w:r w:rsidRPr="00B9479B">
        <w:lastRenderedPageBreak/>
        <w:t>VS-FUN-REQ-333193/A-Low Battery Alert</w:t>
      </w:r>
      <w:bookmarkEnd w:id="425"/>
    </w:p>
    <w:p w14:paraId="3624C6B2" w14:textId="77777777" w:rsidR="00332093" w:rsidRDefault="00332093" w:rsidP="00332093">
      <w:pPr>
        <w:pStyle w:val="Heading3"/>
      </w:pPr>
      <w:bookmarkStart w:id="426" w:name="_Toc65750585"/>
      <w:r w:rsidRPr="00B9479B">
        <w:t>VS-CLD-REQ-341184/A-Low Battery Alert Client</w:t>
      </w:r>
      <w:bookmarkEnd w:id="426"/>
    </w:p>
    <w:p w14:paraId="3BE75A5B" w14:textId="77777777" w:rsidR="00332093" w:rsidRDefault="00332093" w:rsidP="00332093">
      <w:r>
        <w:t>The Low Battery Alert Client interfaces with the user via HMI and is responsible for sending the Low Battery setting request to the Low Battery Server.</w:t>
      </w:r>
    </w:p>
    <w:p w14:paraId="358217AC" w14:textId="77777777" w:rsidR="00332093" w:rsidRDefault="00332093" w:rsidP="00332093">
      <w:pPr>
        <w:pStyle w:val="Heading3"/>
      </w:pPr>
      <w:bookmarkStart w:id="427" w:name="_Toc65750586"/>
      <w:r w:rsidRPr="00B9479B">
        <w:t>VS-CLD-REQ-341185/A-Low Battery Alert Server</w:t>
      </w:r>
      <w:bookmarkEnd w:id="427"/>
    </w:p>
    <w:p w14:paraId="5AD2E751" w14:textId="77777777" w:rsidR="00332093" w:rsidRDefault="00332093" w:rsidP="00332093">
      <w:r>
        <w:t>The Low Battery Alert Server is responsible for control of the Low Battery Alert function and interfaces with the Low Battery Alert Server</w:t>
      </w:r>
    </w:p>
    <w:p w14:paraId="6800F35A" w14:textId="77777777" w:rsidR="00332093" w:rsidRDefault="00332093" w:rsidP="00332093">
      <w:pPr>
        <w:pStyle w:val="Heading3"/>
      </w:pPr>
      <w:bookmarkStart w:id="428" w:name="_Toc65750587"/>
      <w:r>
        <w:t>Interface Requirements</w:t>
      </w:r>
      <w:bookmarkEnd w:id="428"/>
    </w:p>
    <w:p w14:paraId="0784B73D" w14:textId="77777777" w:rsidR="00332093" w:rsidRDefault="00332093" w:rsidP="00332093">
      <w:pPr>
        <w:pStyle w:val="Heading4"/>
      </w:pPr>
      <w:r w:rsidRPr="00B9479B">
        <w:t>MD-REQ-341180/B-</w:t>
      </w:r>
      <w:proofErr w:type="spellStart"/>
      <w:r w:rsidRPr="00B9479B">
        <w:t>BattTracLoThres_D_Stat</w:t>
      </w:r>
      <w:proofErr w:type="spellEnd"/>
    </w:p>
    <w:p w14:paraId="09765616" w14:textId="77777777" w:rsidR="00332093" w:rsidRPr="009E19EA" w:rsidRDefault="00332093">
      <w:pPr>
        <w:rPr>
          <w:rFonts w:cs="Arial"/>
        </w:rPr>
      </w:pPr>
      <w:r w:rsidRPr="009E19EA">
        <w:rPr>
          <w:rFonts w:cs="Arial"/>
        </w:rPr>
        <w:t xml:space="preserve">Message Type: </w:t>
      </w:r>
      <w:r>
        <w:rPr>
          <w:rFonts w:cs="Arial"/>
        </w:rPr>
        <w:t>Status</w:t>
      </w:r>
    </w:p>
    <w:p w14:paraId="1BD142F1" w14:textId="77777777" w:rsidR="00332093" w:rsidRPr="009E19EA" w:rsidRDefault="00332093">
      <w:pPr>
        <w:rPr>
          <w:rFonts w:cs="Arial"/>
        </w:rPr>
      </w:pPr>
    </w:p>
    <w:p w14:paraId="4601CCD3" w14:textId="77777777" w:rsidR="00332093" w:rsidRPr="009E19EA" w:rsidRDefault="00332093">
      <w:pPr>
        <w:widowControl w:val="0"/>
        <w:adjustRightInd w:val="0"/>
        <w:rPr>
          <w:rFonts w:cs="Arial"/>
        </w:rPr>
      </w:pPr>
      <w:r w:rsidRPr="009E19EA">
        <w:rPr>
          <w:rFonts w:cs="Arial"/>
        </w:rPr>
        <w:t xml:space="preserve">Note: </w:t>
      </w:r>
      <w:r>
        <w:rPr>
          <w:rFonts w:cs="Arial"/>
        </w:rPr>
        <w:t>Status signal from the Low Battery Alert Server with the status of the Low Battery Alert function</w:t>
      </w:r>
    </w:p>
    <w:p w14:paraId="4E1B9A1C" w14:textId="77777777" w:rsidR="00332093" w:rsidRPr="009E19EA" w:rsidRDefault="00332093">
      <w:pPr>
        <w:rPr>
          <w:rFonts w:cs="Arial"/>
        </w:rPr>
      </w:pPr>
    </w:p>
    <w:p w14:paraId="13F40DC0" w14:textId="77777777" w:rsidR="00332093" w:rsidRPr="009E19EA" w:rsidRDefault="00332093">
      <w:pPr>
        <w:rPr>
          <w:rFonts w:cs="Arial"/>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4860"/>
      </w:tblGrid>
      <w:tr w:rsidR="00332093" w:rsidRPr="009E19EA" w14:paraId="51B53422" w14:textId="77777777" w:rsidTr="00332093">
        <w:trPr>
          <w:jc w:val="center"/>
        </w:trPr>
        <w:tc>
          <w:tcPr>
            <w:tcW w:w="2965" w:type="dxa"/>
            <w:tcBorders>
              <w:top w:val="single" w:sz="4" w:space="0" w:color="auto"/>
              <w:left w:val="single" w:sz="4" w:space="0" w:color="auto"/>
              <w:bottom w:val="single" w:sz="4" w:space="0" w:color="auto"/>
              <w:right w:val="single" w:sz="4" w:space="0" w:color="auto"/>
            </w:tcBorders>
            <w:hideMark/>
          </w:tcPr>
          <w:p w14:paraId="14C02F9B" w14:textId="77777777" w:rsidR="00332093" w:rsidRPr="009E19EA" w:rsidRDefault="00332093">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2BEF1145" w14:textId="77777777" w:rsidR="00332093" w:rsidRPr="009E19EA" w:rsidRDefault="00332093">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0D76543E" w14:textId="77777777" w:rsidR="00332093" w:rsidRPr="009E19EA" w:rsidRDefault="00332093">
            <w:pPr>
              <w:spacing w:line="276" w:lineRule="auto"/>
              <w:rPr>
                <w:rFonts w:cs="Arial"/>
                <w:b/>
              </w:rPr>
            </w:pPr>
            <w:r w:rsidRPr="009E19EA">
              <w:rPr>
                <w:rFonts w:cs="Arial"/>
                <w:b/>
              </w:rPr>
              <w:t>Value</w:t>
            </w:r>
          </w:p>
        </w:tc>
        <w:tc>
          <w:tcPr>
            <w:tcW w:w="4860" w:type="dxa"/>
            <w:tcBorders>
              <w:top w:val="single" w:sz="4" w:space="0" w:color="auto"/>
              <w:left w:val="single" w:sz="4" w:space="0" w:color="auto"/>
              <w:bottom w:val="single" w:sz="4" w:space="0" w:color="auto"/>
              <w:right w:val="single" w:sz="4" w:space="0" w:color="auto"/>
            </w:tcBorders>
            <w:hideMark/>
          </w:tcPr>
          <w:p w14:paraId="0F8A8FA4" w14:textId="77777777" w:rsidR="00332093" w:rsidRPr="009E19EA" w:rsidRDefault="00332093">
            <w:pPr>
              <w:spacing w:line="276" w:lineRule="auto"/>
              <w:rPr>
                <w:rFonts w:cs="Arial"/>
                <w:b/>
              </w:rPr>
            </w:pPr>
            <w:r w:rsidRPr="009E19EA">
              <w:rPr>
                <w:rFonts w:cs="Arial"/>
                <w:b/>
              </w:rPr>
              <w:t>Description</w:t>
            </w:r>
          </w:p>
        </w:tc>
      </w:tr>
      <w:tr w:rsidR="00332093" w:rsidRPr="009E19EA" w14:paraId="3CF5D2FA" w14:textId="77777777" w:rsidTr="00332093">
        <w:trPr>
          <w:jc w:val="center"/>
        </w:trPr>
        <w:tc>
          <w:tcPr>
            <w:tcW w:w="2965" w:type="dxa"/>
            <w:vMerge w:val="restart"/>
            <w:tcBorders>
              <w:top w:val="single" w:sz="4" w:space="0" w:color="auto"/>
              <w:left w:val="single" w:sz="4" w:space="0" w:color="auto"/>
              <w:right w:val="single" w:sz="4" w:space="0" w:color="auto"/>
            </w:tcBorders>
          </w:tcPr>
          <w:p w14:paraId="2F9DE6FA" w14:textId="77777777" w:rsidR="00332093" w:rsidRPr="00BC3BE4" w:rsidRDefault="00332093" w:rsidP="00332093">
            <w:pPr>
              <w:spacing w:line="276" w:lineRule="auto"/>
              <w:rPr>
                <w:rFonts w:cs="Arial"/>
              </w:rPr>
            </w:pPr>
          </w:p>
          <w:p w14:paraId="57B2CA81" w14:textId="77777777" w:rsidR="00332093" w:rsidRDefault="00332093" w:rsidP="00332093">
            <w:pPr>
              <w:spacing w:line="276" w:lineRule="auto"/>
              <w:rPr>
                <w:rFonts w:cs="Arial"/>
              </w:rPr>
            </w:pPr>
          </w:p>
          <w:p w14:paraId="010F8DDC" w14:textId="77777777" w:rsidR="00332093" w:rsidRDefault="00332093" w:rsidP="00332093">
            <w:pPr>
              <w:spacing w:line="276" w:lineRule="auto"/>
              <w:rPr>
                <w:rFonts w:cs="Arial"/>
              </w:rPr>
            </w:pPr>
          </w:p>
          <w:p w14:paraId="4CC1DFFA" w14:textId="77777777" w:rsidR="00332093" w:rsidRDefault="00332093" w:rsidP="00332093">
            <w:pPr>
              <w:spacing w:line="276" w:lineRule="auto"/>
              <w:rPr>
                <w:rFonts w:cs="Arial"/>
              </w:rPr>
            </w:pPr>
          </w:p>
          <w:p w14:paraId="44BA565C" w14:textId="77777777" w:rsidR="00332093" w:rsidRPr="00BC3BE4" w:rsidRDefault="00332093" w:rsidP="00332093">
            <w:pPr>
              <w:spacing w:line="276" w:lineRule="auto"/>
              <w:rPr>
                <w:rFonts w:cs="Arial"/>
              </w:rPr>
            </w:pPr>
            <w:proofErr w:type="spellStart"/>
            <w:r w:rsidRPr="00BC3BE4">
              <w:rPr>
                <w:rFonts w:cs="Arial"/>
              </w:rPr>
              <w:t>BattTracLoThres_D_Stat</w:t>
            </w:r>
            <w:proofErr w:type="spellEnd"/>
          </w:p>
        </w:tc>
        <w:tc>
          <w:tcPr>
            <w:tcW w:w="1620" w:type="dxa"/>
            <w:tcBorders>
              <w:top w:val="single" w:sz="4" w:space="0" w:color="auto"/>
              <w:left w:val="single" w:sz="4" w:space="0" w:color="auto"/>
              <w:bottom w:val="single" w:sz="4" w:space="0" w:color="auto"/>
              <w:right w:val="single" w:sz="4" w:space="0" w:color="auto"/>
            </w:tcBorders>
          </w:tcPr>
          <w:p w14:paraId="3B8FD2E0" w14:textId="77777777" w:rsidR="00332093" w:rsidRPr="009E19EA" w:rsidRDefault="00332093" w:rsidP="00332093">
            <w:pPr>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tcPr>
          <w:p w14:paraId="1799B1D8" w14:textId="77777777" w:rsidR="00332093" w:rsidRPr="009E19EA" w:rsidRDefault="00332093" w:rsidP="00332093">
            <w:pPr>
              <w:rPr>
                <w:rFonts w:cs="Arial"/>
              </w:rPr>
            </w:pPr>
            <w:r>
              <w:rPr>
                <w:rFonts w:cs="Arial"/>
              </w:rPr>
              <w:t>0x0</w:t>
            </w:r>
          </w:p>
        </w:tc>
        <w:tc>
          <w:tcPr>
            <w:tcW w:w="4860" w:type="dxa"/>
            <w:tcBorders>
              <w:top w:val="single" w:sz="4" w:space="0" w:color="auto"/>
              <w:left w:val="single" w:sz="4" w:space="0" w:color="auto"/>
              <w:bottom w:val="single" w:sz="4" w:space="0" w:color="auto"/>
              <w:right w:val="single" w:sz="4" w:space="0" w:color="auto"/>
            </w:tcBorders>
            <w:vAlign w:val="center"/>
          </w:tcPr>
          <w:p w14:paraId="7E487678" w14:textId="77777777" w:rsidR="00332093" w:rsidRPr="009E19EA" w:rsidRDefault="00332093" w:rsidP="00332093">
            <w:pPr>
              <w:autoSpaceDE w:val="0"/>
              <w:autoSpaceDN w:val="0"/>
              <w:adjustRightInd w:val="0"/>
              <w:spacing w:line="276" w:lineRule="auto"/>
              <w:rPr>
                <w:rFonts w:cs="Arial"/>
              </w:rPr>
            </w:pPr>
          </w:p>
        </w:tc>
      </w:tr>
      <w:tr w:rsidR="00332093" w:rsidRPr="009E19EA" w14:paraId="71397E3F" w14:textId="77777777" w:rsidTr="00332093">
        <w:trPr>
          <w:jc w:val="center"/>
        </w:trPr>
        <w:tc>
          <w:tcPr>
            <w:tcW w:w="2965" w:type="dxa"/>
            <w:vMerge/>
            <w:tcBorders>
              <w:left w:val="single" w:sz="4" w:space="0" w:color="auto"/>
              <w:right w:val="single" w:sz="4" w:space="0" w:color="auto"/>
            </w:tcBorders>
            <w:hideMark/>
          </w:tcPr>
          <w:p w14:paraId="3DABA48D" w14:textId="77777777" w:rsidR="00332093" w:rsidRPr="009E19EA" w:rsidRDefault="00332093" w:rsidP="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7CD485FE" w14:textId="77777777" w:rsidR="00332093" w:rsidRPr="009E19EA" w:rsidRDefault="00332093" w:rsidP="00332093">
            <w:pPr>
              <w:rPr>
                <w:rFonts w:cs="Arial"/>
              </w:rPr>
            </w:pPr>
            <w:r>
              <w:rPr>
                <w:rFonts w:cs="Arial"/>
              </w:rPr>
              <w:t>20 mi / 32 km</w:t>
            </w:r>
          </w:p>
        </w:tc>
        <w:tc>
          <w:tcPr>
            <w:tcW w:w="900" w:type="dxa"/>
            <w:tcBorders>
              <w:top w:val="single" w:sz="4" w:space="0" w:color="auto"/>
              <w:left w:val="single" w:sz="4" w:space="0" w:color="auto"/>
              <w:bottom w:val="single" w:sz="4" w:space="0" w:color="auto"/>
              <w:right w:val="single" w:sz="4" w:space="0" w:color="auto"/>
            </w:tcBorders>
          </w:tcPr>
          <w:p w14:paraId="00255A23" w14:textId="77777777" w:rsidR="00332093" w:rsidRPr="009E19EA" w:rsidRDefault="00332093" w:rsidP="00332093">
            <w:pPr>
              <w:rPr>
                <w:rFonts w:cs="Arial"/>
              </w:rPr>
            </w:pPr>
            <w:r>
              <w:rPr>
                <w:rFonts w:cs="Arial"/>
              </w:rPr>
              <w:t>0x1</w:t>
            </w:r>
          </w:p>
        </w:tc>
        <w:tc>
          <w:tcPr>
            <w:tcW w:w="4860" w:type="dxa"/>
            <w:vMerge w:val="restart"/>
            <w:tcBorders>
              <w:top w:val="single" w:sz="4" w:space="0" w:color="auto"/>
              <w:left w:val="single" w:sz="4" w:space="0" w:color="auto"/>
              <w:right w:val="single" w:sz="4" w:space="0" w:color="auto"/>
            </w:tcBorders>
            <w:vAlign w:val="center"/>
          </w:tcPr>
          <w:p w14:paraId="33FFA3BE" w14:textId="77777777" w:rsidR="00332093" w:rsidRPr="009E19EA" w:rsidRDefault="00332093" w:rsidP="00332093">
            <w:pPr>
              <w:autoSpaceDE w:val="0"/>
              <w:autoSpaceDN w:val="0"/>
              <w:adjustRightInd w:val="0"/>
              <w:spacing w:line="276" w:lineRule="auto"/>
              <w:rPr>
                <w:rFonts w:cs="Arial"/>
              </w:rPr>
            </w:pPr>
            <w:r>
              <w:rPr>
                <w:rFonts w:cs="Arial"/>
              </w:rPr>
              <w:t>Cluster speedometer major speed scale units MPH</w:t>
            </w:r>
          </w:p>
        </w:tc>
      </w:tr>
      <w:tr w:rsidR="00332093" w:rsidRPr="009E19EA" w14:paraId="68183727" w14:textId="77777777" w:rsidTr="00332093">
        <w:trPr>
          <w:trHeight w:val="314"/>
          <w:jc w:val="center"/>
        </w:trPr>
        <w:tc>
          <w:tcPr>
            <w:tcW w:w="2965" w:type="dxa"/>
            <w:vMerge/>
            <w:tcBorders>
              <w:left w:val="single" w:sz="4" w:space="0" w:color="auto"/>
              <w:right w:val="single" w:sz="4" w:space="0" w:color="auto"/>
            </w:tcBorders>
            <w:vAlign w:val="center"/>
            <w:hideMark/>
          </w:tcPr>
          <w:p w14:paraId="45AD3764" w14:textId="77777777" w:rsidR="00332093" w:rsidRPr="009E19EA" w:rsidRDefault="00332093" w:rsidP="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2132BE96" w14:textId="77777777" w:rsidR="00332093" w:rsidRPr="009E19EA" w:rsidRDefault="00332093" w:rsidP="00332093">
            <w:pPr>
              <w:rPr>
                <w:rFonts w:cs="Arial"/>
              </w:rPr>
            </w:pPr>
            <w:r>
              <w:rPr>
                <w:rFonts w:cs="Arial"/>
              </w:rPr>
              <w:t>30 mi / 48 km</w:t>
            </w:r>
          </w:p>
        </w:tc>
        <w:tc>
          <w:tcPr>
            <w:tcW w:w="900" w:type="dxa"/>
            <w:tcBorders>
              <w:top w:val="single" w:sz="4" w:space="0" w:color="auto"/>
              <w:left w:val="single" w:sz="4" w:space="0" w:color="auto"/>
              <w:bottom w:val="single" w:sz="4" w:space="0" w:color="auto"/>
              <w:right w:val="single" w:sz="4" w:space="0" w:color="auto"/>
            </w:tcBorders>
          </w:tcPr>
          <w:p w14:paraId="32C6505E" w14:textId="77777777" w:rsidR="00332093" w:rsidRPr="009E19EA" w:rsidRDefault="00332093" w:rsidP="00332093">
            <w:pPr>
              <w:rPr>
                <w:rFonts w:cs="Arial"/>
              </w:rPr>
            </w:pPr>
            <w:r>
              <w:rPr>
                <w:rFonts w:cs="Arial"/>
              </w:rPr>
              <w:t>0x2</w:t>
            </w:r>
          </w:p>
        </w:tc>
        <w:tc>
          <w:tcPr>
            <w:tcW w:w="4860" w:type="dxa"/>
            <w:vMerge/>
            <w:tcBorders>
              <w:left w:val="single" w:sz="4" w:space="0" w:color="auto"/>
              <w:right w:val="single" w:sz="4" w:space="0" w:color="auto"/>
            </w:tcBorders>
          </w:tcPr>
          <w:p w14:paraId="7D05F1BF" w14:textId="77777777" w:rsidR="00332093" w:rsidRDefault="00332093" w:rsidP="00332093"/>
        </w:tc>
      </w:tr>
      <w:tr w:rsidR="00332093" w:rsidRPr="009E19EA" w14:paraId="0270FA9C" w14:textId="77777777" w:rsidTr="00332093">
        <w:trPr>
          <w:trHeight w:val="314"/>
          <w:jc w:val="center"/>
        </w:trPr>
        <w:tc>
          <w:tcPr>
            <w:tcW w:w="2965" w:type="dxa"/>
            <w:vMerge/>
            <w:tcBorders>
              <w:left w:val="single" w:sz="4" w:space="0" w:color="auto"/>
              <w:right w:val="single" w:sz="4" w:space="0" w:color="auto"/>
            </w:tcBorders>
            <w:vAlign w:val="center"/>
          </w:tcPr>
          <w:p w14:paraId="0408BC4C" w14:textId="77777777" w:rsidR="00332093" w:rsidRPr="009E19EA" w:rsidRDefault="00332093" w:rsidP="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5E2C5D04" w14:textId="77777777" w:rsidR="00332093" w:rsidRDefault="00332093" w:rsidP="00332093">
            <w:pPr>
              <w:rPr>
                <w:rFonts w:cs="Arial"/>
              </w:rPr>
            </w:pPr>
            <w:r>
              <w:rPr>
                <w:rFonts w:cs="Arial"/>
              </w:rPr>
              <w:t>50 mi / 80 km</w:t>
            </w:r>
          </w:p>
        </w:tc>
        <w:tc>
          <w:tcPr>
            <w:tcW w:w="900" w:type="dxa"/>
            <w:tcBorders>
              <w:top w:val="single" w:sz="4" w:space="0" w:color="auto"/>
              <w:left w:val="single" w:sz="4" w:space="0" w:color="auto"/>
              <w:bottom w:val="single" w:sz="4" w:space="0" w:color="auto"/>
              <w:right w:val="single" w:sz="4" w:space="0" w:color="auto"/>
            </w:tcBorders>
          </w:tcPr>
          <w:p w14:paraId="66F93F23" w14:textId="77777777" w:rsidR="00332093" w:rsidRDefault="00332093" w:rsidP="00332093">
            <w:pPr>
              <w:rPr>
                <w:rFonts w:cs="Arial"/>
              </w:rPr>
            </w:pPr>
            <w:r>
              <w:rPr>
                <w:rFonts w:cs="Arial"/>
              </w:rPr>
              <w:t>0x3</w:t>
            </w:r>
          </w:p>
        </w:tc>
        <w:tc>
          <w:tcPr>
            <w:tcW w:w="4860" w:type="dxa"/>
            <w:vMerge/>
            <w:tcBorders>
              <w:left w:val="single" w:sz="4" w:space="0" w:color="auto"/>
              <w:bottom w:val="single" w:sz="4" w:space="0" w:color="auto"/>
              <w:right w:val="single" w:sz="4" w:space="0" w:color="auto"/>
            </w:tcBorders>
          </w:tcPr>
          <w:p w14:paraId="02F81602" w14:textId="77777777" w:rsidR="00332093" w:rsidRDefault="00332093" w:rsidP="00332093"/>
        </w:tc>
      </w:tr>
      <w:tr w:rsidR="00332093" w:rsidRPr="009E19EA" w14:paraId="3706CF73" w14:textId="77777777" w:rsidTr="00332093">
        <w:trPr>
          <w:trHeight w:val="314"/>
          <w:jc w:val="center"/>
        </w:trPr>
        <w:tc>
          <w:tcPr>
            <w:tcW w:w="2965" w:type="dxa"/>
            <w:vMerge/>
            <w:tcBorders>
              <w:left w:val="single" w:sz="4" w:space="0" w:color="auto"/>
              <w:right w:val="single" w:sz="4" w:space="0" w:color="auto"/>
            </w:tcBorders>
            <w:vAlign w:val="center"/>
          </w:tcPr>
          <w:p w14:paraId="434AE8C6" w14:textId="77777777" w:rsidR="00332093" w:rsidRPr="009E19EA" w:rsidRDefault="00332093" w:rsidP="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2BD0C3F3" w14:textId="77777777" w:rsidR="00332093" w:rsidRDefault="00332093" w:rsidP="00332093">
            <w:pPr>
              <w:rPr>
                <w:rFonts w:cs="Arial"/>
              </w:rPr>
            </w:pPr>
            <w:r>
              <w:rPr>
                <w:rFonts w:cs="Arial"/>
              </w:rPr>
              <w:t>30 km / 18 mi</w:t>
            </w:r>
          </w:p>
        </w:tc>
        <w:tc>
          <w:tcPr>
            <w:tcW w:w="900" w:type="dxa"/>
            <w:tcBorders>
              <w:top w:val="single" w:sz="4" w:space="0" w:color="auto"/>
              <w:left w:val="single" w:sz="4" w:space="0" w:color="auto"/>
              <w:bottom w:val="single" w:sz="4" w:space="0" w:color="auto"/>
              <w:right w:val="single" w:sz="4" w:space="0" w:color="auto"/>
            </w:tcBorders>
          </w:tcPr>
          <w:p w14:paraId="02FA132E" w14:textId="77777777" w:rsidR="00332093" w:rsidRDefault="00332093" w:rsidP="00332093">
            <w:pPr>
              <w:rPr>
                <w:rFonts w:cs="Arial"/>
              </w:rPr>
            </w:pPr>
            <w:r>
              <w:rPr>
                <w:rFonts w:cs="Arial"/>
              </w:rPr>
              <w:t>0x4</w:t>
            </w:r>
          </w:p>
        </w:tc>
        <w:tc>
          <w:tcPr>
            <w:tcW w:w="4860" w:type="dxa"/>
            <w:vMerge w:val="restart"/>
            <w:tcBorders>
              <w:top w:val="single" w:sz="4" w:space="0" w:color="auto"/>
              <w:left w:val="single" w:sz="4" w:space="0" w:color="auto"/>
              <w:right w:val="single" w:sz="4" w:space="0" w:color="auto"/>
            </w:tcBorders>
          </w:tcPr>
          <w:p w14:paraId="4EBE6D47" w14:textId="77777777" w:rsidR="00332093" w:rsidRDefault="00332093" w:rsidP="00332093">
            <w:pPr>
              <w:spacing w:line="276" w:lineRule="auto"/>
              <w:rPr>
                <w:rFonts w:cs="Arial"/>
              </w:rPr>
            </w:pPr>
          </w:p>
          <w:p w14:paraId="7A732504" w14:textId="77777777" w:rsidR="00332093" w:rsidRPr="009E19EA" w:rsidRDefault="00332093" w:rsidP="00332093">
            <w:pPr>
              <w:spacing w:line="276" w:lineRule="auto"/>
              <w:rPr>
                <w:rFonts w:cs="Arial"/>
              </w:rPr>
            </w:pPr>
            <w:r>
              <w:rPr>
                <w:rFonts w:cs="Arial"/>
              </w:rPr>
              <w:t xml:space="preserve">Cluster speedometer major speed scale </w:t>
            </w:r>
            <w:proofErr w:type="gramStart"/>
            <w:r>
              <w:rPr>
                <w:rFonts w:cs="Arial"/>
              </w:rPr>
              <w:t>units</w:t>
            </w:r>
            <w:proofErr w:type="gramEnd"/>
            <w:r>
              <w:rPr>
                <w:rFonts w:cs="Arial"/>
              </w:rPr>
              <w:t xml:space="preserve"> Km/h</w:t>
            </w:r>
          </w:p>
          <w:p w14:paraId="2E6014B2" w14:textId="77777777" w:rsidR="00332093" w:rsidRPr="009E19EA" w:rsidRDefault="00332093" w:rsidP="00332093">
            <w:pPr>
              <w:rPr>
                <w:rFonts w:cs="Arial"/>
              </w:rPr>
            </w:pPr>
          </w:p>
        </w:tc>
      </w:tr>
      <w:tr w:rsidR="00332093" w:rsidRPr="009E19EA" w14:paraId="5A676A41" w14:textId="77777777" w:rsidTr="00332093">
        <w:trPr>
          <w:trHeight w:val="314"/>
          <w:jc w:val="center"/>
        </w:trPr>
        <w:tc>
          <w:tcPr>
            <w:tcW w:w="2965" w:type="dxa"/>
            <w:vMerge/>
            <w:tcBorders>
              <w:left w:val="single" w:sz="4" w:space="0" w:color="auto"/>
              <w:right w:val="single" w:sz="4" w:space="0" w:color="auto"/>
            </w:tcBorders>
            <w:vAlign w:val="center"/>
          </w:tcPr>
          <w:p w14:paraId="1B514001" w14:textId="77777777" w:rsidR="00332093" w:rsidRPr="009E19EA" w:rsidRDefault="00332093" w:rsidP="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171115F2" w14:textId="77777777" w:rsidR="00332093" w:rsidRDefault="00332093" w:rsidP="00332093">
            <w:pPr>
              <w:rPr>
                <w:rFonts w:cs="Arial"/>
              </w:rPr>
            </w:pPr>
            <w:r>
              <w:rPr>
                <w:rFonts w:cs="Arial"/>
              </w:rPr>
              <w:t>50 km / 31 mi</w:t>
            </w:r>
          </w:p>
        </w:tc>
        <w:tc>
          <w:tcPr>
            <w:tcW w:w="900" w:type="dxa"/>
            <w:tcBorders>
              <w:top w:val="single" w:sz="4" w:space="0" w:color="auto"/>
              <w:left w:val="single" w:sz="4" w:space="0" w:color="auto"/>
              <w:bottom w:val="single" w:sz="4" w:space="0" w:color="auto"/>
              <w:right w:val="single" w:sz="4" w:space="0" w:color="auto"/>
            </w:tcBorders>
          </w:tcPr>
          <w:p w14:paraId="0583A582" w14:textId="77777777" w:rsidR="00332093" w:rsidRDefault="00332093" w:rsidP="00332093">
            <w:pPr>
              <w:rPr>
                <w:rFonts w:cs="Arial"/>
              </w:rPr>
            </w:pPr>
            <w:r>
              <w:rPr>
                <w:rFonts w:cs="Arial"/>
              </w:rPr>
              <w:t>0x5</w:t>
            </w:r>
          </w:p>
        </w:tc>
        <w:tc>
          <w:tcPr>
            <w:tcW w:w="4860" w:type="dxa"/>
            <w:vMerge/>
            <w:tcBorders>
              <w:left w:val="single" w:sz="4" w:space="0" w:color="auto"/>
              <w:right w:val="single" w:sz="4" w:space="0" w:color="auto"/>
            </w:tcBorders>
          </w:tcPr>
          <w:p w14:paraId="26710F5F" w14:textId="77777777" w:rsidR="00332093" w:rsidRDefault="00332093" w:rsidP="00332093"/>
        </w:tc>
      </w:tr>
      <w:tr w:rsidR="00332093" w:rsidRPr="009E19EA" w14:paraId="6F79BF26" w14:textId="77777777" w:rsidTr="00332093">
        <w:trPr>
          <w:trHeight w:val="314"/>
          <w:jc w:val="center"/>
        </w:trPr>
        <w:tc>
          <w:tcPr>
            <w:tcW w:w="2965" w:type="dxa"/>
            <w:vMerge/>
            <w:tcBorders>
              <w:left w:val="single" w:sz="4" w:space="0" w:color="auto"/>
              <w:right w:val="single" w:sz="4" w:space="0" w:color="auto"/>
            </w:tcBorders>
            <w:vAlign w:val="center"/>
          </w:tcPr>
          <w:p w14:paraId="4C642909" w14:textId="77777777" w:rsidR="00332093" w:rsidRPr="009E19EA" w:rsidRDefault="00332093" w:rsidP="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39872DEA" w14:textId="77777777" w:rsidR="00332093" w:rsidRDefault="00332093" w:rsidP="00332093">
            <w:pPr>
              <w:rPr>
                <w:rFonts w:cs="Arial"/>
              </w:rPr>
            </w:pPr>
            <w:r>
              <w:rPr>
                <w:rFonts w:cs="Arial"/>
              </w:rPr>
              <w:t>80 km / 50 mi</w:t>
            </w:r>
          </w:p>
        </w:tc>
        <w:tc>
          <w:tcPr>
            <w:tcW w:w="900" w:type="dxa"/>
            <w:tcBorders>
              <w:top w:val="single" w:sz="4" w:space="0" w:color="auto"/>
              <w:left w:val="single" w:sz="4" w:space="0" w:color="auto"/>
              <w:bottom w:val="single" w:sz="4" w:space="0" w:color="auto"/>
              <w:right w:val="single" w:sz="4" w:space="0" w:color="auto"/>
            </w:tcBorders>
          </w:tcPr>
          <w:p w14:paraId="11F93637" w14:textId="77777777" w:rsidR="00332093" w:rsidRDefault="00332093" w:rsidP="00332093">
            <w:pPr>
              <w:rPr>
                <w:rFonts w:cs="Arial"/>
              </w:rPr>
            </w:pPr>
            <w:r>
              <w:rPr>
                <w:rFonts w:cs="Arial"/>
              </w:rPr>
              <w:t>0x6</w:t>
            </w:r>
          </w:p>
        </w:tc>
        <w:tc>
          <w:tcPr>
            <w:tcW w:w="4860" w:type="dxa"/>
            <w:vMerge/>
            <w:tcBorders>
              <w:left w:val="single" w:sz="4" w:space="0" w:color="auto"/>
              <w:bottom w:val="single" w:sz="4" w:space="0" w:color="auto"/>
              <w:right w:val="single" w:sz="4" w:space="0" w:color="auto"/>
            </w:tcBorders>
          </w:tcPr>
          <w:p w14:paraId="20A1850B" w14:textId="77777777" w:rsidR="00332093" w:rsidRDefault="00332093" w:rsidP="00332093"/>
        </w:tc>
      </w:tr>
      <w:tr w:rsidR="00332093" w:rsidRPr="009E19EA" w14:paraId="1646659C" w14:textId="77777777" w:rsidTr="00332093">
        <w:trPr>
          <w:trHeight w:val="314"/>
          <w:jc w:val="center"/>
        </w:trPr>
        <w:tc>
          <w:tcPr>
            <w:tcW w:w="2965" w:type="dxa"/>
            <w:vMerge/>
            <w:tcBorders>
              <w:left w:val="single" w:sz="4" w:space="0" w:color="auto"/>
              <w:right w:val="single" w:sz="4" w:space="0" w:color="auto"/>
            </w:tcBorders>
            <w:vAlign w:val="center"/>
          </w:tcPr>
          <w:p w14:paraId="2CA711F0" w14:textId="77777777" w:rsidR="00332093" w:rsidRPr="009E19EA" w:rsidRDefault="00332093" w:rsidP="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2067E4DA" w14:textId="77777777" w:rsidR="00332093" w:rsidRDefault="00332093" w:rsidP="00332093">
            <w:pPr>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14:paraId="4CC34FAB" w14:textId="77777777" w:rsidR="00332093" w:rsidRDefault="00332093" w:rsidP="00332093">
            <w:pPr>
              <w:rPr>
                <w:rFonts w:cs="Arial"/>
              </w:rPr>
            </w:pPr>
            <w:r>
              <w:rPr>
                <w:rFonts w:cs="Arial"/>
              </w:rPr>
              <w:t>0x7</w:t>
            </w:r>
          </w:p>
        </w:tc>
        <w:tc>
          <w:tcPr>
            <w:tcW w:w="4860" w:type="dxa"/>
            <w:tcBorders>
              <w:top w:val="single" w:sz="4" w:space="0" w:color="auto"/>
              <w:left w:val="single" w:sz="4" w:space="0" w:color="auto"/>
              <w:bottom w:val="single" w:sz="4" w:space="0" w:color="auto"/>
              <w:right w:val="single" w:sz="4" w:space="0" w:color="auto"/>
            </w:tcBorders>
          </w:tcPr>
          <w:p w14:paraId="7BD4301B" w14:textId="77777777" w:rsidR="00332093" w:rsidRPr="009E19EA" w:rsidRDefault="00332093" w:rsidP="00332093">
            <w:pPr>
              <w:spacing w:line="276" w:lineRule="auto"/>
              <w:rPr>
                <w:rFonts w:cs="Arial"/>
              </w:rPr>
            </w:pPr>
          </w:p>
        </w:tc>
      </w:tr>
    </w:tbl>
    <w:p w14:paraId="25B4D76F" w14:textId="77777777" w:rsidR="00332093" w:rsidRDefault="00332093">
      <w:pPr>
        <w:rPr>
          <w:rFonts w:cs="Arial"/>
        </w:rPr>
      </w:pPr>
    </w:p>
    <w:p w14:paraId="25B974EC" w14:textId="77777777" w:rsidR="00332093" w:rsidRDefault="00332093">
      <w:pPr>
        <w:rPr>
          <w:rFonts w:cs="Arial"/>
        </w:rPr>
      </w:pPr>
    </w:p>
    <w:p w14:paraId="56C75308" w14:textId="77777777" w:rsidR="00332093" w:rsidRPr="003C137D" w:rsidRDefault="00332093">
      <w:pPr>
        <w:rPr>
          <w:rFonts w:cs="Arial"/>
        </w:rPr>
      </w:pPr>
    </w:p>
    <w:p w14:paraId="37C936D1" w14:textId="77777777" w:rsidR="00332093" w:rsidRDefault="00332093" w:rsidP="00332093">
      <w:pPr>
        <w:pStyle w:val="Heading4"/>
      </w:pPr>
      <w:r w:rsidRPr="00B9479B">
        <w:t>MD-REQ-341183/B-</w:t>
      </w:r>
      <w:proofErr w:type="spellStart"/>
      <w:r w:rsidRPr="00B9479B">
        <w:t>BattTracLoThres_D_Rq</w:t>
      </w:r>
      <w:proofErr w:type="spellEnd"/>
    </w:p>
    <w:p w14:paraId="3D48D2C2" w14:textId="77777777" w:rsidR="00332093" w:rsidRPr="009E19EA" w:rsidRDefault="00332093">
      <w:pPr>
        <w:rPr>
          <w:rFonts w:cs="Arial"/>
        </w:rPr>
      </w:pPr>
      <w:r w:rsidRPr="009E19EA">
        <w:rPr>
          <w:rFonts w:cs="Arial"/>
        </w:rPr>
        <w:t xml:space="preserve">Message Type: </w:t>
      </w:r>
      <w:r>
        <w:rPr>
          <w:rFonts w:cs="Arial"/>
        </w:rPr>
        <w:t>Request</w:t>
      </w:r>
    </w:p>
    <w:p w14:paraId="2DCA265B" w14:textId="77777777" w:rsidR="00332093" w:rsidRPr="009E19EA" w:rsidRDefault="00332093">
      <w:pPr>
        <w:rPr>
          <w:rFonts w:cs="Arial"/>
        </w:rPr>
      </w:pPr>
    </w:p>
    <w:p w14:paraId="3F2E4EA5" w14:textId="77777777" w:rsidR="00332093" w:rsidRPr="00163D40" w:rsidRDefault="00332093" w:rsidP="00332093">
      <w:pPr>
        <w:widowControl w:val="0"/>
        <w:adjustRightInd w:val="0"/>
        <w:rPr>
          <w:rFonts w:cs="Arial"/>
        </w:rPr>
      </w:pPr>
      <w:r w:rsidRPr="009E19EA">
        <w:rPr>
          <w:rFonts w:cs="Arial"/>
        </w:rPr>
        <w:t xml:space="preserve">Note: </w:t>
      </w:r>
      <w:r>
        <w:rPr>
          <w:rFonts w:cs="Arial"/>
        </w:rPr>
        <w:t xml:space="preserve">Request signal from the Low Battery Alert Client to the Low Battery Alert Server to set the feature </w:t>
      </w:r>
    </w:p>
    <w:p w14:paraId="6E8BE4C2" w14:textId="77777777" w:rsidR="00332093" w:rsidRPr="009E19EA" w:rsidRDefault="00332093">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5"/>
        <w:gridCol w:w="1710"/>
        <w:gridCol w:w="810"/>
        <w:gridCol w:w="5130"/>
      </w:tblGrid>
      <w:tr w:rsidR="00332093" w:rsidRPr="009E19EA" w14:paraId="330B10A2" w14:textId="77777777" w:rsidTr="00332093">
        <w:trPr>
          <w:jc w:val="center"/>
        </w:trPr>
        <w:tc>
          <w:tcPr>
            <w:tcW w:w="2785" w:type="dxa"/>
            <w:tcBorders>
              <w:top w:val="single" w:sz="4" w:space="0" w:color="auto"/>
              <w:left w:val="single" w:sz="4" w:space="0" w:color="auto"/>
              <w:bottom w:val="single" w:sz="4" w:space="0" w:color="auto"/>
              <w:right w:val="single" w:sz="4" w:space="0" w:color="auto"/>
            </w:tcBorders>
            <w:hideMark/>
          </w:tcPr>
          <w:p w14:paraId="07D3D7FF" w14:textId="77777777" w:rsidR="00332093" w:rsidRPr="009E19EA" w:rsidRDefault="00332093">
            <w:pPr>
              <w:spacing w:line="276" w:lineRule="auto"/>
              <w:rPr>
                <w:rFonts w:cs="Arial"/>
                <w:b/>
              </w:rPr>
            </w:pPr>
            <w:r w:rsidRPr="009E19EA">
              <w:rPr>
                <w:rFonts w:cs="Arial"/>
                <w:b/>
              </w:rPr>
              <w:t>Logical Signal Name</w:t>
            </w:r>
          </w:p>
        </w:tc>
        <w:tc>
          <w:tcPr>
            <w:tcW w:w="1710" w:type="dxa"/>
            <w:tcBorders>
              <w:top w:val="single" w:sz="4" w:space="0" w:color="auto"/>
              <w:left w:val="single" w:sz="4" w:space="0" w:color="auto"/>
              <w:bottom w:val="single" w:sz="4" w:space="0" w:color="auto"/>
              <w:right w:val="single" w:sz="4" w:space="0" w:color="auto"/>
            </w:tcBorders>
            <w:hideMark/>
          </w:tcPr>
          <w:p w14:paraId="65120C4E" w14:textId="77777777" w:rsidR="00332093" w:rsidRPr="009E19EA" w:rsidRDefault="00332093">
            <w:pPr>
              <w:spacing w:line="276" w:lineRule="auto"/>
              <w:rPr>
                <w:rFonts w:cs="Arial"/>
                <w:b/>
              </w:rPr>
            </w:pPr>
            <w:r w:rsidRPr="009E19EA">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14:paraId="006EEECC" w14:textId="77777777" w:rsidR="00332093" w:rsidRPr="009E19EA" w:rsidRDefault="00332093">
            <w:pPr>
              <w:spacing w:line="276" w:lineRule="auto"/>
              <w:rPr>
                <w:rFonts w:cs="Arial"/>
                <w:b/>
              </w:rPr>
            </w:pPr>
            <w:r w:rsidRPr="009E19EA">
              <w:rPr>
                <w:rFonts w:cs="Arial"/>
                <w:b/>
              </w:rPr>
              <w:t>Value</w:t>
            </w:r>
          </w:p>
        </w:tc>
        <w:tc>
          <w:tcPr>
            <w:tcW w:w="5130" w:type="dxa"/>
            <w:tcBorders>
              <w:top w:val="single" w:sz="4" w:space="0" w:color="auto"/>
              <w:left w:val="single" w:sz="4" w:space="0" w:color="auto"/>
              <w:bottom w:val="single" w:sz="4" w:space="0" w:color="auto"/>
              <w:right w:val="single" w:sz="4" w:space="0" w:color="auto"/>
            </w:tcBorders>
            <w:hideMark/>
          </w:tcPr>
          <w:p w14:paraId="3ACBAF26" w14:textId="77777777" w:rsidR="00332093" w:rsidRPr="009E19EA" w:rsidRDefault="00332093">
            <w:pPr>
              <w:spacing w:line="276" w:lineRule="auto"/>
              <w:rPr>
                <w:rFonts w:cs="Arial"/>
                <w:b/>
              </w:rPr>
            </w:pPr>
            <w:r w:rsidRPr="009E19EA">
              <w:rPr>
                <w:rFonts w:cs="Arial"/>
                <w:b/>
              </w:rPr>
              <w:t>Description</w:t>
            </w:r>
          </w:p>
        </w:tc>
      </w:tr>
      <w:tr w:rsidR="00332093" w:rsidRPr="009E19EA" w14:paraId="4E711EE1" w14:textId="77777777" w:rsidTr="00332093">
        <w:trPr>
          <w:jc w:val="center"/>
        </w:trPr>
        <w:tc>
          <w:tcPr>
            <w:tcW w:w="2785" w:type="dxa"/>
            <w:vMerge w:val="restart"/>
            <w:tcBorders>
              <w:top w:val="single" w:sz="4" w:space="0" w:color="auto"/>
              <w:left w:val="single" w:sz="4" w:space="0" w:color="auto"/>
              <w:right w:val="single" w:sz="4" w:space="0" w:color="auto"/>
            </w:tcBorders>
          </w:tcPr>
          <w:p w14:paraId="4A89F543" w14:textId="77777777" w:rsidR="00332093" w:rsidRPr="00881BE0" w:rsidRDefault="00332093" w:rsidP="00332093">
            <w:pPr>
              <w:spacing w:line="276" w:lineRule="auto"/>
              <w:rPr>
                <w:rFonts w:cs="Arial"/>
              </w:rPr>
            </w:pPr>
          </w:p>
          <w:p w14:paraId="2992E016" w14:textId="77777777" w:rsidR="00332093" w:rsidRPr="00881BE0" w:rsidRDefault="00332093" w:rsidP="00332093">
            <w:pPr>
              <w:spacing w:line="276" w:lineRule="auto"/>
              <w:rPr>
                <w:rFonts w:cs="Arial"/>
              </w:rPr>
            </w:pPr>
          </w:p>
          <w:p w14:paraId="02AB702E" w14:textId="77777777" w:rsidR="00332093" w:rsidRPr="00881BE0" w:rsidRDefault="00332093" w:rsidP="00332093">
            <w:pPr>
              <w:spacing w:line="276" w:lineRule="auto"/>
              <w:rPr>
                <w:rFonts w:cs="Arial"/>
              </w:rPr>
            </w:pPr>
          </w:p>
          <w:p w14:paraId="05FB536E" w14:textId="77777777" w:rsidR="00332093" w:rsidRPr="00881BE0" w:rsidRDefault="00332093" w:rsidP="00332093">
            <w:pPr>
              <w:spacing w:line="276" w:lineRule="auto"/>
              <w:rPr>
                <w:rFonts w:cs="Arial"/>
              </w:rPr>
            </w:pPr>
          </w:p>
          <w:p w14:paraId="15BC57B7" w14:textId="77777777" w:rsidR="00332093" w:rsidRPr="00881BE0" w:rsidRDefault="00332093" w:rsidP="00332093">
            <w:pPr>
              <w:spacing w:line="276" w:lineRule="auto"/>
              <w:rPr>
                <w:rFonts w:cs="Arial"/>
              </w:rPr>
            </w:pPr>
            <w:proofErr w:type="spellStart"/>
            <w:r w:rsidRPr="00881BE0">
              <w:rPr>
                <w:rFonts w:cs="Arial"/>
              </w:rPr>
              <w:t>BattTracLoThres_D_Rq</w:t>
            </w:r>
            <w:proofErr w:type="spellEnd"/>
          </w:p>
        </w:tc>
        <w:tc>
          <w:tcPr>
            <w:tcW w:w="1710" w:type="dxa"/>
            <w:tcBorders>
              <w:top w:val="single" w:sz="4" w:space="0" w:color="auto"/>
              <w:left w:val="single" w:sz="4" w:space="0" w:color="auto"/>
              <w:bottom w:val="single" w:sz="4" w:space="0" w:color="auto"/>
              <w:right w:val="single" w:sz="4" w:space="0" w:color="auto"/>
            </w:tcBorders>
          </w:tcPr>
          <w:p w14:paraId="757DCD27" w14:textId="77777777" w:rsidR="00332093" w:rsidRPr="00881BE0" w:rsidRDefault="00332093" w:rsidP="00332093">
            <w:pPr>
              <w:rPr>
                <w:rFonts w:cs="Arial"/>
              </w:rPr>
            </w:pPr>
            <w:r w:rsidRPr="00881BE0">
              <w:rPr>
                <w:rFonts w:cs="Arial"/>
              </w:rPr>
              <w:t>Null</w:t>
            </w:r>
          </w:p>
        </w:tc>
        <w:tc>
          <w:tcPr>
            <w:tcW w:w="810" w:type="dxa"/>
            <w:tcBorders>
              <w:top w:val="single" w:sz="4" w:space="0" w:color="auto"/>
              <w:left w:val="single" w:sz="4" w:space="0" w:color="auto"/>
              <w:bottom w:val="single" w:sz="4" w:space="0" w:color="auto"/>
              <w:right w:val="single" w:sz="4" w:space="0" w:color="auto"/>
            </w:tcBorders>
          </w:tcPr>
          <w:p w14:paraId="76343F46" w14:textId="77777777" w:rsidR="00332093" w:rsidRPr="009E19EA" w:rsidRDefault="00332093" w:rsidP="00332093">
            <w:pPr>
              <w:rPr>
                <w:rFonts w:cs="Arial"/>
              </w:rPr>
            </w:pPr>
            <w:r>
              <w:rPr>
                <w:rFonts w:cs="Arial"/>
              </w:rPr>
              <w:t>0x0</w:t>
            </w:r>
          </w:p>
        </w:tc>
        <w:tc>
          <w:tcPr>
            <w:tcW w:w="5130" w:type="dxa"/>
            <w:tcBorders>
              <w:top w:val="single" w:sz="4" w:space="0" w:color="auto"/>
              <w:left w:val="single" w:sz="4" w:space="0" w:color="auto"/>
              <w:bottom w:val="single" w:sz="4" w:space="0" w:color="auto"/>
              <w:right w:val="single" w:sz="4" w:space="0" w:color="auto"/>
            </w:tcBorders>
            <w:vAlign w:val="center"/>
          </w:tcPr>
          <w:p w14:paraId="4D6C4A74" w14:textId="77777777" w:rsidR="00332093" w:rsidRPr="009E19EA" w:rsidRDefault="00332093" w:rsidP="00332093">
            <w:pPr>
              <w:autoSpaceDE w:val="0"/>
              <w:autoSpaceDN w:val="0"/>
              <w:adjustRightInd w:val="0"/>
              <w:spacing w:line="276" w:lineRule="auto"/>
              <w:rPr>
                <w:rFonts w:cs="Arial"/>
              </w:rPr>
            </w:pPr>
          </w:p>
        </w:tc>
      </w:tr>
      <w:tr w:rsidR="00332093" w:rsidRPr="009E19EA" w14:paraId="0E7E2D42" w14:textId="77777777" w:rsidTr="00332093">
        <w:trPr>
          <w:jc w:val="center"/>
        </w:trPr>
        <w:tc>
          <w:tcPr>
            <w:tcW w:w="2785" w:type="dxa"/>
            <w:vMerge/>
            <w:tcBorders>
              <w:left w:val="single" w:sz="4" w:space="0" w:color="auto"/>
              <w:right w:val="single" w:sz="4" w:space="0" w:color="auto"/>
            </w:tcBorders>
            <w:hideMark/>
          </w:tcPr>
          <w:p w14:paraId="64BA764D" w14:textId="77777777" w:rsidR="00332093" w:rsidRPr="00881BE0" w:rsidRDefault="00332093" w:rsidP="00332093">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14:paraId="60595CA2" w14:textId="77777777" w:rsidR="00332093" w:rsidRPr="00881BE0" w:rsidRDefault="00332093" w:rsidP="00332093">
            <w:pPr>
              <w:rPr>
                <w:rFonts w:cs="Arial"/>
              </w:rPr>
            </w:pPr>
            <w:r w:rsidRPr="00881BE0">
              <w:rPr>
                <w:rFonts w:cs="Arial"/>
              </w:rPr>
              <w:t>20 mi / 32 km</w:t>
            </w:r>
          </w:p>
        </w:tc>
        <w:tc>
          <w:tcPr>
            <w:tcW w:w="810" w:type="dxa"/>
            <w:tcBorders>
              <w:top w:val="single" w:sz="4" w:space="0" w:color="auto"/>
              <w:left w:val="single" w:sz="4" w:space="0" w:color="auto"/>
              <w:bottom w:val="single" w:sz="4" w:space="0" w:color="auto"/>
              <w:right w:val="single" w:sz="4" w:space="0" w:color="auto"/>
            </w:tcBorders>
          </w:tcPr>
          <w:p w14:paraId="5F43ABEF" w14:textId="77777777" w:rsidR="00332093" w:rsidRPr="009E19EA" w:rsidRDefault="00332093" w:rsidP="00332093">
            <w:pPr>
              <w:rPr>
                <w:rFonts w:cs="Arial"/>
              </w:rPr>
            </w:pPr>
            <w:r>
              <w:rPr>
                <w:rFonts w:cs="Arial"/>
              </w:rPr>
              <w:t>0x1</w:t>
            </w:r>
          </w:p>
        </w:tc>
        <w:tc>
          <w:tcPr>
            <w:tcW w:w="5130" w:type="dxa"/>
            <w:vMerge w:val="restart"/>
            <w:tcBorders>
              <w:top w:val="single" w:sz="4" w:space="0" w:color="auto"/>
              <w:left w:val="single" w:sz="4" w:space="0" w:color="auto"/>
              <w:right w:val="single" w:sz="4" w:space="0" w:color="auto"/>
            </w:tcBorders>
            <w:vAlign w:val="center"/>
          </w:tcPr>
          <w:p w14:paraId="4227DE0B" w14:textId="77777777" w:rsidR="00332093" w:rsidRPr="009E19EA" w:rsidRDefault="00332093" w:rsidP="00332093">
            <w:pPr>
              <w:autoSpaceDE w:val="0"/>
              <w:autoSpaceDN w:val="0"/>
              <w:adjustRightInd w:val="0"/>
              <w:spacing w:line="276" w:lineRule="auto"/>
              <w:rPr>
                <w:rFonts w:cs="Arial"/>
              </w:rPr>
            </w:pPr>
            <w:r>
              <w:rPr>
                <w:rFonts w:cs="Arial"/>
              </w:rPr>
              <w:t>Cluster speedometer major speed scale units MPH</w:t>
            </w:r>
          </w:p>
        </w:tc>
      </w:tr>
      <w:tr w:rsidR="00332093" w:rsidRPr="009E19EA" w14:paraId="78EE03DB" w14:textId="77777777" w:rsidTr="00332093">
        <w:trPr>
          <w:trHeight w:val="314"/>
          <w:jc w:val="center"/>
        </w:trPr>
        <w:tc>
          <w:tcPr>
            <w:tcW w:w="2785" w:type="dxa"/>
            <w:vMerge/>
            <w:tcBorders>
              <w:left w:val="single" w:sz="4" w:space="0" w:color="auto"/>
              <w:right w:val="single" w:sz="4" w:space="0" w:color="auto"/>
            </w:tcBorders>
            <w:vAlign w:val="center"/>
            <w:hideMark/>
          </w:tcPr>
          <w:p w14:paraId="199AE79D" w14:textId="77777777" w:rsidR="00332093" w:rsidRPr="00881BE0" w:rsidRDefault="00332093" w:rsidP="00332093">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14:paraId="66B43312" w14:textId="77777777" w:rsidR="00332093" w:rsidRPr="00881BE0" w:rsidRDefault="00332093" w:rsidP="00332093">
            <w:pPr>
              <w:rPr>
                <w:rFonts w:cs="Arial"/>
              </w:rPr>
            </w:pPr>
            <w:r w:rsidRPr="00881BE0">
              <w:rPr>
                <w:rFonts w:cs="Arial"/>
              </w:rPr>
              <w:t>30 mi / 48 km</w:t>
            </w:r>
          </w:p>
        </w:tc>
        <w:tc>
          <w:tcPr>
            <w:tcW w:w="810" w:type="dxa"/>
            <w:tcBorders>
              <w:top w:val="single" w:sz="4" w:space="0" w:color="auto"/>
              <w:left w:val="single" w:sz="4" w:space="0" w:color="auto"/>
              <w:bottom w:val="single" w:sz="4" w:space="0" w:color="auto"/>
              <w:right w:val="single" w:sz="4" w:space="0" w:color="auto"/>
            </w:tcBorders>
          </w:tcPr>
          <w:p w14:paraId="2A182CDB" w14:textId="77777777" w:rsidR="00332093" w:rsidRPr="009E19EA" w:rsidRDefault="00332093" w:rsidP="00332093">
            <w:pPr>
              <w:rPr>
                <w:rFonts w:cs="Arial"/>
              </w:rPr>
            </w:pPr>
            <w:r>
              <w:rPr>
                <w:rFonts w:cs="Arial"/>
              </w:rPr>
              <w:t>0x2</w:t>
            </w:r>
          </w:p>
        </w:tc>
        <w:tc>
          <w:tcPr>
            <w:tcW w:w="5130" w:type="dxa"/>
            <w:vMerge/>
            <w:tcBorders>
              <w:left w:val="single" w:sz="4" w:space="0" w:color="auto"/>
              <w:right w:val="single" w:sz="4" w:space="0" w:color="auto"/>
            </w:tcBorders>
          </w:tcPr>
          <w:p w14:paraId="7C7D95F0" w14:textId="77777777" w:rsidR="00332093" w:rsidRDefault="00332093" w:rsidP="00332093"/>
        </w:tc>
      </w:tr>
      <w:tr w:rsidR="00332093" w:rsidRPr="009E19EA" w14:paraId="302384CB" w14:textId="77777777" w:rsidTr="00332093">
        <w:trPr>
          <w:trHeight w:val="314"/>
          <w:jc w:val="center"/>
        </w:trPr>
        <w:tc>
          <w:tcPr>
            <w:tcW w:w="2785" w:type="dxa"/>
            <w:vMerge/>
            <w:tcBorders>
              <w:left w:val="single" w:sz="4" w:space="0" w:color="auto"/>
              <w:right w:val="single" w:sz="4" w:space="0" w:color="auto"/>
            </w:tcBorders>
            <w:vAlign w:val="center"/>
          </w:tcPr>
          <w:p w14:paraId="5E16E982" w14:textId="77777777" w:rsidR="00332093" w:rsidRPr="00881BE0" w:rsidRDefault="00332093" w:rsidP="00332093">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14:paraId="3009114B" w14:textId="77777777" w:rsidR="00332093" w:rsidRPr="00881BE0" w:rsidRDefault="00332093" w:rsidP="00332093">
            <w:pPr>
              <w:rPr>
                <w:rFonts w:cs="Arial"/>
              </w:rPr>
            </w:pPr>
            <w:r w:rsidRPr="00881BE0">
              <w:rPr>
                <w:rFonts w:cs="Arial"/>
              </w:rPr>
              <w:t>50 mi / 80 km</w:t>
            </w:r>
          </w:p>
        </w:tc>
        <w:tc>
          <w:tcPr>
            <w:tcW w:w="810" w:type="dxa"/>
            <w:tcBorders>
              <w:top w:val="single" w:sz="4" w:space="0" w:color="auto"/>
              <w:left w:val="single" w:sz="4" w:space="0" w:color="auto"/>
              <w:bottom w:val="single" w:sz="4" w:space="0" w:color="auto"/>
              <w:right w:val="single" w:sz="4" w:space="0" w:color="auto"/>
            </w:tcBorders>
          </w:tcPr>
          <w:p w14:paraId="66E947C1" w14:textId="77777777" w:rsidR="00332093" w:rsidRDefault="00332093" w:rsidP="00332093">
            <w:pPr>
              <w:rPr>
                <w:rFonts w:cs="Arial"/>
              </w:rPr>
            </w:pPr>
            <w:r>
              <w:rPr>
                <w:rFonts w:cs="Arial"/>
              </w:rPr>
              <w:t>0x3</w:t>
            </w:r>
          </w:p>
        </w:tc>
        <w:tc>
          <w:tcPr>
            <w:tcW w:w="5130" w:type="dxa"/>
            <w:vMerge/>
            <w:tcBorders>
              <w:left w:val="single" w:sz="4" w:space="0" w:color="auto"/>
              <w:bottom w:val="single" w:sz="4" w:space="0" w:color="auto"/>
              <w:right w:val="single" w:sz="4" w:space="0" w:color="auto"/>
            </w:tcBorders>
          </w:tcPr>
          <w:p w14:paraId="1E72AB54" w14:textId="77777777" w:rsidR="00332093" w:rsidRDefault="00332093" w:rsidP="00332093"/>
        </w:tc>
      </w:tr>
      <w:tr w:rsidR="00332093" w:rsidRPr="009E19EA" w14:paraId="2EF5C6B7" w14:textId="77777777" w:rsidTr="00332093">
        <w:trPr>
          <w:trHeight w:val="314"/>
          <w:jc w:val="center"/>
        </w:trPr>
        <w:tc>
          <w:tcPr>
            <w:tcW w:w="2785" w:type="dxa"/>
            <w:vMerge/>
            <w:tcBorders>
              <w:left w:val="single" w:sz="4" w:space="0" w:color="auto"/>
              <w:right w:val="single" w:sz="4" w:space="0" w:color="auto"/>
            </w:tcBorders>
            <w:vAlign w:val="center"/>
          </w:tcPr>
          <w:p w14:paraId="5DAA19F7" w14:textId="77777777" w:rsidR="00332093" w:rsidRPr="00881BE0" w:rsidRDefault="00332093" w:rsidP="00332093">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14:paraId="61B2F7BD" w14:textId="77777777" w:rsidR="00332093" w:rsidRPr="00881BE0" w:rsidRDefault="00332093" w:rsidP="00332093">
            <w:pPr>
              <w:rPr>
                <w:rFonts w:cs="Arial"/>
              </w:rPr>
            </w:pPr>
            <w:r w:rsidRPr="00881BE0">
              <w:rPr>
                <w:rFonts w:cs="Arial"/>
              </w:rPr>
              <w:t>30 km / 18 mi</w:t>
            </w:r>
          </w:p>
        </w:tc>
        <w:tc>
          <w:tcPr>
            <w:tcW w:w="810" w:type="dxa"/>
            <w:tcBorders>
              <w:top w:val="single" w:sz="4" w:space="0" w:color="auto"/>
              <w:left w:val="single" w:sz="4" w:space="0" w:color="auto"/>
              <w:bottom w:val="single" w:sz="4" w:space="0" w:color="auto"/>
              <w:right w:val="single" w:sz="4" w:space="0" w:color="auto"/>
            </w:tcBorders>
          </w:tcPr>
          <w:p w14:paraId="29D6F3CA" w14:textId="77777777" w:rsidR="00332093" w:rsidRDefault="00332093" w:rsidP="00332093">
            <w:pPr>
              <w:rPr>
                <w:rFonts w:cs="Arial"/>
              </w:rPr>
            </w:pPr>
            <w:r>
              <w:rPr>
                <w:rFonts w:cs="Arial"/>
              </w:rPr>
              <w:t>0x4</w:t>
            </w:r>
          </w:p>
        </w:tc>
        <w:tc>
          <w:tcPr>
            <w:tcW w:w="5130" w:type="dxa"/>
            <w:vMerge w:val="restart"/>
            <w:tcBorders>
              <w:top w:val="single" w:sz="4" w:space="0" w:color="auto"/>
              <w:left w:val="single" w:sz="4" w:space="0" w:color="auto"/>
              <w:right w:val="single" w:sz="4" w:space="0" w:color="auto"/>
            </w:tcBorders>
          </w:tcPr>
          <w:p w14:paraId="365355F7" w14:textId="77777777" w:rsidR="00332093" w:rsidRDefault="00332093" w:rsidP="00332093">
            <w:pPr>
              <w:spacing w:line="276" w:lineRule="auto"/>
              <w:rPr>
                <w:rFonts w:cs="Arial"/>
              </w:rPr>
            </w:pPr>
          </w:p>
          <w:p w14:paraId="3615A672" w14:textId="77777777" w:rsidR="00332093" w:rsidRPr="009E19EA" w:rsidRDefault="00332093" w:rsidP="00332093">
            <w:pPr>
              <w:spacing w:line="276" w:lineRule="auto"/>
              <w:rPr>
                <w:rFonts w:cs="Arial"/>
              </w:rPr>
            </w:pPr>
            <w:r>
              <w:rPr>
                <w:rFonts w:cs="Arial"/>
              </w:rPr>
              <w:t xml:space="preserve">Cluster speedometer major speed scale </w:t>
            </w:r>
            <w:proofErr w:type="gramStart"/>
            <w:r>
              <w:rPr>
                <w:rFonts w:cs="Arial"/>
              </w:rPr>
              <w:t>units</w:t>
            </w:r>
            <w:proofErr w:type="gramEnd"/>
            <w:r>
              <w:rPr>
                <w:rFonts w:cs="Arial"/>
              </w:rPr>
              <w:t xml:space="preserve"> Km/h</w:t>
            </w:r>
          </w:p>
          <w:p w14:paraId="779F225A" w14:textId="77777777" w:rsidR="00332093" w:rsidRPr="009E19EA" w:rsidRDefault="00332093" w:rsidP="00332093">
            <w:pPr>
              <w:rPr>
                <w:rFonts w:cs="Arial"/>
              </w:rPr>
            </w:pPr>
          </w:p>
        </w:tc>
      </w:tr>
      <w:tr w:rsidR="00332093" w:rsidRPr="009E19EA" w14:paraId="47741362" w14:textId="77777777" w:rsidTr="00332093">
        <w:trPr>
          <w:trHeight w:val="314"/>
          <w:jc w:val="center"/>
        </w:trPr>
        <w:tc>
          <w:tcPr>
            <w:tcW w:w="2785" w:type="dxa"/>
            <w:vMerge/>
            <w:tcBorders>
              <w:left w:val="single" w:sz="4" w:space="0" w:color="auto"/>
              <w:right w:val="single" w:sz="4" w:space="0" w:color="auto"/>
            </w:tcBorders>
            <w:vAlign w:val="center"/>
          </w:tcPr>
          <w:p w14:paraId="25D5233D" w14:textId="77777777" w:rsidR="00332093" w:rsidRPr="00881BE0" w:rsidRDefault="00332093" w:rsidP="00332093">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14:paraId="7CB59CF2" w14:textId="77777777" w:rsidR="00332093" w:rsidRPr="00881BE0" w:rsidRDefault="00332093" w:rsidP="00332093">
            <w:pPr>
              <w:rPr>
                <w:rFonts w:cs="Arial"/>
              </w:rPr>
            </w:pPr>
            <w:r w:rsidRPr="00881BE0">
              <w:rPr>
                <w:rFonts w:cs="Arial"/>
              </w:rPr>
              <w:t>50 km / 31 mi</w:t>
            </w:r>
          </w:p>
        </w:tc>
        <w:tc>
          <w:tcPr>
            <w:tcW w:w="810" w:type="dxa"/>
            <w:tcBorders>
              <w:top w:val="single" w:sz="4" w:space="0" w:color="auto"/>
              <w:left w:val="single" w:sz="4" w:space="0" w:color="auto"/>
              <w:bottom w:val="single" w:sz="4" w:space="0" w:color="auto"/>
              <w:right w:val="single" w:sz="4" w:space="0" w:color="auto"/>
            </w:tcBorders>
          </w:tcPr>
          <w:p w14:paraId="5E52DC2F" w14:textId="77777777" w:rsidR="00332093" w:rsidRDefault="00332093" w:rsidP="00332093">
            <w:pPr>
              <w:rPr>
                <w:rFonts w:cs="Arial"/>
              </w:rPr>
            </w:pPr>
            <w:r>
              <w:rPr>
                <w:rFonts w:cs="Arial"/>
              </w:rPr>
              <w:t>0x5</w:t>
            </w:r>
          </w:p>
        </w:tc>
        <w:tc>
          <w:tcPr>
            <w:tcW w:w="5130" w:type="dxa"/>
            <w:vMerge/>
            <w:tcBorders>
              <w:left w:val="single" w:sz="4" w:space="0" w:color="auto"/>
              <w:right w:val="single" w:sz="4" w:space="0" w:color="auto"/>
            </w:tcBorders>
          </w:tcPr>
          <w:p w14:paraId="2BD5E30C" w14:textId="77777777" w:rsidR="00332093" w:rsidRDefault="00332093" w:rsidP="00332093"/>
        </w:tc>
      </w:tr>
      <w:tr w:rsidR="00332093" w:rsidRPr="009E19EA" w14:paraId="08A2347B" w14:textId="77777777" w:rsidTr="00332093">
        <w:trPr>
          <w:trHeight w:val="314"/>
          <w:jc w:val="center"/>
        </w:trPr>
        <w:tc>
          <w:tcPr>
            <w:tcW w:w="2785" w:type="dxa"/>
            <w:vMerge/>
            <w:tcBorders>
              <w:left w:val="single" w:sz="4" w:space="0" w:color="auto"/>
              <w:right w:val="single" w:sz="4" w:space="0" w:color="auto"/>
            </w:tcBorders>
            <w:vAlign w:val="center"/>
          </w:tcPr>
          <w:p w14:paraId="4B187024" w14:textId="77777777" w:rsidR="00332093" w:rsidRPr="00881BE0" w:rsidRDefault="00332093" w:rsidP="00332093">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14:paraId="0392F13E" w14:textId="77777777" w:rsidR="00332093" w:rsidRPr="00881BE0" w:rsidRDefault="00332093" w:rsidP="00332093">
            <w:pPr>
              <w:rPr>
                <w:rFonts w:cs="Arial"/>
              </w:rPr>
            </w:pPr>
            <w:r w:rsidRPr="00881BE0">
              <w:rPr>
                <w:rFonts w:cs="Arial"/>
              </w:rPr>
              <w:t>80 km / 50 mi</w:t>
            </w:r>
          </w:p>
        </w:tc>
        <w:tc>
          <w:tcPr>
            <w:tcW w:w="810" w:type="dxa"/>
            <w:tcBorders>
              <w:top w:val="single" w:sz="4" w:space="0" w:color="auto"/>
              <w:left w:val="single" w:sz="4" w:space="0" w:color="auto"/>
              <w:bottom w:val="single" w:sz="4" w:space="0" w:color="auto"/>
              <w:right w:val="single" w:sz="4" w:space="0" w:color="auto"/>
            </w:tcBorders>
          </w:tcPr>
          <w:p w14:paraId="373D9B09" w14:textId="77777777" w:rsidR="00332093" w:rsidRDefault="00332093" w:rsidP="00332093">
            <w:pPr>
              <w:rPr>
                <w:rFonts w:cs="Arial"/>
              </w:rPr>
            </w:pPr>
            <w:r>
              <w:rPr>
                <w:rFonts w:cs="Arial"/>
              </w:rPr>
              <w:t>0x6</w:t>
            </w:r>
          </w:p>
        </w:tc>
        <w:tc>
          <w:tcPr>
            <w:tcW w:w="5130" w:type="dxa"/>
            <w:vMerge/>
            <w:tcBorders>
              <w:left w:val="single" w:sz="4" w:space="0" w:color="auto"/>
              <w:bottom w:val="single" w:sz="4" w:space="0" w:color="auto"/>
              <w:right w:val="single" w:sz="4" w:space="0" w:color="auto"/>
            </w:tcBorders>
          </w:tcPr>
          <w:p w14:paraId="517174FF" w14:textId="77777777" w:rsidR="00332093" w:rsidRDefault="00332093" w:rsidP="00332093"/>
        </w:tc>
      </w:tr>
      <w:tr w:rsidR="00332093" w:rsidRPr="009E19EA" w14:paraId="1EFC21F4" w14:textId="77777777" w:rsidTr="00332093">
        <w:trPr>
          <w:trHeight w:val="314"/>
          <w:jc w:val="center"/>
        </w:trPr>
        <w:tc>
          <w:tcPr>
            <w:tcW w:w="2785" w:type="dxa"/>
            <w:vMerge/>
            <w:tcBorders>
              <w:left w:val="single" w:sz="4" w:space="0" w:color="auto"/>
              <w:right w:val="single" w:sz="4" w:space="0" w:color="auto"/>
            </w:tcBorders>
            <w:vAlign w:val="center"/>
          </w:tcPr>
          <w:p w14:paraId="51C3FDFE" w14:textId="77777777" w:rsidR="00332093" w:rsidRPr="00881BE0" w:rsidRDefault="00332093" w:rsidP="00332093">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14:paraId="66F3D2A9" w14:textId="77777777" w:rsidR="00332093" w:rsidRPr="00881BE0" w:rsidRDefault="00332093" w:rsidP="00332093">
            <w:pPr>
              <w:rPr>
                <w:rFonts w:cs="Arial"/>
              </w:rPr>
            </w:pPr>
            <w:r w:rsidRPr="00881BE0">
              <w:rPr>
                <w:rFonts w:cs="Arial"/>
              </w:rPr>
              <w:t>Not Used</w:t>
            </w:r>
          </w:p>
        </w:tc>
        <w:tc>
          <w:tcPr>
            <w:tcW w:w="810" w:type="dxa"/>
            <w:tcBorders>
              <w:top w:val="single" w:sz="4" w:space="0" w:color="auto"/>
              <w:left w:val="single" w:sz="4" w:space="0" w:color="auto"/>
              <w:bottom w:val="single" w:sz="4" w:space="0" w:color="auto"/>
              <w:right w:val="single" w:sz="4" w:space="0" w:color="auto"/>
            </w:tcBorders>
          </w:tcPr>
          <w:p w14:paraId="32E591FC" w14:textId="77777777" w:rsidR="00332093" w:rsidRDefault="00332093" w:rsidP="00332093">
            <w:pPr>
              <w:rPr>
                <w:rFonts w:cs="Arial"/>
              </w:rPr>
            </w:pPr>
            <w:r>
              <w:rPr>
                <w:rFonts w:cs="Arial"/>
              </w:rPr>
              <w:t>0x7</w:t>
            </w:r>
          </w:p>
        </w:tc>
        <w:tc>
          <w:tcPr>
            <w:tcW w:w="5130" w:type="dxa"/>
            <w:tcBorders>
              <w:top w:val="single" w:sz="4" w:space="0" w:color="auto"/>
              <w:left w:val="single" w:sz="4" w:space="0" w:color="auto"/>
              <w:bottom w:val="single" w:sz="4" w:space="0" w:color="auto"/>
              <w:right w:val="single" w:sz="4" w:space="0" w:color="auto"/>
            </w:tcBorders>
          </w:tcPr>
          <w:p w14:paraId="2C1E3C4D" w14:textId="77777777" w:rsidR="00332093" w:rsidRPr="009E19EA" w:rsidRDefault="00332093" w:rsidP="00332093">
            <w:pPr>
              <w:spacing w:line="276" w:lineRule="auto"/>
              <w:rPr>
                <w:rFonts w:cs="Arial"/>
              </w:rPr>
            </w:pPr>
          </w:p>
        </w:tc>
      </w:tr>
    </w:tbl>
    <w:p w14:paraId="49AF4829" w14:textId="77777777" w:rsidR="00332093" w:rsidRDefault="00332093">
      <w:pPr>
        <w:rPr>
          <w:rFonts w:cs="Arial"/>
        </w:rPr>
      </w:pPr>
    </w:p>
    <w:p w14:paraId="64702169" w14:textId="77777777" w:rsidR="00332093" w:rsidRDefault="00332093">
      <w:pPr>
        <w:rPr>
          <w:rFonts w:cs="Arial"/>
        </w:rPr>
      </w:pPr>
    </w:p>
    <w:p w14:paraId="3CBEB527" w14:textId="77777777" w:rsidR="00332093" w:rsidRPr="003C137D" w:rsidRDefault="00332093">
      <w:pPr>
        <w:rPr>
          <w:rFonts w:cs="Arial"/>
        </w:rPr>
      </w:pPr>
    </w:p>
    <w:p w14:paraId="7B38643E" w14:textId="77777777" w:rsidR="00332093" w:rsidRDefault="00332093" w:rsidP="00332093">
      <w:pPr>
        <w:pStyle w:val="Heading4"/>
      </w:pPr>
      <w:r w:rsidRPr="00B9479B">
        <w:t>MD-REQ-341190/A-</w:t>
      </w:r>
      <w:proofErr w:type="spellStart"/>
      <w:r w:rsidRPr="00B9479B">
        <w:t>SpeedoMajorUnit_D_Confg</w:t>
      </w:r>
      <w:proofErr w:type="spellEnd"/>
    </w:p>
    <w:p w14:paraId="3D6A9EE0" w14:textId="77777777" w:rsidR="00332093" w:rsidRPr="009E19EA" w:rsidRDefault="00332093">
      <w:pPr>
        <w:rPr>
          <w:rFonts w:cs="Arial"/>
        </w:rPr>
      </w:pPr>
      <w:r w:rsidRPr="009E19EA">
        <w:rPr>
          <w:rFonts w:cs="Arial"/>
        </w:rPr>
        <w:t xml:space="preserve">Message Type: </w:t>
      </w:r>
      <w:r>
        <w:rPr>
          <w:rFonts w:cs="Arial"/>
        </w:rPr>
        <w:t>Status</w:t>
      </w:r>
    </w:p>
    <w:p w14:paraId="3E5DD70F" w14:textId="77777777" w:rsidR="00332093" w:rsidRPr="009E19EA" w:rsidRDefault="00332093">
      <w:pPr>
        <w:rPr>
          <w:rFonts w:cs="Arial"/>
        </w:rPr>
      </w:pPr>
    </w:p>
    <w:p w14:paraId="31103291" w14:textId="77777777" w:rsidR="00332093" w:rsidRPr="009E19EA" w:rsidRDefault="00332093">
      <w:pPr>
        <w:widowControl w:val="0"/>
        <w:adjustRightInd w:val="0"/>
        <w:rPr>
          <w:rFonts w:cs="Arial"/>
        </w:rPr>
      </w:pPr>
      <w:r w:rsidRPr="009E19EA">
        <w:rPr>
          <w:rFonts w:cs="Arial"/>
        </w:rPr>
        <w:t xml:space="preserve">Note: </w:t>
      </w:r>
      <w:r>
        <w:rPr>
          <w:rFonts w:cs="Arial"/>
        </w:rPr>
        <w:t>Status signal from the Low Battery Alert Client with the status of the speedometer speed scale units</w:t>
      </w:r>
    </w:p>
    <w:p w14:paraId="5570AF87" w14:textId="77777777" w:rsidR="00332093" w:rsidRPr="009E19EA" w:rsidRDefault="00332093">
      <w:pPr>
        <w:rPr>
          <w:rFonts w:cs="Arial"/>
        </w:rPr>
      </w:pPr>
    </w:p>
    <w:p w14:paraId="5F0AB97D" w14:textId="77777777" w:rsidR="00332093" w:rsidRPr="009E19EA" w:rsidRDefault="00332093">
      <w:pPr>
        <w:rPr>
          <w:rFonts w:cs="Arial"/>
        </w:rPr>
      </w:pP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3150"/>
      </w:tblGrid>
      <w:tr w:rsidR="00332093" w:rsidRPr="009E19EA" w14:paraId="20FEC440" w14:textId="77777777" w:rsidTr="00332093">
        <w:trPr>
          <w:jc w:val="center"/>
        </w:trPr>
        <w:tc>
          <w:tcPr>
            <w:tcW w:w="2965" w:type="dxa"/>
            <w:tcBorders>
              <w:top w:val="single" w:sz="4" w:space="0" w:color="auto"/>
              <w:left w:val="single" w:sz="4" w:space="0" w:color="auto"/>
              <w:bottom w:val="single" w:sz="4" w:space="0" w:color="auto"/>
              <w:right w:val="single" w:sz="4" w:space="0" w:color="auto"/>
            </w:tcBorders>
            <w:hideMark/>
          </w:tcPr>
          <w:p w14:paraId="397ADC62" w14:textId="77777777" w:rsidR="00332093" w:rsidRPr="009E19EA" w:rsidRDefault="00332093">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39656BA0" w14:textId="77777777" w:rsidR="00332093" w:rsidRPr="009E19EA" w:rsidRDefault="00332093">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02DEB2AB" w14:textId="77777777" w:rsidR="00332093" w:rsidRPr="009E19EA" w:rsidRDefault="00332093">
            <w:pPr>
              <w:spacing w:line="276" w:lineRule="auto"/>
              <w:rPr>
                <w:rFonts w:cs="Arial"/>
                <w:b/>
              </w:rPr>
            </w:pPr>
            <w:r w:rsidRPr="009E19EA">
              <w:rPr>
                <w:rFonts w:cs="Arial"/>
                <w:b/>
              </w:rPr>
              <w:t>Value</w:t>
            </w:r>
          </w:p>
        </w:tc>
        <w:tc>
          <w:tcPr>
            <w:tcW w:w="3150" w:type="dxa"/>
            <w:tcBorders>
              <w:top w:val="single" w:sz="4" w:space="0" w:color="auto"/>
              <w:left w:val="single" w:sz="4" w:space="0" w:color="auto"/>
              <w:bottom w:val="single" w:sz="4" w:space="0" w:color="auto"/>
              <w:right w:val="single" w:sz="4" w:space="0" w:color="auto"/>
            </w:tcBorders>
            <w:hideMark/>
          </w:tcPr>
          <w:p w14:paraId="3478FFEC" w14:textId="77777777" w:rsidR="00332093" w:rsidRPr="009E19EA" w:rsidRDefault="00332093">
            <w:pPr>
              <w:spacing w:line="276" w:lineRule="auto"/>
              <w:rPr>
                <w:rFonts w:cs="Arial"/>
                <w:b/>
              </w:rPr>
            </w:pPr>
            <w:r w:rsidRPr="009E19EA">
              <w:rPr>
                <w:rFonts w:cs="Arial"/>
                <w:b/>
              </w:rPr>
              <w:t>Description</w:t>
            </w:r>
          </w:p>
        </w:tc>
      </w:tr>
      <w:tr w:rsidR="00332093" w:rsidRPr="009E19EA" w14:paraId="236DC8BE" w14:textId="77777777" w:rsidTr="00332093">
        <w:trPr>
          <w:jc w:val="center"/>
        </w:trPr>
        <w:tc>
          <w:tcPr>
            <w:tcW w:w="2965" w:type="dxa"/>
            <w:vMerge w:val="restart"/>
            <w:tcBorders>
              <w:top w:val="single" w:sz="4" w:space="0" w:color="auto"/>
              <w:left w:val="single" w:sz="4" w:space="0" w:color="auto"/>
              <w:right w:val="single" w:sz="4" w:space="0" w:color="auto"/>
            </w:tcBorders>
          </w:tcPr>
          <w:p w14:paraId="68BB889D" w14:textId="77777777" w:rsidR="00332093" w:rsidRPr="00BC3BE4" w:rsidRDefault="00332093" w:rsidP="00332093">
            <w:pPr>
              <w:spacing w:line="276" w:lineRule="auto"/>
              <w:rPr>
                <w:rFonts w:cs="Arial"/>
              </w:rPr>
            </w:pPr>
          </w:p>
          <w:p w14:paraId="7D74E62B" w14:textId="77777777" w:rsidR="00332093" w:rsidRPr="00BC3BE4" w:rsidRDefault="00332093" w:rsidP="00332093">
            <w:pPr>
              <w:spacing w:line="276" w:lineRule="auto"/>
              <w:rPr>
                <w:rFonts w:cs="Arial"/>
              </w:rPr>
            </w:pPr>
            <w:proofErr w:type="spellStart"/>
            <w:r>
              <w:rPr>
                <w:rFonts w:cs="Arial"/>
              </w:rPr>
              <w:t>SpeedoMajorUnit</w:t>
            </w:r>
            <w:r w:rsidRPr="00BC3BE4">
              <w:rPr>
                <w:rFonts w:cs="Arial"/>
              </w:rPr>
              <w:t>_D_</w:t>
            </w:r>
            <w:r>
              <w:rPr>
                <w:rFonts w:cs="Arial"/>
              </w:rPr>
              <w:t>Confg</w:t>
            </w:r>
            <w:proofErr w:type="spellEnd"/>
          </w:p>
        </w:tc>
        <w:tc>
          <w:tcPr>
            <w:tcW w:w="1620" w:type="dxa"/>
            <w:tcBorders>
              <w:top w:val="single" w:sz="4" w:space="0" w:color="auto"/>
              <w:left w:val="single" w:sz="4" w:space="0" w:color="auto"/>
              <w:bottom w:val="single" w:sz="4" w:space="0" w:color="auto"/>
              <w:right w:val="single" w:sz="4" w:space="0" w:color="auto"/>
            </w:tcBorders>
          </w:tcPr>
          <w:p w14:paraId="08AEF87C" w14:textId="77777777" w:rsidR="00332093" w:rsidRPr="009E19EA" w:rsidRDefault="00332093" w:rsidP="00332093">
            <w:pPr>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tcPr>
          <w:p w14:paraId="3B7F6013" w14:textId="77777777" w:rsidR="00332093" w:rsidRPr="009E19EA" w:rsidRDefault="00332093" w:rsidP="00332093">
            <w:pPr>
              <w:rPr>
                <w:rFonts w:cs="Arial"/>
              </w:rPr>
            </w:pPr>
            <w:r>
              <w:rPr>
                <w:rFonts w:cs="Arial"/>
              </w:rPr>
              <w:t>0x0</w:t>
            </w:r>
          </w:p>
        </w:tc>
        <w:tc>
          <w:tcPr>
            <w:tcW w:w="3150" w:type="dxa"/>
            <w:tcBorders>
              <w:top w:val="single" w:sz="4" w:space="0" w:color="auto"/>
              <w:left w:val="single" w:sz="4" w:space="0" w:color="auto"/>
              <w:bottom w:val="single" w:sz="4" w:space="0" w:color="auto"/>
              <w:right w:val="single" w:sz="4" w:space="0" w:color="auto"/>
            </w:tcBorders>
            <w:vAlign w:val="center"/>
          </w:tcPr>
          <w:p w14:paraId="20958721" w14:textId="77777777" w:rsidR="00332093" w:rsidRPr="009E19EA" w:rsidRDefault="00332093" w:rsidP="00332093">
            <w:pPr>
              <w:autoSpaceDE w:val="0"/>
              <w:autoSpaceDN w:val="0"/>
              <w:adjustRightInd w:val="0"/>
              <w:spacing w:line="276" w:lineRule="auto"/>
              <w:rPr>
                <w:rFonts w:cs="Arial"/>
              </w:rPr>
            </w:pPr>
          </w:p>
        </w:tc>
      </w:tr>
      <w:tr w:rsidR="00332093" w:rsidRPr="009E19EA" w14:paraId="00CE64F0" w14:textId="77777777" w:rsidTr="00332093">
        <w:trPr>
          <w:jc w:val="center"/>
        </w:trPr>
        <w:tc>
          <w:tcPr>
            <w:tcW w:w="2965" w:type="dxa"/>
            <w:vMerge/>
            <w:tcBorders>
              <w:left w:val="single" w:sz="4" w:space="0" w:color="auto"/>
              <w:right w:val="single" w:sz="4" w:space="0" w:color="auto"/>
            </w:tcBorders>
            <w:hideMark/>
          </w:tcPr>
          <w:p w14:paraId="45BAED00" w14:textId="77777777" w:rsidR="00332093" w:rsidRPr="009E19EA" w:rsidRDefault="00332093" w:rsidP="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2F22F9E2" w14:textId="77777777" w:rsidR="00332093" w:rsidRPr="009E19EA" w:rsidRDefault="00332093" w:rsidP="00332093">
            <w:pPr>
              <w:rPr>
                <w:rFonts w:cs="Arial"/>
              </w:rPr>
            </w:pPr>
            <w:r>
              <w:rPr>
                <w:rFonts w:cs="Arial"/>
              </w:rPr>
              <w:t>MPH</w:t>
            </w:r>
          </w:p>
        </w:tc>
        <w:tc>
          <w:tcPr>
            <w:tcW w:w="900" w:type="dxa"/>
            <w:tcBorders>
              <w:top w:val="single" w:sz="4" w:space="0" w:color="auto"/>
              <w:left w:val="single" w:sz="4" w:space="0" w:color="auto"/>
              <w:bottom w:val="single" w:sz="4" w:space="0" w:color="auto"/>
              <w:right w:val="single" w:sz="4" w:space="0" w:color="auto"/>
            </w:tcBorders>
          </w:tcPr>
          <w:p w14:paraId="6BD9279E" w14:textId="77777777" w:rsidR="00332093" w:rsidRPr="009E19EA" w:rsidRDefault="00332093" w:rsidP="00332093">
            <w:pPr>
              <w:rPr>
                <w:rFonts w:cs="Arial"/>
              </w:rPr>
            </w:pPr>
            <w:r>
              <w:rPr>
                <w:rFonts w:cs="Arial"/>
              </w:rPr>
              <w:t>0x1</w:t>
            </w:r>
          </w:p>
        </w:tc>
        <w:tc>
          <w:tcPr>
            <w:tcW w:w="3150" w:type="dxa"/>
            <w:tcBorders>
              <w:top w:val="single" w:sz="4" w:space="0" w:color="auto"/>
              <w:left w:val="single" w:sz="4" w:space="0" w:color="auto"/>
              <w:right w:val="single" w:sz="4" w:space="0" w:color="auto"/>
            </w:tcBorders>
            <w:vAlign w:val="center"/>
          </w:tcPr>
          <w:p w14:paraId="04D1D469" w14:textId="77777777" w:rsidR="00332093" w:rsidRPr="009E19EA" w:rsidRDefault="00332093" w:rsidP="00332093">
            <w:pPr>
              <w:autoSpaceDE w:val="0"/>
              <w:autoSpaceDN w:val="0"/>
              <w:adjustRightInd w:val="0"/>
              <w:spacing w:line="276" w:lineRule="auto"/>
              <w:rPr>
                <w:rFonts w:cs="Arial"/>
              </w:rPr>
            </w:pPr>
          </w:p>
        </w:tc>
      </w:tr>
      <w:tr w:rsidR="00332093" w:rsidRPr="009E19EA" w14:paraId="5F6397D2" w14:textId="77777777" w:rsidTr="00332093">
        <w:trPr>
          <w:trHeight w:val="314"/>
          <w:jc w:val="center"/>
        </w:trPr>
        <w:tc>
          <w:tcPr>
            <w:tcW w:w="2965" w:type="dxa"/>
            <w:vMerge/>
            <w:tcBorders>
              <w:left w:val="single" w:sz="4" w:space="0" w:color="auto"/>
              <w:right w:val="single" w:sz="4" w:space="0" w:color="auto"/>
            </w:tcBorders>
            <w:vAlign w:val="center"/>
            <w:hideMark/>
          </w:tcPr>
          <w:p w14:paraId="090305C9" w14:textId="77777777" w:rsidR="00332093" w:rsidRPr="009E19EA" w:rsidRDefault="00332093" w:rsidP="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5401A525" w14:textId="77777777" w:rsidR="00332093" w:rsidRPr="009E19EA" w:rsidRDefault="00332093" w:rsidP="00332093">
            <w:pPr>
              <w:rPr>
                <w:rFonts w:cs="Arial"/>
              </w:rPr>
            </w:pPr>
            <w:r>
              <w:rPr>
                <w:rFonts w:cs="Arial"/>
              </w:rPr>
              <w:t>KPH</w:t>
            </w:r>
          </w:p>
        </w:tc>
        <w:tc>
          <w:tcPr>
            <w:tcW w:w="900" w:type="dxa"/>
            <w:tcBorders>
              <w:top w:val="single" w:sz="4" w:space="0" w:color="auto"/>
              <w:left w:val="single" w:sz="4" w:space="0" w:color="auto"/>
              <w:bottom w:val="single" w:sz="4" w:space="0" w:color="auto"/>
              <w:right w:val="single" w:sz="4" w:space="0" w:color="auto"/>
            </w:tcBorders>
          </w:tcPr>
          <w:p w14:paraId="5E295977" w14:textId="77777777" w:rsidR="00332093" w:rsidRPr="009E19EA" w:rsidRDefault="00332093" w:rsidP="00332093">
            <w:pPr>
              <w:rPr>
                <w:rFonts w:cs="Arial"/>
              </w:rPr>
            </w:pPr>
            <w:r>
              <w:rPr>
                <w:rFonts w:cs="Arial"/>
              </w:rPr>
              <w:t>0x2</w:t>
            </w:r>
          </w:p>
        </w:tc>
        <w:tc>
          <w:tcPr>
            <w:tcW w:w="3150" w:type="dxa"/>
            <w:tcBorders>
              <w:left w:val="single" w:sz="4" w:space="0" w:color="auto"/>
              <w:right w:val="single" w:sz="4" w:space="0" w:color="auto"/>
            </w:tcBorders>
          </w:tcPr>
          <w:p w14:paraId="735A044B" w14:textId="77777777" w:rsidR="00332093" w:rsidRDefault="00332093" w:rsidP="00332093"/>
        </w:tc>
      </w:tr>
      <w:tr w:rsidR="00332093" w:rsidRPr="009E19EA" w14:paraId="002525D7" w14:textId="77777777" w:rsidTr="00332093">
        <w:trPr>
          <w:trHeight w:val="314"/>
          <w:jc w:val="center"/>
        </w:trPr>
        <w:tc>
          <w:tcPr>
            <w:tcW w:w="2965" w:type="dxa"/>
            <w:vMerge/>
            <w:tcBorders>
              <w:left w:val="single" w:sz="4" w:space="0" w:color="auto"/>
              <w:right w:val="single" w:sz="4" w:space="0" w:color="auto"/>
            </w:tcBorders>
            <w:vAlign w:val="center"/>
          </w:tcPr>
          <w:p w14:paraId="0AC446C2" w14:textId="77777777" w:rsidR="00332093" w:rsidRPr="009E19EA" w:rsidRDefault="00332093" w:rsidP="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26DB306F" w14:textId="77777777" w:rsidR="00332093" w:rsidRDefault="00332093" w:rsidP="00332093">
            <w:pPr>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14:paraId="41DDCF64" w14:textId="77777777" w:rsidR="00332093" w:rsidRDefault="00332093" w:rsidP="00332093">
            <w:pPr>
              <w:rPr>
                <w:rFonts w:cs="Arial"/>
              </w:rPr>
            </w:pPr>
            <w:r>
              <w:rPr>
                <w:rFonts w:cs="Arial"/>
              </w:rPr>
              <w:t>0x3</w:t>
            </w:r>
          </w:p>
        </w:tc>
        <w:tc>
          <w:tcPr>
            <w:tcW w:w="3150" w:type="dxa"/>
            <w:tcBorders>
              <w:left w:val="single" w:sz="4" w:space="0" w:color="auto"/>
              <w:bottom w:val="single" w:sz="4" w:space="0" w:color="auto"/>
              <w:right w:val="single" w:sz="4" w:space="0" w:color="auto"/>
            </w:tcBorders>
          </w:tcPr>
          <w:p w14:paraId="756A0A96" w14:textId="77777777" w:rsidR="00332093" w:rsidRDefault="00332093" w:rsidP="00332093"/>
        </w:tc>
      </w:tr>
    </w:tbl>
    <w:p w14:paraId="2C295AA2" w14:textId="77777777" w:rsidR="00332093" w:rsidRDefault="00332093">
      <w:pPr>
        <w:rPr>
          <w:rFonts w:cs="Arial"/>
        </w:rPr>
      </w:pPr>
    </w:p>
    <w:p w14:paraId="4986D52A" w14:textId="77777777" w:rsidR="00332093" w:rsidRDefault="00332093">
      <w:pPr>
        <w:rPr>
          <w:rFonts w:cs="Arial"/>
        </w:rPr>
      </w:pPr>
    </w:p>
    <w:p w14:paraId="54AC8C17" w14:textId="77777777" w:rsidR="00332093" w:rsidRPr="003C137D" w:rsidRDefault="00332093">
      <w:pPr>
        <w:rPr>
          <w:rFonts w:cs="Arial"/>
        </w:rPr>
      </w:pPr>
    </w:p>
    <w:p w14:paraId="7A873468" w14:textId="77777777" w:rsidR="00332093" w:rsidRDefault="00332093" w:rsidP="00332093">
      <w:pPr>
        <w:pStyle w:val="Heading3"/>
      </w:pPr>
      <w:bookmarkStart w:id="429" w:name="_Toc65750588"/>
      <w:r>
        <w:t>Requirements</w:t>
      </w:r>
      <w:bookmarkEnd w:id="429"/>
    </w:p>
    <w:p w14:paraId="2FF262C2" w14:textId="77777777" w:rsidR="00332093" w:rsidRPr="00332093" w:rsidRDefault="00332093" w:rsidP="00332093">
      <w:pPr>
        <w:pStyle w:val="Heading4"/>
        <w:rPr>
          <w:b w:val="0"/>
          <w:u w:val="single"/>
        </w:rPr>
      </w:pPr>
      <w:r w:rsidRPr="00332093">
        <w:rPr>
          <w:b w:val="0"/>
          <w:u w:val="single"/>
        </w:rPr>
        <w:t>VS-REQ-341338/A-Low Battery Alert Server functional requirement</w:t>
      </w:r>
    </w:p>
    <w:p w14:paraId="00C37264" w14:textId="77777777" w:rsidR="00332093" w:rsidRPr="007C71E6" w:rsidRDefault="00332093" w:rsidP="00332093">
      <w:pPr>
        <w:rPr>
          <w:rFonts w:cs="Arial"/>
        </w:rPr>
      </w:pPr>
      <w:r>
        <w:rPr>
          <w:rFonts w:cs="Arial"/>
        </w:rPr>
        <w:t xml:space="preserve">The Low Battery Alert </w:t>
      </w:r>
      <w:r w:rsidRPr="007C71E6">
        <w:rPr>
          <w:rFonts w:cs="Arial"/>
        </w:rPr>
        <w:t xml:space="preserve">Server shall publish the status of what Low Battery Alert value is used to alert the driver via the </w:t>
      </w:r>
      <w:proofErr w:type="spellStart"/>
      <w:r w:rsidRPr="007C71E6">
        <w:rPr>
          <w:rFonts w:cs="Arial"/>
        </w:rPr>
        <w:t>BattTracLoThres_D_Stat</w:t>
      </w:r>
      <w:proofErr w:type="spellEnd"/>
      <w:r w:rsidRPr="007C71E6">
        <w:rPr>
          <w:rFonts w:cs="Arial"/>
        </w:rPr>
        <w:t xml:space="preserve"> signal.</w:t>
      </w:r>
    </w:p>
    <w:p w14:paraId="6508057F" w14:textId="77777777" w:rsidR="00332093" w:rsidRPr="007C71E6" w:rsidRDefault="00332093" w:rsidP="00332093">
      <w:pPr>
        <w:rPr>
          <w:rFonts w:cs="Arial"/>
        </w:rPr>
      </w:pPr>
    </w:p>
    <w:p w14:paraId="7FC7C88D" w14:textId="77777777" w:rsidR="00332093" w:rsidRPr="007C71E6" w:rsidRDefault="00332093" w:rsidP="00332093">
      <w:pPr>
        <w:rPr>
          <w:rFonts w:cs="Arial"/>
        </w:rPr>
      </w:pPr>
    </w:p>
    <w:p w14:paraId="2E65D8B6" w14:textId="77777777" w:rsidR="00332093" w:rsidRPr="007C71E6" w:rsidRDefault="00332093" w:rsidP="00332093">
      <w:pPr>
        <w:rPr>
          <w:rFonts w:cs="Arial"/>
        </w:rPr>
      </w:pPr>
      <w:r w:rsidRPr="007C71E6">
        <w:rPr>
          <w:rFonts w:cs="Arial"/>
        </w:rPr>
        <w:t xml:space="preserve">The Low Battery Alert Server shall use the </w:t>
      </w:r>
      <w:proofErr w:type="spellStart"/>
      <w:r w:rsidRPr="007C71E6">
        <w:rPr>
          <w:rFonts w:cs="Arial"/>
        </w:rPr>
        <w:t>SpeedoMajorUnit_D_Confg</w:t>
      </w:r>
      <w:proofErr w:type="spellEnd"/>
      <w:r w:rsidRPr="007C71E6">
        <w:rPr>
          <w:rFonts w:cs="Arial"/>
        </w:rPr>
        <w:t xml:space="preserve"> signal to determine if the </w:t>
      </w:r>
      <w:proofErr w:type="spellStart"/>
      <w:r w:rsidRPr="007C71E6">
        <w:rPr>
          <w:rFonts w:cs="Arial"/>
        </w:rPr>
        <w:t>BattTracLoThres_D_Stat</w:t>
      </w:r>
      <w:proofErr w:type="spellEnd"/>
      <w:r w:rsidRPr="007C71E6">
        <w:rPr>
          <w:rFonts w:cs="Arial"/>
        </w:rPr>
        <w:t xml:space="preserve"> uses encodings Speedometer Major Units MPH or KPH values.  </w:t>
      </w:r>
    </w:p>
    <w:p w14:paraId="143791F7" w14:textId="77777777" w:rsidR="00332093" w:rsidRPr="007C71E6" w:rsidRDefault="00332093" w:rsidP="00332093">
      <w:pPr>
        <w:numPr>
          <w:ilvl w:val="0"/>
          <w:numId w:val="613"/>
        </w:numPr>
        <w:rPr>
          <w:rFonts w:cs="Arial"/>
        </w:rPr>
      </w:pPr>
      <w:r w:rsidRPr="007C71E6">
        <w:rPr>
          <w:rFonts w:cs="Arial"/>
        </w:rPr>
        <w:t xml:space="preserve">If </w:t>
      </w:r>
      <w:proofErr w:type="spellStart"/>
      <w:r w:rsidRPr="007C71E6">
        <w:rPr>
          <w:rFonts w:cs="Arial"/>
        </w:rPr>
        <w:t>SpeedoMajorUnit_D_Confg</w:t>
      </w:r>
      <w:proofErr w:type="spellEnd"/>
      <w:r w:rsidRPr="007C71E6">
        <w:rPr>
          <w:rFonts w:cs="Arial"/>
        </w:rPr>
        <w:t xml:space="preserve"> = MPH then 0x1, 0x2 and 0x3 shall be used.</w:t>
      </w:r>
    </w:p>
    <w:p w14:paraId="32E76E06" w14:textId="77777777" w:rsidR="00332093" w:rsidRPr="007C71E6" w:rsidRDefault="00332093" w:rsidP="00332093">
      <w:pPr>
        <w:numPr>
          <w:ilvl w:val="0"/>
          <w:numId w:val="613"/>
        </w:numPr>
        <w:rPr>
          <w:rFonts w:cs="Arial"/>
        </w:rPr>
      </w:pPr>
      <w:r w:rsidRPr="007C71E6">
        <w:rPr>
          <w:rFonts w:cs="Arial"/>
        </w:rPr>
        <w:t xml:space="preserve">If </w:t>
      </w:r>
      <w:proofErr w:type="spellStart"/>
      <w:r w:rsidRPr="007C71E6">
        <w:rPr>
          <w:rFonts w:cs="Arial"/>
        </w:rPr>
        <w:t>SpeedoMajorUnit_D_Confg</w:t>
      </w:r>
      <w:proofErr w:type="spellEnd"/>
      <w:r w:rsidRPr="007C71E6">
        <w:rPr>
          <w:rFonts w:cs="Arial"/>
        </w:rPr>
        <w:t xml:space="preserve"> = KPH then 0x4, 0x5 and 0x6 shall be used</w:t>
      </w:r>
    </w:p>
    <w:p w14:paraId="7374A5FB" w14:textId="77777777" w:rsidR="00332093" w:rsidRPr="007C71E6" w:rsidRDefault="00332093" w:rsidP="00332093">
      <w:pPr>
        <w:numPr>
          <w:ilvl w:val="0"/>
          <w:numId w:val="613"/>
        </w:numPr>
        <w:rPr>
          <w:rFonts w:cs="Arial"/>
        </w:rPr>
      </w:pPr>
      <w:r w:rsidRPr="007C71E6">
        <w:rPr>
          <w:rFonts w:cs="Arial"/>
        </w:rPr>
        <w:t xml:space="preserve">If </w:t>
      </w:r>
      <w:proofErr w:type="spellStart"/>
      <w:r w:rsidRPr="007C71E6">
        <w:rPr>
          <w:rFonts w:cs="Arial"/>
        </w:rPr>
        <w:t>SpeedoMajorUnit_D_Confg</w:t>
      </w:r>
      <w:proofErr w:type="spellEnd"/>
      <w:r w:rsidRPr="007C71E6">
        <w:rPr>
          <w:rFonts w:cs="Arial"/>
        </w:rPr>
        <w:t xml:space="preserve"> = </w:t>
      </w:r>
      <w:proofErr w:type="gramStart"/>
      <w:r w:rsidRPr="007C71E6">
        <w:rPr>
          <w:rFonts w:cs="Arial"/>
        </w:rPr>
        <w:t>Null</w:t>
      </w:r>
      <w:proofErr w:type="gramEnd"/>
      <w:r w:rsidRPr="007C71E6">
        <w:rPr>
          <w:rFonts w:cs="Arial"/>
        </w:rPr>
        <w:t xml:space="preserve"> then use the last MPH or KPH setting.  The Low Battery Alert Server will have to remember this setting between ignition cycles.</w:t>
      </w:r>
    </w:p>
    <w:p w14:paraId="5D108B2A" w14:textId="77777777" w:rsidR="00332093" w:rsidRPr="007C71E6" w:rsidRDefault="00332093" w:rsidP="00332093">
      <w:pPr>
        <w:rPr>
          <w:rFonts w:cs="Arial"/>
        </w:rPr>
      </w:pPr>
      <w:r w:rsidRPr="007C71E6">
        <w:rPr>
          <w:rFonts w:cs="Arial"/>
        </w:rPr>
        <w:t xml:space="preserve">Note:  The Low Battery Alert Client which sends </w:t>
      </w:r>
      <w:proofErr w:type="spellStart"/>
      <w:r w:rsidRPr="007C71E6">
        <w:rPr>
          <w:rFonts w:cs="Arial"/>
        </w:rPr>
        <w:t>SpeedoMajorUnit_D_Confg</w:t>
      </w:r>
      <w:proofErr w:type="spellEnd"/>
      <w:r w:rsidRPr="007C71E6">
        <w:rPr>
          <w:rFonts w:cs="Arial"/>
        </w:rPr>
        <w:t xml:space="preserve"> </w:t>
      </w:r>
      <w:r>
        <w:rPr>
          <w:rFonts w:cs="Arial"/>
        </w:rPr>
        <w:t>may</w:t>
      </w:r>
      <w:r w:rsidRPr="007C71E6">
        <w:rPr>
          <w:rFonts w:cs="Arial"/>
        </w:rPr>
        <w:t xml:space="preserve"> set </w:t>
      </w:r>
      <w:r>
        <w:rPr>
          <w:rFonts w:cs="Arial"/>
        </w:rPr>
        <w:t xml:space="preserve">the signal to </w:t>
      </w:r>
      <w:r w:rsidRPr="007C71E6">
        <w:rPr>
          <w:rFonts w:cs="Arial"/>
        </w:rPr>
        <w:t xml:space="preserve">Null when powering up when ignition goes </w:t>
      </w:r>
      <w:r>
        <w:rPr>
          <w:rFonts w:cs="Arial"/>
        </w:rPr>
        <w:t>from OFF to</w:t>
      </w:r>
      <w:r w:rsidRPr="007C71E6">
        <w:rPr>
          <w:rFonts w:cs="Arial"/>
        </w:rPr>
        <w:t xml:space="preserve"> Run.  </w:t>
      </w:r>
    </w:p>
    <w:p w14:paraId="5EB7A332" w14:textId="77777777" w:rsidR="00332093" w:rsidRPr="007C71E6" w:rsidRDefault="00332093" w:rsidP="00332093">
      <w:pPr>
        <w:rPr>
          <w:rFonts w:cs="Arial"/>
        </w:rPr>
      </w:pPr>
    </w:p>
    <w:tbl>
      <w:tblPr>
        <w:tblW w:w="5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5"/>
        <w:gridCol w:w="2960"/>
      </w:tblGrid>
      <w:tr w:rsidR="00332093" w:rsidRPr="007C71E6" w14:paraId="6CFE35A7" w14:textId="77777777" w:rsidTr="00332093">
        <w:trPr>
          <w:jc w:val="center"/>
        </w:trPr>
        <w:tc>
          <w:tcPr>
            <w:tcW w:w="2975" w:type="dxa"/>
            <w:tcBorders>
              <w:top w:val="single" w:sz="4" w:space="0" w:color="auto"/>
              <w:left w:val="single" w:sz="4" w:space="0" w:color="auto"/>
              <w:bottom w:val="single" w:sz="4" w:space="0" w:color="auto"/>
              <w:right w:val="single" w:sz="4" w:space="0" w:color="auto"/>
            </w:tcBorders>
          </w:tcPr>
          <w:p w14:paraId="45FCA64E" w14:textId="77777777" w:rsidR="00332093" w:rsidRPr="007C71E6" w:rsidRDefault="00332093" w:rsidP="00332093">
            <w:pPr>
              <w:spacing w:line="256" w:lineRule="auto"/>
              <w:rPr>
                <w:rFonts w:cs="Arial"/>
              </w:rPr>
            </w:pPr>
            <w:proofErr w:type="spellStart"/>
            <w:r w:rsidRPr="007C71E6">
              <w:rPr>
                <w:rFonts w:cs="Arial"/>
              </w:rPr>
              <w:t>BattTracLoThres_D_Stat</w:t>
            </w:r>
            <w:proofErr w:type="spellEnd"/>
          </w:p>
        </w:tc>
        <w:tc>
          <w:tcPr>
            <w:tcW w:w="2960" w:type="dxa"/>
            <w:tcBorders>
              <w:top w:val="single" w:sz="4" w:space="0" w:color="auto"/>
              <w:left w:val="single" w:sz="4" w:space="0" w:color="auto"/>
              <w:bottom w:val="single" w:sz="4" w:space="0" w:color="auto"/>
              <w:right w:val="single" w:sz="4" w:space="0" w:color="auto"/>
            </w:tcBorders>
            <w:vAlign w:val="center"/>
          </w:tcPr>
          <w:p w14:paraId="0884E2D2" w14:textId="77777777" w:rsidR="00332093" w:rsidRPr="007C71E6" w:rsidRDefault="00332093">
            <w:pPr>
              <w:autoSpaceDE w:val="0"/>
              <w:autoSpaceDN w:val="0"/>
              <w:adjustRightInd w:val="0"/>
              <w:spacing w:line="276" w:lineRule="auto"/>
              <w:rPr>
                <w:rFonts w:cs="Arial"/>
              </w:rPr>
            </w:pPr>
            <w:proofErr w:type="spellStart"/>
            <w:r w:rsidRPr="007C71E6">
              <w:rPr>
                <w:rFonts w:cs="Arial"/>
              </w:rPr>
              <w:t>SpeedoMajorUnit_D_Confg</w:t>
            </w:r>
            <w:proofErr w:type="spellEnd"/>
          </w:p>
        </w:tc>
      </w:tr>
      <w:tr w:rsidR="00332093" w:rsidRPr="007C71E6" w14:paraId="091D3CC8" w14:textId="77777777" w:rsidTr="00332093">
        <w:trPr>
          <w:jc w:val="center"/>
        </w:trPr>
        <w:tc>
          <w:tcPr>
            <w:tcW w:w="2975" w:type="dxa"/>
            <w:tcBorders>
              <w:top w:val="single" w:sz="4" w:space="0" w:color="auto"/>
              <w:left w:val="single" w:sz="4" w:space="0" w:color="auto"/>
              <w:bottom w:val="single" w:sz="4" w:space="0" w:color="auto"/>
              <w:right w:val="single" w:sz="4" w:space="0" w:color="auto"/>
            </w:tcBorders>
            <w:hideMark/>
          </w:tcPr>
          <w:p w14:paraId="6F5D3DAD" w14:textId="77777777" w:rsidR="00332093" w:rsidRPr="007C71E6" w:rsidRDefault="00332093">
            <w:pPr>
              <w:spacing w:line="256" w:lineRule="auto"/>
              <w:rPr>
                <w:rFonts w:cs="Arial"/>
              </w:rPr>
            </w:pPr>
            <w:r w:rsidRPr="007C71E6">
              <w:rPr>
                <w:rFonts w:cs="Arial"/>
              </w:rPr>
              <w:t>0x0 Null</w:t>
            </w:r>
          </w:p>
        </w:tc>
        <w:tc>
          <w:tcPr>
            <w:tcW w:w="2960" w:type="dxa"/>
            <w:tcBorders>
              <w:top w:val="single" w:sz="4" w:space="0" w:color="auto"/>
              <w:left w:val="single" w:sz="4" w:space="0" w:color="auto"/>
              <w:bottom w:val="single" w:sz="4" w:space="0" w:color="auto"/>
              <w:right w:val="single" w:sz="4" w:space="0" w:color="auto"/>
            </w:tcBorders>
            <w:vAlign w:val="center"/>
          </w:tcPr>
          <w:p w14:paraId="67141958" w14:textId="77777777" w:rsidR="00332093" w:rsidRPr="007C71E6" w:rsidRDefault="00332093">
            <w:pPr>
              <w:autoSpaceDE w:val="0"/>
              <w:autoSpaceDN w:val="0"/>
              <w:adjustRightInd w:val="0"/>
              <w:spacing w:line="276" w:lineRule="auto"/>
              <w:rPr>
                <w:rFonts w:cs="Arial"/>
              </w:rPr>
            </w:pPr>
          </w:p>
        </w:tc>
      </w:tr>
      <w:tr w:rsidR="00332093" w:rsidRPr="00175081" w14:paraId="03AADEC1" w14:textId="77777777" w:rsidTr="00332093">
        <w:trPr>
          <w:jc w:val="center"/>
        </w:trPr>
        <w:tc>
          <w:tcPr>
            <w:tcW w:w="29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1B18924" w14:textId="77777777" w:rsidR="00332093" w:rsidRPr="00175081" w:rsidRDefault="00332093">
            <w:pPr>
              <w:spacing w:line="256" w:lineRule="auto"/>
              <w:rPr>
                <w:rFonts w:cs="Arial"/>
              </w:rPr>
            </w:pPr>
            <w:r>
              <w:rPr>
                <w:rFonts w:cs="Arial"/>
              </w:rPr>
              <w:t xml:space="preserve">0x1 </w:t>
            </w:r>
            <w:r w:rsidRPr="00175081">
              <w:rPr>
                <w:rFonts w:cs="Arial"/>
              </w:rPr>
              <w:t>20 mi / 32 km</w:t>
            </w:r>
          </w:p>
        </w:tc>
        <w:tc>
          <w:tcPr>
            <w:tcW w:w="296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E704AA" w14:textId="77777777" w:rsidR="00332093" w:rsidRPr="00175081" w:rsidRDefault="00332093">
            <w:pPr>
              <w:autoSpaceDE w:val="0"/>
              <w:autoSpaceDN w:val="0"/>
              <w:adjustRightInd w:val="0"/>
              <w:spacing w:line="276" w:lineRule="auto"/>
              <w:rPr>
                <w:rFonts w:cs="Arial"/>
              </w:rPr>
            </w:pPr>
            <w:r>
              <w:rPr>
                <w:rFonts w:cs="Arial"/>
              </w:rPr>
              <w:t>MPH</w:t>
            </w:r>
          </w:p>
        </w:tc>
      </w:tr>
      <w:tr w:rsidR="00332093" w:rsidRPr="00175081" w14:paraId="7EAA783D" w14:textId="77777777" w:rsidTr="00332093">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30424B" w14:textId="77777777" w:rsidR="00332093" w:rsidRPr="00175081" w:rsidRDefault="00332093">
            <w:pPr>
              <w:spacing w:line="256" w:lineRule="auto"/>
              <w:rPr>
                <w:rFonts w:cs="Arial"/>
              </w:rPr>
            </w:pPr>
            <w:r>
              <w:rPr>
                <w:rFonts w:cs="Arial"/>
              </w:rPr>
              <w:t xml:space="preserve">0x2 </w:t>
            </w:r>
            <w:r w:rsidRPr="00175081">
              <w:rPr>
                <w:rFonts w:cs="Arial"/>
              </w:rPr>
              <w:t>30 mi / 48 km</w:t>
            </w:r>
          </w:p>
        </w:tc>
        <w:tc>
          <w:tcPr>
            <w:tcW w:w="2960"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F6C0938" w14:textId="77777777" w:rsidR="00332093" w:rsidRPr="00175081" w:rsidRDefault="00332093">
            <w:pPr>
              <w:spacing w:line="256" w:lineRule="auto"/>
              <w:rPr>
                <w:rFonts w:cs="Arial"/>
              </w:rPr>
            </w:pPr>
          </w:p>
        </w:tc>
      </w:tr>
      <w:tr w:rsidR="00332093" w:rsidRPr="00175081" w14:paraId="7835C5FC" w14:textId="77777777" w:rsidTr="00332093">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D3C6A0" w14:textId="77777777" w:rsidR="00332093" w:rsidRPr="00175081" w:rsidRDefault="00332093">
            <w:pPr>
              <w:spacing w:line="256" w:lineRule="auto"/>
              <w:rPr>
                <w:rFonts w:cs="Arial"/>
              </w:rPr>
            </w:pPr>
            <w:r>
              <w:rPr>
                <w:rFonts w:cs="Arial"/>
              </w:rPr>
              <w:t xml:space="preserve">0x3 </w:t>
            </w:r>
            <w:r w:rsidRPr="00175081">
              <w:rPr>
                <w:rFonts w:cs="Arial"/>
              </w:rPr>
              <w:t>50 mi / 80 km</w:t>
            </w:r>
          </w:p>
        </w:tc>
        <w:tc>
          <w:tcPr>
            <w:tcW w:w="2960"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377DBBE" w14:textId="77777777" w:rsidR="00332093" w:rsidRPr="00175081" w:rsidRDefault="00332093">
            <w:pPr>
              <w:spacing w:line="256" w:lineRule="auto"/>
              <w:rPr>
                <w:rFonts w:cs="Arial"/>
              </w:rPr>
            </w:pPr>
          </w:p>
        </w:tc>
      </w:tr>
      <w:tr w:rsidR="00332093" w:rsidRPr="00175081" w14:paraId="2C51C1D1" w14:textId="77777777" w:rsidTr="00332093">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41F95D11" w14:textId="77777777" w:rsidR="00332093" w:rsidRPr="00175081" w:rsidRDefault="00332093">
            <w:pPr>
              <w:spacing w:line="256" w:lineRule="auto"/>
              <w:rPr>
                <w:rFonts w:cs="Arial"/>
              </w:rPr>
            </w:pPr>
            <w:r>
              <w:rPr>
                <w:rFonts w:cs="Arial"/>
              </w:rPr>
              <w:t xml:space="preserve">0x4 </w:t>
            </w:r>
            <w:r w:rsidRPr="00175081">
              <w:rPr>
                <w:rFonts w:cs="Arial"/>
              </w:rPr>
              <w:t>30 km / 18 mi</w:t>
            </w:r>
          </w:p>
        </w:tc>
        <w:tc>
          <w:tcPr>
            <w:tcW w:w="296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6742D38" w14:textId="77777777" w:rsidR="00332093" w:rsidRDefault="00332093">
            <w:pPr>
              <w:spacing w:line="276" w:lineRule="auto"/>
              <w:rPr>
                <w:rFonts w:cs="Arial"/>
              </w:rPr>
            </w:pPr>
          </w:p>
          <w:p w14:paraId="01F7813C" w14:textId="77777777" w:rsidR="00332093" w:rsidRPr="00175081" w:rsidRDefault="00332093">
            <w:pPr>
              <w:spacing w:line="276" w:lineRule="auto"/>
              <w:rPr>
                <w:rFonts w:cs="Arial"/>
              </w:rPr>
            </w:pPr>
            <w:r>
              <w:rPr>
                <w:rFonts w:cs="Arial"/>
              </w:rPr>
              <w:t>KPH</w:t>
            </w:r>
          </w:p>
          <w:p w14:paraId="0F257DA4" w14:textId="77777777" w:rsidR="00332093" w:rsidRPr="00175081" w:rsidRDefault="00332093">
            <w:pPr>
              <w:spacing w:line="256" w:lineRule="auto"/>
              <w:rPr>
                <w:rFonts w:cs="Arial"/>
              </w:rPr>
            </w:pPr>
          </w:p>
        </w:tc>
      </w:tr>
      <w:tr w:rsidR="00332093" w:rsidRPr="00175081" w14:paraId="14F1D85E" w14:textId="77777777" w:rsidTr="00332093">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5785331C" w14:textId="77777777" w:rsidR="00332093" w:rsidRPr="00175081" w:rsidRDefault="00332093">
            <w:pPr>
              <w:spacing w:line="256" w:lineRule="auto"/>
              <w:rPr>
                <w:rFonts w:cs="Arial"/>
              </w:rPr>
            </w:pPr>
            <w:r>
              <w:rPr>
                <w:rFonts w:cs="Arial"/>
              </w:rPr>
              <w:t xml:space="preserve">0x5 </w:t>
            </w:r>
            <w:r w:rsidRPr="00175081">
              <w:rPr>
                <w:rFonts w:cs="Arial"/>
              </w:rPr>
              <w:t>50 km / 31 mi</w:t>
            </w:r>
          </w:p>
        </w:tc>
        <w:tc>
          <w:tcPr>
            <w:tcW w:w="2960" w:type="dxa"/>
            <w:vMerge/>
            <w:tcBorders>
              <w:top w:val="single" w:sz="4" w:space="0" w:color="auto"/>
              <w:left w:val="single" w:sz="4" w:space="0" w:color="auto"/>
              <w:bottom w:val="single" w:sz="4" w:space="0" w:color="auto"/>
              <w:right w:val="single" w:sz="4" w:space="0" w:color="auto"/>
            </w:tcBorders>
            <w:vAlign w:val="center"/>
            <w:hideMark/>
          </w:tcPr>
          <w:p w14:paraId="2C069E40" w14:textId="77777777" w:rsidR="00332093" w:rsidRPr="00175081" w:rsidRDefault="00332093">
            <w:pPr>
              <w:spacing w:line="256" w:lineRule="auto"/>
              <w:rPr>
                <w:rFonts w:cs="Arial"/>
              </w:rPr>
            </w:pPr>
          </w:p>
        </w:tc>
      </w:tr>
      <w:tr w:rsidR="00332093" w:rsidRPr="00175081" w14:paraId="42F6BA7F" w14:textId="77777777" w:rsidTr="00332093">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1D063CD5" w14:textId="77777777" w:rsidR="00332093" w:rsidRPr="00175081" w:rsidRDefault="00332093">
            <w:pPr>
              <w:spacing w:line="256" w:lineRule="auto"/>
              <w:rPr>
                <w:rFonts w:cs="Arial"/>
              </w:rPr>
            </w:pPr>
            <w:r>
              <w:rPr>
                <w:rFonts w:cs="Arial"/>
              </w:rPr>
              <w:t xml:space="preserve">0x6 </w:t>
            </w:r>
            <w:r w:rsidRPr="00175081">
              <w:rPr>
                <w:rFonts w:cs="Arial"/>
              </w:rPr>
              <w:t>80 km / 50 mi</w:t>
            </w:r>
          </w:p>
        </w:tc>
        <w:tc>
          <w:tcPr>
            <w:tcW w:w="2960" w:type="dxa"/>
            <w:vMerge/>
            <w:tcBorders>
              <w:top w:val="single" w:sz="4" w:space="0" w:color="auto"/>
              <w:left w:val="single" w:sz="4" w:space="0" w:color="auto"/>
              <w:bottom w:val="single" w:sz="4" w:space="0" w:color="auto"/>
              <w:right w:val="single" w:sz="4" w:space="0" w:color="auto"/>
            </w:tcBorders>
            <w:vAlign w:val="center"/>
            <w:hideMark/>
          </w:tcPr>
          <w:p w14:paraId="13587114" w14:textId="77777777" w:rsidR="00332093" w:rsidRPr="00175081" w:rsidRDefault="00332093">
            <w:pPr>
              <w:spacing w:line="256" w:lineRule="auto"/>
              <w:rPr>
                <w:rFonts w:cs="Arial"/>
              </w:rPr>
            </w:pPr>
          </w:p>
        </w:tc>
      </w:tr>
      <w:tr w:rsidR="00332093" w:rsidRPr="00175081" w14:paraId="75877C1D" w14:textId="77777777" w:rsidTr="00332093">
        <w:trPr>
          <w:trHeight w:val="314"/>
          <w:jc w:val="center"/>
        </w:trPr>
        <w:tc>
          <w:tcPr>
            <w:tcW w:w="2975" w:type="dxa"/>
            <w:tcBorders>
              <w:top w:val="single" w:sz="4" w:space="0" w:color="auto"/>
              <w:left w:val="single" w:sz="4" w:space="0" w:color="auto"/>
              <w:bottom w:val="single" w:sz="4" w:space="0" w:color="auto"/>
              <w:right w:val="single" w:sz="4" w:space="0" w:color="auto"/>
            </w:tcBorders>
            <w:hideMark/>
          </w:tcPr>
          <w:p w14:paraId="0E5D76C0" w14:textId="77777777" w:rsidR="00332093" w:rsidRPr="00175081" w:rsidRDefault="00332093">
            <w:pPr>
              <w:spacing w:line="256" w:lineRule="auto"/>
              <w:rPr>
                <w:rFonts w:cs="Arial"/>
              </w:rPr>
            </w:pPr>
            <w:r>
              <w:rPr>
                <w:rFonts w:cs="Arial"/>
              </w:rPr>
              <w:t xml:space="preserve">0x7 </w:t>
            </w:r>
            <w:r w:rsidRPr="00175081">
              <w:rPr>
                <w:rFonts w:cs="Arial"/>
              </w:rPr>
              <w:t>Not Used</w:t>
            </w:r>
          </w:p>
        </w:tc>
        <w:tc>
          <w:tcPr>
            <w:tcW w:w="2960" w:type="dxa"/>
            <w:tcBorders>
              <w:top w:val="single" w:sz="4" w:space="0" w:color="auto"/>
              <w:left w:val="single" w:sz="4" w:space="0" w:color="auto"/>
              <w:bottom w:val="single" w:sz="4" w:space="0" w:color="auto"/>
              <w:right w:val="single" w:sz="4" w:space="0" w:color="auto"/>
            </w:tcBorders>
          </w:tcPr>
          <w:p w14:paraId="32A16AB5" w14:textId="77777777" w:rsidR="00332093" w:rsidRPr="00175081" w:rsidRDefault="00332093">
            <w:pPr>
              <w:spacing w:line="276" w:lineRule="auto"/>
              <w:rPr>
                <w:rFonts w:cs="Arial"/>
              </w:rPr>
            </w:pPr>
          </w:p>
        </w:tc>
      </w:tr>
    </w:tbl>
    <w:p w14:paraId="69B166FC" w14:textId="77777777" w:rsidR="00332093" w:rsidRPr="00DA32C9" w:rsidRDefault="00332093" w:rsidP="00332093">
      <w:pPr>
        <w:rPr>
          <w:rFonts w:cs="Arial"/>
        </w:rPr>
      </w:pPr>
    </w:p>
    <w:p w14:paraId="55C8B487" w14:textId="77777777" w:rsidR="00332093" w:rsidRPr="00332093" w:rsidRDefault="00332093" w:rsidP="00332093">
      <w:pPr>
        <w:pStyle w:val="Heading4"/>
        <w:rPr>
          <w:b w:val="0"/>
          <w:u w:val="single"/>
        </w:rPr>
      </w:pPr>
      <w:r w:rsidRPr="00332093">
        <w:rPr>
          <w:b w:val="0"/>
          <w:u w:val="single"/>
        </w:rPr>
        <w:t>VS-REQ-341290/A-Low Battery Alert Client functional requirement</w:t>
      </w:r>
    </w:p>
    <w:p w14:paraId="0FC276DD" w14:textId="77777777" w:rsidR="00332093" w:rsidRPr="00BA031B" w:rsidRDefault="00332093" w:rsidP="00332093">
      <w:pPr>
        <w:rPr>
          <w:rFonts w:cs="Arial"/>
        </w:rPr>
      </w:pPr>
      <w:r w:rsidRPr="00BA031B">
        <w:rPr>
          <w:rFonts w:cs="Arial"/>
        </w:rPr>
        <w:t xml:space="preserve">The </w:t>
      </w:r>
      <w:r>
        <w:rPr>
          <w:rFonts w:cs="Arial"/>
        </w:rPr>
        <w:t>Low Battery Alert</w:t>
      </w:r>
      <w:r w:rsidRPr="00BA031B">
        <w:rPr>
          <w:rFonts w:cs="Arial"/>
        </w:rPr>
        <w:t xml:space="preserve"> Client shall use the </w:t>
      </w:r>
      <w:proofErr w:type="spellStart"/>
      <w:r w:rsidRPr="00BA031B">
        <w:rPr>
          <w:rFonts w:cs="Arial"/>
        </w:rPr>
        <w:t>BattTracLoThres_D_Stat</w:t>
      </w:r>
      <w:proofErr w:type="spellEnd"/>
      <w:r w:rsidRPr="00BA031B">
        <w:rPr>
          <w:rFonts w:cs="Arial"/>
        </w:rPr>
        <w:t xml:space="preserve"> status signal to update the settings HMI to show what setting Low Battery Alert is set to.</w:t>
      </w:r>
    </w:p>
    <w:p w14:paraId="3256AB44" w14:textId="77777777" w:rsidR="00332093" w:rsidRPr="00BA031B" w:rsidRDefault="00332093" w:rsidP="00332093">
      <w:pPr>
        <w:rPr>
          <w:rFonts w:cs="Arial"/>
        </w:rPr>
      </w:pPr>
    </w:p>
    <w:p w14:paraId="41F52545" w14:textId="77777777" w:rsidR="00332093" w:rsidRPr="00BA031B" w:rsidRDefault="00332093" w:rsidP="00332093">
      <w:pPr>
        <w:rPr>
          <w:rFonts w:cs="Arial"/>
        </w:rPr>
      </w:pPr>
      <w:r w:rsidRPr="00BA031B">
        <w:rPr>
          <w:rFonts w:cs="Arial"/>
        </w:rPr>
        <w:t xml:space="preserve">The </w:t>
      </w:r>
      <w:r>
        <w:rPr>
          <w:rFonts w:cs="Arial"/>
        </w:rPr>
        <w:t>Low Battery Alert</w:t>
      </w:r>
      <w:r w:rsidRPr="00BA031B">
        <w:rPr>
          <w:rFonts w:cs="Arial"/>
        </w:rPr>
        <w:t xml:space="preserve"> Client shall use the </w:t>
      </w:r>
      <w:proofErr w:type="spellStart"/>
      <w:r w:rsidRPr="00BA031B">
        <w:rPr>
          <w:rFonts w:cs="Arial"/>
        </w:rPr>
        <w:t>BattTracLoThres_D_</w:t>
      </w:r>
      <w:r>
        <w:rPr>
          <w:rFonts w:cs="Arial"/>
        </w:rPr>
        <w:t>Rq</w:t>
      </w:r>
      <w:proofErr w:type="spellEnd"/>
      <w:r w:rsidRPr="00BA031B">
        <w:rPr>
          <w:rFonts w:cs="Arial"/>
        </w:rPr>
        <w:t xml:space="preserve"> signal to request a Low Battery Alert setting selected by the user.</w:t>
      </w:r>
    </w:p>
    <w:p w14:paraId="74A3B289" w14:textId="77777777" w:rsidR="00332093" w:rsidRPr="00BA031B" w:rsidRDefault="00332093" w:rsidP="00332093">
      <w:pPr>
        <w:rPr>
          <w:rFonts w:cs="Arial"/>
        </w:rPr>
      </w:pPr>
    </w:p>
    <w:p w14:paraId="4705363E" w14:textId="77777777" w:rsidR="00332093" w:rsidRPr="00DF6AD8" w:rsidRDefault="00332093" w:rsidP="00332093">
      <w:pPr>
        <w:rPr>
          <w:rFonts w:cs="Arial"/>
        </w:rPr>
      </w:pPr>
      <w:r w:rsidRPr="00BA031B">
        <w:rPr>
          <w:rFonts w:cs="Arial"/>
        </w:rPr>
        <w:t xml:space="preserve">The </w:t>
      </w:r>
      <w:r w:rsidRPr="00DF6AD8">
        <w:rPr>
          <w:rFonts w:cs="Arial"/>
        </w:rPr>
        <w:t xml:space="preserve">Low Battery Alert Client shall broadcast the Speedometer Major Units that is used (MPH/KPH) in the </w:t>
      </w:r>
      <w:proofErr w:type="spellStart"/>
      <w:r w:rsidRPr="00DF6AD8">
        <w:rPr>
          <w:rFonts w:cs="Arial"/>
        </w:rPr>
        <w:t>SpeedoMajorUnit_D_Confg</w:t>
      </w:r>
      <w:proofErr w:type="spellEnd"/>
      <w:r w:rsidRPr="00DF6AD8">
        <w:rPr>
          <w:rFonts w:cs="Arial"/>
        </w:rPr>
        <w:t xml:space="preserve"> signal whenever the infotainment system is on (</w:t>
      </w:r>
      <w:proofErr w:type="spellStart"/>
      <w:r w:rsidRPr="00DF6AD8">
        <w:rPr>
          <w:rFonts w:cs="Arial"/>
        </w:rPr>
        <w:t>ie</w:t>
      </w:r>
      <w:proofErr w:type="spellEnd"/>
      <w:r w:rsidRPr="00DF6AD8">
        <w:rPr>
          <w:rFonts w:cs="Arial"/>
        </w:rPr>
        <w:t xml:space="preserve"> </w:t>
      </w:r>
      <w:proofErr w:type="spellStart"/>
      <w:r w:rsidRPr="00DF6AD8">
        <w:rPr>
          <w:rFonts w:cs="Arial"/>
        </w:rPr>
        <w:t>HMI_HMIMode_St</w:t>
      </w:r>
      <w:proofErr w:type="spellEnd"/>
      <w:r w:rsidRPr="00DF6AD8">
        <w:rPr>
          <w:rFonts w:cs="Arial"/>
        </w:rPr>
        <w:t xml:space="preserve"> = ON).</w:t>
      </w:r>
    </w:p>
    <w:p w14:paraId="2DFEC7C2" w14:textId="77777777" w:rsidR="00332093" w:rsidRDefault="00332093" w:rsidP="00332093">
      <w:pPr>
        <w:numPr>
          <w:ilvl w:val="0"/>
          <w:numId w:val="620"/>
        </w:numPr>
        <w:rPr>
          <w:rFonts w:cs="Arial"/>
        </w:rPr>
      </w:pPr>
      <w:r w:rsidRPr="00DF6AD8">
        <w:rPr>
          <w:rFonts w:cs="Arial"/>
        </w:rPr>
        <w:t xml:space="preserve">The Low Battery Alert Client </w:t>
      </w:r>
      <w:r w:rsidRPr="00700AD8">
        <w:rPr>
          <w:rFonts w:cs="Arial"/>
        </w:rPr>
        <w:t>shall know the speedometer majo</w:t>
      </w:r>
      <w:r>
        <w:rPr>
          <w:rFonts w:cs="Arial"/>
        </w:rPr>
        <w:t xml:space="preserve">r units for a </w:t>
      </w:r>
      <w:proofErr w:type="gramStart"/>
      <w:r>
        <w:rPr>
          <w:rFonts w:cs="Arial"/>
        </w:rPr>
        <w:t>particular market</w:t>
      </w:r>
      <w:proofErr w:type="gramEnd"/>
      <w:r>
        <w:rPr>
          <w:rFonts w:cs="Arial"/>
        </w:rPr>
        <w:t xml:space="preserve"> based on:</w:t>
      </w:r>
    </w:p>
    <w:p w14:paraId="22423226" w14:textId="77777777" w:rsidR="00332093" w:rsidRDefault="00332093" w:rsidP="00332093">
      <w:pPr>
        <w:numPr>
          <w:ilvl w:val="1"/>
          <w:numId w:val="620"/>
        </w:numPr>
        <w:rPr>
          <w:rFonts w:cs="Arial"/>
        </w:rPr>
      </w:pPr>
      <w:r>
        <w:rPr>
          <w:rFonts w:cs="Arial"/>
        </w:rPr>
        <w:t xml:space="preserve">the country code the Low Battery Alert Server is configured for, and </w:t>
      </w:r>
    </w:p>
    <w:p w14:paraId="608A9905" w14:textId="77777777" w:rsidR="00332093" w:rsidRPr="00700AD8" w:rsidRDefault="00332093" w:rsidP="00332093">
      <w:pPr>
        <w:numPr>
          <w:ilvl w:val="1"/>
          <w:numId w:val="620"/>
        </w:numPr>
        <w:rPr>
          <w:rFonts w:cs="Arial"/>
        </w:rPr>
      </w:pPr>
      <w:r>
        <w:rPr>
          <w:rFonts w:cs="Arial"/>
        </w:rPr>
        <w:t xml:space="preserve">what Speedometer Major Unit is used for that country based on </w:t>
      </w:r>
      <w:r w:rsidRPr="00700AD8">
        <w:rPr>
          <w:rFonts w:cs="Arial"/>
        </w:rPr>
        <w:t>requirement “</w:t>
      </w:r>
      <w:r w:rsidRPr="00700AD8">
        <w:rPr>
          <w:rFonts w:cs="Arial"/>
          <w:u w:val="single"/>
        </w:rPr>
        <w:t>VS-REQ-341178-Mapping Table – Speedometer Major Units</w:t>
      </w:r>
      <w:r>
        <w:rPr>
          <w:rFonts w:cs="Arial"/>
        </w:rPr>
        <w:t>”.</w:t>
      </w:r>
    </w:p>
    <w:p w14:paraId="401D3E04" w14:textId="77777777" w:rsidR="00332093" w:rsidRPr="00BA031B" w:rsidRDefault="00332093" w:rsidP="00332093">
      <w:pPr>
        <w:rPr>
          <w:rFonts w:cs="Arial"/>
        </w:rPr>
      </w:pPr>
    </w:p>
    <w:p w14:paraId="3CE0FA31" w14:textId="77777777" w:rsidR="00332093" w:rsidRPr="001344C8" w:rsidRDefault="00332093" w:rsidP="00332093">
      <w:pPr>
        <w:rPr>
          <w:rFonts w:cs="Arial"/>
          <w:bCs/>
        </w:rPr>
      </w:pPr>
      <w:r>
        <w:rPr>
          <w:rFonts w:cs="Arial"/>
          <w:bCs/>
        </w:rPr>
        <w:t xml:space="preserve">The Low Battery Alert </w:t>
      </w:r>
      <w:r w:rsidRPr="001344C8">
        <w:rPr>
          <w:rFonts w:cs="Arial"/>
          <w:bCs/>
        </w:rPr>
        <w:t>Client shall use the Measure Units setting to determine if the Low Battery Alert setting is displayed in MPH or KPH</w:t>
      </w:r>
      <w:r>
        <w:rPr>
          <w:rFonts w:cs="Arial"/>
          <w:bCs/>
        </w:rPr>
        <w:t xml:space="preserve"> on the HMI</w:t>
      </w:r>
      <w:r w:rsidRPr="001344C8">
        <w:rPr>
          <w:rFonts w:cs="Arial"/>
          <w:bCs/>
        </w:rPr>
        <w:t xml:space="preserve">.  See requirement </w:t>
      </w:r>
      <w:r w:rsidRPr="001344C8">
        <w:rPr>
          <w:rFonts w:cs="Arial"/>
          <w:u w:val="single"/>
        </w:rPr>
        <w:t xml:space="preserve">VS-SR-REQ-234039-Measure Units </w:t>
      </w:r>
      <w:r w:rsidRPr="001344C8">
        <w:rPr>
          <w:rFonts w:cs="Arial"/>
        </w:rPr>
        <w:t xml:space="preserve">in the Settings in the </w:t>
      </w:r>
      <w:proofErr w:type="spellStart"/>
      <w:r w:rsidRPr="001344C8">
        <w:rPr>
          <w:rFonts w:cs="Arial"/>
        </w:rPr>
        <w:t>Centerstack</w:t>
      </w:r>
      <w:proofErr w:type="spellEnd"/>
      <w:r w:rsidRPr="001344C8">
        <w:rPr>
          <w:rFonts w:cs="Arial"/>
        </w:rPr>
        <w:t xml:space="preserve"> SPSS for details.</w:t>
      </w:r>
    </w:p>
    <w:p w14:paraId="1DEB025E" w14:textId="77777777" w:rsidR="00332093" w:rsidRDefault="00332093" w:rsidP="00332093">
      <w:pPr>
        <w:numPr>
          <w:ilvl w:val="0"/>
          <w:numId w:val="620"/>
        </w:numPr>
        <w:rPr>
          <w:rFonts w:cs="Arial"/>
          <w:bCs/>
        </w:rPr>
      </w:pPr>
      <w:r>
        <w:rPr>
          <w:rFonts w:cs="Arial"/>
          <w:bCs/>
        </w:rPr>
        <w:t xml:space="preserve">Ex.  </w:t>
      </w:r>
      <w:proofErr w:type="spellStart"/>
      <w:r>
        <w:rPr>
          <w:rFonts w:cs="Arial"/>
          <w:bCs/>
        </w:rPr>
        <w:t>BattTracLoThresh_D_Stat</w:t>
      </w:r>
      <w:proofErr w:type="spellEnd"/>
      <w:r>
        <w:rPr>
          <w:rFonts w:cs="Arial"/>
          <w:bCs/>
        </w:rPr>
        <w:t xml:space="preserve"> is set to 0x1 20 mi / 32 km then,</w:t>
      </w:r>
    </w:p>
    <w:p w14:paraId="5BC69E72" w14:textId="77777777" w:rsidR="00332093" w:rsidRDefault="00332093" w:rsidP="00332093">
      <w:pPr>
        <w:numPr>
          <w:ilvl w:val="1"/>
          <w:numId w:val="620"/>
        </w:numPr>
        <w:rPr>
          <w:rFonts w:cs="Arial"/>
          <w:bCs/>
        </w:rPr>
      </w:pPr>
      <w:r>
        <w:rPr>
          <w:rFonts w:cs="Arial"/>
          <w:bCs/>
        </w:rPr>
        <w:t xml:space="preserve">If the measure units setting is set to miles, then 20 mi would be shown on the HMI </w:t>
      </w:r>
    </w:p>
    <w:p w14:paraId="6DB9747F" w14:textId="77777777" w:rsidR="00332093" w:rsidRPr="00436008" w:rsidRDefault="00332093" w:rsidP="00332093">
      <w:pPr>
        <w:numPr>
          <w:ilvl w:val="1"/>
          <w:numId w:val="620"/>
        </w:numPr>
        <w:rPr>
          <w:rFonts w:cs="Arial"/>
          <w:bCs/>
        </w:rPr>
      </w:pPr>
      <w:r>
        <w:rPr>
          <w:rFonts w:cs="Arial"/>
          <w:bCs/>
        </w:rPr>
        <w:t>If the measure units setting is set to km, then 32 km would be shown on the HMI</w:t>
      </w:r>
    </w:p>
    <w:p w14:paraId="7EB71A5A" w14:textId="77777777" w:rsidR="00332093" w:rsidRPr="001344C8" w:rsidRDefault="00332093" w:rsidP="00332093">
      <w:pPr>
        <w:rPr>
          <w:rFonts w:cs="Arial"/>
          <w:bCs/>
        </w:rPr>
      </w:pPr>
    </w:p>
    <w:p w14:paraId="517AF664" w14:textId="77777777" w:rsidR="00332093" w:rsidRPr="008E1166" w:rsidRDefault="00332093" w:rsidP="00332093">
      <w:pPr>
        <w:rPr>
          <w:rFonts w:cs="Arial"/>
          <w:bCs/>
        </w:rPr>
      </w:pPr>
      <w:r w:rsidRPr="001344C8">
        <w:rPr>
          <w:rFonts w:cs="Arial"/>
          <w:bCs/>
        </w:rPr>
        <w:t>The Low Battery Alert Client is</w:t>
      </w:r>
      <w:r w:rsidRPr="008E1166">
        <w:rPr>
          <w:rFonts w:cs="Arial"/>
          <w:bCs/>
        </w:rPr>
        <w:t xml:space="preserve"> only allowed to display the Low Battery Alert Setting HMI when </w:t>
      </w:r>
      <w:proofErr w:type="spellStart"/>
      <w:r w:rsidRPr="008E1166">
        <w:rPr>
          <w:rFonts w:cs="Arial"/>
          <w:bCs/>
        </w:rPr>
        <w:t>Ignition_Status</w:t>
      </w:r>
      <w:proofErr w:type="spellEnd"/>
      <w:r w:rsidRPr="008E1166">
        <w:rPr>
          <w:rFonts w:cs="Arial"/>
          <w:bCs/>
        </w:rPr>
        <w:t xml:space="preserve"> = Run or Accessory.  See HMI specification for when this setting is </w:t>
      </w:r>
      <w:proofErr w:type="gramStart"/>
      <w:r w:rsidRPr="008E1166">
        <w:rPr>
          <w:rFonts w:cs="Arial"/>
          <w:bCs/>
        </w:rPr>
        <w:t>actually shown</w:t>
      </w:r>
      <w:proofErr w:type="gramEnd"/>
      <w:r w:rsidRPr="008E1166">
        <w:rPr>
          <w:rFonts w:cs="Arial"/>
          <w:bCs/>
        </w:rPr>
        <w:t xml:space="preserve"> (could be more limited) but this setting cannot be shown outside for Run/ACC.</w:t>
      </w:r>
    </w:p>
    <w:p w14:paraId="754B325E" w14:textId="77777777" w:rsidR="00332093" w:rsidRPr="008E1166" w:rsidRDefault="00332093" w:rsidP="00332093">
      <w:pPr>
        <w:numPr>
          <w:ilvl w:val="0"/>
          <w:numId w:val="619"/>
        </w:numPr>
        <w:rPr>
          <w:rFonts w:cs="Arial"/>
          <w:bCs/>
        </w:rPr>
      </w:pPr>
      <w:r w:rsidRPr="008E1166">
        <w:rPr>
          <w:rFonts w:cs="Arial"/>
          <w:bCs/>
        </w:rPr>
        <w:t xml:space="preserve">Note: if show this setting in accessory the measure units last state would need to </w:t>
      </w:r>
      <w:proofErr w:type="gramStart"/>
      <w:r w:rsidRPr="008E1166">
        <w:rPr>
          <w:rFonts w:cs="Arial"/>
          <w:bCs/>
        </w:rPr>
        <w:t>remembered</w:t>
      </w:r>
      <w:proofErr w:type="gramEnd"/>
      <w:r w:rsidRPr="008E1166">
        <w:rPr>
          <w:rFonts w:cs="Arial"/>
          <w:bCs/>
        </w:rPr>
        <w:t xml:space="preserve"> </w:t>
      </w:r>
      <w:r>
        <w:rPr>
          <w:rFonts w:cs="Arial"/>
          <w:bCs/>
        </w:rPr>
        <w:t xml:space="preserve">outside of Run </w:t>
      </w:r>
      <w:r w:rsidRPr="008E1166">
        <w:rPr>
          <w:rFonts w:cs="Arial"/>
          <w:bCs/>
        </w:rPr>
        <w:t>so the Low Battery Alert Client know whether to show in MPH or KPH</w:t>
      </w:r>
    </w:p>
    <w:p w14:paraId="60D82A65" w14:textId="77777777" w:rsidR="00332093" w:rsidRDefault="00332093" w:rsidP="00332093">
      <w:pPr>
        <w:rPr>
          <w:rFonts w:cs="Arial"/>
          <w:bCs/>
        </w:rPr>
      </w:pPr>
    </w:p>
    <w:p w14:paraId="5FDF5468" w14:textId="77777777" w:rsidR="00332093" w:rsidRPr="002155E8" w:rsidRDefault="00332093" w:rsidP="00332093">
      <w:pPr>
        <w:rPr>
          <w:rFonts w:cs="Arial"/>
          <w:bCs/>
        </w:rPr>
      </w:pPr>
    </w:p>
    <w:p w14:paraId="15B61351" w14:textId="77777777" w:rsidR="00332093" w:rsidRPr="002155E8" w:rsidRDefault="00332093" w:rsidP="00332093">
      <w:pPr>
        <w:rPr>
          <w:rFonts w:cs="Arial"/>
          <w:bCs/>
        </w:rPr>
      </w:pPr>
    </w:p>
    <w:tbl>
      <w:tblPr>
        <w:tblW w:w="2355" w:type="dxa"/>
        <w:jc w:val="center"/>
        <w:tblLook w:val="04A0" w:firstRow="1" w:lastRow="0" w:firstColumn="1" w:lastColumn="0" w:noHBand="0" w:noVBand="1"/>
      </w:tblPr>
      <w:tblGrid>
        <w:gridCol w:w="2355"/>
      </w:tblGrid>
      <w:tr w:rsidR="00332093" w:rsidRPr="00F31EDB" w14:paraId="4B872F77" w14:textId="77777777" w:rsidTr="00332093">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14:paraId="050FD5BC" w14:textId="77777777" w:rsidR="00332093" w:rsidRPr="00F31EDB" w:rsidRDefault="00332093">
            <w:pPr>
              <w:spacing w:line="276" w:lineRule="auto"/>
              <w:jc w:val="center"/>
              <w:rPr>
                <w:rFonts w:cs="Arial"/>
                <w:b/>
                <w:bCs/>
              </w:rPr>
            </w:pPr>
            <w:r w:rsidRPr="00F31EDB">
              <w:rPr>
                <w:rFonts w:cs="Arial"/>
                <w:b/>
                <w:bCs/>
              </w:rPr>
              <w:t>HMI Setting ID</w:t>
            </w:r>
          </w:p>
        </w:tc>
      </w:tr>
      <w:tr w:rsidR="00332093" w:rsidRPr="00F31EDB" w14:paraId="2E090998" w14:textId="77777777" w:rsidTr="00332093">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14:paraId="1C34BB7A" w14:textId="77777777" w:rsidR="00332093" w:rsidRPr="00F31EDB" w:rsidRDefault="00332093">
            <w:pPr>
              <w:spacing w:line="276" w:lineRule="auto"/>
              <w:jc w:val="center"/>
              <w:rPr>
                <w:rFonts w:eastAsiaTheme="minorEastAsia" w:cs="Arial"/>
              </w:rPr>
            </w:pPr>
            <w:r w:rsidRPr="00F31EDB">
              <w:rPr>
                <w:rFonts w:eastAsiaTheme="minorEastAsia" w:cs="Arial"/>
              </w:rPr>
              <w:t>1023</w:t>
            </w:r>
          </w:p>
        </w:tc>
      </w:tr>
    </w:tbl>
    <w:p w14:paraId="2BC1D0A1" w14:textId="77777777" w:rsidR="00332093" w:rsidRPr="00F31EDB" w:rsidRDefault="00332093" w:rsidP="00332093">
      <w:pPr>
        <w:rPr>
          <w:rFonts w:cs="Arial"/>
          <w:color w:val="FF0000"/>
        </w:rPr>
      </w:pPr>
    </w:p>
    <w:p w14:paraId="456D841C" w14:textId="77777777" w:rsidR="00332093" w:rsidRPr="00F31EDB" w:rsidRDefault="00332093" w:rsidP="00332093">
      <w:pPr>
        <w:rPr>
          <w:rFonts w:cs="Arial"/>
          <w:color w:val="FF0000"/>
        </w:rPr>
      </w:pPr>
    </w:p>
    <w:p w14:paraId="1571F4ED" w14:textId="77777777" w:rsidR="00332093" w:rsidRDefault="00332093" w:rsidP="00332093"/>
    <w:p w14:paraId="4FCDD7E7" w14:textId="77777777" w:rsidR="00332093" w:rsidRDefault="00332093" w:rsidP="00332093"/>
    <w:p w14:paraId="26E08E6A" w14:textId="77777777" w:rsidR="00332093" w:rsidRPr="00332093" w:rsidRDefault="00332093" w:rsidP="00332093">
      <w:pPr>
        <w:pStyle w:val="Heading4"/>
        <w:rPr>
          <w:b w:val="0"/>
          <w:u w:val="single"/>
        </w:rPr>
      </w:pPr>
      <w:r w:rsidRPr="00332093">
        <w:rPr>
          <w:b w:val="0"/>
          <w:u w:val="single"/>
        </w:rPr>
        <w:t>VS-HMI-REQ-342159/A-HMI display options for Low Battery Alert - Low Battery Alert Client</w:t>
      </w:r>
    </w:p>
    <w:p w14:paraId="0FC435A7" w14:textId="77777777" w:rsidR="00332093" w:rsidRDefault="00332093" w:rsidP="00332093">
      <w:pPr>
        <w:rPr>
          <w:rFonts w:cs="Arial"/>
          <w:bCs/>
        </w:rPr>
      </w:pPr>
      <w:r>
        <w:rPr>
          <w:rFonts w:cs="Arial"/>
          <w:bCs/>
        </w:rPr>
        <w:t>Possible Low Battery Alert HMI settings that can be displayed:</w:t>
      </w:r>
    </w:p>
    <w:p w14:paraId="754B0388" w14:textId="77777777" w:rsidR="00332093" w:rsidRDefault="00332093" w:rsidP="00332093">
      <w:pPr>
        <w:rPr>
          <w:rFonts w:cs="Arial"/>
          <w:bCs/>
        </w:rPr>
      </w:pPr>
    </w:p>
    <w:p w14:paraId="59D37DA1" w14:textId="77777777" w:rsidR="00332093" w:rsidRDefault="00332093" w:rsidP="00332093">
      <w:pPr>
        <w:numPr>
          <w:ilvl w:val="0"/>
          <w:numId w:val="626"/>
        </w:numPr>
        <w:rPr>
          <w:rFonts w:cs="Arial"/>
          <w:bCs/>
        </w:rPr>
      </w:pPr>
      <w:r>
        <w:rPr>
          <w:rFonts w:cs="Arial"/>
          <w:bCs/>
        </w:rPr>
        <w:t>Speedometer Major Units is MPH and Measure Units is set to miles:</w:t>
      </w:r>
    </w:p>
    <w:tbl>
      <w:tblPr>
        <w:tblStyle w:val="TableGrid"/>
        <w:tblW w:w="0" w:type="auto"/>
        <w:jc w:val="center"/>
        <w:tblLook w:val="04A0" w:firstRow="1" w:lastRow="0" w:firstColumn="1" w:lastColumn="0" w:noHBand="0" w:noVBand="1"/>
      </w:tblPr>
      <w:tblGrid>
        <w:gridCol w:w="1548"/>
      </w:tblGrid>
      <w:tr w:rsidR="00332093" w14:paraId="61C0E1C6" w14:textId="77777777" w:rsidTr="00332093">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8761D5" w14:textId="77777777" w:rsidR="00332093" w:rsidRDefault="00332093">
            <w:pPr>
              <w:rPr>
                <w:rFonts w:cs="Arial"/>
                <w:bCs/>
              </w:rPr>
            </w:pPr>
            <w:r>
              <w:rPr>
                <w:rFonts w:cs="Arial"/>
                <w:bCs/>
              </w:rPr>
              <w:t>20 miles</w:t>
            </w:r>
          </w:p>
        </w:tc>
      </w:tr>
      <w:tr w:rsidR="00332093" w14:paraId="4FB1882F" w14:textId="77777777" w:rsidTr="00332093">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24804" w14:textId="77777777" w:rsidR="00332093" w:rsidRDefault="00332093">
            <w:pPr>
              <w:rPr>
                <w:rFonts w:cs="Arial"/>
                <w:bCs/>
              </w:rPr>
            </w:pPr>
            <w:r>
              <w:rPr>
                <w:rFonts w:cs="Arial"/>
                <w:bCs/>
              </w:rPr>
              <w:t>30 miles</w:t>
            </w:r>
          </w:p>
        </w:tc>
      </w:tr>
      <w:tr w:rsidR="00332093" w14:paraId="03BF5FA5" w14:textId="77777777" w:rsidTr="00332093">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C25EE5" w14:textId="77777777" w:rsidR="00332093" w:rsidRDefault="00332093">
            <w:pPr>
              <w:rPr>
                <w:rFonts w:cs="Arial"/>
                <w:bCs/>
              </w:rPr>
            </w:pPr>
            <w:r>
              <w:rPr>
                <w:rFonts w:cs="Arial"/>
                <w:bCs/>
              </w:rPr>
              <w:t>50 miles</w:t>
            </w:r>
          </w:p>
        </w:tc>
      </w:tr>
    </w:tbl>
    <w:p w14:paraId="5FC4F85C" w14:textId="77777777" w:rsidR="00332093" w:rsidRDefault="00332093" w:rsidP="00332093">
      <w:pPr>
        <w:rPr>
          <w:rFonts w:cs="Arial"/>
          <w:bCs/>
        </w:rPr>
      </w:pPr>
    </w:p>
    <w:p w14:paraId="2278BCD6" w14:textId="77777777" w:rsidR="00332093" w:rsidRDefault="00332093" w:rsidP="00332093">
      <w:pPr>
        <w:numPr>
          <w:ilvl w:val="0"/>
          <w:numId w:val="626"/>
        </w:numPr>
        <w:rPr>
          <w:rFonts w:cs="Arial"/>
          <w:bCs/>
        </w:rPr>
      </w:pPr>
      <w:r>
        <w:rPr>
          <w:rFonts w:cs="Arial"/>
          <w:bCs/>
        </w:rPr>
        <w:t>Speedometer Major Units is MPH and Measure Units is set to kilometers:</w:t>
      </w:r>
    </w:p>
    <w:tbl>
      <w:tblPr>
        <w:tblStyle w:val="TableGrid"/>
        <w:tblW w:w="0" w:type="auto"/>
        <w:jc w:val="center"/>
        <w:tblLook w:val="04A0" w:firstRow="1" w:lastRow="0" w:firstColumn="1" w:lastColumn="0" w:noHBand="0" w:noVBand="1"/>
      </w:tblPr>
      <w:tblGrid>
        <w:gridCol w:w="1548"/>
      </w:tblGrid>
      <w:tr w:rsidR="00332093" w14:paraId="1AA3BB30" w14:textId="77777777" w:rsidTr="00332093">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F1284D" w14:textId="77777777" w:rsidR="00332093" w:rsidRDefault="00332093">
            <w:pPr>
              <w:rPr>
                <w:rFonts w:cs="Arial"/>
                <w:bCs/>
              </w:rPr>
            </w:pPr>
            <w:r>
              <w:rPr>
                <w:rFonts w:cs="Arial"/>
                <w:bCs/>
              </w:rPr>
              <w:t>32 km</w:t>
            </w:r>
          </w:p>
        </w:tc>
      </w:tr>
      <w:tr w:rsidR="00332093" w14:paraId="354ED026" w14:textId="77777777" w:rsidTr="00332093">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0D02B" w14:textId="77777777" w:rsidR="00332093" w:rsidRDefault="00332093">
            <w:pPr>
              <w:rPr>
                <w:rFonts w:cs="Arial"/>
                <w:bCs/>
              </w:rPr>
            </w:pPr>
            <w:r>
              <w:rPr>
                <w:rFonts w:cs="Arial"/>
                <w:bCs/>
              </w:rPr>
              <w:t>48 km</w:t>
            </w:r>
          </w:p>
        </w:tc>
      </w:tr>
      <w:tr w:rsidR="00332093" w14:paraId="68468508" w14:textId="77777777" w:rsidTr="00332093">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940312" w14:textId="77777777" w:rsidR="00332093" w:rsidRDefault="00332093">
            <w:pPr>
              <w:rPr>
                <w:rFonts w:cs="Arial"/>
                <w:bCs/>
              </w:rPr>
            </w:pPr>
            <w:r>
              <w:rPr>
                <w:rFonts w:cs="Arial"/>
                <w:bCs/>
              </w:rPr>
              <w:t>80 km</w:t>
            </w:r>
          </w:p>
        </w:tc>
      </w:tr>
    </w:tbl>
    <w:p w14:paraId="746A6649" w14:textId="77777777" w:rsidR="00332093" w:rsidRDefault="00332093" w:rsidP="00332093">
      <w:pPr>
        <w:ind w:left="1440"/>
        <w:rPr>
          <w:rFonts w:cs="Arial"/>
          <w:bCs/>
        </w:rPr>
      </w:pPr>
    </w:p>
    <w:p w14:paraId="30E2EB51" w14:textId="77777777" w:rsidR="00332093" w:rsidRDefault="00332093" w:rsidP="00332093">
      <w:pPr>
        <w:numPr>
          <w:ilvl w:val="0"/>
          <w:numId w:val="626"/>
        </w:numPr>
        <w:rPr>
          <w:rFonts w:cs="Arial"/>
          <w:bCs/>
        </w:rPr>
      </w:pPr>
      <w:r>
        <w:rPr>
          <w:rFonts w:cs="Arial"/>
          <w:bCs/>
        </w:rPr>
        <w:t>Speedometer Major Units is KPH and Measure Units is set to kilometers:</w:t>
      </w:r>
    </w:p>
    <w:tbl>
      <w:tblPr>
        <w:tblStyle w:val="TableGrid"/>
        <w:tblW w:w="0" w:type="auto"/>
        <w:jc w:val="center"/>
        <w:tblLook w:val="04A0" w:firstRow="1" w:lastRow="0" w:firstColumn="1" w:lastColumn="0" w:noHBand="0" w:noVBand="1"/>
      </w:tblPr>
      <w:tblGrid>
        <w:gridCol w:w="1548"/>
      </w:tblGrid>
      <w:tr w:rsidR="00332093" w14:paraId="65E6FF72" w14:textId="77777777" w:rsidTr="00332093">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6A5261" w14:textId="77777777" w:rsidR="00332093" w:rsidRDefault="00332093">
            <w:pPr>
              <w:rPr>
                <w:rFonts w:cs="Arial"/>
                <w:bCs/>
              </w:rPr>
            </w:pPr>
            <w:r>
              <w:rPr>
                <w:rFonts w:cs="Arial"/>
                <w:bCs/>
              </w:rPr>
              <w:t>30 km</w:t>
            </w:r>
          </w:p>
        </w:tc>
      </w:tr>
      <w:tr w:rsidR="00332093" w14:paraId="3508CE2A" w14:textId="77777777" w:rsidTr="00332093">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298B2" w14:textId="77777777" w:rsidR="00332093" w:rsidRDefault="00332093">
            <w:pPr>
              <w:rPr>
                <w:rFonts w:cs="Arial"/>
                <w:bCs/>
              </w:rPr>
            </w:pPr>
            <w:r>
              <w:rPr>
                <w:rFonts w:cs="Arial"/>
                <w:bCs/>
              </w:rPr>
              <w:t>50 km</w:t>
            </w:r>
          </w:p>
        </w:tc>
      </w:tr>
      <w:tr w:rsidR="00332093" w14:paraId="1D12D04F" w14:textId="77777777" w:rsidTr="00332093">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9F182" w14:textId="77777777" w:rsidR="00332093" w:rsidRDefault="00332093">
            <w:pPr>
              <w:rPr>
                <w:rFonts w:cs="Arial"/>
                <w:bCs/>
              </w:rPr>
            </w:pPr>
            <w:r>
              <w:rPr>
                <w:rFonts w:cs="Arial"/>
                <w:bCs/>
              </w:rPr>
              <w:t>80 km</w:t>
            </w:r>
          </w:p>
        </w:tc>
      </w:tr>
    </w:tbl>
    <w:p w14:paraId="75CE367F" w14:textId="77777777" w:rsidR="00332093" w:rsidRDefault="00332093" w:rsidP="00332093">
      <w:pPr>
        <w:ind w:left="1440"/>
        <w:rPr>
          <w:rFonts w:cs="Arial"/>
          <w:bCs/>
        </w:rPr>
      </w:pPr>
    </w:p>
    <w:p w14:paraId="030D9123" w14:textId="77777777" w:rsidR="00332093" w:rsidRDefault="00332093" w:rsidP="00332093">
      <w:pPr>
        <w:numPr>
          <w:ilvl w:val="0"/>
          <w:numId w:val="626"/>
        </w:numPr>
        <w:rPr>
          <w:rFonts w:cs="Arial"/>
          <w:bCs/>
        </w:rPr>
      </w:pPr>
      <w:r>
        <w:rPr>
          <w:rFonts w:cs="Arial"/>
          <w:bCs/>
        </w:rPr>
        <w:t>Speedometer Major Units is KPH and Measure Units is set to miles:</w:t>
      </w:r>
    </w:p>
    <w:tbl>
      <w:tblPr>
        <w:tblStyle w:val="TableGrid"/>
        <w:tblW w:w="0" w:type="auto"/>
        <w:jc w:val="center"/>
        <w:tblLook w:val="04A0" w:firstRow="1" w:lastRow="0" w:firstColumn="1" w:lastColumn="0" w:noHBand="0" w:noVBand="1"/>
      </w:tblPr>
      <w:tblGrid>
        <w:gridCol w:w="1548"/>
      </w:tblGrid>
      <w:tr w:rsidR="00332093" w14:paraId="356C5321" w14:textId="77777777" w:rsidTr="00332093">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85ADE1" w14:textId="77777777" w:rsidR="00332093" w:rsidRDefault="00332093">
            <w:pPr>
              <w:rPr>
                <w:rFonts w:cs="Arial"/>
                <w:bCs/>
              </w:rPr>
            </w:pPr>
            <w:r>
              <w:rPr>
                <w:rFonts w:cs="Arial"/>
                <w:bCs/>
              </w:rPr>
              <w:t>18 miles</w:t>
            </w:r>
          </w:p>
        </w:tc>
      </w:tr>
      <w:tr w:rsidR="00332093" w14:paraId="6A6A7F98" w14:textId="77777777" w:rsidTr="00332093">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BDE0EC" w14:textId="77777777" w:rsidR="00332093" w:rsidRDefault="00332093">
            <w:pPr>
              <w:rPr>
                <w:rFonts w:cs="Arial"/>
                <w:bCs/>
              </w:rPr>
            </w:pPr>
            <w:r>
              <w:rPr>
                <w:rFonts w:cs="Arial"/>
                <w:bCs/>
              </w:rPr>
              <w:t>31 miles</w:t>
            </w:r>
          </w:p>
        </w:tc>
      </w:tr>
      <w:tr w:rsidR="00332093" w14:paraId="3315B948" w14:textId="77777777" w:rsidTr="00332093">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ADDD76" w14:textId="77777777" w:rsidR="00332093" w:rsidRDefault="00332093">
            <w:pPr>
              <w:rPr>
                <w:rFonts w:cs="Arial"/>
                <w:bCs/>
              </w:rPr>
            </w:pPr>
            <w:r>
              <w:rPr>
                <w:rFonts w:cs="Arial"/>
                <w:bCs/>
              </w:rPr>
              <w:t>50 miles</w:t>
            </w:r>
          </w:p>
        </w:tc>
      </w:tr>
    </w:tbl>
    <w:p w14:paraId="6371C896" w14:textId="77777777" w:rsidR="00332093" w:rsidRDefault="00332093" w:rsidP="00332093">
      <w:pPr>
        <w:rPr>
          <w:rFonts w:cs="Arial"/>
          <w:bCs/>
        </w:rPr>
      </w:pPr>
    </w:p>
    <w:p w14:paraId="1F28FCA2" w14:textId="77777777" w:rsidR="00332093" w:rsidRDefault="00332093" w:rsidP="00332093"/>
    <w:p w14:paraId="02709A0A" w14:textId="77777777" w:rsidR="00332093" w:rsidRPr="00332093" w:rsidRDefault="00332093" w:rsidP="00332093">
      <w:pPr>
        <w:pStyle w:val="Heading4"/>
        <w:rPr>
          <w:b w:val="0"/>
          <w:u w:val="single"/>
        </w:rPr>
      </w:pPr>
      <w:r w:rsidRPr="00332093">
        <w:rPr>
          <w:b w:val="0"/>
          <w:u w:val="single"/>
        </w:rPr>
        <w:t>VS-SR-REQ-341887/A-Selecting a Low Battery Alert Setting via the HMI</w:t>
      </w:r>
    </w:p>
    <w:p w14:paraId="34D2142D" w14:textId="77777777" w:rsidR="00332093" w:rsidRPr="00392D66" w:rsidRDefault="00332093" w:rsidP="00332093">
      <w:pPr>
        <w:rPr>
          <w:rFonts w:cs="Arial"/>
        </w:rPr>
      </w:pPr>
      <w:r w:rsidRPr="00392D66">
        <w:rPr>
          <w:rFonts w:cs="Arial"/>
        </w:rPr>
        <w:t>When a Low Battery Alert setting is selected via the HMI:</w:t>
      </w:r>
    </w:p>
    <w:p w14:paraId="7A5CD212" w14:textId="77777777" w:rsidR="00332093" w:rsidRPr="00392D66" w:rsidRDefault="00332093" w:rsidP="00332093">
      <w:pPr>
        <w:numPr>
          <w:ilvl w:val="0"/>
          <w:numId w:val="631"/>
        </w:numPr>
        <w:rPr>
          <w:rFonts w:cs="Arial"/>
        </w:rPr>
      </w:pPr>
      <w:r w:rsidRPr="00392D66">
        <w:rPr>
          <w:rFonts w:cs="Arial"/>
        </w:rPr>
        <w:t xml:space="preserve">The Low Battery Alert Client shall set </w:t>
      </w:r>
      <w:proofErr w:type="spellStart"/>
      <w:r w:rsidRPr="00392D66">
        <w:rPr>
          <w:rFonts w:cs="Arial"/>
        </w:rPr>
        <w:t>BattTracLoThres_D_Rq</w:t>
      </w:r>
      <w:proofErr w:type="spellEnd"/>
      <w:r w:rsidRPr="00392D66">
        <w:rPr>
          <w:rFonts w:cs="Arial"/>
        </w:rPr>
        <w:t xml:space="preserve"> to the selected setting.</w:t>
      </w:r>
    </w:p>
    <w:p w14:paraId="55F3F792" w14:textId="77777777" w:rsidR="00332093" w:rsidRPr="00392D66" w:rsidRDefault="00332093" w:rsidP="00332093">
      <w:pPr>
        <w:numPr>
          <w:ilvl w:val="0"/>
          <w:numId w:val="631"/>
        </w:numPr>
        <w:rPr>
          <w:rFonts w:cs="Arial"/>
        </w:rPr>
      </w:pPr>
      <w:r w:rsidRPr="00392D66">
        <w:rPr>
          <w:rFonts w:cs="Arial"/>
        </w:rPr>
        <w:t xml:space="preserve">The Low Battery Alert Server shall respond within 100 </w:t>
      </w:r>
      <w:proofErr w:type="spellStart"/>
      <w:r w:rsidRPr="00392D66">
        <w:rPr>
          <w:rFonts w:cs="Arial"/>
        </w:rPr>
        <w:t>msec</w:t>
      </w:r>
      <w:proofErr w:type="spellEnd"/>
      <w:r w:rsidRPr="00392D66">
        <w:rPr>
          <w:rFonts w:cs="Arial"/>
        </w:rPr>
        <w:t xml:space="preserve"> to the </w:t>
      </w:r>
      <w:proofErr w:type="spellStart"/>
      <w:r w:rsidRPr="00392D66">
        <w:rPr>
          <w:rFonts w:cs="Arial"/>
        </w:rPr>
        <w:t>BattTracLoThres_D_Rq</w:t>
      </w:r>
      <w:proofErr w:type="spellEnd"/>
      <w:r w:rsidRPr="00392D66">
        <w:rPr>
          <w:rFonts w:cs="Arial"/>
        </w:rPr>
        <w:t xml:space="preserve"> signal setting request with the response via the </w:t>
      </w:r>
      <w:proofErr w:type="spellStart"/>
      <w:r w:rsidRPr="00392D66">
        <w:rPr>
          <w:rFonts w:cs="Arial"/>
        </w:rPr>
        <w:t>BattTracLoThres_D_Stat</w:t>
      </w:r>
      <w:proofErr w:type="spellEnd"/>
      <w:r w:rsidRPr="00392D66">
        <w:rPr>
          <w:rFonts w:cs="Arial"/>
        </w:rPr>
        <w:t xml:space="preserve"> signal and set the Low Battery Alert threshold to what was selected.</w:t>
      </w:r>
    </w:p>
    <w:p w14:paraId="0B6D7FC6" w14:textId="77777777" w:rsidR="00332093" w:rsidRPr="00392D66" w:rsidRDefault="00332093" w:rsidP="00332093">
      <w:pPr>
        <w:numPr>
          <w:ilvl w:val="0"/>
          <w:numId w:val="631"/>
        </w:numPr>
        <w:rPr>
          <w:rFonts w:cs="Arial"/>
        </w:rPr>
      </w:pPr>
      <w:r w:rsidRPr="00392D66">
        <w:rPr>
          <w:rFonts w:cs="Arial"/>
        </w:rPr>
        <w:lastRenderedPageBreak/>
        <w:t xml:space="preserve">The Low Battery Alert Client shall update its HMI with the Low Battery Threshold value in the </w:t>
      </w:r>
      <w:proofErr w:type="spellStart"/>
      <w:r w:rsidRPr="00392D66">
        <w:rPr>
          <w:rFonts w:cs="Arial"/>
        </w:rPr>
        <w:t>BattTracLoThres_D_Stat</w:t>
      </w:r>
      <w:proofErr w:type="spellEnd"/>
      <w:r w:rsidRPr="00392D66">
        <w:rPr>
          <w:rFonts w:cs="Arial"/>
        </w:rPr>
        <w:t xml:space="preserve"> signal.</w:t>
      </w:r>
    </w:p>
    <w:p w14:paraId="02CB7958" w14:textId="77777777" w:rsidR="00332093" w:rsidRPr="00392D66" w:rsidRDefault="00332093" w:rsidP="00332093">
      <w:pPr>
        <w:rPr>
          <w:rFonts w:cs="Arial"/>
        </w:rPr>
      </w:pPr>
      <w:r w:rsidRPr="00392D66">
        <w:rPr>
          <w:rFonts w:cs="Arial"/>
        </w:rPr>
        <w:t>Note:  See sequence diagram with example</w:t>
      </w:r>
    </w:p>
    <w:p w14:paraId="52FAD11A" w14:textId="77777777" w:rsidR="00332093" w:rsidRPr="00392D66" w:rsidRDefault="00332093" w:rsidP="00332093">
      <w:pPr>
        <w:rPr>
          <w:rFonts w:cs="Arial"/>
        </w:rPr>
      </w:pPr>
    </w:p>
    <w:p w14:paraId="7B34ABC2" w14:textId="77777777" w:rsidR="00332093" w:rsidRPr="00332093" w:rsidRDefault="00332093" w:rsidP="00332093">
      <w:pPr>
        <w:pStyle w:val="Heading4"/>
        <w:rPr>
          <w:b w:val="0"/>
          <w:u w:val="single"/>
        </w:rPr>
      </w:pPr>
      <w:r w:rsidRPr="00332093">
        <w:rPr>
          <w:b w:val="0"/>
          <w:u w:val="single"/>
        </w:rPr>
        <w:t>VS-SR-REQ-341178/B-Mapping Table - Speedometer Major Units</w:t>
      </w:r>
    </w:p>
    <w:p w14:paraId="2EAE361A" w14:textId="77777777" w:rsidR="00332093" w:rsidRDefault="00332093" w:rsidP="00332093">
      <w:r>
        <w:t xml:space="preserve">The table below maps the country to the Cluster major speedometer speed scale units (MPH or Km/h).  </w:t>
      </w:r>
    </w:p>
    <w:p w14:paraId="6C5E4A66" w14:textId="77777777" w:rsidR="00332093" w:rsidRDefault="00332093" w:rsidP="00332093"/>
    <w:p w14:paraId="78592BC7" w14:textId="77777777" w:rsidR="00332093" w:rsidRDefault="00332093" w:rsidP="00332093"/>
    <w:tbl>
      <w:tblPr>
        <w:tblStyle w:val="TableGrid"/>
        <w:tblW w:w="0" w:type="auto"/>
        <w:jc w:val="center"/>
        <w:tblLook w:val="04A0" w:firstRow="1" w:lastRow="0" w:firstColumn="1" w:lastColumn="0" w:noHBand="0" w:noVBand="1"/>
      </w:tblPr>
      <w:tblGrid>
        <w:gridCol w:w="2695"/>
        <w:gridCol w:w="2700"/>
      </w:tblGrid>
      <w:tr w:rsidR="00332093" w14:paraId="0CC288F7" w14:textId="77777777" w:rsidTr="00332093">
        <w:trPr>
          <w:jc w:val="center"/>
        </w:trPr>
        <w:tc>
          <w:tcPr>
            <w:tcW w:w="2695" w:type="dxa"/>
            <w:shd w:val="clear" w:color="auto" w:fill="D9D9D9" w:themeFill="background1" w:themeFillShade="D9"/>
          </w:tcPr>
          <w:p w14:paraId="0FF173E5" w14:textId="77777777" w:rsidR="00332093" w:rsidRDefault="00332093" w:rsidP="00332093">
            <w:r>
              <w:t>Market</w:t>
            </w:r>
          </w:p>
        </w:tc>
        <w:tc>
          <w:tcPr>
            <w:tcW w:w="2700" w:type="dxa"/>
            <w:shd w:val="clear" w:color="auto" w:fill="D9D9D9" w:themeFill="background1" w:themeFillShade="D9"/>
          </w:tcPr>
          <w:p w14:paraId="3CF7E2BF" w14:textId="77777777" w:rsidR="00332093" w:rsidRDefault="00332093" w:rsidP="00332093">
            <w:r>
              <w:t>Cluster Speedometer major speed scale units</w:t>
            </w:r>
          </w:p>
        </w:tc>
      </w:tr>
      <w:tr w:rsidR="00332093" w14:paraId="65F67FF4" w14:textId="77777777" w:rsidTr="00332093">
        <w:trPr>
          <w:jc w:val="center"/>
        </w:trPr>
        <w:tc>
          <w:tcPr>
            <w:tcW w:w="2695" w:type="dxa"/>
          </w:tcPr>
          <w:p w14:paraId="1E0D1B76" w14:textId="77777777" w:rsidR="00332093" w:rsidRDefault="00332093" w:rsidP="00332093">
            <w:r>
              <w:t>US and US Territories</w:t>
            </w:r>
          </w:p>
        </w:tc>
        <w:tc>
          <w:tcPr>
            <w:tcW w:w="2700" w:type="dxa"/>
          </w:tcPr>
          <w:p w14:paraId="77E34C64" w14:textId="77777777" w:rsidR="00332093" w:rsidRDefault="00332093" w:rsidP="00332093">
            <w:r>
              <w:t>MPH</w:t>
            </w:r>
          </w:p>
        </w:tc>
      </w:tr>
      <w:tr w:rsidR="00332093" w14:paraId="47C01DA4" w14:textId="77777777" w:rsidTr="00332093">
        <w:trPr>
          <w:jc w:val="center"/>
        </w:trPr>
        <w:tc>
          <w:tcPr>
            <w:tcW w:w="2695" w:type="dxa"/>
          </w:tcPr>
          <w:p w14:paraId="3C979593" w14:textId="77777777" w:rsidR="00332093" w:rsidRDefault="00332093" w:rsidP="00332093">
            <w:r>
              <w:t>UK</w:t>
            </w:r>
          </w:p>
        </w:tc>
        <w:tc>
          <w:tcPr>
            <w:tcW w:w="2700" w:type="dxa"/>
          </w:tcPr>
          <w:p w14:paraId="1E51EB64" w14:textId="77777777" w:rsidR="00332093" w:rsidRDefault="00332093" w:rsidP="00332093">
            <w:r>
              <w:t>MPH</w:t>
            </w:r>
          </w:p>
        </w:tc>
      </w:tr>
      <w:tr w:rsidR="00332093" w14:paraId="314E7DC6" w14:textId="77777777" w:rsidTr="00332093">
        <w:trPr>
          <w:jc w:val="center"/>
        </w:trPr>
        <w:tc>
          <w:tcPr>
            <w:tcW w:w="2695" w:type="dxa"/>
          </w:tcPr>
          <w:p w14:paraId="303DECE7" w14:textId="77777777" w:rsidR="00332093" w:rsidRDefault="00332093" w:rsidP="00332093">
            <w:r>
              <w:t>All other markets</w:t>
            </w:r>
          </w:p>
        </w:tc>
        <w:tc>
          <w:tcPr>
            <w:tcW w:w="2700" w:type="dxa"/>
          </w:tcPr>
          <w:p w14:paraId="52B628F7" w14:textId="77777777" w:rsidR="00332093" w:rsidRDefault="00332093" w:rsidP="00332093">
            <w:r>
              <w:t>Km/h</w:t>
            </w:r>
          </w:p>
        </w:tc>
      </w:tr>
      <w:tr w:rsidR="00332093" w14:paraId="44AE78F2" w14:textId="77777777" w:rsidTr="00332093">
        <w:trPr>
          <w:jc w:val="center"/>
        </w:trPr>
        <w:tc>
          <w:tcPr>
            <w:tcW w:w="2695" w:type="dxa"/>
          </w:tcPr>
          <w:p w14:paraId="2B3BD9F1" w14:textId="77777777" w:rsidR="00332093" w:rsidRDefault="00332093" w:rsidP="00332093"/>
        </w:tc>
        <w:tc>
          <w:tcPr>
            <w:tcW w:w="2700" w:type="dxa"/>
          </w:tcPr>
          <w:p w14:paraId="3224B131" w14:textId="77777777" w:rsidR="00332093" w:rsidRDefault="00332093" w:rsidP="00332093"/>
        </w:tc>
      </w:tr>
      <w:tr w:rsidR="00332093" w14:paraId="170A0579" w14:textId="77777777" w:rsidTr="00332093">
        <w:trPr>
          <w:jc w:val="center"/>
        </w:trPr>
        <w:tc>
          <w:tcPr>
            <w:tcW w:w="2695" w:type="dxa"/>
          </w:tcPr>
          <w:p w14:paraId="7462B513" w14:textId="77777777" w:rsidR="00332093" w:rsidRDefault="00332093" w:rsidP="00332093"/>
        </w:tc>
        <w:tc>
          <w:tcPr>
            <w:tcW w:w="2700" w:type="dxa"/>
          </w:tcPr>
          <w:p w14:paraId="09C99FF4" w14:textId="77777777" w:rsidR="00332093" w:rsidRDefault="00332093" w:rsidP="00332093"/>
        </w:tc>
      </w:tr>
    </w:tbl>
    <w:p w14:paraId="76809E6A" w14:textId="77777777" w:rsidR="00332093" w:rsidRDefault="00332093" w:rsidP="00332093"/>
    <w:p w14:paraId="3F4A2FD6" w14:textId="77777777" w:rsidR="00332093" w:rsidRDefault="00332093" w:rsidP="00332093">
      <w:pPr>
        <w:pStyle w:val="Heading3"/>
      </w:pPr>
      <w:bookmarkStart w:id="430" w:name="_Toc65750589"/>
      <w:r>
        <w:t>Sequence Diagrams</w:t>
      </w:r>
      <w:bookmarkEnd w:id="430"/>
    </w:p>
    <w:p w14:paraId="1C19EACD" w14:textId="77777777" w:rsidR="00332093" w:rsidRDefault="00332093" w:rsidP="00332093">
      <w:pPr>
        <w:pStyle w:val="Heading4"/>
      </w:pPr>
      <w:r>
        <w:t>VS-SD-REQ-341844/A-Low Battery Alert Setting Selection</w:t>
      </w:r>
    </w:p>
    <w:p w14:paraId="29518DF2" w14:textId="77777777" w:rsidR="00332093" w:rsidRDefault="00332093" w:rsidP="00332093">
      <w:r>
        <w:t xml:space="preserve">Pre-condition:  </w:t>
      </w:r>
    </w:p>
    <w:p w14:paraId="38BF3DBA" w14:textId="77777777" w:rsidR="00332093" w:rsidRDefault="00332093" w:rsidP="00332093">
      <w:r>
        <w:t>Low Battery Alert has setting X active</w:t>
      </w:r>
    </w:p>
    <w:p w14:paraId="1BAFE6FC" w14:textId="77777777" w:rsidR="00332093" w:rsidRDefault="00332093" w:rsidP="00332093"/>
    <w:p w14:paraId="463CFFED" w14:textId="77777777" w:rsidR="00332093" w:rsidRDefault="00332093" w:rsidP="00332093">
      <w:pPr>
        <w:jc w:val="center"/>
      </w:pPr>
      <w:r w:rsidRPr="000E0789">
        <w:rPr>
          <w:noProof/>
        </w:rPr>
        <w:drawing>
          <wp:inline distT="0" distB="0" distL="0" distR="0">
            <wp:extent cx="6990745" cy="4460681"/>
            <wp:effectExtent l="0" t="0" r="635" b="0"/>
            <wp:docPr id="44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001986" cy="4467854"/>
                    </a:xfrm>
                    <a:prstGeom prst="rect">
                      <a:avLst/>
                    </a:prstGeom>
                    <a:noFill/>
                    <a:ln>
                      <a:noFill/>
                    </a:ln>
                  </pic:spPr>
                </pic:pic>
              </a:graphicData>
            </a:graphic>
          </wp:inline>
        </w:drawing>
      </w:r>
    </w:p>
    <w:p w14:paraId="2D3311A6" w14:textId="77777777" w:rsidR="00332093" w:rsidRDefault="00332093" w:rsidP="00332093"/>
    <w:p w14:paraId="1B38CC06" w14:textId="77777777" w:rsidR="00332093" w:rsidRDefault="00332093" w:rsidP="00332093"/>
    <w:p w14:paraId="6CF7B6ED" w14:textId="77777777" w:rsidR="00332093" w:rsidRDefault="00332093" w:rsidP="00332093"/>
    <w:p w14:paraId="76319D80" w14:textId="77777777" w:rsidR="00332093" w:rsidRDefault="00332093" w:rsidP="00332093">
      <w:pPr>
        <w:pStyle w:val="Heading2"/>
      </w:pPr>
      <w:bookmarkStart w:id="431" w:name="_Toc65750590"/>
      <w:r w:rsidRPr="00B9479B">
        <w:lastRenderedPageBreak/>
        <w:t>VS-FUN-REQ-339665/A-Propulsion Sound</w:t>
      </w:r>
      <w:bookmarkEnd w:id="431"/>
    </w:p>
    <w:p w14:paraId="68743DFF" w14:textId="77777777" w:rsidR="00332093" w:rsidRDefault="00332093" w:rsidP="00332093">
      <w:pPr>
        <w:pStyle w:val="Heading3"/>
      </w:pPr>
      <w:bookmarkStart w:id="432" w:name="_Toc65750591"/>
      <w:r w:rsidRPr="00B9479B">
        <w:t>VS-CLD-REQ-339751/A-Propulsion Sound Client</w:t>
      </w:r>
      <w:bookmarkEnd w:id="432"/>
    </w:p>
    <w:p w14:paraId="4E7B3B46" w14:textId="77777777" w:rsidR="00332093" w:rsidRDefault="00332093" w:rsidP="00332093">
      <w:r>
        <w:t>The Propulsion Sound Client interfaces with the user via HMI and is responsible for sending the propulsion sound setting request to the propulsion sound server.</w:t>
      </w:r>
    </w:p>
    <w:p w14:paraId="689DCBE3" w14:textId="77777777" w:rsidR="00332093" w:rsidRDefault="00332093" w:rsidP="00332093"/>
    <w:p w14:paraId="08A3AD0B" w14:textId="77777777" w:rsidR="00332093" w:rsidRDefault="00332093" w:rsidP="00332093">
      <w:pPr>
        <w:pStyle w:val="Heading3"/>
      </w:pPr>
      <w:bookmarkStart w:id="433" w:name="_Toc65750592"/>
      <w:r w:rsidRPr="00B9479B">
        <w:t>VS-CLD-REQ-339752/B-Propulsion Sound Server</w:t>
      </w:r>
      <w:bookmarkEnd w:id="433"/>
    </w:p>
    <w:p w14:paraId="0A322FDA" w14:textId="77777777" w:rsidR="00332093" w:rsidRDefault="00332093" w:rsidP="00332093">
      <w:r>
        <w:t>The Propulsion Sound Server is responsible for control of the propulsion sound function and interfaces with the Propulsion Sound Client.</w:t>
      </w:r>
    </w:p>
    <w:p w14:paraId="42628228" w14:textId="77777777" w:rsidR="00332093" w:rsidRDefault="00332093" w:rsidP="00332093">
      <w:pPr>
        <w:pStyle w:val="Heading3"/>
      </w:pPr>
      <w:bookmarkStart w:id="434" w:name="_Toc65750593"/>
      <w:r>
        <w:t>Use Case</w:t>
      </w:r>
      <w:bookmarkEnd w:id="434"/>
    </w:p>
    <w:p w14:paraId="582808B4" w14:textId="77777777" w:rsidR="00332093" w:rsidRDefault="00332093" w:rsidP="00332093">
      <w:pPr>
        <w:pStyle w:val="Heading4"/>
      </w:pPr>
      <w:r>
        <w:t>VS-UC-REQ-340217/A-User Enables Propulsion Sound Setting</w:t>
      </w:r>
    </w:p>
    <w:p w14:paraId="12E2C8DF"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14:paraId="44C300A8"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140C092" w14:textId="77777777" w:rsidR="00332093" w:rsidRDefault="0033209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C28654C" w14:textId="77777777" w:rsidR="00332093" w:rsidRDefault="00332093">
            <w:pPr>
              <w:spacing w:line="276" w:lineRule="auto"/>
            </w:pPr>
            <w:r>
              <w:t>Vehicle front seat Occupant</w:t>
            </w:r>
          </w:p>
        </w:tc>
      </w:tr>
      <w:tr w:rsidR="00332093" w14:paraId="4BF5AE40"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7FD0407" w14:textId="77777777" w:rsidR="00332093" w:rsidRDefault="0033209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10902F9A" w14:textId="77777777" w:rsidR="00332093" w:rsidRDefault="00332093">
            <w:pPr>
              <w:spacing w:line="276" w:lineRule="auto"/>
            </w:pPr>
            <w:r>
              <w:t>Infotainment system is ON</w:t>
            </w:r>
          </w:p>
          <w:p w14:paraId="067EDD1F" w14:textId="77777777" w:rsidR="00332093" w:rsidRDefault="00332093">
            <w:pPr>
              <w:spacing w:line="276" w:lineRule="auto"/>
            </w:pPr>
            <w:r>
              <w:t>Propulsion Sound is Disabled</w:t>
            </w:r>
          </w:p>
        </w:tc>
      </w:tr>
      <w:tr w:rsidR="00332093" w14:paraId="09E45E28"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B2AABBC" w14:textId="77777777" w:rsidR="00332093" w:rsidRDefault="0033209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1F0B2703" w14:textId="77777777" w:rsidR="00332093" w:rsidRDefault="00332093">
            <w:pPr>
              <w:spacing w:line="276" w:lineRule="auto"/>
            </w:pPr>
            <w:r>
              <w:t>User change propulsion sound setting to enabled</w:t>
            </w:r>
          </w:p>
        </w:tc>
      </w:tr>
      <w:tr w:rsidR="00332093" w14:paraId="7CB99311"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8FCE3A0" w14:textId="77777777" w:rsidR="00332093" w:rsidRDefault="0033209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38B5225B" w14:textId="77777777" w:rsidR="00332093" w:rsidRDefault="00332093">
            <w:pPr>
              <w:spacing w:line="276" w:lineRule="auto"/>
            </w:pPr>
            <w:r>
              <w:t>Propulsion sound is enabled</w:t>
            </w:r>
          </w:p>
          <w:p w14:paraId="17F3BD80" w14:textId="77777777" w:rsidR="00332093" w:rsidRDefault="00332093">
            <w:pPr>
              <w:spacing w:line="276" w:lineRule="auto"/>
            </w:pPr>
            <w:r>
              <w:t>Propulsion sound HMI is shown set to enabled.</w:t>
            </w:r>
          </w:p>
        </w:tc>
      </w:tr>
      <w:tr w:rsidR="00332093" w14:paraId="62A5D832"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64BDC86" w14:textId="77777777" w:rsidR="00332093" w:rsidRDefault="0033209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5757E981" w14:textId="77777777" w:rsidR="00332093" w:rsidRDefault="00332093">
            <w:pPr>
              <w:spacing w:line="276" w:lineRule="auto"/>
            </w:pPr>
            <w:r>
              <w:t>Propulsion sound is just referring to propulsion sound interior to vehicle</w:t>
            </w:r>
          </w:p>
        </w:tc>
      </w:tr>
    </w:tbl>
    <w:p w14:paraId="0F63EA4E" w14:textId="77777777" w:rsidR="00332093" w:rsidRDefault="00332093" w:rsidP="00332093"/>
    <w:p w14:paraId="07207AA5" w14:textId="77777777" w:rsidR="00332093" w:rsidRDefault="00332093" w:rsidP="00332093">
      <w:pPr>
        <w:pStyle w:val="Heading4"/>
      </w:pPr>
      <w:r>
        <w:t>VS-UC-REQ-340218/A-User Disables Propulsion Sound Setting</w:t>
      </w:r>
    </w:p>
    <w:p w14:paraId="040DCA49"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14:paraId="4F67FE17"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0160ACB" w14:textId="77777777" w:rsidR="00332093" w:rsidRDefault="0033209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8A8D109" w14:textId="77777777" w:rsidR="00332093" w:rsidRDefault="00332093">
            <w:pPr>
              <w:spacing w:line="276" w:lineRule="auto"/>
            </w:pPr>
            <w:r>
              <w:t>Vehicle front seat occupant</w:t>
            </w:r>
          </w:p>
        </w:tc>
      </w:tr>
      <w:tr w:rsidR="00332093" w14:paraId="4983D82F"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38B9E8E" w14:textId="77777777" w:rsidR="00332093" w:rsidRDefault="0033209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7E4EA47E" w14:textId="77777777" w:rsidR="00332093" w:rsidRDefault="00332093">
            <w:pPr>
              <w:spacing w:line="276" w:lineRule="auto"/>
            </w:pPr>
            <w:r>
              <w:t>Infotainment System is ON</w:t>
            </w:r>
          </w:p>
          <w:p w14:paraId="2A098018" w14:textId="77777777" w:rsidR="00332093" w:rsidRDefault="00332093">
            <w:pPr>
              <w:spacing w:line="276" w:lineRule="auto"/>
            </w:pPr>
            <w:r>
              <w:t>Propulsion Sound is Enabled</w:t>
            </w:r>
          </w:p>
        </w:tc>
      </w:tr>
      <w:tr w:rsidR="00332093" w14:paraId="722F6904"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2095724" w14:textId="77777777" w:rsidR="00332093" w:rsidRDefault="0033209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1B60F8A4" w14:textId="77777777" w:rsidR="00332093" w:rsidRDefault="00332093">
            <w:pPr>
              <w:spacing w:line="276" w:lineRule="auto"/>
            </w:pPr>
            <w:r>
              <w:t>User changes propulsion sound setting to disabled</w:t>
            </w:r>
          </w:p>
        </w:tc>
      </w:tr>
      <w:tr w:rsidR="00332093" w14:paraId="00D5D940"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FDCBC8F" w14:textId="77777777" w:rsidR="00332093" w:rsidRDefault="0033209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723A8865" w14:textId="77777777" w:rsidR="00332093" w:rsidRDefault="00332093">
            <w:pPr>
              <w:spacing w:line="276" w:lineRule="auto"/>
            </w:pPr>
            <w:r>
              <w:t>Propulsion sound is disabled</w:t>
            </w:r>
          </w:p>
          <w:p w14:paraId="4A8F91B6" w14:textId="77777777" w:rsidR="00332093" w:rsidRDefault="00332093">
            <w:pPr>
              <w:spacing w:line="276" w:lineRule="auto"/>
            </w:pPr>
            <w:r>
              <w:t>Propulsion sound HMI is shown set to disabled</w:t>
            </w:r>
          </w:p>
        </w:tc>
      </w:tr>
      <w:tr w:rsidR="00332093" w14:paraId="694C1123"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6FC0F78" w14:textId="77777777" w:rsidR="00332093" w:rsidRDefault="0033209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2EEA304F" w14:textId="77777777" w:rsidR="00332093" w:rsidRDefault="00332093">
            <w:pPr>
              <w:spacing w:line="276" w:lineRule="auto"/>
            </w:pPr>
            <w:r>
              <w:t>Propulsion sound is just referring to propulsion sound interior to vehicle</w:t>
            </w:r>
          </w:p>
        </w:tc>
      </w:tr>
    </w:tbl>
    <w:p w14:paraId="263A6A62" w14:textId="77777777" w:rsidR="00332093" w:rsidRDefault="00332093" w:rsidP="00332093"/>
    <w:p w14:paraId="2A0FFABC" w14:textId="77777777" w:rsidR="00332093" w:rsidRDefault="00332093" w:rsidP="00332093"/>
    <w:p w14:paraId="4212BC90" w14:textId="77777777" w:rsidR="00332093" w:rsidRDefault="00332093" w:rsidP="00332093">
      <w:pPr>
        <w:pStyle w:val="Heading3"/>
      </w:pPr>
      <w:bookmarkStart w:id="435" w:name="_Toc65750594"/>
      <w:r>
        <w:t>Interface Requirements</w:t>
      </w:r>
      <w:bookmarkEnd w:id="435"/>
    </w:p>
    <w:p w14:paraId="63D8B7FA" w14:textId="77777777" w:rsidR="00332093" w:rsidRDefault="00332093" w:rsidP="00332093">
      <w:pPr>
        <w:pStyle w:val="Heading4"/>
      </w:pPr>
      <w:r w:rsidRPr="00B9479B">
        <w:t>MD-REQ-339666/A-</w:t>
      </w:r>
      <w:proofErr w:type="spellStart"/>
      <w:r w:rsidRPr="00B9479B">
        <w:t>PrplSnd_D_Rq</w:t>
      </w:r>
      <w:proofErr w:type="spellEnd"/>
    </w:p>
    <w:p w14:paraId="0C16DF98" w14:textId="77777777" w:rsidR="00332093" w:rsidRPr="009E19EA" w:rsidRDefault="00332093">
      <w:pPr>
        <w:rPr>
          <w:rFonts w:cs="Arial"/>
        </w:rPr>
      </w:pPr>
      <w:r w:rsidRPr="009E19EA">
        <w:rPr>
          <w:rFonts w:cs="Arial"/>
        </w:rPr>
        <w:t>Message Type: Request</w:t>
      </w:r>
    </w:p>
    <w:p w14:paraId="648C81AA" w14:textId="77777777" w:rsidR="00332093" w:rsidRPr="009E19EA" w:rsidRDefault="00332093">
      <w:pPr>
        <w:rPr>
          <w:rFonts w:cs="Arial"/>
        </w:rPr>
      </w:pPr>
    </w:p>
    <w:p w14:paraId="7D57407A" w14:textId="77777777" w:rsidR="00332093" w:rsidRPr="009E19EA" w:rsidRDefault="00332093">
      <w:pPr>
        <w:widowControl w:val="0"/>
        <w:adjustRightInd w:val="0"/>
        <w:rPr>
          <w:rFonts w:cs="Arial"/>
        </w:rPr>
      </w:pPr>
      <w:r w:rsidRPr="009E19EA">
        <w:rPr>
          <w:rFonts w:cs="Arial"/>
        </w:rPr>
        <w:t xml:space="preserve">Note: Request signal from the </w:t>
      </w:r>
      <w:r>
        <w:rPr>
          <w:rFonts w:cs="Arial"/>
        </w:rPr>
        <w:t>Propulsion Sound Client</w:t>
      </w:r>
      <w:r w:rsidRPr="009E19EA">
        <w:rPr>
          <w:rFonts w:cs="Arial"/>
        </w:rPr>
        <w:t xml:space="preserve"> to the </w:t>
      </w:r>
      <w:r>
        <w:rPr>
          <w:rFonts w:cs="Arial"/>
        </w:rPr>
        <w:t>Propulsion Sound</w:t>
      </w:r>
      <w:r w:rsidRPr="009E19EA">
        <w:rPr>
          <w:rFonts w:cs="Arial"/>
        </w:rPr>
        <w:t xml:space="preserve"> Server </w:t>
      </w:r>
      <w:r>
        <w:rPr>
          <w:rFonts w:cs="Arial"/>
        </w:rPr>
        <w:t>to enable or disable the feature</w:t>
      </w:r>
    </w:p>
    <w:p w14:paraId="175193D7" w14:textId="77777777" w:rsidR="00332093" w:rsidRPr="009E19EA" w:rsidRDefault="00332093">
      <w:pPr>
        <w:rPr>
          <w:rFonts w:cs="Arial"/>
        </w:rPr>
      </w:pPr>
    </w:p>
    <w:p w14:paraId="2FA15AF9" w14:textId="77777777" w:rsidR="00332093" w:rsidRPr="009E19EA"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332093" w:rsidRPr="009E19EA" w14:paraId="115E1A78"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5C2BE151" w14:textId="77777777" w:rsidR="00332093" w:rsidRPr="009E19EA" w:rsidRDefault="00332093">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1A6FB89E" w14:textId="77777777" w:rsidR="00332093" w:rsidRPr="009E19EA" w:rsidRDefault="00332093">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4B0A5738" w14:textId="77777777" w:rsidR="00332093" w:rsidRPr="009E19EA" w:rsidRDefault="00332093">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66C0E6AB" w14:textId="77777777" w:rsidR="00332093" w:rsidRPr="009E19EA" w:rsidRDefault="00332093">
            <w:pPr>
              <w:spacing w:line="276" w:lineRule="auto"/>
              <w:rPr>
                <w:rFonts w:cs="Arial"/>
                <w:b/>
              </w:rPr>
            </w:pPr>
            <w:r w:rsidRPr="009E19EA">
              <w:rPr>
                <w:rFonts w:cs="Arial"/>
                <w:b/>
              </w:rPr>
              <w:t>Description</w:t>
            </w:r>
          </w:p>
        </w:tc>
      </w:tr>
      <w:tr w:rsidR="00332093" w:rsidRPr="009E19EA" w14:paraId="304D156C" w14:textId="77777777" w:rsidTr="00332093">
        <w:trPr>
          <w:jc w:val="center"/>
        </w:trPr>
        <w:tc>
          <w:tcPr>
            <w:tcW w:w="2557" w:type="dxa"/>
            <w:vMerge w:val="restart"/>
            <w:tcBorders>
              <w:top w:val="single" w:sz="4" w:space="0" w:color="auto"/>
              <w:left w:val="single" w:sz="4" w:space="0" w:color="auto"/>
              <w:right w:val="single" w:sz="4" w:space="0" w:color="auto"/>
            </w:tcBorders>
            <w:hideMark/>
          </w:tcPr>
          <w:p w14:paraId="622A3A18" w14:textId="77777777" w:rsidR="00332093" w:rsidRDefault="00332093" w:rsidP="00332093">
            <w:pPr>
              <w:spacing w:line="276" w:lineRule="auto"/>
              <w:rPr>
                <w:rFonts w:cs="Arial"/>
              </w:rPr>
            </w:pPr>
          </w:p>
          <w:p w14:paraId="09039605" w14:textId="77777777" w:rsidR="00332093" w:rsidRPr="009E19EA" w:rsidRDefault="00332093" w:rsidP="00332093">
            <w:pPr>
              <w:spacing w:line="276" w:lineRule="auto"/>
              <w:rPr>
                <w:rFonts w:cs="Arial"/>
              </w:rPr>
            </w:pPr>
            <w:proofErr w:type="spellStart"/>
            <w:r>
              <w:rPr>
                <w:rFonts w:cs="Arial"/>
              </w:rPr>
              <w:t>PrplSnd_D_Rq</w:t>
            </w:r>
            <w:proofErr w:type="spellEnd"/>
          </w:p>
        </w:tc>
        <w:tc>
          <w:tcPr>
            <w:tcW w:w="2028" w:type="dxa"/>
            <w:tcBorders>
              <w:top w:val="single" w:sz="4" w:space="0" w:color="auto"/>
              <w:left w:val="single" w:sz="4" w:space="0" w:color="auto"/>
              <w:bottom w:val="single" w:sz="4" w:space="0" w:color="auto"/>
              <w:right w:val="single" w:sz="4" w:space="0" w:color="auto"/>
            </w:tcBorders>
          </w:tcPr>
          <w:p w14:paraId="699EF57C" w14:textId="77777777" w:rsidR="00332093" w:rsidRPr="009E19EA" w:rsidRDefault="00332093" w:rsidP="00332093">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14:paraId="123C94AE" w14:textId="77777777" w:rsidR="00332093" w:rsidRPr="009E19EA" w:rsidRDefault="00332093" w:rsidP="00332093">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392089A3" w14:textId="77777777" w:rsidR="00332093" w:rsidRPr="009E19EA" w:rsidRDefault="00332093" w:rsidP="00332093">
            <w:pPr>
              <w:autoSpaceDE w:val="0"/>
              <w:autoSpaceDN w:val="0"/>
              <w:adjustRightInd w:val="0"/>
              <w:spacing w:line="276" w:lineRule="auto"/>
              <w:rPr>
                <w:rFonts w:cs="Arial"/>
              </w:rPr>
            </w:pPr>
          </w:p>
        </w:tc>
      </w:tr>
      <w:tr w:rsidR="00332093" w:rsidRPr="009E19EA" w14:paraId="42FD1145" w14:textId="77777777" w:rsidTr="00332093">
        <w:trPr>
          <w:trHeight w:val="314"/>
          <w:jc w:val="center"/>
        </w:trPr>
        <w:tc>
          <w:tcPr>
            <w:tcW w:w="2557" w:type="dxa"/>
            <w:vMerge/>
            <w:tcBorders>
              <w:left w:val="single" w:sz="4" w:space="0" w:color="auto"/>
              <w:right w:val="single" w:sz="4" w:space="0" w:color="auto"/>
            </w:tcBorders>
            <w:vAlign w:val="center"/>
            <w:hideMark/>
          </w:tcPr>
          <w:p w14:paraId="183B9698"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410D0E33" w14:textId="77777777" w:rsidR="00332093" w:rsidRPr="009E19EA" w:rsidRDefault="00332093" w:rsidP="00332093">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14:paraId="2CE69139" w14:textId="77777777" w:rsidR="00332093" w:rsidRPr="009E19EA" w:rsidRDefault="00332093" w:rsidP="00332093">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245DF141" w14:textId="77777777" w:rsidR="00332093" w:rsidRPr="009E19EA" w:rsidRDefault="00332093" w:rsidP="00332093">
            <w:pPr>
              <w:spacing w:line="276" w:lineRule="auto"/>
              <w:rPr>
                <w:rFonts w:cs="Arial"/>
              </w:rPr>
            </w:pPr>
          </w:p>
        </w:tc>
      </w:tr>
      <w:tr w:rsidR="00332093" w:rsidRPr="009E19EA" w14:paraId="1ECA217F" w14:textId="77777777" w:rsidTr="00332093">
        <w:trPr>
          <w:trHeight w:val="314"/>
          <w:jc w:val="center"/>
        </w:trPr>
        <w:tc>
          <w:tcPr>
            <w:tcW w:w="2557" w:type="dxa"/>
            <w:vMerge/>
            <w:tcBorders>
              <w:left w:val="single" w:sz="4" w:space="0" w:color="auto"/>
              <w:right w:val="single" w:sz="4" w:space="0" w:color="auto"/>
            </w:tcBorders>
            <w:vAlign w:val="center"/>
          </w:tcPr>
          <w:p w14:paraId="018C68ED"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02A1EBF2" w14:textId="77777777" w:rsidR="00332093" w:rsidRPr="009E19EA" w:rsidRDefault="00332093" w:rsidP="00332093">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14:paraId="18E55DF6" w14:textId="77777777" w:rsidR="00332093" w:rsidRPr="009E19EA" w:rsidRDefault="00332093" w:rsidP="00332093">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14:paraId="32526A70" w14:textId="77777777" w:rsidR="00332093" w:rsidRPr="009E19EA" w:rsidRDefault="00332093" w:rsidP="00332093">
            <w:pPr>
              <w:spacing w:line="276" w:lineRule="auto"/>
              <w:rPr>
                <w:rFonts w:cs="Arial"/>
              </w:rPr>
            </w:pPr>
          </w:p>
        </w:tc>
      </w:tr>
    </w:tbl>
    <w:p w14:paraId="4B73B5F4" w14:textId="77777777" w:rsidR="00332093" w:rsidRPr="003C137D" w:rsidRDefault="00332093">
      <w:pPr>
        <w:rPr>
          <w:rFonts w:cs="Arial"/>
        </w:rPr>
      </w:pPr>
    </w:p>
    <w:p w14:paraId="3118254D" w14:textId="77777777" w:rsidR="00332093" w:rsidRDefault="00332093" w:rsidP="00332093">
      <w:pPr>
        <w:pStyle w:val="Heading4"/>
      </w:pPr>
      <w:r w:rsidRPr="00B9479B">
        <w:lastRenderedPageBreak/>
        <w:t>MD-REQ-339747/B-</w:t>
      </w:r>
      <w:proofErr w:type="spellStart"/>
      <w:r w:rsidRPr="00B9479B">
        <w:t>PrplSnd_D_Stat</w:t>
      </w:r>
      <w:proofErr w:type="spellEnd"/>
    </w:p>
    <w:p w14:paraId="065BBA11" w14:textId="77777777" w:rsidR="00332093" w:rsidRPr="009E19EA" w:rsidRDefault="00332093">
      <w:pPr>
        <w:rPr>
          <w:rFonts w:cs="Arial"/>
        </w:rPr>
      </w:pPr>
      <w:r w:rsidRPr="009E19EA">
        <w:rPr>
          <w:rFonts w:cs="Arial"/>
        </w:rPr>
        <w:t xml:space="preserve">Message Type: </w:t>
      </w:r>
      <w:r>
        <w:rPr>
          <w:rFonts w:cs="Arial"/>
        </w:rPr>
        <w:t>Status</w:t>
      </w:r>
    </w:p>
    <w:p w14:paraId="07FDCF68" w14:textId="77777777" w:rsidR="00332093" w:rsidRPr="009E19EA" w:rsidRDefault="00332093">
      <w:pPr>
        <w:rPr>
          <w:rFonts w:cs="Arial"/>
        </w:rPr>
      </w:pPr>
    </w:p>
    <w:p w14:paraId="2F0A8939" w14:textId="77777777" w:rsidR="00332093" w:rsidRPr="009E19EA" w:rsidRDefault="00332093">
      <w:pPr>
        <w:widowControl w:val="0"/>
        <w:adjustRightInd w:val="0"/>
        <w:rPr>
          <w:rFonts w:cs="Arial"/>
        </w:rPr>
      </w:pPr>
      <w:r w:rsidRPr="009E19EA">
        <w:rPr>
          <w:rFonts w:cs="Arial"/>
        </w:rPr>
        <w:t xml:space="preserve">Note: </w:t>
      </w:r>
      <w:r>
        <w:rPr>
          <w:rFonts w:cs="Arial"/>
        </w:rPr>
        <w:t>Status</w:t>
      </w:r>
      <w:r w:rsidRPr="009E19EA">
        <w:rPr>
          <w:rFonts w:cs="Arial"/>
        </w:rPr>
        <w:t xml:space="preserve"> signal from the </w:t>
      </w:r>
      <w:r>
        <w:rPr>
          <w:rFonts w:cs="Arial"/>
        </w:rPr>
        <w:t>Propulsion Sound Server with the status of Propulsion Sound feature</w:t>
      </w:r>
    </w:p>
    <w:p w14:paraId="423F0B46" w14:textId="77777777" w:rsidR="00332093" w:rsidRPr="009E19EA" w:rsidRDefault="00332093">
      <w:pPr>
        <w:rPr>
          <w:rFonts w:cs="Arial"/>
        </w:rPr>
      </w:pPr>
    </w:p>
    <w:p w14:paraId="07A065C8" w14:textId="77777777" w:rsidR="00332093" w:rsidRPr="009E19EA"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332093" w:rsidRPr="009E19EA" w14:paraId="5EBC9884"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2F6D6BF8" w14:textId="77777777" w:rsidR="00332093" w:rsidRPr="009E19EA" w:rsidRDefault="00332093">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13D3D96B" w14:textId="77777777" w:rsidR="00332093" w:rsidRPr="009E19EA" w:rsidRDefault="00332093">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4148ACEC" w14:textId="77777777" w:rsidR="00332093" w:rsidRPr="009E19EA" w:rsidRDefault="00332093">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1C1EA56A" w14:textId="77777777" w:rsidR="00332093" w:rsidRPr="009E19EA" w:rsidRDefault="00332093">
            <w:pPr>
              <w:spacing w:line="276" w:lineRule="auto"/>
              <w:rPr>
                <w:rFonts w:cs="Arial"/>
                <w:b/>
              </w:rPr>
            </w:pPr>
            <w:r w:rsidRPr="009E19EA">
              <w:rPr>
                <w:rFonts w:cs="Arial"/>
                <w:b/>
              </w:rPr>
              <w:t>Description</w:t>
            </w:r>
          </w:p>
        </w:tc>
      </w:tr>
      <w:tr w:rsidR="00332093" w:rsidRPr="009E19EA" w14:paraId="43631429" w14:textId="77777777" w:rsidTr="00332093">
        <w:trPr>
          <w:jc w:val="center"/>
        </w:trPr>
        <w:tc>
          <w:tcPr>
            <w:tcW w:w="2557" w:type="dxa"/>
            <w:vMerge w:val="restart"/>
            <w:tcBorders>
              <w:top w:val="single" w:sz="4" w:space="0" w:color="auto"/>
              <w:left w:val="single" w:sz="4" w:space="0" w:color="auto"/>
              <w:right w:val="single" w:sz="4" w:space="0" w:color="auto"/>
            </w:tcBorders>
            <w:hideMark/>
          </w:tcPr>
          <w:p w14:paraId="0433E4F6" w14:textId="77777777" w:rsidR="00332093" w:rsidRDefault="00332093" w:rsidP="00332093">
            <w:pPr>
              <w:spacing w:line="276" w:lineRule="auto"/>
              <w:rPr>
                <w:rFonts w:cs="Arial"/>
              </w:rPr>
            </w:pPr>
          </w:p>
          <w:p w14:paraId="55E35F26" w14:textId="77777777" w:rsidR="00332093" w:rsidRDefault="00332093" w:rsidP="00332093">
            <w:pPr>
              <w:spacing w:line="276" w:lineRule="auto"/>
              <w:rPr>
                <w:rFonts w:cs="Arial"/>
              </w:rPr>
            </w:pPr>
          </w:p>
          <w:p w14:paraId="0EC60DF9" w14:textId="77777777" w:rsidR="00332093" w:rsidRPr="009E19EA" w:rsidRDefault="00332093" w:rsidP="00332093">
            <w:pPr>
              <w:spacing w:line="276" w:lineRule="auto"/>
              <w:rPr>
                <w:rFonts w:cs="Arial"/>
              </w:rPr>
            </w:pPr>
            <w:proofErr w:type="spellStart"/>
            <w:r>
              <w:rPr>
                <w:rFonts w:cs="Arial"/>
              </w:rPr>
              <w:t>PrplSnd_D_Stat</w:t>
            </w:r>
            <w:proofErr w:type="spellEnd"/>
          </w:p>
        </w:tc>
        <w:tc>
          <w:tcPr>
            <w:tcW w:w="2028" w:type="dxa"/>
            <w:tcBorders>
              <w:top w:val="single" w:sz="4" w:space="0" w:color="auto"/>
              <w:left w:val="single" w:sz="4" w:space="0" w:color="auto"/>
              <w:bottom w:val="single" w:sz="4" w:space="0" w:color="auto"/>
              <w:right w:val="single" w:sz="4" w:space="0" w:color="auto"/>
            </w:tcBorders>
          </w:tcPr>
          <w:p w14:paraId="5F12C2C7" w14:textId="77777777" w:rsidR="00332093" w:rsidRPr="009E19EA" w:rsidRDefault="00332093" w:rsidP="00332093">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14:paraId="6DC72468" w14:textId="77777777" w:rsidR="00332093" w:rsidRPr="009E19EA" w:rsidRDefault="00332093" w:rsidP="00332093">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0BCC9B00" w14:textId="77777777" w:rsidR="00332093" w:rsidRPr="009E19EA" w:rsidRDefault="00332093" w:rsidP="00332093">
            <w:pPr>
              <w:autoSpaceDE w:val="0"/>
              <w:autoSpaceDN w:val="0"/>
              <w:adjustRightInd w:val="0"/>
              <w:spacing w:line="276" w:lineRule="auto"/>
              <w:rPr>
                <w:rFonts w:cs="Arial"/>
              </w:rPr>
            </w:pPr>
          </w:p>
        </w:tc>
      </w:tr>
      <w:tr w:rsidR="00332093" w:rsidRPr="009E19EA" w14:paraId="5D0885DE" w14:textId="77777777" w:rsidTr="00332093">
        <w:trPr>
          <w:trHeight w:val="314"/>
          <w:jc w:val="center"/>
        </w:trPr>
        <w:tc>
          <w:tcPr>
            <w:tcW w:w="2557" w:type="dxa"/>
            <w:vMerge/>
            <w:tcBorders>
              <w:left w:val="single" w:sz="4" w:space="0" w:color="auto"/>
              <w:right w:val="single" w:sz="4" w:space="0" w:color="auto"/>
            </w:tcBorders>
            <w:vAlign w:val="center"/>
            <w:hideMark/>
          </w:tcPr>
          <w:p w14:paraId="4B093579"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3B552EDC" w14:textId="77777777" w:rsidR="00332093" w:rsidRPr="009E19EA" w:rsidRDefault="00332093" w:rsidP="00332093">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14:paraId="4DF387D6" w14:textId="77777777" w:rsidR="00332093" w:rsidRPr="009E19EA" w:rsidRDefault="00332093" w:rsidP="00332093">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12AEF563" w14:textId="77777777" w:rsidR="00332093" w:rsidRPr="009E19EA" w:rsidRDefault="00332093" w:rsidP="00332093">
            <w:pPr>
              <w:spacing w:line="276" w:lineRule="auto"/>
              <w:rPr>
                <w:rFonts w:cs="Arial"/>
              </w:rPr>
            </w:pPr>
          </w:p>
        </w:tc>
      </w:tr>
      <w:tr w:rsidR="00332093" w:rsidRPr="009E19EA" w14:paraId="4D5F2A79" w14:textId="77777777" w:rsidTr="00332093">
        <w:trPr>
          <w:trHeight w:val="314"/>
          <w:jc w:val="center"/>
        </w:trPr>
        <w:tc>
          <w:tcPr>
            <w:tcW w:w="2557" w:type="dxa"/>
            <w:vMerge/>
            <w:tcBorders>
              <w:left w:val="single" w:sz="4" w:space="0" w:color="auto"/>
              <w:right w:val="single" w:sz="4" w:space="0" w:color="auto"/>
            </w:tcBorders>
            <w:vAlign w:val="center"/>
          </w:tcPr>
          <w:p w14:paraId="2B048A9D"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68467144" w14:textId="77777777" w:rsidR="00332093" w:rsidRPr="009E19EA" w:rsidRDefault="00332093" w:rsidP="00332093">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14:paraId="71741B70" w14:textId="77777777" w:rsidR="00332093" w:rsidRPr="009E19EA" w:rsidRDefault="00332093" w:rsidP="00332093">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14:paraId="0E4D7A72" w14:textId="77777777" w:rsidR="00332093" w:rsidRPr="009E19EA" w:rsidRDefault="00332093" w:rsidP="00332093">
            <w:pPr>
              <w:spacing w:line="276" w:lineRule="auto"/>
              <w:rPr>
                <w:rFonts w:cs="Arial"/>
              </w:rPr>
            </w:pPr>
          </w:p>
        </w:tc>
      </w:tr>
      <w:tr w:rsidR="00332093" w:rsidRPr="009E19EA" w14:paraId="5435A69F" w14:textId="77777777" w:rsidTr="00332093">
        <w:trPr>
          <w:trHeight w:val="314"/>
          <w:jc w:val="center"/>
        </w:trPr>
        <w:tc>
          <w:tcPr>
            <w:tcW w:w="2557" w:type="dxa"/>
            <w:vMerge/>
            <w:tcBorders>
              <w:left w:val="single" w:sz="4" w:space="0" w:color="auto"/>
              <w:right w:val="single" w:sz="4" w:space="0" w:color="auto"/>
            </w:tcBorders>
            <w:vAlign w:val="center"/>
          </w:tcPr>
          <w:p w14:paraId="56ED5399"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69AD0725" w14:textId="77777777" w:rsidR="00332093" w:rsidRDefault="00332093" w:rsidP="00332093">
            <w:pPr>
              <w:rPr>
                <w:rFonts w:cs="Arial"/>
              </w:rPr>
            </w:pPr>
            <w:ins w:id="436" w:author="Myslinski, Jason (J.S.)" w:date="2020-01-08T08:11:00Z">
              <w:r>
                <w:rPr>
                  <w:rFonts w:cs="Arial"/>
                </w:rPr>
                <w:t>Faulty</w:t>
              </w:r>
            </w:ins>
          </w:p>
        </w:tc>
        <w:tc>
          <w:tcPr>
            <w:tcW w:w="1080" w:type="dxa"/>
            <w:tcBorders>
              <w:top w:val="single" w:sz="4" w:space="0" w:color="auto"/>
              <w:left w:val="single" w:sz="4" w:space="0" w:color="auto"/>
              <w:bottom w:val="single" w:sz="4" w:space="0" w:color="auto"/>
              <w:right w:val="single" w:sz="4" w:space="0" w:color="auto"/>
            </w:tcBorders>
          </w:tcPr>
          <w:p w14:paraId="2DF80C3B" w14:textId="77777777" w:rsidR="00332093" w:rsidRDefault="00332093" w:rsidP="00332093">
            <w:pPr>
              <w:rPr>
                <w:rFonts w:cs="Arial"/>
              </w:rPr>
            </w:pPr>
            <w:ins w:id="437" w:author="Myslinski, Jason (J.S.)" w:date="2020-01-08T08:11:00Z">
              <w:r>
                <w:rPr>
                  <w:rFonts w:cs="Arial"/>
                </w:rPr>
                <w:t>0x3</w:t>
              </w:r>
            </w:ins>
          </w:p>
        </w:tc>
        <w:tc>
          <w:tcPr>
            <w:tcW w:w="3949" w:type="dxa"/>
            <w:tcBorders>
              <w:top w:val="single" w:sz="4" w:space="0" w:color="auto"/>
              <w:left w:val="single" w:sz="4" w:space="0" w:color="auto"/>
              <w:bottom w:val="single" w:sz="4" w:space="0" w:color="auto"/>
              <w:right w:val="single" w:sz="4" w:space="0" w:color="auto"/>
            </w:tcBorders>
          </w:tcPr>
          <w:p w14:paraId="1FF9FB98" w14:textId="77777777" w:rsidR="00332093" w:rsidRPr="009E19EA" w:rsidRDefault="00332093" w:rsidP="00332093">
            <w:pPr>
              <w:spacing w:line="276" w:lineRule="auto"/>
              <w:rPr>
                <w:rFonts w:cs="Arial"/>
              </w:rPr>
            </w:pPr>
          </w:p>
        </w:tc>
      </w:tr>
    </w:tbl>
    <w:p w14:paraId="294608A4" w14:textId="77777777" w:rsidR="00332093" w:rsidRPr="003C137D" w:rsidRDefault="00332093">
      <w:pPr>
        <w:rPr>
          <w:rFonts w:cs="Arial"/>
        </w:rPr>
      </w:pPr>
    </w:p>
    <w:p w14:paraId="7EC63E1C" w14:textId="77777777" w:rsidR="00332093" w:rsidRDefault="00332093" w:rsidP="00332093">
      <w:pPr>
        <w:pStyle w:val="Heading3"/>
      </w:pPr>
      <w:bookmarkStart w:id="438" w:name="_Toc65750595"/>
      <w:r>
        <w:t>Requirements</w:t>
      </w:r>
      <w:bookmarkEnd w:id="438"/>
    </w:p>
    <w:p w14:paraId="1649C3C4" w14:textId="77777777" w:rsidR="00332093" w:rsidRPr="00332093" w:rsidRDefault="00332093" w:rsidP="00332093">
      <w:pPr>
        <w:pStyle w:val="Heading4"/>
        <w:rPr>
          <w:b w:val="0"/>
          <w:u w:val="single"/>
        </w:rPr>
      </w:pPr>
      <w:r w:rsidRPr="00332093">
        <w:rPr>
          <w:b w:val="0"/>
          <w:u w:val="single"/>
        </w:rPr>
        <w:t>VS-SR-REQ-339667/A-Propulsion Sound Client requesting change to propulsion sound</w:t>
      </w:r>
    </w:p>
    <w:p w14:paraId="26E7F8F7" w14:textId="77777777" w:rsidR="00332093" w:rsidRDefault="00332093" w:rsidP="00332093">
      <w:pPr>
        <w:rPr>
          <w:rFonts w:cs="Arial"/>
          <w:bCs/>
        </w:rPr>
      </w:pPr>
      <w:r w:rsidRPr="007819D7">
        <w:rPr>
          <w:rFonts w:cs="Arial"/>
          <w:bCs/>
        </w:rPr>
        <w:t xml:space="preserve">The Propulsion Sound </w:t>
      </w:r>
      <w:r>
        <w:rPr>
          <w:rFonts w:cs="Arial"/>
          <w:bCs/>
        </w:rPr>
        <w:t>Client</w:t>
      </w:r>
      <w:r w:rsidRPr="007819D7">
        <w:rPr>
          <w:rFonts w:cs="Arial"/>
          <w:bCs/>
        </w:rPr>
        <w:t xml:space="preserve"> shall use the </w:t>
      </w:r>
      <w:proofErr w:type="spellStart"/>
      <w:r w:rsidRPr="007819D7">
        <w:rPr>
          <w:rFonts w:cs="Arial"/>
          <w:bCs/>
        </w:rPr>
        <w:t>PrplSnd_D_Stat</w:t>
      </w:r>
      <w:proofErr w:type="spellEnd"/>
      <w:r w:rsidRPr="007819D7">
        <w:rPr>
          <w:rFonts w:cs="Arial"/>
          <w:bCs/>
        </w:rPr>
        <w:t xml:space="preserve"> status signal</w:t>
      </w:r>
      <w:r>
        <w:rPr>
          <w:rFonts w:cs="Arial"/>
          <w:bCs/>
        </w:rPr>
        <w:t xml:space="preserve"> to show the propulsion sound feature as Enabled or Disabled.  </w:t>
      </w:r>
    </w:p>
    <w:p w14:paraId="2C46EF80" w14:textId="77777777" w:rsidR="00332093" w:rsidRPr="00DE0BDB" w:rsidRDefault="00332093" w:rsidP="00332093">
      <w:pPr>
        <w:ind w:left="720"/>
        <w:rPr>
          <w:rFonts w:cs="Arial"/>
          <w:bCs/>
        </w:rPr>
      </w:pPr>
      <w:r>
        <w:rPr>
          <w:rFonts w:cs="Arial"/>
          <w:bCs/>
        </w:rPr>
        <w:t>Ex.  At infotainment feature start-up (</w:t>
      </w:r>
      <w:proofErr w:type="spellStart"/>
      <w:r>
        <w:rPr>
          <w:rFonts w:cs="Arial"/>
          <w:bCs/>
        </w:rPr>
        <w:t>ex ignition</w:t>
      </w:r>
      <w:proofErr w:type="spellEnd"/>
      <w:r>
        <w:rPr>
          <w:rFonts w:cs="Arial"/>
          <w:bCs/>
        </w:rPr>
        <w:t xml:space="preserve"> OFF to RUN) there is no setting selected by the </w:t>
      </w:r>
      <w:proofErr w:type="gramStart"/>
      <w:r>
        <w:rPr>
          <w:rFonts w:cs="Arial"/>
          <w:bCs/>
        </w:rPr>
        <w:t>customer</w:t>
      </w:r>
      <w:proofErr w:type="gramEnd"/>
      <w:r>
        <w:rPr>
          <w:rFonts w:cs="Arial"/>
          <w:bCs/>
        </w:rPr>
        <w:t xml:space="preserve"> but the HMI shows the status of the propulsion sound setting based on if </w:t>
      </w:r>
      <w:proofErr w:type="spellStart"/>
      <w:r>
        <w:rPr>
          <w:rFonts w:cs="Arial"/>
          <w:bCs/>
        </w:rPr>
        <w:t>PrplSnd_D_Stat</w:t>
      </w:r>
      <w:proofErr w:type="spellEnd"/>
      <w:r>
        <w:rPr>
          <w:rFonts w:cs="Arial"/>
          <w:bCs/>
        </w:rPr>
        <w:t xml:space="preserve"> is set to Enabled or Disabled.</w:t>
      </w:r>
    </w:p>
    <w:p w14:paraId="385EDE30" w14:textId="77777777" w:rsidR="00332093" w:rsidRDefault="00332093" w:rsidP="00332093">
      <w:pPr>
        <w:rPr>
          <w:rFonts w:cs="Arial"/>
        </w:rPr>
      </w:pPr>
    </w:p>
    <w:p w14:paraId="2A7EA55D" w14:textId="77777777" w:rsidR="00332093" w:rsidRPr="0099694D" w:rsidRDefault="00332093" w:rsidP="00332093">
      <w:pPr>
        <w:rPr>
          <w:rFonts w:cs="Arial"/>
        </w:rPr>
      </w:pPr>
      <w:r w:rsidRPr="0099694D">
        <w:rPr>
          <w:rFonts w:cs="Arial"/>
        </w:rPr>
        <w:t>The propulsion sound setting can be changed (if HMI support</w:t>
      </w:r>
      <w:r>
        <w:rPr>
          <w:rFonts w:cs="Arial"/>
        </w:rPr>
        <w:t xml:space="preserve"> outside of Run</w:t>
      </w:r>
      <w:r w:rsidRPr="0099694D">
        <w:rPr>
          <w:rFonts w:cs="Arial"/>
        </w:rPr>
        <w:t xml:space="preserve">) whenever </w:t>
      </w:r>
      <w:proofErr w:type="spellStart"/>
      <w:r w:rsidRPr="0099694D">
        <w:rPr>
          <w:rFonts w:cs="Arial"/>
        </w:rPr>
        <w:t>HMI_HMIMode_St</w:t>
      </w:r>
      <w:proofErr w:type="spellEnd"/>
      <w:r w:rsidRPr="0099694D">
        <w:rPr>
          <w:rFonts w:cs="Arial"/>
        </w:rPr>
        <w:t xml:space="preserve"> = ON (</w:t>
      </w:r>
      <w:proofErr w:type="spellStart"/>
      <w:r w:rsidRPr="0099694D">
        <w:rPr>
          <w:rFonts w:cs="Arial"/>
        </w:rPr>
        <w:t>ie</w:t>
      </w:r>
      <w:proofErr w:type="spellEnd"/>
      <w:r w:rsidRPr="0099694D">
        <w:rPr>
          <w:rFonts w:cs="Arial"/>
        </w:rPr>
        <w:t xml:space="preserve"> infotainment system is ON).</w:t>
      </w:r>
    </w:p>
    <w:p w14:paraId="579AB707" w14:textId="77777777" w:rsidR="00332093" w:rsidRDefault="00332093" w:rsidP="00332093">
      <w:pPr>
        <w:rPr>
          <w:rFonts w:cs="Arial"/>
        </w:rPr>
      </w:pPr>
    </w:p>
    <w:p w14:paraId="656C6401" w14:textId="77777777" w:rsidR="00332093" w:rsidRDefault="00332093" w:rsidP="00332093">
      <w:pPr>
        <w:rPr>
          <w:rFonts w:cs="Arial"/>
        </w:rPr>
      </w:pPr>
      <w:r>
        <w:rPr>
          <w:rFonts w:cs="Arial"/>
        </w:rPr>
        <w:t>When the propulsion sound setting is selected via the HMI:</w:t>
      </w:r>
    </w:p>
    <w:p w14:paraId="0A4559C0" w14:textId="77777777" w:rsidR="00332093" w:rsidRDefault="00332093" w:rsidP="00332093">
      <w:pPr>
        <w:numPr>
          <w:ilvl w:val="0"/>
          <w:numId w:val="660"/>
        </w:numPr>
        <w:rPr>
          <w:rFonts w:cs="Arial"/>
        </w:rPr>
      </w:pPr>
      <w:r>
        <w:rPr>
          <w:rFonts w:cs="Arial"/>
        </w:rPr>
        <w:t xml:space="preserve">The Propulsion Sound Client shall set the </w:t>
      </w:r>
      <w:proofErr w:type="spellStart"/>
      <w:r>
        <w:rPr>
          <w:rFonts w:cs="Arial"/>
        </w:rPr>
        <w:t>PrplSnd_D_Rq</w:t>
      </w:r>
      <w:proofErr w:type="spellEnd"/>
      <w:r>
        <w:rPr>
          <w:rFonts w:cs="Arial"/>
        </w:rPr>
        <w:t xml:space="preserve"> to enabled or disabled based on what the user selected</w:t>
      </w:r>
    </w:p>
    <w:p w14:paraId="2190D6FF" w14:textId="77777777" w:rsidR="00332093" w:rsidRDefault="00332093" w:rsidP="00332093">
      <w:pPr>
        <w:numPr>
          <w:ilvl w:val="0"/>
          <w:numId w:val="660"/>
        </w:numPr>
        <w:rPr>
          <w:rFonts w:cs="Arial"/>
        </w:rPr>
      </w:pPr>
      <w:r>
        <w:rPr>
          <w:rFonts w:cs="Arial"/>
        </w:rPr>
        <w:t xml:space="preserve">The Propulsion Sound Server shall respond within </w:t>
      </w:r>
      <w:proofErr w:type="spellStart"/>
      <w:r>
        <w:rPr>
          <w:rFonts w:cs="Arial"/>
        </w:rPr>
        <w:t>T_PrplSnd_Rsp</w:t>
      </w:r>
      <w:proofErr w:type="spellEnd"/>
      <w:r>
        <w:rPr>
          <w:rFonts w:cs="Arial"/>
        </w:rPr>
        <w:t xml:space="preserve"> to the </w:t>
      </w:r>
      <w:proofErr w:type="spellStart"/>
      <w:r>
        <w:rPr>
          <w:rFonts w:cs="Arial"/>
        </w:rPr>
        <w:t>PrplSnd_D_Rq</w:t>
      </w:r>
      <w:proofErr w:type="spellEnd"/>
      <w:r>
        <w:rPr>
          <w:rFonts w:cs="Arial"/>
        </w:rPr>
        <w:t xml:space="preserve"> request with the response of the propulsion sound via the </w:t>
      </w:r>
      <w:proofErr w:type="spellStart"/>
      <w:r>
        <w:rPr>
          <w:rFonts w:cs="Arial"/>
        </w:rPr>
        <w:t>PrplSnd_D_Stat</w:t>
      </w:r>
      <w:proofErr w:type="spellEnd"/>
      <w:r>
        <w:rPr>
          <w:rFonts w:cs="Arial"/>
        </w:rPr>
        <w:t xml:space="preserve"> signal.</w:t>
      </w:r>
    </w:p>
    <w:p w14:paraId="4C94A99C" w14:textId="77777777" w:rsidR="00332093" w:rsidRPr="00FA4A45" w:rsidRDefault="00332093" w:rsidP="00332093">
      <w:pPr>
        <w:numPr>
          <w:ilvl w:val="0"/>
          <w:numId w:val="660"/>
        </w:numPr>
        <w:rPr>
          <w:rFonts w:cs="Arial"/>
        </w:rPr>
      </w:pPr>
      <w:r w:rsidRPr="00FA4A45">
        <w:rPr>
          <w:rFonts w:cs="Arial"/>
        </w:rPr>
        <w:t>The Propulsion Sound Client shall update its HMI</w:t>
      </w:r>
      <w:r>
        <w:rPr>
          <w:rFonts w:cs="Arial"/>
        </w:rPr>
        <w:t xml:space="preserve"> (if there is an update)</w:t>
      </w:r>
      <w:r w:rsidRPr="00FA4A45">
        <w:rPr>
          <w:rFonts w:cs="Arial"/>
        </w:rPr>
        <w:t xml:space="preserve"> with the Propulsion Sound Status after receiving the </w:t>
      </w:r>
      <w:proofErr w:type="spellStart"/>
      <w:r w:rsidRPr="00FA4A45">
        <w:rPr>
          <w:rFonts w:cs="Arial"/>
        </w:rPr>
        <w:t>PrplSnd_D_Stat</w:t>
      </w:r>
      <w:proofErr w:type="spellEnd"/>
      <w:r w:rsidRPr="00FA4A45">
        <w:rPr>
          <w:rFonts w:cs="Arial"/>
        </w:rPr>
        <w:t xml:space="preserve"> response to the request. </w:t>
      </w:r>
    </w:p>
    <w:p w14:paraId="7E3BAF9E" w14:textId="77777777" w:rsidR="00332093" w:rsidRPr="00FA4A45" w:rsidRDefault="00332093" w:rsidP="00332093">
      <w:pPr>
        <w:rPr>
          <w:rFonts w:cs="Arial"/>
        </w:rPr>
      </w:pPr>
    </w:p>
    <w:p w14:paraId="52CD3A75" w14:textId="77777777" w:rsidR="00332093" w:rsidRPr="00826BB6" w:rsidRDefault="00332093" w:rsidP="00332093">
      <w:pPr>
        <w:rPr>
          <w:rFonts w:cs="Arial"/>
          <w:color w:val="FF0000"/>
        </w:rPr>
      </w:pPr>
    </w:p>
    <w:p w14:paraId="2648704C" w14:textId="77777777" w:rsidR="00332093" w:rsidRPr="007819D7" w:rsidRDefault="00332093" w:rsidP="00332093">
      <w:pPr>
        <w:rPr>
          <w:rFonts w:cs="Arial"/>
          <w:bCs/>
        </w:rPr>
      </w:pPr>
    </w:p>
    <w:p w14:paraId="4408ECA0" w14:textId="77777777" w:rsidR="00332093" w:rsidRDefault="00332093" w:rsidP="00332093">
      <w:pPr>
        <w:rPr>
          <w:rFonts w:cs="Arial"/>
          <w:bCs/>
          <w:color w:val="FF0000"/>
        </w:rPr>
      </w:pPr>
    </w:p>
    <w:tbl>
      <w:tblPr>
        <w:tblW w:w="2355" w:type="dxa"/>
        <w:jc w:val="center"/>
        <w:tblLook w:val="04A0" w:firstRow="1" w:lastRow="0" w:firstColumn="1" w:lastColumn="0" w:noHBand="0" w:noVBand="1"/>
      </w:tblPr>
      <w:tblGrid>
        <w:gridCol w:w="2355"/>
      </w:tblGrid>
      <w:tr w:rsidR="00332093" w:rsidRPr="00B37011" w14:paraId="02EB5660" w14:textId="77777777" w:rsidTr="00332093">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14:paraId="256A87E0" w14:textId="77777777" w:rsidR="00332093" w:rsidRPr="00B37011" w:rsidRDefault="00332093" w:rsidP="00332093">
            <w:pPr>
              <w:spacing w:line="276" w:lineRule="auto"/>
              <w:jc w:val="center"/>
              <w:rPr>
                <w:rFonts w:cs="Arial"/>
                <w:b/>
                <w:bCs/>
              </w:rPr>
            </w:pPr>
            <w:r>
              <w:rPr>
                <w:rFonts w:cs="Arial"/>
                <w:b/>
                <w:bCs/>
              </w:rPr>
              <w:t>HMI Setting ID</w:t>
            </w:r>
          </w:p>
        </w:tc>
      </w:tr>
      <w:tr w:rsidR="00332093" w:rsidRPr="00B37011" w14:paraId="2A1E2D88" w14:textId="77777777" w:rsidTr="00332093">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tcPr>
          <w:p w14:paraId="195D449E" w14:textId="77777777" w:rsidR="00332093" w:rsidRPr="000E3299" w:rsidRDefault="00332093" w:rsidP="00332093">
            <w:pPr>
              <w:spacing w:line="276" w:lineRule="auto"/>
              <w:jc w:val="center"/>
              <w:rPr>
                <w:rFonts w:eastAsiaTheme="minorEastAsia" w:cs="Arial"/>
              </w:rPr>
            </w:pPr>
            <w:r w:rsidRPr="005C3350">
              <w:rPr>
                <w:rFonts w:eastAsiaTheme="minorEastAsia" w:cs="Arial"/>
              </w:rPr>
              <w:t>1025</w:t>
            </w:r>
          </w:p>
        </w:tc>
      </w:tr>
    </w:tbl>
    <w:p w14:paraId="62C57380" w14:textId="77777777" w:rsidR="00332093" w:rsidRDefault="00332093" w:rsidP="00332093">
      <w:pPr>
        <w:rPr>
          <w:color w:val="FF0000"/>
        </w:rPr>
      </w:pPr>
    </w:p>
    <w:p w14:paraId="4BECDF13" w14:textId="77777777" w:rsidR="00332093" w:rsidRDefault="00332093" w:rsidP="00332093">
      <w:pPr>
        <w:rPr>
          <w:color w:val="FF0000"/>
        </w:rPr>
      </w:pPr>
    </w:p>
    <w:p w14:paraId="5936B31E" w14:textId="77777777" w:rsidR="00332093" w:rsidRPr="007F3CAE" w:rsidRDefault="00332093" w:rsidP="00332093"/>
    <w:p w14:paraId="22827039" w14:textId="77777777" w:rsidR="00332093" w:rsidRPr="007F3CAE" w:rsidRDefault="00332093" w:rsidP="00332093"/>
    <w:p w14:paraId="01180AE2" w14:textId="77777777" w:rsidR="00332093" w:rsidRPr="007F3CAE" w:rsidRDefault="00332093" w:rsidP="00332093"/>
    <w:p w14:paraId="12664138" w14:textId="77777777" w:rsidR="00332093" w:rsidRPr="007F3CAE" w:rsidRDefault="00332093" w:rsidP="00332093"/>
    <w:p w14:paraId="77E0AEE6" w14:textId="77777777" w:rsidR="00332093" w:rsidRPr="007F3CAE" w:rsidRDefault="00332093" w:rsidP="00332093"/>
    <w:p w14:paraId="01A2A3AF" w14:textId="77777777" w:rsidR="00332093" w:rsidRPr="007F3CAE" w:rsidRDefault="00332093" w:rsidP="00332093"/>
    <w:p w14:paraId="576E1EA7" w14:textId="77777777" w:rsidR="00332093" w:rsidRPr="007F3CAE" w:rsidRDefault="00332093" w:rsidP="00332093"/>
    <w:p w14:paraId="369AE1B5" w14:textId="77777777" w:rsidR="00332093" w:rsidRDefault="00332093" w:rsidP="00332093"/>
    <w:p w14:paraId="6ED1B76A" w14:textId="77777777" w:rsidR="00537DA9" w:rsidRDefault="00537DA9" w:rsidP="00332093"/>
    <w:p w14:paraId="7E765577" w14:textId="77777777" w:rsidR="00537DA9" w:rsidRPr="007F3CAE" w:rsidRDefault="00537DA9" w:rsidP="00332093"/>
    <w:p w14:paraId="1CB9AF18" w14:textId="77777777" w:rsidR="00332093" w:rsidRDefault="00332093" w:rsidP="00332093"/>
    <w:p w14:paraId="1A7EDEBF" w14:textId="77777777" w:rsidR="00332093" w:rsidRPr="007F3CAE" w:rsidRDefault="00332093" w:rsidP="00332093">
      <w:pPr>
        <w:tabs>
          <w:tab w:val="left" w:pos="3750"/>
        </w:tabs>
      </w:pPr>
      <w:r>
        <w:tab/>
      </w:r>
    </w:p>
    <w:p w14:paraId="1034139D" w14:textId="77777777" w:rsidR="00332093" w:rsidRDefault="00332093" w:rsidP="00332093">
      <w:pPr>
        <w:pStyle w:val="Heading4"/>
      </w:pPr>
      <w:r w:rsidRPr="00B9479B">
        <w:lastRenderedPageBreak/>
        <w:t>VS-TMR-REQ-339748/A-</w:t>
      </w:r>
      <w:proofErr w:type="spellStart"/>
      <w:r w:rsidRPr="00B9479B">
        <w:t>T_PrplSnd_Rsp</w:t>
      </w:r>
      <w:proofErr w:type="spellEnd"/>
    </w:p>
    <w:p w14:paraId="38E139CA" w14:textId="77777777" w:rsidR="00332093" w:rsidRPr="0091772B" w:rsidRDefault="00332093" w:rsidP="0033209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32093" w14:paraId="3A16353D" w14:textId="77777777" w:rsidTr="00332093">
        <w:trPr>
          <w:jc w:val="center"/>
        </w:trPr>
        <w:tc>
          <w:tcPr>
            <w:tcW w:w="2066" w:type="dxa"/>
            <w:tcBorders>
              <w:top w:val="single" w:sz="4" w:space="0" w:color="auto"/>
              <w:left w:val="single" w:sz="4" w:space="0" w:color="auto"/>
              <w:bottom w:val="single" w:sz="4" w:space="0" w:color="auto"/>
              <w:right w:val="single" w:sz="4" w:space="0" w:color="auto"/>
            </w:tcBorders>
            <w:hideMark/>
          </w:tcPr>
          <w:p w14:paraId="3372C65C" w14:textId="77777777" w:rsidR="00332093" w:rsidRDefault="0033209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5530984E"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444FBCDB" w14:textId="77777777" w:rsidR="00332093" w:rsidRDefault="0033209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420CF334"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05DADCF9"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385BF015"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Default</w:t>
            </w:r>
          </w:p>
        </w:tc>
      </w:tr>
      <w:tr w:rsidR="00332093" w14:paraId="1336581C" w14:textId="77777777" w:rsidTr="0033209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01053650" w14:textId="77777777" w:rsidR="00332093" w:rsidRPr="00DF054A" w:rsidRDefault="00332093">
            <w:pPr>
              <w:spacing w:line="276" w:lineRule="auto"/>
              <w:rPr>
                <w:rFonts w:ascii="Univers" w:eastAsia="Times New Roman" w:hAnsi="Univers" w:cs="Arial"/>
                <w:sz w:val="14"/>
                <w:szCs w:val="14"/>
              </w:rPr>
            </w:pPr>
            <w:proofErr w:type="spellStart"/>
            <w:r w:rsidRPr="00DF054A">
              <w:rPr>
                <w:rFonts w:cs="Arial"/>
                <w:sz w:val="14"/>
                <w:szCs w:val="14"/>
              </w:rPr>
              <w:t>T_PrplSnd_Rsp</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400143AD" w14:textId="77777777" w:rsidR="00332093" w:rsidRDefault="00332093">
            <w:pPr>
              <w:rPr>
                <w:rFonts w:cs="Arial"/>
              </w:rPr>
            </w:pPr>
            <w:r>
              <w:rPr>
                <w:rFonts w:cs="Arial"/>
              </w:rPr>
              <w:t xml:space="preserve">Maximum time the Propulsion Sound Server shall take to respond to the request in the </w:t>
            </w:r>
            <w:proofErr w:type="spellStart"/>
            <w:r>
              <w:rPr>
                <w:rFonts w:cs="Arial"/>
              </w:rPr>
              <w:t>PrplSnd_D_Rq</w:t>
            </w:r>
            <w:proofErr w:type="spellEnd"/>
            <w:r>
              <w:rPr>
                <w:rFonts w:cs="Arial"/>
              </w:rPr>
              <w:t xml:space="preserve"> signal.  The response will be in the </w:t>
            </w:r>
            <w:proofErr w:type="spellStart"/>
            <w:r>
              <w:rPr>
                <w:rFonts w:cs="Arial"/>
              </w:rPr>
              <w:t>PrplSnd_D_Stat</w:t>
            </w:r>
            <w:proofErr w:type="spellEnd"/>
            <w:r>
              <w:rPr>
                <w:rFonts w:cs="Arial"/>
              </w:rPr>
              <w:t xml:space="preserve"> signal.</w:t>
            </w:r>
          </w:p>
          <w:p w14:paraId="0B8E0890" w14:textId="77777777" w:rsidR="00332093" w:rsidRDefault="00332093">
            <w:pPr>
              <w:rPr>
                <w:rFonts w:cs="Arial"/>
              </w:rPr>
            </w:pPr>
          </w:p>
          <w:p w14:paraId="62EB2A8B" w14:textId="77777777" w:rsidR="00332093" w:rsidRDefault="00332093">
            <w:pPr>
              <w:rPr>
                <w:rFonts w:cs="Arial"/>
              </w:rPr>
            </w:pPr>
            <w:r>
              <w:rPr>
                <w:rFonts w:cs="Arial"/>
              </w:rPr>
              <w:t>Maximum time defined as the default value</w:t>
            </w:r>
          </w:p>
          <w:p w14:paraId="72CBF31B" w14:textId="77777777" w:rsidR="00332093" w:rsidRDefault="0033209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153A4022" w14:textId="77777777" w:rsidR="00332093" w:rsidRDefault="0033209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76BB0C6C" w14:textId="77777777" w:rsidR="00332093" w:rsidRDefault="0033209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14:paraId="00D894A8" w14:textId="77777777" w:rsidR="00332093" w:rsidRDefault="00332093">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14:paraId="0FCBA99B" w14:textId="77777777" w:rsidR="00332093" w:rsidRDefault="00332093">
            <w:pPr>
              <w:spacing w:line="276" w:lineRule="auto"/>
              <w:jc w:val="center"/>
              <w:rPr>
                <w:rFonts w:ascii="Univers" w:eastAsia="Times New Roman" w:hAnsi="Univers" w:cs="Arial"/>
                <w:sz w:val="14"/>
                <w:szCs w:val="14"/>
              </w:rPr>
            </w:pPr>
            <w:r>
              <w:rPr>
                <w:rFonts w:cs="Arial"/>
                <w:sz w:val="14"/>
                <w:szCs w:val="14"/>
              </w:rPr>
              <w:t>100</w:t>
            </w:r>
          </w:p>
        </w:tc>
      </w:tr>
    </w:tbl>
    <w:p w14:paraId="26DEDD03" w14:textId="77777777" w:rsidR="00332093" w:rsidRPr="00B01CDD" w:rsidRDefault="00332093" w:rsidP="00332093">
      <w:pPr>
        <w:rPr>
          <w:sz w:val="14"/>
          <w:szCs w:val="14"/>
        </w:rPr>
      </w:pPr>
    </w:p>
    <w:p w14:paraId="4ED18C13" w14:textId="77777777" w:rsidR="00332093" w:rsidRPr="00332093" w:rsidRDefault="00332093" w:rsidP="00332093">
      <w:pPr>
        <w:pStyle w:val="Heading4"/>
        <w:rPr>
          <w:b w:val="0"/>
          <w:u w:val="single"/>
        </w:rPr>
      </w:pPr>
      <w:r w:rsidRPr="00332093">
        <w:rPr>
          <w:b w:val="0"/>
          <w:u w:val="single"/>
        </w:rPr>
        <w:t>VS-SR-REQ-372580/A-Propulsion Sound Faulty state</w:t>
      </w:r>
    </w:p>
    <w:p w14:paraId="57F79E23" w14:textId="77777777" w:rsidR="00332093" w:rsidRPr="00472CEF" w:rsidRDefault="00332093" w:rsidP="00332093">
      <w:pPr>
        <w:rPr>
          <w:ins w:id="439" w:author="Myslinski, Jason (J.S.)" w:date="2020-01-08T08:12:00Z"/>
          <w:rFonts w:asciiTheme="minorHAnsi" w:hAnsiTheme="minorHAnsi" w:cstheme="minorHAnsi"/>
          <w:bCs/>
        </w:rPr>
      </w:pPr>
      <w:ins w:id="440" w:author="Myslinski, Jason (J.S.)" w:date="2020-01-08T08:12:00Z">
        <w:r w:rsidRPr="00472CEF">
          <w:rPr>
            <w:rFonts w:asciiTheme="minorHAnsi" w:hAnsiTheme="minorHAnsi" w:cstheme="minorHAnsi"/>
            <w:bCs/>
          </w:rPr>
          <w:t xml:space="preserve">The Propulsion Sound Server shall set the signal </w:t>
        </w:r>
        <w:proofErr w:type="spellStart"/>
        <w:r w:rsidRPr="00472CEF">
          <w:rPr>
            <w:rFonts w:asciiTheme="minorHAnsi" w:hAnsiTheme="minorHAnsi" w:cstheme="minorHAnsi"/>
            <w:bCs/>
          </w:rPr>
          <w:t>PrplSnd_D_Stat</w:t>
        </w:r>
        <w:proofErr w:type="spellEnd"/>
        <w:r w:rsidRPr="00472CEF">
          <w:rPr>
            <w:rFonts w:asciiTheme="minorHAnsi" w:hAnsiTheme="minorHAnsi" w:cstheme="minorHAnsi"/>
            <w:bCs/>
          </w:rPr>
          <w:t xml:space="preserve"> = Faulty when there is fault in the propulsion sound system causing the propulsion sound feature to be disabled. </w:t>
        </w:r>
      </w:ins>
    </w:p>
    <w:p w14:paraId="517A9628" w14:textId="77777777" w:rsidR="00332093" w:rsidRPr="00472CEF" w:rsidRDefault="00332093" w:rsidP="00332093">
      <w:pPr>
        <w:rPr>
          <w:ins w:id="441" w:author="Myslinski, Jason (J.S.)" w:date="2020-01-08T08:12:00Z"/>
          <w:rFonts w:asciiTheme="minorHAnsi" w:hAnsiTheme="minorHAnsi" w:cstheme="minorHAnsi"/>
          <w:bCs/>
        </w:rPr>
      </w:pPr>
    </w:p>
    <w:p w14:paraId="66DF5685" w14:textId="77777777" w:rsidR="00332093" w:rsidRPr="00472CEF" w:rsidRDefault="00332093" w:rsidP="00332093">
      <w:pPr>
        <w:rPr>
          <w:ins w:id="442" w:author="Myslinski, Jason (J.S.)" w:date="2020-01-08T08:12:00Z"/>
          <w:rFonts w:asciiTheme="minorHAnsi" w:hAnsiTheme="minorHAnsi" w:cstheme="minorHAnsi"/>
          <w:bCs/>
        </w:rPr>
      </w:pPr>
      <w:ins w:id="443" w:author="Myslinski, Jason (J.S.)" w:date="2020-01-08T08:12:00Z">
        <w:r w:rsidRPr="00472CEF">
          <w:rPr>
            <w:rFonts w:asciiTheme="minorHAnsi" w:hAnsiTheme="minorHAnsi" w:cstheme="minorHAnsi"/>
            <w:bCs/>
          </w:rPr>
          <w:t xml:space="preserve">The Propulsion Sound Client HMI shall not allow the user to Enable/Disable the propulsion sounds setting when the Propulsion Sound Client receives </w:t>
        </w:r>
        <w:proofErr w:type="spellStart"/>
        <w:r w:rsidRPr="00472CEF">
          <w:rPr>
            <w:rFonts w:asciiTheme="minorHAnsi" w:hAnsiTheme="minorHAnsi" w:cstheme="minorHAnsi"/>
            <w:bCs/>
          </w:rPr>
          <w:t>PrplSnd_D_Stat</w:t>
        </w:r>
        <w:proofErr w:type="spellEnd"/>
        <w:r w:rsidRPr="00472CEF">
          <w:rPr>
            <w:rFonts w:asciiTheme="minorHAnsi" w:hAnsiTheme="minorHAnsi" w:cstheme="minorHAnsi"/>
            <w:bCs/>
          </w:rPr>
          <w:t xml:space="preserve"> = Faulty.  See the HMI specification on how this is implemented (ex greying out the setting, removing the setting…).</w:t>
        </w:r>
      </w:ins>
    </w:p>
    <w:p w14:paraId="21070BED" w14:textId="77777777" w:rsidR="00332093" w:rsidRPr="00472CEF" w:rsidRDefault="00332093" w:rsidP="00332093">
      <w:pPr>
        <w:rPr>
          <w:ins w:id="444" w:author="Myslinski, Jason (J.S.)" w:date="2020-01-08T08:12:00Z"/>
          <w:rFonts w:asciiTheme="minorHAnsi" w:hAnsiTheme="minorHAnsi" w:cstheme="minorHAnsi"/>
        </w:rPr>
      </w:pPr>
    </w:p>
    <w:p w14:paraId="2661543F" w14:textId="77777777" w:rsidR="00332093" w:rsidRPr="00925D5F" w:rsidRDefault="00332093" w:rsidP="00332093"/>
    <w:p w14:paraId="7EE9C3DC" w14:textId="77777777" w:rsidR="00332093" w:rsidRDefault="00332093" w:rsidP="00332093">
      <w:pPr>
        <w:pStyle w:val="Heading3"/>
      </w:pPr>
      <w:bookmarkStart w:id="445" w:name="_Toc65750596"/>
      <w:r>
        <w:t>Sequence Diagrams</w:t>
      </w:r>
      <w:bookmarkEnd w:id="445"/>
    </w:p>
    <w:p w14:paraId="690BB9FE" w14:textId="77777777" w:rsidR="00332093" w:rsidRDefault="00332093" w:rsidP="00332093">
      <w:pPr>
        <w:pStyle w:val="Heading4"/>
      </w:pPr>
      <w:r>
        <w:t>VS-SD-REQ-340180/A-Propulsion Sound set to Enabled via the HMI</w:t>
      </w:r>
    </w:p>
    <w:p w14:paraId="01EB34D9" w14:textId="77777777" w:rsidR="00332093" w:rsidRDefault="00332093" w:rsidP="00332093"/>
    <w:p w14:paraId="375707B4" w14:textId="77777777" w:rsidR="00332093" w:rsidRDefault="00332093" w:rsidP="00332093">
      <w:pPr>
        <w:jc w:val="center"/>
      </w:pPr>
      <w:r w:rsidRPr="001E76BE">
        <w:rPr>
          <w:noProof/>
        </w:rPr>
        <w:drawing>
          <wp:inline distT="0" distB="0" distL="0" distR="0">
            <wp:extent cx="6444729" cy="4019107"/>
            <wp:effectExtent l="0" t="0" r="0" b="635"/>
            <wp:docPr id="46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49059" cy="4021807"/>
                    </a:xfrm>
                    <a:prstGeom prst="rect">
                      <a:avLst/>
                    </a:prstGeom>
                    <a:noFill/>
                    <a:ln>
                      <a:noFill/>
                    </a:ln>
                  </pic:spPr>
                </pic:pic>
              </a:graphicData>
            </a:graphic>
          </wp:inline>
        </w:drawing>
      </w:r>
    </w:p>
    <w:p w14:paraId="20CF57F1" w14:textId="77777777" w:rsidR="00332093" w:rsidRDefault="00332093" w:rsidP="00332093">
      <w:pPr>
        <w:pStyle w:val="Heading4"/>
      </w:pPr>
      <w:r>
        <w:lastRenderedPageBreak/>
        <w:t>VS-SD-REQ-340184/A-Propulsion Sound set to Disabled via the HMI</w:t>
      </w:r>
    </w:p>
    <w:p w14:paraId="4D6D70F9" w14:textId="77777777" w:rsidR="00332093" w:rsidRDefault="00332093" w:rsidP="00332093">
      <w:pPr>
        <w:jc w:val="center"/>
      </w:pPr>
      <w:r w:rsidRPr="007261BC">
        <w:rPr>
          <w:noProof/>
        </w:rPr>
        <w:drawing>
          <wp:inline distT="0" distB="0" distL="0" distR="0">
            <wp:extent cx="6393580" cy="3987209"/>
            <wp:effectExtent l="0" t="0" r="7620" b="0"/>
            <wp:docPr id="4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97692" cy="3989774"/>
                    </a:xfrm>
                    <a:prstGeom prst="rect">
                      <a:avLst/>
                    </a:prstGeom>
                    <a:noFill/>
                    <a:ln>
                      <a:noFill/>
                    </a:ln>
                  </pic:spPr>
                </pic:pic>
              </a:graphicData>
            </a:graphic>
          </wp:inline>
        </w:drawing>
      </w:r>
    </w:p>
    <w:p w14:paraId="7A93D1AD" w14:textId="77777777" w:rsidR="00332093" w:rsidRDefault="00332093">
      <w:pPr>
        <w:spacing w:after="200" w:line="276" w:lineRule="auto"/>
      </w:pPr>
      <w:r>
        <w:br w:type="page"/>
      </w:r>
    </w:p>
    <w:p w14:paraId="13DFD628" w14:textId="77777777" w:rsidR="00332093" w:rsidRDefault="00332093" w:rsidP="00332093">
      <w:pPr>
        <w:pStyle w:val="Heading2"/>
      </w:pPr>
      <w:bookmarkStart w:id="446" w:name="_Toc65750597"/>
      <w:r w:rsidRPr="00B9479B">
        <w:lastRenderedPageBreak/>
        <w:t>VS-FUN-REQ-339729/A-Drive Mode Auto/Manual Ambient Lighting setting</w:t>
      </w:r>
      <w:bookmarkEnd w:id="446"/>
    </w:p>
    <w:p w14:paraId="0D277D33" w14:textId="77777777" w:rsidR="00332093" w:rsidRDefault="00332093" w:rsidP="00332093">
      <w:pPr>
        <w:pStyle w:val="Heading3"/>
      </w:pPr>
      <w:bookmarkStart w:id="447" w:name="_Toc65750598"/>
      <w:r w:rsidRPr="00B9479B">
        <w:t>VS-CLD-REQ-340540/A-Ambient Lighting Drive Mode Client</w:t>
      </w:r>
      <w:bookmarkEnd w:id="447"/>
    </w:p>
    <w:p w14:paraId="3EFAB7A3" w14:textId="77777777" w:rsidR="00332093" w:rsidRDefault="00332093" w:rsidP="00332093">
      <w:r>
        <w:t>The Ambient Lighting Drive Mode Client interfaces with the user via HMI and is responsible for sending the Ambient Lighting Drive Mode setting request to the Ambient Lighting Drive Mode Server.</w:t>
      </w:r>
    </w:p>
    <w:p w14:paraId="3363C534" w14:textId="77777777" w:rsidR="00332093" w:rsidRDefault="00332093" w:rsidP="00332093">
      <w:pPr>
        <w:pStyle w:val="Heading3"/>
      </w:pPr>
      <w:bookmarkStart w:id="448" w:name="_Toc65750599"/>
      <w:r w:rsidRPr="00B9479B">
        <w:t>VS-CLD-REQ-340542/A-Ambient Lighting Drive Mode Server</w:t>
      </w:r>
      <w:bookmarkEnd w:id="448"/>
    </w:p>
    <w:p w14:paraId="15911F54" w14:textId="77777777" w:rsidR="00332093" w:rsidRDefault="00332093" w:rsidP="00332093">
      <w:r>
        <w:t>The Ambient Lighting Drive Mode Server is responsible for the ambient lighting drive mode function and interfaces with the Ambient Lighting Drive Mode Client.</w:t>
      </w:r>
    </w:p>
    <w:p w14:paraId="7B6B9F45" w14:textId="77777777" w:rsidR="00332093" w:rsidRDefault="00332093" w:rsidP="00332093">
      <w:pPr>
        <w:pStyle w:val="Heading3"/>
      </w:pPr>
      <w:bookmarkStart w:id="449" w:name="_Toc65750600"/>
      <w:r>
        <w:t>Use Cases</w:t>
      </w:r>
      <w:bookmarkEnd w:id="449"/>
    </w:p>
    <w:p w14:paraId="6ACA1E63" w14:textId="77777777" w:rsidR="00332093" w:rsidRDefault="00332093" w:rsidP="00332093">
      <w:pPr>
        <w:pStyle w:val="Heading4"/>
      </w:pPr>
      <w:r>
        <w:t>VS-UC-REQ-340546/A-User Enables Auto Ambient Lighting via HMI Setting</w:t>
      </w:r>
    </w:p>
    <w:p w14:paraId="66FCB3C6"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14:paraId="6472D39E"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7899DDB" w14:textId="77777777" w:rsidR="00332093" w:rsidRDefault="0033209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57995C0" w14:textId="77777777" w:rsidR="00332093" w:rsidRDefault="00332093">
            <w:pPr>
              <w:spacing w:line="276" w:lineRule="auto"/>
            </w:pPr>
            <w:r>
              <w:t>Vehicle front seat occupant(s)</w:t>
            </w:r>
          </w:p>
        </w:tc>
      </w:tr>
      <w:tr w:rsidR="00332093" w14:paraId="342546C7"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42D51AE" w14:textId="77777777" w:rsidR="00332093" w:rsidRDefault="0033209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79A34EA8" w14:textId="77777777" w:rsidR="00332093" w:rsidRDefault="00332093">
            <w:pPr>
              <w:spacing w:line="276" w:lineRule="auto"/>
            </w:pPr>
            <w:r>
              <w:t>Ambient Lighting is in manual mode</w:t>
            </w:r>
          </w:p>
          <w:p w14:paraId="090D8A0E" w14:textId="77777777" w:rsidR="00332093" w:rsidRDefault="00332093" w:rsidP="00332093">
            <w:pPr>
              <w:spacing w:line="276" w:lineRule="auto"/>
            </w:pPr>
            <w:r>
              <w:t>Ambient Lighting auto/manual settings HMI shows manual as selected</w:t>
            </w:r>
          </w:p>
          <w:p w14:paraId="6775FAD9" w14:textId="77777777" w:rsidR="00332093" w:rsidRDefault="00332093" w:rsidP="00332093">
            <w:pPr>
              <w:spacing w:line="276" w:lineRule="auto"/>
            </w:pPr>
            <w:r>
              <w:t>Ignition is in Run</w:t>
            </w:r>
          </w:p>
        </w:tc>
      </w:tr>
      <w:tr w:rsidR="00332093" w14:paraId="63A1FAC6"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5190202" w14:textId="77777777" w:rsidR="00332093" w:rsidRDefault="0033209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7B6EC5AA" w14:textId="77777777" w:rsidR="00332093" w:rsidRDefault="00332093" w:rsidP="00332093">
            <w:pPr>
              <w:spacing w:line="276" w:lineRule="auto"/>
            </w:pPr>
            <w:r>
              <w:t>User selects the setting for auto mode via the HMI</w:t>
            </w:r>
          </w:p>
        </w:tc>
      </w:tr>
      <w:tr w:rsidR="00332093" w14:paraId="73F92652"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81E6D0C" w14:textId="77777777" w:rsidR="00332093" w:rsidRDefault="0033209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224A4D83" w14:textId="77777777" w:rsidR="00332093" w:rsidRDefault="00332093">
            <w:pPr>
              <w:spacing w:line="276" w:lineRule="auto"/>
            </w:pPr>
            <w:r>
              <w:t>Ambient Lighting is in auto mode and the color is tied to drive mode</w:t>
            </w:r>
          </w:p>
          <w:p w14:paraId="178C6080" w14:textId="77777777" w:rsidR="00332093" w:rsidRDefault="00332093">
            <w:pPr>
              <w:spacing w:line="276" w:lineRule="auto"/>
            </w:pPr>
          </w:p>
          <w:p w14:paraId="7F5ED408" w14:textId="77777777" w:rsidR="00332093" w:rsidRDefault="00332093">
            <w:pPr>
              <w:spacing w:line="276" w:lineRule="auto"/>
            </w:pPr>
            <w:r>
              <w:t>Ambient Lighting auto/manual settings HMI shows auto mode selected</w:t>
            </w:r>
          </w:p>
        </w:tc>
      </w:tr>
      <w:tr w:rsidR="00332093" w14:paraId="01072676"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8401BE3" w14:textId="77777777" w:rsidR="00332093" w:rsidRDefault="0033209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0E7AB64C" w14:textId="77777777" w:rsidR="00332093" w:rsidRDefault="00332093" w:rsidP="00332093">
            <w:pPr>
              <w:spacing w:line="276" w:lineRule="auto"/>
            </w:pPr>
            <w:r>
              <w:t xml:space="preserve">See Ambient Lighting Drive Mode Server specification for pre-conditions for activating ambient lighting in the vehicle.  </w:t>
            </w:r>
          </w:p>
          <w:p w14:paraId="14B04B7E" w14:textId="77777777" w:rsidR="00332093" w:rsidRDefault="00332093" w:rsidP="00332093">
            <w:pPr>
              <w:spacing w:line="276" w:lineRule="auto"/>
            </w:pPr>
          </w:p>
          <w:p w14:paraId="4A4CD7FF" w14:textId="77777777" w:rsidR="00332093" w:rsidRDefault="00332093" w:rsidP="00332093">
            <w:pPr>
              <w:spacing w:line="276" w:lineRule="auto"/>
            </w:pPr>
            <w:r>
              <w:t>Ambient Lighting intensity is not affected by auto / manual mode and is not tied to drive mode when in auto mode</w:t>
            </w:r>
          </w:p>
        </w:tc>
      </w:tr>
    </w:tbl>
    <w:p w14:paraId="0A5B21A9" w14:textId="77777777" w:rsidR="00332093" w:rsidRDefault="00332093" w:rsidP="00332093"/>
    <w:p w14:paraId="65270AFD" w14:textId="77777777" w:rsidR="00332093" w:rsidRDefault="00332093" w:rsidP="00332093">
      <w:pPr>
        <w:pStyle w:val="Heading4"/>
      </w:pPr>
      <w:r>
        <w:t>VS-UC-REQ-340547/A-User Disables Auto Ambient Lighting via HMI Setting</w:t>
      </w:r>
    </w:p>
    <w:p w14:paraId="25DD72E7"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332093" w14:paraId="223268E2" w14:textId="77777777" w:rsidTr="00332093">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B8DC1C3" w14:textId="77777777" w:rsidR="00332093" w:rsidRDefault="00332093" w:rsidP="00332093">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84F385F" w14:textId="77777777" w:rsidR="00332093" w:rsidRDefault="00332093" w:rsidP="00332093">
            <w:pPr>
              <w:spacing w:line="276" w:lineRule="auto"/>
            </w:pPr>
            <w:r>
              <w:t>Vehicle front seat occupant(s)</w:t>
            </w:r>
          </w:p>
        </w:tc>
      </w:tr>
      <w:tr w:rsidR="00332093" w14:paraId="488B9A74" w14:textId="77777777" w:rsidTr="0033209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2EE6DD0" w14:textId="77777777" w:rsidR="00332093" w:rsidRDefault="00332093" w:rsidP="00332093">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0FF77186" w14:textId="77777777" w:rsidR="00332093" w:rsidRDefault="00332093" w:rsidP="00332093">
            <w:pPr>
              <w:spacing w:line="276" w:lineRule="auto"/>
            </w:pPr>
            <w:r>
              <w:t>Ambient Lighting is in auto mode</w:t>
            </w:r>
          </w:p>
          <w:p w14:paraId="22CAD48F" w14:textId="77777777" w:rsidR="00332093" w:rsidRDefault="00332093" w:rsidP="00332093">
            <w:pPr>
              <w:spacing w:line="276" w:lineRule="auto"/>
            </w:pPr>
            <w:r>
              <w:t>Ambient Lighting auto/manual settings HMI shows auto as selected</w:t>
            </w:r>
          </w:p>
          <w:p w14:paraId="5A49493D" w14:textId="77777777" w:rsidR="00332093" w:rsidRDefault="00332093" w:rsidP="00332093">
            <w:pPr>
              <w:spacing w:line="276" w:lineRule="auto"/>
            </w:pPr>
            <w:r>
              <w:t>Ignition is in Run</w:t>
            </w:r>
          </w:p>
        </w:tc>
      </w:tr>
      <w:tr w:rsidR="00332093" w14:paraId="408CDA11" w14:textId="77777777" w:rsidTr="0033209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EB12032" w14:textId="77777777" w:rsidR="00332093" w:rsidRDefault="00332093" w:rsidP="00332093">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5C2CDFA6" w14:textId="77777777" w:rsidR="00332093" w:rsidRDefault="00332093" w:rsidP="00332093">
            <w:pPr>
              <w:spacing w:line="276" w:lineRule="auto"/>
            </w:pPr>
            <w:r>
              <w:t>User selects the setting for manual mode via the HMI</w:t>
            </w:r>
          </w:p>
        </w:tc>
      </w:tr>
      <w:tr w:rsidR="00332093" w14:paraId="479DB021" w14:textId="77777777" w:rsidTr="0033209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6969431" w14:textId="77777777" w:rsidR="00332093" w:rsidRDefault="00332093" w:rsidP="00332093">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09C009B9" w14:textId="77777777" w:rsidR="00332093" w:rsidRDefault="00332093" w:rsidP="00332093">
            <w:pPr>
              <w:spacing w:line="276" w:lineRule="auto"/>
            </w:pPr>
            <w:r>
              <w:t xml:space="preserve">Ambient Lighting is in manual mode and the color is not tied to drive mode </w:t>
            </w:r>
          </w:p>
          <w:p w14:paraId="2741C3AB" w14:textId="77777777" w:rsidR="00332093" w:rsidRDefault="00332093" w:rsidP="00332093">
            <w:pPr>
              <w:spacing w:line="276" w:lineRule="auto"/>
            </w:pPr>
          </w:p>
          <w:p w14:paraId="20FC3936" w14:textId="77777777" w:rsidR="00332093" w:rsidRDefault="00332093" w:rsidP="00332093">
            <w:pPr>
              <w:spacing w:line="276" w:lineRule="auto"/>
            </w:pPr>
            <w:r>
              <w:t>Last saved manual mode color becomes the ambient light color</w:t>
            </w:r>
          </w:p>
          <w:p w14:paraId="072B880A" w14:textId="77777777" w:rsidR="00332093" w:rsidRDefault="00332093" w:rsidP="00332093">
            <w:pPr>
              <w:spacing w:line="276" w:lineRule="auto"/>
            </w:pPr>
          </w:p>
          <w:p w14:paraId="2C0E9CAF" w14:textId="77777777" w:rsidR="00332093" w:rsidRDefault="00332093" w:rsidP="00332093">
            <w:pPr>
              <w:spacing w:line="276" w:lineRule="auto"/>
            </w:pPr>
            <w:r>
              <w:t>Ambient Lighting auto/manual settings HMI shows manual mode selected</w:t>
            </w:r>
          </w:p>
        </w:tc>
      </w:tr>
      <w:tr w:rsidR="00332093" w14:paraId="5586B139" w14:textId="77777777" w:rsidTr="0033209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77AB191" w14:textId="77777777" w:rsidR="00332093" w:rsidRDefault="00332093" w:rsidP="00332093">
            <w:pPr>
              <w:spacing w:line="276" w:lineRule="auto"/>
            </w:pPr>
            <w:r>
              <w:rPr>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08FAB769" w14:textId="77777777" w:rsidR="00332093" w:rsidRDefault="00332093" w:rsidP="00332093">
            <w:pPr>
              <w:spacing w:line="276" w:lineRule="auto"/>
            </w:pPr>
            <w:r>
              <w:t>See Ambient Lighting Drive Mode Server specification for pre-conditions for activating ambient lighting in the vehicle</w:t>
            </w:r>
          </w:p>
          <w:p w14:paraId="155ADF4F" w14:textId="77777777" w:rsidR="00332093" w:rsidRDefault="00332093" w:rsidP="00332093">
            <w:pPr>
              <w:spacing w:line="276" w:lineRule="auto"/>
            </w:pPr>
          </w:p>
          <w:p w14:paraId="5A359AF6" w14:textId="77777777" w:rsidR="00332093" w:rsidRDefault="00332093" w:rsidP="00332093">
            <w:pPr>
              <w:spacing w:line="276" w:lineRule="auto"/>
            </w:pPr>
            <w:r>
              <w:t>Ambient Lighting intensity is not affected by auto / manual mode and is not tied to drive mode when in auto mode</w:t>
            </w:r>
          </w:p>
        </w:tc>
      </w:tr>
    </w:tbl>
    <w:p w14:paraId="2B49BA17" w14:textId="77777777" w:rsidR="00332093" w:rsidRDefault="00332093" w:rsidP="00332093"/>
    <w:p w14:paraId="4674CACA" w14:textId="77777777" w:rsidR="00332093" w:rsidRDefault="00332093" w:rsidP="00332093">
      <w:pPr>
        <w:pStyle w:val="Heading4"/>
      </w:pPr>
      <w:r>
        <w:lastRenderedPageBreak/>
        <w:t>VS-UC-REQ-340548/A-User changes color while in Auto Ambient Lighting</w:t>
      </w:r>
    </w:p>
    <w:p w14:paraId="09947756"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332093" w14:paraId="05A9EEF4" w14:textId="77777777" w:rsidTr="00332093">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FB2CA74" w14:textId="77777777" w:rsidR="00332093" w:rsidRDefault="00332093" w:rsidP="00332093">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90D7E10" w14:textId="77777777" w:rsidR="00332093" w:rsidRDefault="00332093" w:rsidP="00332093">
            <w:pPr>
              <w:spacing w:line="276" w:lineRule="auto"/>
            </w:pPr>
            <w:r>
              <w:t>Vehicle front seat occupant(s)</w:t>
            </w:r>
          </w:p>
        </w:tc>
      </w:tr>
      <w:tr w:rsidR="00332093" w14:paraId="0562A3F6" w14:textId="77777777" w:rsidTr="0033209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340B086" w14:textId="77777777" w:rsidR="00332093" w:rsidRDefault="00332093" w:rsidP="00332093">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43C0F320" w14:textId="77777777" w:rsidR="00332093" w:rsidRDefault="00332093" w:rsidP="00332093">
            <w:pPr>
              <w:spacing w:line="276" w:lineRule="auto"/>
            </w:pPr>
            <w:r>
              <w:t>Ambient Lighting is in auto mode</w:t>
            </w:r>
          </w:p>
          <w:p w14:paraId="5C3BE26C" w14:textId="77777777" w:rsidR="00332093" w:rsidRDefault="00332093" w:rsidP="00332093">
            <w:pPr>
              <w:spacing w:line="276" w:lineRule="auto"/>
            </w:pPr>
            <w:r>
              <w:t>Ambient Lighting auto/manual settings HMI shows auto as selected</w:t>
            </w:r>
          </w:p>
          <w:p w14:paraId="006A343C" w14:textId="77777777" w:rsidR="00332093" w:rsidRDefault="00332093" w:rsidP="00332093">
            <w:pPr>
              <w:spacing w:line="276" w:lineRule="auto"/>
            </w:pPr>
            <w:r>
              <w:t>Ignition is in Run</w:t>
            </w:r>
          </w:p>
        </w:tc>
      </w:tr>
      <w:tr w:rsidR="00332093" w14:paraId="4E914BDA" w14:textId="77777777" w:rsidTr="0033209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438D6C2" w14:textId="77777777" w:rsidR="00332093" w:rsidRDefault="00332093" w:rsidP="00332093">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03938CE8" w14:textId="77777777" w:rsidR="00332093" w:rsidRDefault="00332093" w:rsidP="00332093">
            <w:pPr>
              <w:spacing w:line="276" w:lineRule="auto"/>
            </w:pPr>
            <w:r>
              <w:t>User selects a color via the ambient lighting HMI</w:t>
            </w:r>
          </w:p>
        </w:tc>
      </w:tr>
      <w:tr w:rsidR="00332093" w14:paraId="697F1C51" w14:textId="77777777" w:rsidTr="0033209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717C8CB" w14:textId="77777777" w:rsidR="00332093" w:rsidRDefault="00332093" w:rsidP="00332093">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267EE6C5" w14:textId="77777777" w:rsidR="00332093" w:rsidRDefault="00332093" w:rsidP="00332093">
            <w:pPr>
              <w:spacing w:line="276" w:lineRule="auto"/>
            </w:pPr>
            <w:r>
              <w:t xml:space="preserve">The selected color is the new ambient lighting color and is the saved manual mode color </w:t>
            </w:r>
          </w:p>
          <w:p w14:paraId="6D67D0EE" w14:textId="77777777" w:rsidR="00332093" w:rsidRDefault="00332093" w:rsidP="00332093">
            <w:pPr>
              <w:spacing w:line="276" w:lineRule="auto"/>
            </w:pPr>
          </w:p>
          <w:p w14:paraId="42C73199" w14:textId="77777777" w:rsidR="00332093" w:rsidRDefault="00332093" w:rsidP="00332093">
            <w:pPr>
              <w:spacing w:line="276" w:lineRule="auto"/>
            </w:pPr>
            <w:r>
              <w:t>Ambient Lighting is in manual mode and the color is not tied to drive mode</w:t>
            </w:r>
          </w:p>
          <w:p w14:paraId="6EC68D3A" w14:textId="77777777" w:rsidR="00332093" w:rsidRDefault="00332093" w:rsidP="00332093">
            <w:pPr>
              <w:spacing w:line="276" w:lineRule="auto"/>
            </w:pPr>
          </w:p>
          <w:p w14:paraId="5224D152" w14:textId="77777777" w:rsidR="00332093" w:rsidRDefault="00332093" w:rsidP="00332093">
            <w:pPr>
              <w:spacing w:line="276" w:lineRule="auto"/>
            </w:pPr>
            <w:r>
              <w:t xml:space="preserve">Ambient Lighting auto/manual settings HMI shows manual mode selected </w:t>
            </w:r>
          </w:p>
        </w:tc>
      </w:tr>
      <w:tr w:rsidR="00332093" w14:paraId="24F35B89" w14:textId="77777777" w:rsidTr="0033209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C6E2DFC" w14:textId="77777777" w:rsidR="00332093" w:rsidRDefault="00332093" w:rsidP="00332093">
            <w:pPr>
              <w:spacing w:line="276" w:lineRule="auto"/>
            </w:pPr>
            <w:r>
              <w:rPr>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39E6FF3A" w14:textId="77777777" w:rsidR="00332093" w:rsidRDefault="00332093" w:rsidP="00332093">
            <w:pPr>
              <w:spacing w:line="276" w:lineRule="auto"/>
            </w:pPr>
            <w:r>
              <w:t>See Ambient Lighting Drive Mode Server specification for pre-conditions for activating ambient lighting in the vehicle</w:t>
            </w:r>
          </w:p>
          <w:p w14:paraId="6DDA3660" w14:textId="77777777" w:rsidR="00332093" w:rsidRDefault="00332093" w:rsidP="00332093">
            <w:pPr>
              <w:spacing w:line="276" w:lineRule="auto"/>
            </w:pPr>
          </w:p>
          <w:p w14:paraId="6764E6B3" w14:textId="77777777" w:rsidR="00332093" w:rsidRDefault="00332093" w:rsidP="00332093">
            <w:pPr>
              <w:spacing w:line="276" w:lineRule="auto"/>
            </w:pPr>
            <w:r>
              <w:t>Ambient Lighting intensity is not affected by auto / manual mode and is not tied to drive mode when in auto mode</w:t>
            </w:r>
          </w:p>
        </w:tc>
      </w:tr>
    </w:tbl>
    <w:p w14:paraId="270B6FF0" w14:textId="77777777" w:rsidR="00332093" w:rsidRDefault="00332093" w:rsidP="00332093"/>
    <w:p w14:paraId="7CD20381" w14:textId="77777777" w:rsidR="00332093" w:rsidRDefault="00332093" w:rsidP="00332093">
      <w:pPr>
        <w:pStyle w:val="Heading4"/>
      </w:pPr>
      <w:r>
        <w:t>VS-UC-REQ-340551/A-User changes color while in Manual Ambient Lighting</w:t>
      </w:r>
    </w:p>
    <w:p w14:paraId="1FDD6A58"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332093" w14:paraId="04156B46" w14:textId="77777777" w:rsidTr="00332093">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C457CD3" w14:textId="77777777" w:rsidR="00332093" w:rsidRDefault="00332093" w:rsidP="00332093">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0D26FBC" w14:textId="77777777" w:rsidR="00332093" w:rsidRDefault="00332093" w:rsidP="00332093">
            <w:pPr>
              <w:spacing w:line="276" w:lineRule="auto"/>
            </w:pPr>
            <w:r>
              <w:t>Vehicle front seat occupant(s)</w:t>
            </w:r>
          </w:p>
        </w:tc>
      </w:tr>
      <w:tr w:rsidR="00332093" w14:paraId="3C0A6DC4" w14:textId="77777777" w:rsidTr="0033209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4C10617" w14:textId="77777777" w:rsidR="00332093" w:rsidRDefault="00332093" w:rsidP="00332093">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3C1379E5" w14:textId="77777777" w:rsidR="00332093" w:rsidRDefault="00332093" w:rsidP="00332093">
            <w:pPr>
              <w:spacing w:line="276" w:lineRule="auto"/>
            </w:pPr>
            <w:r>
              <w:t>Ambient Lighting is in manual mode</w:t>
            </w:r>
          </w:p>
          <w:p w14:paraId="5238225A" w14:textId="77777777" w:rsidR="00332093" w:rsidRDefault="00332093" w:rsidP="00332093">
            <w:pPr>
              <w:spacing w:line="276" w:lineRule="auto"/>
            </w:pPr>
            <w:r>
              <w:t>Ambient Lighting auto/manual settings HMI shows manual as selected</w:t>
            </w:r>
          </w:p>
          <w:p w14:paraId="4E8AC092" w14:textId="77777777" w:rsidR="00332093" w:rsidRDefault="00332093" w:rsidP="00332093">
            <w:pPr>
              <w:spacing w:line="276" w:lineRule="auto"/>
            </w:pPr>
            <w:r>
              <w:t>Ignition is in Run</w:t>
            </w:r>
          </w:p>
        </w:tc>
      </w:tr>
      <w:tr w:rsidR="00332093" w14:paraId="44A996A9" w14:textId="77777777" w:rsidTr="0033209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721D20A" w14:textId="77777777" w:rsidR="00332093" w:rsidRDefault="00332093" w:rsidP="00332093">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6783C1AA" w14:textId="77777777" w:rsidR="00332093" w:rsidRDefault="00332093" w:rsidP="00332093">
            <w:pPr>
              <w:spacing w:line="276" w:lineRule="auto"/>
            </w:pPr>
            <w:r>
              <w:t>User selects a color via the ambient lighting HMI</w:t>
            </w:r>
          </w:p>
        </w:tc>
      </w:tr>
      <w:tr w:rsidR="00332093" w14:paraId="0630C5E6" w14:textId="77777777" w:rsidTr="0033209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905AD8F" w14:textId="77777777" w:rsidR="00332093" w:rsidRDefault="00332093" w:rsidP="00332093">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29E00A76" w14:textId="77777777" w:rsidR="00332093" w:rsidRDefault="00332093" w:rsidP="00332093">
            <w:pPr>
              <w:spacing w:line="276" w:lineRule="auto"/>
            </w:pPr>
            <w:r>
              <w:t>The selected color is the new ambient lighting color and is the saved manual mode color</w:t>
            </w:r>
          </w:p>
          <w:p w14:paraId="12FE1D99" w14:textId="77777777" w:rsidR="00332093" w:rsidRDefault="00332093" w:rsidP="00332093">
            <w:pPr>
              <w:spacing w:line="276" w:lineRule="auto"/>
            </w:pPr>
          </w:p>
          <w:p w14:paraId="39C22A0F" w14:textId="77777777" w:rsidR="00332093" w:rsidRDefault="00332093" w:rsidP="00332093">
            <w:pPr>
              <w:spacing w:line="276" w:lineRule="auto"/>
            </w:pPr>
            <w:r>
              <w:t>Ambient Lighting is in manual mode and the color is not tied to drive mode</w:t>
            </w:r>
          </w:p>
          <w:p w14:paraId="68D4531E" w14:textId="77777777" w:rsidR="00332093" w:rsidRDefault="00332093" w:rsidP="00332093">
            <w:pPr>
              <w:spacing w:line="276" w:lineRule="auto"/>
            </w:pPr>
          </w:p>
          <w:p w14:paraId="3485A5A7" w14:textId="77777777" w:rsidR="00332093" w:rsidRDefault="00332093" w:rsidP="00332093">
            <w:pPr>
              <w:spacing w:line="276" w:lineRule="auto"/>
            </w:pPr>
            <w:r>
              <w:t xml:space="preserve">Ambient Lighting auto/manual settings HMI shows manual mode selected </w:t>
            </w:r>
          </w:p>
        </w:tc>
      </w:tr>
      <w:tr w:rsidR="00332093" w14:paraId="04DADFDD" w14:textId="77777777" w:rsidTr="0033209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824ADF2" w14:textId="77777777" w:rsidR="00332093" w:rsidRDefault="00332093" w:rsidP="00332093">
            <w:pPr>
              <w:spacing w:line="276" w:lineRule="auto"/>
            </w:pPr>
            <w:r>
              <w:rPr>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5231E8E4" w14:textId="77777777" w:rsidR="00332093" w:rsidRDefault="00332093" w:rsidP="00332093">
            <w:pPr>
              <w:spacing w:line="276" w:lineRule="auto"/>
            </w:pPr>
            <w:r>
              <w:t>See Ambient Lighting Drive Mode Server specification for pre-conditions for activating ambient lighting in the vehicle</w:t>
            </w:r>
          </w:p>
          <w:p w14:paraId="5FC053B5" w14:textId="77777777" w:rsidR="00332093" w:rsidRDefault="00332093" w:rsidP="00332093">
            <w:pPr>
              <w:spacing w:line="276" w:lineRule="auto"/>
            </w:pPr>
          </w:p>
          <w:p w14:paraId="705841A2" w14:textId="77777777" w:rsidR="00332093" w:rsidRDefault="00332093" w:rsidP="00332093">
            <w:pPr>
              <w:spacing w:line="276" w:lineRule="auto"/>
            </w:pPr>
            <w:r>
              <w:t>Ambient Lighting intensity is not affected by auto / manual mode and is not tied to drive mode when in auto mode</w:t>
            </w:r>
          </w:p>
        </w:tc>
      </w:tr>
    </w:tbl>
    <w:p w14:paraId="5BCAC613" w14:textId="77777777" w:rsidR="00332093" w:rsidRDefault="00332093" w:rsidP="00332093"/>
    <w:p w14:paraId="0D1DA7DD" w14:textId="77777777" w:rsidR="00332093" w:rsidRDefault="00332093" w:rsidP="00332093">
      <w:pPr>
        <w:pStyle w:val="Heading4"/>
      </w:pPr>
      <w:r>
        <w:t>VS-UC-REQ-340569/A-Drive Mode change while in Auto Ambient Lighting mode</w:t>
      </w:r>
    </w:p>
    <w:p w14:paraId="45BD7E69"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332093" w14:paraId="7DA0E7DE" w14:textId="77777777" w:rsidTr="00332093">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1A753AB" w14:textId="77777777" w:rsidR="00332093" w:rsidRDefault="00332093" w:rsidP="00332093">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B419293" w14:textId="77777777" w:rsidR="00332093" w:rsidRDefault="00332093" w:rsidP="00332093">
            <w:pPr>
              <w:spacing w:line="276" w:lineRule="auto"/>
            </w:pPr>
            <w:r>
              <w:t>Vehicle front seat occupant(s)</w:t>
            </w:r>
          </w:p>
        </w:tc>
      </w:tr>
      <w:tr w:rsidR="00332093" w14:paraId="32DD71B8" w14:textId="77777777" w:rsidTr="0033209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0EC2104" w14:textId="77777777" w:rsidR="00332093" w:rsidRDefault="00332093" w:rsidP="00332093">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1DBB698D" w14:textId="77777777" w:rsidR="00332093" w:rsidRDefault="00332093" w:rsidP="00332093">
            <w:pPr>
              <w:spacing w:line="276" w:lineRule="auto"/>
            </w:pPr>
            <w:r>
              <w:t>Ambient Lighting is in auto mode</w:t>
            </w:r>
          </w:p>
          <w:p w14:paraId="39CD0A8F" w14:textId="77777777" w:rsidR="00332093" w:rsidRDefault="00332093" w:rsidP="00332093">
            <w:pPr>
              <w:spacing w:line="276" w:lineRule="auto"/>
            </w:pPr>
            <w:r>
              <w:t>The current drive mode ambient lighting color is active</w:t>
            </w:r>
          </w:p>
          <w:p w14:paraId="0A1ADC9B" w14:textId="77777777" w:rsidR="00332093" w:rsidRDefault="00332093" w:rsidP="00332093">
            <w:pPr>
              <w:spacing w:line="276" w:lineRule="auto"/>
            </w:pPr>
            <w:r>
              <w:t>Ambient Lighting auto/manual settings HMI shows auto as selected</w:t>
            </w:r>
          </w:p>
          <w:p w14:paraId="438DD2D1" w14:textId="77777777" w:rsidR="00332093" w:rsidRDefault="00332093" w:rsidP="00332093">
            <w:pPr>
              <w:spacing w:line="276" w:lineRule="auto"/>
            </w:pPr>
            <w:r>
              <w:t>Ignition is in Run</w:t>
            </w:r>
          </w:p>
        </w:tc>
      </w:tr>
      <w:tr w:rsidR="00332093" w14:paraId="66F4BD8D" w14:textId="77777777" w:rsidTr="0033209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46078DB" w14:textId="77777777" w:rsidR="00332093" w:rsidRDefault="00332093" w:rsidP="00332093">
            <w:pPr>
              <w:spacing w:line="276" w:lineRule="auto"/>
            </w:pPr>
            <w:r>
              <w:rPr>
                <w:b/>
                <w:bCs/>
              </w:rPr>
              <w:lastRenderedPageBreak/>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340961AB" w14:textId="77777777" w:rsidR="00332093" w:rsidRDefault="00332093" w:rsidP="00332093">
            <w:pPr>
              <w:spacing w:line="276" w:lineRule="auto"/>
            </w:pPr>
            <w:r>
              <w:t>The vehicle changes to new drive mode</w:t>
            </w:r>
          </w:p>
        </w:tc>
      </w:tr>
      <w:tr w:rsidR="00332093" w14:paraId="18A0FE97" w14:textId="77777777" w:rsidTr="0033209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618C1A8" w14:textId="77777777" w:rsidR="00332093" w:rsidRDefault="00332093" w:rsidP="00332093">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0ECA3867" w14:textId="77777777" w:rsidR="00332093" w:rsidRDefault="00332093" w:rsidP="00332093">
            <w:pPr>
              <w:spacing w:line="276" w:lineRule="auto"/>
            </w:pPr>
            <w:r>
              <w:t>The ambient lighting color for the new drive mode is the new ambient lighting color (color could be the same or different from the previous color)</w:t>
            </w:r>
          </w:p>
          <w:p w14:paraId="7EE2903F" w14:textId="77777777" w:rsidR="00332093" w:rsidRDefault="00332093" w:rsidP="00332093">
            <w:pPr>
              <w:spacing w:line="276" w:lineRule="auto"/>
            </w:pPr>
          </w:p>
          <w:p w14:paraId="54C4B001" w14:textId="77777777" w:rsidR="00332093" w:rsidRDefault="00332093" w:rsidP="00332093">
            <w:pPr>
              <w:spacing w:line="276" w:lineRule="auto"/>
            </w:pPr>
            <w:r>
              <w:t xml:space="preserve">Ambient Lighting auto/manual settings HMI shows auto mode selected </w:t>
            </w:r>
          </w:p>
        </w:tc>
      </w:tr>
      <w:tr w:rsidR="00332093" w14:paraId="0D13FD06" w14:textId="77777777" w:rsidTr="0033209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353B3BB" w14:textId="77777777" w:rsidR="00332093" w:rsidRDefault="00332093" w:rsidP="00332093">
            <w:pPr>
              <w:spacing w:line="276" w:lineRule="auto"/>
            </w:pPr>
            <w:r>
              <w:rPr>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6D22F4B5" w14:textId="77777777" w:rsidR="00332093" w:rsidRDefault="00332093" w:rsidP="00332093">
            <w:pPr>
              <w:spacing w:line="276" w:lineRule="auto"/>
            </w:pPr>
            <w:r>
              <w:t>See Ambient Lighting Drive Mode Server specification for pre-conditions for activating ambient lighting in the vehicle</w:t>
            </w:r>
          </w:p>
          <w:p w14:paraId="7112B39F" w14:textId="77777777" w:rsidR="00332093" w:rsidRDefault="00332093" w:rsidP="00332093">
            <w:pPr>
              <w:spacing w:line="276" w:lineRule="auto"/>
            </w:pPr>
          </w:p>
          <w:p w14:paraId="7581BBF1" w14:textId="77777777" w:rsidR="00332093" w:rsidRDefault="00332093" w:rsidP="00332093">
            <w:pPr>
              <w:spacing w:line="276" w:lineRule="auto"/>
            </w:pPr>
            <w:r>
              <w:t>Ambient Lighting intensity is not affected by auto / manual mode and is not tied to drive mode when in auto mode</w:t>
            </w:r>
          </w:p>
        </w:tc>
      </w:tr>
    </w:tbl>
    <w:p w14:paraId="52DE7505" w14:textId="77777777" w:rsidR="00332093" w:rsidRDefault="00332093" w:rsidP="00332093"/>
    <w:p w14:paraId="3B3C103E" w14:textId="77777777" w:rsidR="00332093" w:rsidRDefault="00332093" w:rsidP="00332093">
      <w:pPr>
        <w:pStyle w:val="Heading3"/>
      </w:pPr>
      <w:bookmarkStart w:id="450" w:name="_Toc65750601"/>
      <w:r>
        <w:t>Interface Requirements</w:t>
      </w:r>
      <w:bookmarkEnd w:id="450"/>
    </w:p>
    <w:p w14:paraId="0A47E2AF" w14:textId="77777777" w:rsidR="00332093" w:rsidRDefault="00332093" w:rsidP="00332093">
      <w:pPr>
        <w:pStyle w:val="Heading4"/>
      </w:pPr>
      <w:r w:rsidRPr="00B9479B">
        <w:t>MD-REQ-339730/A-</w:t>
      </w:r>
      <w:proofErr w:type="spellStart"/>
      <w:r w:rsidRPr="00B9479B">
        <w:t>LghtAmbDrvMde_D_Rq</w:t>
      </w:r>
      <w:proofErr w:type="spellEnd"/>
    </w:p>
    <w:p w14:paraId="02D003FB" w14:textId="77777777" w:rsidR="00332093" w:rsidRPr="009E19EA" w:rsidRDefault="00332093">
      <w:pPr>
        <w:rPr>
          <w:rFonts w:cs="Arial"/>
        </w:rPr>
      </w:pPr>
      <w:r w:rsidRPr="009E19EA">
        <w:rPr>
          <w:rFonts w:cs="Arial"/>
        </w:rPr>
        <w:t>Message Type: Request</w:t>
      </w:r>
    </w:p>
    <w:p w14:paraId="013574B3" w14:textId="77777777" w:rsidR="00332093" w:rsidRPr="009E19EA" w:rsidRDefault="00332093">
      <w:pPr>
        <w:rPr>
          <w:rFonts w:cs="Arial"/>
        </w:rPr>
      </w:pPr>
    </w:p>
    <w:p w14:paraId="7ACAB990" w14:textId="77777777" w:rsidR="00332093" w:rsidRPr="009E19EA" w:rsidRDefault="00332093">
      <w:pPr>
        <w:widowControl w:val="0"/>
        <w:adjustRightInd w:val="0"/>
        <w:rPr>
          <w:rFonts w:cs="Arial"/>
        </w:rPr>
      </w:pPr>
      <w:r w:rsidRPr="009E19EA">
        <w:rPr>
          <w:rFonts w:cs="Arial"/>
        </w:rPr>
        <w:t xml:space="preserve">Note: Request signal from </w:t>
      </w:r>
      <w:r w:rsidRPr="0089183F">
        <w:rPr>
          <w:rFonts w:cs="Arial"/>
        </w:rPr>
        <w:t>the Ambient Lighting Drive Mode Client to the Ambient Lighting Drive Mode Server to select if Ambient Lighting is tied to</w:t>
      </w:r>
      <w:r>
        <w:rPr>
          <w:rFonts w:cs="Arial"/>
        </w:rPr>
        <w:t xml:space="preserve"> Drive Mode or not.</w:t>
      </w:r>
    </w:p>
    <w:p w14:paraId="4E3DC58A" w14:textId="77777777" w:rsidR="00332093" w:rsidRPr="009E19EA" w:rsidRDefault="00332093">
      <w:pPr>
        <w:rPr>
          <w:rFonts w:cs="Arial"/>
        </w:rPr>
      </w:pPr>
    </w:p>
    <w:p w14:paraId="32D00C16" w14:textId="77777777" w:rsidR="00332093" w:rsidRPr="009E19EA"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332093" w:rsidRPr="009E19EA" w14:paraId="36296582"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726C705F" w14:textId="77777777" w:rsidR="00332093" w:rsidRPr="009E19EA" w:rsidRDefault="00332093">
            <w:pPr>
              <w:spacing w:line="276" w:lineRule="auto"/>
              <w:rPr>
                <w:rFonts w:cs="Arial"/>
                <w:b/>
              </w:rPr>
            </w:pPr>
            <w:r w:rsidRPr="009E19EA">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14:paraId="451FD82F" w14:textId="77777777" w:rsidR="00332093" w:rsidRPr="009E19EA" w:rsidRDefault="00332093">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71B55DA9" w14:textId="77777777" w:rsidR="00332093" w:rsidRPr="009E19EA" w:rsidRDefault="00332093">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14:paraId="55D70D63" w14:textId="77777777" w:rsidR="00332093" w:rsidRPr="009E19EA" w:rsidRDefault="00332093">
            <w:pPr>
              <w:spacing w:line="276" w:lineRule="auto"/>
              <w:rPr>
                <w:rFonts w:cs="Arial"/>
                <w:b/>
              </w:rPr>
            </w:pPr>
            <w:r w:rsidRPr="009E19EA">
              <w:rPr>
                <w:rFonts w:cs="Arial"/>
                <w:b/>
              </w:rPr>
              <w:t>Description</w:t>
            </w:r>
          </w:p>
        </w:tc>
      </w:tr>
      <w:tr w:rsidR="00332093" w:rsidRPr="009E19EA" w14:paraId="11C6EDC6" w14:textId="77777777" w:rsidTr="00332093">
        <w:trPr>
          <w:jc w:val="center"/>
        </w:trPr>
        <w:tc>
          <w:tcPr>
            <w:tcW w:w="2557" w:type="dxa"/>
            <w:vMerge w:val="restart"/>
            <w:tcBorders>
              <w:top w:val="single" w:sz="4" w:space="0" w:color="auto"/>
              <w:left w:val="single" w:sz="4" w:space="0" w:color="auto"/>
              <w:right w:val="single" w:sz="4" w:space="0" w:color="auto"/>
            </w:tcBorders>
          </w:tcPr>
          <w:p w14:paraId="6D27FE32" w14:textId="77777777" w:rsidR="00332093" w:rsidRDefault="00332093" w:rsidP="00332093">
            <w:pPr>
              <w:spacing w:line="276" w:lineRule="auto"/>
              <w:rPr>
                <w:rFonts w:cs="Arial"/>
              </w:rPr>
            </w:pPr>
          </w:p>
          <w:p w14:paraId="324FB96E" w14:textId="77777777" w:rsidR="00332093" w:rsidRDefault="00332093" w:rsidP="00332093">
            <w:pPr>
              <w:spacing w:line="276" w:lineRule="auto"/>
              <w:rPr>
                <w:rFonts w:cs="Arial"/>
              </w:rPr>
            </w:pPr>
            <w:proofErr w:type="spellStart"/>
            <w:r>
              <w:rPr>
                <w:rFonts w:cs="Arial"/>
              </w:rPr>
              <w:t>LghtAmbDrvMde_D</w:t>
            </w:r>
            <w:r w:rsidRPr="009E19EA">
              <w:rPr>
                <w:rFonts w:cs="Arial"/>
              </w:rPr>
              <w:t>_Rq</w:t>
            </w:r>
            <w:proofErr w:type="spellEnd"/>
          </w:p>
        </w:tc>
        <w:tc>
          <w:tcPr>
            <w:tcW w:w="2568" w:type="dxa"/>
            <w:tcBorders>
              <w:top w:val="single" w:sz="4" w:space="0" w:color="auto"/>
              <w:left w:val="single" w:sz="4" w:space="0" w:color="auto"/>
              <w:bottom w:val="single" w:sz="4" w:space="0" w:color="auto"/>
              <w:right w:val="single" w:sz="4" w:space="0" w:color="auto"/>
            </w:tcBorders>
          </w:tcPr>
          <w:p w14:paraId="37896EC7" w14:textId="77777777" w:rsidR="00332093" w:rsidRPr="009E19EA" w:rsidRDefault="00332093" w:rsidP="00332093">
            <w:pPr>
              <w:rPr>
                <w:rFonts w:cs="Arial"/>
              </w:rPr>
            </w:pPr>
            <w:r>
              <w:rPr>
                <w:rFonts w:cs="Arial"/>
              </w:rPr>
              <w:t>Null</w:t>
            </w:r>
          </w:p>
        </w:tc>
        <w:tc>
          <w:tcPr>
            <w:tcW w:w="990" w:type="dxa"/>
            <w:tcBorders>
              <w:top w:val="single" w:sz="4" w:space="0" w:color="auto"/>
              <w:left w:val="single" w:sz="4" w:space="0" w:color="auto"/>
              <w:bottom w:val="single" w:sz="4" w:space="0" w:color="auto"/>
              <w:right w:val="single" w:sz="4" w:space="0" w:color="auto"/>
            </w:tcBorders>
          </w:tcPr>
          <w:p w14:paraId="2E6B9C84" w14:textId="77777777" w:rsidR="00332093" w:rsidRPr="009E19EA" w:rsidRDefault="00332093" w:rsidP="00332093">
            <w:pPr>
              <w:rPr>
                <w:rFonts w:cs="Arial"/>
              </w:rPr>
            </w:pPr>
            <w:r>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14:paraId="71602DB8" w14:textId="77777777" w:rsidR="00332093" w:rsidRPr="009E19EA" w:rsidRDefault="00332093" w:rsidP="00332093">
            <w:pPr>
              <w:autoSpaceDE w:val="0"/>
              <w:autoSpaceDN w:val="0"/>
              <w:adjustRightInd w:val="0"/>
              <w:spacing w:line="276" w:lineRule="auto"/>
              <w:rPr>
                <w:rFonts w:cs="Arial"/>
              </w:rPr>
            </w:pPr>
          </w:p>
        </w:tc>
      </w:tr>
      <w:tr w:rsidR="00332093" w:rsidRPr="009E19EA" w14:paraId="7276FDB3" w14:textId="77777777" w:rsidTr="00332093">
        <w:trPr>
          <w:jc w:val="center"/>
        </w:trPr>
        <w:tc>
          <w:tcPr>
            <w:tcW w:w="2557" w:type="dxa"/>
            <w:vMerge/>
            <w:tcBorders>
              <w:left w:val="single" w:sz="4" w:space="0" w:color="auto"/>
              <w:right w:val="single" w:sz="4" w:space="0" w:color="auto"/>
            </w:tcBorders>
            <w:hideMark/>
          </w:tcPr>
          <w:p w14:paraId="179C7736" w14:textId="77777777" w:rsidR="00332093" w:rsidRPr="009E19EA" w:rsidRDefault="00332093" w:rsidP="00332093">
            <w:pPr>
              <w:spacing w:line="27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68960185" w14:textId="77777777" w:rsidR="00332093" w:rsidRPr="009E19EA" w:rsidRDefault="00332093" w:rsidP="00332093">
            <w:pPr>
              <w:rPr>
                <w:rFonts w:cs="Arial"/>
              </w:rPr>
            </w:pPr>
            <w:r>
              <w:rPr>
                <w:rFonts w:cs="Arial"/>
              </w:rPr>
              <w:t>Manual</w:t>
            </w:r>
          </w:p>
        </w:tc>
        <w:tc>
          <w:tcPr>
            <w:tcW w:w="990" w:type="dxa"/>
            <w:tcBorders>
              <w:top w:val="single" w:sz="4" w:space="0" w:color="auto"/>
              <w:left w:val="single" w:sz="4" w:space="0" w:color="auto"/>
              <w:bottom w:val="single" w:sz="4" w:space="0" w:color="auto"/>
              <w:right w:val="single" w:sz="4" w:space="0" w:color="auto"/>
            </w:tcBorders>
          </w:tcPr>
          <w:p w14:paraId="5DC54047" w14:textId="77777777" w:rsidR="00332093" w:rsidRPr="009E19EA" w:rsidRDefault="00332093" w:rsidP="00332093">
            <w:pPr>
              <w:rPr>
                <w:rFonts w:cs="Arial"/>
              </w:rPr>
            </w:pPr>
            <w:r>
              <w:rPr>
                <w:rFonts w:cs="Arial"/>
              </w:rPr>
              <w:t>0x1</w:t>
            </w:r>
          </w:p>
        </w:tc>
        <w:tc>
          <w:tcPr>
            <w:tcW w:w="3499" w:type="dxa"/>
            <w:tcBorders>
              <w:top w:val="single" w:sz="4" w:space="0" w:color="auto"/>
              <w:left w:val="single" w:sz="4" w:space="0" w:color="auto"/>
              <w:bottom w:val="single" w:sz="4" w:space="0" w:color="auto"/>
              <w:right w:val="single" w:sz="4" w:space="0" w:color="auto"/>
            </w:tcBorders>
            <w:vAlign w:val="center"/>
          </w:tcPr>
          <w:p w14:paraId="733FD262" w14:textId="77777777" w:rsidR="00332093" w:rsidRPr="009E19EA" w:rsidRDefault="00332093" w:rsidP="00332093">
            <w:pPr>
              <w:autoSpaceDE w:val="0"/>
              <w:autoSpaceDN w:val="0"/>
              <w:adjustRightInd w:val="0"/>
              <w:spacing w:line="276" w:lineRule="auto"/>
              <w:rPr>
                <w:rFonts w:cs="Arial"/>
              </w:rPr>
            </w:pPr>
          </w:p>
        </w:tc>
      </w:tr>
      <w:tr w:rsidR="00332093" w:rsidRPr="009E19EA" w14:paraId="0BAB3F6D" w14:textId="77777777" w:rsidTr="00332093">
        <w:trPr>
          <w:trHeight w:val="314"/>
          <w:jc w:val="center"/>
        </w:trPr>
        <w:tc>
          <w:tcPr>
            <w:tcW w:w="2557" w:type="dxa"/>
            <w:vMerge/>
            <w:tcBorders>
              <w:left w:val="single" w:sz="4" w:space="0" w:color="auto"/>
              <w:right w:val="single" w:sz="4" w:space="0" w:color="auto"/>
            </w:tcBorders>
            <w:vAlign w:val="center"/>
            <w:hideMark/>
          </w:tcPr>
          <w:p w14:paraId="59EF9EDB" w14:textId="77777777" w:rsidR="00332093" w:rsidRPr="009E19EA" w:rsidRDefault="00332093" w:rsidP="00332093">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58AE27E0" w14:textId="77777777" w:rsidR="00332093" w:rsidRPr="009E19EA" w:rsidRDefault="00332093" w:rsidP="00332093">
            <w:pPr>
              <w:rPr>
                <w:rFonts w:cs="Arial"/>
              </w:rPr>
            </w:pPr>
            <w:r>
              <w:rPr>
                <w:rFonts w:cs="Arial"/>
              </w:rPr>
              <w:t>Automatic</w:t>
            </w:r>
          </w:p>
        </w:tc>
        <w:tc>
          <w:tcPr>
            <w:tcW w:w="990" w:type="dxa"/>
            <w:tcBorders>
              <w:top w:val="single" w:sz="4" w:space="0" w:color="auto"/>
              <w:left w:val="single" w:sz="4" w:space="0" w:color="auto"/>
              <w:bottom w:val="single" w:sz="4" w:space="0" w:color="auto"/>
              <w:right w:val="single" w:sz="4" w:space="0" w:color="auto"/>
            </w:tcBorders>
          </w:tcPr>
          <w:p w14:paraId="2C3CA0EE" w14:textId="77777777" w:rsidR="00332093" w:rsidRPr="009E19EA" w:rsidRDefault="00332093" w:rsidP="00332093">
            <w:pPr>
              <w:rPr>
                <w:rFonts w:cs="Arial"/>
              </w:rPr>
            </w:pPr>
            <w:r>
              <w:rPr>
                <w:rFonts w:cs="Arial"/>
              </w:rPr>
              <w:t>0x2</w:t>
            </w:r>
          </w:p>
        </w:tc>
        <w:tc>
          <w:tcPr>
            <w:tcW w:w="3499" w:type="dxa"/>
            <w:tcBorders>
              <w:top w:val="single" w:sz="4" w:space="0" w:color="auto"/>
              <w:left w:val="single" w:sz="4" w:space="0" w:color="auto"/>
              <w:bottom w:val="single" w:sz="4" w:space="0" w:color="auto"/>
              <w:right w:val="single" w:sz="4" w:space="0" w:color="auto"/>
            </w:tcBorders>
          </w:tcPr>
          <w:p w14:paraId="2CF69B29" w14:textId="77777777" w:rsidR="00332093" w:rsidRPr="009E19EA" w:rsidRDefault="00332093" w:rsidP="00332093">
            <w:pPr>
              <w:spacing w:line="276" w:lineRule="auto"/>
              <w:rPr>
                <w:rFonts w:cs="Arial"/>
              </w:rPr>
            </w:pPr>
          </w:p>
        </w:tc>
      </w:tr>
    </w:tbl>
    <w:p w14:paraId="43ACEFAC" w14:textId="77777777" w:rsidR="00332093" w:rsidRDefault="00332093">
      <w:pPr>
        <w:rPr>
          <w:rFonts w:cs="Arial"/>
        </w:rPr>
      </w:pPr>
    </w:p>
    <w:p w14:paraId="5C73605D" w14:textId="77777777" w:rsidR="00332093" w:rsidRDefault="00332093">
      <w:pPr>
        <w:rPr>
          <w:rFonts w:cs="Arial"/>
        </w:rPr>
      </w:pPr>
    </w:p>
    <w:p w14:paraId="5144C98B" w14:textId="77777777" w:rsidR="00332093" w:rsidRPr="003C137D" w:rsidRDefault="00332093">
      <w:pPr>
        <w:rPr>
          <w:rFonts w:cs="Arial"/>
        </w:rPr>
      </w:pPr>
    </w:p>
    <w:p w14:paraId="56F4B9B4" w14:textId="77777777" w:rsidR="00332093" w:rsidRDefault="00332093" w:rsidP="00332093">
      <w:pPr>
        <w:pStyle w:val="Heading4"/>
      </w:pPr>
      <w:r w:rsidRPr="00B9479B">
        <w:t>MD-REQ-340538/A-</w:t>
      </w:r>
      <w:proofErr w:type="spellStart"/>
      <w:r w:rsidRPr="00B9479B">
        <w:t>LghtAmbDrvMde_B_Stat</w:t>
      </w:r>
      <w:proofErr w:type="spellEnd"/>
    </w:p>
    <w:p w14:paraId="058510ED" w14:textId="77777777" w:rsidR="00332093" w:rsidRPr="009E19EA" w:rsidRDefault="00332093">
      <w:pPr>
        <w:rPr>
          <w:rFonts w:cs="Arial"/>
        </w:rPr>
      </w:pPr>
      <w:r w:rsidRPr="009E19EA">
        <w:rPr>
          <w:rFonts w:cs="Arial"/>
        </w:rPr>
        <w:t xml:space="preserve">Message Type: </w:t>
      </w:r>
      <w:r>
        <w:rPr>
          <w:rFonts w:cs="Arial"/>
        </w:rPr>
        <w:t>Status</w:t>
      </w:r>
    </w:p>
    <w:p w14:paraId="5CE7021A" w14:textId="77777777" w:rsidR="00332093" w:rsidRPr="009E19EA" w:rsidRDefault="00332093">
      <w:pPr>
        <w:rPr>
          <w:rFonts w:cs="Arial"/>
        </w:rPr>
      </w:pPr>
    </w:p>
    <w:p w14:paraId="25488D84" w14:textId="77777777" w:rsidR="00332093" w:rsidRPr="009E19EA" w:rsidRDefault="00332093">
      <w:pPr>
        <w:widowControl w:val="0"/>
        <w:adjustRightInd w:val="0"/>
        <w:rPr>
          <w:rFonts w:cs="Arial"/>
        </w:rPr>
      </w:pPr>
      <w:r w:rsidRPr="009E19EA">
        <w:rPr>
          <w:rFonts w:cs="Arial"/>
        </w:rPr>
        <w:t xml:space="preserve">Note: </w:t>
      </w:r>
      <w:r>
        <w:rPr>
          <w:rFonts w:cs="Arial"/>
        </w:rPr>
        <w:t xml:space="preserve">Status signal from </w:t>
      </w:r>
      <w:r w:rsidRPr="0007518F">
        <w:rPr>
          <w:rFonts w:cs="Arial"/>
        </w:rPr>
        <w:t>the Ambient Lighting Drive Mode Server with</w:t>
      </w:r>
      <w:r>
        <w:rPr>
          <w:rFonts w:cs="Arial"/>
        </w:rPr>
        <w:t xml:space="preserve"> the status of whether Ambient Lighting is tied to Drive Mode or not.</w:t>
      </w:r>
    </w:p>
    <w:p w14:paraId="6B69D445" w14:textId="77777777" w:rsidR="00332093" w:rsidRPr="009E19EA" w:rsidRDefault="00332093">
      <w:pPr>
        <w:rPr>
          <w:rFonts w:cs="Arial"/>
        </w:rPr>
      </w:pPr>
    </w:p>
    <w:p w14:paraId="56015AAB" w14:textId="77777777" w:rsidR="00332093" w:rsidRPr="009E19EA"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332093" w:rsidRPr="009E19EA" w14:paraId="4CF8E000"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0D0038DA" w14:textId="77777777" w:rsidR="00332093" w:rsidRPr="009E19EA" w:rsidRDefault="00332093">
            <w:pPr>
              <w:spacing w:line="276" w:lineRule="auto"/>
              <w:rPr>
                <w:rFonts w:cs="Arial"/>
                <w:b/>
              </w:rPr>
            </w:pPr>
            <w:r w:rsidRPr="009E19EA">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14:paraId="5C91B7CB" w14:textId="77777777" w:rsidR="00332093" w:rsidRPr="009E19EA" w:rsidRDefault="00332093">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5D44D437" w14:textId="77777777" w:rsidR="00332093" w:rsidRPr="009E19EA" w:rsidRDefault="00332093">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14:paraId="348E2A48" w14:textId="77777777" w:rsidR="00332093" w:rsidRPr="009E19EA" w:rsidRDefault="00332093">
            <w:pPr>
              <w:spacing w:line="276" w:lineRule="auto"/>
              <w:rPr>
                <w:rFonts w:cs="Arial"/>
                <w:b/>
              </w:rPr>
            </w:pPr>
            <w:r w:rsidRPr="009E19EA">
              <w:rPr>
                <w:rFonts w:cs="Arial"/>
                <w:b/>
              </w:rPr>
              <w:t>Description</w:t>
            </w:r>
          </w:p>
        </w:tc>
      </w:tr>
      <w:tr w:rsidR="00332093" w:rsidRPr="009E19EA" w14:paraId="5E7FB5DC" w14:textId="77777777" w:rsidTr="00332093">
        <w:trPr>
          <w:jc w:val="center"/>
        </w:trPr>
        <w:tc>
          <w:tcPr>
            <w:tcW w:w="2557" w:type="dxa"/>
            <w:vMerge w:val="restart"/>
            <w:tcBorders>
              <w:top w:val="single" w:sz="4" w:space="0" w:color="auto"/>
              <w:left w:val="single" w:sz="4" w:space="0" w:color="auto"/>
              <w:right w:val="single" w:sz="4" w:space="0" w:color="auto"/>
            </w:tcBorders>
          </w:tcPr>
          <w:p w14:paraId="02B643A9" w14:textId="77777777" w:rsidR="00332093" w:rsidRDefault="00332093" w:rsidP="00332093">
            <w:pPr>
              <w:spacing w:line="276" w:lineRule="auto"/>
              <w:rPr>
                <w:rFonts w:cs="Arial"/>
              </w:rPr>
            </w:pPr>
            <w:proofErr w:type="spellStart"/>
            <w:r>
              <w:rPr>
                <w:rFonts w:cs="Arial"/>
              </w:rPr>
              <w:t>LghtAmbDrvMde_B_Stat</w:t>
            </w:r>
            <w:proofErr w:type="spellEnd"/>
          </w:p>
        </w:tc>
        <w:tc>
          <w:tcPr>
            <w:tcW w:w="2568" w:type="dxa"/>
            <w:tcBorders>
              <w:top w:val="single" w:sz="4" w:space="0" w:color="auto"/>
              <w:left w:val="single" w:sz="4" w:space="0" w:color="auto"/>
              <w:bottom w:val="single" w:sz="4" w:space="0" w:color="auto"/>
              <w:right w:val="single" w:sz="4" w:space="0" w:color="auto"/>
            </w:tcBorders>
          </w:tcPr>
          <w:p w14:paraId="254E4DD6" w14:textId="77777777" w:rsidR="00332093" w:rsidRPr="009E19EA" w:rsidRDefault="00332093" w:rsidP="00332093">
            <w:pPr>
              <w:rPr>
                <w:rFonts w:cs="Arial"/>
              </w:rPr>
            </w:pPr>
            <w:r>
              <w:rPr>
                <w:rFonts w:cs="Arial"/>
              </w:rPr>
              <w:t>Manual</w:t>
            </w:r>
          </w:p>
        </w:tc>
        <w:tc>
          <w:tcPr>
            <w:tcW w:w="990" w:type="dxa"/>
            <w:tcBorders>
              <w:top w:val="single" w:sz="4" w:space="0" w:color="auto"/>
              <w:left w:val="single" w:sz="4" w:space="0" w:color="auto"/>
              <w:bottom w:val="single" w:sz="4" w:space="0" w:color="auto"/>
              <w:right w:val="single" w:sz="4" w:space="0" w:color="auto"/>
            </w:tcBorders>
          </w:tcPr>
          <w:p w14:paraId="480CE15D" w14:textId="77777777" w:rsidR="00332093" w:rsidRPr="009E19EA" w:rsidRDefault="00332093" w:rsidP="00332093">
            <w:pPr>
              <w:rPr>
                <w:rFonts w:cs="Arial"/>
              </w:rPr>
            </w:pPr>
            <w:r>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14:paraId="312E765E" w14:textId="77777777" w:rsidR="00332093" w:rsidRPr="009E19EA" w:rsidRDefault="00332093" w:rsidP="00332093">
            <w:pPr>
              <w:autoSpaceDE w:val="0"/>
              <w:autoSpaceDN w:val="0"/>
              <w:adjustRightInd w:val="0"/>
              <w:spacing w:line="276" w:lineRule="auto"/>
              <w:rPr>
                <w:rFonts w:cs="Arial"/>
              </w:rPr>
            </w:pPr>
          </w:p>
        </w:tc>
      </w:tr>
      <w:tr w:rsidR="00332093" w:rsidRPr="009E19EA" w14:paraId="63494C5A" w14:textId="77777777" w:rsidTr="00332093">
        <w:trPr>
          <w:jc w:val="center"/>
        </w:trPr>
        <w:tc>
          <w:tcPr>
            <w:tcW w:w="2557" w:type="dxa"/>
            <w:vMerge/>
            <w:tcBorders>
              <w:left w:val="single" w:sz="4" w:space="0" w:color="auto"/>
              <w:right w:val="single" w:sz="4" w:space="0" w:color="auto"/>
            </w:tcBorders>
            <w:hideMark/>
          </w:tcPr>
          <w:p w14:paraId="64709E39" w14:textId="77777777" w:rsidR="00332093" w:rsidRPr="009E19EA" w:rsidRDefault="00332093" w:rsidP="00332093">
            <w:pPr>
              <w:spacing w:line="27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14:paraId="4F72E0B9" w14:textId="77777777" w:rsidR="00332093" w:rsidRPr="009E19EA" w:rsidRDefault="00332093" w:rsidP="00332093">
            <w:pPr>
              <w:rPr>
                <w:rFonts w:cs="Arial"/>
              </w:rPr>
            </w:pPr>
            <w:r>
              <w:rPr>
                <w:rFonts w:cs="Arial"/>
              </w:rPr>
              <w:t>Automatic</w:t>
            </w:r>
          </w:p>
        </w:tc>
        <w:tc>
          <w:tcPr>
            <w:tcW w:w="990" w:type="dxa"/>
            <w:tcBorders>
              <w:top w:val="single" w:sz="4" w:space="0" w:color="auto"/>
              <w:left w:val="single" w:sz="4" w:space="0" w:color="auto"/>
              <w:bottom w:val="single" w:sz="4" w:space="0" w:color="auto"/>
              <w:right w:val="single" w:sz="4" w:space="0" w:color="auto"/>
            </w:tcBorders>
          </w:tcPr>
          <w:p w14:paraId="05240841" w14:textId="77777777" w:rsidR="00332093" w:rsidRPr="009E19EA" w:rsidRDefault="00332093" w:rsidP="00332093">
            <w:pPr>
              <w:rPr>
                <w:rFonts w:cs="Arial"/>
              </w:rPr>
            </w:pPr>
            <w:r>
              <w:rPr>
                <w:rFonts w:cs="Arial"/>
              </w:rPr>
              <w:t>0x1</w:t>
            </w:r>
          </w:p>
        </w:tc>
        <w:tc>
          <w:tcPr>
            <w:tcW w:w="3499" w:type="dxa"/>
            <w:tcBorders>
              <w:top w:val="single" w:sz="4" w:space="0" w:color="auto"/>
              <w:left w:val="single" w:sz="4" w:space="0" w:color="auto"/>
              <w:bottom w:val="single" w:sz="4" w:space="0" w:color="auto"/>
              <w:right w:val="single" w:sz="4" w:space="0" w:color="auto"/>
            </w:tcBorders>
            <w:vAlign w:val="center"/>
          </w:tcPr>
          <w:p w14:paraId="525D606E" w14:textId="77777777" w:rsidR="00332093" w:rsidRPr="009E19EA" w:rsidRDefault="00332093" w:rsidP="00332093">
            <w:pPr>
              <w:autoSpaceDE w:val="0"/>
              <w:autoSpaceDN w:val="0"/>
              <w:adjustRightInd w:val="0"/>
              <w:spacing w:line="276" w:lineRule="auto"/>
              <w:rPr>
                <w:rFonts w:cs="Arial"/>
              </w:rPr>
            </w:pPr>
          </w:p>
        </w:tc>
      </w:tr>
    </w:tbl>
    <w:p w14:paraId="0E030439" w14:textId="77777777" w:rsidR="00332093" w:rsidRDefault="00332093">
      <w:pPr>
        <w:rPr>
          <w:rFonts w:cs="Arial"/>
        </w:rPr>
      </w:pPr>
    </w:p>
    <w:p w14:paraId="24C5A4EC" w14:textId="77777777" w:rsidR="00332093" w:rsidRDefault="00332093">
      <w:pPr>
        <w:rPr>
          <w:rFonts w:cs="Arial"/>
        </w:rPr>
      </w:pPr>
    </w:p>
    <w:p w14:paraId="4D54BDA3" w14:textId="77777777" w:rsidR="00332093" w:rsidRPr="003C137D" w:rsidRDefault="00332093">
      <w:pPr>
        <w:rPr>
          <w:rFonts w:cs="Arial"/>
        </w:rPr>
      </w:pPr>
    </w:p>
    <w:p w14:paraId="46FBF021" w14:textId="77777777" w:rsidR="00332093" w:rsidRDefault="00332093" w:rsidP="00332093">
      <w:pPr>
        <w:pStyle w:val="Heading4"/>
      </w:pPr>
      <w:r w:rsidRPr="00B9479B">
        <w:t>MD-REQ-192193/C-</w:t>
      </w:r>
      <w:proofErr w:type="spellStart"/>
      <w:r w:rsidRPr="00B9479B">
        <w:t>LightAmbColor_No_Actl</w:t>
      </w:r>
      <w:proofErr w:type="spellEnd"/>
      <w:r w:rsidRPr="00B9479B">
        <w:t xml:space="preserve"> - Variant 2</w:t>
      </w:r>
    </w:p>
    <w:p w14:paraId="4A37FAA1" w14:textId="77777777" w:rsidR="00332093" w:rsidRPr="00267124" w:rsidRDefault="00332093">
      <w:pPr>
        <w:rPr>
          <w:rFonts w:cs="Arial"/>
        </w:rPr>
      </w:pPr>
      <w:r w:rsidRPr="00267124">
        <w:rPr>
          <w:rFonts w:cs="Arial"/>
          <w:b/>
        </w:rPr>
        <w:t>Message Type</w:t>
      </w:r>
      <w:r w:rsidRPr="00267124">
        <w:rPr>
          <w:rFonts w:cs="Arial"/>
        </w:rPr>
        <w:t>:  Status</w:t>
      </w:r>
    </w:p>
    <w:p w14:paraId="6096C7C1" w14:textId="77777777" w:rsidR="00332093" w:rsidRPr="00267124" w:rsidRDefault="00332093">
      <w:pPr>
        <w:rPr>
          <w:rFonts w:cs="Arial"/>
        </w:rPr>
      </w:pPr>
    </w:p>
    <w:p w14:paraId="137A2C14" w14:textId="77777777" w:rsidR="00332093" w:rsidRPr="00267124" w:rsidRDefault="00332093">
      <w:pPr>
        <w:rPr>
          <w:rFonts w:cs="Arial"/>
        </w:rPr>
      </w:pPr>
      <w:r w:rsidRPr="00267124">
        <w:rPr>
          <w:rFonts w:cs="Arial"/>
        </w:rPr>
        <w:t>This signal gives status of ambient lighting color</w:t>
      </w:r>
      <w:r>
        <w:rPr>
          <w:rFonts w:cs="Arial"/>
        </w:rPr>
        <w:t xml:space="preserve"> (variant 2)</w:t>
      </w:r>
      <w:r w:rsidRPr="00267124">
        <w:rPr>
          <w:rFonts w:cs="Arial"/>
        </w:rPr>
        <w:t xml:space="preserve"> status.</w:t>
      </w:r>
    </w:p>
    <w:p w14:paraId="50F9C37F" w14:textId="77777777" w:rsidR="00332093" w:rsidRPr="00267124"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1831"/>
        <w:gridCol w:w="1049"/>
        <w:gridCol w:w="3907"/>
      </w:tblGrid>
      <w:tr w:rsidR="00332093" w:rsidRPr="00267124" w14:paraId="0AA0A7FE" w14:textId="77777777" w:rsidTr="00332093">
        <w:trPr>
          <w:jc w:val="center"/>
        </w:trPr>
        <w:tc>
          <w:tcPr>
            <w:tcW w:w="2827" w:type="dxa"/>
            <w:tcBorders>
              <w:top w:val="single" w:sz="4" w:space="0" w:color="auto"/>
              <w:left w:val="single" w:sz="4" w:space="0" w:color="auto"/>
              <w:bottom w:val="single" w:sz="4" w:space="0" w:color="auto"/>
              <w:right w:val="single" w:sz="4" w:space="0" w:color="auto"/>
            </w:tcBorders>
            <w:hideMark/>
          </w:tcPr>
          <w:p w14:paraId="18CDBCE0" w14:textId="77777777" w:rsidR="00332093" w:rsidRPr="00267124" w:rsidRDefault="00332093">
            <w:pPr>
              <w:spacing w:line="276" w:lineRule="auto"/>
              <w:rPr>
                <w:rFonts w:cs="Arial"/>
                <w:b/>
              </w:rPr>
            </w:pPr>
            <w:r w:rsidRPr="00267124">
              <w:rPr>
                <w:rFonts w:cs="Arial"/>
                <w:b/>
              </w:rPr>
              <w:t>Logical Signal Name</w:t>
            </w:r>
          </w:p>
        </w:tc>
        <w:tc>
          <w:tcPr>
            <w:tcW w:w="1831" w:type="dxa"/>
            <w:tcBorders>
              <w:top w:val="single" w:sz="4" w:space="0" w:color="auto"/>
              <w:left w:val="single" w:sz="4" w:space="0" w:color="auto"/>
              <w:bottom w:val="single" w:sz="4" w:space="0" w:color="auto"/>
              <w:right w:val="single" w:sz="4" w:space="0" w:color="auto"/>
            </w:tcBorders>
            <w:hideMark/>
          </w:tcPr>
          <w:p w14:paraId="27D399C5" w14:textId="77777777" w:rsidR="00332093" w:rsidRPr="00267124" w:rsidRDefault="00332093">
            <w:pPr>
              <w:spacing w:line="276" w:lineRule="auto"/>
              <w:rPr>
                <w:rFonts w:cs="Arial"/>
                <w:b/>
              </w:rPr>
            </w:pPr>
            <w:r w:rsidRPr="00267124">
              <w:rPr>
                <w:rFonts w:cs="Arial"/>
                <w:b/>
              </w:rPr>
              <w:t>Literals</w:t>
            </w:r>
          </w:p>
        </w:tc>
        <w:tc>
          <w:tcPr>
            <w:tcW w:w="1049" w:type="dxa"/>
            <w:tcBorders>
              <w:top w:val="single" w:sz="4" w:space="0" w:color="auto"/>
              <w:left w:val="single" w:sz="4" w:space="0" w:color="auto"/>
              <w:bottom w:val="single" w:sz="4" w:space="0" w:color="auto"/>
              <w:right w:val="single" w:sz="4" w:space="0" w:color="auto"/>
            </w:tcBorders>
            <w:hideMark/>
          </w:tcPr>
          <w:p w14:paraId="7BBEDD79" w14:textId="77777777" w:rsidR="00332093" w:rsidRPr="00267124" w:rsidRDefault="00332093">
            <w:pPr>
              <w:spacing w:line="276" w:lineRule="auto"/>
              <w:rPr>
                <w:rFonts w:cs="Arial"/>
                <w:b/>
              </w:rPr>
            </w:pPr>
            <w:r w:rsidRPr="00267124">
              <w:rPr>
                <w:rFonts w:cs="Arial"/>
                <w:b/>
              </w:rPr>
              <w:t>Value</w:t>
            </w:r>
          </w:p>
        </w:tc>
        <w:tc>
          <w:tcPr>
            <w:tcW w:w="3907" w:type="dxa"/>
            <w:tcBorders>
              <w:top w:val="single" w:sz="4" w:space="0" w:color="auto"/>
              <w:left w:val="single" w:sz="4" w:space="0" w:color="auto"/>
              <w:bottom w:val="single" w:sz="4" w:space="0" w:color="auto"/>
              <w:right w:val="single" w:sz="4" w:space="0" w:color="auto"/>
            </w:tcBorders>
            <w:hideMark/>
          </w:tcPr>
          <w:p w14:paraId="64437306" w14:textId="77777777" w:rsidR="00332093" w:rsidRPr="00267124" w:rsidRDefault="00332093">
            <w:pPr>
              <w:spacing w:line="276" w:lineRule="auto"/>
              <w:rPr>
                <w:rFonts w:cs="Arial"/>
                <w:b/>
              </w:rPr>
            </w:pPr>
            <w:r w:rsidRPr="00267124">
              <w:rPr>
                <w:rFonts w:cs="Arial"/>
                <w:b/>
              </w:rPr>
              <w:t>Description</w:t>
            </w:r>
          </w:p>
        </w:tc>
      </w:tr>
      <w:tr w:rsidR="00332093" w:rsidRPr="00267124" w14:paraId="50778BB2" w14:textId="77777777" w:rsidTr="00332093">
        <w:trPr>
          <w:jc w:val="center"/>
        </w:trPr>
        <w:tc>
          <w:tcPr>
            <w:tcW w:w="2827" w:type="dxa"/>
            <w:vMerge w:val="restart"/>
            <w:tcBorders>
              <w:top w:val="single" w:sz="4" w:space="0" w:color="auto"/>
              <w:left w:val="single" w:sz="4" w:space="0" w:color="auto"/>
              <w:right w:val="single" w:sz="4" w:space="0" w:color="auto"/>
            </w:tcBorders>
          </w:tcPr>
          <w:p w14:paraId="50596396" w14:textId="77777777" w:rsidR="00332093" w:rsidRPr="00267124" w:rsidRDefault="00332093">
            <w:pPr>
              <w:widowControl w:val="0"/>
              <w:tabs>
                <w:tab w:val="left" w:pos="720"/>
              </w:tabs>
              <w:spacing w:line="276" w:lineRule="auto"/>
              <w:rPr>
                <w:rFonts w:cs="Arial"/>
              </w:rPr>
            </w:pPr>
            <w:proofErr w:type="spellStart"/>
            <w:r>
              <w:rPr>
                <w:rFonts w:cs="Arial"/>
              </w:rPr>
              <w:t>LightAmbColor_No_Actl</w:t>
            </w:r>
            <w:proofErr w:type="spellEnd"/>
            <w:r>
              <w:rPr>
                <w:rFonts w:cs="Arial"/>
              </w:rPr>
              <w:t xml:space="preserve"> – Variant 2</w:t>
            </w:r>
          </w:p>
          <w:p w14:paraId="104E40B2" w14:textId="77777777" w:rsidR="00332093" w:rsidRPr="00267124" w:rsidRDefault="00332093">
            <w:pPr>
              <w:spacing w:line="276" w:lineRule="auto"/>
              <w:rPr>
                <w:rFonts w:cs="Arial"/>
              </w:rPr>
            </w:pPr>
          </w:p>
        </w:tc>
        <w:tc>
          <w:tcPr>
            <w:tcW w:w="1831" w:type="dxa"/>
            <w:tcBorders>
              <w:top w:val="single" w:sz="4" w:space="0" w:color="auto"/>
              <w:left w:val="single" w:sz="4" w:space="0" w:color="auto"/>
              <w:bottom w:val="single" w:sz="4" w:space="0" w:color="auto"/>
              <w:right w:val="single" w:sz="4" w:space="0" w:color="auto"/>
            </w:tcBorders>
          </w:tcPr>
          <w:p w14:paraId="25149FEB" w14:textId="77777777" w:rsidR="00332093" w:rsidRPr="00267124" w:rsidRDefault="00332093">
            <w:pPr>
              <w:spacing w:line="276" w:lineRule="auto"/>
              <w:rPr>
                <w:rFonts w:cs="Arial"/>
              </w:rPr>
            </w:pPr>
            <w:r>
              <w:rPr>
                <w:rFonts w:cs="Arial"/>
              </w:rPr>
              <w:t>Inactive</w:t>
            </w:r>
          </w:p>
        </w:tc>
        <w:tc>
          <w:tcPr>
            <w:tcW w:w="1049" w:type="dxa"/>
            <w:tcBorders>
              <w:top w:val="single" w:sz="4" w:space="0" w:color="auto"/>
              <w:left w:val="single" w:sz="4" w:space="0" w:color="auto"/>
              <w:bottom w:val="single" w:sz="4" w:space="0" w:color="auto"/>
              <w:right w:val="single" w:sz="4" w:space="0" w:color="auto"/>
            </w:tcBorders>
          </w:tcPr>
          <w:p w14:paraId="2347B724" w14:textId="77777777" w:rsidR="00332093" w:rsidRPr="00267124" w:rsidRDefault="00332093">
            <w:pPr>
              <w:spacing w:line="276" w:lineRule="auto"/>
              <w:rPr>
                <w:rFonts w:cs="Arial"/>
              </w:rPr>
            </w:pPr>
            <w:r>
              <w:rPr>
                <w:rFonts w:cs="Arial"/>
              </w:rPr>
              <w:t>0x00</w:t>
            </w:r>
          </w:p>
        </w:tc>
        <w:tc>
          <w:tcPr>
            <w:tcW w:w="3907" w:type="dxa"/>
            <w:tcBorders>
              <w:top w:val="single" w:sz="4" w:space="0" w:color="auto"/>
              <w:left w:val="single" w:sz="4" w:space="0" w:color="auto"/>
              <w:bottom w:val="single" w:sz="4" w:space="0" w:color="auto"/>
              <w:right w:val="single" w:sz="4" w:space="0" w:color="auto"/>
            </w:tcBorders>
            <w:vAlign w:val="center"/>
          </w:tcPr>
          <w:p w14:paraId="11499F78" w14:textId="77777777" w:rsidR="00332093" w:rsidRPr="00267124" w:rsidRDefault="00332093">
            <w:pPr>
              <w:autoSpaceDE w:val="0"/>
              <w:autoSpaceDN w:val="0"/>
              <w:adjustRightInd w:val="0"/>
              <w:spacing w:line="276" w:lineRule="auto"/>
              <w:rPr>
                <w:rFonts w:cs="Arial"/>
              </w:rPr>
            </w:pPr>
          </w:p>
        </w:tc>
      </w:tr>
      <w:tr w:rsidR="00332093" w:rsidRPr="00267124" w14:paraId="6694E97C" w14:textId="77777777" w:rsidTr="00332093">
        <w:trPr>
          <w:jc w:val="center"/>
        </w:trPr>
        <w:tc>
          <w:tcPr>
            <w:tcW w:w="2827" w:type="dxa"/>
            <w:vMerge/>
            <w:tcBorders>
              <w:left w:val="single" w:sz="4" w:space="0" w:color="auto"/>
              <w:right w:val="single" w:sz="4" w:space="0" w:color="auto"/>
            </w:tcBorders>
            <w:vAlign w:val="center"/>
            <w:hideMark/>
          </w:tcPr>
          <w:p w14:paraId="153701FC" w14:textId="77777777" w:rsidR="00332093" w:rsidRPr="00267124" w:rsidRDefault="00332093">
            <w:pPr>
              <w:rPr>
                <w:rFonts w:cs="Arial"/>
              </w:rPr>
            </w:pPr>
          </w:p>
        </w:tc>
        <w:tc>
          <w:tcPr>
            <w:tcW w:w="1831" w:type="dxa"/>
            <w:tcBorders>
              <w:top w:val="single" w:sz="4" w:space="0" w:color="auto"/>
              <w:left w:val="single" w:sz="4" w:space="0" w:color="auto"/>
              <w:bottom w:val="single" w:sz="4" w:space="0" w:color="auto"/>
              <w:right w:val="single" w:sz="4" w:space="0" w:color="auto"/>
            </w:tcBorders>
          </w:tcPr>
          <w:p w14:paraId="7A53DD9C" w14:textId="77777777" w:rsidR="00332093" w:rsidRPr="00267124" w:rsidRDefault="00332093">
            <w:pPr>
              <w:spacing w:line="276" w:lineRule="auto"/>
              <w:rPr>
                <w:rFonts w:cs="Arial"/>
              </w:rPr>
            </w:pPr>
            <w:r>
              <w:rPr>
                <w:rFonts w:cs="Arial"/>
              </w:rPr>
              <w:t>Color ID1</w:t>
            </w:r>
          </w:p>
        </w:tc>
        <w:tc>
          <w:tcPr>
            <w:tcW w:w="1049" w:type="dxa"/>
            <w:tcBorders>
              <w:top w:val="single" w:sz="4" w:space="0" w:color="auto"/>
              <w:left w:val="single" w:sz="4" w:space="0" w:color="auto"/>
              <w:bottom w:val="single" w:sz="4" w:space="0" w:color="auto"/>
              <w:right w:val="single" w:sz="4" w:space="0" w:color="auto"/>
            </w:tcBorders>
          </w:tcPr>
          <w:p w14:paraId="7E69AB4B" w14:textId="77777777" w:rsidR="00332093" w:rsidRPr="00267124" w:rsidRDefault="00332093">
            <w:pPr>
              <w:spacing w:line="276" w:lineRule="auto"/>
              <w:rPr>
                <w:rFonts w:cs="Arial"/>
              </w:rPr>
            </w:pPr>
            <w:r>
              <w:rPr>
                <w:rFonts w:cs="Arial"/>
              </w:rPr>
              <w:t>0x01</w:t>
            </w:r>
          </w:p>
        </w:tc>
        <w:tc>
          <w:tcPr>
            <w:tcW w:w="3907" w:type="dxa"/>
            <w:tcBorders>
              <w:top w:val="single" w:sz="4" w:space="0" w:color="auto"/>
              <w:left w:val="single" w:sz="4" w:space="0" w:color="auto"/>
              <w:bottom w:val="single" w:sz="4" w:space="0" w:color="auto"/>
              <w:right w:val="single" w:sz="4" w:space="0" w:color="auto"/>
            </w:tcBorders>
          </w:tcPr>
          <w:p w14:paraId="36DD65BE" w14:textId="77777777" w:rsidR="00332093" w:rsidRPr="00267124" w:rsidRDefault="00332093">
            <w:pPr>
              <w:spacing w:line="276" w:lineRule="auto"/>
              <w:rPr>
                <w:rFonts w:cs="Arial"/>
              </w:rPr>
            </w:pPr>
          </w:p>
        </w:tc>
      </w:tr>
      <w:tr w:rsidR="00332093" w:rsidRPr="00267124" w14:paraId="630A1F4B" w14:textId="77777777" w:rsidTr="00332093">
        <w:trPr>
          <w:jc w:val="center"/>
        </w:trPr>
        <w:tc>
          <w:tcPr>
            <w:tcW w:w="2827" w:type="dxa"/>
            <w:vMerge/>
            <w:tcBorders>
              <w:left w:val="single" w:sz="4" w:space="0" w:color="auto"/>
              <w:right w:val="single" w:sz="4" w:space="0" w:color="auto"/>
            </w:tcBorders>
            <w:vAlign w:val="center"/>
            <w:hideMark/>
          </w:tcPr>
          <w:p w14:paraId="79CE347A" w14:textId="77777777" w:rsidR="00332093" w:rsidRPr="00267124" w:rsidRDefault="00332093">
            <w:pPr>
              <w:rPr>
                <w:rFonts w:cs="Arial"/>
              </w:rPr>
            </w:pPr>
          </w:p>
        </w:tc>
        <w:tc>
          <w:tcPr>
            <w:tcW w:w="1831" w:type="dxa"/>
            <w:tcBorders>
              <w:top w:val="single" w:sz="4" w:space="0" w:color="auto"/>
              <w:left w:val="single" w:sz="4" w:space="0" w:color="auto"/>
              <w:bottom w:val="single" w:sz="4" w:space="0" w:color="auto"/>
              <w:right w:val="single" w:sz="4" w:space="0" w:color="auto"/>
            </w:tcBorders>
          </w:tcPr>
          <w:p w14:paraId="76C024E0" w14:textId="77777777" w:rsidR="00332093" w:rsidRPr="00267124" w:rsidRDefault="00332093">
            <w:pPr>
              <w:spacing w:line="276" w:lineRule="auto"/>
              <w:rPr>
                <w:rFonts w:cs="Arial"/>
              </w:rPr>
            </w:pPr>
            <w:r>
              <w:rPr>
                <w:rFonts w:cs="Arial"/>
              </w:rPr>
              <w:t>Color ID2</w:t>
            </w:r>
          </w:p>
        </w:tc>
        <w:tc>
          <w:tcPr>
            <w:tcW w:w="1049" w:type="dxa"/>
            <w:tcBorders>
              <w:top w:val="single" w:sz="4" w:space="0" w:color="auto"/>
              <w:left w:val="single" w:sz="4" w:space="0" w:color="auto"/>
              <w:bottom w:val="single" w:sz="4" w:space="0" w:color="auto"/>
              <w:right w:val="single" w:sz="4" w:space="0" w:color="auto"/>
            </w:tcBorders>
          </w:tcPr>
          <w:p w14:paraId="4453AF9E" w14:textId="77777777" w:rsidR="00332093" w:rsidRPr="00267124" w:rsidRDefault="00332093">
            <w:pPr>
              <w:spacing w:line="276" w:lineRule="auto"/>
              <w:rPr>
                <w:rFonts w:cs="Arial"/>
              </w:rPr>
            </w:pPr>
            <w:r>
              <w:rPr>
                <w:rFonts w:cs="Arial"/>
              </w:rPr>
              <w:t>0x02</w:t>
            </w:r>
          </w:p>
        </w:tc>
        <w:tc>
          <w:tcPr>
            <w:tcW w:w="3907" w:type="dxa"/>
            <w:tcBorders>
              <w:top w:val="single" w:sz="4" w:space="0" w:color="auto"/>
              <w:left w:val="single" w:sz="4" w:space="0" w:color="auto"/>
              <w:bottom w:val="single" w:sz="4" w:space="0" w:color="auto"/>
              <w:right w:val="single" w:sz="4" w:space="0" w:color="auto"/>
            </w:tcBorders>
          </w:tcPr>
          <w:p w14:paraId="59851F2E" w14:textId="77777777" w:rsidR="00332093" w:rsidRPr="00267124" w:rsidRDefault="00332093">
            <w:pPr>
              <w:spacing w:line="276" w:lineRule="auto"/>
              <w:rPr>
                <w:rFonts w:cs="Arial"/>
              </w:rPr>
            </w:pPr>
          </w:p>
        </w:tc>
      </w:tr>
      <w:tr w:rsidR="00332093" w:rsidRPr="00267124" w14:paraId="082EB267" w14:textId="77777777" w:rsidTr="00332093">
        <w:trPr>
          <w:jc w:val="center"/>
        </w:trPr>
        <w:tc>
          <w:tcPr>
            <w:tcW w:w="2827" w:type="dxa"/>
            <w:vMerge/>
            <w:tcBorders>
              <w:left w:val="single" w:sz="4" w:space="0" w:color="auto"/>
              <w:right w:val="single" w:sz="4" w:space="0" w:color="auto"/>
            </w:tcBorders>
            <w:vAlign w:val="center"/>
            <w:hideMark/>
          </w:tcPr>
          <w:p w14:paraId="165F7C8E" w14:textId="77777777" w:rsidR="00332093" w:rsidRPr="00267124" w:rsidRDefault="00332093">
            <w:pPr>
              <w:rPr>
                <w:rFonts w:cs="Arial"/>
              </w:rPr>
            </w:pPr>
          </w:p>
        </w:tc>
        <w:tc>
          <w:tcPr>
            <w:tcW w:w="1831" w:type="dxa"/>
            <w:tcBorders>
              <w:top w:val="single" w:sz="4" w:space="0" w:color="auto"/>
              <w:left w:val="single" w:sz="4" w:space="0" w:color="auto"/>
              <w:bottom w:val="single" w:sz="4" w:space="0" w:color="auto"/>
              <w:right w:val="single" w:sz="4" w:space="0" w:color="auto"/>
            </w:tcBorders>
          </w:tcPr>
          <w:p w14:paraId="683A142C" w14:textId="77777777" w:rsidR="00332093" w:rsidRPr="00267124" w:rsidRDefault="00332093">
            <w:pPr>
              <w:spacing w:line="276" w:lineRule="auto"/>
              <w:rPr>
                <w:rFonts w:cs="Arial"/>
              </w:rPr>
            </w:pPr>
            <w:r>
              <w:rPr>
                <w:rFonts w:cs="Arial"/>
              </w:rPr>
              <w:t>Color ID3</w:t>
            </w:r>
          </w:p>
        </w:tc>
        <w:tc>
          <w:tcPr>
            <w:tcW w:w="1049" w:type="dxa"/>
            <w:tcBorders>
              <w:top w:val="single" w:sz="4" w:space="0" w:color="auto"/>
              <w:left w:val="single" w:sz="4" w:space="0" w:color="auto"/>
              <w:bottom w:val="single" w:sz="4" w:space="0" w:color="auto"/>
              <w:right w:val="single" w:sz="4" w:space="0" w:color="auto"/>
            </w:tcBorders>
          </w:tcPr>
          <w:p w14:paraId="1724CBDB" w14:textId="77777777" w:rsidR="00332093" w:rsidRPr="00267124" w:rsidRDefault="00332093">
            <w:pPr>
              <w:spacing w:line="276" w:lineRule="auto"/>
              <w:rPr>
                <w:rFonts w:cs="Arial"/>
              </w:rPr>
            </w:pPr>
            <w:r>
              <w:rPr>
                <w:rFonts w:cs="Arial"/>
              </w:rPr>
              <w:t>0x03</w:t>
            </w:r>
          </w:p>
        </w:tc>
        <w:tc>
          <w:tcPr>
            <w:tcW w:w="3907" w:type="dxa"/>
            <w:tcBorders>
              <w:top w:val="single" w:sz="4" w:space="0" w:color="auto"/>
              <w:left w:val="single" w:sz="4" w:space="0" w:color="auto"/>
              <w:bottom w:val="single" w:sz="4" w:space="0" w:color="auto"/>
              <w:right w:val="single" w:sz="4" w:space="0" w:color="auto"/>
            </w:tcBorders>
          </w:tcPr>
          <w:p w14:paraId="79AD4B4D" w14:textId="77777777" w:rsidR="00332093" w:rsidRPr="00267124" w:rsidRDefault="00332093">
            <w:pPr>
              <w:spacing w:line="276" w:lineRule="auto"/>
              <w:rPr>
                <w:rFonts w:cs="Arial"/>
              </w:rPr>
            </w:pPr>
          </w:p>
        </w:tc>
      </w:tr>
      <w:tr w:rsidR="00332093" w:rsidRPr="00267124" w14:paraId="06A31BDA" w14:textId="77777777" w:rsidTr="00332093">
        <w:trPr>
          <w:jc w:val="center"/>
        </w:trPr>
        <w:tc>
          <w:tcPr>
            <w:tcW w:w="2827" w:type="dxa"/>
            <w:vMerge/>
            <w:tcBorders>
              <w:left w:val="single" w:sz="4" w:space="0" w:color="auto"/>
              <w:right w:val="single" w:sz="4" w:space="0" w:color="auto"/>
            </w:tcBorders>
            <w:vAlign w:val="center"/>
          </w:tcPr>
          <w:p w14:paraId="027EBC6A" w14:textId="77777777" w:rsidR="00332093" w:rsidRPr="00267124" w:rsidRDefault="00332093">
            <w:pPr>
              <w:rPr>
                <w:rFonts w:cs="Arial"/>
              </w:rPr>
            </w:pPr>
          </w:p>
        </w:tc>
        <w:tc>
          <w:tcPr>
            <w:tcW w:w="1831" w:type="dxa"/>
            <w:tcBorders>
              <w:top w:val="single" w:sz="4" w:space="0" w:color="auto"/>
              <w:left w:val="single" w:sz="4" w:space="0" w:color="auto"/>
              <w:bottom w:val="single" w:sz="4" w:space="0" w:color="auto"/>
              <w:right w:val="single" w:sz="4" w:space="0" w:color="auto"/>
            </w:tcBorders>
          </w:tcPr>
          <w:p w14:paraId="530EDB50" w14:textId="77777777" w:rsidR="00332093" w:rsidRPr="00267124" w:rsidRDefault="00332093">
            <w:pPr>
              <w:spacing w:line="276" w:lineRule="auto"/>
              <w:rPr>
                <w:rFonts w:cs="Arial"/>
              </w:rPr>
            </w:pPr>
            <w:r>
              <w:rPr>
                <w:rFonts w:cs="Arial"/>
              </w:rPr>
              <w:t>Cont.</w:t>
            </w:r>
          </w:p>
        </w:tc>
        <w:tc>
          <w:tcPr>
            <w:tcW w:w="1049" w:type="dxa"/>
            <w:tcBorders>
              <w:top w:val="single" w:sz="4" w:space="0" w:color="auto"/>
              <w:left w:val="single" w:sz="4" w:space="0" w:color="auto"/>
              <w:bottom w:val="single" w:sz="4" w:space="0" w:color="auto"/>
              <w:right w:val="single" w:sz="4" w:space="0" w:color="auto"/>
            </w:tcBorders>
          </w:tcPr>
          <w:p w14:paraId="7C007DBA" w14:textId="77777777" w:rsidR="00332093" w:rsidRPr="00267124" w:rsidRDefault="00332093">
            <w:pPr>
              <w:spacing w:line="276" w:lineRule="auto"/>
              <w:rPr>
                <w:rFonts w:cs="Arial"/>
              </w:rPr>
            </w:pPr>
            <w:r>
              <w:rPr>
                <w:rFonts w:cs="Arial"/>
              </w:rPr>
              <w:t>0x04 – 0xFF</w:t>
            </w:r>
          </w:p>
        </w:tc>
        <w:tc>
          <w:tcPr>
            <w:tcW w:w="3907" w:type="dxa"/>
            <w:tcBorders>
              <w:top w:val="single" w:sz="4" w:space="0" w:color="auto"/>
              <w:left w:val="single" w:sz="4" w:space="0" w:color="auto"/>
              <w:bottom w:val="single" w:sz="4" w:space="0" w:color="auto"/>
              <w:right w:val="single" w:sz="4" w:space="0" w:color="auto"/>
            </w:tcBorders>
          </w:tcPr>
          <w:p w14:paraId="39E44E78" w14:textId="77777777" w:rsidR="00332093" w:rsidRPr="00267124" w:rsidRDefault="00332093">
            <w:pPr>
              <w:spacing w:line="276" w:lineRule="auto"/>
              <w:rPr>
                <w:rFonts w:cs="Arial"/>
              </w:rPr>
            </w:pPr>
            <w:r>
              <w:rPr>
                <w:rFonts w:cs="Arial"/>
              </w:rPr>
              <w:t>Reference separate document with the ambient light Colors and Color ID’s used</w:t>
            </w:r>
          </w:p>
        </w:tc>
      </w:tr>
    </w:tbl>
    <w:p w14:paraId="3A702DE6" w14:textId="77777777" w:rsidR="00332093" w:rsidRPr="00267124" w:rsidRDefault="00332093">
      <w:pPr>
        <w:rPr>
          <w:rFonts w:cs="Arial"/>
        </w:rPr>
      </w:pPr>
    </w:p>
    <w:p w14:paraId="7C9D90C4" w14:textId="77777777" w:rsidR="00332093" w:rsidRDefault="00332093" w:rsidP="00332093">
      <w:pPr>
        <w:pStyle w:val="Heading4"/>
      </w:pPr>
      <w:r w:rsidRPr="00B9479B">
        <w:t>MD-REQ-192189/B-</w:t>
      </w:r>
      <w:proofErr w:type="spellStart"/>
      <w:r w:rsidRPr="00B9479B">
        <w:t>LightAmbColor_No_Rq</w:t>
      </w:r>
      <w:proofErr w:type="spellEnd"/>
      <w:r w:rsidRPr="00B9479B">
        <w:t xml:space="preserve"> - Variant 2</w:t>
      </w:r>
    </w:p>
    <w:p w14:paraId="43C7A298" w14:textId="77777777" w:rsidR="00332093" w:rsidRPr="00A163AE" w:rsidRDefault="00332093">
      <w:pPr>
        <w:rPr>
          <w:rFonts w:cs="Arial"/>
        </w:rPr>
      </w:pPr>
      <w:r w:rsidRPr="00A163AE">
        <w:rPr>
          <w:rFonts w:cs="Arial"/>
          <w:b/>
        </w:rPr>
        <w:t>Message Type:</w:t>
      </w:r>
      <w:r w:rsidRPr="00A163AE">
        <w:rPr>
          <w:rFonts w:cs="Arial"/>
        </w:rPr>
        <w:t xml:space="preserve">  Request</w:t>
      </w:r>
    </w:p>
    <w:p w14:paraId="5CB57091" w14:textId="77777777" w:rsidR="00332093" w:rsidRPr="00A163AE" w:rsidRDefault="00332093">
      <w:pPr>
        <w:rPr>
          <w:rFonts w:cs="Arial"/>
        </w:rPr>
      </w:pPr>
    </w:p>
    <w:p w14:paraId="37AC523A" w14:textId="77777777" w:rsidR="00332093" w:rsidRPr="00A163AE" w:rsidRDefault="00332093">
      <w:pPr>
        <w:rPr>
          <w:rFonts w:cs="Arial"/>
        </w:rPr>
      </w:pPr>
      <w:r>
        <w:rPr>
          <w:rFonts w:cs="Arial"/>
        </w:rPr>
        <w:t>The Ambient Lighting Client uses this signal to request the</w:t>
      </w:r>
      <w:r w:rsidRPr="00A163AE">
        <w:rPr>
          <w:rFonts w:cs="Arial"/>
        </w:rPr>
        <w:t xml:space="preserve"> color selection for ambient lighting</w:t>
      </w:r>
      <w:r>
        <w:rPr>
          <w:rFonts w:cs="Arial"/>
        </w:rPr>
        <w:t xml:space="preserve"> from the Ambient Lighting Server</w:t>
      </w:r>
      <w:r w:rsidRPr="00A163AE">
        <w:rPr>
          <w:rFonts w:cs="Arial"/>
        </w:rPr>
        <w:t>.</w:t>
      </w:r>
    </w:p>
    <w:p w14:paraId="68DB55F5" w14:textId="77777777" w:rsidR="00332093" w:rsidRPr="00A163AE" w:rsidRDefault="0033209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191"/>
        <w:gridCol w:w="1409"/>
        <w:gridCol w:w="3547"/>
      </w:tblGrid>
      <w:tr w:rsidR="00332093" w:rsidRPr="00A163AE" w14:paraId="57BA5567" w14:textId="77777777" w:rsidTr="00332093">
        <w:trPr>
          <w:jc w:val="center"/>
        </w:trPr>
        <w:tc>
          <w:tcPr>
            <w:tcW w:w="2467" w:type="dxa"/>
            <w:tcBorders>
              <w:top w:val="single" w:sz="4" w:space="0" w:color="auto"/>
              <w:left w:val="single" w:sz="4" w:space="0" w:color="auto"/>
              <w:bottom w:val="single" w:sz="4" w:space="0" w:color="auto"/>
              <w:right w:val="single" w:sz="4" w:space="0" w:color="auto"/>
            </w:tcBorders>
            <w:hideMark/>
          </w:tcPr>
          <w:p w14:paraId="417D7E82" w14:textId="77777777" w:rsidR="00332093" w:rsidRPr="00A163AE" w:rsidRDefault="00332093">
            <w:pPr>
              <w:spacing w:line="276" w:lineRule="auto"/>
              <w:rPr>
                <w:rFonts w:cs="Arial"/>
                <w:b/>
              </w:rPr>
            </w:pPr>
            <w:r w:rsidRPr="00A163AE">
              <w:rPr>
                <w:rFonts w:cs="Arial"/>
                <w:b/>
              </w:rPr>
              <w:t>Logical Signal Name</w:t>
            </w:r>
          </w:p>
        </w:tc>
        <w:tc>
          <w:tcPr>
            <w:tcW w:w="2191" w:type="dxa"/>
            <w:tcBorders>
              <w:top w:val="single" w:sz="4" w:space="0" w:color="auto"/>
              <w:left w:val="single" w:sz="4" w:space="0" w:color="auto"/>
              <w:bottom w:val="single" w:sz="4" w:space="0" w:color="auto"/>
              <w:right w:val="single" w:sz="4" w:space="0" w:color="auto"/>
            </w:tcBorders>
            <w:hideMark/>
          </w:tcPr>
          <w:p w14:paraId="066B074A" w14:textId="77777777" w:rsidR="00332093" w:rsidRPr="00A163AE" w:rsidRDefault="00332093">
            <w:pPr>
              <w:spacing w:line="276" w:lineRule="auto"/>
              <w:rPr>
                <w:rFonts w:cs="Arial"/>
                <w:b/>
              </w:rPr>
            </w:pPr>
            <w:r w:rsidRPr="00A163AE">
              <w:rPr>
                <w:rFonts w:cs="Arial"/>
                <w:b/>
              </w:rPr>
              <w:t>Literals</w:t>
            </w:r>
          </w:p>
        </w:tc>
        <w:tc>
          <w:tcPr>
            <w:tcW w:w="1409" w:type="dxa"/>
            <w:tcBorders>
              <w:top w:val="single" w:sz="4" w:space="0" w:color="auto"/>
              <w:left w:val="single" w:sz="4" w:space="0" w:color="auto"/>
              <w:bottom w:val="single" w:sz="4" w:space="0" w:color="auto"/>
              <w:right w:val="single" w:sz="4" w:space="0" w:color="auto"/>
            </w:tcBorders>
            <w:hideMark/>
          </w:tcPr>
          <w:p w14:paraId="53034EFD" w14:textId="77777777" w:rsidR="00332093" w:rsidRPr="00A163AE" w:rsidRDefault="00332093">
            <w:pPr>
              <w:spacing w:line="276" w:lineRule="auto"/>
              <w:rPr>
                <w:rFonts w:cs="Arial"/>
                <w:b/>
              </w:rPr>
            </w:pPr>
            <w:r w:rsidRPr="00A163AE">
              <w:rPr>
                <w:rFonts w:cs="Arial"/>
                <w:b/>
              </w:rPr>
              <w:t>Value</w:t>
            </w:r>
          </w:p>
        </w:tc>
        <w:tc>
          <w:tcPr>
            <w:tcW w:w="3547" w:type="dxa"/>
            <w:tcBorders>
              <w:top w:val="single" w:sz="4" w:space="0" w:color="auto"/>
              <w:left w:val="single" w:sz="4" w:space="0" w:color="auto"/>
              <w:bottom w:val="single" w:sz="4" w:space="0" w:color="auto"/>
              <w:right w:val="single" w:sz="4" w:space="0" w:color="auto"/>
            </w:tcBorders>
            <w:hideMark/>
          </w:tcPr>
          <w:p w14:paraId="40FA2716" w14:textId="77777777" w:rsidR="00332093" w:rsidRPr="00A163AE" w:rsidRDefault="00332093">
            <w:pPr>
              <w:spacing w:line="276" w:lineRule="auto"/>
              <w:rPr>
                <w:rFonts w:cs="Arial"/>
                <w:b/>
              </w:rPr>
            </w:pPr>
            <w:r w:rsidRPr="00A163AE">
              <w:rPr>
                <w:rFonts w:cs="Arial"/>
                <w:b/>
              </w:rPr>
              <w:t>Description</w:t>
            </w:r>
          </w:p>
        </w:tc>
      </w:tr>
      <w:tr w:rsidR="00332093" w:rsidRPr="00A163AE" w14:paraId="2D4CD1EF" w14:textId="77777777" w:rsidTr="00332093">
        <w:trPr>
          <w:jc w:val="center"/>
        </w:trPr>
        <w:tc>
          <w:tcPr>
            <w:tcW w:w="2467" w:type="dxa"/>
            <w:vMerge w:val="restart"/>
            <w:tcBorders>
              <w:top w:val="single" w:sz="4" w:space="0" w:color="auto"/>
              <w:left w:val="single" w:sz="4" w:space="0" w:color="auto"/>
              <w:right w:val="single" w:sz="4" w:space="0" w:color="auto"/>
            </w:tcBorders>
          </w:tcPr>
          <w:p w14:paraId="226B252A" w14:textId="77777777" w:rsidR="00332093" w:rsidRPr="00A163AE" w:rsidRDefault="00332093">
            <w:pPr>
              <w:widowControl w:val="0"/>
              <w:tabs>
                <w:tab w:val="left" w:pos="720"/>
              </w:tabs>
              <w:spacing w:line="276" w:lineRule="auto"/>
              <w:rPr>
                <w:rFonts w:cs="Arial"/>
              </w:rPr>
            </w:pPr>
            <w:proofErr w:type="spellStart"/>
            <w:r>
              <w:rPr>
                <w:rFonts w:cs="Arial"/>
              </w:rPr>
              <w:t>LightAmbColor_No_Rq</w:t>
            </w:r>
            <w:proofErr w:type="spellEnd"/>
            <w:r>
              <w:rPr>
                <w:rFonts w:cs="Arial"/>
              </w:rPr>
              <w:t xml:space="preserve"> – Variant 2</w:t>
            </w:r>
          </w:p>
          <w:p w14:paraId="037D8072" w14:textId="77777777" w:rsidR="00332093" w:rsidRPr="00A163AE" w:rsidRDefault="00332093">
            <w:pPr>
              <w:spacing w:line="276" w:lineRule="auto"/>
              <w:rPr>
                <w:rFonts w:cs="Arial"/>
              </w:rPr>
            </w:pPr>
          </w:p>
        </w:tc>
        <w:tc>
          <w:tcPr>
            <w:tcW w:w="2191" w:type="dxa"/>
            <w:tcBorders>
              <w:top w:val="single" w:sz="4" w:space="0" w:color="auto"/>
              <w:left w:val="single" w:sz="4" w:space="0" w:color="auto"/>
              <w:bottom w:val="single" w:sz="4" w:space="0" w:color="auto"/>
              <w:right w:val="single" w:sz="4" w:space="0" w:color="auto"/>
            </w:tcBorders>
          </w:tcPr>
          <w:p w14:paraId="00B55422" w14:textId="77777777" w:rsidR="00332093" w:rsidRPr="00A163AE" w:rsidRDefault="00332093">
            <w:pPr>
              <w:spacing w:line="276" w:lineRule="auto"/>
              <w:rPr>
                <w:rFonts w:cs="Arial"/>
              </w:rPr>
            </w:pPr>
            <w:r>
              <w:rPr>
                <w:rFonts w:cs="Arial"/>
              </w:rPr>
              <w:t>Inactive</w:t>
            </w:r>
          </w:p>
        </w:tc>
        <w:tc>
          <w:tcPr>
            <w:tcW w:w="1409" w:type="dxa"/>
            <w:tcBorders>
              <w:top w:val="single" w:sz="4" w:space="0" w:color="auto"/>
              <w:left w:val="single" w:sz="4" w:space="0" w:color="auto"/>
              <w:bottom w:val="single" w:sz="4" w:space="0" w:color="auto"/>
              <w:right w:val="single" w:sz="4" w:space="0" w:color="auto"/>
            </w:tcBorders>
          </w:tcPr>
          <w:p w14:paraId="4769511A" w14:textId="77777777" w:rsidR="00332093" w:rsidRPr="00A163AE" w:rsidRDefault="00332093">
            <w:pPr>
              <w:spacing w:line="276" w:lineRule="auto"/>
              <w:rPr>
                <w:rFonts w:cs="Arial"/>
              </w:rPr>
            </w:pPr>
            <w:r>
              <w:rPr>
                <w:rFonts w:cs="Arial"/>
              </w:rPr>
              <w:t>0x00</w:t>
            </w:r>
          </w:p>
        </w:tc>
        <w:tc>
          <w:tcPr>
            <w:tcW w:w="3547" w:type="dxa"/>
            <w:tcBorders>
              <w:top w:val="single" w:sz="4" w:space="0" w:color="auto"/>
              <w:left w:val="single" w:sz="4" w:space="0" w:color="auto"/>
              <w:bottom w:val="single" w:sz="4" w:space="0" w:color="auto"/>
              <w:right w:val="single" w:sz="4" w:space="0" w:color="auto"/>
            </w:tcBorders>
            <w:vAlign w:val="center"/>
          </w:tcPr>
          <w:p w14:paraId="2E59277E" w14:textId="77777777" w:rsidR="00332093" w:rsidRPr="00A163AE" w:rsidRDefault="00332093">
            <w:pPr>
              <w:autoSpaceDE w:val="0"/>
              <w:autoSpaceDN w:val="0"/>
              <w:adjustRightInd w:val="0"/>
              <w:spacing w:line="276" w:lineRule="auto"/>
              <w:rPr>
                <w:rFonts w:cs="Arial"/>
              </w:rPr>
            </w:pPr>
          </w:p>
        </w:tc>
      </w:tr>
      <w:tr w:rsidR="00332093" w:rsidRPr="00A163AE" w14:paraId="42A50811" w14:textId="77777777" w:rsidTr="00332093">
        <w:trPr>
          <w:jc w:val="center"/>
        </w:trPr>
        <w:tc>
          <w:tcPr>
            <w:tcW w:w="2467" w:type="dxa"/>
            <w:vMerge/>
            <w:tcBorders>
              <w:left w:val="single" w:sz="4" w:space="0" w:color="auto"/>
              <w:right w:val="single" w:sz="4" w:space="0" w:color="auto"/>
            </w:tcBorders>
            <w:vAlign w:val="center"/>
            <w:hideMark/>
          </w:tcPr>
          <w:p w14:paraId="771E8A66"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69B05D51" w14:textId="77777777" w:rsidR="00332093" w:rsidRPr="00A163AE" w:rsidRDefault="00332093">
            <w:pPr>
              <w:spacing w:line="276" w:lineRule="auto"/>
              <w:rPr>
                <w:rFonts w:cs="Arial"/>
              </w:rPr>
            </w:pPr>
            <w:r>
              <w:rPr>
                <w:rFonts w:cs="Arial"/>
              </w:rPr>
              <w:t>Color ID1</w:t>
            </w:r>
          </w:p>
        </w:tc>
        <w:tc>
          <w:tcPr>
            <w:tcW w:w="1409" w:type="dxa"/>
            <w:tcBorders>
              <w:top w:val="single" w:sz="4" w:space="0" w:color="auto"/>
              <w:left w:val="single" w:sz="4" w:space="0" w:color="auto"/>
              <w:bottom w:val="single" w:sz="4" w:space="0" w:color="auto"/>
              <w:right w:val="single" w:sz="4" w:space="0" w:color="auto"/>
            </w:tcBorders>
          </w:tcPr>
          <w:p w14:paraId="2DF8ECC8" w14:textId="77777777" w:rsidR="00332093" w:rsidRPr="00A163AE" w:rsidRDefault="00332093">
            <w:pPr>
              <w:spacing w:line="276" w:lineRule="auto"/>
              <w:rPr>
                <w:rFonts w:cs="Arial"/>
              </w:rPr>
            </w:pPr>
            <w:r>
              <w:rPr>
                <w:rFonts w:cs="Arial"/>
              </w:rPr>
              <w:t>0x01</w:t>
            </w:r>
          </w:p>
        </w:tc>
        <w:tc>
          <w:tcPr>
            <w:tcW w:w="3547" w:type="dxa"/>
            <w:tcBorders>
              <w:top w:val="single" w:sz="4" w:space="0" w:color="auto"/>
              <w:left w:val="single" w:sz="4" w:space="0" w:color="auto"/>
              <w:bottom w:val="single" w:sz="4" w:space="0" w:color="auto"/>
              <w:right w:val="single" w:sz="4" w:space="0" w:color="auto"/>
            </w:tcBorders>
          </w:tcPr>
          <w:p w14:paraId="41A06DE7" w14:textId="77777777" w:rsidR="00332093" w:rsidRPr="00A163AE" w:rsidRDefault="00332093">
            <w:pPr>
              <w:spacing w:line="276" w:lineRule="auto"/>
              <w:rPr>
                <w:rFonts w:cs="Arial"/>
              </w:rPr>
            </w:pPr>
          </w:p>
        </w:tc>
      </w:tr>
      <w:tr w:rsidR="00332093" w:rsidRPr="00A163AE" w14:paraId="20009F77" w14:textId="77777777" w:rsidTr="00332093">
        <w:trPr>
          <w:jc w:val="center"/>
        </w:trPr>
        <w:tc>
          <w:tcPr>
            <w:tcW w:w="2467" w:type="dxa"/>
            <w:vMerge/>
            <w:tcBorders>
              <w:left w:val="single" w:sz="4" w:space="0" w:color="auto"/>
              <w:right w:val="single" w:sz="4" w:space="0" w:color="auto"/>
            </w:tcBorders>
            <w:vAlign w:val="center"/>
            <w:hideMark/>
          </w:tcPr>
          <w:p w14:paraId="50334326"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59A3F3E0" w14:textId="77777777" w:rsidR="00332093" w:rsidRPr="00A163AE" w:rsidRDefault="00332093">
            <w:pPr>
              <w:spacing w:line="276" w:lineRule="auto"/>
              <w:rPr>
                <w:rFonts w:cs="Arial"/>
              </w:rPr>
            </w:pPr>
            <w:r>
              <w:rPr>
                <w:rFonts w:cs="Arial"/>
              </w:rPr>
              <w:t>Color ID2</w:t>
            </w:r>
          </w:p>
        </w:tc>
        <w:tc>
          <w:tcPr>
            <w:tcW w:w="1409" w:type="dxa"/>
            <w:tcBorders>
              <w:top w:val="single" w:sz="4" w:space="0" w:color="auto"/>
              <w:left w:val="single" w:sz="4" w:space="0" w:color="auto"/>
              <w:bottom w:val="single" w:sz="4" w:space="0" w:color="auto"/>
              <w:right w:val="single" w:sz="4" w:space="0" w:color="auto"/>
            </w:tcBorders>
          </w:tcPr>
          <w:p w14:paraId="01CFC7DF" w14:textId="77777777" w:rsidR="00332093" w:rsidRPr="00A163AE" w:rsidRDefault="00332093">
            <w:pPr>
              <w:spacing w:line="276" w:lineRule="auto"/>
              <w:rPr>
                <w:rFonts w:cs="Arial"/>
              </w:rPr>
            </w:pPr>
            <w:r>
              <w:rPr>
                <w:rFonts w:cs="Arial"/>
              </w:rPr>
              <w:t>0x02</w:t>
            </w:r>
          </w:p>
        </w:tc>
        <w:tc>
          <w:tcPr>
            <w:tcW w:w="3547" w:type="dxa"/>
            <w:tcBorders>
              <w:top w:val="single" w:sz="4" w:space="0" w:color="auto"/>
              <w:left w:val="single" w:sz="4" w:space="0" w:color="auto"/>
              <w:bottom w:val="single" w:sz="4" w:space="0" w:color="auto"/>
              <w:right w:val="single" w:sz="4" w:space="0" w:color="auto"/>
            </w:tcBorders>
          </w:tcPr>
          <w:p w14:paraId="1B337448" w14:textId="77777777" w:rsidR="00332093" w:rsidRPr="00A163AE" w:rsidRDefault="00332093">
            <w:pPr>
              <w:spacing w:line="276" w:lineRule="auto"/>
              <w:rPr>
                <w:rFonts w:cs="Arial"/>
              </w:rPr>
            </w:pPr>
          </w:p>
        </w:tc>
      </w:tr>
      <w:tr w:rsidR="00332093" w:rsidRPr="00A163AE" w14:paraId="320D41FA" w14:textId="77777777" w:rsidTr="00332093">
        <w:trPr>
          <w:jc w:val="center"/>
        </w:trPr>
        <w:tc>
          <w:tcPr>
            <w:tcW w:w="2467" w:type="dxa"/>
            <w:vMerge/>
            <w:tcBorders>
              <w:left w:val="single" w:sz="4" w:space="0" w:color="auto"/>
              <w:right w:val="single" w:sz="4" w:space="0" w:color="auto"/>
            </w:tcBorders>
            <w:vAlign w:val="center"/>
            <w:hideMark/>
          </w:tcPr>
          <w:p w14:paraId="52F25047"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34FE888A" w14:textId="77777777" w:rsidR="00332093" w:rsidRPr="00A163AE" w:rsidRDefault="00332093">
            <w:pPr>
              <w:spacing w:line="276" w:lineRule="auto"/>
              <w:rPr>
                <w:rFonts w:cs="Arial"/>
              </w:rPr>
            </w:pPr>
            <w:r>
              <w:rPr>
                <w:rFonts w:cs="Arial"/>
              </w:rPr>
              <w:t>Color ID3</w:t>
            </w:r>
          </w:p>
        </w:tc>
        <w:tc>
          <w:tcPr>
            <w:tcW w:w="1409" w:type="dxa"/>
            <w:tcBorders>
              <w:top w:val="single" w:sz="4" w:space="0" w:color="auto"/>
              <w:left w:val="single" w:sz="4" w:space="0" w:color="auto"/>
              <w:bottom w:val="single" w:sz="4" w:space="0" w:color="auto"/>
              <w:right w:val="single" w:sz="4" w:space="0" w:color="auto"/>
            </w:tcBorders>
          </w:tcPr>
          <w:p w14:paraId="23C8DA52" w14:textId="77777777" w:rsidR="00332093" w:rsidRPr="00A163AE" w:rsidRDefault="00332093">
            <w:pPr>
              <w:spacing w:line="276" w:lineRule="auto"/>
              <w:rPr>
                <w:rFonts w:cs="Arial"/>
              </w:rPr>
            </w:pPr>
            <w:r>
              <w:rPr>
                <w:rFonts w:cs="Arial"/>
              </w:rPr>
              <w:t>0x03</w:t>
            </w:r>
          </w:p>
        </w:tc>
        <w:tc>
          <w:tcPr>
            <w:tcW w:w="3547" w:type="dxa"/>
            <w:tcBorders>
              <w:top w:val="single" w:sz="4" w:space="0" w:color="auto"/>
              <w:left w:val="single" w:sz="4" w:space="0" w:color="auto"/>
              <w:bottom w:val="single" w:sz="4" w:space="0" w:color="auto"/>
              <w:right w:val="single" w:sz="4" w:space="0" w:color="auto"/>
            </w:tcBorders>
          </w:tcPr>
          <w:p w14:paraId="6B6C3A80" w14:textId="77777777" w:rsidR="00332093" w:rsidRPr="00A163AE" w:rsidRDefault="00332093">
            <w:pPr>
              <w:spacing w:line="276" w:lineRule="auto"/>
              <w:rPr>
                <w:rFonts w:cs="Arial"/>
              </w:rPr>
            </w:pPr>
          </w:p>
        </w:tc>
      </w:tr>
      <w:tr w:rsidR="00332093" w:rsidRPr="00A163AE" w14:paraId="6C477D0D" w14:textId="77777777" w:rsidTr="00332093">
        <w:trPr>
          <w:jc w:val="center"/>
        </w:trPr>
        <w:tc>
          <w:tcPr>
            <w:tcW w:w="2467" w:type="dxa"/>
            <w:vMerge/>
            <w:tcBorders>
              <w:left w:val="single" w:sz="4" w:space="0" w:color="auto"/>
              <w:right w:val="single" w:sz="4" w:space="0" w:color="auto"/>
            </w:tcBorders>
            <w:vAlign w:val="center"/>
          </w:tcPr>
          <w:p w14:paraId="41A8E8DD"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07FA4659" w14:textId="77777777" w:rsidR="00332093" w:rsidRDefault="00332093">
            <w:pPr>
              <w:spacing w:line="276" w:lineRule="auto"/>
              <w:rPr>
                <w:rFonts w:cs="Arial"/>
              </w:rPr>
            </w:pPr>
            <w:r>
              <w:rPr>
                <w:rFonts w:cs="Arial"/>
              </w:rPr>
              <w:t>Color ID4</w:t>
            </w:r>
          </w:p>
        </w:tc>
        <w:tc>
          <w:tcPr>
            <w:tcW w:w="1409" w:type="dxa"/>
            <w:tcBorders>
              <w:top w:val="single" w:sz="4" w:space="0" w:color="auto"/>
              <w:left w:val="single" w:sz="4" w:space="0" w:color="auto"/>
              <w:bottom w:val="single" w:sz="4" w:space="0" w:color="auto"/>
              <w:right w:val="single" w:sz="4" w:space="0" w:color="auto"/>
            </w:tcBorders>
          </w:tcPr>
          <w:p w14:paraId="27697291" w14:textId="77777777" w:rsidR="00332093" w:rsidRDefault="00332093">
            <w:pPr>
              <w:spacing w:line="276" w:lineRule="auto"/>
              <w:rPr>
                <w:rFonts w:cs="Arial"/>
              </w:rPr>
            </w:pPr>
            <w:r>
              <w:rPr>
                <w:rFonts w:cs="Arial"/>
              </w:rPr>
              <w:t>0x04</w:t>
            </w:r>
          </w:p>
        </w:tc>
        <w:tc>
          <w:tcPr>
            <w:tcW w:w="3547" w:type="dxa"/>
            <w:tcBorders>
              <w:top w:val="single" w:sz="4" w:space="0" w:color="auto"/>
              <w:left w:val="single" w:sz="4" w:space="0" w:color="auto"/>
              <w:bottom w:val="single" w:sz="4" w:space="0" w:color="auto"/>
              <w:right w:val="single" w:sz="4" w:space="0" w:color="auto"/>
            </w:tcBorders>
          </w:tcPr>
          <w:p w14:paraId="135CDAED" w14:textId="77777777" w:rsidR="00332093" w:rsidRPr="00A163AE" w:rsidRDefault="00332093">
            <w:pPr>
              <w:spacing w:line="276" w:lineRule="auto"/>
              <w:rPr>
                <w:rFonts w:cs="Arial"/>
              </w:rPr>
            </w:pPr>
          </w:p>
        </w:tc>
      </w:tr>
      <w:tr w:rsidR="00332093" w:rsidRPr="00A163AE" w14:paraId="305F3A40" w14:textId="77777777" w:rsidTr="00332093">
        <w:trPr>
          <w:jc w:val="center"/>
        </w:trPr>
        <w:tc>
          <w:tcPr>
            <w:tcW w:w="2467" w:type="dxa"/>
            <w:vMerge/>
            <w:tcBorders>
              <w:left w:val="single" w:sz="4" w:space="0" w:color="auto"/>
              <w:right w:val="single" w:sz="4" w:space="0" w:color="auto"/>
            </w:tcBorders>
            <w:vAlign w:val="center"/>
          </w:tcPr>
          <w:p w14:paraId="0D955C74"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36088404" w14:textId="77777777" w:rsidR="00332093" w:rsidRDefault="00332093">
            <w:pPr>
              <w:spacing w:line="276" w:lineRule="auto"/>
              <w:rPr>
                <w:rFonts w:cs="Arial"/>
              </w:rPr>
            </w:pPr>
            <w:r>
              <w:rPr>
                <w:rFonts w:cs="Arial"/>
              </w:rPr>
              <w:t>Color ID5</w:t>
            </w:r>
          </w:p>
        </w:tc>
        <w:tc>
          <w:tcPr>
            <w:tcW w:w="1409" w:type="dxa"/>
            <w:tcBorders>
              <w:top w:val="single" w:sz="4" w:space="0" w:color="auto"/>
              <w:left w:val="single" w:sz="4" w:space="0" w:color="auto"/>
              <w:bottom w:val="single" w:sz="4" w:space="0" w:color="auto"/>
              <w:right w:val="single" w:sz="4" w:space="0" w:color="auto"/>
            </w:tcBorders>
          </w:tcPr>
          <w:p w14:paraId="7FBD57EE" w14:textId="77777777" w:rsidR="00332093" w:rsidRDefault="00332093">
            <w:pPr>
              <w:spacing w:line="276" w:lineRule="auto"/>
              <w:rPr>
                <w:rFonts w:cs="Arial"/>
              </w:rPr>
            </w:pPr>
            <w:r>
              <w:rPr>
                <w:rFonts w:cs="Arial"/>
              </w:rPr>
              <w:t>0x05</w:t>
            </w:r>
          </w:p>
        </w:tc>
        <w:tc>
          <w:tcPr>
            <w:tcW w:w="3547" w:type="dxa"/>
            <w:tcBorders>
              <w:top w:val="single" w:sz="4" w:space="0" w:color="auto"/>
              <w:left w:val="single" w:sz="4" w:space="0" w:color="auto"/>
              <w:bottom w:val="single" w:sz="4" w:space="0" w:color="auto"/>
              <w:right w:val="single" w:sz="4" w:space="0" w:color="auto"/>
            </w:tcBorders>
          </w:tcPr>
          <w:p w14:paraId="1DE3346F" w14:textId="77777777" w:rsidR="00332093" w:rsidRPr="00A163AE" w:rsidRDefault="00332093">
            <w:pPr>
              <w:spacing w:line="276" w:lineRule="auto"/>
              <w:rPr>
                <w:rFonts w:cs="Arial"/>
              </w:rPr>
            </w:pPr>
          </w:p>
        </w:tc>
      </w:tr>
      <w:tr w:rsidR="00332093" w:rsidRPr="00A163AE" w14:paraId="1CB2953B" w14:textId="77777777" w:rsidTr="00332093">
        <w:trPr>
          <w:jc w:val="center"/>
        </w:trPr>
        <w:tc>
          <w:tcPr>
            <w:tcW w:w="2467" w:type="dxa"/>
            <w:vMerge/>
            <w:tcBorders>
              <w:left w:val="single" w:sz="4" w:space="0" w:color="auto"/>
              <w:right w:val="single" w:sz="4" w:space="0" w:color="auto"/>
            </w:tcBorders>
            <w:vAlign w:val="center"/>
          </w:tcPr>
          <w:p w14:paraId="504A7E5E"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54DEC32D" w14:textId="77777777" w:rsidR="00332093" w:rsidRDefault="00332093">
            <w:pPr>
              <w:spacing w:line="276" w:lineRule="auto"/>
              <w:rPr>
                <w:rFonts w:cs="Arial"/>
              </w:rPr>
            </w:pPr>
            <w:r>
              <w:rPr>
                <w:rFonts w:cs="Arial"/>
              </w:rPr>
              <w:t>Color ID6</w:t>
            </w:r>
          </w:p>
        </w:tc>
        <w:tc>
          <w:tcPr>
            <w:tcW w:w="1409" w:type="dxa"/>
            <w:tcBorders>
              <w:top w:val="single" w:sz="4" w:space="0" w:color="auto"/>
              <w:left w:val="single" w:sz="4" w:space="0" w:color="auto"/>
              <w:bottom w:val="single" w:sz="4" w:space="0" w:color="auto"/>
              <w:right w:val="single" w:sz="4" w:space="0" w:color="auto"/>
            </w:tcBorders>
          </w:tcPr>
          <w:p w14:paraId="00F265D3" w14:textId="77777777" w:rsidR="00332093" w:rsidRDefault="00332093">
            <w:pPr>
              <w:spacing w:line="276" w:lineRule="auto"/>
              <w:rPr>
                <w:rFonts w:cs="Arial"/>
              </w:rPr>
            </w:pPr>
            <w:r>
              <w:rPr>
                <w:rFonts w:cs="Arial"/>
              </w:rPr>
              <w:t>0x06</w:t>
            </w:r>
          </w:p>
        </w:tc>
        <w:tc>
          <w:tcPr>
            <w:tcW w:w="3547" w:type="dxa"/>
            <w:tcBorders>
              <w:top w:val="single" w:sz="4" w:space="0" w:color="auto"/>
              <w:left w:val="single" w:sz="4" w:space="0" w:color="auto"/>
              <w:bottom w:val="single" w:sz="4" w:space="0" w:color="auto"/>
              <w:right w:val="single" w:sz="4" w:space="0" w:color="auto"/>
            </w:tcBorders>
          </w:tcPr>
          <w:p w14:paraId="6E390646" w14:textId="77777777" w:rsidR="00332093" w:rsidRPr="00A163AE" w:rsidRDefault="00332093">
            <w:pPr>
              <w:spacing w:line="276" w:lineRule="auto"/>
              <w:rPr>
                <w:rFonts w:cs="Arial"/>
              </w:rPr>
            </w:pPr>
          </w:p>
        </w:tc>
      </w:tr>
      <w:tr w:rsidR="00332093" w:rsidRPr="00A163AE" w14:paraId="5C3D3BC8" w14:textId="77777777" w:rsidTr="00332093">
        <w:trPr>
          <w:jc w:val="center"/>
        </w:trPr>
        <w:tc>
          <w:tcPr>
            <w:tcW w:w="2467" w:type="dxa"/>
            <w:vMerge/>
            <w:tcBorders>
              <w:left w:val="single" w:sz="4" w:space="0" w:color="auto"/>
              <w:right w:val="single" w:sz="4" w:space="0" w:color="auto"/>
            </w:tcBorders>
            <w:vAlign w:val="center"/>
          </w:tcPr>
          <w:p w14:paraId="0A13C9BC"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342EE7D9" w14:textId="77777777" w:rsidR="00332093" w:rsidRDefault="00332093">
            <w:pPr>
              <w:spacing w:line="276" w:lineRule="auto"/>
              <w:rPr>
                <w:rFonts w:cs="Arial"/>
              </w:rPr>
            </w:pPr>
            <w:r>
              <w:rPr>
                <w:rFonts w:cs="Arial"/>
              </w:rPr>
              <w:t>Color ID7</w:t>
            </w:r>
          </w:p>
        </w:tc>
        <w:tc>
          <w:tcPr>
            <w:tcW w:w="1409" w:type="dxa"/>
            <w:tcBorders>
              <w:top w:val="single" w:sz="4" w:space="0" w:color="auto"/>
              <w:left w:val="single" w:sz="4" w:space="0" w:color="auto"/>
              <w:bottom w:val="single" w:sz="4" w:space="0" w:color="auto"/>
              <w:right w:val="single" w:sz="4" w:space="0" w:color="auto"/>
            </w:tcBorders>
          </w:tcPr>
          <w:p w14:paraId="06812C4E" w14:textId="77777777" w:rsidR="00332093" w:rsidRDefault="00332093">
            <w:pPr>
              <w:spacing w:line="276" w:lineRule="auto"/>
              <w:rPr>
                <w:rFonts w:cs="Arial"/>
              </w:rPr>
            </w:pPr>
            <w:r>
              <w:rPr>
                <w:rFonts w:cs="Arial"/>
              </w:rPr>
              <w:t>0x07</w:t>
            </w:r>
          </w:p>
        </w:tc>
        <w:tc>
          <w:tcPr>
            <w:tcW w:w="3547" w:type="dxa"/>
            <w:tcBorders>
              <w:top w:val="single" w:sz="4" w:space="0" w:color="auto"/>
              <w:left w:val="single" w:sz="4" w:space="0" w:color="auto"/>
              <w:bottom w:val="single" w:sz="4" w:space="0" w:color="auto"/>
              <w:right w:val="single" w:sz="4" w:space="0" w:color="auto"/>
            </w:tcBorders>
          </w:tcPr>
          <w:p w14:paraId="248D4FDB" w14:textId="77777777" w:rsidR="00332093" w:rsidRPr="00A163AE" w:rsidRDefault="00332093">
            <w:pPr>
              <w:spacing w:line="276" w:lineRule="auto"/>
              <w:rPr>
                <w:rFonts w:cs="Arial"/>
              </w:rPr>
            </w:pPr>
          </w:p>
        </w:tc>
      </w:tr>
      <w:tr w:rsidR="00332093" w:rsidRPr="00A163AE" w14:paraId="3A4C4267" w14:textId="77777777" w:rsidTr="00332093">
        <w:trPr>
          <w:jc w:val="center"/>
        </w:trPr>
        <w:tc>
          <w:tcPr>
            <w:tcW w:w="2467" w:type="dxa"/>
            <w:vMerge/>
            <w:tcBorders>
              <w:left w:val="single" w:sz="4" w:space="0" w:color="auto"/>
              <w:right w:val="single" w:sz="4" w:space="0" w:color="auto"/>
            </w:tcBorders>
            <w:vAlign w:val="center"/>
          </w:tcPr>
          <w:p w14:paraId="342B3C7A"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79BBDF78" w14:textId="77777777" w:rsidR="00332093" w:rsidRDefault="00332093">
            <w:pPr>
              <w:spacing w:line="276" w:lineRule="auto"/>
              <w:rPr>
                <w:rFonts w:cs="Arial"/>
              </w:rPr>
            </w:pPr>
            <w:r>
              <w:rPr>
                <w:rFonts w:cs="Arial"/>
              </w:rPr>
              <w:t>Color ID8</w:t>
            </w:r>
          </w:p>
        </w:tc>
        <w:tc>
          <w:tcPr>
            <w:tcW w:w="1409" w:type="dxa"/>
            <w:tcBorders>
              <w:top w:val="single" w:sz="4" w:space="0" w:color="auto"/>
              <w:left w:val="single" w:sz="4" w:space="0" w:color="auto"/>
              <w:bottom w:val="single" w:sz="4" w:space="0" w:color="auto"/>
              <w:right w:val="single" w:sz="4" w:space="0" w:color="auto"/>
            </w:tcBorders>
          </w:tcPr>
          <w:p w14:paraId="377905EA" w14:textId="77777777" w:rsidR="00332093" w:rsidRDefault="00332093">
            <w:pPr>
              <w:spacing w:line="276" w:lineRule="auto"/>
              <w:rPr>
                <w:rFonts w:cs="Arial"/>
              </w:rPr>
            </w:pPr>
            <w:r>
              <w:rPr>
                <w:rFonts w:cs="Arial"/>
              </w:rPr>
              <w:t>0x08</w:t>
            </w:r>
          </w:p>
        </w:tc>
        <w:tc>
          <w:tcPr>
            <w:tcW w:w="3547" w:type="dxa"/>
            <w:tcBorders>
              <w:top w:val="single" w:sz="4" w:space="0" w:color="auto"/>
              <w:left w:val="single" w:sz="4" w:space="0" w:color="auto"/>
              <w:bottom w:val="single" w:sz="4" w:space="0" w:color="auto"/>
              <w:right w:val="single" w:sz="4" w:space="0" w:color="auto"/>
            </w:tcBorders>
          </w:tcPr>
          <w:p w14:paraId="38E4BDA5" w14:textId="77777777" w:rsidR="00332093" w:rsidRPr="00A163AE" w:rsidRDefault="00332093">
            <w:pPr>
              <w:spacing w:line="276" w:lineRule="auto"/>
              <w:rPr>
                <w:rFonts w:cs="Arial"/>
              </w:rPr>
            </w:pPr>
          </w:p>
        </w:tc>
      </w:tr>
      <w:tr w:rsidR="00332093" w:rsidRPr="00A163AE" w14:paraId="207B9417" w14:textId="77777777" w:rsidTr="00332093">
        <w:trPr>
          <w:jc w:val="center"/>
        </w:trPr>
        <w:tc>
          <w:tcPr>
            <w:tcW w:w="2467" w:type="dxa"/>
            <w:vMerge/>
            <w:tcBorders>
              <w:left w:val="single" w:sz="4" w:space="0" w:color="auto"/>
              <w:right w:val="single" w:sz="4" w:space="0" w:color="auto"/>
            </w:tcBorders>
            <w:vAlign w:val="center"/>
          </w:tcPr>
          <w:p w14:paraId="1A9C2CA2"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7468F3B4" w14:textId="77777777" w:rsidR="00332093" w:rsidRDefault="00332093">
            <w:pPr>
              <w:spacing w:line="276" w:lineRule="auto"/>
              <w:rPr>
                <w:rFonts w:cs="Arial"/>
              </w:rPr>
            </w:pPr>
            <w:r>
              <w:rPr>
                <w:rFonts w:cs="Arial"/>
              </w:rPr>
              <w:t>Color ID9</w:t>
            </w:r>
          </w:p>
        </w:tc>
        <w:tc>
          <w:tcPr>
            <w:tcW w:w="1409" w:type="dxa"/>
            <w:tcBorders>
              <w:top w:val="single" w:sz="4" w:space="0" w:color="auto"/>
              <w:left w:val="single" w:sz="4" w:space="0" w:color="auto"/>
              <w:bottom w:val="single" w:sz="4" w:space="0" w:color="auto"/>
              <w:right w:val="single" w:sz="4" w:space="0" w:color="auto"/>
            </w:tcBorders>
          </w:tcPr>
          <w:p w14:paraId="795A2AB6" w14:textId="77777777" w:rsidR="00332093" w:rsidRDefault="00332093">
            <w:pPr>
              <w:spacing w:line="276" w:lineRule="auto"/>
              <w:rPr>
                <w:rFonts w:cs="Arial"/>
              </w:rPr>
            </w:pPr>
            <w:r>
              <w:rPr>
                <w:rFonts w:cs="Arial"/>
              </w:rPr>
              <w:t>0x09</w:t>
            </w:r>
          </w:p>
        </w:tc>
        <w:tc>
          <w:tcPr>
            <w:tcW w:w="3547" w:type="dxa"/>
            <w:tcBorders>
              <w:top w:val="single" w:sz="4" w:space="0" w:color="auto"/>
              <w:left w:val="single" w:sz="4" w:space="0" w:color="auto"/>
              <w:bottom w:val="single" w:sz="4" w:space="0" w:color="auto"/>
              <w:right w:val="single" w:sz="4" w:space="0" w:color="auto"/>
            </w:tcBorders>
          </w:tcPr>
          <w:p w14:paraId="13257EBB" w14:textId="77777777" w:rsidR="00332093" w:rsidRPr="00A163AE" w:rsidRDefault="00332093">
            <w:pPr>
              <w:spacing w:line="276" w:lineRule="auto"/>
              <w:rPr>
                <w:rFonts w:cs="Arial"/>
              </w:rPr>
            </w:pPr>
          </w:p>
        </w:tc>
      </w:tr>
      <w:tr w:rsidR="00332093" w:rsidRPr="00A163AE" w14:paraId="71E02776" w14:textId="77777777" w:rsidTr="00332093">
        <w:trPr>
          <w:jc w:val="center"/>
        </w:trPr>
        <w:tc>
          <w:tcPr>
            <w:tcW w:w="2467" w:type="dxa"/>
            <w:vMerge/>
            <w:tcBorders>
              <w:left w:val="single" w:sz="4" w:space="0" w:color="auto"/>
              <w:right w:val="single" w:sz="4" w:space="0" w:color="auto"/>
            </w:tcBorders>
            <w:vAlign w:val="center"/>
          </w:tcPr>
          <w:p w14:paraId="3FED0D1F"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041D4524" w14:textId="77777777" w:rsidR="00332093" w:rsidRDefault="00332093">
            <w:pPr>
              <w:spacing w:line="276" w:lineRule="auto"/>
              <w:rPr>
                <w:rFonts w:cs="Arial"/>
              </w:rPr>
            </w:pPr>
            <w:r>
              <w:rPr>
                <w:rFonts w:cs="Arial"/>
              </w:rPr>
              <w:t>Color ID10</w:t>
            </w:r>
          </w:p>
        </w:tc>
        <w:tc>
          <w:tcPr>
            <w:tcW w:w="1409" w:type="dxa"/>
            <w:tcBorders>
              <w:top w:val="single" w:sz="4" w:space="0" w:color="auto"/>
              <w:left w:val="single" w:sz="4" w:space="0" w:color="auto"/>
              <w:bottom w:val="single" w:sz="4" w:space="0" w:color="auto"/>
              <w:right w:val="single" w:sz="4" w:space="0" w:color="auto"/>
            </w:tcBorders>
          </w:tcPr>
          <w:p w14:paraId="71F2389D" w14:textId="77777777" w:rsidR="00332093" w:rsidRDefault="00332093">
            <w:pPr>
              <w:spacing w:line="276" w:lineRule="auto"/>
              <w:rPr>
                <w:rFonts w:cs="Arial"/>
              </w:rPr>
            </w:pPr>
            <w:r>
              <w:rPr>
                <w:rFonts w:cs="Arial"/>
              </w:rPr>
              <w:t>0x0A</w:t>
            </w:r>
          </w:p>
        </w:tc>
        <w:tc>
          <w:tcPr>
            <w:tcW w:w="3547" w:type="dxa"/>
            <w:tcBorders>
              <w:top w:val="single" w:sz="4" w:space="0" w:color="auto"/>
              <w:left w:val="single" w:sz="4" w:space="0" w:color="auto"/>
              <w:bottom w:val="single" w:sz="4" w:space="0" w:color="auto"/>
              <w:right w:val="single" w:sz="4" w:space="0" w:color="auto"/>
            </w:tcBorders>
          </w:tcPr>
          <w:p w14:paraId="7472C443" w14:textId="77777777" w:rsidR="00332093" w:rsidRPr="00A163AE" w:rsidRDefault="00332093">
            <w:pPr>
              <w:spacing w:line="276" w:lineRule="auto"/>
              <w:rPr>
                <w:rFonts w:cs="Arial"/>
              </w:rPr>
            </w:pPr>
          </w:p>
        </w:tc>
      </w:tr>
      <w:tr w:rsidR="00332093" w:rsidRPr="00A163AE" w14:paraId="3442A38B" w14:textId="77777777" w:rsidTr="00332093">
        <w:trPr>
          <w:jc w:val="center"/>
        </w:trPr>
        <w:tc>
          <w:tcPr>
            <w:tcW w:w="2467" w:type="dxa"/>
            <w:vMerge/>
            <w:tcBorders>
              <w:left w:val="single" w:sz="4" w:space="0" w:color="auto"/>
              <w:right w:val="single" w:sz="4" w:space="0" w:color="auto"/>
            </w:tcBorders>
            <w:vAlign w:val="center"/>
          </w:tcPr>
          <w:p w14:paraId="3F56D413"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0112C0A3" w14:textId="77777777" w:rsidR="00332093" w:rsidRDefault="00332093">
            <w:pPr>
              <w:spacing w:line="276" w:lineRule="auto"/>
              <w:rPr>
                <w:rFonts w:cs="Arial"/>
              </w:rPr>
            </w:pPr>
            <w:r>
              <w:rPr>
                <w:rFonts w:cs="Arial"/>
              </w:rPr>
              <w:t>Color ID11</w:t>
            </w:r>
          </w:p>
        </w:tc>
        <w:tc>
          <w:tcPr>
            <w:tcW w:w="1409" w:type="dxa"/>
            <w:tcBorders>
              <w:top w:val="single" w:sz="4" w:space="0" w:color="auto"/>
              <w:left w:val="single" w:sz="4" w:space="0" w:color="auto"/>
              <w:bottom w:val="single" w:sz="4" w:space="0" w:color="auto"/>
              <w:right w:val="single" w:sz="4" w:space="0" w:color="auto"/>
            </w:tcBorders>
          </w:tcPr>
          <w:p w14:paraId="4774D7A0" w14:textId="77777777" w:rsidR="00332093" w:rsidRDefault="00332093">
            <w:pPr>
              <w:spacing w:line="276" w:lineRule="auto"/>
              <w:rPr>
                <w:rFonts w:cs="Arial"/>
              </w:rPr>
            </w:pPr>
            <w:r>
              <w:rPr>
                <w:rFonts w:cs="Arial"/>
              </w:rPr>
              <w:t>0x0B</w:t>
            </w:r>
          </w:p>
        </w:tc>
        <w:tc>
          <w:tcPr>
            <w:tcW w:w="3547" w:type="dxa"/>
            <w:tcBorders>
              <w:top w:val="single" w:sz="4" w:space="0" w:color="auto"/>
              <w:left w:val="single" w:sz="4" w:space="0" w:color="auto"/>
              <w:bottom w:val="single" w:sz="4" w:space="0" w:color="auto"/>
              <w:right w:val="single" w:sz="4" w:space="0" w:color="auto"/>
            </w:tcBorders>
          </w:tcPr>
          <w:p w14:paraId="6880E79F" w14:textId="77777777" w:rsidR="00332093" w:rsidRPr="00A163AE" w:rsidRDefault="00332093">
            <w:pPr>
              <w:spacing w:line="276" w:lineRule="auto"/>
              <w:rPr>
                <w:rFonts w:cs="Arial"/>
              </w:rPr>
            </w:pPr>
          </w:p>
        </w:tc>
      </w:tr>
      <w:tr w:rsidR="00332093" w:rsidRPr="00A163AE" w14:paraId="3258E5CF" w14:textId="77777777" w:rsidTr="00332093">
        <w:trPr>
          <w:jc w:val="center"/>
        </w:trPr>
        <w:tc>
          <w:tcPr>
            <w:tcW w:w="2467" w:type="dxa"/>
            <w:vMerge/>
            <w:tcBorders>
              <w:left w:val="single" w:sz="4" w:space="0" w:color="auto"/>
              <w:right w:val="single" w:sz="4" w:space="0" w:color="auto"/>
            </w:tcBorders>
            <w:vAlign w:val="center"/>
          </w:tcPr>
          <w:p w14:paraId="7B88CABB"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49D673D3" w14:textId="77777777" w:rsidR="00332093" w:rsidRDefault="00332093">
            <w:pPr>
              <w:spacing w:line="276" w:lineRule="auto"/>
              <w:rPr>
                <w:rFonts w:cs="Arial"/>
              </w:rPr>
            </w:pPr>
            <w:r>
              <w:rPr>
                <w:rFonts w:cs="Arial"/>
              </w:rPr>
              <w:t>Color ID12</w:t>
            </w:r>
          </w:p>
        </w:tc>
        <w:tc>
          <w:tcPr>
            <w:tcW w:w="1409" w:type="dxa"/>
            <w:tcBorders>
              <w:top w:val="single" w:sz="4" w:space="0" w:color="auto"/>
              <w:left w:val="single" w:sz="4" w:space="0" w:color="auto"/>
              <w:bottom w:val="single" w:sz="4" w:space="0" w:color="auto"/>
              <w:right w:val="single" w:sz="4" w:space="0" w:color="auto"/>
            </w:tcBorders>
          </w:tcPr>
          <w:p w14:paraId="43264449" w14:textId="77777777" w:rsidR="00332093" w:rsidRDefault="00332093">
            <w:pPr>
              <w:spacing w:line="276" w:lineRule="auto"/>
              <w:rPr>
                <w:rFonts w:cs="Arial"/>
              </w:rPr>
            </w:pPr>
            <w:r>
              <w:rPr>
                <w:rFonts w:cs="Arial"/>
              </w:rPr>
              <w:t>0x0C</w:t>
            </w:r>
          </w:p>
        </w:tc>
        <w:tc>
          <w:tcPr>
            <w:tcW w:w="3547" w:type="dxa"/>
            <w:tcBorders>
              <w:top w:val="single" w:sz="4" w:space="0" w:color="auto"/>
              <w:left w:val="single" w:sz="4" w:space="0" w:color="auto"/>
              <w:bottom w:val="single" w:sz="4" w:space="0" w:color="auto"/>
              <w:right w:val="single" w:sz="4" w:space="0" w:color="auto"/>
            </w:tcBorders>
          </w:tcPr>
          <w:p w14:paraId="2E168E2B" w14:textId="77777777" w:rsidR="00332093" w:rsidRPr="00A163AE" w:rsidRDefault="00332093">
            <w:pPr>
              <w:spacing w:line="276" w:lineRule="auto"/>
              <w:rPr>
                <w:rFonts w:cs="Arial"/>
              </w:rPr>
            </w:pPr>
          </w:p>
        </w:tc>
      </w:tr>
      <w:tr w:rsidR="00332093" w:rsidRPr="00A163AE" w14:paraId="5A9C3F8F" w14:textId="77777777" w:rsidTr="00332093">
        <w:trPr>
          <w:jc w:val="center"/>
        </w:trPr>
        <w:tc>
          <w:tcPr>
            <w:tcW w:w="2467" w:type="dxa"/>
            <w:vMerge/>
            <w:tcBorders>
              <w:left w:val="single" w:sz="4" w:space="0" w:color="auto"/>
              <w:right w:val="single" w:sz="4" w:space="0" w:color="auto"/>
            </w:tcBorders>
            <w:vAlign w:val="center"/>
          </w:tcPr>
          <w:p w14:paraId="1774F60A"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7D0FAE2D" w14:textId="77777777" w:rsidR="00332093" w:rsidRDefault="00332093">
            <w:pPr>
              <w:spacing w:line="276" w:lineRule="auto"/>
              <w:rPr>
                <w:rFonts w:cs="Arial"/>
              </w:rPr>
            </w:pPr>
            <w:r>
              <w:rPr>
                <w:rFonts w:cs="Arial"/>
              </w:rPr>
              <w:t>Color ID13</w:t>
            </w:r>
          </w:p>
        </w:tc>
        <w:tc>
          <w:tcPr>
            <w:tcW w:w="1409" w:type="dxa"/>
            <w:tcBorders>
              <w:top w:val="single" w:sz="4" w:space="0" w:color="auto"/>
              <w:left w:val="single" w:sz="4" w:space="0" w:color="auto"/>
              <w:bottom w:val="single" w:sz="4" w:space="0" w:color="auto"/>
              <w:right w:val="single" w:sz="4" w:space="0" w:color="auto"/>
            </w:tcBorders>
          </w:tcPr>
          <w:p w14:paraId="5D99FEAA" w14:textId="77777777" w:rsidR="00332093" w:rsidRDefault="00332093">
            <w:pPr>
              <w:spacing w:line="276" w:lineRule="auto"/>
              <w:rPr>
                <w:rFonts w:cs="Arial"/>
              </w:rPr>
            </w:pPr>
            <w:r>
              <w:rPr>
                <w:rFonts w:cs="Arial"/>
              </w:rPr>
              <w:t>0x0D</w:t>
            </w:r>
          </w:p>
        </w:tc>
        <w:tc>
          <w:tcPr>
            <w:tcW w:w="3547" w:type="dxa"/>
            <w:tcBorders>
              <w:top w:val="single" w:sz="4" w:space="0" w:color="auto"/>
              <w:left w:val="single" w:sz="4" w:space="0" w:color="auto"/>
              <w:bottom w:val="single" w:sz="4" w:space="0" w:color="auto"/>
              <w:right w:val="single" w:sz="4" w:space="0" w:color="auto"/>
            </w:tcBorders>
          </w:tcPr>
          <w:p w14:paraId="77CBA595" w14:textId="77777777" w:rsidR="00332093" w:rsidRPr="00A163AE" w:rsidRDefault="00332093">
            <w:pPr>
              <w:spacing w:line="276" w:lineRule="auto"/>
              <w:rPr>
                <w:rFonts w:cs="Arial"/>
              </w:rPr>
            </w:pPr>
          </w:p>
        </w:tc>
      </w:tr>
      <w:tr w:rsidR="00332093" w:rsidRPr="00A163AE" w14:paraId="7E381FA2" w14:textId="77777777" w:rsidTr="00332093">
        <w:trPr>
          <w:jc w:val="center"/>
        </w:trPr>
        <w:tc>
          <w:tcPr>
            <w:tcW w:w="2467" w:type="dxa"/>
            <w:vMerge/>
            <w:tcBorders>
              <w:left w:val="single" w:sz="4" w:space="0" w:color="auto"/>
              <w:right w:val="single" w:sz="4" w:space="0" w:color="auto"/>
            </w:tcBorders>
            <w:vAlign w:val="center"/>
          </w:tcPr>
          <w:p w14:paraId="373F49A9"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11F9A3C7" w14:textId="77777777" w:rsidR="00332093" w:rsidRDefault="00332093">
            <w:pPr>
              <w:spacing w:line="276" w:lineRule="auto"/>
              <w:rPr>
                <w:rFonts w:cs="Arial"/>
              </w:rPr>
            </w:pPr>
            <w:r>
              <w:rPr>
                <w:rFonts w:cs="Arial"/>
              </w:rPr>
              <w:t>Color ID14</w:t>
            </w:r>
          </w:p>
        </w:tc>
        <w:tc>
          <w:tcPr>
            <w:tcW w:w="1409" w:type="dxa"/>
            <w:tcBorders>
              <w:top w:val="single" w:sz="4" w:space="0" w:color="auto"/>
              <w:left w:val="single" w:sz="4" w:space="0" w:color="auto"/>
              <w:bottom w:val="single" w:sz="4" w:space="0" w:color="auto"/>
              <w:right w:val="single" w:sz="4" w:space="0" w:color="auto"/>
            </w:tcBorders>
          </w:tcPr>
          <w:p w14:paraId="310CB26E" w14:textId="77777777" w:rsidR="00332093" w:rsidRDefault="00332093">
            <w:pPr>
              <w:spacing w:line="276" w:lineRule="auto"/>
              <w:rPr>
                <w:rFonts w:cs="Arial"/>
              </w:rPr>
            </w:pPr>
            <w:r>
              <w:rPr>
                <w:rFonts w:cs="Arial"/>
              </w:rPr>
              <w:t>0x0E</w:t>
            </w:r>
          </w:p>
        </w:tc>
        <w:tc>
          <w:tcPr>
            <w:tcW w:w="3547" w:type="dxa"/>
            <w:tcBorders>
              <w:top w:val="single" w:sz="4" w:space="0" w:color="auto"/>
              <w:left w:val="single" w:sz="4" w:space="0" w:color="auto"/>
              <w:bottom w:val="single" w:sz="4" w:space="0" w:color="auto"/>
              <w:right w:val="single" w:sz="4" w:space="0" w:color="auto"/>
            </w:tcBorders>
          </w:tcPr>
          <w:p w14:paraId="4F25F516" w14:textId="77777777" w:rsidR="00332093" w:rsidRPr="00A163AE" w:rsidRDefault="00332093">
            <w:pPr>
              <w:spacing w:line="276" w:lineRule="auto"/>
              <w:rPr>
                <w:rFonts w:cs="Arial"/>
              </w:rPr>
            </w:pPr>
          </w:p>
        </w:tc>
      </w:tr>
      <w:tr w:rsidR="00332093" w:rsidRPr="00A163AE" w14:paraId="4DE1DDA8" w14:textId="77777777" w:rsidTr="00332093">
        <w:trPr>
          <w:jc w:val="center"/>
        </w:trPr>
        <w:tc>
          <w:tcPr>
            <w:tcW w:w="2467" w:type="dxa"/>
            <w:vMerge/>
            <w:tcBorders>
              <w:left w:val="single" w:sz="4" w:space="0" w:color="auto"/>
              <w:right w:val="single" w:sz="4" w:space="0" w:color="auto"/>
            </w:tcBorders>
            <w:vAlign w:val="center"/>
          </w:tcPr>
          <w:p w14:paraId="4A229777"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2C1995C3" w14:textId="77777777" w:rsidR="00332093" w:rsidRDefault="00332093">
            <w:pPr>
              <w:spacing w:line="276" w:lineRule="auto"/>
              <w:rPr>
                <w:rFonts w:cs="Arial"/>
              </w:rPr>
            </w:pPr>
            <w:r>
              <w:rPr>
                <w:rFonts w:cs="Arial"/>
              </w:rPr>
              <w:t>Color ID15</w:t>
            </w:r>
          </w:p>
        </w:tc>
        <w:tc>
          <w:tcPr>
            <w:tcW w:w="1409" w:type="dxa"/>
            <w:tcBorders>
              <w:top w:val="single" w:sz="4" w:space="0" w:color="auto"/>
              <w:left w:val="single" w:sz="4" w:space="0" w:color="auto"/>
              <w:bottom w:val="single" w:sz="4" w:space="0" w:color="auto"/>
              <w:right w:val="single" w:sz="4" w:space="0" w:color="auto"/>
            </w:tcBorders>
          </w:tcPr>
          <w:p w14:paraId="6C931209" w14:textId="77777777" w:rsidR="00332093" w:rsidRDefault="00332093">
            <w:pPr>
              <w:spacing w:line="276" w:lineRule="auto"/>
              <w:rPr>
                <w:rFonts w:cs="Arial"/>
              </w:rPr>
            </w:pPr>
            <w:r>
              <w:rPr>
                <w:rFonts w:cs="Arial"/>
              </w:rPr>
              <w:t>0x0F</w:t>
            </w:r>
          </w:p>
        </w:tc>
        <w:tc>
          <w:tcPr>
            <w:tcW w:w="3547" w:type="dxa"/>
            <w:tcBorders>
              <w:top w:val="single" w:sz="4" w:space="0" w:color="auto"/>
              <w:left w:val="single" w:sz="4" w:space="0" w:color="auto"/>
              <w:bottom w:val="single" w:sz="4" w:space="0" w:color="auto"/>
              <w:right w:val="single" w:sz="4" w:space="0" w:color="auto"/>
            </w:tcBorders>
          </w:tcPr>
          <w:p w14:paraId="6127C5F3" w14:textId="77777777" w:rsidR="00332093" w:rsidRPr="00A163AE" w:rsidRDefault="00332093">
            <w:pPr>
              <w:spacing w:line="276" w:lineRule="auto"/>
              <w:rPr>
                <w:rFonts w:cs="Arial"/>
              </w:rPr>
            </w:pPr>
          </w:p>
        </w:tc>
      </w:tr>
      <w:tr w:rsidR="00332093" w:rsidRPr="00A163AE" w14:paraId="74247F00" w14:textId="77777777" w:rsidTr="00332093">
        <w:trPr>
          <w:jc w:val="center"/>
        </w:trPr>
        <w:tc>
          <w:tcPr>
            <w:tcW w:w="2467" w:type="dxa"/>
            <w:vMerge/>
            <w:tcBorders>
              <w:left w:val="single" w:sz="4" w:space="0" w:color="auto"/>
              <w:right w:val="single" w:sz="4" w:space="0" w:color="auto"/>
            </w:tcBorders>
            <w:vAlign w:val="center"/>
          </w:tcPr>
          <w:p w14:paraId="6D0162D3"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69392EF6" w14:textId="77777777" w:rsidR="00332093" w:rsidRDefault="00332093">
            <w:pPr>
              <w:spacing w:line="276" w:lineRule="auto"/>
              <w:rPr>
                <w:rFonts w:cs="Arial"/>
              </w:rPr>
            </w:pPr>
            <w:r>
              <w:rPr>
                <w:rFonts w:cs="Arial"/>
              </w:rPr>
              <w:t>Color ID16</w:t>
            </w:r>
          </w:p>
        </w:tc>
        <w:tc>
          <w:tcPr>
            <w:tcW w:w="1409" w:type="dxa"/>
            <w:tcBorders>
              <w:top w:val="single" w:sz="4" w:space="0" w:color="auto"/>
              <w:left w:val="single" w:sz="4" w:space="0" w:color="auto"/>
              <w:bottom w:val="single" w:sz="4" w:space="0" w:color="auto"/>
              <w:right w:val="single" w:sz="4" w:space="0" w:color="auto"/>
            </w:tcBorders>
          </w:tcPr>
          <w:p w14:paraId="51CB8C60" w14:textId="77777777" w:rsidR="00332093" w:rsidRDefault="00332093">
            <w:pPr>
              <w:spacing w:line="276" w:lineRule="auto"/>
              <w:rPr>
                <w:rFonts w:cs="Arial"/>
              </w:rPr>
            </w:pPr>
            <w:r>
              <w:rPr>
                <w:rFonts w:cs="Arial"/>
              </w:rPr>
              <w:t>0x10</w:t>
            </w:r>
          </w:p>
        </w:tc>
        <w:tc>
          <w:tcPr>
            <w:tcW w:w="3547" w:type="dxa"/>
            <w:tcBorders>
              <w:top w:val="single" w:sz="4" w:space="0" w:color="auto"/>
              <w:left w:val="single" w:sz="4" w:space="0" w:color="auto"/>
              <w:bottom w:val="single" w:sz="4" w:space="0" w:color="auto"/>
              <w:right w:val="single" w:sz="4" w:space="0" w:color="auto"/>
            </w:tcBorders>
          </w:tcPr>
          <w:p w14:paraId="08D52621" w14:textId="77777777" w:rsidR="00332093" w:rsidRPr="00A163AE" w:rsidRDefault="00332093">
            <w:pPr>
              <w:spacing w:line="276" w:lineRule="auto"/>
              <w:rPr>
                <w:rFonts w:cs="Arial"/>
              </w:rPr>
            </w:pPr>
          </w:p>
        </w:tc>
      </w:tr>
      <w:tr w:rsidR="00332093" w:rsidRPr="00A163AE" w14:paraId="674C7DC3" w14:textId="77777777" w:rsidTr="00332093">
        <w:trPr>
          <w:jc w:val="center"/>
        </w:trPr>
        <w:tc>
          <w:tcPr>
            <w:tcW w:w="2467" w:type="dxa"/>
            <w:vMerge/>
            <w:tcBorders>
              <w:left w:val="single" w:sz="4" w:space="0" w:color="auto"/>
              <w:right w:val="single" w:sz="4" w:space="0" w:color="auto"/>
            </w:tcBorders>
            <w:vAlign w:val="center"/>
          </w:tcPr>
          <w:p w14:paraId="372919FD" w14:textId="77777777" w:rsidR="00332093" w:rsidRPr="00A163AE" w:rsidRDefault="00332093">
            <w:pPr>
              <w:rPr>
                <w:rFonts w:cs="Arial"/>
              </w:rPr>
            </w:pPr>
          </w:p>
        </w:tc>
        <w:tc>
          <w:tcPr>
            <w:tcW w:w="2191" w:type="dxa"/>
            <w:tcBorders>
              <w:top w:val="single" w:sz="4" w:space="0" w:color="auto"/>
              <w:left w:val="single" w:sz="4" w:space="0" w:color="auto"/>
              <w:bottom w:val="single" w:sz="4" w:space="0" w:color="auto"/>
              <w:right w:val="single" w:sz="4" w:space="0" w:color="auto"/>
            </w:tcBorders>
          </w:tcPr>
          <w:p w14:paraId="3ED6C378" w14:textId="77777777" w:rsidR="00332093" w:rsidRDefault="00332093">
            <w:pPr>
              <w:spacing w:line="276" w:lineRule="auto"/>
              <w:rPr>
                <w:rFonts w:cs="Arial"/>
              </w:rPr>
            </w:pPr>
            <w:r>
              <w:rPr>
                <w:rFonts w:cs="Arial"/>
              </w:rPr>
              <w:t>Reserved</w:t>
            </w:r>
          </w:p>
        </w:tc>
        <w:tc>
          <w:tcPr>
            <w:tcW w:w="1409" w:type="dxa"/>
            <w:tcBorders>
              <w:top w:val="single" w:sz="4" w:space="0" w:color="auto"/>
              <w:left w:val="single" w:sz="4" w:space="0" w:color="auto"/>
              <w:bottom w:val="single" w:sz="4" w:space="0" w:color="auto"/>
              <w:right w:val="single" w:sz="4" w:space="0" w:color="auto"/>
            </w:tcBorders>
          </w:tcPr>
          <w:p w14:paraId="5015B426" w14:textId="77777777" w:rsidR="00332093" w:rsidRDefault="00332093">
            <w:pPr>
              <w:spacing w:line="276" w:lineRule="auto"/>
              <w:rPr>
                <w:rFonts w:cs="Arial"/>
              </w:rPr>
            </w:pPr>
            <w:r>
              <w:rPr>
                <w:rFonts w:cs="Arial"/>
              </w:rPr>
              <w:t>0x11 to 0xFF</w:t>
            </w:r>
          </w:p>
        </w:tc>
        <w:tc>
          <w:tcPr>
            <w:tcW w:w="3547" w:type="dxa"/>
            <w:tcBorders>
              <w:top w:val="single" w:sz="4" w:space="0" w:color="auto"/>
              <w:left w:val="single" w:sz="4" w:space="0" w:color="auto"/>
              <w:bottom w:val="single" w:sz="4" w:space="0" w:color="auto"/>
              <w:right w:val="single" w:sz="4" w:space="0" w:color="auto"/>
            </w:tcBorders>
          </w:tcPr>
          <w:p w14:paraId="6BAD02AC" w14:textId="77777777" w:rsidR="00332093" w:rsidRPr="00A163AE" w:rsidRDefault="00332093">
            <w:pPr>
              <w:spacing w:line="276" w:lineRule="auto"/>
              <w:rPr>
                <w:rFonts w:cs="Arial"/>
              </w:rPr>
            </w:pPr>
          </w:p>
        </w:tc>
      </w:tr>
    </w:tbl>
    <w:p w14:paraId="7C8196A6" w14:textId="77777777" w:rsidR="00332093" w:rsidRPr="00A163AE" w:rsidRDefault="00332093">
      <w:pPr>
        <w:rPr>
          <w:rFonts w:cs="Arial"/>
        </w:rPr>
      </w:pPr>
    </w:p>
    <w:p w14:paraId="127D6554" w14:textId="77777777" w:rsidR="00332093" w:rsidRDefault="00332093" w:rsidP="00332093">
      <w:pPr>
        <w:pStyle w:val="Heading3"/>
      </w:pPr>
      <w:bookmarkStart w:id="451" w:name="_Toc65750602"/>
      <w:r>
        <w:t>Requirements</w:t>
      </w:r>
      <w:bookmarkEnd w:id="451"/>
    </w:p>
    <w:p w14:paraId="6FA50747" w14:textId="77777777" w:rsidR="00332093" w:rsidRPr="00332093" w:rsidRDefault="00332093" w:rsidP="00332093">
      <w:pPr>
        <w:pStyle w:val="Heading4"/>
        <w:rPr>
          <w:b w:val="0"/>
          <w:u w:val="single"/>
        </w:rPr>
      </w:pPr>
      <w:r w:rsidRPr="00332093">
        <w:rPr>
          <w:b w:val="0"/>
          <w:u w:val="single"/>
        </w:rPr>
        <w:t>VS-SR-REQ-341024/A-Ambient Lighting Strategy required to be used when supporting Automatic/Manual Ambient Lighting Drive Mode</w:t>
      </w:r>
    </w:p>
    <w:p w14:paraId="29151EBD" w14:textId="77777777" w:rsidR="00332093" w:rsidRPr="00073517" w:rsidRDefault="00332093" w:rsidP="00332093">
      <w:pPr>
        <w:rPr>
          <w:rFonts w:cs="Arial"/>
        </w:rPr>
      </w:pPr>
      <w:r w:rsidRPr="00073517">
        <w:rPr>
          <w:rFonts w:cs="Arial"/>
        </w:rPr>
        <w:t>In order to support Manual and Auto Mode (color tied to drive mode in auto) both the Ambient Lighting Drive Mode Client and Server shall support “</w:t>
      </w:r>
      <w:r w:rsidRPr="00073517">
        <w:rPr>
          <w:rFonts w:cs="Arial"/>
          <w:u w:val="single"/>
        </w:rPr>
        <w:t>VSv2-FUN-192195-Ambient Lighting – Variant 2</w:t>
      </w:r>
      <w:r w:rsidRPr="00073517">
        <w:rPr>
          <w:rFonts w:cs="Arial"/>
        </w:rPr>
        <w:t>”.</w:t>
      </w:r>
    </w:p>
    <w:p w14:paraId="2A48FA86" w14:textId="77777777" w:rsidR="00332093" w:rsidRPr="00073517" w:rsidRDefault="00332093" w:rsidP="00332093">
      <w:pPr>
        <w:rPr>
          <w:rFonts w:cs="Arial"/>
        </w:rPr>
      </w:pPr>
    </w:p>
    <w:p w14:paraId="4CBFB38E" w14:textId="77777777" w:rsidR="00332093" w:rsidRPr="00332093" w:rsidRDefault="00332093" w:rsidP="00332093">
      <w:pPr>
        <w:pStyle w:val="Heading4"/>
        <w:rPr>
          <w:b w:val="0"/>
          <w:u w:val="single"/>
        </w:rPr>
      </w:pPr>
      <w:r w:rsidRPr="00332093">
        <w:rPr>
          <w:b w:val="0"/>
          <w:u w:val="single"/>
        </w:rPr>
        <w:t>VS-REQ-341020/A-Ambient Lighting Drive Mode Server functional requirement</w:t>
      </w:r>
    </w:p>
    <w:p w14:paraId="7158365C" w14:textId="77777777" w:rsidR="00332093" w:rsidRPr="003000C9" w:rsidRDefault="00332093" w:rsidP="00332093">
      <w:pPr>
        <w:rPr>
          <w:rFonts w:cs="Arial"/>
        </w:rPr>
      </w:pPr>
      <w:r w:rsidRPr="003000C9">
        <w:rPr>
          <w:rFonts w:cs="Arial"/>
        </w:rPr>
        <w:t xml:space="preserve">The Ambient Lighting Drive Mode Server shall publish the Auto/Manual mode status via the </w:t>
      </w:r>
      <w:proofErr w:type="spellStart"/>
      <w:r w:rsidRPr="003000C9">
        <w:rPr>
          <w:rFonts w:cs="Arial"/>
        </w:rPr>
        <w:t>LghtAmbDrvMde_B_Stat</w:t>
      </w:r>
      <w:proofErr w:type="spellEnd"/>
      <w:r w:rsidRPr="003000C9">
        <w:rPr>
          <w:rFonts w:cs="Arial"/>
        </w:rPr>
        <w:t xml:space="preserve"> signal</w:t>
      </w:r>
    </w:p>
    <w:p w14:paraId="602A5737" w14:textId="77777777" w:rsidR="00332093" w:rsidRPr="003000C9" w:rsidRDefault="00332093" w:rsidP="00332093">
      <w:pPr>
        <w:rPr>
          <w:rFonts w:cs="Arial"/>
        </w:rPr>
      </w:pPr>
    </w:p>
    <w:p w14:paraId="5360B31E" w14:textId="77777777" w:rsidR="00332093" w:rsidRPr="003000C9" w:rsidRDefault="00332093" w:rsidP="00332093">
      <w:pPr>
        <w:rPr>
          <w:rFonts w:cs="Arial"/>
        </w:rPr>
      </w:pPr>
      <w:r w:rsidRPr="003000C9">
        <w:rPr>
          <w:rFonts w:cs="Arial"/>
        </w:rPr>
        <w:t xml:space="preserve">When in Auto mode, only the ambient lighting color is tied to Drive Mode.  The Ambient Lighting Drive Mode Server shall update the ambient lighting color based on drive mode. </w:t>
      </w:r>
      <w:r>
        <w:rPr>
          <w:rFonts w:cs="Arial"/>
        </w:rPr>
        <w:t xml:space="preserve"> </w:t>
      </w:r>
    </w:p>
    <w:p w14:paraId="3FC47372" w14:textId="77777777" w:rsidR="00332093" w:rsidRPr="003000C9" w:rsidRDefault="00332093" w:rsidP="00332093">
      <w:pPr>
        <w:rPr>
          <w:rFonts w:cs="Arial"/>
        </w:rPr>
      </w:pPr>
    </w:p>
    <w:p w14:paraId="6E8DA551" w14:textId="77777777" w:rsidR="00332093" w:rsidRPr="003000C9" w:rsidRDefault="00332093" w:rsidP="00332093">
      <w:pPr>
        <w:rPr>
          <w:rFonts w:cs="Arial"/>
        </w:rPr>
      </w:pPr>
      <w:r w:rsidRPr="003000C9">
        <w:rPr>
          <w:rFonts w:cs="Arial"/>
        </w:rPr>
        <w:t>Ambient Lighting Intensity is not tied to auto mode (</w:t>
      </w:r>
      <w:proofErr w:type="spellStart"/>
      <w:r w:rsidRPr="003000C9">
        <w:rPr>
          <w:rFonts w:cs="Arial"/>
        </w:rPr>
        <w:t>ie</w:t>
      </w:r>
      <w:proofErr w:type="spellEnd"/>
      <w:r w:rsidRPr="003000C9">
        <w:rPr>
          <w:rFonts w:cs="Arial"/>
        </w:rPr>
        <w:t xml:space="preserve"> not tied to drive mode).</w:t>
      </w:r>
    </w:p>
    <w:p w14:paraId="4B0C0A83" w14:textId="77777777" w:rsidR="00332093" w:rsidRPr="003000C9" w:rsidRDefault="00332093" w:rsidP="00332093">
      <w:pPr>
        <w:rPr>
          <w:rFonts w:cs="Arial"/>
        </w:rPr>
      </w:pPr>
    </w:p>
    <w:p w14:paraId="27FC279F" w14:textId="77777777" w:rsidR="00332093" w:rsidRPr="003000C9" w:rsidRDefault="00332093" w:rsidP="00332093">
      <w:pPr>
        <w:rPr>
          <w:rFonts w:cs="Arial"/>
        </w:rPr>
      </w:pPr>
      <w:r w:rsidRPr="003000C9">
        <w:rPr>
          <w:rFonts w:cs="Arial"/>
        </w:rPr>
        <w:t xml:space="preserve">If enhanced memory </w:t>
      </w:r>
      <w:r>
        <w:rPr>
          <w:rFonts w:cs="Arial"/>
        </w:rPr>
        <w:t xml:space="preserve">is </w:t>
      </w:r>
      <w:r w:rsidRPr="003000C9">
        <w:rPr>
          <w:rFonts w:cs="Arial"/>
        </w:rPr>
        <w:t xml:space="preserve">supported the Ambient Lighting Drive Mode Server shall update the </w:t>
      </w:r>
      <w:proofErr w:type="spellStart"/>
      <w:r w:rsidRPr="003000C9">
        <w:rPr>
          <w:rFonts w:cs="Arial"/>
        </w:rPr>
        <w:t>LghtAmbDrvMde_B_Stat</w:t>
      </w:r>
      <w:proofErr w:type="spellEnd"/>
      <w:r w:rsidRPr="003000C9">
        <w:rPr>
          <w:rFonts w:cs="Arial"/>
        </w:rPr>
        <w:t xml:space="preserve"> signal </w:t>
      </w:r>
      <w:r>
        <w:rPr>
          <w:rFonts w:cs="Arial"/>
        </w:rPr>
        <w:t xml:space="preserve">to reflect the Auto/Manual status </w:t>
      </w:r>
      <w:r w:rsidRPr="003000C9">
        <w:rPr>
          <w:rFonts w:cs="Arial"/>
        </w:rPr>
        <w:t>for the new personality profile.  See Ambient Lighting Drive Mode Server enhanced memory specification for details.</w:t>
      </w:r>
    </w:p>
    <w:p w14:paraId="0F88C50C" w14:textId="77777777" w:rsidR="00332093" w:rsidRPr="003000C9" w:rsidRDefault="00332093" w:rsidP="00332093">
      <w:pPr>
        <w:rPr>
          <w:rFonts w:cs="Arial"/>
        </w:rPr>
      </w:pPr>
    </w:p>
    <w:p w14:paraId="0CFC1F60" w14:textId="77777777" w:rsidR="00332093" w:rsidRDefault="00332093" w:rsidP="00332093">
      <w:pPr>
        <w:rPr>
          <w:rFonts w:cs="Arial"/>
        </w:rPr>
      </w:pPr>
      <w:r w:rsidRPr="003000C9">
        <w:rPr>
          <w:rFonts w:cs="Arial"/>
        </w:rPr>
        <w:lastRenderedPageBreak/>
        <w:t>If the user selects a color during auto mode</w:t>
      </w:r>
      <w:r>
        <w:rPr>
          <w:rFonts w:cs="Arial"/>
        </w:rPr>
        <w:t xml:space="preserve"> (</w:t>
      </w:r>
      <w:proofErr w:type="spellStart"/>
      <w:r>
        <w:rPr>
          <w:rFonts w:cs="Arial"/>
        </w:rPr>
        <w:t>ie</w:t>
      </w:r>
      <w:proofErr w:type="spellEnd"/>
      <w:r>
        <w:rPr>
          <w:rFonts w:cs="Arial"/>
        </w:rPr>
        <w:t xml:space="preserve"> receives </w:t>
      </w:r>
      <w:proofErr w:type="spellStart"/>
      <w:r>
        <w:rPr>
          <w:rFonts w:cs="Arial"/>
        </w:rPr>
        <w:t>LightAmbColor_No_Rq</w:t>
      </w:r>
      <w:proofErr w:type="spellEnd"/>
      <w:r>
        <w:rPr>
          <w:rFonts w:cs="Arial"/>
        </w:rPr>
        <w:t>)</w:t>
      </w:r>
      <w:r w:rsidRPr="003000C9">
        <w:rPr>
          <w:rFonts w:cs="Arial"/>
        </w:rPr>
        <w:t xml:space="preserve"> then the Ambient Lighting Drive Mode Server shall change to manual mode and update </w:t>
      </w:r>
      <w:proofErr w:type="spellStart"/>
      <w:r w:rsidRPr="003000C9">
        <w:rPr>
          <w:rFonts w:cs="Arial"/>
        </w:rPr>
        <w:t>LghtAmbDrvMde_B_Stat</w:t>
      </w:r>
      <w:proofErr w:type="spellEnd"/>
      <w:r w:rsidRPr="003000C9">
        <w:rPr>
          <w:rFonts w:cs="Arial"/>
        </w:rPr>
        <w:t xml:space="preserve"> to manual mode to reflect the update.  </w:t>
      </w:r>
    </w:p>
    <w:p w14:paraId="3F4C5A53" w14:textId="77777777" w:rsidR="00332093" w:rsidRDefault="00332093" w:rsidP="00332093">
      <w:pPr>
        <w:rPr>
          <w:rFonts w:cs="Arial"/>
        </w:rPr>
      </w:pPr>
    </w:p>
    <w:p w14:paraId="6F3201AF" w14:textId="77777777" w:rsidR="00332093" w:rsidRPr="003000C9" w:rsidRDefault="00332093" w:rsidP="00332093">
      <w:pPr>
        <w:rPr>
          <w:rFonts w:cs="Arial"/>
        </w:rPr>
      </w:pPr>
      <w:r w:rsidRPr="003000C9">
        <w:rPr>
          <w:rFonts w:cs="Arial"/>
        </w:rPr>
        <w:t xml:space="preserve">See Ambient Lighting Drive Mode Server specification for </w:t>
      </w:r>
      <w:r>
        <w:rPr>
          <w:rFonts w:cs="Arial"/>
        </w:rPr>
        <w:t>additional details and requirements.</w:t>
      </w:r>
    </w:p>
    <w:p w14:paraId="6C77871D" w14:textId="77777777" w:rsidR="00332093" w:rsidRDefault="00332093" w:rsidP="00332093">
      <w:pPr>
        <w:tabs>
          <w:tab w:val="left" w:pos="3750"/>
        </w:tabs>
      </w:pPr>
    </w:p>
    <w:p w14:paraId="40875D25" w14:textId="77777777" w:rsidR="00332093" w:rsidRPr="00332093" w:rsidRDefault="00332093" w:rsidP="00332093">
      <w:pPr>
        <w:pStyle w:val="Heading4"/>
        <w:rPr>
          <w:b w:val="0"/>
          <w:u w:val="single"/>
        </w:rPr>
      </w:pPr>
      <w:r w:rsidRPr="00332093">
        <w:rPr>
          <w:b w:val="0"/>
          <w:u w:val="single"/>
        </w:rPr>
        <w:t>VS-REQ-341017/A-Ambient Lighting Drive Mode Client functional requirement</w:t>
      </w:r>
    </w:p>
    <w:p w14:paraId="240D26CA" w14:textId="77777777" w:rsidR="00332093" w:rsidRDefault="00332093" w:rsidP="00332093">
      <w:pPr>
        <w:rPr>
          <w:rFonts w:cs="Arial"/>
        </w:rPr>
      </w:pPr>
      <w:r>
        <w:rPr>
          <w:rFonts w:cs="Arial"/>
          <w:bCs/>
        </w:rPr>
        <w:t xml:space="preserve">The Ambient Lighting Drive Mode Client shall use the </w:t>
      </w:r>
      <w:proofErr w:type="spellStart"/>
      <w:r>
        <w:rPr>
          <w:rFonts w:cs="Arial"/>
        </w:rPr>
        <w:t>LghtAmbDrvMde_B_Stat</w:t>
      </w:r>
      <w:proofErr w:type="spellEnd"/>
      <w:r>
        <w:rPr>
          <w:rFonts w:cs="Arial"/>
        </w:rPr>
        <w:t xml:space="preserve"> status signal to update the settings HMI to show whether the Ambient Lighting is in Auto or Manual mode.</w:t>
      </w:r>
    </w:p>
    <w:p w14:paraId="2795DEC3" w14:textId="77777777" w:rsidR="00332093" w:rsidRDefault="00332093" w:rsidP="00332093">
      <w:pPr>
        <w:rPr>
          <w:rFonts w:cs="Arial"/>
        </w:rPr>
      </w:pPr>
    </w:p>
    <w:p w14:paraId="3B8FAE57" w14:textId="77777777" w:rsidR="00332093" w:rsidRDefault="00332093" w:rsidP="00332093">
      <w:pPr>
        <w:rPr>
          <w:rFonts w:cs="Arial"/>
        </w:rPr>
      </w:pPr>
      <w:r>
        <w:rPr>
          <w:rFonts w:cs="Arial"/>
        </w:rPr>
        <w:t xml:space="preserve">The Ambient Lighting Drive Mode Client shall use the </w:t>
      </w:r>
      <w:proofErr w:type="spellStart"/>
      <w:r>
        <w:rPr>
          <w:rFonts w:cs="Arial"/>
        </w:rPr>
        <w:t>LghtAmbDrvMde_D_Rq</w:t>
      </w:r>
      <w:proofErr w:type="spellEnd"/>
      <w:r>
        <w:rPr>
          <w:rFonts w:cs="Arial"/>
        </w:rPr>
        <w:t xml:space="preserve"> signal to request Auto or Manual mode.</w:t>
      </w:r>
    </w:p>
    <w:p w14:paraId="12200EBC" w14:textId="77777777" w:rsidR="00332093" w:rsidRDefault="00332093" w:rsidP="00332093">
      <w:pPr>
        <w:rPr>
          <w:rFonts w:cs="Arial"/>
          <w:highlight w:val="yellow"/>
        </w:rPr>
      </w:pPr>
    </w:p>
    <w:p w14:paraId="72E1EE94" w14:textId="77777777" w:rsidR="00332093" w:rsidRDefault="00332093" w:rsidP="00332093">
      <w:pPr>
        <w:rPr>
          <w:rFonts w:cs="Arial"/>
        </w:rPr>
      </w:pPr>
    </w:p>
    <w:p w14:paraId="608A8B04" w14:textId="77777777" w:rsidR="00332093" w:rsidRDefault="00332093" w:rsidP="00332093"/>
    <w:tbl>
      <w:tblPr>
        <w:tblW w:w="2355" w:type="dxa"/>
        <w:jc w:val="center"/>
        <w:tblLook w:val="04A0" w:firstRow="1" w:lastRow="0" w:firstColumn="1" w:lastColumn="0" w:noHBand="0" w:noVBand="1"/>
      </w:tblPr>
      <w:tblGrid>
        <w:gridCol w:w="2355"/>
      </w:tblGrid>
      <w:tr w:rsidR="00332093" w14:paraId="3A3364BE" w14:textId="77777777" w:rsidTr="00332093">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14:paraId="3E03FDFB" w14:textId="77777777" w:rsidR="00332093" w:rsidRDefault="00332093">
            <w:pPr>
              <w:spacing w:line="276" w:lineRule="auto"/>
              <w:jc w:val="center"/>
              <w:rPr>
                <w:rFonts w:cs="Arial"/>
                <w:b/>
                <w:bCs/>
              </w:rPr>
            </w:pPr>
            <w:r>
              <w:rPr>
                <w:rFonts w:cs="Arial"/>
                <w:b/>
                <w:bCs/>
              </w:rPr>
              <w:t>HMI Setting ID</w:t>
            </w:r>
          </w:p>
        </w:tc>
      </w:tr>
      <w:tr w:rsidR="00332093" w14:paraId="5BDD6EB2" w14:textId="77777777" w:rsidTr="00332093">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14:paraId="60ACAFB4" w14:textId="77777777" w:rsidR="00332093" w:rsidRDefault="00332093">
            <w:pPr>
              <w:spacing w:line="276" w:lineRule="auto"/>
              <w:jc w:val="center"/>
              <w:rPr>
                <w:rFonts w:eastAsiaTheme="minorEastAsia" w:cs="Arial"/>
              </w:rPr>
            </w:pPr>
            <w:r>
              <w:rPr>
                <w:rFonts w:eastAsiaTheme="minorEastAsia" w:cs="Arial"/>
              </w:rPr>
              <w:t>1026</w:t>
            </w:r>
          </w:p>
        </w:tc>
      </w:tr>
    </w:tbl>
    <w:p w14:paraId="58EC887E" w14:textId="77777777" w:rsidR="00332093" w:rsidRDefault="00332093" w:rsidP="00332093"/>
    <w:p w14:paraId="053D1DD9" w14:textId="77777777" w:rsidR="00332093" w:rsidRPr="00332093" w:rsidRDefault="00332093" w:rsidP="00332093">
      <w:pPr>
        <w:pStyle w:val="Heading4"/>
        <w:rPr>
          <w:b w:val="0"/>
          <w:u w:val="single"/>
        </w:rPr>
      </w:pPr>
      <w:r w:rsidRPr="00332093">
        <w:rPr>
          <w:b w:val="0"/>
          <w:u w:val="single"/>
        </w:rPr>
        <w:t>VS-SR-REQ-341018/A-Enabling/Disabling Ambient Lighting Auto/Manual setting via the HMI</w:t>
      </w:r>
    </w:p>
    <w:p w14:paraId="14AEB9AB" w14:textId="77777777" w:rsidR="00332093" w:rsidRPr="0085469B" w:rsidRDefault="00332093" w:rsidP="00332093">
      <w:pPr>
        <w:rPr>
          <w:rFonts w:cs="Arial"/>
        </w:rPr>
      </w:pPr>
      <w:r w:rsidRPr="0085469B">
        <w:rPr>
          <w:rFonts w:cs="Arial"/>
        </w:rPr>
        <w:t>When the Ambient Lighting Automatic / Manual Drive Mode setting is selected via the HMI:</w:t>
      </w:r>
    </w:p>
    <w:p w14:paraId="0E159291" w14:textId="77777777" w:rsidR="00332093" w:rsidRPr="0085469B" w:rsidRDefault="00332093" w:rsidP="00332093">
      <w:pPr>
        <w:numPr>
          <w:ilvl w:val="0"/>
          <w:numId w:val="714"/>
        </w:numPr>
        <w:rPr>
          <w:rFonts w:cs="Arial"/>
          <w:bCs/>
        </w:rPr>
      </w:pPr>
      <w:r w:rsidRPr="0085469B">
        <w:rPr>
          <w:rFonts w:cs="Arial"/>
          <w:bCs/>
        </w:rPr>
        <w:t xml:space="preserve">The Ambient Lighting Drive Mode Client shall set </w:t>
      </w:r>
      <w:proofErr w:type="spellStart"/>
      <w:r w:rsidRPr="0085469B">
        <w:rPr>
          <w:rFonts w:cs="Arial"/>
        </w:rPr>
        <w:t>LghtAmbDrvMde_D_Rq</w:t>
      </w:r>
      <w:proofErr w:type="spellEnd"/>
      <w:r w:rsidRPr="0085469B">
        <w:rPr>
          <w:rFonts w:cs="Arial"/>
        </w:rPr>
        <w:t xml:space="preserve"> to </w:t>
      </w:r>
      <w:r>
        <w:rPr>
          <w:rFonts w:cs="Arial"/>
        </w:rPr>
        <w:t>select Automatic or Manual</w:t>
      </w:r>
      <w:r w:rsidRPr="0085469B">
        <w:rPr>
          <w:rFonts w:cs="Arial"/>
        </w:rPr>
        <w:t xml:space="preserve"> based on what the user selected.</w:t>
      </w:r>
    </w:p>
    <w:p w14:paraId="6CA4760D" w14:textId="77777777" w:rsidR="00332093" w:rsidRPr="0085469B" w:rsidRDefault="00332093" w:rsidP="00332093">
      <w:pPr>
        <w:numPr>
          <w:ilvl w:val="0"/>
          <w:numId w:val="714"/>
        </w:numPr>
        <w:rPr>
          <w:rFonts w:cs="Arial"/>
          <w:bCs/>
        </w:rPr>
      </w:pPr>
      <w:r w:rsidRPr="0085469B">
        <w:rPr>
          <w:rFonts w:cs="Arial"/>
        </w:rPr>
        <w:t xml:space="preserve">The Ambient Lighting Drive Mode Server shall respond with </w:t>
      </w:r>
      <w:proofErr w:type="spellStart"/>
      <w:r w:rsidRPr="0085469B">
        <w:rPr>
          <w:rFonts w:cs="Arial"/>
        </w:rPr>
        <w:t>T_LghtAmbDrvMde_Rsp</w:t>
      </w:r>
      <w:proofErr w:type="spellEnd"/>
      <w:r w:rsidRPr="0085469B">
        <w:rPr>
          <w:rFonts w:cs="Arial"/>
        </w:rPr>
        <w:t xml:space="preserve"> to the </w:t>
      </w:r>
      <w:proofErr w:type="spellStart"/>
      <w:r w:rsidRPr="0085469B">
        <w:rPr>
          <w:rFonts w:cs="Arial"/>
        </w:rPr>
        <w:t>LghtAmbDrvMde_D_Rq</w:t>
      </w:r>
      <w:proofErr w:type="spellEnd"/>
      <w:r w:rsidRPr="0085469B">
        <w:rPr>
          <w:rFonts w:cs="Arial"/>
        </w:rPr>
        <w:t xml:space="preserve"> </w:t>
      </w:r>
      <w:r>
        <w:rPr>
          <w:rFonts w:cs="Arial"/>
        </w:rPr>
        <w:t xml:space="preserve">Manual or Automatic </w:t>
      </w:r>
      <w:r w:rsidRPr="0085469B">
        <w:rPr>
          <w:rFonts w:cs="Arial"/>
        </w:rPr>
        <w:t xml:space="preserve">request with the response via the </w:t>
      </w:r>
      <w:proofErr w:type="spellStart"/>
      <w:r w:rsidRPr="0085469B">
        <w:rPr>
          <w:rFonts w:cs="Arial"/>
        </w:rPr>
        <w:t>LghtAmbDrvMde_B_Stat</w:t>
      </w:r>
      <w:proofErr w:type="spellEnd"/>
      <w:r w:rsidRPr="0085469B">
        <w:rPr>
          <w:rFonts w:cs="Arial"/>
        </w:rPr>
        <w:t xml:space="preserve"> signal.</w:t>
      </w:r>
    </w:p>
    <w:p w14:paraId="7C51C575" w14:textId="77777777" w:rsidR="00332093" w:rsidRPr="0085469B" w:rsidRDefault="00332093" w:rsidP="00332093">
      <w:pPr>
        <w:numPr>
          <w:ilvl w:val="0"/>
          <w:numId w:val="714"/>
        </w:numPr>
        <w:rPr>
          <w:rFonts w:cs="Arial"/>
          <w:bCs/>
        </w:rPr>
      </w:pPr>
      <w:r w:rsidRPr="0085469B">
        <w:rPr>
          <w:rFonts w:cs="Arial"/>
        </w:rPr>
        <w:t xml:space="preserve">The Ambient Lighting Drive Mode Client shall update its HMI (if there is an update) with the Ambient Lighting Auto/Manual mode status after receiving the </w:t>
      </w:r>
      <w:proofErr w:type="spellStart"/>
      <w:r w:rsidRPr="0085469B">
        <w:rPr>
          <w:rFonts w:cs="Arial"/>
        </w:rPr>
        <w:t>LightAmbDrvMde_B_Stat</w:t>
      </w:r>
      <w:proofErr w:type="spellEnd"/>
      <w:r w:rsidRPr="0085469B">
        <w:rPr>
          <w:rFonts w:cs="Arial"/>
        </w:rPr>
        <w:t xml:space="preserve"> response to the request</w:t>
      </w:r>
    </w:p>
    <w:p w14:paraId="681119B4" w14:textId="77777777" w:rsidR="00332093" w:rsidRPr="0085469B" w:rsidRDefault="00332093" w:rsidP="00332093">
      <w:pPr>
        <w:rPr>
          <w:rFonts w:cs="Arial"/>
        </w:rPr>
      </w:pPr>
      <w:r w:rsidRPr="0085469B">
        <w:rPr>
          <w:rFonts w:cs="Arial"/>
          <w:bCs/>
        </w:rPr>
        <w:t>Note:  See sequence diagrams with examples</w:t>
      </w:r>
    </w:p>
    <w:p w14:paraId="7314067F" w14:textId="77777777" w:rsidR="00332093" w:rsidRDefault="00332093" w:rsidP="00332093">
      <w:pPr>
        <w:rPr>
          <w:rFonts w:cs="Arial"/>
        </w:rPr>
      </w:pPr>
    </w:p>
    <w:p w14:paraId="624A3CDB" w14:textId="77777777" w:rsidR="00332093" w:rsidRDefault="00332093" w:rsidP="00332093">
      <w:pPr>
        <w:rPr>
          <w:rFonts w:cs="Arial"/>
        </w:rPr>
      </w:pPr>
      <w:r w:rsidRPr="00AD5C59">
        <w:rPr>
          <w:rFonts w:cs="Arial"/>
        </w:rPr>
        <w:t xml:space="preserve">The Auto/Manual setting on the HMI should only be available for selection when the </w:t>
      </w:r>
      <w:proofErr w:type="spellStart"/>
      <w:r w:rsidRPr="00AD5C59">
        <w:rPr>
          <w:rFonts w:cs="Arial"/>
        </w:rPr>
        <w:t>ignition_status</w:t>
      </w:r>
      <w:proofErr w:type="spellEnd"/>
      <w:r w:rsidRPr="00AD5C59">
        <w:rPr>
          <w:rFonts w:cs="Arial"/>
        </w:rPr>
        <w:t xml:space="preserve"> = Run.</w:t>
      </w:r>
      <w:r>
        <w:rPr>
          <w:rFonts w:cs="Arial"/>
        </w:rPr>
        <w:t xml:space="preserve">  </w:t>
      </w:r>
    </w:p>
    <w:p w14:paraId="550D8E2D" w14:textId="77777777" w:rsidR="00332093" w:rsidRPr="0085469B" w:rsidRDefault="00332093" w:rsidP="00332093">
      <w:pPr>
        <w:rPr>
          <w:rFonts w:cs="Arial"/>
        </w:rPr>
      </w:pPr>
    </w:p>
    <w:p w14:paraId="04142E6A" w14:textId="77777777" w:rsidR="00332093" w:rsidRDefault="00332093" w:rsidP="00332093">
      <w:pPr>
        <w:pStyle w:val="Heading4"/>
      </w:pPr>
      <w:r w:rsidRPr="00B9479B">
        <w:t>VS-TMR-REQ-340545/A-</w:t>
      </w:r>
      <w:proofErr w:type="spellStart"/>
      <w:r w:rsidRPr="00B9479B">
        <w:t>T_LghtAmbDrvMde_Rsp</w:t>
      </w:r>
      <w:proofErr w:type="spellEnd"/>
    </w:p>
    <w:p w14:paraId="154558B9" w14:textId="77777777" w:rsidR="00332093" w:rsidRPr="0091772B" w:rsidRDefault="00332093" w:rsidP="0033209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32093" w14:paraId="2D7B0202" w14:textId="77777777" w:rsidTr="00332093">
        <w:trPr>
          <w:jc w:val="center"/>
        </w:trPr>
        <w:tc>
          <w:tcPr>
            <w:tcW w:w="2066" w:type="dxa"/>
            <w:tcBorders>
              <w:top w:val="single" w:sz="4" w:space="0" w:color="auto"/>
              <w:left w:val="single" w:sz="4" w:space="0" w:color="auto"/>
              <w:bottom w:val="single" w:sz="4" w:space="0" w:color="auto"/>
              <w:right w:val="single" w:sz="4" w:space="0" w:color="auto"/>
            </w:tcBorders>
            <w:hideMark/>
          </w:tcPr>
          <w:p w14:paraId="20697E3C" w14:textId="77777777" w:rsidR="00332093" w:rsidRDefault="0033209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0A1C9326"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0545D9FF" w14:textId="77777777" w:rsidR="00332093" w:rsidRDefault="0033209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63C8C029"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2780CB66"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1307CE1E"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Default</w:t>
            </w:r>
          </w:p>
        </w:tc>
      </w:tr>
      <w:tr w:rsidR="00332093" w14:paraId="62004CB0" w14:textId="77777777" w:rsidTr="0033209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6308C78A" w14:textId="77777777" w:rsidR="00332093" w:rsidRPr="00DF054A" w:rsidRDefault="00332093">
            <w:pPr>
              <w:spacing w:line="276" w:lineRule="auto"/>
              <w:rPr>
                <w:rFonts w:ascii="Univers" w:eastAsia="Times New Roman" w:hAnsi="Univers" w:cs="Arial"/>
                <w:sz w:val="14"/>
                <w:szCs w:val="14"/>
              </w:rPr>
            </w:pPr>
            <w:proofErr w:type="spellStart"/>
            <w:r w:rsidRPr="00DF054A">
              <w:rPr>
                <w:rFonts w:cs="Arial"/>
                <w:sz w:val="14"/>
                <w:szCs w:val="14"/>
              </w:rPr>
              <w:t>T_LghtAmbDrvMde_Rsp</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62DBD78A" w14:textId="77777777" w:rsidR="00332093" w:rsidRDefault="00332093">
            <w:pPr>
              <w:rPr>
                <w:rFonts w:cs="Arial"/>
              </w:rPr>
            </w:pPr>
            <w:r>
              <w:rPr>
                <w:rFonts w:cs="Arial"/>
              </w:rPr>
              <w:t xml:space="preserve">Maximum time the Ambient Lighting Drive Mode Server shall take to respond to the request in the </w:t>
            </w:r>
            <w:proofErr w:type="spellStart"/>
            <w:r>
              <w:rPr>
                <w:rFonts w:cs="Arial"/>
              </w:rPr>
              <w:t>LghtAmbDrvMde_D_Rq</w:t>
            </w:r>
            <w:proofErr w:type="spellEnd"/>
            <w:r>
              <w:rPr>
                <w:rFonts w:cs="Arial"/>
              </w:rPr>
              <w:t xml:space="preserve"> signal.  The response will be in the </w:t>
            </w:r>
            <w:proofErr w:type="spellStart"/>
            <w:r>
              <w:rPr>
                <w:rFonts w:cs="Arial"/>
              </w:rPr>
              <w:t>LghtAmbDrvMde_B_Stat</w:t>
            </w:r>
            <w:proofErr w:type="spellEnd"/>
            <w:r>
              <w:rPr>
                <w:rFonts w:cs="Arial"/>
              </w:rPr>
              <w:t xml:space="preserve"> signal.</w:t>
            </w:r>
          </w:p>
          <w:p w14:paraId="26E8C43E" w14:textId="77777777" w:rsidR="00332093" w:rsidRDefault="00332093">
            <w:pPr>
              <w:rPr>
                <w:rFonts w:cs="Arial"/>
              </w:rPr>
            </w:pPr>
          </w:p>
          <w:p w14:paraId="4ABD42B5" w14:textId="77777777" w:rsidR="00332093" w:rsidRDefault="00332093">
            <w:pPr>
              <w:rPr>
                <w:rFonts w:cs="Arial"/>
              </w:rPr>
            </w:pPr>
            <w:r>
              <w:rPr>
                <w:rFonts w:cs="Arial"/>
              </w:rPr>
              <w:t>Maximum time defined as the default value</w:t>
            </w:r>
          </w:p>
          <w:p w14:paraId="59B4FED5" w14:textId="77777777" w:rsidR="00332093" w:rsidRDefault="0033209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0FA10C7F" w14:textId="77777777" w:rsidR="00332093" w:rsidRDefault="0033209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306912D1" w14:textId="77777777" w:rsidR="00332093" w:rsidRDefault="0033209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14:paraId="4A03BBFC" w14:textId="77777777" w:rsidR="00332093" w:rsidRDefault="00332093">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14:paraId="0C4F8725" w14:textId="77777777" w:rsidR="00332093" w:rsidRDefault="00332093">
            <w:pPr>
              <w:spacing w:line="276" w:lineRule="auto"/>
              <w:jc w:val="center"/>
              <w:rPr>
                <w:rFonts w:ascii="Univers" w:eastAsia="Times New Roman" w:hAnsi="Univers" w:cs="Arial"/>
                <w:sz w:val="14"/>
                <w:szCs w:val="14"/>
              </w:rPr>
            </w:pPr>
            <w:r>
              <w:rPr>
                <w:rFonts w:cs="Arial"/>
                <w:sz w:val="14"/>
                <w:szCs w:val="14"/>
              </w:rPr>
              <w:t>100</w:t>
            </w:r>
          </w:p>
        </w:tc>
      </w:tr>
    </w:tbl>
    <w:p w14:paraId="408AE942" w14:textId="77777777" w:rsidR="00332093" w:rsidRPr="00B01CDD" w:rsidRDefault="00332093" w:rsidP="00332093">
      <w:pPr>
        <w:rPr>
          <w:sz w:val="14"/>
          <w:szCs w:val="14"/>
        </w:rPr>
      </w:pPr>
    </w:p>
    <w:p w14:paraId="2C236357" w14:textId="77777777" w:rsidR="00332093" w:rsidRDefault="00332093" w:rsidP="00332093">
      <w:pPr>
        <w:pStyle w:val="Heading3"/>
      </w:pPr>
      <w:bookmarkStart w:id="452" w:name="_Toc65750603"/>
      <w:r>
        <w:t>Sequence Diagrams</w:t>
      </w:r>
      <w:bookmarkEnd w:id="452"/>
    </w:p>
    <w:p w14:paraId="64A6DCB1" w14:textId="77777777" w:rsidR="00332093" w:rsidRDefault="00332093" w:rsidP="00332093">
      <w:pPr>
        <w:pStyle w:val="Heading4"/>
      </w:pPr>
      <w:r>
        <w:t>VS-SD-REQ-341028/A-Ambient Lighting Drive Mode set to Automatic via the HMI</w:t>
      </w:r>
    </w:p>
    <w:p w14:paraId="706D5534" w14:textId="77777777" w:rsidR="00332093" w:rsidRDefault="00332093" w:rsidP="00332093">
      <w:r>
        <w:t>Pre-Condition:</w:t>
      </w:r>
    </w:p>
    <w:p w14:paraId="2D6AA31A" w14:textId="77777777" w:rsidR="00332093" w:rsidRDefault="00332093" w:rsidP="00332093">
      <w:r>
        <w:t>Ambient Lighting Drive Mode set to manual</w:t>
      </w:r>
    </w:p>
    <w:p w14:paraId="6EFFF5FB" w14:textId="77777777" w:rsidR="00332093" w:rsidRDefault="00332093" w:rsidP="00332093"/>
    <w:p w14:paraId="6C8CA0B5" w14:textId="77777777" w:rsidR="00332093" w:rsidRDefault="00332093" w:rsidP="00332093"/>
    <w:p w14:paraId="69FE29C6" w14:textId="77777777" w:rsidR="00332093" w:rsidRDefault="00332093" w:rsidP="00332093">
      <w:pPr>
        <w:jc w:val="center"/>
      </w:pPr>
      <w:r w:rsidRPr="006D0BEB">
        <w:rPr>
          <w:noProof/>
        </w:rPr>
        <w:lastRenderedPageBreak/>
        <w:drawing>
          <wp:inline distT="0" distB="0" distL="0" distR="0">
            <wp:extent cx="6764020" cy="4924425"/>
            <wp:effectExtent l="0" t="0" r="0" b="9525"/>
            <wp:docPr id="4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91272" cy="4944265"/>
                    </a:xfrm>
                    <a:prstGeom prst="rect">
                      <a:avLst/>
                    </a:prstGeom>
                    <a:noFill/>
                    <a:ln>
                      <a:noFill/>
                    </a:ln>
                  </pic:spPr>
                </pic:pic>
              </a:graphicData>
            </a:graphic>
          </wp:inline>
        </w:drawing>
      </w:r>
    </w:p>
    <w:p w14:paraId="56959208" w14:textId="77777777" w:rsidR="00332093" w:rsidRDefault="00332093" w:rsidP="00332093">
      <w:pPr>
        <w:pStyle w:val="Heading4"/>
      </w:pPr>
      <w:r>
        <w:t>VS-SD-REQ-341027/A-Ambient Lighting Drive Mode set to Manual via the HMI</w:t>
      </w:r>
    </w:p>
    <w:p w14:paraId="43101579" w14:textId="77777777" w:rsidR="00332093" w:rsidRDefault="00332093" w:rsidP="00332093">
      <w:r>
        <w:t>Pre-Condition:</w:t>
      </w:r>
    </w:p>
    <w:p w14:paraId="5B149141" w14:textId="77777777" w:rsidR="00332093" w:rsidRDefault="00332093" w:rsidP="00332093">
      <w:r>
        <w:t>Ambient Lighting Drive Mode in Auto Mode</w:t>
      </w:r>
    </w:p>
    <w:p w14:paraId="3F1563B3" w14:textId="77777777" w:rsidR="00332093" w:rsidRDefault="00332093" w:rsidP="00332093"/>
    <w:p w14:paraId="329E91E2" w14:textId="77777777" w:rsidR="00332093" w:rsidRDefault="00332093" w:rsidP="00332093">
      <w:pPr>
        <w:jc w:val="center"/>
      </w:pPr>
      <w:r w:rsidRPr="00B41502">
        <w:rPr>
          <w:noProof/>
        </w:rPr>
        <w:lastRenderedPageBreak/>
        <w:drawing>
          <wp:inline distT="0" distB="0" distL="0" distR="0">
            <wp:extent cx="7025111" cy="3816626"/>
            <wp:effectExtent l="0" t="0" r="4445" b="0"/>
            <wp:docPr id="49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043353" cy="3826537"/>
                    </a:xfrm>
                    <a:prstGeom prst="rect">
                      <a:avLst/>
                    </a:prstGeom>
                    <a:noFill/>
                    <a:ln>
                      <a:noFill/>
                    </a:ln>
                  </pic:spPr>
                </pic:pic>
              </a:graphicData>
            </a:graphic>
          </wp:inline>
        </w:drawing>
      </w:r>
    </w:p>
    <w:p w14:paraId="084F6C5D" w14:textId="77777777" w:rsidR="00332093" w:rsidRDefault="00332093" w:rsidP="00332093">
      <w:pPr>
        <w:pStyle w:val="Heading4"/>
      </w:pPr>
      <w:r>
        <w:t>VS-SD-REQ-341050/A-User changes ambient lighting color while in auto mode</w:t>
      </w:r>
    </w:p>
    <w:p w14:paraId="69FCD66B" w14:textId="77777777" w:rsidR="00332093" w:rsidRDefault="00332093" w:rsidP="00332093">
      <w:r>
        <w:t>Pre-Condition:</w:t>
      </w:r>
    </w:p>
    <w:p w14:paraId="23BAAE46" w14:textId="77777777" w:rsidR="00332093" w:rsidRDefault="00332093" w:rsidP="00332093">
      <w:r>
        <w:t>Ambient Lighting Drive Mode in Auto mode</w:t>
      </w:r>
    </w:p>
    <w:p w14:paraId="4BBC8061" w14:textId="77777777" w:rsidR="00332093" w:rsidRDefault="00332093" w:rsidP="00332093"/>
    <w:p w14:paraId="1995F7FC" w14:textId="77777777" w:rsidR="00332093" w:rsidRDefault="00332093" w:rsidP="00332093">
      <w:pPr>
        <w:jc w:val="center"/>
      </w:pPr>
      <w:r w:rsidRPr="00F14CD6">
        <w:rPr>
          <w:noProof/>
        </w:rPr>
        <w:lastRenderedPageBreak/>
        <w:drawing>
          <wp:inline distT="0" distB="0" distL="0" distR="0">
            <wp:extent cx="6808017" cy="5036023"/>
            <wp:effectExtent l="0" t="0" r="0" b="0"/>
            <wp:docPr id="4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13670" cy="5040204"/>
                    </a:xfrm>
                    <a:prstGeom prst="rect">
                      <a:avLst/>
                    </a:prstGeom>
                    <a:noFill/>
                    <a:ln>
                      <a:noFill/>
                    </a:ln>
                  </pic:spPr>
                </pic:pic>
              </a:graphicData>
            </a:graphic>
          </wp:inline>
        </w:drawing>
      </w:r>
    </w:p>
    <w:p w14:paraId="295743DB" w14:textId="77777777" w:rsidR="00332093" w:rsidRDefault="00332093">
      <w:pPr>
        <w:spacing w:after="200" w:line="276" w:lineRule="auto"/>
      </w:pPr>
      <w:r>
        <w:br w:type="page"/>
      </w:r>
    </w:p>
    <w:p w14:paraId="13D30313" w14:textId="77777777" w:rsidR="00332093" w:rsidRDefault="00332093" w:rsidP="00332093">
      <w:pPr>
        <w:pStyle w:val="Heading2"/>
      </w:pPr>
      <w:bookmarkStart w:id="453" w:name="_Toc65750604"/>
      <w:r w:rsidRPr="00B9479B">
        <w:lastRenderedPageBreak/>
        <w:t>VS-FUN-REQ-347046/A-Eco-Idle</w:t>
      </w:r>
      <w:bookmarkEnd w:id="453"/>
    </w:p>
    <w:p w14:paraId="2129B391" w14:textId="77777777" w:rsidR="00332093" w:rsidRDefault="00332093" w:rsidP="00332093">
      <w:pPr>
        <w:pStyle w:val="Heading3"/>
      </w:pPr>
      <w:bookmarkStart w:id="454" w:name="_Toc65750605"/>
      <w:r w:rsidRPr="00B9479B">
        <w:t>VS-CLD-REQ-347054/A-Eco-Idle Client</w:t>
      </w:r>
      <w:bookmarkEnd w:id="454"/>
    </w:p>
    <w:p w14:paraId="57DA75F9" w14:textId="77777777" w:rsidR="00332093" w:rsidRDefault="00332093" w:rsidP="00332093">
      <w:r>
        <w:t>The Eco-Idle Client interfaces with the user via the HMI and is responsible for sending the Eco-Idle Setting request to the Eco-Idle Server.</w:t>
      </w:r>
    </w:p>
    <w:p w14:paraId="72ECC96A" w14:textId="77777777" w:rsidR="00332093" w:rsidRDefault="00332093" w:rsidP="00332093"/>
    <w:p w14:paraId="00F7E04C" w14:textId="77777777" w:rsidR="00332093" w:rsidRDefault="00332093" w:rsidP="00332093">
      <w:pPr>
        <w:pStyle w:val="Heading3"/>
      </w:pPr>
      <w:bookmarkStart w:id="455" w:name="_Toc65750606"/>
      <w:r w:rsidRPr="00B9479B">
        <w:t>VS-CLD-REQ-347055/A-Eco-Idle Server</w:t>
      </w:r>
      <w:bookmarkEnd w:id="455"/>
    </w:p>
    <w:p w14:paraId="40646F98" w14:textId="77777777" w:rsidR="00332093" w:rsidRDefault="00332093" w:rsidP="00332093">
      <w:r>
        <w:t>The Eco-Idle Server is responsible for the control of the Eco-Idle function and interfaces with the Eco-Idle Client.</w:t>
      </w:r>
    </w:p>
    <w:p w14:paraId="6819E598" w14:textId="77777777" w:rsidR="00332093" w:rsidRDefault="00332093" w:rsidP="00332093"/>
    <w:p w14:paraId="4489F98C" w14:textId="77777777" w:rsidR="00332093" w:rsidRDefault="00332093" w:rsidP="00332093">
      <w:pPr>
        <w:pStyle w:val="Heading3"/>
      </w:pPr>
      <w:bookmarkStart w:id="456" w:name="_Toc65750607"/>
      <w:r>
        <w:t>Use Cases</w:t>
      </w:r>
      <w:bookmarkEnd w:id="456"/>
    </w:p>
    <w:p w14:paraId="7C3736F7" w14:textId="77777777" w:rsidR="00332093" w:rsidRDefault="00332093" w:rsidP="00332093">
      <w:pPr>
        <w:pStyle w:val="Heading4"/>
      </w:pPr>
      <w:r>
        <w:t>VS-UC-REQ-347814/A-User Enables Eco-Idle Setting</w:t>
      </w:r>
    </w:p>
    <w:p w14:paraId="6D448A07"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14:paraId="26EF0C88"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97028BF" w14:textId="77777777" w:rsidR="00332093" w:rsidRDefault="0033209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D8317A" w14:textId="77777777" w:rsidR="00332093" w:rsidRDefault="00332093">
            <w:pPr>
              <w:spacing w:line="276" w:lineRule="auto"/>
            </w:pPr>
            <w:r>
              <w:t>Vehicle front seat Occupant</w:t>
            </w:r>
          </w:p>
        </w:tc>
      </w:tr>
      <w:tr w:rsidR="00332093" w14:paraId="0388D6D2"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BC096DF" w14:textId="77777777" w:rsidR="00332093" w:rsidRDefault="0033209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6668BE34" w14:textId="77777777" w:rsidR="00332093" w:rsidRDefault="00332093">
            <w:pPr>
              <w:spacing w:line="276" w:lineRule="auto"/>
            </w:pPr>
            <w:r>
              <w:t>Ignition is in Run</w:t>
            </w:r>
          </w:p>
          <w:p w14:paraId="5B55BEE2" w14:textId="77777777" w:rsidR="00332093" w:rsidRDefault="00332093">
            <w:pPr>
              <w:spacing w:line="276" w:lineRule="auto"/>
            </w:pPr>
            <w:r>
              <w:t>Eco-Idle is Disabled</w:t>
            </w:r>
          </w:p>
        </w:tc>
      </w:tr>
      <w:tr w:rsidR="00332093" w14:paraId="5CD83CA0"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3A5ED4A" w14:textId="77777777" w:rsidR="00332093" w:rsidRDefault="0033209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F8CEFCB" w14:textId="77777777" w:rsidR="00332093" w:rsidRDefault="00332093" w:rsidP="00332093">
            <w:pPr>
              <w:spacing w:line="276" w:lineRule="auto"/>
            </w:pPr>
            <w:r>
              <w:t>User changes Eco-Idle setting to enabled via the HMI</w:t>
            </w:r>
          </w:p>
        </w:tc>
      </w:tr>
      <w:tr w:rsidR="00332093" w14:paraId="409F2363"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E9AA5F5" w14:textId="77777777" w:rsidR="00332093" w:rsidRDefault="0033209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DDD8E0F" w14:textId="77777777" w:rsidR="00332093" w:rsidRDefault="00332093">
            <w:pPr>
              <w:spacing w:line="276" w:lineRule="auto"/>
            </w:pPr>
            <w:r>
              <w:t>Eco-Idle is enabled</w:t>
            </w:r>
          </w:p>
          <w:p w14:paraId="779F9835" w14:textId="77777777" w:rsidR="00332093" w:rsidRDefault="00332093">
            <w:pPr>
              <w:spacing w:line="276" w:lineRule="auto"/>
            </w:pPr>
            <w:r>
              <w:t>Eco-Idle HMI is shown set to enabled.</w:t>
            </w:r>
          </w:p>
        </w:tc>
      </w:tr>
      <w:tr w:rsidR="00332093" w14:paraId="6A82E63E"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41D69CD" w14:textId="77777777" w:rsidR="00332093" w:rsidRDefault="0033209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6770B955" w14:textId="77777777" w:rsidR="00332093" w:rsidRDefault="00332093">
            <w:pPr>
              <w:spacing w:line="276" w:lineRule="auto"/>
            </w:pPr>
          </w:p>
        </w:tc>
      </w:tr>
    </w:tbl>
    <w:p w14:paraId="3AC7B5BC" w14:textId="77777777" w:rsidR="00332093" w:rsidRPr="00BE1D63" w:rsidRDefault="00332093" w:rsidP="00332093"/>
    <w:p w14:paraId="1A93C5A4" w14:textId="77777777" w:rsidR="00332093" w:rsidRDefault="00332093" w:rsidP="00332093">
      <w:pPr>
        <w:pStyle w:val="Heading4"/>
      </w:pPr>
      <w:r>
        <w:t>VS-UC-REQ-347815/A-User Disables Eco-Idle Setting</w:t>
      </w:r>
    </w:p>
    <w:p w14:paraId="3211DDF9"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14:paraId="016823E5"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27D788A" w14:textId="77777777" w:rsidR="00332093" w:rsidRDefault="0033209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86333A" w14:textId="77777777" w:rsidR="00332093" w:rsidRDefault="00332093">
            <w:pPr>
              <w:spacing w:line="276" w:lineRule="auto"/>
            </w:pPr>
            <w:r>
              <w:t>Vehicle front seat occupant</w:t>
            </w:r>
          </w:p>
        </w:tc>
      </w:tr>
      <w:tr w:rsidR="00332093" w14:paraId="67A2D1A0"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335CA48" w14:textId="77777777" w:rsidR="00332093" w:rsidRDefault="0033209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119DE794" w14:textId="77777777" w:rsidR="00332093" w:rsidRDefault="00332093">
            <w:pPr>
              <w:spacing w:line="276" w:lineRule="auto"/>
            </w:pPr>
            <w:r>
              <w:t>Ignition is in Run</w:t>
            </w:r>
          </w:p>
          <w:p w14:paraId="71C9D950" w14:textId="77777777" w:rsidR="00332093" w:rsidRDefault="00332093">
            <w:pPr>
              <w:spacing w:line="276" w:lineRule="auto"/>
            </w:pPr>
            <w:r>
              <w:t>Eco-Idle is enabled</w:t>
            </w:r>
          </w:p>
        </w:tc>
      </w:tr>
      <w:tr w:rsidR="00332093" w14:paraId="580D6C0A"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C50DD96" w14:textId="77777777" w:rsidR="00332093" w:rsidRDefault="0033209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551A3FF" w14:textId="77777777" w:rsidR="00332093" w:rsidRDefault="00332093" w:rsidP="00332093">
            <w:pPr>
              <w:spacing w:line="276" w:lineRule="auto"/>
            </w:pPr>
            <w:r>
              <w:t>User changes Eco-Idle setting to disabled via the HMI</w:t>
            </w:r>
          </w:p>
        </w:tc>
      </w:tr>
      <w:tr w:rsidR="00332093" w14:paraId="1D149B93"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5F6A5F5" w14:textId="77777777" w:rsidR="00332093" w:rsidRDefault="0033209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249782E" w14:textId="77777777" w:rsidR="00332093" w:rsidRDefault="00332093">
            <w:pPr>
              <w:spacing w:line="276" w:lineRule="auto"/>
            </w:pPr>
            <w:r>
              <w:t>Eco-Idle is disabled</w:t>
            </w:r>
          </w:p>
          <w:p w14:paraId="47943DD3" w14:textId="77777777" w:rsidR="00332093" w:rsidRDefault="00332093">
            <w:pPr>
              <w:spacing w:line="276" w:lineRule="auto"/>
            </w:pPr>
            <w:r>
              <w:t>Eco-Idle HMI is shown set to disabled</w:t>
            </w:r>
          </w:p>
        </w:tc>
      </w:tr>
      <w:tr w:rsidR="00332093" w14:paraId="040C130C"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AA11AAA" w14:textId="77777777" w:rsidR="00332093" w:rsidRDefault="0033209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5188B171" w14:textId="77777777" w:rsidR="00332093" w:rsidRDefault="00332093">
            <w:pPr>
              <w:spacing w:line="276" w:lineRule="auto"/>
            </w:pPr>
          </w:p>
        </w:tc>
      </w:tr>
    </w:tbl>
    <w:p w14:paraId="5E43626A" w14:textId="77777777" w:rsidR="00332093" w:rsidRDefault="00332093" w:rsidP="00332093"/>
    <w:p w14:paraId="5A23590B" w14:textId="77777777" w:rsidR="00332093" w:rsidRDefault="00332093" w:rsidP="00332093">
      <w:pPr>
        <w:pStyle w:val="Heading3"/>
      </w:pPr>
      <w:bookmarkStart w:id="457" w:name="_Toc65750608"/>
      <w:r>
        <w:t>Interface Requirements</w:t>
      </w:r>
      <w:bookmarkEnd w:id="457"/>
    </w:p>
    <w:p w14:paraId="191BE15A" w14:textId="77777777" w:rsidR="00332093" w:rsidRDefault="00332093" w:rsidP="00332093">
      <w:pPr>
        <w:pStyle w:val="Heading4"/>
      </w:pPr>
      <w:r w:rsidRPr="00B9479B">
        <w:t>MD-REQ-347056/A-</w:t>
      </w:r>
      <w:proofErr w:type="spellStart"/>
      <w:r w:rsidRPr="00B9479B">
        <w:t>EcoIdl_D_Rq</w:t>
      </w:r>
      <w:proofErr w:type="spellEnd"/>
    </w:p>
    <w:p w14:paraId="5DA0F1D1" w14:textId="77777777" w:rsidR="00332093" w:rsidRPr="009E19EA" w:rsidRDefault="00332093">
      <w:pPr>
        <w:rPr>
          <w:rFonts w:cs="Arial"/>
        </w:rPr>
      </w:pPr>
      <w:r w:rsidRPr="009E19EA">
        <w:rPr>
          <w:rFonts w:cs="Arial"/>
        </w:rPr>
        <w:t>Message Type: Request</w:t>
      </w:r>
    </w:p>
    <w:p w14:paraId="0269BAA4" w14:textId="77777777" w:rsidR="00332093" w:rsidRPr="009E19EA" w:rsidRDefault="00332093">
      <w:pPr>
        <w:rPr>
          <w:rFonts w:cs="Arial"/>
        </w:rPr>
      </w:pPr>
    </w:p>
    <w:p w14:paraId="2D29E5A5" w14:textId="77777777" w:rsidR="00332093" w:rsidRPr="009E19EA" w:rsidRDefault="00332093">
      <w:pPr>
        <w:widowControl w:val="0"/>
        <w:adjustRightInd w:val="0"/>
        <w:rPr>
          <w:rFonts w:cs="Arial"/>
        </w:rPr>
      </w:pPr>
      <w:r w:rsidRPr="009E19EA">
        <w:rPr>
          <w:rFonts w:cs="Arial"/>
        </w:rPr>
        <w:t xml:space="preserve">Note: Request signal from the </w:t>
      </w:r>
      <w:r>
        <w:rPr>
          <w:rFonts w:cs="Arial"/>
        </w:rPr>
        <w:t>Eco-Idle Client</w:t>
      </w:r>
      <w:r w:rsidRPr="009E19EA">
        <w:rPr>
          <w:rFonts w:cs="Arial"/>
        </w:rPr>
        <w:t xml:space="preserve"> to the </w:t>
      </w:r>
      <w:r>
        <w:rPr>
          <w:rFonts w:cs="Arial"/>
        </w:rPr>
        <w:t>Eco-Idle</w:t>
      </w:r>
      <w:r w:rsidRPr="009E19EA">
        <w:rPr>
          <w:rFonts w:cs="Arial"/>
        </w:rPr>
        <w:t xml:space="preserve"> Server </w:t>
      </w:r>
      <w:r>
        <w:rPr>
          <w:rFonts w:cs="Arial"/>
        </w:rPr>
        <w:t>to enable or disable the feature</w:t>
      </w:r>
    </w:p>
    <w:p w14:paraId="3B5BAA09" w14:textId="77777777" w:rsidR="00332093" w:rsidRPr="009E19EA" w:rsidRDefault="00332093">
      <w:pPr>
        <w:rPr>
          <w:rFonts w:cs="Arial"/>
        </w:rPr>
      </w:pPr>
    </w:p>
    <w:p w14:paraId="4696E380" w14:textId="77777777" w:rsidR="00332093" w:rsidRPr="009E19EA"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332093" w:rsidRPr="009E19EA" w14:paraId="524604EA"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25A2833D" w14:textId="77777777" w:rsidR="00332093" w:rsidRPr="009E19EA" w:rsidRDefault="00332093">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6691778D" w14:textId="77777777" w:rsidR="00332093" w:rsidRPr="009E19EA" w:rsidRDefault="00332093">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75A4457E" w14:textId="77777777" w:rsidR="00332093" w:rsidRPr="009E19EA" w:rsidRDefault="00332093">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3A0AFAD8" w14:textId="77777777" w:rsidR="00332093" w:rsidRPr="009E19EA" w:rsidRDefault="00332093">
            <w:pPr>
              <w:spacing w:line="276" w:lineRule="auto"/>
              <w:rPr>
                <w:rFonts w:cs="Arial"/>
                <w:b/>
              </w:rPr>
            </w:pPr>
            <w:r w:rsidRPr="009E19EA">
              <w:rPr>
                <w:rFonts w:cs="Arial"/>
                <w:b/>
              </w:rPr>
              <w:t>Description</w:t>
            </w:r>
          </w:p>
        </w:tc>
      </w:tr>
      <w:tr w:rsidR="00332093" w:rsidRPr="009E19EA" w14:paraId="4E420EC9" w14:textId="77777777" w:rsidTr="00332093">
        <w:trPr>
          <w:jc w:val="center"/>
        </w:trPr>
        <w:tc>
          <w:tcPr>
            <w:tcW w:w="2557" w:type="dxa"/>
            <w:vMerge w:val="restart"/>
            <w:tcBorders>
              <w:top w:val="single" w:sz="4" w:space="0" w:color="auto"/>
              <w:left w:val="single" w:sz="4" w:space="0" w:color="auto"/>
              <w:right w:val="single" w:sz="4" w:space="0" w:color="auto"/>
            </w:tcBorders>
            <w:hideMark/>
          </w:tcPr>
          <w:p w14:paraId="633753AE" w14:textId="77777777" w:rsidR="00332093" w:rsidRDefault="00332093" w:rsidP="00332093">
            <w:pPr>
              <w:spacing w:line="276" w:lineRule="auto"/>
              <w:rPr>
                <w:rFonts w:cs="Arial"/>
              </w:rPr>
            </w:pPr>
          </w:p>
          <w:p w14:paraId="5C922FC6" w14:textId="77777777" w:rsidR="00332093" w:rsidRPr="009E19EA" w:rsidRDefault="00332093" w:rsidP="00332093">
            <w:pPr>
              <w:spacing w:line="276" w:lineRule="auto"/>
              <w:rPr>
                <w:rFonts w:cs="Arial"/>
              </w:rPr>
            </w:pPr>
            <w:proofErr w:type="spellStart"/>
            <w:r>
              <w:rPr>
                <w:rFonts w:cs="Arial"/>
              </w:rPr>
              <w:t>EcoIdl_D_Rq</w:t>
            </w:r>
            <w:proofErr w:type="spellEnd"/>
          </w:p>
        </w:tc>
        <w:tc>
          <w:tcPr>
            <w:tcW w:w="2028" w:type="dxa"/>
            <w:tcBorders>
              <w:top w:val="single" w:sz="4" w:space="0" w:color="auto"/>
              <w:left w:val="single" w:sz="4" w:space="0" w:color="auto"/>
              <w:bottom w:val="single" w:sz="4" w:space="0" w:color="auto"/>
              <w:right w:val="single" w:sz="4" w:space="0" w:color="auto"/>
            </w:tcBorders>
          </w:tcPr>
          <w:p w14:paraId="6F3F988B" w14:textId="77777777" w:rsidR="00332093" w:rsidRPr="009E19EA" w:rsidRDefault="00332093" w:rsidP="00332093">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14:paraId="75CBEFA0" w14:textId="77777777" w:rsidR="00332093" w:rsidRPr="009E19EA" w:rsidRDefault="00332093" w:rsidP="00332093">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2BB4B2F4" w14:textId="77777777" w:rsidR="00332093" w:rsidRPr="009E19EA" w:rsidRDefault="00332093" w:rsidP="00332093">
            <w:pPr>
              <w:autoSpaceDE w:val="0"/>
              <w:autoSpaceDN w:val="0"/>
              <w:adjustRightInd w:val="0"/>
              <w:spacing w:line="276" w:lineRule="auto"/>
              <w:rPr>
                <w:rFonts w:cs="Arial"/>
              </w:rPr>
            </w:pPr>
          </w:p>
        </w:tc>
      </w:tr>
      <w:tr w:rsidR="00332093" w:rsidRPr="009E19EA" w14:paraId="7FD178FC" w14:textId="77777777" w:rsidTr="00332093">
        <w:trPr>
          <w:trHeight w:val="314"/>
          <w:jc w:val="center"/>
        </w:trPr>
        <w:tc>
          <w:tcPr>
            <w:tcW w:w="2557" w:type="dxa"/>
            <w:vMerge/>
            <w:tcBorders>
              <w:left w:val="single" w:sz="4" w:space="0" w:color="auto"/>
              <w:right w:val="single" w:sz="4" w:space="0" w:color="auto"/>
            </w:tcBorders>
            <w:vAlign w:val="center"/>
            <w:hideMark/>
          </w:tcPr>
          <w:p w14:paraId="573E0E2F"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02B300C3" w14:textId="77777777" w:rsidR="00332093" w:rsidRPr="009E19EA" w:rsidRDefault="00332093" w:rsidP="00332093">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14:paraId="2830EA98" w14:textId="77777777" w:rsidR="00332093" w:rsidRPr="009E19EA" w:rsidRDefault="00332093" w:rsidP="00332093">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77A49412" w14:textId="77777777" w:rsidR="00332093" w:rsidRPr="009E19EA" w:rsidRDefault="00332093" w:rsidP="00332093">
            <w:pPr>
              <w:spacing w:line="276" w:lineRule="auto"/>
              <w:rPr>
                <w:rFonts w:cs="Arial"/>
              </w:rPr>
            </w:pPr>
          </w:p>
        </w:tc>
      </w:tr>
      <w:tr w:rsidR="00332093" w:rsidRPr="009E19EA" w14:paraId="7E8769AA" w14:textId="77777777" w:rsidTr="00332093">
        <w:trPr>
          <w:trHeight w:val="314"/>
          <w:jc w:val="center"/>
        </w:trPr>
        <w:tc>
          <w:tcPr>
            <w:tcW w:w="2557" w:type="dxa"/>
            <w:vMerge/>
            <w:tcBorders>
              <w:left w:val="single" w:sz="4" w:space="0" w:color="auto"/>
              <w:right w:val="single" w:sz="4" w:space="0" w:color="auto"/>
            </w:tcBorders>
            <w:vAlign w:val="center"/>
          </w:tcPr>
          <w:p w14:paraId="221B64E5"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0FFA56B9" w14:textId="77777777" w:rsidR="00332093" w:rsidRPr="009E19EA" w:rsidRDefault="00332093" w:rsidP="00332093">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14:paraId="11DDAD29" w14:textId="77777777" w:rsidR="00332093" w:rsidRPr="009E19EA" w:rsidRDefault="00332093" w:rsidP="00332093">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14:paraId="0048A8FC" w14:textId="77777777" w:rsidR="00332093" w:rsidRPr="009E19EA" w:rsidRDefault="00332093" w:rsidP="00332093">
            <w:pPr>
              <w:spacing w:line="276" w:lineRule="auto"/>
              <w:rPr>
                <w:rFonts w:cs="Arial"/>
              </w:rPr>
            </w:pPr>
          </w:p>
        </w:tc>
      </w:tr>
    </w:tbl>
    <w:p w14:paraId="2BED9FB6" w14:textId="77777777" w:rsidR="00332093" w:rsidRPr="003C137D" w:rsidRDefault="00332093">
      <w:pPr>
        <w:rPr>
          <w:rFonts w:cs="Arial"/>
        </w:rPr>
      </w:pPr>
    </w:p>
    <w:p w14:paraId="5614E235" w14:textId="77777777" w:rsidR="00332093" w:rsidRDefault="00332093" w:rsidP="00332093">
      <w:pPr>
        <w:pStyle w:val="Heading4"/>
      </w:pPr>
      <w:r w:rsidRPr="00B9479B">
        <w:lastRenderedPageBreak/>
        <w:t>MD-REQ-347057/A-</w:t>
      </w:r>
      <w:proofErr w:type="spellStart"/>
      <w:r w:rsidRPr="00B9479B">
        <w:t>EcoIdl_D_Stat</w:t>
      </w:r>
      <w:proofErr w:type="spellEnd"/>
    </w:p>
    <w:p w14:paraId="7A36E3F7" w14:textId="77777777" w:rsidR="00332093" w:rsidRPr="009E19EA" w:rsidRDefault="00332093">
      <w:pPr>
        <w:rPr>
          <w:rFonts w:cs="Arial"/>
        </w:rPr>
      </w:pPr>
      <w:r w:rsidRPr="009E19EA">
        <w:rPr>
          <w:rFonts w:cs="Arial"/>
        </w:rPr>
        <w:t xml:space="preserve">Message Type: </w:t>
      </w:r>
      <w:r>
        <w:rPr>
          <w:rFonts w:cs="Arial"/>
        </w:rPr>
        <w:t>Status</w:t>
      </w:r>
    </w:p>
    <w:p w14:paraId="26D47D55" w14:textId="77777777" w:rsidR="00332093" w:rsidRPr="009E19EA" w:rsidRDefault="00332093">
      <w:pPr>
        <w:rPr>
          <w:rFonts w:cs="Arial"/>
        </w:rPr>
      </w:pPr>
    </w:p>
    <w:p w14:paraId="40D8F06F" w14:textId="77777777" w:rsidR="00332093" w:rsidRPr="009E19EA" w:rsidRDefault="00332093">
      <w:pPr>
        <w:widowControl w:val="0"/>
        <w:adjustRightInd w:val="0"/>
        <w:rPr>
          <w:rFonts w:cs="Arial"/>
        </w:rPr>
      </w:pPr>
      <w:r w:rsidRPr="009E19EA">
        <w:rPr>
          <w:rFonts w:cs="Arial"/>
        </w:rPr>
        <w:t xml:space="preserve">Note: </w:t>
      </w:r>
      <w:r>
        <w:rPr>
          <w:rFonts w:cs="Arial"/>
        </w:rPr>
        <w:t>Status</w:t>
      </w:r>
      <w:r w:rsidRPr="009E19EA">
        <w:rPr>
          <w:rFonts w:cs="Arial"/>
        </w:rPr>
        <w:t xml:space="preserve"> signal from the </w:t>
      </w:r>
      <w:r>
        <w:rPr>
          <w:rFonts w:cs="Arial"/>
        </w:rPr>
        <w:t>Eco-Idle Server with the status of Eco-Idle feature</w:t>
      </w:r>
    </w:p>
    <w:p w14:paraId="5D8CA1E6" w14:textId="77777777" w:rsidR="00332093" w:rsidRPr="009E19EA" w:rsidRDefault="00332093">
      <w:pPr>
        <w:rPr>
          <w:rFonts w:cs="Arial"/>
        </w:rPr>
      </w:pPr>
    </w:p>
    <w:p w14:paraId="772BCAA5" w14:textId="77777777" w:rsidR="00332093" w:rsidRPr="009E19EA" w:rsidRDefault="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332093" w:rsidRPr="009E19EA" w14:paraId="26292330"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660A10D4" w14:textId="77777777" w:rsidR="00332093" w:rsidRPr="009E19EA" w:rsidRDefault="00332093">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2B347CA5" w14:textId="77777777" w:rsidR="00332093" w:rsidRPr="009E19EA" w:rsidRDefault="00332093">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179E8170" w14:textId="77777777" w:rsidR="00332093" w:rsidRPr="009E19EA" w:rsidRDefault="00332093">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36D861B5" w14:textId="77777777" w:rsidR="00332093" w:rsidRPr="009E19EA" w:rsidRDefault="00332093">
            <w:pPr>
              <w:spacing w:line="276" w:lineRule="auto"/>
              <w:rPr>
                <w:rFonts w:cs="Arial"/>
                <w:b/>
              </w:rPr>
            </w:pPr>
            <w:r w:rsidRPr="009E19EA">
              <w:rPr>
                <w:rFonts w:cs="Arial"/>
                <w:b/>
              </w:rPr>
              <w:t>Description</w:t>
            </w:r>
          </w:p>
        </w:tc>
      </w:tr>
      <w:tr w:rsidR="00332093" w:rsidRPr="009E19EA" w14:paraId="664E9CCA" w14:textId="77777777" w:rsidTr="00332093">
        <w:trPr>
          <w:jc w:val="center"/>
        </w:trPr>
        <w:tc>
          <w:tcPr>
            <w:tcW w:w="2557" w:type="dxa"/>
            <w:vMerge w:val="restart"/>
            <w:tcBorders>
              <w:top w:val="single" w:sz="4" w:space="0" w:color="auto"/>
              <w:left w:val="single" w:sz="4" w:space="0" w:color="auto"/>
              <w:right w:val="single" w:sz="4" w:space="0" w:color="auto"/>
            </w:tcBorders>
            <w:hideMark/>
          </w:tcPr>
          <w:p w14:paraId="1337B864" w14:textId="77777777" w:rsidR="00332093" w:rsidRDefault="00332093" w:rsidP="00332093">
            <w:pPr>
              <w:spacing w:line="276" w:lineRule="auto"/>
              <w:rPr>
                <w:rFonts w:cs="Arial"/>
              </w:rPr>
            </w:pPr>
          </w:p>
          <w:p w14:paraId="5BA98089" w14:textId="77777777" w:rsidR="00332093" w:rsidRDefault="00332093" w:rsidP="00332093">
            <w:pPr>
              <w:spacing w:line="276" w:lineRule="auto"/>
              <w:rPr>
                <w:rFonts w:cs="Arial"/>
              </w:rPr>
            </w:pPr>
            <w:proofErr w:type="spellStart"/>
            <w:r>
              <w:rPr>
                <w:rFonts w:cs="Arial"/>
              </w:rPr>
              <w:t>EcoIdl_</w:t>
            </w:r>
            <w:r w:rsidRPr="00395539">
              <w:rPr>
                <w:rFonts w:cs="Arial"/>
              </w:rPr>
              <w:t>D_Stat</w:t>
            </w:r>
            <w:proofErr w:type="spellEnd"/>
          </w:p>
          <w:p w14:paraId="10B4E80E" w14:textId="77777777" w:rsidR="00332093" w:rsidRPr="009E19EA" w:rsidRDefault="00332093" w:rsidP="00332093">
            <w:pPr>
              <w:spacing w:line="27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0737243A" w14:textId="77777777" w:rsidR="00332093" w:rsidRPr="009E19EA" w:rsidRDefault="00332093" w:rsidP="00332093">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14:paraId="69756EF4" w14:textId="77777777" w:rsidR="00332093" w:rsidRPr="009E19EA" w:rsidRDefault="00332093" w:rsidP="00332093">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592E7515" w14:textId="77777777" w:rsidR="00332093" w:rsidRPr="009E19EA" w:rsidRDefault="00332093" w:rsidP="00332093">
            <w:pPr>
              <w:autoSpaceDE w:val="0"/>
              <w:autoSpaceDN w:val="0"/>
              <w:adjustRightInd w:val="0"/>
              <w:spacing w:line="276" w:lineRule="auto"/>
              <w:rPr>
                <w:rFonts w:cs="Arial"/>
              </w:rPr>
            </w:pPr>
          </w:p>
        </w:tc>
      </w:tr>
      <w:tr w:rsidR="00332093" w:rsidRPr="009E19EA" w14:paraId="5936389F" w14:textId="77777777" w:rsidTr="00332093">
        <w:trPr>
          <w:trHeight w:val="314"/>
          <w:jc w:val="center"/>
        </w:trPr>
        <w:tc>
          <w:tcPr>
            <w:tcW w:w="2557" w:type="dxa"/>
            <w:vMerge/>
            <w:tcBorders>
              <w:left w:val="single" w:sz="4" w:space="0" w:color="auto"/>
              <w:right w:val="single" w:sz="4" w:space="0" w:color="auto"/>
            </w:tcBorders>
            <w:vAlign w:val="center"/>
            <w:hideMark/>
          </w:tcPr>
          <w:p w14:paraId="70E1DC61"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23D05DC4" w14:textId="77777777" w:rsidR="00332093" w:rsidRPr="009E19EA" w:rsidRDefault="00332093" w:rsidP="00332093">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14:paraId="0BA9EAAB" w14:textId="77777777" w:rsidR="00332093" w:rsidRPr="009E19EA" w:rsidRDefault="00332093" w:rsidP="00332093">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109C5A05" w14:textId="77777777" w:rsidR="00332093" w:rsidRPr="009E19EA" w:rsidRDefault="00332093" w:rsidP="00332093">
            <w:pPr>
              <w:spacing w:line="276" w:lineRule="auto"/>
              <w:rPr>
                <w:rFonts w:cs="Arial"/>
              </w:rPr>
            </w:pPr>
          </w:p>
        </w:tc>
      </w:tr>
      <w:tr w:rsidR="00332093" w:rsidRPr="009E19EA" w14:paraId="12E8FD61" w14:textId="77777777" w:rsidTr="00332093">
        <w:trPr>
          <w:trHeight w:val="314"/>
          <w:jc w:val="center"/>
        </w:trPr>
        <w:tc>
          <w:tcPr>
            <w:tcW w:w="2557" w:type="dxa"/>
            <w:vMerge/>
            <w:tcBorders>
              <w:left w:val="single" w:sz="4" w:space="0" w:color="auto"/>
              <w:right w:val="single" w:sz="4" w:space="0" w:color="auto"/>
            </w:tcBorders>
            <w:vAlign w:val="center"/>
          </w:tcPr>
          <w:p w14:paraId="10271E8E" w14:textId="77777777" w:rsidR="00332093" w:rsidRPr="009E19EA" w:rsidRDefault="00332093" w:rsidP="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14:paraId="47CBEB8D" w14:textId="77777777" w:rsidR="00332093" w:rsidRPr="009E19EA" w:rsidRDefault="00332093" w:rsidP="00332093">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14:paraId="75186260" w14:textId="77777777" w:rsidR="00332093" w:rsidRPr="009E19EA" w:rsidRDefault="00332093" w:rsidP="00332093">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14:paraId="4382FB21" w14:textId="77777777" w:rsidR="00332093" w:rsidRPr="009E19EA" w:rsidRDefault="00332093" w:rsidP="00332093">
            <w:pPr>
              <w:spacing w:line="276" w:lineRule="auto"/>
              <w:rPr>
                <w:rFonts w:cs="Arial"/>
              </w:rPr>
            </w:pPr>
          </w:p>
        </w:tc>
      </w:tr>
    </w:tbl>
    <w:p w14:paraId="0F4D244B" w14:textId="77777777" w:rsidR="00332093" w:rsidRPr="003C137D" w:rsidRDefault="00332093">
      <w:pPr>
        <w:rPr>
          <w:rFonts w:cs="Arial"/>
        </w:rPr>
      </w:pPr>
    </w:p>
    <w:p w14:paraId="1D76119D" w14:textId="77777777" w:rsidR="00332093" w:rsidRDefault="00332093" w:rsidP="00332093">
      <w:pPr>
        <w:pStyle w:val="Heading3"/>
      </w:pPr>
      <w:bookmarkStart w:id="458" w:name="_Toc65750609"/>
      <w:r>
        <w:t>Requirements</w:t>
      </w:r>
      <w:bookmarkEnd w:id="458"/>
    </w:p>
    <w:p w14:paraId="558E68A2" w14:textId="77777777" w:rsidR="00332093" w:rsidRPr="00332093" w:rsidRDefault="00332093" w:rsidP="00332093">
      <w:pPr>
        <w:pStyle w:val="Heading4"/>
        <w:rPr>
          <w:b w:val="0"/>
          <w:u w:val="single"/>
        </w:rPr>
      </w:pPr>
      <w:r w:rsidRPr="00332093">
        <w:rPr>
          <w:b w:val="0"/>
          <w:u w:val="single"/>
        </w:rPr>
        <w:t>VS-SR-REQ-347812/A-Eco-Idle Setting change</w:t>
      </w:r>
    </w:p>
    <w:p w14:paraId="5350FC52" w14:textId="77777777" w:rsidR="00332093" w:rsidRPr="0085052A" w:rsidRDefault="00332093" w:rsidP="00332093">
      <w:pPr>
        <w:rPr>
          <w:rFonts w:cs="Arial"/>
        </w:rPr>
      </w:pPr>
      <w:r w:rsidRPr="0085052A">
        <w:rPr>
          <w:rFonts w:cs="Arial"/>
        </w:rPr>
        <w:t xml:space="preserve">The Eco-Idle Client shall use the </w:t>
      </w:r>
      <w:proofErr w:type="spellStart"/>
      <w:r w:rsidRPr="0085052A">
        <w:rPr>
          <w:rFonts w:cs="Arial"/>
        </w:rPr>
        <w:t>EcoIdl_D_Stat</w:t>
      </w:r>
      <w:proofErr w:type="spellEnd"/>
      <w:r w:rsidRPr="0085052A">
        <w:rPr>
          <w:rFonts w:cs="Arial"/>
        </w:rPr>
        <w:t xml:space="preserve"> status signal from the </w:t>
      </w:r>
      <w:r>
        <w:rPr>
          <w:rFonts w:cs="Arial"/>
        </w:rPr>
        <w:t>Eco-Idle Server to show the Eco-</w:t>
      </w:r>
      <w:r w:rsidRPr="0085052A">
        <w:rPr>
          <w:rFonts w:cs="Arial"/>
        </w:rPr>
        <w:t>Idle setting as Enabled or Disabled.</w:t>
      </w:r>
    </w:p>
    <w:p w14:paraId="64ECBE16" w14:textId="77777777" w:rsidR="00332093" w:rsidRPr="0085052A" w:rsidRDefault="00332093" w:rsidP="00332093">
      <w:pPr>
        <w:rPr>
          <w:rFonts w:cs="Arial"/>
        </w:rPr>
      </w:pPr>
    </w:p>
    <w:p w14:paraId="69454C33" w14:textId="77777777" w:rsidR="00332093" w:rsidRPr="0085052A" w:rsidRDefault="00332093" w:rsidP="00332093">
      <w:pPr>
        <w:rPr>
          <w:rFonts w:cs="Arial"/>
        </w:rPr>
      </w:pPr>
      <w:r w:rsidRPr="0085052A">
        <w:rPr>
          <w:rFonts w:cs="Arial"/>
        </w:rPr>
        <w:t xml:space="preserve">The Eco-Idle setting shall be available on the HMI when </w:t>
      </w:r>
      <w:proofErr w:type="spellStart"/>
      <w:r w:rsidRPr="0085052A">
        <w:rPr>
          <w:rFonts w:cs="Arial"/>
        </w:rPr>
        <w:t>ignition_status</w:t>
      </w:r>
      <w:proofErr w:type="spellEnd"/>
      <w:r w:rsidRPr="0085052A">
        <w:rPr>
          <w:rFonts w:cs="Arial"/>
        </w:rPr>
        <w:t xml:space="preserve"> = Run.</w:t>
      </w:r>
    </w:p>
    <w:p w14:paraId="2289242F" w14:textId="77777777" w:rsidR="00332093" w:rsidRPr="0085052A" w:rsidRDefault="00332093" w:rsidP="00332093">
      <w:pPr>
        <w:rPr>
          <w:rFonts w:cs="Arial"/>
        </w:rPr>
      </w:pPr>
    </w:p>
    <w:p w14:paraId="023DE8E2" w14:textId="77777777" w:rsidR="00332093" w:rsidRDefault="00332093" w:rsidP="00332093">
      <w:pPr>
        <w:rPr>
          <w:rFonts w:cs="Arial"/>
        </w:rPr>
      </w:pPr>
      <w:r>
        <w:rPr>
          <w:rFonts w:cs="Arial"/>
        </w:rPr>
        <w:t>When the Eco-Idle setting is selected via the HMI:</w:t>
      </w:r>
    </w:p>
    <w:p w14:paraId="1C1BD65C" w14:textId="77777777" w:rsidR="00332093" w:rsidRDefault="00332093" w:rsidP="00332093">
      <w:pPr>
        <w:numPr>
          <w:ilvl w:val="0"/>
          <w:numId w:val="746"/>
        </w:numPr>
        <w:rPr>
          <w:rFonts w:cs="Arial"/>
        </w:rPr>
      </w:pPr>
      <w:r>
        <w:rPr>
          <w:rFonts w:cs="Arial"/>
        </w:rPr>
        <w:t xml:space="preserve"> The Eco-Idle Client shall set the </w:t>
      </w:r>
      <w:proofErr w:type="spellStart"/>
      <w:r>
        <w:rPr>
          <w:rFonts w:cs="Arial"/>
        </w:rPr>
        <w:t>EcoIdl_D_Rq</w:t>
      </w:r>
      <w:proofErr w:type="spellEnd"/>
      <w:r>
        <w:rPr>
          <w:rFonts w:cs="Arial"/>
        </w:rPr>
        <w:t xml:space="preserve"> signal to enabled or disabled based on what the user selected</w:t>
      </w:r>
    </w:p>
    <w:p w14:paraId="72FB39FF" w14:textId="77777777" w:rsidR="00332093" w:rsidRDefault="00332093" w:rsidP="00332093">
      <w:pPr>
        <w:numPr>
          <w:ilvl w:val="0"/>
          <w:numId w:val="746"/>
        </w:numPr>
        <w:rPr>
          <w:rFonts w:cs="Arial"/>
        </w:rPr>
      </w:pPr>
      <w:r>
        <w:rPr>
          <w:rFonts w:cs="Arial"/>
        </w:rPr>
        <w:t xml:space="preserve">The Eco-Idle Server shall </w:t>
      </w:r>
      <w:r w:rsidRPr="00276F63">
        <w:rPr>
          <w:rFonts w:cs="Arial"/>
        </w:rPr>
        <w:t xml:space="preserve">respond </w:t>
      </w:r>
      <w:proofErr w:type="gramStart"/>
      <w:r w:rsidRPr="00276F63">
        <w:rPr>
          <w:rFonts w:cs="Arial"/>
        </w:rPr>
        <w:t xml:space="preserve">within  </w:t>
      </w:r>
      <w:proofErr w:type="spellStart"/>
      <w:r w:rsidRPr="00276F63">
        <w:rPr>
          <w:rFonts w:cs="Arial"/>
        </w:rPr>
        <w:t>T</w:t>
      </w:r>
      <w:proofErr w:type="gramEnd"/>
      <w:r w:rsidRPr="00276F63">
        <w:rPr>
          <w:rFonts w:cs="Arial"/>
        </w:rPr>
        <w:t>_EcoIdle_Rsp</w:t>
      </w:r>
      <w:proofErr w:type="spellEnd"/>
      <w:r w:rsidRPr="00276F63">
        <w:rPr>
          <w:rFonts w:cs="Arial"/>
        </w:rPr>
        <w:t xml:space="preserve"> to the </w:t>
      </w:r>
      <w:proofErr w:type="spellStart"/>
      <w:r>
        <w:rPr>
          <w:rFonts w:cs="Arial"/>
        </w:rPr>
        <w:t>EcoIld_D_Rq</w:t>
      </w:r>
      <w:proofErr w:type="spellEnd"/>
      <w:r>
        <w:rPr>
          <w:rFonts w:cs="Arial"/>
        </w:rPr>
        <w:t xml:space="preserve"> request with the response of the Eco-Idle Server via the </w:t>
      </w:r>
      <w:proofErr w:type="spellStart"/>
      <w:r>
        <w:rPr>
          <w:rFonts w:cs="Arial"/>
        </w:rPr>
        <w:t>EcoIdle_D_Stat</w:t>
      </w:r>
      <w:proofErr w:type="spellEnd"/>
      <w:r>
        <w:rPr>
          <w:rFonts w:cs="Arial"/>
        </w:rPr>
        <w:t xml:space="preserve"> signal. </w:t>
      </w:r>
    </w:p>
    <w:p w14:paraId="2AECF3C8" w14:textId="77777777" w:rsidR="00332093" w:rsidRPr="005A6A82" w:rsidRDefault="00332093" w:rsidP="00332093">
      <w:pPr>
        <w:numPr>
          <w:ilvl w:val="0"/>
          <w:numId w:val="746"/>
        </w:numPr>
        <w:rPr>
          <w:rFonts w:cs="Arial"/>
        </w:rPr>
      </w:pPr>
      <w:r>
        <w:rPr>
          <w:rFonts w:cs="Arial"/>
        </w:rPr>
        <w:t xml:space="preserve">The Eco-Idle Client shall update the HMI (if there is an update) with the Eco-Idle status after receiving the </w:t>
      </w:r>
      <w:proofErr w:type="spellStart"/>
      <w:r>
        <w:rPr>
          <w:rFonts w:cs="Arial"/>
        </w:rPr>
        <w:t>EcoIdle_D_Stat</w:t>
      </w:r>
      <w:proofErr w:type="spellEnd"/>
      <w:r>
        <w:rPr>
          <w:rFonts w:cs="Arial"/>
        </w:rPr>
        <w:t xml:space="preserve"> response to the request.</w:t>
      </w:r>
    </w:p>
    <w:p w14:paraId="5F511B24" w14:textId="77777777" w:rsidR="00332093" w:rsidRPr="0085052A" w:rsidRDefault="00332093" w:rsidP="00332093">
      <w:pPr>
        <w:rPr>
          <w:rFonts w:cs="Arial"/>
          <w:color w:val="FF0000"/>
        </w:rPr>
      </w:pPr>
    </w:p>
    <w:p w14:paraId="458B2BF7" w14:textId="77777777" w:rsidR="00332093" w:rsidRPr="0085052A" w:rsidRDefault="00332093" w:rsidP="00332093">
      <w:pPr>
        <w:rPr>
          <w:rFonts w:cs="Arial"/>
          <w:bCs/>
        </w:rPr>
      </w:pPr>
    </w:p>
    <w:p w14:paraId="07226E30" w14:textId="77777777" w:rsidR="00332093" w:rsidRPr="0085052A" w:rsidRDefault="00332093" w:rsidP="00332093">
      <w:pPr>
        <w:rPr>
          <w:rFonts w:cs="Arial"/>
          <w:bCs/>
          <w:color w:val="FF0000"/>
        </w:rPr>
      </w:pPr>
    </w:p>
    <w:tbl>
      <w:tblPr>
        <w:tblW w:w="2355" w:type="dxa"/>
        <w:jc w:val="center"/>
        <w:tblLook w:val="04A0" w:firstRow="1" w:lastRow="0" w:firstColumn="1" w:lastColumn="0" w:noHBand="0" w:noVBand="1"/>
      </w:tblPr>
      <w:tblGrid>
        <w:gridCol w:w="2355"/>
      </w:tblGrid>
      <w:tr w:rsidR="00332093" w:rsidRPr="0085052A" w14:paraId="7BFEBA7F" w14:textId="77777777" w:rsidTr="00332093">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14:paraId="4EE9D78A" w14:textId="77777777" w:rsidR="00332093" w:rsidRPr="0085052A" w:rsidRDefault="00332093">
            <w:pPr>
              <w:spacing w:line="276" w:lineRule="auto"/>
              <w:jc w:val="center"/>
              <w:rPr>
                <w:rFonts w:cs="Arial"/>
                <w:b/>
                <w:bCs/>
              </w:rPr>
            </w:pPr>
            <w:r w:rsidRPr="0085052A">
              <w:rPr>
                <w:rFonts w:cs="Arial"/>
                <w:b/>
                <w:bCs/>
              </w:rPr>
              <w:t>HMI Setting ID</w:t>
            </w:r>
          </w:p>
        </w:tc>
      </w:tr>
      <w:tr w:rsidR="00332093" w:rsidRPr="0085052A" w14:paraId="6639390B" w14:textId="77777777" w:rsidTr="00332093">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14:paraId="76459384" w14:textId="77777777" w:rsidR="00332093" w:rsidRPr="0085052A" w:rsidRDefault="00332093">
            <w:pPr>
              <w:spacing w:line="276" w:lineRule="auto"/>
              <w:jc w:val="center"/>
              <w:rPr>
                <w:rFonts w:eastAsiaTheme="minorEastAsia" w:cs="Arial"/>
              </w:rPr>
            </w:pPr>
            <w:r w:rsidRPr="008C7E69">
              <w:rPr>
                <w:rFonts w:eastAsiaTheme="minorEastAsia" w:cs="Arial"/>
              </w:rPr>
              <w:t>1037</w:t>
            </w:r>
          </w:p>
        </w:tc>
      </w:tr>
    </w:tbl>
    <w:p w14:paraId="3C4E5235" w14:textId="77777777" w:rsidR="00332093" w:rsidRPr="0085052A" w:rsidRDefault="00332093" w:rsidP="00332093">
      <w:pPr>
        <w:rPr>
          <w:rFonts w:cs="Arial"/>
          <w:color w:val="FF0000"/>
        </w:rPr>
      </w:pPr>
    </w:p>
    <w:p w14:paraId="23B494B8" w14:textId="77777777" w:rsidR="00332093" w:rsidRPr="0085052A" w:rsidRDefault="00332093" w:rsidP="00332093">
      <w:pPr>
        <w:rPr>
          <w:rFonts w:cs="Arial"/>
          <w:color w:val="FF0000"/>
        </w:rPr>
      </w:pPr>
    </w:p>
    <w:p w14:paraId="61BA2C09" w14:textId="77777777" w:rsidR="00332093" w:rsidRPr="0085052A" w:rsidRDefault="00332093" w:rsidP="00332093">
      <w:pPr>
        <w:rPr>
          <w:rFonts w:cs="Arial"/>
        </w:rPr>
      </w:pPr>
    </w:p>
    <w:p w14:paraId="3E384344" w14:textId="77777777" w:rsidR="00332093" w:rsidRDefault="00332093" w:rsidP="00332093"/>
    <w:p w14:paraId="0F79540F" w14:textId="77777777" w:rsidR="00332093" w:rsidRDefault="00332093" w:rsidP="00332093"/>
    <w:p w14:paraId="3C9A7A72" w14:textId="77777777" w:rsidR="00332093" w:rsidRDefault="00332093" w:rsidP="00332093"/>
    <w:p w14:paraId="0D584DB2" w14:textId="77777777" w:rsidR="00332093" w:rsidRDefault="00332093" w:rsidP="00332093"/>
    <w:p w14:paraId="0FA956D2" w14:textId="77777777" w:rsidR="00332093" w:rsidRDefault="00332093" w:rsidP="00332093">
      <w:pPr>
        <w:pStyle w:val="Heading4"/>
      </w:pPr>
      <w:r w:rsidRPr="00B9479B">
        <w:t>VS-TMR-REQ-347813/A-</w:t>
      </w:r>
      <w:proofErr w:type="spellStart"/>
      <w:r w:rsidRPr="00B9479B">
        <w:t>T_EcoIdle_Rsp</w:t>
      </w:r>
      <w:proofErr w:type="spellEnd"/>
    </w:p>
    <w:p w14:paraId="6E746FC2" w14:textId="77777777" w:rsidR="00332093" w:rsidRPr="0091772B" w:rsidRDefault="00332093" w:rsidP="0033209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32093" w14:paraId="21D2E626" w14:textId="77777777" w:rsidTr="00332093">
        <w:trPr>
          <w:jc w:val="center"/>
        </w:trPr>
        <w:tc>
          <w:tcPr>
            <w:tcW w:w="2066" w:type="dxa"/>
            <w:tcBorders>
              <w:top w:val="single" w:sz="4" w:space="0" w:color="auto"/>
              <w:left w:val="single" w:sz="4" w:space="0" w:color="auto"/>
              <w:bottom w:val="single" w:sz="4" w:space="0" w:color="auto"/>
              <w:right w:val="single" w:sz="4" w:space="0" w:color="auto"/>
            </w:tcBorders>
            <w:hideMark/>
          </w:tcPr>
          <w:p w14:paraId="03F04B88" w14:textId="77777777" w:rsidR="00332093" w:rsidRDefault="0033209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348E632B"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557F3C64" w14:textId="77777777" w:rsidR="00332093" w:rsidRDefault="0033209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0D3CA505"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6A935860"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31B2577B"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Default</w:t>
            </w:r>
          </w:p>
        </w:tc>
      </w:tr>
      <w:tr w:rsidR="00332093" w14:paraId="27AFFA04" w14:textId="77777777" w:rsidTr="0033209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32D3F8D4" w14:textId="77777777" w:rsidR="00332093" w:rsidRPr="00DF054A" w:rsidRDefault="00332093">
            <w:pPr>
              <w:spacing w:line="276" w:lineRule="auto"/>
              <w:rPr>
                <w:rFonts w:ascii="Univers" w:eastAsia="Times New Roman" w:hAnsi="Univers" w:cs="Arial"/>
                <w:sz w:val="14"/>
                <w:szCs w:val="14"/>
              </w:rPr>
            </w:pPr>
            <w:proofErr w:type="spellStart"/>
            <w:r w:rsidRPr="00DF054A">
              <w:rPr>
                <w:rFonts w:cs="Arial"/>
                <w:sz w:val="14"/>
                <w:szCs w:val="14"/>
              </w:rPr>
              <w:t>T_EcoIdle_Rsp</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08FD9943" w14:textId="77777777" w:rsidR="00332093" w:rsidRDefault="00332093" w:rsidP="00332093">
            <w:r>
              <w:t xml:space="preserve">Maximum time the Eco-Idle Server shall take to respond to the </w:t>
            </w:r>
            <w:proofErr w:type="spellStart"/>
            <w:r>
              <w:t>EcoIdl_D_Rq</w:t>
            </w:r>
            <w:proofErr w:type="spellEnd"/>
            <w:r>
              <w:t xml:space="preserve"> signal.  The response will be in the </w:t>
            </w:r>
            <w:proofErr w:type="spellStart"/>
            <w:r>
              <w:t>EcoIdl_D_Stat</w:t>
            </w:r>
            <w:proofErr w:type="spellEnd"/>
            <w:r>
              <w:t xml:space="preserve"> signal.</w:t>
            </w:r>
          </w:p>
          <w:p w14:paraId="03ED5451" w14:textId="77777777" w:rsidR="00332093" w:rsidRDefault="00332093" w:rsidP="00332093"/>
          <w:p w14:paraId="42C86B03" w14:textId="77777777" w:rsidR="00332093" w:rsidRDefault="00332093" w:rsidP="00332093">
            <w:r>
              <w:t>Maximum time defined as the default value</w:t>
            </w:r>
          </w:p>
          <w:p w14:paraId="1DBE25CA" w14:textId="77777777" w:rsidR="00332093" w:rsidRDefault="0033209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22BC65BD" w14:textId="77777777" w:rsidR="00332093" w:rsidRDefault="0033209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3097D5B5" w14:textId="77777777" w:rsidR="00332093" w:rsidRDefault="00332093">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14:paraId="4BEE569F" w14:textId="77777777" w:rsidR="00332093" w:rsidRDefault="00332093">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117DF1BF" w14:textId="77777777" w:rsidR="00332093" w:rsidRDefault="00332093">
            <w:pPr>
              <w:spacing w:line="276" w:lineRule="auto"/>
              <w:jc w:val="center"/>
              <w:rPr>
                <w:rFonts w:ascii="Univers" w:eastAsia="Times New Roman" w:hAnsi="Univers" w:cs="Arial"/>
                <w:sz w:val="14"/>
                <w:szCs w:val="14"/>
              </w:rPr>
            </w:pPr>
            <w:r>
              <w:rPr>
                <w:rFonts w:cs="Arial"/>
                <w:sz w:val="14"/>
                <w:szCs w:val="14"/>
              </w:rPr>
              <w:t>100</w:t>
            </w:r>
          </w:p>
        </w:tc>
      </w:tr>
    </w:tbl>
    <w:p w14:paraId="251725D3" w14:textId="77777777" w:rsidR="00332093" w:rsidRPr="00B01CDD" w:rsidRDefault="00332093" w:rsidP="00332093">
      <w:pPr>
        <w:rPr>
          <w:sz w:val="14"/>
          <w:szCs w:val="14"/>
        </w:rPr>
      </w:pPr>
    </w:p>
    <w:p w14:paraId="0412D63D" w14:textId="77777777" w:rsidR="00332093" w:rsidRDefault="00332093" w:rsidP="00332093">
      <w:pPr>
        <w:pStyle w:val="Heading3"/>
      </w:pPr>
      <w:bookmarkStart w:id="459" w:name="_Toc65750610"/>
      <w:r>
        <w:lastRenderedPageBreak/>
        <w:t>Sequence Diagrams</w:t>
      </w:r>
      <w:bookmarkEnd w:id="459"/>
    </w:p>
    <w:p w14:paraId="61B199AE" w14:textId="77777777" w:rsidR="00332093" w:rsidRDefault="00332093" w:rsidP="00332093">
      <w:pPr>
        <w:pStyle w:val="Heading4"/>
      </w:pPr>
      <w:r>
        <w:t>VS-SD-REQ-347816/A-Eco-Idle set to Enabled via the HMI</w:t>
      </w:r>
    </w:p>
    <w:p w14:paraId="756198E6" w14:textId="77777777" w:rsidR="00332093" w:rsidRPr="009A72BB" w:rsidRDefault="00332093" w:rsidP="00332093">
      <w:pPr>
        <w:rPr>
          <w:rFonts w:cs="Arial"/>
          <w:noProof/>
        </w:rPr>
      </w:pPr>
      <w:r w:rsidRPr="009A72BB">
        <w:rPr>
          <w:rFonts w:cs="Arial"/>
          <w:noProof/>
        </w:rPr>
        <w:t>Pre-Condition: Eco-Idle is Disabled</w:t>
      </w:r>
    </w:p>
    <w:p w14:paraId="3C33B6F3" w14:textId="77777777" w:rsidR="00332093" w:rsidRDefault="00332093" w:rsidP="00332093">
      <w:pPr>
        <w:rPr>
          <w:noProof/>
        </w:rPr>
      </w:pPr>
    </w:p>
    <w:p w14:paraId="26FE6ACF" w14:textId="77777777" w:rsidR="00332093" w:rsidRDefault="00332093" w:rsidP="00332093">
      <w:pPr>
        <w:jc w:val="center"/>
      </w:pPr>
      <w:r w:rsidRPr="004168E6">
        <w:rPr>
          <w:noProof/>
        </w:rPr>
        <w:drawing>
          <wp:inline distT="0" distB="0" distL="0" distR="0" wp14:anchorId="0B8E251F" wp14:editId="6732C0D2">
            <wp:extent cx="6433706" cy="4301656"/>
            <wp:effectExtent l="0" t="0" r="5715" b="3810"/>
            <wp:docPr id="5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38225" cy="4304678"/>
                    </a:xfrm>
                    <a:prstGeom prst="rect">
                      <a:avLst/>
                    </a:prstGeom>
                    <a:noFill/>
                    <a:ln>
                      <a:noFill/>
                    </a:ln>
                  </pic:spPr>
                </pic:pic>
              </a:graphicData>
            </a:graphic>
          </wp:inline>
        </w:drawing>
      </w:r>
    </w:p>
    <w:p w14:paraId="09545B92" w14:textId="77777777" w:rsidR="00332093" w:rsidRDefault="00332093" w:rsidP="00332093"/>
    <w:p w14:paraId="0449B7C0" w14:textId="77777777" w:rsidR="00332093" w:rsidRDefault="00332093" w:rsidP="00332093"/>
    <w:p w14:paraId="1B1AEDB6" w14:textId="77777777" w:rsidR="00332093" w:rsidRDefault="00332093" w:rsidP="00332093"/>
    <w:p w14:paraId="731E11FE" w14:textId="77777777" w:rsidR="00332093" w:rsidRDefault="00332093" w:rsidP="00332093">
      <w:pPr>
        <w:pStyle w:val="Heading4"/>
      </w:pPr>
      <w:r>
        <w:t>VS-SD-REQ-347817/A-Eco-Idle set to Disabled via the HMI</w:t>
      </w:r>
    </w:p>
    <w:p w14:paraId="63A523EC" w14:textId="77777777" w:rsidR="00332093" w:rsidRDefault="00332093" w:rsidP="00332093">
      <w:pPr>
        <w:rPr>
          <w:noProof/>
        </w:rPr>
      </w:pPr>
      <w:r>
        <w:rPr>
          <w:noProof/>
        </w:rPr>
        <w:t>Pre-condition:  Eco-Idle is Enabled</w:t>
      </w:r>
    </w:p>
    <w:p w14:paraId="51600F3E" w14:textId="77777777" w:rsidR="00332093" w:rsidRDefault="00332093" w:rsidP="00332093">
      <w:pPr>
        <w:rPr>
          <w:noProof/>
        </w:rPr>
      </w:pPr>
    </w:p>
    <w:p w14:paraId="6D3596B0" w14:textId="77777777" w:rsidR="00332093" w:rsidRDefault="00332093" w:rsidP="00332093">
      <w:pPr>
        <w:jc w:val="center"/>
      </w:pPr>
      <w:r w:rsidRPr="002376D6">
        <w:rPr>
          <w:noProof/>
        </w:rPr>
        <w:lastRenderedPageBreak/>
        <w:drawing>
          <wp:inline distT="0" distB="0" distL="0" distR="0" wp14:anchorId="0EA76EBE" wp14:editId="48502D5D">
            <wp:extent cx="6403991" cy="4277802"/>
            <wp:effectExtent l="0" t="0" r="0" b="8890"/>
            <wp:docPr id="5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407348" cy="4280044"/>
                    </a:xfrm>
                    <a:prstGeom prst="rect">
                      <a:avLst/>
                    </a:prstGeom>
                    <a:noFill/>
                    <a:ln>
                      <a:noFill/>
                    </a:ln>
                  </pic:spPr>
                </pic:pic>
              </a:graphicData>
            </a:graphic>
          </wp:inline>
        </w:drawing>
      </w:r>
    </w:p>
    <w:p w14:paraId="3BE2BD9F" w14:textId="77777777" w:rsidR="00332093" w:rsidRDefault="00332093" w:rsidP="00332093"/>
    <w:p w14:paraId="049154F5" w14:textId="77777777" w:rsidR="00332093" w:rsidRDefault="00332093">
      <w:pPr>
        <w:spacing w:after="200" w:line="276" w:lineRule="auto"/>
      </w:pPr>
      <w:r>
        <w:br w:type="page"/>
      </w:r>
    </w:p>
    <w:p w14:paraId="5674E676" w14:textId="77777777" w:rsidR="00332093" w:rsidRDefault="00332093" w:rsidP="00332093">
      <w:pPr>
        <w:pStyle w:val="Heading2"/>
      </w:pPr>
      <w:bookmarkStart w:id="460" w:name="_Toc65750611"/>
      <w:r w:rsidRPr="00B9479B">
        <w:lastRenderedPageBreak/>
        <w:t>VS-FUN-REQ-362897/A-Quiet Time for Exhaust Mode</w:t>
      </w:r>
      <w:bookmarkEnd w:id="460"/>
    </w:p>
    <w:p w14:paraId="5DBA2431" w14:textId="77777777" w:rsidR="00332093" w:rsidRDefault="00332093" w:rsidP="00332093">
      <w:pPr>
        <w:pStyle w:val="Heading3"/>
      </w:pPr>
      <w:bookmarkStart w:id="461" w:name="_Toc65750612"/>
      <w:r>
        <w:t>Overview</w:t>
      </w:r>
      <w:bookmarkEnd w:id="461"/>
    </w:p>
    <w:p w14:paraId="490B5826" w14:textId="77777777" w:rsidR="00332093" w:rsidRPr="008D3E06" w:rsidRDefault="00332093" w:rsidP="00332093">
      <w:pPr>
        <w:rPr>
          <w:rFonts w:cs="Arial"/>
        </w:rPr>
      </w:pPr>
      <w:r w:rsidRPr="008D3E06">
        <w:rPr>
          <w:rFonts w:cs="Arial"/>
        </w:rPr>
        <w:t>The user will be able to enable “Quiet Mode” thru the setting menu.  This is so that a loud exhaust mode does not cause any noise disturbance to anybody based on the time of day (</w:t>
      </w:r>
      <w:proofErr w:type="spellStart"/>
      <w:r w:rsidRPr="008D3E06">
        <w:rPr>
          <w:rFonts w:cs="Arial"/>
        </w:rPr>
        <w:t>ex early</w:t>
      </w:r>
      <w:proofErr w:type="spellEnd"/>
      <w:r w:rsidRPr="008D3E06">
        <w:rPr>
          <w:rFonts w:cs="Arial"/>
        </w:rPr>
        <w:t xml:space="preserve"> in the morning).  Once enabled, the user can schedule a start and end time for the quiet mode.  If the vehicle is started between the quiet modes start and end </w:t>
      </w:r>
      <w:proofErr w:type="gramStart"/>
      <w:r w:rsidRPr="008D3E06">
        <w:rPr>
          <w:rFonts w:cs="Arial"/>
        </w:rPr>
        <w:t>time</w:t>
      </w:r>
      <w:proofErr w:type="gramEnd"/>
      <w:r w:rsidRPr="008D3E06">
        <w:rPr>
          <w:rFonts w:cs="Arial"/>
        </w:rPr>
        <w:t xml:space="preserve"> then the vehicle’s exhaust will be in a quiet mode.  </w:t>
      </w:r>
    </w:p>
    <w:p w14:paraId="5341764E" w14:textId="77777777" w:rsidR="00332093" w:rsidRDefault="00332093" w:rsidP="00332093"/>
    <w:p w14:paraId="116479A3" w14:textId="77777777" w:rsidR="00332093" w:rsidRDefault="00332093" w:rsidP="00332093">
      <w:pPr>
        <w:pStyle w:val="Heading3"/>
      </w:pPr>
      <w:bookmarkStart w:id="462" w:name="_Toc65750613"/>
      <w:r w:rsidRPr="00B9479B">
        <w:t>VS-CLD-REQ-362990/A-Quiet Time Client</w:t>
      </w:r>
      <w:bookmarkEnd w:id="462"/>
    </w:p>
    <w:p w14:paraId="569B19E3" w14:textId="77777777" w:rsidR="00332093" w:rsidRDefault="00332093" w:rsidP="00332093">
      <w:r>
        <w:t>The Quiet Time Client interfaces with the user via the HMI and is responsible for interfacing with the Quiet Time Server.  This includes sending the quiet time requests and receiving the quiet time responses from the Quiet Time Server. See SPSS requirements for details</w:t>
      </w:r>
    </w:p>
    <w:p w14:paraId="173CF1BC" w14:textId="77777777" w:rsidR="00332093" w:rsidRDefault="00332093" w:rsidP="00332093"/>
    <w:p w14:paraId="18126BBA" w14:textId="77777777" w:rsidR="00332093" w:rsidRDefault="00332093" w:rsidP="00332093">
      <w:pPr>
        <w:pStyle w:val="Heading3"/>
      </w:pPr>
      <w:bookmarkStart w:id="463" w:name="_Toc65750614"/>
      <w:r w:rsidRPr="00B9479B">
        <w:t>VS-CLD-REQ-362991/A-Quiet Time Server</w:t>
      </w:r>
      <w:bookmarkEnd w:id="463"/>
    </w:p>
    <w:p w14:paraId="15BB7B6A" w14:textId="77777777" w:rsidR="00332093" w:rsidRDefault="00332093" w:rsidP="00332093">
      <w:r>
        <w:t>The Quiet Time Server is responsible for the control of the Quiet Time function and interfaces with the Quiet Time Client.</w:t>
      </w:r>
    </w:p>
    <w:p w14:paraId="547A57DD" w14:textId="77777777" w:rsidR="00332093" w:rsidRDefault="00332093" w:rsidP="00332093"/>
    <w:p w14:paraId="7489A8A0" w14:textId="77777777" w:rsidR="00332093" w:rsidRDefault="00332093" w:rsidP="00332093">
      <w:pPr>
        <w:pStyle w:val="Heading3"/>
      </w:pPr>
      <w:bookmarkStart w:id="464" w:name="_Toc65750615"/>
      <w:r>
        <w:t>Use Cases</w:t>
      </w:r>
      <w:bookmarkEnd w:id="464"/>
    </w:p>
    <w:p w14:paraId="6016FF2E" w14:textId="77777777" w:rsidR="00332093" w:rsidRDefault="00332093" w:rsidP="00332093">
      <w:pPr>
        <w:pStyle w:val="Heading4"/>
      </w:pPr>
      <w:r>
        <w:t>VS-UC-REQ-365616/A-User Enabled Quiet Time Setting</w:t>
      </w:r>
    </w:p>
    <w:p w14:paraId="6D4867B1"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rsidRPr="007867F6" w14:paraId="1675FBFC"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DBEE54B" w14:textId="77777777" w:rsidR="00332093" w:rsidRPr="007867F6" w:rsidRDefault="00332093">
            <w:pPr>
              <w:spacing w:line="276" w:lineRule="auto"/>
              <w:rPr>
                <w:rFonts w:cs="Arial"/>
              </w:rPr>
            </w:pPr>
            <w:r w:rsidRPr="007867F6">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6F289D" w14:textId="77777777" w:rsidR="00332093" w:rsidRPr="007867F6" w:rsidRDefault="00332093">
            <w:pPr>
              <w:spacing w:line="276" w:lineRule="auto"/>
              <w:rPr>
                <w:rFonts w:cs="Arial"/>
              </w:rPr>
            </w:pPr>
            <w:r w:rsidRPr="007867F6">
              <w:rPr>
                <w:rFonts w:cs="Arial"/>
              </w:rPr>
              <w:t>Vehicle front seat Occupant</w:t>
            </w:r>
          </w:p>
        </w:tc>
      </w:tr>
      <w:tr w:rsidR="00332093" w:rsidRPr="007867F6" w14:paraId="1418B526"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750AA38" w14:textId="77777777" w:rsidR="00332093" w:rsidRPr="007867F6" w:rsidRDefault="00332093">
            <w:pPr>
              <w:spacing w:line="276" w:lineRule="auto"/>
              <w:rPr>
                <w:rFonts w:cs="Arial"/>
              </w:rPr>
            </w:pPr>
            <w:r w:rsidRPr="007867F6">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C9EFE9B" w14:textId="77777777" w:rsidR="00332093" w:rsidRPr="007867F6" w:rsidRDefault="00332093">
            <w:pPr>
              <w:spacing w:line="276" w:lineRule="auto"/>
              <w:rPr>
                <w:rFonts w:cs="Arial"/>
              </w:rPr>
            </w:pPr>
            <w:r w:rsidRPr="007867F6">
              <w:rPr>
                <w:rFonts w:cs="Arial"/>
              </w:rPr>
              <w:t>Ignition is in Run</w:t>
            </w:r>
          </w:p>
          <w:p w14:paraId="7A9A7F75" w14:textId="77777777" w:rsidR="00332093" w:rsidRPr="007867F6" w:rsidRDefault="00332093">
            <w:pPr>
              <w:spacing w:line="276" w:lineRule="auto"/>
              <w:rPr>
                <w:rFonts w:cs="Arial"/>
              </w:rPr>
            </w:pPr>
            <w:r>
              <w:rPr>
                <w:rFonts w:cs="Arial"/>
              </w:rPr>
              <w:t>Quiet Time setting is d</w:t>
            </w:r>
            <w:r w:rsidRPr="007867F6">
              <w:rPr>
                <w:rFonts w:cs="Arial"/>
              </w:rPr>
              <w:t>isabled</w:t>
            </w:r>
          </w:p>
        </w:tc>
      </w:tr>
      <w:tr w:rsidR="00332093" w:rsidRPr="007867F6" w14:paraId="10D2E194"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2EA4035" w14:textId="77777777" w:rsidR="00332093" w:rsidRPr="007867F6" w:rsidRDefault="00332093">
            <w:pPr>
              <w:spacing w:line="276" w:lineRule="auto"/>
              <w:rPr>
                <w:rFonts w:cs="Arial"/>
              </w:rPr>
            </w:pPr>
            <w:r w:rsidRPr="007867F6">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FADFD15" w14:textId="77777777" w:rsidR="00332093" w:rsidRPr="007867F6" w:rsidRDefault="00332093" w:rsidP="00332093">
            <w:pPr>
              <w:spacing w:line="276" w:lineRule="auto"/>
              <w:rPr>
                <w:rFonts w:cs="Arial"/>
              </w:rPr>
            </w:pPr>
            <w:r w:rsidRPr="007867F6">
              <w:rPr>
                <w:rFonts w:cs="Arial"/>
              </w:rPr>
              <w:t xml:space="preserve">User changes </w:t>
            </w:r>
            <w:r>
              <w:rPr>
                <w:rFonts w:cs="Arial"/>
              </w:rPr>
              <w:t>Quiet Time</w:t>
            </w:r>
            <w:r w:rsidRPr="007867F6">
              <w:rPr>
                <w:rFonts w:cs="Arial"/>
              </w:rPr>
              <w:t xml:space="preserve"> setting to enabled via the HMI</w:t>
            </w:r>
          </w:p>
        </w:tc>
      </w:tr>
      <w:tr w:rsidR="00332093" w:rsidRPr="007867F6" w14:paraId="482540C8"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524A12B" w14:textId="77777777" w:rsidR="00332093" w:rsidRPr="007867F6" w:rsidRDefault="00332093">
            <w:pPr>
              <w:spacing w:line="276" w:lineRule="auto"/>
              <w:rPr>
                <w:rFonts w:cs="Arial"/>
              </w:rPr>
            </w:pPr>
            <w:r w:rsidRPr="007867F6">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69479D26" w14:textId="77777777" w:rsidR="00332093" w:rsidRPr="007867F6" w:rsidRDefault="00332093">
            <w:pPr>
              <w:spacing w:line="276" w:lineRule="auto"/>
              <w:rPr>
                <w:rFonts w:cs="Arial"/>
              </w:rPr>
            </w:pPr>
            <w:r>
              <w:rPr>
                <w:rFonts w:cs="Arial"/>
              </w:rPr>
              <w:t>Quiet Time</w:t>
            </w:r>
            <w:r w:rsidRPr="007867F6">
              <w:rPr>
                <w:rFonts w:cs="Arial"/>
              </w:rPr>
              <w:t xml:space="preserve"> </w:t>
            </w:r>
            <w:r>
              <w:rPr>
                <w:rFonts w:cs="Arial"/>
              </w:rPr>
              <w:t xml:space="preserve">setting </w:t>
            </w:r>
            <w:r w:rsidRPr="007867F6">
              <w:rPr>
                <w:rFonts w:cs="Arial"/>
              </w:rPr>
              <w:t>is enabled</w:t>
            </w:r>
          </w:p>
          <w:p w14:paraId="7B64B349" w14:textId="77777777" w:rsidR="00332093" w:rsidRDefault="00332093">
            <w:pPr>
              <w:spacing w:line="276" w:lineRule="auto"/>
              <w:rPr>
                <w:rFonts w:cs="Arial"/>
              </w:rPr>
            </w:pPr>
            <w:r>
              <w:rPr>
                <w:rFonts w:cs="Arial"/>
              </w:rPr>
              <w:t>Quiet Time</w:t>
            </w:r>
            <w:r w:rsidRPr="007867F6">
              <w:rPr>
                <w:rFonts w:cs="Arial"/>
              </w:rPr>
              <w:t xml:space="preserve"> </w:t>
            </w:r>
            <w:r>
              <w:rPr>
                <w:rFonts w:cs="Arial"/>
              </w:rPr>
              <w:t xml:space="preserve">setting </w:t>
            </w:r>
            <w:r w:rsidRPr="007867F6">
              <w:rPr>
                <w:rFonts w:cs="Arial"/>
              </w:rPr>
              <w:t>HMI is shown set to enabled.</w:t>
            </w:r>
          </w:p>
          <w:p w14:paraId="613EFAB8" w14:textId="77777777" w:rsidR="00332093" w:rsidRPr="007867F6" w:rsidRDefault="00332093" w:rsidP="00332093">
            <w:pPr>
              <w:spacing w:line="276" w:lineRule="auto"/>
              <w:rPr>
                <w:rFonts w:cs="Arial"/>
              </w:rPr>
            </w:pPr>
            <w:r>
              <w:rPr>
                <w:rFonts w:cs="Arial"/>
              </w:rPr>
              <w:t>The user can change the Quiet Time start and end times</w:t>
            </w:r>
          </w:p>
        </w:tc>
      </w:tr>
      <w:tr w:rsidR="00332093" w:rsidRPr="007867F6" w14:paraId="1275F2B3"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8330DA0" w14:textId="77777777" w:rsidR="00332093" w:rsidRPr="007867F6" w:rsidRDefault="00332093">
            <w:pPr>
              <w:spacing w:line="276" w:lineRule="auto"/>
              <w:rPr>
                <w:rFonts w:cs="Arial"/>
              </w:rPr>
            </w:pPr>
            <w:r w:rsidRPr="007867F6">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99E8C37" w14:textId="77777777" w:rsidR="00332093" w:rsidRPr="007867F6" w:rsidRDefault="00332093">
            <w:pPr>
              <w:rPr>
                <w:rFonts w:cs="Arial"/>
              </w:rPr>
            </w:pPr>
          </w:p>
        </w:tc>
      </w:tr>
    </w:tbl>
    <w:p w14:paraId="51EC72E6" w14:textId="77777777" w:rsidR="00332093" w:rsidRPr="007867F6" w:rsidRDefault="00332093" w:rsidP="00332093">
      <w:pPr>
        <w:rPr>
          <w:rFonts w:cs="Arial"/>
        </w:rPr>
      </w:pPr>
    </w:p>
    <w:p w14:paraId="7700D265" w14:textId="77777777" w:rsidR="00332093" w:rsidRDefault="00332093" w:rsidP="00332093">
      <w:pPr>
        <w:pStyle w:val="Heading4"/>
      </w:pPr>
      <w:r>
        <w:t>VS-UC-REQ-365617/A-User Disabled Quiet Time Setting</w:t>
      </w:r>
    </w:p>
    <w:p w14:paraId="75945BA8"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rsidRPr="00836700" w14:paraId="0B9E7F34"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78D3CAF" w14:textId="77777777" w:rsidR="00332093" w:rsidRPr="00836700" w:rsidRDefault="00332093">
            <w:pPr>
              <w:spacing w:line="276" w:lineRule="auto"/>
              <w:rPr>
                <w:rFonts w:cs="Arial"/>
              </w:rPr>
            </w:pPr>
            <w:r w:rsidRPr="00836700">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5DDAC4" w14:textId="77777777" w:rsidR="00332093" w:rsidRPr="00836700" w:rsidRDefault="00332093">
            <w:pPr>
              <w:spacing w:line="276" w:lineRule="auto"/>
              <w:rPr>
                <w:rFonts w:cs="Arial"/>
              </w:rPr>
            </w:pPr>
            <w:r w:rsidRPr="00836700">
              <w:rPr>
                <w:rFonts w:cs="Arial"/>
              </w:rPr>
              <w:t>Vehicle front seat Occupant</w:t>
            </w:r>
          </w:p>
        </w:tc>
      </w:tr>
      <w:tr w:rsidR="00332093" w:rsidRPr="00836700" w14:paraId="3F9D6DF0"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A8293E1" w14:textId="77777777" w:rsidR="00332093" w:rsidRPr="00836700" w:rsidRDefault="00332093">
            <w:pPr>
              <w:spacing w:line="276" w:lineRule="auto"/>
              <w:rPr>
                <w:rFonts w:cs="Arial"/>
              </w:rPr>
            </w:pPr>
            <w:r w:rsidRPr="00836700">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5E6FFC19" w14:textId="77777777" w:rsidR="00332093" w:rsidRPr="00836700" w:rsidRDefault="00332093">
            <w:pPr>
              <w:spacing w:line="276" w:lineRule="auto"/>
              <w:rPr>
                <w:rFonts w:cs="Arial"/>
              </w:rPr>
            </w:pPr>
            <w:r w:rsidRPr="00836700">
              <w:rPr>
                <w:rFonts w:cs="Arial"/>
              </w:rPr>
              <w:t>Ignition is in Run</w:t>
            </w:r>
          </w:p>
          <w:p w14:paraId="0927315D" w14:textId="77777777" w:rsidR="00332093" w:rsidRPr="00836700" w:rsidRDefault="00332093" w:rsidP="00332093">
            <w:pPr>
              <w:spacing w:line="276" w:lineRule="auto"/>
              <w:rPr>
                <w:rFonts w:cs="Arial"/>
              </w:rPr>
            </w:pPr>
            <w:r w:rsidRPr="00836700">
              <w:rPr>
                <w:rFonts w:cs="Arial"/>
              </w:rPr>
              <w:t xml:space="preserve">Quiet Time setting is </w:t>
            </w:r>
            <w:r>
              <w:rPr>
                <w:rFonts w:cs="Arial"/>
              </w:rPr>
              <w:t>enabled</w:t>
            </w:r>
          </w:p>
        </w:tc>
      </w:tr>
      <w:tr w:rsidR="00332093" w:rsidRPr="00836700" w14:paraId="58F00E9F"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58F7006" w14:textId="77777777" w:rsidR="00332093" w:rsidRPr="00836700" w:rsidRDefault="00332093">
            <w:pPr>
              <w:spacing w:line="276" w:lineRule="auto"/>
              <w:rPr>
                <w:rFonts w:cs="Arial"/>
              </w:rPr>
            </w:pPr>
            <w:r w:rsidRPr="00836700">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AC955DF" w14:textId="77777777" w:rsidR="00332093" w:rsidRPr="00836700" w:rsidRDefault="00332093" w:rsidP="00332093">
            <w:pPr>
              <w:spacing w:line="276" w:lineRule="auto"/>
              <w:rPr>
                <w:rFonts w:cs="Arial"/>
              </w:rPr>
            </w:pPr>
            <w:r w:rsidRPr="00836700">
              <w:rPr>
                <w:rFonts w:cs="Arial"/>
              </w:rPr>
              <w:t xml:space="preserve">User changes Quiet Time setting to </w:t>
            </w:r>
            <w:r>
              <w:rPr>
                <w:rFonts w:cs="Arial"/>
              </w:rPr>
              <w:t>disabled</w:t>
            </w:r>
            <w:r w:rsidRPr="00836700">
              <w:rPr>
                <w:rFonts w:cs="Arial"/>
              </w:rPr>
              <w:t xml:space="preserve"> via the HMI</w:t>
            </w:r>
          </w:p>
        </w:tc>
      </w:tr>
      <w:tr w:rsidR="00332093" w:rsidRPr="00836700" w14:paraId="77D7D291"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C6DD5F6" w14:textId="77777777" w:rsidR="00332093" w:rsidRPr="00836700" w:rsidRDefault="00332093">
            <w:pPr>
              <w:spacing w:line="276" w:lineRule="auto"/>
              <w:rPr>
                <w:rFonts w:cs="Arial"/>
              </w:rPr>
            </w:pPr>
            <w:r w:rsidRPr="00836700">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6CB5FCEE" w14:textId="77777777" w:rsidR="00332093" w:rsidRPr="00836700" w:rsidRDefault="00332093">
            <w:pPr>
              <w:spacing w:line="276" w:lineRule="auto"/>
              <w:rPr>
                <w:rFonts w:cs="Arial"/>
              </w:rPr>
            </w:pPr>
            <w:r w:rsidRPr="00836700">
              <w:rPr>
                <w:rFonts w:cs="Arial"/>
              </w:rPr>
              <w:t xml:space="preserve">Quiet Time </w:t>
            </w:r>
            <w:r>
              <w:rPr>
                <w:rFonts w:cs="Arial"/>
              </w:rPr>
              <w:t xml:space="preserve">setting </w:t>
            </w:r>
            <w:r w:rsidRPr="00836700">
              <w:rPr>
                <w:rFonts w:cs="Arial"/>
              </w:rPr>
              <w:t xml:space="preserve">is </w:t>
            </w:r>
            <w:r>
              <w:rPr>
                <w:rFonts w:cs="Arial"/>
              </w:rPr>
              <w:t>disabled</w:t>
            </w:r>
          </w:p>
          <w:p w14:paraId="1CB52A01" w14:textId="77777777" w:rsidR="00332093" w:rsidRPr="00836700" w:rsidRDefault="00332093">
            <w:pPr>
              <w:spacing w:line="276" w:lineRule="auto"/>
              <w:rPr>
                <w:rFonts w:cs="Arial"/>
              </w:rPr>
            </w:pPr>
            <w:r w:rsidRPr="00836700">
              <w:rPr>
                <w:rFonts w:cs="Arial"/>
              </w:rPr>
              <w:t xml:space="preserve">Quiet Time </w:t>
            </w:r>
            <w:r>
              <w:rPr>
                <w:rFonts w:cs="Arial"/>
              </w:rPr>
              <w:t xml:space="preserve">setting </w:t>
            </w:r>
            <w:r w:rsidRPr="00836700">
              <w:rPr>
                <w:rFonts w:cs="Arial"/>
              </w:rPr>
              <w:t xml:space="preserve">HMI is shown set to </w:t>
            </w:r>
            <w:r>
              <w:rPr>
                <w:rFonts w:cs="Arial"/>
              </w:rPr>
              <w:t>disabled</w:t>
            </w:r>
            <w:r w:rsidRPr="00836700">
              <w:rPr>
                <w:rFonts w:cs="Arial"/>
              </w:rPr>
              <w:t>.</w:t>
            </w:r>
          </w:p>
          <w:p w14:paraId="6D191F6F" w14:textId="77777777" w:rsidR="00332093" w:rsidRPr="00836700" w:rsidRDefault="00332093">
            <w:pPr>
              <w:spacing w:line="276" w:lineRule="auto"/>
              <w:rPr>
                <w:rFonts w:cs="Arial"/>
              </w:rPr>
            </w:pPr>
            <w:r w:rsidRPr="00836700">
              <w:rPr>
                <w:rFonts w:cs="Arial"/>
              </w:rPr>
              <w:t>The user can</w:t>
            </w:r>
            <w:r>
              <w:rPr>
                <w:rFonts w:cs="Arial"/>
              </w:rPr>
              <w:t>not</w:t>
            </w:r>
            <w:r w:rsidRPr="00836700">
              <w:rPr>
                <w:rFonts w:cs="Arial"/>
              </w:rPr>
              <w:t xml:space="preserve"> change the Quiet Time start and end time</w:t>
            </w:r>
            <w:r>
              <w:rPr>
                <w:rFonts w:cs="Arial"/>
              </w:rPr>
              <w:t>s</w:t>
            </w:r>
          </w:p>
        </w:tc>
      </w:tr>
      <w:tr w:rsidR="00332093" w:rsidRPr="00836700" w14:paraId="751F9F96"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DB5FE96" w14:textId="77777777" w:rsidR="00332093" w:rsidRPr="00836700" w:rsidRDefault="00332093">
            <w:pPr>
              <w:spacing w:line="276" w:lineRule="auto"/>
              <w:rPr>
                <w:rFonts w:cs="Arial"/>
              </w:rPr>
            </w:pPr>
            <w:r w:rsidRPr="00836700">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9F48859" w14:textId="77777777" w:rsidR="00332093" w:rsidRPr="00836700" w:rsidRDefault="00332093">
            <w:pPr>
              <w:rPr>
                <w:rFonts w:cs="Arial"/>
              </w:rPr>
            </w:pPr>
          </w:p>
        </w:tc>
      </w:tr>
    </w:tbl>
    <w:p w14:paraId="593A34DA" w14:textId="77777777" w:rsidR="00332093" w:rsidRDefault="00332093" w:rsidP="00332093"/>
    <w:p w14:paraId="290A76AC" w14:textId="77777777" w:rsidR="00332093" w:rsidRDefault="00332093" w:rsidP="00332093">
      <w:pPr>
        <w:pStyle w:val="Heading4"/>
      </w:pPr>
      <w:r>
        <w:t>VS-UC-REQ-365618/A-User changes Quiet Time start and end times</w:t>
      </w:r>
    </w:p>
    <w:p w14:paraId="11777868"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14:paraId="060FCB35"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F52F20B" w14:textId="77777777" w:rsidR="00332093" w:rsidRDefault="00332093">
            <w:pPr>
              <w:spacing w:line="276" w:lineRule="auto"/>
              <w:rPr>
                <w:rFonts w:cs="Arial"/>
              </w:rPr>
            </w:pPr>
            <w:r>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C1C55AF" w14:textId="77777777" w:rsidR="00332093" w:rsidRDefault="00332093">
            <w:pPr>
              <w:spacing w:line="276" w:lineRule="auto"/>
              <w:rPr>
                <w:rFonts w:cs="Arial"/>
              </w:rPr>
            </w:pPr>
            <w:r>
              <w:rPr>
                <w:rFonts w:cs="Arial"/>
              </w:rPr>
              <w:t>Vehicle front seat Occupant</w:t>
            </w:r>
          </w:p>
        </w:tc>
      </w:tr>
      <w:tr w:rsidR="00332093" w14:paraId="7362CA49"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6F35F50" w14:textId="77777777" w:rsidR="00332093" w:rsidRDefault="00332093">
            <w:pPr>
              <w:spacing w:line="276" w:lineRule="auto"/>
              <w:rPr>
                <w:rFonts w:cs="Arial"/>
              </w:rPr>
            </w:pPr>
            <w:r>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619C363C" w14:textId="77777777" w:rsidR="00332093" w:rsidRDefault="00332093">
            <w:pPr>
              <w:spacing w:line="276" w:lineRule="auto"/>
              <w:rPr>
                <w:rFonts w:cs="Arial"/>
              </w:rPr>
            </w:pPr>
            <w:r>
              <w:rPr>
                <w:rFonts w:cs="Arial"/>
              </w:rPr>
              <w:t>Ignition is in Run</w:t>
            </w:r>
          </w:p>
          <w:p w14:paraId="40D98226" w14:textId="77777777" w:rsidR="00332093" w:rsidRDefault="00332093" w:rsidP="00332093">
            <w:pPr>
              <w:spacing w:line="276" w:lineRule="auto"/>
              <w:rPr>
                <w:rFonts w:cs="Arial"/>
              </w:rPr>
            </w:pPr>
            <w:r>
              <w:rPr>
                <w:rFonts w:cs="Arial"/>
              </w:rPr>
              <w:t>Quiet Time setting is enabled</w:t>
            </w:r>
          </w:p>
        </w:tc>
      </w:tr>
      <w:tr w:rsidR="00332093" w14:paraId="30FE6C65"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FF75499" w14:textId="77777777" w:rsidR="00332093" w:rsidRDefault="00332093">
            <w:pPr>
              <w:spacing w:line="276" w:lineRule="auto"/>
              <w:rPr>
                <w:rFonts w:cs="Arial"/>
              </w:rPr>
            </w:pPr>
            <w:r>
              <w:rPr>
                <w:rFonts w:cs="Arial"/>
                <w:b/>
                <w:bCs/>
              </w:rPr>
              <w:lastRenderedPageBreak/>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E7531A5" w14:textId="77777777" w:rsidR="00332093" w:rsidRDefault="00332093" w:rsidP="00332093">
            <w:pPr>
              <w:spacing w:line="276" w:lineRule="auto"/>
              <w:rPr>
                <w:rFonts w:cs="Arial"/>
              </w:rPr>
            </w:pPr>
            <w:r>
              <w:rPr>
                <w:rFonts w:cs="Arial"/>
              </w:rPr>
              <w:t>User changes, via the HMI, the Quiet Time start and quiet time end times</w:t>
            </w:r>
          </w:p>
        </w:tc>
      </w:tr>
      <w:tr w:rsidR="00332093" w14:paraId="39543040"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B913649" w14:textId="77777777" w:rsidR="00332093" w:rsidRDefault="00332093">
            <w:pPr>
              <w:spacing w:line="276" w:lineRule="auto"/>
              <w:rPr>
                <w:rFonts w:cs="Arial"/>
              </w:rPr>
            </w:pPr>
            <w:r>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CDC4EF4" w14:textId="77777777" w:rsidR="00332093" w:rsidRDefault="00332093">
            <w:pPr>
              <w:spacing w:line="276" w:lineRule="auto"/>
              <w:rPr>
                <w:rFonts w:cs="Arial"/>
              </w:rPr>
            </w:pPr>
            <w:r>
              <w:rPr>
                <w:rFonts w:cs="Arial"/>
              </w:rPr>
              <w:t xml:space="preserve">The Quiet Time </w:t>
            </w:r>
            <w:proofErr w:type="gramStart"/>
            <w:r>
              <w:rPr>
                <w:rFonts w:cs="Arial"/>
              </w:rPr>
              <w:t>start</w:t>
            </w:r>
            <w:proofErr w:type="gramEnd"/>
            <w:r>
              <w:rPr>
                <w:rFonts w:cs="Arial"/>
              </w:rPr>
              <w:t xml:space="preserve"> and Quiet Time end times are updated and the exhaust is in quiet mode between those times.</w:t>
            </w:r>
          </w:p>
          <w:p w14:paraId="2ACDEEF0" w14:textId="77777777" w:rsidR="00332093" w:rsidRDefault="00332093" w:rsidP="00332093">
            <w:pPr>
              <w:spacing w:line="276" w:lineRule="auto"/>
              <w:rPr>
                <w:rFonts w:cs="Arial"/>
              </w:rPr>
            </w:pPr>
            <w:r>
              <w:rPr>
                <w:rFonts w:cs="Arial"/>
              </w:rPr>
              <w:t>Quiet Time HMI shows the updated start and end times.</w:t>
            </w:r>
          </w:p>
        </w:tc>
      </w:tr>
      <w:tr w:rsidR="00332093" w14:paraId="4075D92C"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DCBD087" w14:textId="77777777" w:rsidR="00332093" w:rsidRDefault="00332093">
            <w:pPr>
              <w:spacing w:line="276" w:lineRule="auto"/>
              <w:rPr>
                <w:rFonts w:cs="Arial"/>
              </w:rPr>
            </w:pPr>
            <w:r>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F0BBD9C" w14:textId="77777777" w:rsidR="00332093" w:rsidRDefault="00332093">
            <w:pPr>
              <w:rPr>
                <w:rFonts w:cs="Arial"/>
              </w:rPr>
            </w:pPr>
          </w:p>
        </w:tc>
      </w:tr>
    </w:tbl>
    <w:p w14:paraId="04193C1D" w14:textId="77777777" w:rsidR="00332093" w:rsidRDefault="00332093" w:rsidP="00332093"/>
    <w:p w14:paraId="5723D0D1" w14:textId="77777777" w:rsidR="00332093" w:rsidRDefault="00332093" w:rsidP="00332093">
      <w:pPr>
        <w:pStyle w:val="Heading3"/>
      </w:pPr>
      <w:bookmarkStart w:id="465" w:name="_Toc65750616"/>
      <w:r>
        <w:t>Interface Requirements</w:t>
      </w:r>
      <w:bookmarkEnd w:id="465"/>
    </w:p>
    <w:p w14:paraId="140EC92E" w14:textId="77777777" w:rsidR="00332093" w:rsidRDefault="00332093" w:rsidP="00332093">
      <w:pPr>
        <w:pStyle w:val="Heading4"/>
      </w:pPr>
      <w:r w:rsidRPr="00B9479B">
        <w:t>MD-REQ-365621/A-</w:t>
      </w:r>
      <w:proofErr w:type="spellStart"/>
      <w:r w:rsidRPr="00B9479B">
        <w:t>EngExhMdeHrEnbl_D_Rq</w:t>
      </w:r>
      <w:proofErr w:type="spellEnd"/>
    </w:p>
    <w:p w14:paraId="1648A8BA" w14:textId="77777777" w:rsidR="00332093" w:rsidRPr="00FE6319" w:rsidRDefault="00332093" w:rsidP="00332093">
      <w:pPr>
        <w:rPr>
          <w:rFonts w:cs="Arial"/>
        </w:rPr>
      </w:pPr>
      <w:r w:rsidRPr="00FE6319">
        <w:rPr>
          <w:rFonts w:cs="Arial"/>
        </w:rPr>
        <w:t>Message Type: Request</w:t>
      </w:r>
    </w:p>
    <w:p w14:paraId="7C7DB831" w14:textId="77777777" w:rsidR="00332093" w:rsidRPr="00FE6319" w:rsidRDefault="00332093" w:rsidP="00332093">
      <w:pPr>
        <w:rPr>
          <w:rFonts w:cs="Arial"/>
        </w:rPr>
      </w:pPr>
    </w:p>
    <w:p w14:paraId="7E101AB8" w14:textId="77777777" w:rsidR="00332093" w:rsidRPr="00FE6319" w:rsidRDefault="00332093" w:rsidP="00332093">
      <w:pPr>
        <w:widowControl w:val="0"/>
        <w:adjustRightInd w:val="0"/>
        <w:rPr>
          <w:rFonts w:cs="Arial"/>
        </w:rPr>
      </w:pPr>
      <w:r w:rsidRPr="00FE6319">
        <w:rPr>
          <w:rFonts w:cs="Arial"/>
        </w:rPr>
        <w:t>Request signal from Quiet Time Client to the Quite Time Server to enable or disable the feature</w:t>
      </w:r>
    </w:p>
    <w:p w14:paraId="4ADE0CD7" w14:textId="77777777" w:rsidR="00332093" w:rsidRPr="00FE6319" w:rsidRDefault="00332093" w:rsidP="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1890"/>
        <w:gridCol w:w="990"/>
        <w:gridCol w:w="3499"/>
      </w:tblGrid>
      <w:tr w:rsidR="00332093" w:rsidRPr="00FE6319" w14:paraId="22EF76C1" w14:textId="77777777" w:rsidTr="00332093">
        <w:trPr>
          <w:jc w:val="center"/>
        </w:trPr>
        <w:tc>
          <w:tcPr>
            <w:tcW w:w="3235" w:type="dxa"/>
            <w:tcBorders>
              <w:top w:val="single" w:sz="4" w:space="0" w:color="auto"/>
              <w:left w:val="single" w:sz="4" w:space="0" w:color="auto"/>
              <w:bottom w:val="single" w:sz="4" w:space="0" w:color="auto"/>
              <w:right w:val="single" w:sz="4" w:space="0" w:color="auto"/>
            </w:tcBorders>
            <w:hideMark/>
          </w:tcPr>
          <w:p w14:paraId="439F61A8" w14:textId="77777777" w:rsidR="00332093" w:rsidRPr="00FE6319" w:rsidRDefault="00332093">
            <w:pPr>
              <w:spacing w:line="276" w:lineRule="auto"/>
              <w:rPr>
                <w:rFonts w:cs="Arial"/>
                <w:b/>
              </w:rPr>
            </w:pPr>
            <w:r w:rsidRPr="00FE6319">
              <w:rPr>
                <w:rFonts w:cs="Arial"/>
                <w:b/>
              </w:rPr>
              <w:t>Logical Signal Name</w:t>
            </w:r>
          </w:p>
        </w:tc>
        <w:tc>
          <w:tcPr>
            <w:tcW w:w="1890" w:type="dxa"/>
            <w:tcBorders>
              <w:top w:val="single" w:sz="4" w:space="0" w:color="auto"/>
              <w:left w:val="single" w:sz="4" w:space="0" w:color="auto"/>
              <w:bottom w:val="single" w:sz="4" w:space="0" w:color="auto"/>
              <w:right w:val="single" w:sz="4" w:space="0" w:color="auto"/>
            </w:tcBorders>
            <w:hideMark/>
          </w:tcPr>
          <w:p w14:paraId="547243CB" w14:textId="77777777" w:rsidR="00332093" w:rsidRPr="00FE6319" w:rsidRDefault="00332093">
            <w:pPr>
              <w:spacing w:line="276" w:lineRule="auto"/>
              <w:rPr>
                <w:rFonts w:cs="Arial"/>
                <w:b/>
              </w:rPr>
            </w:pPr>
            <w:r w:rsidRPr="00FE631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3E9FB3D0" w14:textId="77777777" w:rsidR="00332093" w:rsidRPr="00FE6319" w:rsidRDefault="00332093">
            <w:pPr>
              <w:spacing w:line="276" w:lineRule="auto"/>
              <w:rPr>
                <w:rFonts w:cs="Arial"/>
                <w:b/>
              </w:rPr>
            </w:pPr>
            <w:r w:rsidRPr="00FE6319">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14:paraId="0FC21014" w14:textId="77777777" w:rsidR="00332093" w:rsidRPr="00FE6319" w:rsidRDefault="00332093">
            <w:pPr>
              <w:spacing w:line="276" w:lineRule="auto"/>
              <w:rPr>
                <w:rFonts w:cs="Arial"/>
                <w:b/>
              </w:rPr>
            </w:pPr>
            <w:r w:rsidRPr="00FE6319">
              <w:rPr>
                <w:rFonts w:cs="Arial"/>
                <w:b/>
              </w:rPr>
              <w:t>Description</w:t>
            </w:r>
          </w:p>
        </w:tc>
      </w:tr>
      <w:tr w:rsidR="00332093" w:rsidRPr="00FE6319" w14:paraId="04227560" w14:textId="77777777" w:rsidTr="00332093">
        <w:trPr>
          <w:trHeight w:val="314"/>
          <w:jc w:val="center"/>
        </w:trPr>
        <w:tc>
          <w:tcPr>
            <w:tcW w:w="3235" w:type="dxa"/>
            <w:vMerge w:val="restart"/>
            <w:tcBorders>
              <w:top w:val="single" w:sz="4" w:space="0" w:color="auto"/>
              <w:left w:val="single" w:sz="4" w:space="0" w:color="auto"/>
              <w:right w:val="single" w:sz="4" w:space="0" w:color="auto"/>
            </w:tcBorders>
          </w:tcPr>
          <w:p w14:paraId="57AB9963" w14:textId="77777777" w:rsidR="00332093" w:rsidRPr="00FE6319" w:rsidRDefault="00332093">
            <w:pPr>
              <w:spacing w:line="276" w:lineRule="auto"/>
              <w:rPr>
                <w:rFonts w:cs="Arial"/>
              </w:rPr>
            </w:pPr>
          </w:p>
          <w:p w14:paraId="6D284B8C" w14:textId="77777777" w:rsidR="00332093" w:rsidRPr="00FE6319" w:rsidRDefault="00332093">
            <w:pPr>
              <w:spacing w:line="256" w:lineRule="auto"/>
              <w:rPr>
                <w:rFonts w:cs="Arial"/>
              </w:rPr>
            </w:pPr>
          </w:p>
          <w:p w14:paraId="3DE718DE" w14:textId="77777777" w:rsidR="00332093" w:rsidRPr="00FE6319" w:rsidRDefault="00332093">
            <w:pPr>
              <w:spacing w:line="276" w:lineRule="auto"/>
              <w:rPr>
                <w:rFonts w:cs="Arial"/>
              </w:rPr>
            </w:pPr>
            <w:proofErr w:type="spellStart"/>
            <w:r w:rsidRPr="00FE6319">
              <w:rPr>
                <w:rFonts w:cs="Arial"/>
              </w:rPr>
              <w:t>EngExhMdeHrEnbl_D_Rq</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65B1E2C6" w14:textId="77777777" w:rsidR="00332093" w:rsidRPr="00FE6319" w:rsidRDefault="00332093">
            <w:pPr>
              <w:spacing w:line="254" w:lineRule="auto"/>
              <w:rPr>
                <w:rFonts w:cs="Arial"/>
              </w:rPr>
            </w:pPr>
            <w:r w:rsidRPr="00FE6319">
              <w:rPr>
                <w:rFonts w:cs="Arial"/>
              </w:rPr>
              <w:t>Null</w:t>
            </w:r>
          </w:p>
        </w:tc>
        <w:tc>
          <w:tcPr>
            <w:tcW w:w="990" w:type="dxa"/>
            <w:tcBorders>
              <w:top w:val="single" w:sz="4" w:space="0" w:color="auto"/>
              <w:left w:val="single" w:sz="4" w:space="0" w:color="auto"/>
              <w:bottom w:val="single" w:sz="4" w:space="0" w:color="auto"/>
              <w:right w:val="single" w:sz="4" w:space="0" w:color="auto"/>
            </w:tcBorders>
            <w:hideMark/>
          </w:tcPr>
          <w:p w14:paraId="7455B5DF" w14:textId="77777777" w:rsidR="00332093" w:rsidRPr="00FE6319" w:rsidRDefault="00332093">
            <w:pPr>
              <w:spacing w:line="254" w:lineRule="auto"/>
              <w:rPr>
                <w:rFonts w:cs="Arial"/>
              </w:rPr>
            </w:pPr>
            <w:r w:rsidRPr="00FE6319">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14:paraId="172F1417" w14:textId="77777777" w:rsidR="00332093" w:rsidRPr="00FE6319" w:rsidRDefault="00332093">
            <w:pPr>
              <w:autoSpaceDE w:val="0"/>
              <w:autoSpaceDN w:val="0"/>
              <w:adjustRightInd w:val="0"/>
              <w:spacing w:line="276" w:lineRule="auto"/>
              <w:rPr>
                <w:rFonts w:cs="Arial"/>
              </w:rPr>
            </w:pPr>
          </w:p>
        </w:tc>
      </w:tr>
      <w:tr w:rsidR="00332093" w:rsidRPr="00FE6319" w14:paraId="08405A9C" w14:textId="77777777" w:rsidTr="00332093">
        <w:trPr>
          <w:trHeight w:val="314"/>
          <w:jc w:val="center"/>
        </w:trPr>
        <w:tc>
          <w:tcPr>
            <w:tcW w:w="3235" w:type="dxa"/>
            <w:vMerge/>
            <w:tcBorders>
              <w:left w:val="single" w:sz="4" w:space="0" w:color="auto"/>
              <w:right w:val="single" w:sz="4" w:space="0" w:color="auto"/>
            </w:tcBorders>
            <w:vAlign w:val="center"/>
            <w:hideMark/>
          </w:tcPr>
          <w:p w14:paraId="38FD8E23" w14:textId="77777777" w:rsidR="00332093" w:rsidRPr="00FE6319" w:rsidRDefault="00332093">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hideMark/>
          </w:tcPr>
          <w:p w14:paraId="72429946" w14:textId="77777777" w:rsidR="00332093" w:rsidRPr="00FE6319" w:rsidRDefault="00332093">
            <w:pPr>
              <w:spacing w:line="254" w:lineRule="auto"/>
              <w:rPr>
                <w:rFonts w:cs="Arial"/>
              </w:rPr>
            </w:pPr>
            <w:r w:rsidRPr="00FE6319">
              <w:rPr>
                <w:rFonts w:cs="Arial"/>
              </w:rPr>
              <w:t>Disabled</w:t>
            </w:r>
          </w:p>
        </w:tc>
        <w:tc>
          <w:tcPr>
            <w:tcW w:w="990" w:type="dxa"/>
            <w:tcBorders>
              <w:top w:val="single" w:sz="4" w:space="0" w:color="auto"/>
              <w:left w:val="single" w:sz="4" w:space="0" w:color="auto"/>
              <w:bottom w:val="single" w:sz="4" w:space="0" w:color="auto"/>
              <w:right w:val="single" w:sz="4" w:space="0" w:color="auto"/>
            </w:tcBorders>
            <w:hideMark/>
          </w:tcPr>
          <w:p w14:paraId="7FFEF3FC" w14:textId="77777777" w:rsidR="00332093" w:rsidRPr="00FE6319" w:rsidRDefault="00332093">
            <w:pPr>
              <w:spacing w:line="254" w:lineRule="auto"/>
              <w:rPr>
                <w:rFonts w:cs="Arial"/>
              </w:rPr>
            </w:pPr>
            <w:r w:rsidRPr="00FE6319">
              <w:rPr>
                <w:rFonts w:cs="Arial"/>
              </w:rPr>
              <w:t>0x1</w:t>
            </w:r>
          </w:p>
        </w:tc>
        <w:tc>
          <w:tcPr>
            <w:tcW w:w="3499" w:type="dxa"/>
            <w:tcBorders>
              <w:top w:val="single" w:sz="4" w:space="0" w:color="auto"/>
              <w:left w:val="single" w:sz="4" w:space="0" w:color="auto"/>
              <w:bottom w:val="single" w:sz="4" w:space="0" w:color="auto"/>
              <w:right w:val="single" w:sz="4" w:space="0" w:color="auto"/>
            </w:tcBorders>
          </w:tcPr>
          <w:p w14:paraId="72E2F791" w14:textId="77777777" w:rsidR="00332093" w:rsidRPr="00FE6319" w:rsidRDefault="00332093">
            <w:pPr>
              <w:spacing w:line="276" w:lineRule="auto"/>
              <w:rPr>
                <w:rFonts w:cs="Arial"/>
              </w:rPr>
            </w:pPr>
          </w:p>
        </w:tc>
      </w:tr>
      <w:tr w:rsidR="00332093" w:rsidRPr="00FE6319" w14:paraId="2CC4E79A" w14:textId="77777777" w:rsidTr="00332093">
        <w:trPr>
          <w:trHeight w:val="314"/>
          <w:jc w:val="center"/>
        </w:trPr>
        <w:tc>
          <w:tcPr>
            <w:tcW w:w="3235" w:type="dxa"/>
            <w:vMerge/>
            <w:tcBorders>
              <w:left w:val="single" w:sz="4" w:space="0" w:color="auto"/>
              <w:right w:val="single" w:sz="4" w:space="0" w:color="auto"/>
            </w:tcBorders>
            <w:vAlign w:val="center"/>
            <w:hideMark/>
          </w:tcPr>
          <w:p w14:paraId="27E0B990" w14:textId="77777777" w:rsidR="00332093" w:rsidRPr="00FE6319" w:rsidRDefault="00332093">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hideMark/>
          </w:tcPr>
          <w:p w14:paraId="733B8733" w14:textId="77777777" w:rsidR="00332093" w:rsidRPr="00FE6319" w:rsidRDefault="00332093">
            <w:pPr>
              <w:spacing w:line="254" w:lineRule="auto"/>
              <w:rPr>
                <w:rFonts w:cs="Arial"/>
              </w:rPr>
            </w:pPr>
            <w:r w:rsidRPr="00FE6319">
              <w:rPr>
                <w:rFonts w:cs="Arial"/>
              </w:rPr>
              <w:t>Enabled</w:t>
            </w:r>
          </w:p>
        </w:tc>
        <w:tc>
          <w:tcPr>
            <w:tcW w:w="990" w:type="dxa"/>
            <w:tcBorders>
              <w:top w:val="single" w:sz="4" w:space="0" w:color="auto"/>
              <w:left w:val="single" w:sz="4" w:space="0" w:color="auto"/>
              <w:bottom w:val="single" w:sz="4" w:space="0" w:color="auto"/>
              <w:right w:val="single" w:sz="4" w:space="0" w:color="auto"/>
            </w:tcBorders>
            <w:hideMark/>
          </w:tcPr>
          <w:p w14:paraId="4DBEB114" w14:textId="77777777" w:rsidR="00332093" w:rsidRPr="00FE6319" w:rsidRDefault="00332093">
            <w:pPr>
              <w:spacing w:line="254" w:lineRule="auto"/>
              <w:rPr>
                <w:rFonts w:cs="Arial"/>
              </w:rPr>
            </w:pPr>
            <w:r w:rsidRPr="00FE6319">
              <w:rPr>
                <w:rFonts w:cs="Arial"/>
              </w:rPr>
              <w:t>0x2</w:t>
            </w:r>
          </w:p>
        </w:tc>
        <w:tc>
          <w:tcPr>
            <w:tcW w:w="3499" w:type="dxa"/>
            <w:tcBorders>
              <w:top w:val="single" w:sz="4" w:space="0" w:color="auto"/>
              <w:left w:val="single" w:sz="4" w:space="0" w:color="auto"/>
              <w:bottom w:val="single" w:sz="4" w:space="0" w:color="auto"/>
              <w:right w:val="single" w:sz="4" w:space="0" w:color="auto"/>
            </w:tcBorders>
          </w:tcPr>
          <w:p w14:paraId="279C285B" w14:textId="77777777" w:rsidR="00332093" w:rsidRPr="00FE6319" w:rsidRDefault="00332093">
            <w:pPr>
              <w:spacing w:line="276" w:lineRule="auto"/>
              <w:rPr>
                <w:rFonts w:cs="Arial"/>
              </w:rPr>
            </w:pPr>
          </w:p>
        </w:tc>
      </w:tr>
      <w:tr w:rsidR="00332093" w:rsidRPr="00FE6319" w14:paraId="257E3585" w14:textId="77777777" w:rsidTr="00332093">
        <w:trPr>
          <w:trHeight w:val="314"/>
          <w:jc w:val="center"/>
        </w:trPr>
        <w:tc>
          <w:tcPr>
            <w:tcW w:w="3235" w:type="dxa"/>
            <w:vMerge/>
            <w:tcBorders>
              <w:left w:val="single" w:sz="4" w:space="0" w:color="auto"/>
              <w:bottom w:val="single" w:sz="4" w:space="0" w:color="auto"/>
              <w:right w:val="single" w:sz="4" w:space="0" w:color="auto"/>
            </w:tcBorders>
            <w:vAlign w:val="center"/>
          </w:tcPr>
          <w:p w14:paraId="18F5CFCC" w14:textId="77777777" w:rsidR="00332093" w:rsidRPr="00FE6319" w:rsidRDefault="00332093">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tcPr>
          <w:p w14:paraId="29317836" w14:textId="77777777" w:rsidR="00332093" w:rsidRPr="00FE6319" w:rsidRDefault="00332093">
            <w:pPr>
              <w:spacing w:line="254" w:lineRule="auto"/>
              <w:rPr>
                <w:rFonts w:cs="Arial"/>
              </w:rPr>
            </w:pPr>
            <w:r w:rsidRPr="00FE6319">
              <w:rPr>
                <w:rFonts w:cs="Arial"/>
              </w:rPr>
              <w:t>Menu Not Configured</w:t>
            </w:r>
          </w:p>
        </w:tc>
        <w:tc>
          <w:tcPr>
            <w:tcW w:w="990" w:type="dxa"/>
            <w:tcBorders>
              <w:top w:val="single" w:sz="4" w:space="0" w:color="auto"/>
              <w:left w:val="single" w:sz="4" w:space="0" w:color="auto"/>
              <w:bottom w:val="single" w:sz="4" w:space="0" w:color="auto"/>
              <w:right w:val="single" w:sz="4" w:space="0" w:color="auto"/>
            </w:tcBorders>
          </w:tcPr>
          <w:p w14:paraId="69DD84CF" w14:textId="77777777" w:rsidR="00332093" w:rsidRPr="00FE6319" w:rsidRDefault="00332093">
            <w:pPr>
              <w:spacing w:line="254" w:lineRule="auto"/>
              <w:rPr>
                <w:rFonts w:cs="Arial"/>
              </w:rPr>
            </w:pPr>
            <w:r w:rsidRPr="00FE6319">
              <w:rPr>
                <w:rFonts w:cs="Arial"/>
              </w:rPr>
              <w:t>0x3</w:t>
            </w:r>
          </w:p>
        </w:tc>
        <w:tc>
          <w:tcPr>
            <w:tcW w:w="3499" w:type="dxa"/>
            <w:tcBorders>
              <w:top w:val="single" w:sz="4" w:space="0" w:color="auto"/>
              <w:left w:val="single" w:sz="4" w:space="0" w:color="auto"/>
              <w:bottom w:val="single" w:sz="4" w:space="0" w:color="auto"/>
              <w:right w:val="single" w:sz="4" w:space="0" w:color="auto"/>
            </w:tcBorders>
          </w:tcPr>
          <w:p w14:paraId="723CE731" w14:textId="77777777" w:rsidR="00332093" w:rsidRPr="00FE6319" w:rsidRDefault="00332093">
            <w:pPr>
              <w:spacing w:line="276" w:lineRule="auto"/>
              <w:rPr>
                <w:rFonts w:cs="Arial"/>
              </w:rPr>
            </w:pPr>
          </w:p>
        </w:tc>
      </w:tr>
    </w:tbl>
    <w:p w14:paraId="75D7E663" w14:textId="77777777" w:rsidR="00332093" w:rsidRPr="00FE6319" w:rsidRDefault="00332093" w:rsidP="00332093">
      <w:pPr>
        <w:rPr>
          <w:rFonts w:cs="Arial"/>
        </w:rPr>
      </w:pPr>
    </w:p>
    <w:p w14:paraId="76AE5135" w14:textId="77777777" w:rsidR="00332093" w:rsidRPr="00FE6319" w:rsidRDefault="00332093" w:rsidP="00332093">
      <w:pPr>
        <w:rPr>
          <w:rFonts w:cs="Arial"/>
        </w:rPr>
      </w:pPr>
    </w:p>
    <w:p w14:paraId="186E582A" w14:textId="77777777" w:rsidR="00332093" w:rsidRDefault="00332093" w:rsidP="00332093">
      <w:pPr>
        <w:pStyle w:val="Heading4"/>
      </w:pPr>
      <w:r w:rsidRPr="00B9479B">
        <w:t>MD-REQ-365620/A-</w:t>
      </w:r>
      <w:proofErr w:type="spellStart"/>
      <w:r w:rsidRPr="00B9479B">
        <w:t>EngExhMdeHrEnbl_D_Stat</w:t>
      </w:r>
      <w:proofErr w:type="spellEnd"/>
    </w:p>
    <w:p w14:paraId="5C390B1D" w14:textId="77777777" w:rsidR="00332093" w:rsidRPr="00A201DC" w:rsidRDefault="00332093" w:rsidP="00332093">
      <w:pPr>
        <w:rPr>
          <w:rFonts w:cs="Arial"/>
        </w:rPr>
      </w:pPr>
      <w:r w:rsidRPr="00A201DC">
        <w:rPr>
          <w:rFonts w:cs="Arial"/>
        </w:rPr>
        <w:t>Message Type: Status</w:t>
      </w:r>
    </w:p>
    <w:p w14:paraId="136C38CC" w14:textId="77777777" w:rsidR="00332093" w:rsidRPr="00A201DC" w:rsidRDefault="00332093" w:rsidP="00332093">
      <w:pPr>
        <w:rPr>
          <w:rFonts w:cs="Arial"/>
        </w:rPr>
      </w:pPr>
    </w:p>
    <w:p w14:paraId="39CB94BF" w14:textId="77777777" w:rsidR="00332093" w:rsidRPr="00A201DC" w:rsidRDefault="00332093" w:rsidP="00332093">
      <w:pPr>
        <w:widowControl w:val="0"/>
        <w:adjustRightInd w:val="0"/>
        <w:rPr>
          <w:rFonts w:cs="Arial"/>
        </w:rPr>
      </w:pPr>
      <w:r w:rsidRPr="00A201DC">
        <w:rPr>
          <w:rFonts w:cs="Arial"/>
        </w:rPr>
        <w:t>Status signal from the Quiet Time Server with the status of the Quiet Time setting</w:t>
      </w:r>
    </w:p>
    <w:p w14:paraId="5216246C" w14:textId="77777777" w:rsidR="00332093" w:rsidRPr="00A201DC" w:rsidRDefault="00332093" w:rsidP="00332093">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1080"/>
        <w:gridCol w:w="4770"/>
      </w:tblGrid>
      <w:tr w:rsidR="00332093" w:rsidRPr="00A201DC" w14:paraId="6C1F9989" w14:textId="77777777" w:rsidTr="00332093">
        <w:trPr>
          <w:jc w:val="center"/>
        </w:trPr>
        <w:tc>
          <w:tcPr>
            <w:tcW w:w="2965" w:type="dxa"/>
            <w:tcBorders>
              <w:top w:val="single" w:sz="4" w:space="0" w:color="auto"/>
              <w:left w:val="single" w:sz="4" w:space="0" w:color="auto"/>
              <w:bottom w:val="single" w:sz="4" w:space="0" w:color="auto"/>
              <w:right w:val="single" w:sz="4" w:space="0" w:color="auto"/>
            </w:tcBorders>
            <w:hideMark/>
          </w:tcPr>
          <w:p w14:paraId="3680368D" w14:textId="77777777" w:rsidR="00332093" w:rsidRPr="00A201DC" w:rsidRDefault="00332093">
            <w:pPr>
              <w:spacing w:line="276" w:lineRule="auto"/>
              <w:rPr>
                <w:rFonts w:cs="Arial"/>
                <w:b/>
              </w:rPr>
            </w:pPr>
            <w:r w:rsidRPr="00A201DC">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6FB9879A" w14:textId="77777777" w:rsidR="00332093" w:rsidRPr="00A201DC" w:rsidRDefault="00332093">
            <w:pPr>
              <w:spacing w:line="276" w:lineRule="auto"/>
              <w:rPr>
                <w:rFonts w:cs="Arial"/>
                <w:b/>
              </w:rPr>
            </w:pPr>
            <w:r w:rsidRPr="00A201DC">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3B940A9E" w14:textId="77777777" w:rsidR="00332093" w:rsidRPr="00A201DC" w:rsidRDefault="00332093">
            <w:pPr>
              <w:spacing w:line="276" w:lineRule="auto"/>
              <w:rPr>
                <w:rFonts w:cs="Arial"/>
                <w:b/>
              </w:rPr>
            </w:pPr>
            <w:r w:rsidRPr="00A201DC">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14:paraId="396829FD" w14:textId="77777777" w:rsidR="00332093" w:rsidRPr="00A201DC" w:rsidRDefault="00332093">
            <w:pPr>
              <w:spacing w:line="276" w:lineRule="auto"/>
              <w:rPr>
                <w:rFonts w:cs="Arial"/>
                <w:b/>
              </w:rPr>
            </w:pPr>
            <w:r w:rsidRPr="00A201DC">
              <w:rPr>
                <w:rFonts w:cs="Arial"/>
                <w:b/>
              </w:rPr>
              <w:t>Description</w:t>
            </w:r>
          </w:p>
        </w:tc>
      </w:tr>
      <w:tr w:rsidR="00332093" w:rsidRPr="00A201DC" w14:paraId="609468AC" w14:textId="77777777" w:rsidTr="00332093">
        <w:trPr>
          <w:jc w:val="center"/>
        </w:trPr>
        <w:tc>
          <w:tcPr>
            <w:tcW w:w="2965" w:type="dxa"/>
            <w:vMerge w:val="restart"/>
            <w:tcBorders>
              <w:top w:val="single" w:sz="4" w:space="0" w:color="auto"/>
              <w:left w:val="single" w:sz="4" w:space="0" w:color="auto"/>
              <w:bottom w:val="single" w:sz="4" w:space="0" w:color="auto"/>
              <w:right w:val="single" w:sz="4" w:space="0" w:color="auto"/>
            </w:tcBorders>
          </w:tcPr>
          <w:p w14:paraId="135219AE" w14:textId="77777777" w:rsidR="00332093" w:rsidRPr="00A201DC" w:rsidRDefault="00332093">
            <w:pPr>
              <w:spacing w:line="276" w:lineRule="auto"/>
              <w:rPr>
                <w:rFonts w:cs="Arial"/>
              </w:rPr>
            </w:pPr>
          </w:p>
          <w:p w14:paraId="4FAFD3E5" w14:textId="77777777" w:rsidR="00332093" w:rsidRPr="00A201DC" w:rsidRDefault="00332093" w:rsidP="00332093">
            <w:pPr>
              <w:rPr>
                <w:rFonts w:cs="Arial"/>
              </w:rPr>
            </w:pPr>
            <w:proofErr w:type="spellStart"/>
            <w:r w:rsidRPr="00A201DC">
              <w:rPr>
                <w:rFonts w:cs="Arial"/>
              </w:rPr>
              <w:t>EngExhMdeHrEnbl_D_Stat</w:t>
            </w:r>
            <w:proofErr w:type="spellEnd"/>
            <w:r w:rsidRPr="00A201DC">
              <w:rPr>
                <w:rFonts w:cs="Arial"/>
              </w:rPr>
              <w:t xml:space="preserve"> </w:t>
            </w:r>
          </w:p>
          <w:p w14:paraId="2760CE10" w14:textId="77777777" w:rsidR="00332093" w:rsidRPr="00A201DC" w:rsidRDefault="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47CDF56F" w14:textId="77777777" w:rsidR="00332093" w:rsidRPr="00A201DC" w:rsidRDefault="00332093">
            <w:pPr>
              <w:spacing w:line="254" w:lineRule="auto"/>
              <w:rPr>
                <w:rFonts w:cs="Arial"/>
              </w:rPr>
            </w:pPr>
            <w:r w:rsidRPr="00A201DC">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14:paraId="434D70F3" w14:textId="77777777" w:rsidR="00332093" w:rsidRPr="00A201DC" w:rsidRDefault="00332093">
            <w:pPr>
              <w:spacing w:line="254" w:lineRule="auto"/>
              <w:rPr>
                <w:rFonts w:cs="Arial"/>
              </w:rPr>
            </w:pPr>
            <w:r w:rsidRPr="00A201DC">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hideMark/>
          </w:tcPr>
          <w:p w14:paraId="0CF2FB03" w14:textId="77777777" w:rsidR="00332093" w:rsidRPr="00A201DC" w:rsidRDefault="00332093">
            <w:pPr>
              <w:autoSpaceDE w:val="0"/>
              <w:autoSpaceDN w:val="0"/>
              <w:adjustRightInd w:val="0"/>
              <w:spacing w:line="276" w:lineRule="auto"/>
              <w:rPr>
                <w:rFonts w:cs="Arial"/>
              </w:rPr>
            </w:pPr>
            <w:r w:rsidRPr="00A201DC">
              <w:rPr>
                <w:rFonts w:cs="Arial"/>
              </w:rPr>
              <w:t xml:space="preserve">HMI setting treated as unknown (ex HMI greyed out, setting not shown as selected…) </w:t>
            </w:r>
          </w:p>
        </w:tc>
      </w:tr>
      <w:tr w:rsidR="00332093" w:rsidRPr="00A201DC" w14:paraId="4CF04D63" w14:textId="77777777" w:rsidTr="00332093">
        <w:trPr>
          <w:trHeight w:val="314"/>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14:paraId="38806C5F" w14:textId="77777777" w:rsidR="00332093" w:rsidRPr="00A201DC"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31CA42D7" w14:textId="77777777" w:rsidR="00332093" w:rsidRPr="00A201DC" w:rsidRDefault="00332093">
            <w:pPr>
              <w:spacing w:line="254" w:lineRule="auto"/>
              <w:rPr>
                <w:rFonts w:cs="Arial"/>
              </w:rPr>
            </w:pPr>
            <w:r w:rsidRPr="00A201DC">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14:paraId="37731323" w14:textId="77777777" w:rsidR="00332093" w:rsidRPr="00A201DC" w:rsidRDefault="00332093">
            <w:pPr>
              <w:spacing w:line="254" w:lineRule="auto"/>
              <w:rPr>
                <w:rFonts w:cs="Arial"/>
              </w:rPr>
            </w:pPr>
            <w:r w:rsidRPr="00A201DC">
              <w:rPr>
                <w:rFonts w:cs="Arial"/>
              </w:rPr>
              <w:t>0x1</w:t>
            </w:r>
          </w:p>
        </w:tc>
        <w:tc>
          <w:tcPr>
            <w:tcW w:w="4770" w:type="dxa"/>
            <w:tcBorders>
              <w:top w:val="single" w:sz="4" w:space="0" w:color="auto"/>
              <w:left w:val="single" w:sz="4" w:space="0" w:color="auto"/>
              <w:bottom w:val="single" w:sz="4" w:space="0" w:color="auto"/>
              <w:right w:val="single" w:sz="4" w:space="0" w:color="auto"/>
            </w:tcBorders>
          </w:tcPr>
          <w:p w14:paraId="54B2082B" w14:textId="77777777" w:rsidR="00332093" w:rsidRPr="00A201DC" w:rsidRDefault="00332093">
            <w:pPr>
              <w:spacing w:line="276" w:lineRule="auto"/>
              <w:rPr>
                <w:rFonts w:cs="Arial"/>
              </w:rPr>
            </w:pPr>
          </w:p>
        </w:tc>
      </w:tr>
      <w:tr w:rsidR="00332093" w:rsidRPr="00A201DC" w14:paraId="47F0AEE0" w14:textId="77777777" w:rsidTr="00332093">
        <w:trPr>
          <w:trHeight w:val="314"/>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14:paraId="39D59ACB" w14:textId="77777777" w:rsidR="00332093" w:rsidRPr="00A201DC"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52A030B1" w14:textId="77777777" w:rsidR="00332093" w:rsidRPr="00A201DC" w:rsidRDefault="00332093">
            <w:pPr>
              <w:spacing w:line="254" w:lineRule="auto"/>
              <w:rPr>
                <w:rFonts w:cs="Arial"/>
              </w:rPr>
            </w:pPr>
            <w:r w:rsidRPr="00A201DC">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14:paraId="6678D30F" w14:textId="77777777" w:rsidR="00332093" w:rsidRPr="00A201DC" w:rsidRDefault="00332093">
            <w:pPr>
              <w:spacing w:line="254" w:lineRule="auto"/>
              <w:rPr>
                <w:rFonts w:cs="Arial"/>
              </w:rPr>
            </w:pPr>
            <w:r w:rsidRPr="00A201DC">
              <w:rPr>
                <w:rFonts w:cs="Arial"/>
              </w:rPr>
              <w:t>0x2</w:t>
            </w:r>
          </w:p>
        </w:tc>
        <w:tc>
          <w:tcPr>
            <w:tcW w:w="4770" w:type="dxa"/>
            <w:tcBorders>
              <w:top w:val="single" w:sz="4" w:space="0" w:color="auto"/>
              <w:left w:val="single" w:sz="4" w:space="0" w:color="auto"/>
              <w:bottom w:val="single" w:sz="4" w:space="0" w:color="auto"/>
              <w:right w:val="single" w:sz="4" w:space="0" w:color="auto"/>
            </w:tcBorders>
          </w:tcPr>
          <w:p w14:paraId="4445E1B5" w14:textId="77777777" w:rsidR="00332093" w:rsidRPr="00A201DC" w:rsidRDefault="00332093">
            <w:pPr>
              <w:spacing w:line="276" w:lineRule="auto"/>
              <w:rPr>
                <w:rFonts w:cs="Arial"/>
              </w:rPr>
            </w:pPr>
          </w:p>
        </w:tc>
      </w:tr>
    </w:tbl>
    <w:p w14:paraId="7771A435" w14:textId="77777777" w:rsidR="00332093" w:rsidRPr="00A201DC" w:rsidRDefault="00332093" w:rsidP="00332093">
      <w:pPr>
        <w:rPr>
          <w:rFonts w:cs="Arial"/>
        </w:rPr>
      </w:pPr>
    </w:p>
    <w:p w14:paraId="5DB5877A" w14:textId="77777777" w:rsidR="00332093" w:rsidRPr="00A201DC" w:rsidRDefault="00332093" w:rsidP="00332093">
      <w:pPr>
        <w:rPr>
          <w:rFonts w:cs="Arial"/>
        </w:rPr>
      </w:pPr>
    </w:p>
    <w:p w14:paraId="181B47D6" w14:textId="77777777" w:rsidR="00332093" w:rsidRDefault="00332093" w:rsidP="00332093">
      <w:pPr>
        <w:pStyle w:val="Heading4"/>
      </w:pPr>
      <w:r w:rsidRPr="00B9479B">
        <w:t>MD-REQ-365623/A-</w:t>
      </w:r>
      <w:proofErr w:type="spellStart"/>
      <w:r w:rsidRPr="00B9479B">
        <w:t>EngExhMdeHrStrt_D_Rq</w:t>
      </w:r>
      <w:proofErr w:type="spellEnd"/>
    </w:p>
    <w:p w14:paraId="699FA186" w14:textId="77777777" w:rsidR="00332093" w:rsidRPr="002845E0" w:rsidRDefault="00332093" w:rsidP="00332093">
      <w:pPr>
        <w:rPr>
          <w:rFonts w:cs="Arial"/>
        </w:rPr>
      </w:pPr>
      <w:r w:rsidRPr="002845E0">
        <w:rPr>
          <w:rFonts w:cs="Arial"/>
        </w:rPr>
        <w:t>Message Type: Request</w:t>
      </w:r>
    </w:p>
    <w:p w14:paraId="2C048825" w14:textId="77777777" w:rsidR="00332093" w:rsidRPr="002845E0" w:rsidRDefault="00332093" w:rsidP="00332093">
      <w:pPr>
        <w:rPr>
          <w:rFonts w:cs="Arial"/>
        </w:rPr>
      </w:pPr>
    </w:p>
    <w:p w14:paraId="44E7AD96" w14:textId="77777777" w:rsidR="00332093" w:rsidRPr="002845E0" w:rsidRDefault="00332093" w:rsidP="00332093">
      <w:pPr>
        <w:widowControl w:val="0"/>
        <w:adjustRightInd w:val="0"/>
        <w:rPr>
          <w:rFonts w:cs="Arial"/>
        </w:rPr>
      </w:pPr>
      <w:r w:rsidRPr="002845E0">
        <w:rPr>
          <w:rFonts w:cs="Arial"/>
        </w:rPr>
        <w:t>Request signal from Quiet Time Client to the Quite Time Server to request the Quiet Time start hour</w:t>
      </w:r>
    </w:p>
    <w:p w14:paraId="06FB2B89" w14:textId="77777777" w:rsidR="00332093" w:rsidRPr="002845E0" w:rsidRDefault="00332093" w:rsidP="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332093" w:rsidRPr="002845E0" w14:paraId="52A57CD5" w14:textId="77777777" w:rsidTr="00332093">
        <w:trPr>
          <w:jc w:val="center"/>
        </w:trPr>
        <w:tc>
          <w:tcPr>
            <w:tcW w:w="3235" w:type="dxa"/>
            <w:tcBorders>
              <w:top w:val="single" w:sz="4" w:space="0" w:color="auto"/>
              <w:left w:val="single" w:sz="4" w:space="0" w:color="auto"/>
              <w:bottom w:val="single" w:sz="4" w:space="0" w:color="auto"/>
              <w:right w:val="single" w:sz="4" w:space="0" w:color="auto"/>
            </w:tcBorders>
            <w:hideMark/>
          </w:tcPr>
          <w:p w14:paraId="6CC1EAA7" w14:textId="77777777" w:rsidR="00332093" w:rsidRPr="002845E0" w:rsidRDefault="00332093">
            <w:pPr>
              <w:spacing w:line="276" w:lineRule="auto"/>
              <w:rPr>
                <w:rFonts w:cs="Arial"/>
                <w:b/>
              </w:rPr>
            </w:pPr>
            <w:r w:rsidRPr="002845E0">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6653F83C" w14:textId="77777777" w:rsidR="00332093" w:rsidRPr="002845E0" w:rsidRDefault="00332093">
            <w:pPr>
              <w:spacing w:line="276" w:lineRule="auto"/>
              <w:rPr>
                <w:rFonts w:cs="Arial"/>
                <w:b/>
              </w:rPr>
            </w:pPr>
            <w:r w:rsidRPr="002845E0">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14:paraId="3E670178" w14:textId="77777777" w:rsidR="00332093" w:rsidRPr="002845E0" w:rsidRDefault="00332093">
            <w:pPr>
              <w:spacing w:line="276" w:lineRule="auto"/>
              <w:rPr>
                <w:rFonts w:cs="Arial"/>
                <w:b/>
              </w:rPr>
            </w:pPr>
            <w:r w:rsidRPr="002845E0">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10B0331C" w14:textId="77777777" w:rsidR="00332093" w:rsidRPr="002845E0" w:rsidRDefault="00332093">
            <w:pPr>
              <w:spacing w:line="276" w:lineRule="auto"/>
              <w:rPr>
                <w:rFonts w:cs="Arial"/>
                <w:b/>
              </w:rPr>
            </w:pPr>
            <w:r w:rsidRPr="002845E0">
              <w:rPr>
                <w:rFonts w:cs="Arial"/>
                <w:b/>
              </w:rPr>
              <w:t>Description</w:t>
            </w:r>
          </w:p>
        </w:tc>
      </w:tr>
      <w:tr w:rsidR="00332093" w:rsidRPr="002845E0" w14:paraId="72A8ED3D" w14:textId="77777777" w:rsidTr="00332093">
        <w:trPr>
          <w:trHeight w:val="314"/>
          <w:jc w:val="center"/>
        </w:trPr>
        <w:tc>
          <w:tcPr>
            <w:tcW w:w="3235" w:type="dxa"/>
            <w:vMerge w:val="restart"/>
            <w:tcBorders>
              <w:top w:val="single" w:sz="4" w:space="0" w:color="auto"/>
              <w:left w:val="single" w:sz="4" w:space="0" w:color="auto"/>
              <w:right w:val="single" w:sz="4" w:space="0" w:color="auto"/>
            </w:tcBorders>
          </w:tcPr>
          <w:p w14:paraId="31B2D20B" w14:textId="77777777" w:rsidR="00332093" w:rsidRPr="002845E0" w:rsidRDefault="00332093">
            <w:pPr>
              <w:spacing w:line="276" w:lineRule="auto"/>
              <w:rPr>
                <w:rFonts w:cs="Arial"/>
              </w:rPr>
            </w:pPr>
          </w:p>
          <w:p w14:paraId="3430C198" w14:textId="77777777" w:rsidR="00332093" w:rsidRPr="002845E0" w:rsidRDefault="00332093">
            <w:pPr>
              <w:spacing w:line="254" w:lineRule="auto"/>
              <w:rPr>
                <w:rFonts w:cs="Arial"/>
              </w:rPr>
            </w:pPr>
          </w:p>
          <w:p w14:paraId="4D7FB6A4" w14:textId="77777777" w:rsidR="00332093" w:rsidRPr="002845E0" w:rsidRDefault="00332093">
            <w:pPr>
              <w:spacing w:line="254" w:lineRule="auto"/>
              <w:rPr>
                <w:rFonts w:cs="Arial"/>
              </w:rPr>
            </w:pPr>
          </w:p>
          <w:p w14:paraId="378E83ED" w14:textId="77777777" w:rsidR="00332093" w:rsidRPr="002845E0" w:rsidRDefault="00332093">
            <w:pPr>
              <w:spacing w:line="254" w:lineRule="auto"/>
              <w:rPr>
                <w:rFonts w:cs="Arial"/>
              </w:rPr>
            </w:pPr>
          </w:p>
          <w:p w14:paraId="7167E679" w14:textId="77777777" w:rsidR="00332093" w:rsidRPr="002845E0" w:rsidRDefault="00332093">
            <w:pPr>
              <w:spacing w:line="254" w:lineRule="auto"/>
              <w:rPr>
                <w:rFonts w:cs="Arial"/>
              </w:rPr>
            </w:pPr>
          </w:p>
          <w:p w14:paraId="3A01A5D2" w14:textId="77777777" w:rsidR="00332093" w:rsidRPr="002845E0" w:rsidRDefault="00332093" w:rsidP="00332093">
            <w:pPr>
              <w:rPr>
                <w:rFonts w:cs="Arial"/>
              </w:rPr>
            </w:pPr>
            <w:proofErr w:type="spellStart"/>
            <w:r w:rsidRPr="002845E0">
              <w:rPr>
                <w:rFonts w:cs="Arial"/>
              </w:rPr>
              <w:t>EngExhMdeHrStrt_D_Rq</w:t>
            </w:r>
            <w:proofErr w:type="spellEnd"/>
          </w:p>
          <w:p w14:paraId="6C43387C" w14:textId="77777777" w:rsidR="00332093" w:rsidRPr="002845E0" w:rsidRDefault="0033209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9DAED06" w14:textId="77777777" w:rsidR="00332093" w:rsidRPr="002845E0" w:rsidRDefault="00332093">
            <w:pPr>
              <w:spacing w:line="252" w:lineRule="auto"/>
              <w:rPr>
                <w:rFonts w:cs="Arial"/>
              </w:rPr>
            </w:pPr>
            <w:r w:rsidRPr="002845E0">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14:paraId="0EC3E250" w14:textId="77777777" w:rsidR="00332093" w:rsidRPr="002845E0" w:rsidRDefault="00332093">
            <w:pPr>
              <w:spacing w:line="252" w:lineRule="auto"/>
              <w:rPr>
                <w:rFonts w:cs="Arial"/>
              </w:rPr>
            </w:pPr>
            <w:r w:rsidRPr="002845E0">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14:paraId="0BCDD675" w14:textId="77777777" w:rsidR="00332093" w:rsidRPr="002845E0" w:rsidRDefault="00332093">
            <w:pPr>
              <w:autoSpaceDE w:val="0"/>
              <w:autoSpaceDN w:val="0"/>
              <w:adjustRightInd w:val="0"/>
              <w:spacing w:line="276" w:lineRule="auto"/>
              <w:rPr>
                <w:rFonts w:cs="Arial"/>
              </w:rPr>
            </w:pPr>
          </w:p>
        </w:tc>
      </w:tr>
      <w:tr w:rsidR="00332093" w:rsidRPr="002845E0" w14:paraId="2B114848" w14:textId="77777777" w:rsidTr="00332093">
        <w:trPr>
          <w:trHeight w:val="314"/>
          <w:jc w:val="center"/>
        </w:trPr>
        <w:tc>
          <w:tcPr>
            <w:tcW w:w="3235" w:type="dxa"/>
            <w:vMerge/>
            <w:tcBorders>
              <w:left w:val="single" w:sz="4" w:space="0" w:color="auto"/>
              <w:right w:val="single" w:sz="4" w:space="0" w:color="auto"/>
            </w:tcBorders>
            <w:vAlign w:val="center"/>
            <w:hideMark/>
          </w:tcPr>
          <w:p w14:paraId="55A239D7" w14:textId="77777777" w:rsidR="00332093" w:rsidRPr="002845E0"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4B91D089" w14:textId="77777777" w:rsidR="00332093" w:rsidRPr="002845E0" w:rsidRDefault="00332093">
            <w:pPr>
              <w:spacing w:line="252" w:lineRule="auto"/>
              <w:rPr>
                <w:rFonts w:cs="Arial"/>
              </w:rPr>
            </w:pPr>
            <w:r w:rsidRPr="002845E0">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14:paraId="33F9F309" w14:textId="77777777" w:rsidR="00332093" w:rsidRPr="002845E0" w:rsidRDefault="00332093">
            <w:pPr>
              <w:spacing w:line="252" w:lineRule="auto"/>
              <w:rPr>
                <w:rFonts w:cs="Arial"/>
              </w:rPr>
            </w:pPr>
            <w:r w:rsidRPr="002845E0">
              <w:rPr>
                <w:rFonts w:cs="Arial"/>
              </w:rPr>
              <w:t>0x1</w:t>
            </w:r>
          </w:p>
        </w:tc>
        <w:tc>
          <w:tcPr>
            <w:tcW w:w="2869" w:type="dxa"/>
            <w:tcBorders>
              <w:top w:val="single" w:sz="4" w:space="0" w:color="auto"/>
              <w:left w:val="single" w:sz="4" w:space="0" w:color="auto"/>
              <w:bottom w:val="single" w:sz="4" w:space="0" w:color="auto"/>
              <w:right w:val="single" w:sz="4" w:space="0" w:color="auto"/>
            </w:tcBorders>
          </w:tcPr>
          <w:p w14:paraId="16ED5CE4" w14:textId="77777777" w:rsidR="00332093" w:rsidRPr="002845E0" w:rsidRDefault="00332093">
            <w:pPr>
              <w:spacing w:line="276" w:lineRule="auto"/>
              <w:rPr>
                <w:rFonts w:cs="Arial"/>
              </w:rPr>
            </w:pPr>
          </w:p>
        </w:tc>
      </w:tr>
      <w:tr w:rsidR="00332093" w:rsidRPr="002845E0" w14:paraId="1B29F8BF" w14:textId="77777777" w:rsidTr="00332093">
        <w:trPr>
          <w:trHeight w:val="314"/>
          <w:jc w:val="center"/>
        </w:trPr>
        <w:tc>
          <w:tcPr>
            <w:tcW w:w="3235" w:type="dxa"/>
            <w:vMerge/>
            <w:tcBorders>
              <w:left w:val="single" w:sz="4" w:space="0" w:color="auto"/>
              <w:right w:val="single" w:sz="4" w:space="0" w:color="auto"/>
            </w:tcBorders>
            <w:vAlign w:val="center"/>
            <w:hideMark/>
          </w:tcPr>
          <w:p w14:paraId="510EC780" w14:textId="77777777" w:rsidR="00332093" w:rsidRPr="002845E0"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3F084F12" w14:textId="77777777" w:rsidR="00332093" w:rsidRPr="002845E0" w:rsidRDefault="00332093">
            <w:pPr>
              <w:spacing w:line="252" w:lineRule="auto"/>
              <w:rPr>
                <w:rFonts w:cs="Arial"/>
              </w:rPr>
            </w:pPr>
            <w:r w:rsidRPr="002845E0">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14:paraId="3CCE29A6" w14:textId="77777777" w:rsidR="00332093" w:rsidRPr="002845E0" w:rsidRDefault="00332093">
            <w:pPr>
              <w:spacing w:line="252" w:lineRule="auto"/>
              <w:rPr>
                <w:rFonts w:cs="Arial"/>
              </w:rPr>
            </w:pPr>
            <w:r w:rsidRPr="002845E0">
              <w:rPr>
                <w:rFonts w:cs="Arial"/>
              </w:rPr>
              <w:t>0x2</w:t>
            </w:r>
          </w:p>
        </w:tc>
        <w:tc>
          <w:tcPr>
            <w:tcW w:w="2869" w:type="dxa"/>
            <w:tcBorders>
              <w:top w:val="single" w:sz="4" w:space="0" w:color="auto"/>
              <w:left w:val="single" w:sz="4" w:space="0" w:color="auto"/>
              <w:bottom w:val="single" w:sz="4" w:space="0" w:color="auto"/>
              <w:right w:val="single" w:sz="4" w:space="0" w:color="auto"/>
            </w:tcBorders>
          </w:tcPr>
          <w:p w14:paraId="4C20A36A" w14:textId="77777777" w:rsidR="00332093" w:rsidRPr="002845E0" w:rsidRDefault="00332093">
            <w:pPr>
              <w:spacing w:line="276" w:lineRule="auto"/>
              <w:rPr>
                <w:rFonts w:cs="Arial"/>
              </w:rPr>
            </w:pPr>
          </w:p>
        </w:tc>
      </w:tr>
      <w:tr w:rsidR="00332093" w:rsidRPr="002845E0" w14:paraId="2E286BAA" w14:textId="77777777" w:rsidTr="00332093">
        <w:trPr>
          <w:trHeight w:val="314"/>
          <w:jc w:val="center"/>
        </w:trPr>
        <w:tc>
          <w:tcPr>
            <w:tcW w:w="3235" w:type="dxa"/>
            <w:vMerge/>
            <w:tcBorders>
              <w:left w:val="single" w:sz="4" w:space="0" w:color="auto"/>
              <w:right w:val="single" w:sz="4" w:space="0" w:color="auto"/>
            </w:tcBorders>
            <w:vAlign w:val="center"/>
            <w:hideMark/>
          </w:tcPr>
          <w:p w14:paraId="343865B2" w14:textId="77777777" w:rsidR="00332093" w:rsidRPr="002845E0"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72A21AE1" w14:textId="77777777" w:rsidR="00332093" w:rsidRPr="002845E0" w:rsidRDefault="00332093">
            <w:pPr>
              <w:spacing w:line="252" w:lineRule="auto"/>
              <w:rPr>
                <w:rFonts w:cs="Arial"/>
              </w:rPr>
            </w:pPr>
            <w:r w:rsidRPr="002845E0">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14:paraId="4FEE12F0" w14:textId="77777777" w:rsidR="00332093" w:rsidRPr="002845E0" w:rsidRDefault="00332093">
            <w:pPr>
              <w:spacing w:line="252" w:lineRule="auto"/>
              <w:rPr>
                <w:rFonts w:cs="Arial"/>
                <w:color w:val="FF0000"/>
              </w:rPr>
            </w:pPr>
            <w:r w:rsidRPr="002845E0">
              <w:rPr>
                <w:rFonts w:cs="Arial"/>
              </w:rPr>
              <w:t>0x3</w:t>
            </w:r>
          </w:p>
        </w:tc>
        <w:tc>
          <w:tcPr>
            <w:tcW w:w="2869" w:type="dxa"/>
            <w:tcBorders>
              <w:top w:val="single" w:sz="4" w:space="0" w:color="auto"/>
              <w:left w:val="single" w:sz="4" w:space="0" w:color="auto"/>
              <w:bottom w:val="single" w:sz="4" w:space="0" w:color="auto"/>
              <w:right w:val="single" w:sz="4" w:space="0" w:color="auto"/>
            </w:tcBorders>
          </w:tcPr>
          <w:p w14:paraId="7B595BEC" w14:textId="77777777" w:rsidR="00332093" w:rsidRPr="002845E0" w:rsidRDefault="00332093">
            <w:pPr>
              <w:spacing w:line="276" w:lineRule="auto"/>
              <w:rPr>
                <w:rFonts w:cs="Arial"/>
              </w:rPr>
            </w:pPr>
          </w:p>
        </w:tc>
      </w:tr>
      <w:tr w:rsidR="00332093" w:rsidRPr="002845E0" w14:paraId="02604C87" w14:textId="77777777" w:rsidTr="00332093">
        <w:trPr>
          <w:trHeight w:val="314"/>
          <w:jc w:val="center"/>
        </w:trPr>
        <w:tc>
          <w:tcPr>
            <w:tcW w:w="3235" w:type="dxa"/>
            <w:vMerge/>
            <w:tcBorders>
              <w:left w:val="single" w:sz="4" w:space="0" w:color="auto"/>
              <w:right w:val="single" w:sz="4" w:space="0" w:color="auto"/>
            </w:tcBorders>
            <w:vAlign w:val="center"/>
          </w:tcPr>
          <w:p w14:paraId="5FB72735" w14:textId="77777777" w:rsidR="00332093" w:rsidRPr="002845E0"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1067FCEA" w14:textId="77777777" w:rsidR="00332093" w:rsidRPr="002845E0" w:rsidRDefault="00332093">
            <w:pPr>
              <w:spacing w:line="252" w:lineRule="auto"/>
              <w:rPr>
                <w:rFonts w:cs="Arial"/>
              </w:rPr>
            </w:pPr>
            <w:r w:rsidRPr="002845E0">
              <w:rPr>
                <w:rFonts w:cs="Arial"/>
              </w:rPr>
              <w:t>Hour 3 (3 am)</w:t>
            </w:r>
          </w:p>
        </w:tc>
        <w:tc>
          <w:tcPr>
            <w:tcW w:w="1260" w:type="dxa"/>
            <w:tcBorders>
              <w:top w:val="single" w:sz="4" w:space="0" w:color="auto"/>
              <w:left w:val="single" w:sz="4" w:space="0" w:color="auto"/>
              <w:bottom w:val="single" w:sz="4" w:space="0" w:color="auto"/>
              <w:right w:val="single" w:sz="4" w:space="0" w:color="auto"/>
            </w:tcBorders>
          </w:tcPr>
          <w:p w14:paraId="005E5CA0" w14:textId="77777777" w:rsidR="00332093" w:rsidRPr="002845E0" w:rsidRDefault="00332093">
            <w:pPr>
              <w:spacing w:line="252" w:lineRule="auto"/>
              <w:rPr>
                <w:rFonts w:cs="Arial"/>
              </w:rPr>
            </w:pPr>
            <w:r w:rsidRPr="002845E0">
              <w:rPr>
                <w:rFonts w:cs="Arial"/>
              </w:rPr>
              <w:t>0x4</w:t>
            </w:r>
          </w:p>
        </w:tc>
        <w:tc>
          <w:tcPr>
            <w:tcW w:w="2869" w:type="dxa"/>
            <w:tcBorders>
              <w:top w:val="single" w:sz="4" w:space="0" w:color="auto"/>
              <w:left w:val="single" w:sz="4" w:space="0" w:color="auto"/>
              <w:bottom w:val="single" w:sz="4" w:space="0" w:color="auto"/>
              <w:right w:val="single" w:sz="4" w:space="0" w:color="auto"/>
            </w:tcBorders>
          </w:tcPr>
          <w:p w14:paraId="3F1421C5" w14:textId="77777777" w:rsidR="00332093" w:rsidRPr="002845E0" w:rsidRDefault="00332093">
            <w:pPr>
              <w:spacing w:line="276" w:lineRule="auto"/>
              <w:rPr>
                <w:rFonts w:cs="Arial"/>
              </w:rPr>
            </w:pPr>
          </w:p>
        </w:tc>
      </w:tr>
      <w:tr w:rsidR="00332093" w:rsidRPr="002845E0" w14:paraId="4D8107E7" w14:textId="77777777" w:rsidTr="00332093">
        <w:trPr>
          <w:trHeight w:val="314"/>
          <w:jc w:val="center"/>
        </w:trPr>
        <w:tc>
          <w:tcPr>
            <w:tcW w:w="3235" w:type="dxa"/>
            <w:vMerge/>
            <w:tcBorders>
              <w:left w:val="single" w:sz="4" w:space="0" w:color="auto"/>
              <w:right w:val="single" w:sz="4" w:space="0" w:color="auto"/>
            </w:tcBorders>
            <w:vAlign w:val="center"/>
          </w:tcPr>
          <w:p w14:paraId="43647D42" w14:textId="77777777" w:rsidR="00332093" w:rsidRPr="002845E0"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012618E3" w14:textId="77777777" w:rsidR="00332093" w:rsidRPr="002845E0" w:rsidRDefault="00332093">
            <w:pPr>
              <w:spacing w:line="252" w:lineRule="auto"/>
              <w:rPr>
                <w:rFonts w:cs="Arial"/>
              </w:rPr>
            </w:pPr>
            <w:r w:rsidRPr="002845E0">
              <w:rPr>
                <w:rFonts w:cs="Arial"/>
              </w:rPr>
              <w:t>…</w:t>
            </w:r>
          </w:p>
        </w:tc>
        <w:tc>
          <w:tcPr>
            <w:tcW w:w="1260" w:type="dxa"/>
            <w:tcBorders>
              <w:top w:val="single" w:sz="4" w:space="0" w:color="auto"/>
              <w:left w:val="single" w:sz="4" w:space="0" w:color="auto"/>
              <w:bottom w:val="single" w:sz="4" w:space="0" w:color="auto"/>
              <w:right w:val="single" w:sz="4" w:space="0" w:color="auto"/>
            </w:tcBorders>
          </w:tcPr>
          <w:p w14:paraId="2D9560A8" w14:textId="77777777" w:rsidR="00332093" w:rsidRPr="002845E0" w:rsidRDefault="00332093">
            <w:pPr>
              <w:spacing w:line="252" w:lineRule="auto"/>
              <w:rPr>
                <w:rFonts w:cs="Arial"/>
              </w:rPr>
            </w:pPr>
            <w:r w:rsidRPr="002845E0">
              <w:rPr>
                <w:rFonts w:cs="Arial"/>
              </w:rPr>
              <w:t>…</w:t>
            </w:r>
          </w:p>
        </w:tc>
        <w:tc>
          <w:tcPr>
            <w:tcW w:w="2869" w:type="dxa"/>
            <w:tcBorders>
              <w:top w:val="single" w:sz="4" w:space="0" w:color="auto"/>
              <w:left w:val="single" w:sz="4" w:space="0" w:color="auto"/>
              <w:bottom w:val="single" w:sz="4" w:space="0" w:color="auto"/>
              <w:right w:val="single" w:sz="4" w:space="0" w:color="auto"/>
            </w:tcBorders>
          </w:tcPr>
          <w:p w14:paraId="56A9DC9B" w14:textId="77777777" w:rsidR="00332093" w:rsidRPr="002845E0" w:rsidRDefault="00332093">
            <w:pPr>
              <w:spacing w:line="276" w:lineRule="auto"/>
              <w:rPr>
                <w:rFonts w:cs="Arial"/>
              </w:rPr>
            </w:pPr>
          </w:p>
        </w:tc>
      </w:tr>
      <w:tr w:rsidR="00332093" w:rsidRPr="002845E0" w14:paraId="626178AF" w14:textId="77777777" w:rsidTr="00332093">
        <w:trPr>
          <w:trHeight w:val="314"/>
          <w:jc w:val="center"/>
        </w:trPr>
        <w:tc>
          <w:tcPr>
            <w:tcW w:w="3235" w:type="dxa"/>
            <w:vMerge/>
            <w:tcBorders>
              <w:left w:val="single" w:sz="4" w:space="0" w:color="auto"/>
              <w:right w:val="single" w:sz="4" w:space="0" w:color="auto"/>
            </w:tcBorders>
            <w:vAlign w:val="center"/>
          </w:tcPr>
          <w:p w14:paraId="6A190620" w14:textId="77777777" w:rsidR="00332093" w:rsidRPr="002845E0"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5D0CF854" w14:textId="77777777" w:rsidR="00332093" w:rsidRPr="002845E0" w:rsidRDefault="00332093">
            <w:pPr>
              <w:spacing w:line="252" w:lineRule="auto"/>
              <w:rPr>
                <w:rFonts w:cs="Arial"/>
              </w:rPr>
            </w:pPr>
            <w:r w:rsidRPr="002845E0">
              <w:rPr>
                <w:rFonts w:cs="Arial"/>
              </w:rPr>
              <w:t>Hour 21 (9 pm)</w:t>
            </w:r>
          </w:p>
        </w:tc>
        <w:tc>
          <w:tcPr>
            <w:tcW w:w="1260" w:type="dxa"/>
            <w:tcBorders>
              <w:top w:val="single" w:sz="4" w:space="0" w:color="auto"/>
              <w:left w:val="single" w:sz="4" w:space="0" w:color="auto"/>
              <w:bottom w:val="single" w:sz="4" w:space="0" w:color="auto"/>
              <w:right w:val="single" w:sz="4" w:space="0" w:color="auto"/>
            </w:tcBorders>
          </w:tcPr>
          <w:p w14:paraId="559F8E46" w14:textId="77777777" w:rsidR="00332093" w:rsidRPr="002845E0" w:rsidRDefault="00332093">
            <w:pPr>
              <w:spacing w:line="252" w:lineRule="auto"/>
              <w:rPr>
                <w:rFonts w:cs="Arial"/>
              </w:rPr>
            </w:pPr>
            <w:r w:rsidRPr="002845E0">
              <w:rPr>
                <w:rFonts w:cs="Arial"/>
              </w:rPr>
              <w:t>0x16</w:t>
            </w:r>
          </w:p>
        </w:tc>
        <w:tc>
          <w:tcPr>
            <w:tcW w:w="2869" w:type="dxa"/>
            <w:tcBorders>
              <w:top w:val="single" w:sz="4" w:space="0" w:color="auto"/>
              <w:left w:val="single" w:sz="4" w:space="0" w:color="auto"/>
              <w:bottom w:val="single" w:sz="4" w:space="0" w:color="auto"/>
              <w:right w:val="single" w:sz="4" w:space="0" w:color="auto"/>
            </w:tcBorders>
          </w:tcPr>
          <w:p w14:paraId="6521F283" w14:textId="77777777" w:rsidR="00332093" w:rsidRPr="002845E0" w:rsidRDefault="00332093">
            <w:pPr>
              <w:spacing w:line="276" w:lineRule="auto"/>
              <w:rPr>
                <w:rFonts w:cs="Arial"/>
              </w:rPr>
            </w:pPr>
          </w:p>
        </w:tc>
      </w:tr>
      <w:tr w:rsidR="00332093" w:rsidRPr="002845E0" w14:paraId="0570CECD" w14:textId="77777777" w:rsidTr="00332093">
        <w:trPr>
          <w:trHeight w:val="314"/>
          <w:jc w:val="center"/>
        </w:trPr>
        <w:tc>
          <w:tcPr>
            <w:tcW w:w="3235" w:type="dxa"/>
            <w:vMerge/>
            <w:tcBorders>
              <w:left w:val="single" w:sz="4" w:space="0" w:color="auto"/>
              <w:right w:val="single" w:sz="4" w:space="0" w:color="auto"/>
            </w:tcBorders>
            <w:vAlign w:val="center"/>
          </w:tcPr>
          <w:p w14:paraId="505FBD65" w14:textId="77777777" w:rsidR="00332093" w:rsidRPr="002845E0"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03F1B425" w14:textId="77777777" w:rsidR="00332093" w:rsidRPr="002845E0" w:rsidRDefault="00332093">
            <w:pPr>
              <w:spacing w:line="252" w:lineRule="auto"/>
              <w:rPr>
                <w:rFonts w:cs="Arial"/>
              </w:rPr>
            </w:pPr>
            <w:r w:rsidRPr="002845E0">
              <w:rPr>
                <w:rFonts w:cs="Arial"/>
              </w:rPr>
              <w:t>Hour 22 (10 pm)</w:t>
            </w:r>
          </w:p>
        </w:tc>
        <w:tc>
          <w:tcPr>
            <w:tcW w:w="1260" w:type="dxa"/>
            <w:tcBorders>
              <w:top w:val="single" w:sz="4" w:space="0" w:color="auto"/>
              <w:left w:val="single" w:sz="4" w:space="0" w:color="auto"/>
              <w:bottom w:val="single" w:sz="4" w:space="0" w:color="auto"/>
              <w:right w:val="single" w:sz="4" w:space="0" w:color="auto"/>
            </w:tcBorders>
          </w:tcPr>
          <w:p w14:paraId="6A98AADB" w14:textId="77777777" w:rsidR="00332093" w:rsidRPr="002845E0" w:rsidRDefault="00332093">
            <w:pPr>
              <w:spacing w:line="252" w:lineRule="auto"/>
              <w:rPr>
                <w:rFonts w:cs="Arial"/>
              </w:rPr>
            </w:pPr>
            <w:r w:rsidRPr="002845E0">
              <w:rPr>
                <w:rFonts w:cs="Arial"/>
              </w:rPr>
              <w:t>0x17</w:t>
            </w:r>
          </w:p>
        </w:tc>
        <w:tc>
          <w:tcPr>
            <w:tcW w:w="2869" w:type="dxa"/>
            <w:tcBorders>
              <w:top w:val="single" w:sz="4" w:space="0" w:color="auto"/>
              <w:left w:val="single" w:sz="4" w:space="0" w:color="auto"/>
              <w:bottom w:val="single" w:sz="4" w:space="0" w:color="auto"/>
              <w:right w:val="single" w:sz="4" w:space="0" w:color="auto"/>
            </w:tcBorders>
          </w:tcPr>
          <w:p w14:paraId="7DDF9555" w14:textId="77777777" w:rsidR="00332093" w:rsidRPr="002845E0" w:rsidRDefault="00332093">
            <w:pPr>
              <w:spacing w:line="276" w:lineRule="auto"/>
              <w:rPr>
                <w:rFonts w:cs="Arial"/>
              </w:rPr>
            </w:pPr>
          </w:p>
        </w:tc>
      </w:tr>
      <w:tr w:rsidR="00332093" w:rsidRPr="002845E0" w14:paraId="665A80E6" w14:textId="77777777" w:rsidTr="00332093">
        <w:trPr>
          <w:trHeight w:val="314"/>
          <w:jc w:val="center"/>
        </w:trPr>
        <w:tc>
          <w:tcPr>
            <w:tcW w:w="3235" w:type="dxa"/>
            <w:vMerge/>
            <w:tcBorders>
              <w:left w:val="single" w:sz="4" w:space="0" w:color="auto"/>
              <w:bottom w:val="single" w:sz="4" w:space="0" w:color="auto"/>
              <w:right w:val="single" w:sz="4" w:space="0" w:color="auto"/>
            </w:tcBorders>
            <w:vAlign w:val="center"/>
          </w:tcPr>
          <w:p w14:paraId="53BA37C2" w14:textId="77777777" w:rsidR="00332093" w:rsidRPr="002845E0"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29F9EA8A" w14:textId="77777777" w:rsidR="00332093" w:rsidRPr="002845E0" w:rsidRDefault="00332093">
            <w:pPr>
              <w:spacing w:line="252" w:lineRule="auto"/>
              <w:rPr>
                <w:rFonts w:cs="Arial"/>
              </w:rPr>
            </w:pPr>
            <w:r w:rsidRPr="002845E0">
              <w:rPr>
                <w:rFonts w:cs="Arial"/>
              </w:rPr>
              <w:t>Hour 23 (11 pm)</w:t>
            </w:r>
          </w:p>
        </w:tc>
        <w:tc>
          <w:tcPr>
            <w:tcW w:w="1260" w:type="dxa"/>
            <w:tcBorders>
              <w:top w:val="single" w:sz="4" w:space="0" w:color="auto"/>
              <w:left w:val="single" w:sz="4" w:space="0" w:color="auto"/>
              <w:bottom w:val="single" w:sz="4" w:space="0" w:color="auto"/>
              <w:right w:val="single" w:sz="4" w:space="0" w:color="auto"/>
            </w:tcBorders>
          </w:tcPr>
          <w:p w14:paraId="73A77A89" w14:textId="77777777" w:rsidR="00332093" w:rsidRPr="002845E0" w:rsidRDefault="00332093">
            <w:pPr>
              <w:spacing w:line="252" w:lineRule="auto"/>
              <w:rPr>
                <w:rFonts w:cs="Arial"/>
              </w:rPr>
            </w:pPr>
            <w:r w:rsidRPr="002845E0">
              <w:rPr>
                <w:rFonts w:cs="Arial"/>
              </w:rPr>
              <w:t>0x18</w:t>
            </w:r>
          </w:p>
        </w:tc>
        <w:tc>
          <w:tcPr>
            <w:tcW w:w="2869" w:type="dxa"/>
            <w:tcBorders>
              <w:top w:val="single" w:sz="4" w:space="0" w:color="auto"/>
              <w:left w:val="single" w:sz="4" w:space="0" w:color="auto"/>
              <w:bottom w:val="single" w:sz="4" w:space="0" w:color="auto"/>
              <w:right w:val="single" w:sz="4" w:space="0" w:color="auto"/>
            </w:tcBorders>
          </w:tcPr>
          <w:p w14:paraId="7B14C1C4" w14:textId="77777777" w:rsidR="00332093" w:rsidRPr="002845E0" w:rsidRDefault="00332093">
            <w:pPr>
              <w:spacing w:line="276" w:lineRule="auto"/>
              <w:rPr>
                <w:rFonts w:cs="Arial"/>
              </w:rPr>
            </w:pPr>
          </w:p>
        </w:tc>
      </w:tr>
    </w:tbl>
    <w:p w14:paraId="390FEBC5" w14:textId="77777777" w:rsidR="00332093" w:rsidRPr="002845E0" w:rsidRDefault="00332093" w:rsidP="00332093">
      <w:pPr>
        <w:rPr>
          <w:rFonts w:cs="Arial"/>
        </w:rPr>
      </w:pPr>
      <w:r w:rsidRPr="002845E0">
        <w:rPr>
          <w:rFonts w:cs="Arial"/>
        </w:rPr>
        <w:t xml:space="preserve">Note:  Whether time is displayed in 12 or 24 mode depends what HMI setting is set for </w:t>
      </w:r>
      <w:proofErr w:type="gramStart"/>
      <w:r w:rsidRPr="002845E0">
        <w:rPr>
          <w:rFonts w:cs="Arial"/>
        </w:rPr>
        <w:t>12/24 hour</w:t>
      </w:r>
      <w:proofErr w:type="gramEnd"/>
      <w:r w:rsidRPr="002845E0">
        <w:rPr>
          <w:rFonts w:cs="Arial"/>
        </w:rPr>
        <w:t xml:space="preserve"> mode.  </w:t>
      </w:r>
    </w:p>
    <w:p w14:paraId="32D4B3D7" w14:textId="77777777" w:rsidR="00332093" w:rsidRPr="002845E0" w:rsidRDefault="00332093" w:rsidP="00332093">
      <w:pPr>
        <w:rPr>
          <w:rFonts w:eastAsiaTheme="minorHAnsi" w:cs="Arial"/>
        </w:rPr>
      </w:pPr>
      <w:r w:rsidRPr="002845E0">
        <w:rPr>
          <w:rFonts w:cs="Arial"/>
        </w:rPr>
        <w:t>Reference function “</w:t>
      </w:r>
      <w:r w:rsidRPr="002845E0">
        <w:rPr>
          <w:rFonts w:cs="Arial"/>
          <w:bCs/>
          <w:u w:val="single"/>
        </w:rPr>
        <w:t xml:space="preserve">VS-FUN-REQ-025239-Set </w:t>
      </w:r>
      <w:proofErr w:type="gramStart"/>
      <w:r w:rsidRPr="002845E0">
        <w:rPr>
          <w:rFonts w:cs="Arial"/>
          <w:bCs/>
          <w:u w:val="single"/>
        </w:rPr>
        <w:t>12/24 hour</w:t>
      </w:r>
      <w:proofErr w:type="gramEnd"/>
      <w:r w:rsidRPr="002845E0">
        <w:rPr>
          <w:rFonts w:cs="Arial"/>
          <w:bCs/>
          <w:u w:val="single"/>
        </w:rPr>
        <w:t xml:space="preserve"> mode setting</w:t>
      </w:r>
      <w:r w:rsidRPr="002845E0">
        <w:rPr>
          <w:rFonts w:cs="Arial"/>
          <w:bCs/>
        </w:rPr>
        <w:t>” in the Vehicle Setting SPSS for details.</w:t>
      </w:r>
    </w:p>
    <w:p w14:paraId="25041FB1" w14:textId="77777777" w:rsidR="00332093" w:rsidRPr="002845E0" w:rsidRDefault="00332093" w:rsidP="00332093">
      <w:pPr>
        <w:rPr>
          <w:rFonts w:cs="Arial"/>
        </w:rPr>
      </w:pPr>
    </w:p>
    <w:p w14:paraId="2A4081F3" w14:textId="77777777" w:rsidR="00332093" w:rsidRDefault="00332093" w:rsidP="00332093">
      <w:pPr>
        <w:pStyle w:val="Heading4"/>
      </w:pPr>
      <w:r w:rsidRPr="00B9479B">
        <w:t>MD-REQ-365626/A-</w:t>
      </w:r>
      <w:proofErr w:type="spellStart"/>
      <w:r w:rsidRPr="00B9479B">
        <w:t>EngExhMdeHrStrt_D_Stat</w:t>
      </w:r>
      <w:proofErr w:type="spellEnd"/>
    </w:p>
    <w:p w14:paraId="07C6070C" w14:textId="77777777" w:rsidR="00332093" w:rsidRPr="00D62A8C" w:rsidRDefault="00332093" w:rsidP="00332093">
      <w:pPr>
        <w:rPr>
          <w:rFonts w:cs="Arial"/>
        </w:rPr>
      </w:pPr>
      <w:r w:rsidRPr="00D62A8C">
        <w:rPr>
          <w:rFonts w:cs="Arial"/>
        </w:rPr>
        <w:t>Message Type: Status</w:t>
      </w:r>
    </w:p>
    <w:p w14:paraId="5308FA93" w14:textId="77777777" w:rsidR="00332093" w:rsidRPr="00D62A8C" w:rsidRDefault="00332093" w:rsidP="00332093">
      <w:pPr>
        <w:rPr>
          <w:rFonts w:cs="Arial"/>
        </w:rPr>
      </w:pPr>
    </w:p>
    <w:p w14:paraId="1A81C17B" w14:textId="77777777" w:rsidR="00332093" w:rsidRPr="00D62A8C" w:rsidRDefault="00332093" w:rsidP="00332093">
      <w:pPr>
        <w:widowControl w:val="0"/>
        <w:adjustRightInd w:val="0"/>
        <w:rPr>
          <w:rFonts w:cs="Arial"/>
        </w:rPr>
      </w:pPr>
      <w:r w:rsidRPr="00D62A8C">
        <w:rPr>
          <w:rFonts w:cs="Arial"/>
        </w:rPr>
        <w:t>Status signal from Quiet Time Server with the value the Quiet Time Start Hour is set to</w:t>
      </w:r>
    </w:p>
    <w:p w14:paraId="7EE84A9F" w14:textId="77777777" w:rsidR="00332093" w:rsidRPr="00D62A8C" w:rsidRDefault="00332093" w:rsidP="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332093" w:rsidRPr="00D62A8C" w14:paraId="0808D6DB" w14:textId="77777777" w:rsidTr="00332093">
        <w:trPr>
          <w:jc w:val="center"/>
        </w:trPr>
        <w:tc>
          <w:tcPr>
            <w:tcW w:w="3235" w:type="dxa"/>
            <w:tcBorders>
              <w:top w:val="single" w:sz="4" w:space="0" w:color="auto"/>
              <w:left w:val="single" w:sz="4" w:space="0" w:color="auto"/>
              <w:bottom w:val="single" w:sz="4" w:space="0" w:color="auto"/>
              <w:right w:val="single" w:sz="4" w:space="0" w:color="auto"/>
            </w:tcBorders>
            <w:hideMark/>
          </w:tcPr>
          <w:p w14:paraId="3083A5C8" w14:textId="77777777" w:rsidR="00332093" w:rsidRPr="00D62A8C" w:rsidRDefault="00332093">
            <w:pPr>
              <w:spacing w:line="276" w:lineRule="auto"/>
              <w:rPr>
                <w:rFonts w:cs="Arial"/>
                <w:b/>
              </w:rPr>
            </w:pPr>
            <w:r w:rsidRPr="00D62A8C">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457BB269" w14:textId="77777777" w:rsidR="00332093" w:rsidRPr="00D62A8C" w:rsidRDefault="00332093">
            <w:pPr>
              <w:spacing w:line="276" w:lineRule="auto"/>
              <w:rPr>
                <w:rFonts w:cs="Arial"/>
                <w:b/>
              </w:rPr>
            </w:pPr>
            <w:r w:rsidRPr="00D62A8C">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14:paraId="35784E4C" w14:textId="77777777" w:rsidR="00332093" w:rsidRPr="00D62A8C" w:rsidRDefault="00332093">
            <w:pPr>
              <w:spacing w:line="276" w:lineRule="auto"/>
              <w:rPr>
                <w:rFonts w:cs="Arial"/>
                <w:b/>
              </w:rPr>
            </w:pPr>
            <w:r w:rsidRPr="00D62A8C">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63607F84" w14:textId="77777777" w:rsidR="00332093" w:rsidRPr="00D62A8C" w:rsidRDefault="00332093">
            <w:pPr>
              <w:spacing w:line="276" w:lineRule="auto"/>
              <w:rPr>
                <w:rFonts w:cs="Arial"/>
                <w:b/>
              </w:rPr>
            </w:pPr>
            <w:r w:rsidRPr="00D62A8C">
              <w:rPr>
                <w:rFonts w:cs="Arial"/>
                <w:b/>
              </w:rPr>
              <w:t>Description</w:t>
            </w:r>
          </w:p>
        </w:tc>
      </w:tr>
      <w:tr w:rsidR="00332093" w:rsidRPr="00D62A8C" w14:paraId="35C85677" w14:textId="77777777" w:rsidTr="00332093">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14:paraId="56273240" w14:textId="77777777" w:rsidR="00332093" w:rsidRPr="00D62A8C" w:rsidRDefault="00332093">
            <w:pPr>
              <w:spacing w:line="276" w:lineRule="auto"/>
              <w:rPr>
                <w:rFonts w:cs="Arial"/>
              </w:rPr>
            </w:pPr>
          </w:p>
          <w:p w14:paraId="38BF9EE9" w14:textId="77777777" w:rsidR="00332093" w:rsidRPr="00D62A8C" w:rsidRDefault="00332093">
            <w:pPr>
              <w:spacing w:line="252" w:lineRule="auto"/>
              <w:rPr>
                <w:rFonts w:cs="Arial"/>
              </w:rPr>
            </w:pPr>
          </w:p>
          <w:p w14:paraId="2A402C6F" w14:textId="77777777" w:rsidR="00332093" w:rsidRPr="00D62A8C" w:rsidRDefault="00332093">
            <w:pPr>
              <w:spacing w:line="252" w:lineRule="auto"/>
              <w:rPr>
                <w:rFonts w:cs="Arial"/>
              </w:rPr>
            </w:pPr>
          </w:p>
          <w:p w14:paraId="7AF5655A" w14:textId="77777777" w:rsidR="00332093" w:rsidRPr="00D62A8C" w:rsidRDefault="00332093">
            <w:pPr>
              <w:spacing w:line="252" w:lineRule="auto"/>
              <w:rPr>
                <w:rFonts w:cs="Arial"/>
              </w:rPr>
            </w:pPr>
          </w:p>
          <w:p w14:paraId="333E3564" w14:textId="77777777" w:rsidR="00332093" w:rsidRDefault="00332093">
            <w:pPr>
              <w:spacing w:line="252" w:lineRule="auto"/>
              <w:rPr>
                <w:rFonts w:cs="Arial"/>
              </w:rPr>
            </w:pPr>
          </w:p>
          <w:p w14:paraId="7493155E" w14:textId="77777777" w:rsidR="00332093" w:rsidRPr="0070467A" w:rsidRDefault="00332093" w:rsidP="00332093">
            <w:pPr>
              <w:rPr>
                <w:rFonts w:cs="Arial"/>
              </w:rPr>
            </w:pPr>
            <w:proofErr w:type="spellStart"/>
            <w:r w:rsidRPr="0070467A">
              <w:rPr>
                <w:rFonts w:cs="Arial"/>
              </w:rPr>
              <w:t>EngExhMdeHrStrt_D_Stat</w:t>
            </w:r>
            <w:proofErr w:type="spellEnd"/>
          </w:p>
          <w:p w14:paraId="49A7A166" w14:textId="77777777" w:rsidR="00332093" w:rsidRPr="00D62A8C" w:rsidRDefault="0033209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3EE78F69" w14:textId="77777777" w:rsidR="00332093" w:rsidRPr="00D62A8C" w:rsidRDefault="00332093">
            <w:pPr>
              <w:spacing w:line="252" w:lineRule="auto"/>
              <w:rPr>
                <w:rFonts w:cs="Arial"/>
              </w:rPr>
            </w:pPr>
            <w:r w:rsidRPr="00D62A8C">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14:paraId="54758250" w14:textId="77777777" w:rsidR="00332093" w:rsidRPr="00D62A8C" w:rsidRDefault="00332093">
            <w:pPr>
              <w:spacing w:line="252" w:lineRule="auto"/>
              <w:rPr>
                <w:rFonts w:cs="Arial"/>
              </w:rPr>
            </w:pPr>
            <w:r w:rsidRPr="00D62A8C">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14:paraId="3B1528BB" w14:textId="77777777" w:rsidR="00332093" w:rsidRPr="00D62A8C" w:rsidRDefault="00332093">
            <w:pPr>
              <w:autoSpaceDE w:val="0"/>
              <w:autoSpaceDN w:val="0"/>
              <w:adjustRightInd w:val="0"/>
              <w:spacing w:line="276" w:lineRule="auto"/>
              <w:rPr>
                <w:rFonts w:cs="Arial"/>
              </w:rPr>
            </w:pPr>
          </w:p>
        </w:tc>
      </w:tr>
      <w:tr w:rsidR="00332093" w:rsidRPr="00D62A8C" w14:paraId="4E670FEC"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1A9E679" w14:textId="77777777" w:rsidR="00332093" w:rsidRPr="00D62A8C"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DFBA897" w14:textId="77777777" w:rsidR="00332093" w:rsidRPr="00D62A8C" w:rsidRDefault="00332093">
            <w:pPr>
              <w:spacing w:line="252" w:lineRule="auto"/>
              <w:rPr>
                <w:rFonts w:cs="Arial"/>
              </w:rPr>
            </w:pPr>
            <w:r w:rsidRPr="00D62A8C">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14:paraId="4A7F93A1" w14:textId="77777777" w:rsidR="00332093" w:rsidRPr="00D62A8C" w:rsidRDefault="00332093">
            <w:pPr>
              <w:spacing w:line="252" w:lineRule="auto"/>
              <w:rPr>
                <w:rFonts w:cs="Arial"/>
              </w:rPr>
            </w:pPr>
            <w:r w:rsidRPr="00D62A8C">
              <w:rPr>
                <w:rFonts w:cs="Arial"/>
              </w:rPr>
              <w:t>0x1</w:t>
            </w:r>
          </w:p>
        </w:tc>
        <w:tc>
          <w:tcPr>
            <w:tcW w:w="2869" w:type="dxa"/>
            <w:tcBorders>
              <w:top w:val="single" w:sz="4" w:space="0" w:color="auto"/>
              <w:left w:val="single" w:sz="4" w:space="0" w:color="auto"/>
              <w:bottom w:val="single" w:sz="4" w:space="0" w:color="auto"/>
              <w:right w:val="single" w:sz="4" w:space="0" w:color="auto"/>
            </w:tcBorders>
          </w:tcPr>
          <w:p w14:paraId="1B4F5B1C" w14:textId="77777777" w:rsidR="00332093" w:rsidRPr="00D62A8C" w:rsidRDefault="00332093">
            <w:pPr>
              <w:spacing w:line="276" w:lineRule="auto"/>
              <w:rPr>
                <w:rFonts w:cs="Arial"/>
              </w:rPr>
            </w:pPr>
          </w:p>
        </w:tc>
      </w:tr>
      <w:tr w:rsidR="00332093" w:rsidRPr="00D62A8C" w14:paraId="6E917CA0"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2DAA6E6" w14:textId="77777777" w:rsidR="00332093" w:rsidRPr="00D62A8C"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941C168" w14:textId="77777777" w:rsidR="00332093" w:rsidRPr="00D62A8C" w:rsidRDefault="00332093">
            <w:pPr>
              <w:spacing w:line="252" w:lineRule="auto"/>
              <w:rPr>
                <w:rFonts w:cs="Arial"/>
              </w:rPr>
            </w:pPr>
            <w:r w:rsidRPr="00D62A8C">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14:paraId="6AA5BCA6" w14:textId="77777777" w:rsidR="00332093" w:rsidRPr="00D62A8C" w:rsidRDefault="00332093">
            <w:pPr>
              <w:spacing w:line="252" w:lineRule="auto"/>
              <w:rPr>
                <w:rFonts w:cs="Arial"/>
              </w:rPr>
            </w:pPr>
            <w:r w:rsidRPr="00D62A8C">
              <w:rPr>
                <w:rFonts w:cs="Arial"/>
              </w:rPr>
              <w:t>0x2</w:t>
            </w:r>
          </w:p>
        </w:tc>
        <w:tc>
          <w:tcPr>
            <w:tcW w:w="2869" w:type="dxa"/>
            <w:tcBorders>
              <w:top w:val="single" w:sz="4" w:space="0" w:color="auto"/>
              <w:left w:val="single" w:sz="4" w:space="0" w:color="auto"/>
              <w:bottom w:val="single" w:sz="4" w:space="0" w:color="auto"/>
              <w:right w:val="single" w:sz="4" w:space="0" w:color="auto"/>
            </w:tcBorders>
          </w:tcPr>
          <w:p w14:paraId="73430E88" w14:textId="77777777" w:rsidR="00332093" w:rsidRPr="00D62A8C" w:rsidRDefault="00332093">
            <w:pPr>
              <w:spacing w:line="276" w:lineRule="auto"/>
              <w:rPr>
                <w:rFonts w:cs="Arial"/>
              </w:rPr>
            </w:pPr>
          </w:p>
        </w:tc>
      </w:tr>
      <w:tr w:rsidR="00332093" w:rsidRPr="00D62A8C" w14:paraId="7937C218"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E6704D4" w14:textId="77777777" w:rsidR="00332093" w:rsidRPr="00D62A8C"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313118DA" w14:textId="77777777" w:rsidR="00332093" w:rsidRPr="00D62A8C" w:rsidRDefault="00332093">
            <w:pPr>
              <w:spacing w:line="252" w:lineRule="auto"/>
              <w:rPr>
                <w:rFonts w:cs="Arial"/>
              </w:rPr>
            </w:pPr>
            <w:r w:rsidRPr="00D62A8C">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14:paraId="439322E2" w14:textId="77777777" w:rsidR="00332093" w:rsidRPr="00D62A8C" w:rsidRDefault="00332093">
            <w:pPr>
              <w:spacing w:line="252" w:lineRule="auto"/>
              <w:rPr>
                <w:rFonts w:cs="Arial"/>
                <w:color w:val="FF0000"/>
              </w:rPr>
            </w:pPr>
            <w:r w:rsidRPr="00D62A8C">
              <w:rPr>
                <w:rFonts w:cs="Arial"/>
              </w:rPr>
              <w:t>0x3</w:t>
            </w:r>
          </w:p>
        </w:tc>
        <w:tc>
          <w:tcPr>
            <w:tcW w:w="2869" w:type="dxa"/>
            <w:tcBorders>
              <w:top w:val="single" w:sz="4" w:space="0" w:color="auto"/>
              <w:left w:val="single" w:sz="4" w:space="0" w:color="auto"/>
              <w:bottom w:val="single" w:sz="4" w:space="0" w:color="auto"/>
              <w:right w:val="single" w:sz="4" w:space="0" w:color="auto"/>
            </w:tcBorders>
          </w:tcPr>
          <w:p w14:paraId="7EAE2113" w14:textId="77777777" w:rsidR="00332093" w:rsidRPr="00D62A8C" w:rsidRDefault="00332093">
            <w:pPr>
              <w:spacing w:line="276" w:lineRule="auto"/>
              <w:rPr>
                <w:rFonts w:cs="Arial"/>
              </w:rPr>
            </w:pPr>
          </w:p>
        </w:tc>
      </w:tr>
      <w:tr w:rsidR="00332093" w:rsidRPr="00D62A8C" w14:paraId="6790D1F1"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B1E1E02" w14:textId="77777777" w:rsidR="00332093" w:rsidRPr="00D62A8C"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D722656" w14:textId="77777777" w:rsidR="00332093" w:rsidRPr="00D62A8C" w:rsidRDefault="00332093">
            <w:pPr>
              <w:spacing w:line="252" w:lineRule="auto"/>
              <w:rPr>
                <w:rFonts w:cs="Arial"/>
              </w:rPr>
            </w:pPr>
            <w:r w:rsidRPr="00D62A8C">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14:paraId="1F35BBF0" w14:textId="77777777" w:rsidR="00332093" w:rsidRPr="00D62A8C" w:rsidRDefault="00332093">
            <w:pPr>
              <w:spacing w:line="252" w:lineRule="auto"/>
              <w:rPr>
                <w:rFonts w:cs="Arial"/>
              </w:rPr>
            </w:pPr>
            <w:r w:rsidRPr="00D62A8C">
              <w:rPr>
                <w:rFonts w:cs="Arial"/>
              </w:rPr>
              <w:t>0x4</w:t>
            </w:r>
          </w:p>
        </w:tc>
        <w:tc>
          <w:tcPr>
            <w:tcW w:w="2869" w:type="dxa"/>
            <w:tcBorders>
              <w:top w:val="single" w:sz="4" w:space="0" w:color="auto"/>
              <w:left w:val="single" w:sz="4" w:space="0" w:color="auto"/>
              <w:bottom w:val="single" w:sz="4" w:space="0" w:color="auto"/>
              <w:right w:val="single" w:sz="4" w:space="0" w:color="auto"/>
            </w:tcBorders>
          </w:tcPr>
          <w:p w14:paraId="6B77A20E" w14:textId="77777777" w:rsidR="00332093" w:rsidRPr="00D62A8C" w:rsidRDefault="00332093">
            <w:pPr>
              <w:spacing w:line="276" w:lineRule="auto"/>
              <w:rPr>
                <w:rFonts w:cs="Arial"/>
              </w:rPr>
            </w:pPr>
          </w:p>
        </w:tc>
      </w:tr>
      <w:tr w:rsidR="00332093" w:rsidRPr="00D62A8C" w14:paraId="0B05C9C2"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39D30941" w14:textId="77777777" w:rsidR="00332093" w:rsidRPr="00D62A8C"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016E25E" w14:textId="77777777" w:rsidR="00332093" w:rsidRPr="00D62A8C" w:rsidRDefault="00332093">
            <w:pPr>
              <w:spacing w:line="252" w:lineRule="auto"/>
              <w:rPr>
                <w:rFonts w:cs="Arial"/>
              </w:rPr>
            </w:pPr>
            <w:r w:rsidRPr="00D62A8C">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14:paraId="38F73599" w14:textId="77777777" w:rsidR="00332093" w:rsidRPr="00D62A8C" w:rsidRDefault="00332093">
            <w:pPr>
              <w:spacing w:line="252" w:lineRule="auto"/>
              <w:rPr>
                <w:rFonts w:cs="Arial"/>
              </w:rPr>
            </w:pPr>
            <w:r w:rsidRPr="00D62A8C">
              <w:rPr>
                <w:rFonts w:cs="Arial"/>
              </w:rPr>
              <w:t>…</w:t>
            </w:r>
          </w:p>
        </w:tc>
        <w:tc>
          <w:tcPr>
            <w:tcW w:w="2869" w:type="dxa"/>
            <w:tcBorders>
              <w:top w:val="single" w:sz="4" w:space="0" w:color="auto"/>
              <w:left w:val="single" w:sz="4" w:space="0" w:color="auto"/>
              <w:bottom w:val="single" w:sz="4" w:space="0" w:color="auto"/>
              <w:right w:val="single" w:sz="4" w:space="0" w:color="auto"/>
            </w:tcBorders>
          </w:tcPr>
          <w:p w14:paraId="7ECFF563" w14:textId="77777777" w:rsidR="00332093" w:rsidRPr="00D62A8C" w:rsidRDefault="00332093">
            <w:pPr>
              <w:spacing w:line="276" w:lineRule="auto"/>
              <w:rPr>
                <w:rFonts w:cs="Arial"/>
              </w:rPr>
            </w:pPr>
          </w:p>
        </w:tc>
      </w:tr>
      <w:tr w:rsidR="00332093" w:rsidRPr="00D62A8C" w14:paraId="430DC758"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7819D570" w14:textId="77777777" w:rsidR="00332093" w:rsidRPr="00D62A8C"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21E3236" w14:textId="77777777" w:rsidR="00332093" w:rsidRPr="00D62A8C" w:rsidRDefault="00332093">
            <w:pPr>
              <w:spacing w:line="252" w:lineRule="auto"/>
              <w:rPr>
                <w:rFonts w:cs="Arial"/>
              </w:rPr>
            </w:pPr>
            <w:r w:rsidRPr="00D62A8C">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14:paraId="2B78F34C" w14:textId="77777777" w:rsidR="00332093" w:rsidRPr="00D62A8C" w:rsidRDefault="00332093">
            <w:pPr>
              <w:spacing w:line="252" w:lineRule="auto"/>
              <w:rPr>
                <w:rFonts w:cs="Arial"/>
              </w:rPr>
            </w:pPr>
            <w:r w:rsidRPr="00D62A8C">
              <w:rPr>
                <w:rFonts w:cs="Arial"/>
              </w:rPr>
              <w:t>0x16</w:t>
            </w:r>
          </w:p>
        </w:tc>
        <w:tc>
          <w:tcPr>
            <w:tcW w:w="2869" w:type="dxa"/>
            <w:tcBorders>
              <w:top w:val="single" w:sz="4" w:space="0" w:color="auto"/>
              <w:left w:val="single" w:sz="4" w:space="0" w:color="auto"/>
              <w:bottom w:val="single" w:sz="4" w:space="0" w:color="auto"/>
              <w:right w:val="single" w:sz="4" w:space="0" w:color="auto"/>
            </w:tcBorders>
          </w:tcPr>
          <w:p w14:paraId="5A1A6E7E" w14:textId="77777777" w:rsidR="00332093" w:rsidRPr="00D62A8C" w:rsidRDefault="00332093">
            <w:pPr>
              <w:spacing w:line="276" w:lineRule="auto"/>
              <w:rPr>
                <w:rFonts w:cs="Arial"/>
              </w:rPr>
            </w:pPr>
          </w:p>
        </w:tc>
      </w:tr>
      <w:tr w:rsidR="00332093" w:rsidRPr="00D62A8C" w14:paraId="1C78F285"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02A54035" w14:textId="77777777" w:rsidR="00332093" w:rsidRPr="00D62A8C"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89CDE70" w14:textId="77777777" w:rsidR="00332093" w:rsidRPr="00D62A8C" w:rsidRDefault="00332093">
            <w:pPr>
              <w:spacing w:line="252" w:lineRule="auto"/>
              <w:rPr>
                <w:rFonts w:cs="Arial"/>
              </w:rPr>
            </w:pPr>
            <w:r w:rsidRPr="00D62A8C">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14:paraId="550E3678" w14:textId="77777777" w:rsidR="00332093" w:rsidRPr="00D62A8C" w:rsidRDefault="00332093">
            <w:pPr>
              <w:spacing w:line="252" w:lineRule="auto"/>
              <w:rPr>
                <w:rFonts w:cs="Arial"/>
              </w:rPr>
            </w:pPr>
            <w:r w:rsidRPr="00D62A8C">
              <w:rPr>
                <w:rFonts w:cs="Arial"/>
              </w:rPr>
              <w:t>0x17</w:t>
            </w:r>
          </w:p>
        </w:tc>
        <w:tc>
          <w:tcPr>
            <w:tcW w:w="2869" w:type="dxa"/>
            <w:tcBorders>
              <w:top w:val="single" w:sz="4" w:space="0" w:color="auto"/>
              <w:left w:val="single" w:sz="4" w:space="0" w:color="auto"/>
              <w:bottom w:val="single" w:sz="4" w:space="0" w:color="auto"/>
              <w:right w:val="single" w:sz="4" w:space="0" w:color="auto"/>
            </w:tcBorders>
          </w:tcPr>
          <w:p w14:paraId="1D4C8AE3" w14:textId="77777777" w:rsidR="00332093" w:rsidRPr="00D62A8C" w:rsidRDefault="00332093">
            <w:pPr>
              <w:spacing w:line="276" w:lineRule="auto"/>
              <w:rPr>
                <w:rFonts w:cs="Arial"/>
              </w:rPr>
            </w:pPr>
          </w:p>
        </w:tc>
      </w:tr>
      <w:tr w:rsidR="00332093" w:rsidRPr="00D62A8C" w14:paraId="0F1E6E82"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6FC99CD" w14:textId="77777777" w:rsidR="00332093" w:rsidRPr="00D62A8C"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03A5443D" w14:textId="77777777" w:rsidR="00332093" w:rsidRPr="00D62A8C" w:rsidRDefault="00332093">
            <w:pPr>
              <w:spacing w:line="252" w:lineRule="auto"/>
              <w:rPr>
                <w:rFonts w:cs="Arial"/>
              </w:rPr>
            </w:pPr>
            <w:r w:rsidRPr="00D62A8C">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14:paraId="763787D0" w14:textId="77777777" w:rsidR="00332093" w:rsidRPr="00D62A8C" w:rsidRDefault="00332093">
            <w:pPr>
              <w:spacing w:line="252" w:lineRule="auto"/>
              <w:rPr>
                <w:rFonts w:cs="Arial"/>
              </w:rPr>
            </w:pPr>
            <w:r w:rsidRPr="00D62A8C">
              <w:rPr>
                <w:rFonts w:cs="Arial"/>
              </w:rPr>
              <w:t>0x18</w:t>
            </w:r>
          </w:p>
        </w:tc>
        <w:tc>
          <w:tcPr>
            <w:tcW w:w="2869" w:type="dxa"/>
            <w:tcBorders>
              <w:top w:val="single" w:sz="4" w:space="0" w:color="auto"/>
              <w:left w:val="single" w:sz="4" w:space="0" w:color="auto"/>
              <w:bottom w:val="single" w:sz="4" w:space="0" w:color="auto"/>
              <w:right w:val="single" w:sz="4" w:space="0" w:color="auto"/>
            </w:tcBorders>
          </w:tcPr>
          <w:p w14:paraId="4B62247B" w14:textId="77777777" w:rsidR="00332093" w:rsidRPr="00D62A8C" w:rsidRDefault="00332093">
            <w:pPr>
              <w:spacing w:line="276" w:lineRule="auto"/>
              <w:rPr>
                <w:rFonts w:cs="Arial"/>
              </w:rPr>
            </w:pPr>
          </w:p>
        </w:tc>
      </w:tr>
    </w:tbl>
    <w:p w14:paraId="1D823351" w14:textId="77777777" w:rsidR="00332093" w:rsidRPr="00D62A8C" w:rsidRDefault="00332093" w:rsidP="00332093">
      <w:pPr>
        <w:rPr>
          <w:rFonts w:cs="Arial"/>
        </w:rPr>
      </w:pPr>
      <w:r w:rsidRPr="00D62A8C">
        <w:rPr>
          <w:rFonts w:cs="Arial"/>
        </w:rPr>
        <w:t xml:space="preserve">Note:  Whether time is displayed in 12 or 24 mode depends what HMI setting is set for </w:t>
      </w:r>
      <w:proofErr w:type="gramStart"/>
      <w:r w:rsidRPr="00D62A8C">
        <w:rPr>
          <w:rFonts w:cs="Arial"/>
        </w:rPr>
        <w:t>12/24 hour</w:t>
      </w:r>
      <w:proofErr w:type="gramEnd"/>
      <w:r w:rsidRPr="00D62A8C">
        <w:rPr>
          <w:rFonts w:cs="Arial"/>
        </w:rPr>
        <w:t xml:space="preserve"> mode.  </w:t>
      </w:r>
    </w:p>
    <w:p w14:paraId="26F765D9" w14:textId="77777777" w:rsidR="00332093" w:rsidRPr="00D62A8C" w:rsidRDefault="00332093" w:rsidP="00332093">
      <w:pPr>
        <w:rPr>
          <w:rFonts w:eastAsiaTheme="minorHAnsi" w:cs="Arial"/>
        </w:rPr>
      </w:pPr>
      <w:r w:rsidRPr="00D62A8C">
        <w:rPr>
          <w:rFonts w:cs="Arial"/>
        </w:rPr>
        <w:t>Reference function “</w:t>
      </w:r>
      <w:r w:rsidRPr="00D62A8C">
        <w:rPr>
          <w:rFonts w:cs="Arial"/>
          <w:bCs/>
          <w:u w:val="single"/>
        </w:rPr>
        <w:t xml:space="preserve">VS-FUN-REQ-025239-Set </w:t>
      </w:r>
      <w:proofErr w:type="gramStart"/>
      <w:r w:rsidRPr="00D62A8C">
        <w:rPr>
          <w:rFonts w:cs="Arial"/>
          <w:bCs/>
          <w:u w:val="single"/>
        </w:rPr>
        <w:t>12/24 hour</w:t>
      </w:r>
      <w:proofErr w:type="gramEnd"/>
      <w:r w:rsidRPr="00D62A8C">
        <w:rPr>
          <w:rFonts w:cs="Arial"/>
          <w:bCs/>
          <w:u w:val="single"/>
        </w:rPr>
        <w:t xml:space="preserve"> mode setting</w:t>
      </w:r>
      <w:r w:rsidRPr="00D62A8C">
        <w:rPr>
          <w:rFonts w:cs="Arial"/>
          <w:bCs/>
        </w:rPr>
        <w:t>” in the Vehicle Setting SPSS for details.</w:t>
      </w:r>
    </w:p>
    <w:p w14:paraId="7C0AEAE1" w14:textId="77777777" w:rsidR="00332093" w:rsidRPr="00D62A8C" w:rsidRDefault="00332093" w:rsidP="00332093">
      <w:pPr>
        <w:rPr>
          <w:rFonts w:cs="Arial"/>
        </w:rPr>
      </w:pPr>
    </w:p>
    <w:p w14:paraId="49E1AAA8" w14:textId="77777777" w:rsidR="00332093" w:rsidRDefault="00332093" w:rsidP="00332093">
      <w:pPr>
        <w:pStyle w:val="Heading4"/>
      </w:pPr>
      <w:r w:rsidRPr="00B9479B">
        <w:t>MD-REQ-365627/A-</w:t>
      </w:r>
      <w:proofErr w:type="spellStart"/>
      <w:r w:rsidRPr="00B9479B">
        <w:t>EngExhMdeHrEnd_D_Rq</w:t>
      </w:r>
      <w:proofErr w:type="spellEnd"/>
    </w:p>
    <w:p w14:paraId="715CBEAD" w14:textId="77777777" w:rsidR="00332093" w:rsidRPr="00583538" w:rsidRDefault="00332093" w:rsidP="00332093">
      <w:pPr>
        <w:rPr>
          <w:rFonts w:cs="Arial"/>
        </w:rPr>
      </w:pPr>
      <w:r w:rsidRPr="00583538">
        <w:rPr>
          <w:rFonts w:cs="Arial"/>
        </w:rPr>
        <w:t>Message Type: Request</w:t>
      </w:r>
    </w:p>
    <w:p w14:paraId="0E0BF646" w14:textId="77777777" w:rsidR="00332093" w:rsidRPr="00583538" w:rsidRDefault="00332093" w:rsidP="00332093">
      <w:pPr>
        <w:rPr>
          <w:rFonts w:cs="Arial"/>
        </w:rPr>
      </w:pPr>
    </w:p>
    <w:p w14:paraId="7BF3A5FB" w14:textId="77777777" w:rsidR="00332093" w:rsidRPr="00583538" w:rsidRDefault="00332093" w:rsidP="00332093">
      <w:pPr>
        <w:widowControl w:val="0"/>
        <w:adjustRightInd w:val="0"/>
        <w:rPr>
          <w:rFonts w:cs="Arial"/>
        </w:rPr>
      </w:pPr>
      <w:r w:rsidRPr="00583538">
        <w:rPr>
          <w:rFonts w:cs="Arial"/>
        </w:rPr>
        <w:t>Request signal from Quiet Time Client to the Quite Time Server to request the Quiet Time end hour</w:t>
      </w:r>
    </w:p>
    <w:p w14:paraId="4D33841F" w14:textId="77777777" w:rsidR="00332093" w:rsidRPr="00583538" w:rsidRDefault="00332093" w:rsidP="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332093" w:rsidRPr="00583538" w14:paraId="6B795B36" w14:textId="77777777" w:rsidTr="00332093">
        <w:trPr>
          <w:jc w:val="center"/>
        </w:trPr>
        <w:tc>
          <w:tcPr>
            <w:tcW w:w="3235" w:type="dxa"/>
            <w:tcBorders>
              <w:top w:val="single" w:sz="4" w:space="0" w:color="auto"/>
              <w:left w:val="single" w:sz="4" w:space="0" w:color="auto"/>
              <w:bottom w:val="single" w:sz="4" w:space="0" w:color="auto"/>
              <w:right w:val="single" w:sz="4" w:space="0" w:color="auto"/>
            </w:tcBorders>
            <w:hideMark/>
          </w:tcPr>
          <w:p w14:paraId="4C606F81" w14:textId="77777777" w:rsidR="00332093" w:rsidRPr="00583538" w:rsidRDefault="00332093">
            <w:pPr>
              <w:spacing w:line="276" w:lineRule="auto"/>
              <w:rPr>
                <w:rFonts w:cs="Arial"/>
                <w:b/>
              </w:rPr>
            </w:pPr>
            <w:r w:rsidRPr="00583538">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2AA28454" w14:textId="77777777" w:rsidR="00332093" w:rsidRPr="00583538" w:rsidRDefault="00332093">
            <w:pPr>
              <w:spacing w:line="276" w:lineRule="auto"/>
              <w:rPr>
                <w:rFonts w:cs="Arial"/>
                <w:b/>
              </w:rPr>
            </w:pPr>
            <w:r w:rsidRPr="00583538">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14:paraId="37BB4389" w14:textId="77777777" w:rsidR="00332093" w:rsidRPr="00583538" w:rsidRDefault="00332093">
            <w:pPr>
              <w:spacing w:line="276" w:lineRule="auto"/>
              <w:rPr>
                <w:rFonts w:cs="Arial"/>
                <w:b/>
              </w:rPr>
            </w:pPr>
            <w:r w:rsidRPr="00583538">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261AC161" w14:textId="77777777" w:rsidR="00332093" w:rsidRPr="00583538" w:rsidRDefault="00332093">
            <w:pPr>
              <w:spacing w:line="276" w:lineRule="auto"/>
              <w:rPr>
                <w:rFonts w:cs="Arial"/>
                <w:b/>
              </w:rPr>
            </w:pPr>
            <w:r w:rsidRPr="00583538">
              <w:rPr>
                <w:rFonts w:cs="Arial"/>
                <w:b/>
              </w:rPr>
              <w:t>Description</w:t>
            </w:r>
          </w:p>
        </w:tc>
      </w:tr>
      <w:tr w:rsidR="00332093" w:rsidRPr="00583538" w14:paraId="5E763CF1" w14:textId="77777777" w:rsidTr="00332093">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14:paraId="29AD1091" w14:textId="77777777" w:rsidR="00332093" w:rsidRPr="00583538" w:rsidRDefault="00332093">
            <w:pPr>
              <w:spacing w:line="276" w:lineRule="auto"/>
              <w:rPr>
                <w:rFonts w:cs="Arial"/>
              </w:rPr>
            </w:pPr>
          </w:p>
          <w:p w14:paraId="6F615E85" w14:textId="77777777" w:rsidR="00332093" w:rsidRPr="00583538" w:rsidRDefault="00332093">
            <w:pPr>
              <w:spacing w:line="252" w:lineRule="auto"/>
              <w:rPr>
                <w:rFonts w:cs="Arial"/>
              </w:rPr>
            </w:pPr>
          </w:p>
          <w:p w14:paraId="0573F7FA" w14:textId="77777777" w:rsidR="00332093" w:rsidRPr="00583538" w:rsidRDefault="00332093">
            <w:pPr>
              <w:spacing w:line="252" w:lineRule="auto"/>
              <w:rPr>
                <w:rFonts w:cs="Arial"/>
              </w:rPr>
            </w:pPr>
          </w:p>
          <w:p w14:paraId="4CFCD569" w14:textId="77777777" w:rsidR="00332093" w:rsidRPr="00583538" w:rsidRDefault="00332093">
            <w:pPr>
              <w:spacing w:line="252" w:lineRule="auto"/>
              <w:rPr>
                <w:rFonts w:cs="Arial"/>
              </w:rPr>
            </w:pPr>
          </w:p>
          <w:p w14:paraId="1A9401B3" w14:textId="77777777" w:rsidR="00332093" w:rsidRPr="00583538" w:rsidRDefault="00332093">
            <w:pPr>
              <w:spacing w:line="252" w:lineRule="auto"/>
              <w:rPr>
                <w:rFonts w:cs="Arial"/>
              </w:rPr>
            </w:pPr>
          </w:p>
          <w:p w14:paraId="3B1200BA" w14:textId="77777777" w:rsidR="00332093" w:rsidRPr="00583538" w:rsidRDefault="00332093" w:rsidP="00332093">
            <w:pPr>
              <w:rPr>
                <w:rFonts w:cs="Arial"/>
              </w:rPr>
            </w:pPr>
            <w:proofErr w:type="spellStart"/>
            <w:r w:rsidRPr="00583538">
              <w:rPr>
                <w:rFonts w:cs="Arial"/>
              </w:rPr>
              <w:t>EngExhMdeHrEnd_D_Rq</w:t>
            </w:r>
            <w:proofErr w:type="spellEnd"/>
          </w:p>
          <w:p w14:paraId="3CB2AB19" w14:textId="77777777" w:rsidR="00332093" w:rsidRPr="00583538" w:rsidRDefault="0033209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2D5ABB85" w14:textId="77777777" w:rsidR="00332093" w:rsidRPr="00583538" w:rsidRDefault="00332093">
            <w:pPr>
              <w:spacing w:line="252" w:lineRule="auto"/>
              <w:rPr>
                <w:rFonts w:cs="Arial"/>
              </w:rPr>
            </w:pPr>
            <w:r w:rsidRPr="00583538">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14:paraId="0CD8A434" w14:textId="77777777" w:rsidR="00332093" w:rsidRPr="00583538" w:rsidRDefault="00332093">
            <w:pPr>
              <w:spacing w:line="252" w:lineRule="auto"/>
              <w:rPr>
                <w:rFonts w:cs="Arial"/>
              </w:rPr>
            </w:pPr>
            <w:r w:rsidRPr="00583538">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14:paraId="6E200BEC" w14:textId="77777777" w:rsidR="00332093" w:rsidRPr="00583538" w:rsidRDefault="00332093">
            <w:pPr>
              <w:autoSpaceDE w:val="0"/>
              <w:autoSpaceDN w:val="0"/>
              <w:adjustRightInd w:val="0"/>
              <w:spacing w:line="276" w:lineRule="auto"/>
              <w:rPr>
                <w:rFonts w:cs="Arial"/>
              </w:rPr>
            </w:pPr>
          </w:p>
        </w:tc>
      </w:tr>
      <w:tr w:rsidR="00332093" w:rsidRPr="00583538" w14:paraId="724E59CB"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790CCC14" w14:textId="77777777" w:rsidR="00332093" w:rsidRPr="00583538"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AFE15FF" w14:textId="77777777" w:rsidR="00332093" w:rsidRPr="00583538" w:rsidRDefault="00332093">
            <w:pPr>
              <w:spacing w:line="252" w:lineRule="auto"/>
              <w:rPr>
                <w:rFonts w:cs="Arial"/>
              </w:rPr>
            </w:pPr>
            <w:r w:rsidRPr="00583538">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14:paraId="009EC5DC" w14:textId="77777777" w:rsidR="00332093" w:rsidRPr="00583538" w:rsidRDefault="00332093">
            <w:pPr>
              <w:spacing w:line="252" w:lineRule="auto"/>
              <w:rPr>
                <w:rFonts w:cs="Arial"/>
              </w:rPr>
            </w:pPr>
            <w:r w:rsidRPr="00583538">
              <w:rPr>
                <w:rFonts w:cs="Arial"/>
              </w:rPr>
              <w:t>0x1</w:t>
            </w:r>
          </w:p>
        </w:tc>
        <w:tc>
          <w:tcPr>
            <w:tcW w:w="2869" w:type="dxa"/>
            <w:tcBorders>
              <w:top w:val="single" w:sz="4" w:space="0" w:color="auto"/>
              <w:left w:val="single" w:sz="4" w:space="0" w:color="auto"/>
              <w:bottom w:val="single" w:sz="4" w:space="0" w:color="auto"/>
              <w:right w:val="single" w:sz="4" w:space="0" w:color="auto"/>
            </w:tcBorders>
          </w:tcPr>
          <w:p w14:paraId="661943E3" w14:textId="77777777" w:rsidR="00332093" w:rsidRPr="00583538" w:rsidRDefault="00332093">
            <w:pPr>
              <w:spacing w:line="276" w:lineRule="auto"/>
              <w:rPr>
                <w:rFonts w:cs="Arial"/>
              </w:rPr>
            </w:pPr>
          </w:p>
        </w:tc>
      </w:tr>
      <w:tr w:rsidR="00332093" w:rsidRPr="00583538" w14:paraId="5F2F3596"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42D7AF7E" w14:textId="77777777" w:rsidR="00332093" w:rsidRPr="00583538"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7743A3B" w14:textId="77777777" w:rsidR="00332093" w:rsidRPr="00583538" w:rsidRDefault="00332093">
            <w:pPr>
              <w:spacing w:line="252" w:lineRule="auto"/>
              <w:rPr>
                <w:rFonts w:cs="Arial"/>
              </w:rPr>
            </w:pPr>
            <w:r w:rsidRPr="00583538">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14:paraId="70EAD1E2" w14:textId="77777777" w:rsidR="00332093" w:rsidRPr="00583538" w:rsidRDefault="00332093">
            <w:pPr>
              <w:spacing w:line="252" w:lineRule="auto"/>
              <w:rPr>
                <w:rFonts w:cs="Arial"/>
              </w:rPr>
            </w:pPr>
            <w:r w:rsidRPr="00583538">
              <w:rPr>
                <w:rFonts w:cs="Arial"/>
              </w:rPr>
              <w:t>0x2</w:t>
            </w:r>
          </w:p>
        </w:tc>
        <w:tc>
          <w:tcPr>
            <w:tcW w:w="2869" w:type="dxa"/>
            <w:tcBorders>
              <w:top w:val="single" w:sz="4" w:space="0" w:color="auto"/>
              <w:left w:val="single" w:sz="4" w:space="0" w:color="auto"/>
              <w:bottom w:val="single" w:sz="4" w:space="0" w:color="auto"/>
              <w:right w:val="single" w:sz="4" w:space="0" w:color="auto"/>
            </w:tcBorders>
          </w:tcPr>
          <w:p w14:paraId="7B82ACE1" w14:textId="77777777" w:rsidR="00332093" w:rsidRPr="00583538" w:rsidRDefault="00332093">
            <w:pPr>
              <w:spacing w:line="276" w:lineRule="auto"/>
              <w:rPr>
                <w:rFonts w:cs="Arial"/>
              </w:rPr>
            </w:pPr>
          </w:p>
        </w:tc>
      </w:tr>
      <w:tr w:rsidR="00332093" w:rsidRPr="00583538" w14:paraId="646C9E6D"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3127B374" w14:textId="77777777" w:rsidR="00332093" w:rsidRPr="00583538"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B1C3B8F" w14:textId="77777777" w:rsidR="00332093" w:rsidRPr="00583538" w:rsidRDefault="00332093">
            <w:pPr>
              <w:spacing w:line="252" w:lineRule="auto"/>
              <w:rPr>
                <w:rFonts w:cs="Arial"/>
              </w:rPr>
            </w:pPr>
            <w:r w:rsidRPr="00583538">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14:paraId="6525D5A8" w14:textId="77777777" w:rsidR="00332093" w:rsidRPr="00583538" w:rsidRDefault="00332093">
            <w:pPr>
              <w:spacing w:line="252" w:lineRule="auto"/>
              <w:rPr>
                <w:rFonts w:cs="Arial"/>
                <w:color w:val="FF0000"/>
              </w:rPr>
            </w:pPr>
            <w:r w:rsidRPr="00583538">
              <w:rPr>
                <w:rFonts w:cs="Arial"/>
              </w:rPr>
              <w:t>0x3</w:t>
            </w:r>
          </w:p>
        </w:tc>
        <w:tc>
          <w:tcPr>
            <w:tcW w:w="2869" w:type="dxa"/>
            <w:tcBorders>
              <w:top w:val="single" w:sz="4" w:space="0" w:color="auto"/>
              <w:left w:val="single" w:sz="4" w:space="0" w:color="auto"/>
              <w:bottom w:val="single" w:sz="4" w:space="0" w:color="auto"/>
              <w:right w:val="single" w:sz="4" w:space="0" w:color="auto"/>
            </w:tcBorders>
          </w:tcPr>
          <w:p w14:paraId="77827FC5" w14:textId="77777777" w:rsidR="00332093" w:rsidRPr="00583538" w:rsidRDefault="00332093">
            <w:pPr>
              <w:spacing w:line="276" w:lineRule="auto"/>
              <w:rPr>
                <w:rFonts w:cs="Arial"/>
              </w:rPr>
            </w:pPr>
          </w:p>
        </w:tc>
      </w:tr>
      <w:tr w:rsidR="00332093" w:rsidRPr="00583538" w14:paraId="5C4BA5AA"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3606B129" w14:textId="77777777" w:rsidR="00332093" w:rsidRPr="00583538"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39C74B82" w14:textId="77777777" w:rsidR="00332093" w:rsidRPr="00583538" w:rsidRDefault="00332093">
            <w:pPr>
              <w:spacing w:line="252" w:lineRule="auto"/>
              <w:rPr>
                <w:rFonts w:cs="Arial"/>
              </w:rPr>
            </w:pPr>
            <w:r w:rsidRPr="00583538">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14:paraId="2DA89D5C" w14:textId="77777777" w:rsidR="00332093" w:rsidRPr="00583538" w:rsidRDefault="00332093">
            <w:pPr>
              <w:spacing w:line="252" w:lineRule="auto"/>
              <w:rPr>
                <w:rFonts w:cs="Arial"/>
              </w:rPr>
            </w:pPr>
            <w:r w:rsidRPr="00583538">
              <w:rPr>
                <w:rFonts w:cs="Arial"/>
              </w:rPr>
              <w:t>0x4</w:t>
            </w:r>
          </w:p>
        </w:tc>
        <w:tc>
          <w:tcPr>
            <w:tcW w:w="2869" w:type="dxa"/>
            <w:tcBorders>
              <w:top w:val="single" w:sz="4" w:space="0" w:color="auto"/>
              <w:left w:val="single" w:sz="4" w:space="0" w:color="auto"/>
              <w:bottom w:val="single" w:sz="4" w:space="0" w:color="auto"/>
              <w:right w:val="single" w:sz="4" w:space="0" w:color="auto"/>
            </w:tcBorders>
          </w:tcPr>
          <w:p w14:paraId="38A991D0" w14:textId="77777777" w:rsidR="00332093" w:rsidRPr="00583538" w:rsidRDefault="00332093">
            <w:pPr>
              <w:spacing w:line="276" w:lineRule="auto"/>
              <w:rPr>
                <w:rFonts w:cs="Arial"/>
              </w:rPr>
            </w:pPr>
          </w:p>
        </w:tc>
      </w:tr>
      <w:tr w:rsidR="00332093" w:rsidRPr="00583538" w14:paraId="3B8D5457"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D1F4113" w14:textId="77777777" w:rsidR="00332093" w:rsidRPr="00583538"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3105956" w14:textId="77777777" w:rsidR="00332093" w:rsidRPr="00583538" w:rsidRDefault="00332093">
            <w:pPr>
              <w:spacing w:line="252" w:lineRule="auto"/>
              <w:rPr>
                <w:rFonts w:cs="Arial"/>
              </w:rPr>
            </w:pPr>
            <w:r w:rsidRPr="00583538">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14:paraId="753FED23" w14:textId="77777777" w:rsidR="00332093" w:rsidRPr="00583538" w:rsidRDefault="00332093">
            <w:pPr>
              <w:spacing w:line="252" w:lineRule="auto"/>
              <w:rPr>
                <w:rFonts w:cs="Arial"/>
              </w:rPr>
            </w:pPr>
            <w:r w:rsidRPr="00583538">
              <w:rPr>
                <w:rFonts w:cs="Arial"/>
              </w:rPr>
              <w:t>…</w:t>
            </w:r>
          </w:p>
        </w:tc>
        <w:tc>
          <w:tcPr>
            <w:tcW w:w="2869" w:type="dxa"/>
            <w:tcBorders>
              <w:top w:val="single" w:sz="4" w:space="0" w:color="auto"/>
              <w:left w:val="single" w:sz="4" w:space="0" w:color="auto"/>
              <w:bottom w:val="single" w:sz="4" w:space="0" w:color="auto"/>
              <w:right w:val="single" w:sz="4" w:space="0" w:color="auto"/>
            </w:tcBorders>
          </w:tcPr>
          <w:p w14:paraId="3079610F" w14:textId="77777777" w:rsidR="00332093" w:rsidRPr="00583538" w:rsidRDefault="00332093">
            <w:pPr>
              <w:spacing w:line="276" w:lineRule="auto"/>
              <w:rPr>
                <w:rFonts w:cs="Arial"/>
              </w:rPr>
            </w:pPr>
          </w:p>
        </w:tc>
      </w:tr>
      <w:tr w:rsidR="00332093" w:rsidRPr="00583538" w14:paraId="607C63F1"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37E969EB" w14:textId="77777777" w:rsidR="00332093" w:rsidRPr="00583538"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0912DD2" w14:textId="77777777" w:rsidR="00332093" w:rsidRPr="00583538" w:rsidRDefault="00332093">
            <w:pPr>
              <w:spacing w:line="252" w:lineRule="auto"/>
              <w:rPr>
                <w:rFonts w:cs="Arial"/>
              </w:rPr>
            </w:pPr>
            <w:r w:rsidRPr="00583538">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14:paraId="2C9795C6" w14:textId="77777777" w:rsidR="00332093" w:rsidRPr="00583538" w:rsidRDefault="00332093">
            <w:pPr>
              <w:spacing w:line="252" w:lineRule="auto"/>
              <w:rPr>
                <w:rFonts w:cs="Arial"/>
              </w:rPr>
            </w:pPr>
            <w:r w:rsidRPr="00583538">
              <w:rPr>
                <w:rFonts w:cs="Arial"/>
              </w:rPr>
              <w:t>0x16</w:t>
            </w:r>
          </w:p>
        </w:tc>
        <w:tc>
          <w:tcPr>
            <w:tcW w:w="2869" w:type="dxa"/>
            <w:tcBorders>
              <w:top w:val="single" w:sz="4" w:space="0" w:color="auto"/>
              <w:left w:val="single" w:sz="4" w:space="0" w:color="auto"/>
              <w:bottom w:val="single" w:sz="4" w:space="0" w:color="auto"/>
              <w:right w:val="single" w:sz="4" w:space="0" w:color="auto"/>
            </w:tcBorders>
          </w:tcPr>
          <w:p w14:paraId="4E59A784" w14:textId="77777777" w:rsidR="00332093" w:rsidRPr="00583538" w:rsidRDefault="00332093">
            <w:pPr>
              <w:spacing w:line="276" w:lineRule="auto"/>
              <w:rPr>
                <w:rFonts w:cs="Arial"/>
              </w:rPr>
            </w:pPr>
          </w:p>
        </w:tc>
      </w:tr>
      <w:tr w:rsidR="00332093" w:rsidRPr="00583538" w14:paraId="193CE308"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1F131175" w14:textId="77777777" w:rsidR="00332093" w:rsidRPr="00583538"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3991877A" w14:textId="77777777" w:rsidR="00332093" w:rsidRPr="00583538" w:rsidRDefault="00332093">
            <w:pPr>
              <w:spacing w:line="252" w:lineRule="auto"/>
              <w:rPr>
                <w:rFonts w:cs="Arial"/>
              </w:rPr>
            </w:pPr>
            <w:r w:rsidRPr="00583538">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14:paraId="1F072239" w14:textId="77777777" w:rsidR="00332093" w:rsidRPr="00583538" w:rsidRDefault="00332093">
            <w:pPr>
              <w:spacing w:line="252" w:lineRule="auto"/>
              <w:rPr>
                <w:rFonts w:cs="Arial"/>
              </w:rPr>
            </w:pPr>
            <w:r w:rsidRPr="00583538">
              <w:rPr>
                <w:rFonts w:cs="Arial"/>
              </w:rPr>
              <w:t>0x17</w:t>
            </w:r>
          </w:p>
        </w:tc>
        <w:tc>
          <w:tcPr>
            <w:tcW w:w="2869" w:type="dxa"/>
            <w:tcBorders>
              <w:top w:val="single" w:sz="4" w:space="0" w:color="auto"/>
              <w:left w:val="single" w:sz="4" w:space="0" w:color="auto"/>
              <w:bottom w:val="single" w:sz="4" w:space="0" w:color="auto"/>
              <w:right w:val="single" w:sz="4" w:space="0" w:color="auto"/>
            </w:tcBorders>
          </w:tcPr>
          <w:p w14:paraId="6FB8A272" w14:textId="77777777" w:rsidR="00332093" w:rsidRPr="00583538" w:rsidRDefault="00332093">
            <w:pPr>
              <w:spacing w:line="276" w:lineRule="auto"/>
              <w:rPr>
                <w:rFonts w:cs="Arial"/>
              </w:rPr>
            </w:pPr>
          </w:p>
        </w:tc>
      </w:tr>
      <w:tr w:rsidR="00332093" w:rsidRPr="00583538" w14:paraId="79A6C15D"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4FDE67DF" w14:textId="77777777" w:rsidR="00332093" w:rsidRPr="00583538"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2243B82B" w14:textId="77777777" w:rsidR="00332093" w:rsidRPr="00583538" w:rsidRDefault="00332093">
            <w:pPr>
              <w:spacing w:line="252" w:lineRule="auto"/>
              <w:rPr>
                <w:rFonts w:cs="Arial"/>
              </w:rPr>
            </w:pPr>
            <w:r w:rsidRPr="00583538">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14:paraId="1AFD2184" w14:textId="77777777" w:rsidR="00332093" w:rsidRPr="00583538" w:rsidRDefault="00332093">
            <w:pPr>
              <w:spacing w:line="252" w:lineRule="auto"/>
              <w:rPr>
                <w:rFonts w:cs="Arial"/>
              </w:rPr>
            </w:pPr>
            <w:r w:rsidRPr="00583538">
              <w:rPr>
                <w:rFonts w:cs="Arial"/>
              </w:rPr>
              <w:t>0x18</w:t>
            </w:r>
          </w:p>
        </w:tc>
        <w:tc>
          <w:tcPr>
            <w:tcW w:w="2869" w:type="dxa"/>
            <w:tcBorders>
              <w:top w:val="single" w:sz="4" w:space="0" w:color="auto"/>
              <w:left w:val="single" w:sz="4" w:space="0" w:color="auto"/>
              <w:bottom w:val="single" w:sz="4" w:space="0" w:color="auto"/>
              <w:right w:val="single" w:sz="4" w:space="0" w:color="auto"/>
            </w:tcBorders>
          </w:tcPr>
          <w:p w14:paraId="7BFB7AE6" w14:textId="77777777" w:rsidR="00332093" w:rsidRPr="00583538" w:rsidRDefault="00332093">
            <w:pPr>
              <w:spacing w:line="276" w:lineRule="auto"/>
              <w:rPr>
                <w:rFonts w:cs="Arial"/>
              </w:rPr>
            </w:pPr>
          </w:p>
        </w:tc>
      </w:tr>
    </w:tbl>
    <w:p w14:paraId="0D54F7B6" w14:textId="77777777" w:rsidR="00332093" w:rsidRPr="00583538" w:rsidRDefault="00332093" w:rsidP="00332093">
      <w:pPr>
        <w:rPr>
          <w:rFonts w:cs="Arial"/>
        </w:rPr>
      </w:pPr>
      <w:r w:rsidRPr="00583538">
        <w:rPr>
          <w:rFonts w:cs="Arial"/>
        </w:rPr>
        <w:t xml:space="preserve">Note:  Whether time is displayed in 12 or 24 mode depends what HMI setting is set for </w:t>
      </w:r>
      <w:proofErr w:type="gramStart"/>
      <w:r w:rsidRPr="00583538">
        <w:rPr>
          <w:rFonts w:cs="Arial"/>
        </w:rPr>
        <w:t>12/24 hour</w:t>
      </w:r>
      <w:proofErr w:type="gramEnd"/>
      <w:r w:rsidRPr="00583538">
        <w:rPr>
          <w:rFonts w:cs="Arial"/>
        </w:rPr>
        <w:t xml:space="preserve"> mode.  </w:t>
      </w:r>
    </w:p>
    <w:p w14:paraId="0FAFBC64" w14:textId="77777777" w:rsidR="00332093" w:rsidRPr="00583538" w:rsidRDefault="00332093" w:rsidP="00332093">
      <w:pPr>
        <w:rPr>
          <w:rFonts w:eastAsiaTheme="minorHAnsi" w:cs="Arial"/>
        </w:rPr>
      </w:pPr>
      <w:r w:rsidRPr="00583538">
        <w:rPr>
          <w:rFonts w:cs="Arial"/>
        </w:rPr>
        <w:t>Reference function “</w:t>
      </w:r>
      <w:r w:rsidRPr="00583538">
        <w:rPr>
          <w:rFonts w:cs="Arial"/>
          <w:bCs/>
          <w:u w:val="single"/>
        </w:rPr>
        <w:t xml:space="preserve">VS-FUN-REQ-025239-Set </w:t>
      </w:r>
      <w:proofErr w:type="gramStart"/>
      <w:r w:rsidRPr="00583538">
        <w:rPr>
          <w:rFonts w:cs="Arial"/>
          <w:bCs/>
          <w:u w:val="single"/>
        </w:rPr>
        <w:t>12/24 hour</w:t>
      </w:r>
      <w:proofErr w:type="gramEnd"/>
      <w:r w:rsidRPr="00583538">
        <w:rPr>
          <w:rFonts w:cs="Arial"/>
          <w:bCs/>
          <w:u w:val="single"/>
        </w:rPr>
        <w:t xml:space="preserve"> mode setting</w:t>
      </w:r>
      <w:r w:rsidRPr="00583538">
        <w:rPr>
          <w:rFonts w:cs="Arial"/>
          <w:bCs/>
        </w:rPr>
        <w:t>” in the Vehicle Setting SPSS for details.</w:t>
      </w:r>
    </w:p>
    <w:p w14:paraId="63DAEF70" w14:textId="77777777" w:rsidR="00332093" w:rsidRPr="00583538" w:rsidRDefault="00332093" w:rsidP="00332093">
      <w:pPr>
        <w:rPr>
          <w:rFonts w:cs="Arial"/>
        </w:rPr>
      </w:pPr>
    </w:p>
    <w:p w14:paraId="612094D8" w14:textId="77777777" w:rsidR="00332093" w:rsidRPr="00583538" w:rsidRDefault="00332093" w:rsidP="00332093">
      <w:pPr>
        <w:rPr>
          <w:rFonts w:cs="Arial"/>
        </w:rPr>
      </w:pPr>
    </w:p>
    <w:p w14:paraId="39FB17A8" w14:textId="77777777" w:rsidR="00332093" w:rsidRDefault="00332093" w:rsidP="00332093">
      <w:pPr>
        <w:pStyle w:val="Heading4"/>
      </w:pPr>
      <w:r w:rsidRPr="00B9479B">
        <w:t>MD-REQ-365628/A-</w:t>
      </w:r>
      <w:proofErr w:type="spellStart"/>
      <w:r w:rsidRPr="00B9479B">
        <w:t>EngExhMdeHrEnd_D_Stat</w:t>
      </w:r>
      <w:proofErr w:type="spellEnd"/>
    </w:p>
    <w:p w14:paraId="70C7652A" w14:textId="77777777" w:rsidR="00332093" w:rsidRPr="0066507B" w:rsidRDefault="00332093" w:rsidP="00332093">
      <w:pPr>
        <w:rPr>
          <w:rFonts w:cs="Arial"/>
        </w:rPr>
      </w:pPr>
      <w:r w:rsidRPr="0066507B">
        <w:rPr>
          <w:rFonts w:cs="Arial"/>
        </w:rPr>
        <w:t>Message Type: Status</w:t>
      </w:r>
    </w:p>
    <w:p w14:paraId="2C80F3FF" w14:textId="77777777" w:rsidR="00332093" w:rsidRPr="0066507B" w:rsidRDefault="00332093" w:rsidP="00332093">
      <w:pPr>
        <w:rPr>
          <w:rFonts w:cs="Arial"/>
        </w:rPr>
      </w:pPr>
    </w:p>
    <w:p w14:paraId="6A1D3B4D" w14:textId="77777777" w:rsidR="00332093" w:rsidRPr="0066507B" w:rsidRDefault="00332093" w:rsidP="00332093">
      <w:pPr>
        <w:widowControl w:val="0"/>
        <w:adjustRightInd w:val="0"/>
        <w:rPr>
          <w:rFonts w:cs="Arial"/>
        </w:rPr>
      </w:pPr>
      <w:r w:rsidRPr="0066507B">
        <w:rPr>
          <w:rFonts w:cs="Arial"/>
        </w:rPr>
        <w:t>Status signal from Quiet Time Server with the value the Quiet Time End Hour is set to</w:t>
      </w:r>
    </w:p>
    <w:p w14:paraId="7E78E59D" w14:textId="77777777" w:rsidR="00332093" w:rsidRPr="0066507B" w:rsidRDefault="00332093" w:rsidP="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332093" w:rsidRPr="0066507B" w14:paraId="353E332E" w14:textId="77777777" w:rsidTr="00332093">
        <w:trPr>
          <w:jc w:val="center"/>
        </w:trPr>
        <w:tc>
          <w:tcPr>
            <w:tcW w:w="3235" w:type="dxa"/>
            <w:tcBorders>
              <w:top w:val="single" w:sz="4" w:space="0" w:color="auto"/>
              <w:left w:val="single" w:sz="4" w:space="0" w:color="auto"/>
              <w:bottom w:val="single" w:sz="4" w:space="0" w:color="auto"/>
              <w:right w:val="single" w:sz="4" w:space="0" w:color="auto"/>
            </w:tcBorders>
            <w:hideMark/>
          </w:tcPr>
          <w:p w14:paraId="7F0DC6C5" w14:textId="77777777" w:rsidR="00332093" w:rsidRPr="0066507B" w:rsidRDefault="00332093">
            <w:pPr>
              <w:spacing w:line="276" w:lineRule="auto"/>
              <w:rPr>
                <w:rFonts w:cs="Arial"/>
                <w:b/>
              </w:rPr>
            </w:pPr>
            <w:r w:rsidRPr="0066507B">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4E8F74D1" w14:textId="77777777" w:rsidR="00332093" w:rsidRPr="0066507B" w:rsidRDefault="00332093">
            <w:pPr>
              <w:spacing w:line="276" w:lineRule="auto"/>
              <w:rPr>
                <w:rFonts w:cs="Arial"/>
                <w:b/>
              </w:rPr>
            </w:pPr>
            <w:r w:rsidRPr="0066507B">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14:paraId="70815C80" w14:textId="77777777" w:rsidR="00332093" w:rsidRPr="0066507B" w:rsidRDefault="00332093">
            <w:pPr>
              <w:spacing w:line="276" w:lineRule="auto"/>
              <w:rPr>
                <w:rFonts w:cs="Arial"/>
                <w:b/>
              </w:rPr>
            </w:pPr>
            <w:r w:rsidRPr="0066507B">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2DC68DE4" w14:textId="77777777" w:rsidR="00332093" w:rsidRPr="0066507B" w:rsidRDefault="00332093">
            <w:pPr>
              <w:spacing w:line="276" w:lineRule="auto"/>
              <w:rPr>
                <w:rFonts w:cs="Arial"/>
                <w:b/>
              </w:rPr>
            </w:pPr>
            <w:r w:rsidRPr="0066507B">
              <w:rPr>
                <w:rFonts w:cs="Arial"/>
                <w:b/>
              </w:rPr>
              <w:t>Description</w:t>
            </w:r>
          </w:p>
        </w:tc>
      </w:tr>
      <w:tr w:rsidR="00332093" w:rsidRPr="0066507B" w14:paraId="25ED45BA" w14:textId="77777777" w:rsidTr="00332093">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14:paraId="2E3E2CE6" w14:textId="77777777" w:rsidR="00332093" w:rsidRPr="0066507B" w:rsidRDefault="00332093">
            <w:pPr>
              <w:spacing w:line="276" w:lineRule="auto"/>
              <w:rPr>
                <w:rFonts w:cs="Arial"/>
              </w:rPr>
            </w:pPr>
          </w:p>
          <w:p w14:paraId="224D4E72" w14:textId="77777777" w:rsidR="00332093" w:rsidRPr="0066507B" w:rsidRDefault="00332093">
            <w:pPr>
              <w:spacing w:line="252" w:lineRule="auto"/>
              <w:rPr>
                <w:rFonts w:cs="Arial"/>
              </w:rPr>
            </w:pPr>
          </w:p>
          <w:p w14:paraId="0AC72B8E" w14:textId="77777777" w:rsidR="00332093" w:rsidRPr="0066507B" w:rsidRDefault="00332093">
            <w:pPr>
              <w:spacing w:line="252" w:lineRule="auto"/>
              <w:rPr>
                <w:rFonts w:cs="Arial"/>
              </w:rPr>
            </w:pPr>
          </w:p>
          <w:p w14:paraId="15DEACA6" w14:textId="77777777" w:rsidR="00332093" w:rsidRPr="0066507B" w:rsidRDefault="00332093">
            <w:pPr>
              <w:spacing w:line="252" w:lineRule="auto"/>
              <w:rPr>
                <w:rFonts w:cs="Arial"/>
              </w:rPr>
            </w:pPr>
          </w:p>
          <w:p w14:paraId="1A92096A" w14:textId="77777777" w:rsidR="00332093" w:rsidRPr="0066507B" w:rsidRDefault="00332093">
            <w:pPr>
              <w:spacing w:line="252" w:lineRule="auto"/>
              <w:rPr>
                <w:rFonts w:cs="Arial"/>
              </w:rPr>
            </w:pPr>
          </w:p>
          <w:p w14:paraId="6F7FE851" w14:textId="77777777" w:rsidR="00332093" w:rsidRPr="0066507B" w:rsidRDefault="00332093" w:rsidP="00332093">
            <w:pPr>
              <w:rPr>
                <w:rFonts w:cs="Arial"/>
              </w:rPr>
            </w:pPr>
            <w:proofErr w:type="spellStart"/>
            <w:r w:rsidRPr="0066507B">
              <w:rPr>
                <w:rFonts w:cs="Arial"/>
              </w:rPr>
              <w:t>EngExhMdeHrEnd_D_Stat</w:t>
            </w:r>
            <w:proofErr w:type="spellEnd"/>
          </w:p>
          <w:p w14:paraId="19007034" w14:textId="77777777" w:rsidR="00332093" w:rsidRPr="0066507B" w:rsidRDefault="0033209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0DD2946" w14:textId="77777777" w:rsidR="00332093" w:rsidRPr="0066507B" w:rsidRDefault="00332093">
            <w:pPr>
              <w:spacing w:line="252" w:lineRule="auto"/>
              <w:rPr>
                <w:rFonts w:cs="Arial"/>
              </w:rPr>
            </w:pPr>
            <w:r w:rsidRPr="0066507B">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14:paraId="7F85269C" w14:textId="77777777" w:rsidR="00332093" w:rsidRPr="0066507B" w:rsidRDefault="00332093">
            <w:pPr>
              <w:spacing w:line="252" w:lineRule="auto"/>
              <w:rPr>
                <w:rFonts w:cs="Arial"/>
              </w:rPr>
            </w:pPr>
            <w:r w:rsidRPr="0066507B">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14:paraId="32273A1D" w14:textId="77777777" w:rsidR="00332093" w:rsidRPr="0066507B" w:rsidRDefault="00332093">
            <w:pPr>
              <w:autoSpaceDE w:val="0"/>
              <w:autoSpaceDN w:val="0"/>
              <w:adjustRightInd w:val="0"/>
              <w:spacing w:line="276" w:lineRule="auto"/>
              <w:rPr>
                <w:rFonts w:cs="Arial"/>
              </w:rPr>
            </w:pPr>
          </w:p>
        </w:tc>
      </w:tr>
      <w:tr w:rsidR="00332093" w:rsidRPr="0066507B" w14:paraId="28B135F0"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1A98A639" w14:textId="77777777" w:rsidR="00332093" w:rsidRPr="0066507B"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D2D8E47" w14:textId="77777777" w:rsidR="00332093" w:rsidRPr="0066507B" w:rsidRDefault="00332093">
            <w:pPr>
              <w:spacing w:line="252" w:lineRule="auto"/>
              <w:rPr>
                <w:rFonts w:cs="Arial"/>
              </w:rPr>
            </w:pPr>
            <w:r w:rsidRPr="0066507B">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14:paraId="07B83521" w14:textId="77777777" w:rsidR="00332093" w:rsidRPr="0066507B" w:rsidRDefault="00332093">
            <w:pPr>
              <w:spacing w:line="252" w:lineRule="auto"/>
              <w:rPr>
                <w:rFonts w:cs="Arial"/>
              </w:rPr>
            </w:pPr>
            <w:r w:rsidRPr="0066507B">
              <w:rPr>
                <w:rFonts w:cs="Arial"/>
              </w:rPr>
              <w:t>0x1</w:t>
            </w:r>
          </w:p>
        </w:tc>
        <w:tc>
          <w:tcPr>
            <w:tcW w:w="2869" w:type="dxa"/>
            <w:tcBorders>
              <w:top w:val="single" w:sz="4" w:space="0" w:color="auto"/>
              <w:left w:val="single" w:sz="4" w:space="0" w:color="auto"/>
              <w:bottom w:val="single" w:sz="4" w:space="0" w:color="auto"/>
              <w:right w:val="single" w:sz="4" w:space="0" w:color="auto"/>
            </w:tcBorders>
          </w:tcPr>
          <w:p w14:paraId="40DAE5DD" w14:textId="77777777" w:rsidR="00332093" w:rsidRPr="0066507B" w:rsidRDefault="00332093">
            <w:pPr>
              <w:spacing w:line="276" w:lineRule="auto"/>
              <w:rPr>
                <w:rFonts w:cs="Arial"/>
              </w:rPr>
            </w:pPr>
          </w:p>
        </w:tc>
      </w:tr>
      <w:tr w:rsidR="00332093" w:rsidRPr="0066507B" w14:paraId="13A138A2"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316F0C2F" w14:textId="77777777" w:rsidR="00332093" w:rsidRPr="0066507B"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0C33324E" w14:textId="77777777" w:rsidR="00332093" w:rsidRPr="0066507B" w:rsidRDefault="00332093">
            <w:pPr>
              <w:spacing w:line="252" w:lineRule="auto"/>
              <w:rPr>
                <w:rFonts w:cs="Arial"/>
              </w:rPr>
            </w:pPr>
            <w:r w:rsidRPr="0066507B">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14:paraId="231D9BE6" w14:textId="77777777" w:rsidR="00332093" w:rsidRPr="0066507B" w:rsidRDefault="00332093">
            <w:pPr>
              <w:spacing w:line="252" w:lineRule="auto"/>
              <w:rPr>
                <w:rFonts w:cs="Arial"/>
              </w:rPr>
            </w:pPr>
            <w:r w:rsidRPr="0066507B">
              <w:rPr>
                <w:rFonts w:cs="Arial"/>
              </w:rPr>
              <w:t>0x2</w:t>
            </w:r>
          </w:p>
        </w:tc>
        <w:tc>
          <w:tcPr>
            <w:tcW w:w="2869" w:type="dxa"/>
            <w:tcBorders>
              <w:top w:val="single" w:sz="4" w:space="0" w:color="auto"/>
              <w:left w:val="single" w:sz="4" w:space="0" w:color="auto"/>
              <w:bottom w:val="single" w:sz="4" w:space="0" w:color="auto"/>
              <w:right w:val="single" w:sz="4" w:space="0" w:color="auto"/>
            </w:tcBorders>
          </w:tcPr>
          <w:p w14:paraId="41F29DEC" w14:textId="77777777" w:rsidR="00332093" w:rsidRPr="0066507B" w:rsidRDefault="00332093">
            <w:pPr>
              <w:spacing w:line="276" w:lineRule="auto"/>
              <w:rPr>
                <w:rFonts w:cs="Arial"/>
              </w:rPr>
            </w:pPr>
          </w:p>
        </w:tc>
      </w:tr>
      <w:tr w:rsidR="00332093" w:rsidRPr="0066507B" w14:paraId="31A2FD17"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2B0666C9" w14:textId="77777777" w:rsidR="00332093" w:rsidRPr="0066507B"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2FA1EEE2" w14:textId="77777777" w:rsidR="00332093" w:rsidRPr="0066507B" w:rsidRDefault="00332093">
            <w:pPr>
              <w:spacing w:line="252" w:lineRule="auto"/>
              <w:rPr>
                <w:rFonts w:cs="Arial"/>
              </w:rPr>
            </w:pPr>
            <w:r w:rsidRPr="0066507B">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14:paraId="725620FA" w14:textId="77777777" w:rsidR="00332093" w:rsidRPr="0066507B" w:rsidRDefault="00332093">
            <w:pPr>
              <w:spacing w:line="252" w:lineRule="auto"/>
              <w:rPr>
                <w:rFonts w:cs="Arial"/>
                <w:color w:val="FF0000"/>
              </w:rPr>
            </w:pPr>
            <w:r w:rsidRPr="0066507B">
              <w:rPr>
                <w:rFonts w:cs="Arial"/>
              </w:rPr>
              <w:t>0x3</w:t>
            </w:r>
          </w:p>
        </w:tc>
        <w:tc>
          <w:tcPr>
            <w:tcW w:w="2869" w:type="dxa"/>
            <w:tcBorders>
              <w:top w:val="single" w:sz="4" w:space="0" w:color="auto"/>
              <w:left w:val="single" w:sz="4" w:space="0" w:color="auto"/>
              <w:bottom w:val="single" w:sz="4" w:space="0" w:color="auto"/>
              <w:right w:val="single" w:sz="4" w:space="0" w:color="auto"/>
            </w:tcBorders>
          </w:tcPr>
          <w:p w14:paraId="6D3BFE98" w14:textId="77777777" w:rsidR="00332093" w:rsidRPr="0066507B" w:rsidRDefault="00332093">
            <w:pPr>
              <w:spacing w:line="276" w:lineRule="auto"/>
              <w:rPr>
                <w:rFonts w:cs="Arial"/>
              </w:rPr>
            </w:pPr>
          </w:p>
        </w:tc>
      </w:tr>
      <w:tr w:rsidR="00332093" w:rsidRPr="0066507B" w14:paraId="7A1E8FE7"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4D4162C" w14:textId="77777777" w:rsidR="00332093" w:rsidRPr="0066507B"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7638660" w14:textId="77777777" w:rsidR="00332093" w:rsidRPr="0066507B" w:rsidRDefault="00332093">
            <w:pPr>
              <w:spacing w:line="252" w:lineRule="auto"/>
              <w:rPr>
                <w:rFonts w:cs="Arial"/>
              </w:rPr>
            </w:pPr>
            <w:r w:rsidRPr="0066507B">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14:paraId="7026FC65" w14:textId="77777777" w:rsidR="00332093" w:rsidRPr="0066507B" w:rsidRDefault="00332093">
            <w:pPr>
              <w:spacing w:line="252" w:lineRule="auto"/>
              <w:rPr>
                <w:rFonts w:cs="Arial"/>
              </w:rPr>
            </w:pPr>
            <w:r w:rsidRPr="0066507B">
              <w:rPr>
                <w:rFonts w:cs="Arial"/>
              </w:rPr>
              <w:t>0x4</w:t>
            </w:r>
          </w:p>
        </w:tc>
        <w:tc>
          <w:tcPr>
            <w:tcW w:w="2869" w:type="dxa"/>
            <w:tcBorders>
              <w:top w:val="single" w:sz="4" w:space="0" w:color="auto"/>
              <w:left w:val="single" w:sz="4" w:space="0" w:color="auto"/>
              <w:bottom w:val="single" w:sz="4" w:space="0" w:color="auto"/>
              <w:right w:val="single" w:sz="4" w:space="0" w:color="auto"/>
            </w:tcBorders>
          </w:tcPr>
          <w:p w14:paraId="22ADA1A2" w14:textId="77777777" w:rsidR="00332093" w:rsidRPr="0066507B" w:rsidRDefault="00332093">
            <w:pPr>
              <w:spacing w:line="276" w:lineRule="auto"/>
              <w:rPr>
                <w:rFonts w:cs="Arial"/>
              </w:rPr>
            </w:pPr>
          </w:p>
        </w:tc>
      </w:tr>
      <w:tr w:rsidR="00332093" w:rsidRPr="0066507B" w14:paraId="05A1B3A4"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018378C6" w14:textId="77777777" w:rsidR="00332093" w:rsidRPr="0066507B"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2BBCEE1E" w14:textId="77777777" w:rsidR="00332093" w:rsidRPr="0066507B" w:rsidRDefault="00332093">
            <w:pPr>
              <w:spacing w:line="252" w:lineRule="auto"/>
              <w:rPr>
                <w:rFonts w:cs="Arial"/>
              </w:rPr>
            </w:pPr>
            <w:r w:rsidRPr="0066507B">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14:paraId="0A07B27F" w14:textId="77777777" w:rsidR="00332093" w:rsidRPr="0066507B" w:rsidRDefault="00332093">
            <w:pPr>
              <w:spacing w:line="252" w:lineRule="auto"/>
              <w:rPr>
                <w:rFonts w:cs="Arial"/>
              </w:rPr>
            </w:pPr>
            <w:r w:rsidRPr="0066507B">
              <w:rPr>
                <w:rFonts w:cs="Arial"/>
              </w:rPr>
              <w:t>…</w:t>
            </w:r>
          </w:p>
        </w:tc>
        <w:tc>
          <w:tcPr>
            <w:tcW w:w="2869" w:type="dxa"/>
            <w:tcBorders>
              <w:top w:val="single" w:sz="4" w:space="0" w:color="auto"/>
              <w:left w:val="single" w:sz="4" w:space="0" w:color="auto"/>
              <w:bottom w:val="single" w:sz="4" w:space="0" w:color="auto"/>
              <w:right w:val="single" w:sz="4" w:space="0" w:color="auto"/>
            </w:tcBorders>
          </w:tcPr>
          <w:p w14:paraId="64575696" w14:textId="77777777" w:rsidR="00332093" w:rsidRPr="0066507B" w:rsidRDefault="00332093">
            <w:pPr>
              <w:spacing w:line="276" w:lineRule="auto"/>
              <w:rPr>
                <w:rFonts w:cs="Arial"/>
              </w:rPr>
            </w:pPr>
          </w:p>
        </w:tc>
      </w:tr>
      <w:tr w:rsidR="00332093" w:rsidRPr="0066507B" w14:paraId="786B99EC"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27754F08" w14:textId="77777777" w:rsidR="00332093" w:rsidRPr="0066507B"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A659F13" w14:textId="77777777" w:rsidR="00332093" w:rsidRPr="0066507B" w:rsidRDefault="00332093">
            <w:pPr>
              <w:spacing w:line="252" w:lineRule="auto"/>
              <w:rPr>
                <w:rFonts w:cs="Arial"/>
              </w:rPr>
            </w:pPr>
            <w:r w:rsidRPr="0066507B">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14:paraId="07948C73" w14:textId="77777777" w:rsidR="00332093" w:rsidRPr="0066507B" w:rsidRDefault="00332093">
            <w:pPr>
              <w:spacing w:line="252" w:lineRule="auto"/>
              <w:rPr>
                <w:rFonts w:cs="Arial"/>
              </w:rPr>
            </w:pPr>
            <w:r w:rsidRPr="0066507B">
              <w:rPr>
                <w:rFonts w:cs="Arial"/>
              </w:rPr>
              <w:t>0x16</w:t>
            </w:r>
          </w:p>
        </w:tc>
        <w:tc>
          <w:tcPr>
            <w:tcW w:w="2869" w:type="dxa"/>
            <w:tcBorders>
              <w:top w:val="single" w:sz="4" w:space="0" w:color="auto"/>
              <w:left w:val="single" w:sz="4" w:space="0" w:color="auto"/>
              <w:bottom w:val="single" w:sz="4" w:space="0" w:color="auto"/>
              <w:right w:val="single" w:sz="4" w:space="0" w:color="auto"/>
            </w:tcBorders>
          </w:tcPr>
          <w:p w14:paraId="68DCC482" w14:textId="77777777" w:rsidR="00332093" w:rsidRPr="0066507B" w:rsidRDefault="00332093">
            <w:pPr>
              <w:spacing w:line="276" w:lineRule="auto"/>
              <w:rPr>
                <w:rFonts w:cs="Arial"/>
              </w:rPr>
            </w:pPr>
          </w:p>
        </w:tc>
      </w:tr>
      <w:tr w:rsidR="00332093" w:rsidRPr="0066507B" w14:paraId="714D73E4"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2FCE5C0" w14:textId="77777777" w:rsidR="00332093" w:rsidRPr="0066507B"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B06C9B2" w14:textId="77777777" w:rsidR="00332093" w:rsidRPr="0066507B" w:rsidRDefault="00332093">
            <w:pPr>
              <w:spacing w:line="252" w:lineRule="auto"/>
              <w:rPr>
                <w:rFonts w:cs="Arial"/>
              </w:rPr>
            </w:pPr>
            <w:r w:rsidRPr="0066507B">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14:paraId="5E748E6C" w14:textId="77777777" w:rsidR="00332093" w:rsidRPr="0066507B" w:rsidRDefault="00332093">
            <w:pPr>
              <w:spacing w:line="252" w:lineRule="auto"/>
              <w:rPr>
                <w:rFonts w:cs="Arial"/>
              </w:rPr>
            </w:pPr>
            <w:r w:rsidRPr="0066507B">
              <w:rPr>
                <w:rFonts w:cs="Arial"/>
              </w:rPr>
              <w:t>0x17</w:t>
            </w:r>
          </w:p>
        </w:tc>
        <w:tc>
          <w:tcPr>
            <w:tcW w:w="2869" w:type="dxa"/>
            <w:tcBorders>
              <w:top w:val="single" w:sz="4" w:space="0" w:color="auto"/>
              <w:left w:val="single" w:sz="4" w:space="0" w:color="auto"/>
              <w:bottom w:val="single" w:sz="4" w:space="0" w:color="auto"/>
              <w:right w:val="single" w:sz="4" w:space="0" w:color="auto"/>
            </w:tcBorders>
          </w:tcPr>
          <w:p w14:paraId="3888C07E" w14:textId="77777777" w:rsidR="00332093" w:rsidRPr="0066507B" w:rsidRDefault="00332093">
            <w:pPr>
              <w:spacing w:line="276" w:lineRule="auto"/>
              <w:rPr>
                <w:rFonts w:cs="Arial"/>
              </w:rPr>
            </w:pPr>
          </w:p>
        </w:tc>
      </w:tr>
      <w:tr w:rsidR="00332093" w:rsidRPr="0066507B" w14:paraId="6CC1D601"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4363F507" w14:textId="77777777" w:rsidR="00332093" w:rsidRPr="0066507B" w:rsidRDefault="0033209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CBBE97A" w14:textId="77777777" w:rsidR="00332093" w:rsidRPr="0066507B" w:rsidRDefault="00332093">
            <w:pPr>
              <w:spacing w:line="252" w:lineRule="auto"/>
              <w:rPr>
                <w:rFonts w:cs="Arial"/>
              </w:rPr>
            </w:pPr>
            <w:r w:rsidRPr="0066507B">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14:paraId="7FF8E8A6" w14:textId="77777777" w:rsidR="00332093" w:rsidRPr="0066507B" w:rsidRDefault="00332093">
            <w:pPr>
              <w:spacing w:line="252" w:lineRule="auto"/>
              <w:rPr>
                <w:rFonts w:cs="Arial"/>
              </w:rPr>
            </w:pPr>
            <w:r w:rsidRPr="0066507B">
              <w:rPr>
                <w:rFonts w:cs="Arial"/>
              </w:rPr>
              <w:t>0x18</w:t>
            </w:r>
          </w:p>
        </w:tc>
        <w:tc>
          <w:tcPr>
            <w:tcW w:w="2869" w:type="dxa"/>
            <w:tcBorders>
              <w:top w:val="single" w:sz="4" w:space="0" w:color="auto"/>
              <w:left w:val="single" w:sz="4" w:space="0" w:color="auto"/>
              <w:bottom w:val="single" w:sz="4" w:space="0" w:color="auto"/>
              <w:right w:val="single" w:sz="4" w:space="0" w:color="auto"/>
            </w:tcBorders>
          </w:tcPr>
          <w:p w14:paraId="0B0227E9" w14:textId="77777777" w:rsidR="00332093" w:rsidRPr="0066507B" w:rsidRDefault="00332093">
            <w:pPr>
              <w:spacing w:line="276" w:lineRule="auto"/>
              <w:rPr>
                <w:rFonts w:cs="Arial"/>
              </w:rPr>
            </w:pPr>
          </w:p>
        </w:tc>
      </w:tr>
    </w:tbl>
    <w:p w14:paraId="633BE5B0" w14:textId="77777777" w:rsidR="00332093" w:rsidRPr="0066507B" w:rsidRDefault="00332093" w:rsidP="00332093">
      <w:pPr>
        <w:rPr>
          <w:rFonts w:cs="Arial"/>
        </w:rPr>
      </w:pPr>
      <w:r w:rsidRPr="0066507B">
        <w:rPr>
          <w:rFonts w:cs="Arial"/>
        </w:rPr>
        <w:t xml:space="preserve">Note:  Whether time is displayed in 12 or 24 mode depends what HMI setting is set for </w:t>
      </w:r>
      <w:proofErr w:type="gramStart"/>
      <w:r w:rsidRPr="0066507B">
        <w:rPr>
          <w:rFonts w:cs="Arial"/>
        </w:rPr>
        <w:t>12/24 hour</w:t>
      </w:r>
      <w:proofErr w:type="gramEnd"/>
      <w:r w:rsidRPr="0066507B">
        <w:rPr>
          <w:rFonts w:cs="Arial"/>
        </w:rPr>
        <w:t xml:space="preserve"> mode.  </w:t>
      </w:r>
    </w:p>
    <w:p w14:paraId="0BE77E90" w14:textId="77777777" w:rsidR="00332093" w:rsidRPr="0066507B" w:rsidRDefault="00332093" w:rsidP="00332093">
      <w:pPr>
        <w:rPr>
          <w:rFonts w:eastAsiaTheme="minorHAnsi" w:cs="Arial"/>
        </w:rPr>
      </w:pPr>
      <w:r w:rsidRPr="0066507B">
        <w:rPr>
          <w:rFonts w:cs="Arial"/>
        </w:rPr>
        <w:t>Reference function “</w:t>
      </w:r>
      <w:r w:rsidRPr="0066507B">
        <w:rPr>
          <w:rFonts w:cs="Arial"/>
          <w:bCs/>
          <w:u w:val="single"/>
        </w:rPr>
        <w:t xml:space="preserve">VS-FUN-REQ-025239-Set </w:t>
      </w:r>
      <w:proofErr w:type="gramStart"/>
      <w:r w:rsidRPr="0066507B">
        <w:rPr>
          <w:rFonts w:cs="Arial"/>
          <w:bCs/>
          <w:u w:val="single"/>
        </w:rPr>
        <w:t>12/24 hour</w:t>
      </w:r>
      <w:proofErr w:type="gramEnd"/>
      <w:r w:rsidRPr="0066507B">
        <w:rPr>
          <w:rFonts w:cs="Arial"/>
          <w:bCs/>
          <w:u w:val="single"/>
        </w:rPr>
        <w:t xml:space="preserve"> mode setting</w:t>
      </w:r>
      <w:r w:rsidRPr="0066507B">
        <w:rPr>
          <w:rFonts w:cs="Arial"/>
          <w:bCs/>
        </w:rPr>
        <w:t>” in the Vehicle Setting SPSS for details.</w:t>
      </w:r>
    </w:p>
    <w:p w14:paraId="4AEF03D3" w14:textId="77777777" w:rsidR="00332093" w:rsidRPr="0066507B" w:rsidRDefault="00332093" w:rsidP="00332093">
      <w:pPr>
        <w:rPr>
          <w:rFonts w:cs="Arial"/>
        </w:rPr>
      </w:pPr>
    </w:p>
    <w:p w14:paraId="4E728141" w14:textId="77777777" w:rsidR="00332093" w:rsidRDefault="00332093" w:rsidP="00332093"/>
    <w:p w14:paraId="19D57F05" w14:textId="77777777" w:rsidR="00332093" w:rsidRDefault="00332093" w:rsidP="00332093">
      <w:pPr>
        <w:pStyle w:val="Heading3"/>
      </w:pPr>
      <w:bookmarkStart w:id="466" w:name="_Toc65750617"/>
      <w:r>
        <w:t>Requirements</w:t>
      </w:r>
      <w:bookmarkEnd w:id="466"/>
    </w:p>
    <w:p w14:paraId="2E76A594" w14:textId="77777777" w:rsidR="00332093" w:rsidRPr="00332093" w:rsidRDefault="00332093" w:rsidP="00332093">
      <w:pPr>
        <w:pStyle w:val="Heading4"/>
        <w:rPr>
          <w:b w:val="0"/>
          <w:u w:val="single"/>
        </w:rPr>
      </w:pPr>
      <w:r w:rsidRPr="00332093">
        <w:rPr>
          <w:b w:val="0"/>
          <w:u w:val="single"/>
        </w:rPr>
        <w:t>VS-SR-REQ-365809/A-Quiet Time Enable/Disable Setting change</w:t>
      </w:r>
    </w:p>
    <w:p w14:paraId="18BAF28A" w14:textId="77777777" w:rsidR="00332093" w:rsidRPr="00026E39" w:rsidRDefault="00332093" w:rsidP="00332093">
      <w:pPr>
        <w:rPr>
          <w:rFonts w:cs="Arial"/>
        </w:rPr>
      </w:pPr>
      <w:r w:rsidRPr="00026E39">
        <w:rPr>
          <w:rFonts w:cs="Arial"/>
        </w:rPr>
        <w:t xml:space="preserve">The Quiet Time Client shall use the </w:t>
      </w:r>
      <w:proofErr w:type="spellStart"/>
      <w:r w:rsidRPr="00026E39">
        <w:rPr>
          <w:rFonts w:cs="Arial"/>
        </w:rPr>
        <w:t>EngExhMdeHrEnbl_D_Stat</w:t>
      </w:r>
      <w:proofErr w:type="spellEnd"/>
      <w:r w:rsidRPr="00026E39">
        <w:rPr>
          <w:rFonts w:cs="Arial"/>
        </w:rPr>
        <w:t xml:space="preserve"> status signal from the Quiet Time Server to show the Quiet Time setting as Enabled or Disabled.</w:t>
      </w:r>
    </w:p>
    <w:p w14:paraId="56F74E74" w14:textId="77777777" w:rsidR="00332093" w:rsidRPr="00026E39" w:rsidRDefault="00332093" w:rsidP="00332093">
      <w:pPr>
        <w:rPr>
          <w:rFonts w:cs="Arial"/>
        </w:rPr>
      </w:pPr>
    </w:p>
    <w:p w14:paraId="6889AC6D" w14:textId="77777777" w:rsidR="00332093" w:rsidRPr="00026E39" w:rsidRDefault="00332093" w:rsidP="00332093">
      <w:pPr>
        <w:rPr>
          <w:rFonts w:cs="Arial"/>
        </w:rPr>
      </w:pPr>
      <w:r w:rsidRPr="00026E39">
        <w:rPr>
          <w:rFonts w:cs="Arial"/>
        </w:rPr>
        <w:t xml:space="preserve">The Quiet Time setting shall </w:t>
      </w:r>
      <w:r>
        <w:rPr>
          <w:rFonts w:cs="Arial"/>
        </w:rPr>
        <w:t>only be available on the HMI</w:t>
      </w:r>
      <w:r w:rsidRPr="00026E39">
        <w:rPr>
          <w:rFonts w:cs="Arial"/>
        </w:rPr>
        <w:t xml:space="preserve"> when the </w:t>
      </w:r>
      <w:proofErr w:type="spellStart"/>
      <w:r w:rsidRPr="00026E39">
        <w:rPr>
          <w:rFonts w:cs="Arial"/>
        </w:rPr>
        <w:t>ignition_status</w:t>
      </w:r>
      <w:proofErr w:type="spellEnd"/>
      <w:r w:rsidRPr="00026E39">
        <w:rPr>
          <w:rFonts w:cs="Arial"/>
        </w:rPr>
        <w:t xml:space="preserve"> = Run.</w:t>
      </w:r>
    </w:p>
    <w:p w14:paraId="04A8CE35" w14:textId="77777777" w:rsidR="00332093" w:rsidRPr="00026E39" w:rsidRDefault="00332093" w:rsidP="00332093">
      <w:pPr>
        <w:rPr>
          <w:rFonts w:cs="Arial"/>
        </w:rPr>
      </w:pPr>
    </w:p>
    <w:p w14:paraId="5AFB7D5A" w14:textId="77777777" w:rsidR="00332093" w:rsidRPr="00026E39" w:rsidRDefault="00332093" w:rsidP="00332093">
      <w:pPr>
        <w:rPr>
          <w:rFonts w:cs="Arial"/>
        </w:rPr>
      </w:pPr>
      <w:r w:rsidRPr="00026E39">
        <w:rPr>
          <w:rFonts w:cs="Arial"/>
        </w:rPr>
        <w:t>When the Quiet Time enable/disable setting is selected via the HMI:</w:t>
      </w:r>
    </w:p>
    <w:p w14:paraId="7D04C513" w14:textId="77777777" w:rsidR="00332093" w:rsidRPr="00026E39" w:rsidRDefault="00332093" w:rsidP="00332093">
      <w:pPr>
        <w:numPr>
          <w:ilvl w:val="0"/>
          <w:numId w:val="814"/>
        </w:numPr>
        <w:rPr>
          <w:rFonts w:cs="Arial"/>
        </w:rPr>
      </w:pPr>
      <w:r w:rsidRPr="00026E39">
        <w:rPr>
          <w:rFonts w:cs="Arial"/>
        </w:rPr>
        <w:t xml:space="preserve">The Quiet Time Client shall set the </w:t>
      </w:r>
      <w:proofErr w:type="spellStart"/>
      <w:r w:rsidRPr="00026E39">
        <w:rPr>
          <w:rFonts w:cs="Arial"/>
        </w:rPr>
        <w:t>EngExhMdeHrEnbl_D_Rq</w:t>
      </w:r>
      <w:proofErr w:type="spellEnd"/>
      <w:r w:rsidRPr="00026E39">
        <w:rPr>
          <w:rFonts w:cs="Arial"/>
        </w:rPr>
        <w:t xml:space="preserve"> signal to enabled or disabled based on what the user selected, and then 100 </w:t>
      </w:r>
      <w:proofErr w:type="spellStart"/>
      <w:r w:rsidRPr="00026E39">
        <w:rPr>
          <w:rFonts w:cs="Arial"/>
        </w:rPr>
        <w:t>msec</w:t>
      </w:r>
      <w:proofErr w:type="spellEnd"/>
      <w:r w:rsidRPr="00026E39">
        <w:rPr>
          <w:rFonts w:cs="Arial"/>
        </w:rPr>
        <w:t xml:space="preserve"> +/- 10% later set the signal back to Null. </w:t>
      </w:r>
    </w:p>
    <w:p w14:paraId="3B0972DF" w14:textId="77777777" w:rsidR="00332093" w:rsidRPr="00026E39" w:rsidRDefault="00332093" w:rsidP="00332093">
      <w:pPr>
        <w:numPr>
          <w:ilvl w:val="0"/>
          <w:numId w:val="814"/>
        </w:numPr>
        <w:rPr>
          <w:rFonts w:cs="Arial"/>
        </w:rPr>
      </w:pPr>
      <w:r w:rsidRPr="00026E39">
        <w:rPr>
          <w:rFonts w:cs="Arial"/>
        </w:rPr>
        <w:t xml:space="preserve">The Quiet Time Server shall respond within </w:t>
      </w:r>
      <w:proofErr w:type="spellStart"/>
      <w:r w:rsidRPr="00026E39">
        <w:rPr>
          <w:rFonts w:cs="Arial"/>
        </w:rPr>
        <w:t>T_QuietTime_Rsp</w:t>
      </w:r>
      <w:proofErr w:type="spellEnd"/>
      <w:r w:rsidRPr="00026E39">
        <w:rPr>
          <w:rFonts w:cs="Arial"/>
        </w:rPr>
        <w:t xml:space="preserve"> to the </w:t>
      </w:r>
      <w:proofErr w:type="spellStart"/>
      <w:r w:rsidRPr="00026E39">
        <w:rPr>
          <w:rFonts w:cs="Arial"/>
        </w:rPr>
        <w:t>EngExhMdeHrEnbl_D_Rq</w:t>
      </w:r>
      <w:proofErr w:type="spellEnd"/>
      <w:r w:rsidRPr="00026E39">
        <w:rPr>
          <w:rFonts w:cs="Arial"/>
        </w:rPr>
        <w:t xml:space="preserve"> request with the response of the Quiet Time Server via the </w:t>
      </w:r>
      <w:proofErr w:type="spellStart"/>
      <w:r w:rsidRPr="00026E39">
        <w:rPr>
          <w:rFonts w:cs="Arial"/>
        </w:rPr>
        <w:t>EngExhMdeHrEnbl_D_Stat</w:t>
      </w:r>
      <w:proofErr w:type="spellEnd"/>
      <w:r w:rsidRPr="00026E39">
        <w:rPr>
          <w:rFonts w:cs="Arial"/>
        </w:rPr>
        <w:t xml:space="preserve"> signal. </w:t>
      </w:r>
      <w:r>
        <w:rPr>
          <w:rFonts w:cs="Arial"/>
        </w:rPr>
        <w:t xml:space="preserve"> Note, the Quiet Time Server does not wait for </w:t>
      </w:r>
      <w:proofErr w:type="spellStart"/>
      <w:r>
        <w:rPr>
          <w:rFonts w:cs="Arial"/>
        </w:rPr>
        <w:t>EngExhMdeHrEnbl_D_Rq</w:t>
      </w:r>
      <w:proofErr w:type="spellEnd"/>
      <w:r>
        <w:rPr>
          <w:rFonts w:cs="Arial"/>
        </w:rPr>
        <w:t xml:space="preserve"> = Null before responding, it responds to the initial </w:t>
      </w:r>
      <w:proofErr w:type="spellStart"/>
      <w:r>
        <w:rPr>
          <w:rFonts w:cs="Arial"/>
        </w:rPr>
        <w:t>EngExhMdeHrEnbl_D_Rq</w:t>
      </w:r>
      <w:proofErr w:type="spellEnd"/>
      <w:r>
        <w:rPr>
          <w:rFonts w:cs="Arial"/>
        </w:rPr>
        <w:t xml:space="preserve"> = enable/disable request.</w:t>
      </w:r>
    </w:p>
    <w:p w14:paraId="7488B059" w14:textId="77777777" w:rsidR="00332093" w:rsidRPr="00026E39" w:rsidRDefault="00332093" w:rsidP="00332093">
      <w:pPr>
        <w:numPr>
          <w:ilvl w:val="0"/>
          <w:numId w:val="814"/>
        </w:numPr>
        <w:rPr>
          <w:rFonts w:cs="Arial"/>
        </w:rPr>
      </w:pPr>
      <w:r w:rsidRPr="00026E39">
        <w:rPr>
          <w:rFonts w:cs="Arial"/>
        </w:rPr>
        <w:t xml:space="preserve">The Quiet Time Client shall update the HMI (if there is an update) with the Quiet Time status after receiving the </w:t>
      </w:r>
      <w:proofErr w:type="spellStart"/>
      <w:r w:rsidRPr="00026E39">
        <w:rPr>
          <w:rFonts w:cs="Arial"/>
        </w:rPr>
        <w:t>EngExhMdeHrEnbl_D_Stat</w:t>
      </w:r>
      <w:proofErr w:type="spellEnd"/>
      <w:r w:rsidRPr="00026E39">
        <w:rPr>
          <w:rFonts w:cs="Arial"/>
        </w:rPr>
        <w:t xml:space="preserve"> response to the request.</w:t>
      </w:r>
    </w:p>
    <w:p w14:paraId="3AE23048" w14:textId="77777777" w:rsidR="00332093" w:rsidRPr="00026E39" w:rsidRDefault="00332093" w:rsidP="00332093">
      <w:pPr>
        <w:rPr>
          <w:rFonts w:cs="Arial"/>
        </w:rPr>
      </w:pPr>
      <w:r w:rsidRPr="00026E39">
        <w:rPr>
          <w:rFonts w:cs="Arial"/>
        </w:rPr>
        <w:t>See sequence diagrams for examples</w:t>
      </w:r>
    </w:p>
    <w:p w14:paraId="12630E01" w14:textId="77777777" w:rsidR="00332093" w:rsidRPr="00026E39" w:rsidRDefault="00332093" w:rsidP="00332093">
      <w:pPr>
        <w:rPr>
          <w:rFonts w:cs="Arial"/>
        </w:rPr>
      </w:pPr>
    </w:p>
    <w:p w14:paraId="7D1CF9A7" w14:textId="77777777" w:rsidR="00332093" w:rsidRPr="00026E39" w:rsidRDefault="00332093" w:rsidP="00332093">
      <w:pPr>
        <w:rPr>
          <w:rFonts w:cs="Arial"/>
        </w:rPr>
      </w:pPr>
      <w:r w:rsidRPr="00026E39">
        <w:rPr>
          <w:rFonts w:cs="Arial"/>
        </w:rPr>
        <w:t xml:space="preserve">The Quiet Time Server shall broadcast the current enable/disable state in the </w:t>
      </w:r>
      <w:proofErr w:type="spellStart"/>
      <w:r w:rsidRPr="00026E39">
        <w:rPr>
          <w:rFonts w:cs="Arial"/>
        </w:rPr>
        <w:t>EngExhMdeHrEnbl_D_Stat</w:t>
      </w:r>
      <w:proofErr w:type="spellEnd"/>
      <w:r w:rsidRPr="00026E39">
        <w:rPr>
          <w:rFonts w:cs="Arial"/>
        </w:rPr>
        <w:t xml:space="preserve"> status signal </w:t>
      </w:r>
      <w:proofErr w:type="gramStart"/>
      <w:r w:rsidRPr="00026E39">
        <w:rPr>
          <w:rFonts w:cs="Arial"/>
        </w:rPr>
        <w:t>as long as</w:t>
      </w:r>
      <w:proofErr w:type="gramEnd"/>
      <w:r w:rsidRPr="00026E39">
        <w:rPr>
          <w:rFonts w:cs="Arial"/>
        </w:rPr>
        <w:t xml:space="preserve"> that is current state of the Quiet Time feature.</w:t>
      </w:r>
    </w:p>
    <w:p w14:paraId="5BA26BD6" w14:textId="77777777" w:rsidR="00332093" w:rsidRPr="00026E39" w:rsidRDefault="00332093" w:rsidP="00332093">
      <w:pPr>
        <w:ind w:left="720"/>
        <w:rPr>
          <w:rFonts w:cs="Arial"/>
        </w:rPr>
      </w:pPr>
      <w:r w:rsidRPr="00026E39">
        <w:rPr>
          <w:rFonts w:cs="Arial"/>
        </w:rPr>
        <w:t xml:space="preserve">Ex. If the Quiet Time feature is enabled on the vehicle, then the Quiet Time Server would be broadcasting the signal </w:t>
      </w:r>
      <w:proofErr w:type="spellStart"/>
      <w:r w:rsidRPr="00026E39">
        <w:rPr>
          <w:rFonts w:cs="Arial"/>
        </w:rPr>
        <w:t>EngExhMdeHrEnbl_D_Stat</w:t>
      </w:r>
      <w:proofErr w:type="spellEnd"/>
      <w:r w:rsidRPr="00026E39">
        <w:rPr>
          <w:rFonts w:cs="Arial"/>
        </w:rPr>
        <w:t xml:space="preserve"> set as enabled in its periodic status signal. Note that Null encoding state is only for start-up if the Quiet Time Server has not yet powered up and doesn’t know the status of the feature.</w:t>
      </w:r>
    </w:p>
    <w:p w14:paraId="010FC770" w14:textId="77777777" w:rsidR="00332093" w:rsidRPr="00026E39" w:rsidRDefault="00332093" w:rsidP="00332093">
      <w:pPr>
        <w:rPr>
          <w:rFonts w:cs="Arial"/>
        </w:rPr>
      </w:pPr>
    </w:p>
    <w:p w14:paraId="5562CD3B" w14:textId="77777777" w:rsidR="00332093" w:rsidRPr="00026E39" w:rsidRDefault="00332093" w:rsidP="00332093">
      <w:pPr>
        <w:rPr>
          <w:rFonts w:cs="Arial"/>
          <w:bCs/>
        </w:rPr>
      </w:pPr>
      <w:r w:rsidRPr="00026E39">
        <w:rPr>
          <w:rFonts w:cs="Arial"/>
          <w:bCs/>
        </w:rPr>
        <w:t xml:space="preserve">When the Quiet Time Client has the Quiet </w:t>
      </w:r>
      <w:proofErr w:type="gramStart"/>
      <w:r w:rsidRPr="00026E39">
        <w:rPr>
          <w:rFonts w:cs="Arial"/>
          <w:bCs/>
        </w:rPr>
        <w:t>Time</w:t>
      </w:r>
      <w:proofErr w:type="gramEnd"/>
      <w:r w:rsidRPr="00026E39">
        <w:rPr>
          <w:rFonts w:cs="Arial"/>
          <w:bCs/>
        </w:rPr>
        <w:t xml:space="preserve"> feature configured OFF so that no Quiet Time HMI is shown, the Quiet Time Client shall set </w:t>
      </w:r>
      <w:proofErr w:type="spellStart"/>
      <w:r w:rsidRPr="00026E39">
        <w:rPr>
          <w:rFonts w:cs="Arial"/>
        </w:rPr>
        <w:t>EngExhMdeHrEnbl_D_Rq</w:t>
      </w:r>
      <w:proofErr w:type="spellEnd"/>
      <w:r w:rsidRPr="00026E39">
        <w:rPr>
          <w:rFonts w:cs="Arial"/>
        </w:rPr>
        <w:t xml:space="preserve"> </w:t>
      </w:r>
      <w:r w:rsidRPr="00026E39">
        <w:rPr>
          <w:rFonts w:cs="Arial"/>
          <w:bCs/>
        </w:rPr>
        <w:t xml:space="preserve">equal to “Menu Not Configured”.  The </w:t>
      </w:r>
      <w:proofErr w:type="spellStart"/>
      <w:r w:rsidRPr="00026E39">
        <w:rPr>
          <w:rFonts w:cs="Arial"/>
        </w:rPr>
        <w:t>EngExhMdeHrEnbl_D_Rq</w:t>
      </w:r>
      <w:proofErr w:type="spellEnd"/>
      <w:r w:rsidRPr="00026E39">
        <w:rPr>
          <w:rFonts w:cs="Arial"/>
        </w:rPr>
        <w:t xml:space="preserve"> </w:t>
      </w:r>
      <w:r w:rsidRPr="00026E39">
        <w:rPr>
          <w:rFonts w:cs="Arial"/>
          <w:bCs/>
        </w:rPr>
        <w:t>signal shall not be set back to Null in this case and shall instead always hold the “Menu Not Configured” encoding state (</w:t>
      </w:r>
      <w:proofErr w:type="spellStart"/>
      <w:r w:rsidRPr="00026E39">
        <w:rPr>
          <w:rFonts w:cs="Arial"/>
          <w:bCs/>
        </w:rPr>
        <w:t>ie</w:t>
      </w:r>
      <w:proofErr w:type="spellEnd"/>
      <w:r w:rsidRPr="00026E39">
        <w:rPr>
          <w:rFonts w:cs="Arial"/>
          <w:bCs/>
        </w:rPr>
        <w:t xml:space="preserve"> send “Menu Not Configured” periodically on the network bus).</w:t>
      </w:r>
    </w:p>
    <w:p w14:paraId="4A683D75" w14:textId="77777777" w:rsidR="00332093" w:rsidRPr="00AB0E0A" w:rsidRDefault="00332093" w:rsidP="00332093">
      <w:pPr>
        <w:rPr>
          <w:rFonts w:cs="Arial"/>
          <w:bCs/>
          <w:color w:val="FF0000"/>
        </w:rPr>
      </w:pPr>
    </w:p>
    <w:tbl>
      <w:tblPr>
        <w:tblW w:w="2355" w:type="dxa"/>
        <w:jc w:val="center"/>
        <w:tblLook w:val="04A0" w:firstRow="1" w:lastRow="0" w:firstColumn="1" w:lastColumn="0" w:noHBand="0" w:noVBand="1"/>
      </w:tblPr>
      <w:tblGrid>
        <w:gridCol w:w="2355"/>
      </w:tblGrid>
      <w:tr w:rsidR="00332093" w:rsidRPr="005959F4" w14:paraId="592F1C0E" w14:textId="77777777" w:rsidTr="00332093">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14:paraId="1C0A7B76" w14:textId="77777777" w:rsidR="00332093" w:rsidRPr="005959F4" w:rsidRDefault="00332093">
            <w:pPr>
              <w:spacing w:line="276" w:lineRule="auto"/>
              <w:jc w:val="center"/>
              <w:rPr>
                <w:rFonts w:cs="Arial"/>
                <w:b/>
                <w:bCs/>
              </w:rPr>
            </w:pPr>
            <w:r w:rsidRPr="005959F4">
              <w:rPr>
                <w:rFonts w:cs="Arial"/>
                <w:b/>
                <w:bCs/>
              </w:rPr>
              <w:t>HMI Setting ID</w:t>
            </w:r>
          </w:p>
        </w:tc>
      </w:tr>
      <w:tr w:rsidR="00332093" w:rsidRPr="005959F4" w14:paraId="5D944955" w14:textId="77777777" w:rsidTr="00332093">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14:paraId="7F543C25" w14:textId="77777777" w:rsidR="00332093" w:rsidRPr="005959F4" w:rsidRDefault="00332093">
            <w:pPr>
              <w:spacing w:line="276" w:lineRule="auto"/>
              <w:jc w:val="center"/>
              <w:rPr>
                <w:rFonts w:eastAsiaTheme="minorEastAsia" w:cs="Arial"/>
              </w:rPr>
            </w:pPr>
            <w:r w:rsidRPr="005959F4">
              <w:rPr>
                <w:rFonts w:eastAsiaTheme="minorEastAsia" w:cs="Arial"/>
              </w:rPr>
              <w:t>251</w:t>
            </w:r>
          </w:p>
        </w:tc>
      </w:tr>
    </w:tbl>
    <w:p w14:paraId="1CCE1F51" w14:textId="77777777" w:rsidR="00332093" w:rsidRPr="005959F4" w:rsidRDefault="00332093" w:rsidP="00332093">
      <w:pPr>
        <w:rPr>
          <w:rFonts w:cs="Arial"/>
          <w:color w:val="FF0000"/>
        </w:rPr>
      </w:pPr>
    </w:p>
    <w:p w14:paraId="2A942D4F" w14:textId="77777777" w:rsidR="00332093" w:rsidRPr="005959F4" w:rsidRDefault="00332093" w:rsidP="00332093">
      <w:pPr>
        <w:rPr>
          <w:rFonts w:cs="Arial"/>
          <w:color w:val="FF0000"/>
        </w:rPr>
      </w:pPr>
    </w:p>
    <w:p w14:paraId="119B0319" w14:textId="77777777" w:rsidR="00332093" w:rsidRPr="00332093" w:rsidRDefault="00332093" w:rsidP="00332093">
      <w:pPr>
        <w:pStyle w:val="Heading4"/>
        <w:rPr>
          <w:b w:val="0"/>
          <w:u w:val="single"/>
        </w:rPr>
      </w:pPr>
      <w:r w:rsidRPr="00332093">
        <w:rPr>
          <w:b w:val="0"/>
          <w:u w:val="single"/>
        </w:rPr>
        <w:lastRenderedPageBreak/>
        <w:t>VS-SR-REQ-365811/A-Quiet Time Start and End time Setting change</w:t>
      </w:r>
    </w:p>
    <w:p w14:paraId="02D28FEE" w14:textId="77777777" w:rsidR="00332093" w:rsidRPr="00DD3F11" w:rsidRDefault="00332093" w:rsidP="00332093">
      <w:pPr>
        <w:rPr>
          <w:rFonts w:cs="Arial"/>
        </w:rPr>
      </w:pPr>
      <w:r w:rsidRPr="001965AE">
        <w:rPr>
          <w:rFonts w:cs="Arial"/>
        </w:rPr>
        <w:t xml:space="preserve">The Quiet Time Client shall use </w:t>
      </w:r>
      <w:r w:rsidRPr="00DD3F11">
        <w:rPr>
          <w:rFonts w:cs="Arial"/>
        </w:rPr>
        <w:t xml:space="preserve">the </w:t>
      </w:r>
      <w:proofErr w:type="spellStart"/>
      <w:r w:rsidRPr="00DD3F11">
        <w:rPr>
          <w:rFonts w:cs="Arial"/>
        </w:rPr>
        <w:t>EngExhMdeHrStrt_D_Stat</w:t>
      </w:r>
      <w:proofErr w:type="spellEnd"/>
      <w:r w:rsidRPr="00DD3F11">
        <w:rPr>
          <w:rFonts w:cs="Arial"/>
        </w:rPr>
        <w:t xml:space="preserve"> (start time) and </w:t>
      </w:r>
      <w:proofErr w:type="spellStart"/>
      <w:r w:rsidRPr="00DD3F11">
        <w:rPr>
          <w:rFonts w:cs="Arial"/>
        </w:rPr>
        <w:t>EngExhMdeHrEnd_D_Stat</w:t>
      </w:r>
      <w:proofErr w:type="spellEnd"/>
      <w:r w:rsidRPr="00DD3F11">
        <w:rPr>
          <w:rFonts w:cs="Arial"/>
        </w:rPr>
        <w:t xml:space="preserve"> (end time) status signals from the Quiet Time Server to show the Quiet Time Start and End times on the HMI.</w:t>
      </w:r>
    </w:p>
    <w:p w14:paraId="62E859A0" w14:textId="77777777" w:rsidR="00332093" w:rsidRPr="00DD3F11" w:rsidRDefault="00332093" w:rsidP="00332093">
      <w:pPr>
        <w:rPr>
          <w:rFonts w:cs="Arial"/>
        </w:rPr>
      </w:pPr>
    </w:p>
    <w:p w14:paraId="06C349DD" w14:textId="77777777" w:rsidR="00332093" w:rsidRPr="00DD3F11" w:rsidRDefault="00332093" w:rsidP="00332093">
      <w:pPr>
        <w:rPr>
          <w:rFonts w:cs="Arial"/>
        </w:rPr>
      </w:pPr>
      <w:r w:rsidRPr="00DD3F11">
        <w:rPr>
          <w:rFonts w:cs="Arial"/>
        </w:rPr>
        <w:t xml:space="preserve">The Quiet Time </w:t>
      </w:r>
      <w:proofErr w:type="gramStart"/>
      <w:r w:rsidRPr="00DD3F11">
        <w:rPr>
          <w:rFonts w:cs="Arial"/>
        </w:rPr>
        <w:t>start</w:t>
      </w:r>
      <w:proofErr w:type="gramEnd"/>
      <w:r w:rsidRPr="00DD3F11">
        <w:rPr>
          <w:rFonts w:cs="Arial"/>
        </w:rPr>
        <w:t xml:space="preserve"> and end time settings shall only be available on the HMI when the </w:t>
      </w:r>
      <w:proofErr w:type="spellStart"/>
      <w:r w:rsidRPr="00DD3F11">
        <w:rPr>
          <w:rFonts w:cs="Arial"/>
        </w:rPr>
        <w:t>ignition_status</w:t>
      </w:r>
      <w:proofErr w:type="spellEnd"/>
      <w:r w:rsidRPr="00DD3F11">
        <w:rPr>
          <w:rFonts w:cs="Arial"/>
        </w:rPr>
        <w:t xml:space="preserve"> = Run.</w:t>
      </w:r>
    </w:p>
    <w:p w14:paraId="0CF55BA2" w14:textId="77777777" w:rsidR="00332093" w:rsidRPr="00DD3F11" w:rsidRDefault="00332093" w:rsidP="00332093">
      <w:pPr>
        <w:rPr>
          <w:rFonts w:cs="Arial"/>
        </w:rPr>
      </w:pPr>
    </w:p>
    <w:p w14:paraId="3BC9201B" w14:textId="77777777" w:rsidR="00332093" w:rsidRPr="00DD3F11" w:rsidRDefault="00332093" w:rsidP="00332093">
      <w:pPr>
        <w:rPr>
          <w:rFonts w:cs="Arial"/>
        </w:rPr>
      </w:pPr>
      <w:r w:rsidRPr="00DD3F11">
        <w:rPr>
          <w:rFonts w:cs="Arial"/>
        </w:rPr>
        <w:t xml:space="preserve">When the Quiet Time Start </w:t>
      </w:r>
      <w:proofErr w:type="gramStart"/>
      <w:r w:rsidRPr="00DD3F11">
        <w:rPr>
          <w:rFonts w:cs="Arial"/>
        </w:rPr>
        <w:t>time</w:t>
      </w:r>
      <w:proofErr w:type="gramEnd"/>
      <w:r w:rsidRPr="00DD3F11">
        <w:rPr>
          <w:rFonts w:cs="Arial"/>
        </w:rPr>
        <w:t xml:space="preserve"> setting is selected via the HMI:</w:t>
      </w:r>
    </w:p>
    <w:p w14:paraId="2DE185E0" w14:textId="77777777" w:rsidR="00332093" w:rsidRPr="00DD3F11" w:rsidRDefault="00332093" w:rsidP="00332093">
      <w:pPr>
        <w:numPr>
          <w:ilvl w:val="0"/>
          <w:numId w:val="821"/>
        </w:numPr>
        <w:rPr>
          <w:rFonts w:cs="Arial"/>
        </w:rPr>
      </w:pPr>
      <w:r w:rsidRPr="00DD3F11">
        <w:rPr>
          <w:rFonts w:cs="Arial"/>
        </w:rPr>
        <w:t xml:space="preserve">The Quiet Time Client shall set the </w:t>
      </w:r>
      <w:proofErr w:type="spellStart"/>
      <w:r w:rsidRPr="00DD3F11">
        <w:rPr>
          <w:rFonts w:cs="Arial"/>
        </w:rPr>
        <w:t>EngExhMdeHrStrt_D_Rq</w:t>
      </w:r>
      <w:proofErr w:type="spellEnd"/>
      <w:r w:rsidRPr="00DD3F11">
        <w:rPr>
          <w:rFonts w:cs="Arial"/>
        </w:rPr>
        <w:t xml:space="preserve"> signal to the start time (</w:t>
      </w:r>
      <w:proofErr w:type="spellStart"/>
      <w:r w:rsidRPr="00DD3F11">
        <w:rPr>
          <w:rFonts w:cs="Arial"/>
        </w:rPr>
        <w:t>ex start</w:t>
      </w:r>
      <w:proofErr w:type="spellEnd"/>
      <w:r w:rsidRPr="00DD3F11">
        <w:rPr>
          <w:rFonts w:cs="Arial"/>
        </w:rPr>
        <w:t xml:space="preserve"> hour 10 pm) based on what the user selected, and then 100 </w:t>
      </w:r>
      <w:proofErr w:type="spellStart"/>
      <w:r w:rsidRPr="00DD3F11">
        <w:rPr>
          <w:rFonts w:cs="Arial"/>
        </w:rPr>
        <w:t>msec</w:t>
      </w:r>
      <w:proofErr w:type="spellEnd"/>
      <w:r w:rsidRPr="00DD3F11">
        <w:rPr>
          <w:rFonts w:cs="Arial"/>
        </w:rPr>
        <w:t xml:space="preserve"> +/- 10% later set the signal back to Null.</w:t>
      </w:r>
    </w:p>
    <w:p w14:paraId="3FD9A297" w14:textId="77777777" w:rsidR="00332093" w:rsidRPr="00DD3F11" w:rsidRDefault="00332093" w:rsidP="00332093">
      <w:pPr>
        <w:numPr>
          <w:ilvl w:val="0"/>
          <w:numId w:val="821"/>
        </w:numPr>
        <w:rPr>
          <w:rFonts w:cs="Arial"/>
        </w:rPr>
      </w:pPr>
      <w:r w:rsidRPr="00DD3F11">
        <w:rPr>
          <w:rFonts w:cs="Arial"/>
        </w:rPr>
        <w:t xml:space="preserve">The Quiet Time Server shall respond within </w:t>
      </w:r>
      <w:proofErr w:type="spellStart"/>
      <w:r w:rsidRPr="00DD3F11">
        <w:rPr>
          <w:rFonts w:cs="Arial"/>
        </w:rPr>
        <w:t>T_QuietTime_Rsp</w:t>
      </w:r>
      <w:proofErr w:type="spellEnd"/>
      <w:r w:rsidRPr="00DD3F11">
        <w:rPr>
          <w:rFonts w:cs="Arial"/>
        </w:rPr>
        <w:t xml:space="preserve"> to the </w:t>
      </w:r>
      <w:proofErr w:type="spellStart"/>
      <w:r w:rsidRPr="00DD3F11">
        <w:rPr>
          <w:rFonts w:cs="Arial"/>
        </w:rPr>
        <w:t>EngExhMdeHrStrt_D_Rq</w:t>
      </w:r>
      <w:proofErr w:type="spellEnd"/>
      <w:r w:rsidRPr="00DD3F11">
        <w:rPr>
          <w:rFonts w:cs="Arial"/>
        </w:rPr>
        <w:t xml:space="preserve"> request with the response of the Quiet Time Server via the </w:t>
      </w:r>
      <w:proofErr w:type="spellStart"/>
      <w:r w:rsidRPr="00DD3F11">
        <w:rPr>
          <w:rFonts w:cs="Arial"/>
        </w:rPr>
        <w:t>EngExhMdeHrStrt_D_Stat</w:t>
      </w:r>
      <w:proofErr w:type="spellEnd"/>
      <w:r w:rsidRPr="00DD3F11">
        <w:rPr>
          <w:rFonts w:cs="Arial"/>
        </w:rPr>
        <w:t xml:space="preserve"> signal. Note, the Quiet Time Server does not wait for </w:t>
      </w:r>
      <w:proofErr w:type="spellStart"/>
      <w:r w:rsidRPr="00DD3F11">
        <w:rPr>
          <w:rFonts w:cs="Arial"/>
        </w:rPr>
        <w:t>EngExhMdeHrStrt_D_Rq</w:t>
      </w:r>
      <w:proofErr w:type="spellEnd"/>
      <w:r w:rsidRPr="00DD3F11">
        <w:rPr>
          <w:rFonts w:cs="Arial"/>
        </w:rPr>
        <w:t xml:space="preserve"> = Null before responding, it responds to the </w:t>
      </w:r>
      <w:proofErr w:type="spellStart"/>
      <w:r w:rsidRPr="00DD3F11">
        <w:rPr>
          <w:rFonts w:cs="Arial"/>
        </w:rPr>
        <w:t>EngExhMdeHrStrt_D_Rq</w:t>
      </w:r>
      <w:proofErr w:type="spellEnd"/>
      <w:r w:rsidRPr="00DD3F11">
        <w:rPr>
          <w:rFonts w:cs="Arial"/>
        </w:rPr>
        <w:t xml:space="preserve"> = </w:t>
      </w:r>
      <w:proofErr w:type="spellStart"/>
      <w:r w:rsidRPr="00DD3F11">
        <w:rPr>
          <w:rFonts w:cs="Arial"/>
        </w:rPr>
        <w:t>Hour_X</w:t>
      </w:r>
      <w:proofErr w:type="spellEnd"/>
      <w:r w:rsidRPr="00DD3F11">
        <w:rPr>
          <w:rFonts w:cs="Arial"/>
        </w:rPr>
        <w:t xml:space="preserve"> request.</w:t>
      </w:r>
    </w:p>
    <w:p w14:paraId="1B3F47E2" w14:textId="77777777" w:rsidR="00332093" w:rsidRPr="00DD3F11" w:rsidRDefault="00332093" w:rsidP="00332093">
      <w:pPr>
        <w:numPr>
          <w:ilvl w:val="0"/>
          <w:numId w:val="821"/>
        </w:numPr>
        <w:rPr>
          <w:rFonts w:cs="Arial"/>
        </w:rPr>
      </w:pPr>
      <w:r w:rsidRPr="00DD3F11">
        <w:rPr>
          <w:rFonts w:cs="Arial"/>
        </w:rPr>
        <w:t xml:space="preserve">The Quiet Time Client shall update the HMI (if there is an update) with the Quiet Time start time after receiving the </w:t>
      </w:r>
      <w:proofErr w:type="spellStart"/>
      <w:r w:rsidRPr="00DD3F11">
        <w:rPr>
          <w:rFonts w:cs="Arial"/>
        </w:rPr>
        <w:t>EngExhMdeHrStrt_D_Stat</w:t>
      </w:r>
      <w:proofErr w:type="spellEnd"/>
      <w:r w:rsidRPr="00DD3F11">
        <w:rPr>
          <w:rFonts w:cs="Arial"/>
        </w:rPr>
        <w:t xml:space="preserve"> response to the request.</w:t>
      </w:r>
    </w:p>
    <w:p w14:paraId="65B57873" w14:textId="77777777" w:rsidR="00332093" w:rsidRPr="00DD3F11" w:rsidRDefault="00332093" w:rsidP="00332093">
      <w:pPr>
        <w:rPr>
          <w:rFonts w:cs="Arial"/>
        </w:rPr>
      </w:pPr>
      <w:r w:rsidRPr="00DD3F11">
        <w:rPr>
          <w:rFonts w:cs="Arial"/>
        </w:rPr>
        <w:t>See sequence diagrams for examples</w:t>
      </w:r>
    </w:p>
    <w:p w14:paraId="7DDABB53" w14:textId="77777777" w:rsidR="00332093" w:rsidRPr="00DD3F11" w:rsidRDefault="00332093" w:rsidP="00332093">
      <w:pPr>
        <w:rPr>
          <w:rFonts w:cs="Arial"/>
        </w:rPr>
      </w:pPr>
    </w:p>
    <w:p w14:paraId="4B516067" w14:textId="77777777" w:rsidR="00332093" w:rsidRPr="00DD3F11" w:rsidRDefault="00332093" w:rsidP="00332093">
      <w:pPr>
        <w:rPr>
          <w:rFonts w:cs="Arial"/>
        </w:rPr>
      </w:pPr>
      <w:r w:rsidRPr="00DD3F11">
        <w:rPr>
          <w:rFonts w:cs="Arial"/>
        </w:rPr>
        <w:t>When the Quiet Time End time setting is selected via the HMI:</w:t>
      </w:r>
    </w:p>
    <w:p w14:paraId="0BEC3600" w14:textId="77777777" w:rsidR="00332093" w:rsidRPr="00DD3F11" w:rsidRDefault="00332093" w:rsidP="00332093">
      <w:pPr>
        <w:numPr>
          <w:ilvl w:val="0"/>
          <w:numId w:val="823"/>
        </w:numPr>
        <w:rPr>
          <w:rFonts w:cs="Arial"/>
        </w:rPr>
      </w:pPr>
      <w:r w:rsidRPr="00DD3F11">
        <w:rPr>
          <w:rFonts w:cs="Arial"/>
        </w:rPr>
        <w:t xml:space="preserve">The Quiet Time Client shall set the </w:t>
      </w:r>
      <w:proofErr w:type="spellStart"/>
      <w:r w:rsidRPr="00DD3F11">
        <w:rPr>
          <w:rFonts w:cs="Arial"/>
        </w:rPr>
        <w:t>EngExhMdeHrEnd_D_Rq</w:t>
      </w:r>
      <w:proofErr w:type="spellEnd"/>
      <w:r w:rsidRPr="00DD3F11">
        <w:rPr>
          <w:rFonts w:cs="Arial"/>
        </w:rPr>
        <w:t xml:space="preserve"> signal to the end time (</w:t>
      </w:r>
      <w:proofErr w:type="spellStart"/>
      <w:r w:rsidRPr="00DD3F11">
        <w:rPr>
          <w:rFonts w:cs="Arial"/>
        </w:rPr>
        <w:t>ex end</w:t>
      </w:r>
      <w:proofErr w:type="spellEnd"/>
      <w:r w:rsidRPr="00DD3F11">
        <w:rPr>
          <w:rFonts w:cs="Arial"/>
        </w:rPr>
        <w:t xml:space="preserve"> hour 8 am) based on what the user selected, and then 100 </w:t>
      </w:r>
      <w:proofErr w:type="spellStart"/>
      <w:r w:rsidRPr="00DD3F11">
        <w:rPr>
          <w:rFonts w:cs="Arial"/>
        </w:rPr>
        <w:t>msec</w:t>
      </w:r>
      <w:proofErr w:type="spellEnd"/>
      <w:r w:rsidRPr="00DD3F11">
        <w:rPr>
          <w:rFonts w:cs="Arial"/>
        </w:rPr>
        <w:t xml:space="preserve"> +/- 10% later set the signal back to Null.</w:t>
      </w:r>
    </w:p>
    <w:p w14:paraId="7FE044A9" w14:textId="77777777" w:rsidR="00332093" w:rsidRPr="00DD3F11" w:rsidRDefault="00332093" w:rsidP="00332093">
      <w:pPr>
        <w:numPr>
          <w:ilvl w:val="0"/>
          <w:numId w:val="823"/>
        </w:numPr>
        <w:rPr>
          <w:rFonts w:cs="Arial"/>
        </w:rPr>
      </w:pPr>
      <w:r w:rsidRPr="00DD3F11">
        <w:rPr>
          <w:rFonts w:cs="Arial"/>
        </w:rPr>
        <w:t xml:space="preserve">The Quiet Time Server shall respond within </w:t>
      </w:r>
      <w:proofErr w:type="spellStart"/>
      <w:r w:rsidRPr="00DD3F11">
        <w:rPr>
          <w:rFonts w:cs="Arial"/>
        </w:rPr>
        <w:t>T_QuietTime_Rsp</w:t>
      </w:r>
      <w:proofErr w:type="spellEnd"/>
      <w:r w:rsidRPr="00DD3F11">
        <w:rPr>
          <w:rFonts w:cs="Arial"/>
        </w:rPr>
        <w:t xml:space="preserve"> to the </w:t>
      </w:r>
      <w:proofErr w:type="spellStart"/>
      <w:r w:rsidRPr="00DD3F11">
        <w:rPr>
          <w:rFonts w:cs="Arial"/>
        </w:rPr>
        <w:t>EngExhMdeHrEnd_D_Rq</w:t>
      </w:r>
      <w:proofErr w:type="spellEnd"/>
      <w:r w:rsidRPr="00DD3F11">
        <w:rPr>
          <w:rFonts w:cs="Arial"/>
        </w:rPr>
        <w:t xml:space="preserve"> request with the response of the Quiet Time Server via the </w:t>
      </w:r>
      <w:proofErr w:type="spellStart"/>
      <w:r w:rsidRPr="00DD3F11">
        <w:rPr>
          <w:rFonts w:cs="Arial"/>
        </w:rPr>
        <w:t>EngExhMdeHrEnd_D_Stat</w:t>
      </w:r>
      <w:proofErr w:type="spellEnd"/>
      <w:r w:rsidRPr="00DD3F11">
        <w:rPr>
          <w:rFonts w:cs="Arial"/>
        </w:rPr>
        <w:t xml:space="preserve"> signal. Note, the Quiet Time Server does not wait for </w:t>
      </w:r>
      <w:proofErr w:type="spellStart"/>
      <w:r w:rsidRPr="00DD3F11">
        <w:rPr>
          <w:rFonts w:cs="Arial"/>
        </w:rPr>
        <w:t>EngExhMdeHrEnd_D_Rq</w:t>
      </w:r>
      <w:proofErr w:type="spellEnd"/>
      <w:r w:rsidRPr="00DD3F11">
        <w:rPr>
          <w:rFonts w:cs="Arial"/>
        </w:rPr>
        <w:t xml:space="preserve"> = Null before responding, it responds to the </w:t>
      </w:r>
      <w:proofErr w:type="spellStart"/>
      <w:r w:rsidRPr="00DD3F11">
        <w:rPr>
          <w:rFonts w:cs="Arial"/>
        </w:rPr>
        <w:t>EngExhMdeHrEnd_D_Rq</w:t>
      </w:r>
      <w:proofErr w:type="spellEnd"/>
      <w:r w:rsidRPr="00DD3F11">
        <w:rPr>
          <w:rFonts w:cs="Arial"/>
        </w:rPr>
        <w:t xml:space="preserve"> = </w:t>
      </w:r>
      <w:proofErr w:type="spellStart"/>
      <w:r w:rsidRPr="00DD3F11">
        <w:rPr>
          <w:rFonts w:cs="Arial"/>
        </w:rPr>
        <w:t>Hour_X</w:t>
      </w:r>
      <w:proofErr w:type="spellEnd"/>
      <w:r w:rsidRPr="00DD3F11">
        <w:rPr>
          <w:rFonts w:cs="Arial"/>
        </w:rPr>
        <w:t xml:space="preserve"> request.</w:t>
      </w:r>
    </w:p>
    <w:p w14:paraId="59B6FD1B" w14:textId="77777777" w:rsidR="00332093" w:rsidRPr="00DD3F11" w:rsidRDefault="00332093" w:rsidP="00332093">
      <w:pPr>
        <w:numPr>
          <w:ilvl w:val="0"/>
          <w:numId w:val="823"/>
        </w:numPr>
        <w:rPr>
          <w:rFonts w:cs="Arial"/>
        </w:rPr>
      </w:pPr>
      <w:r w:rsidRPr="00DD3F11">
        <w:rPr>
          <w:rFonts w:cs="Arial"/>
        </w:rPr>
        <w:t xml:space="preserve">The Quiet Time Client shall update the HMI (if there is an update) with the Quiet Time end time after receiving the </w:t>
      </w:r>
      <w:proofErr w:type="spellStart"/>
      <w:r w:rsidRPr="00DD3F11">
        <w:rPr>
          <w:rFonts w:cs="Arial"/>
        </w:rPr>
        <w:t>EngExhMdeHrEnd_D_Stat</w:t>
      </w:r>
      <w:proofErr w:type="spellEnd"/>
      <w:r w:rsidRPr="00DD3F11">
        <w:rPr>
          <w:rFonts w:cs="Arial"/>
        </w:rPr>
        <w:t xml:space="preserve"> response to the request.</w:t>
      </w:r>
    </w:p>
    <w:p w14:paraId="5C18DC6F" w14:textId="77777777" w:rsidR="00332093" w:rsidRPr="00DD3F11" w:rsidRDefault="00332093" w:rsidP="00332093">
      <w:pPr>
        <w:rPr>
          <w:rFonts w:cs="Arial"/>
        </w:rPr>
      </w:pPr>
      <w:r w:rsidRPr="00DD3F11">
        <w:rPr>
          <w:rFonts w:cs="Arial"/>
        </w:rPr>
        <w:t>See sequence diagrams for examples</w:t>
      </w:r>
    </w:p>
    <w:p w14:paraId="40CD702E" w14:textId="77777777" w:rsidR="00332093" w:rsidRPr="00DD3F11" w:rsidRDefault="00332093" w:rsidP="00332093">
      <w:pPr>
        <w:rPr>
          <w:rFonts w:cs="Arial"/>
        </w:rPr>
      </w:pPr>
    </w:p>
    <w:p w14:paraId="24557718" w14:textId="77777777" w:rsidR="00332093" w:rsidRPr="00DD3F11" w:rsidRDefault="00332093" w:rsidP="00332093">
      <w:pPr>
        <w:rPr>
          <w:rFonts w:cs="Arial"/>
        </w:rPr>
      </w:pPr>
    </w:p>
    <w:p w14:paraId="7DC69A26" w14:textId="77777777" w:rsidR="00332093" w:rsidRPr="00DD3F11" w:rsidRDefault="00332093" w:rsidP="00332093">
      <w:pPr>
        <w:rPr>
          <w:rFonts w:cs="Arial"/>
        </w:rPr>
      </w:pPr>
      <w:r w:rsidRPr="00DD3F11">
        <w:rPr>
          <w:rFonts w:cs="Arial"/>
        </w:rPr>
        <w:t xml:space="preserve">The Quiet Time Server shall broadcast the current Quiet Time Start and End time in the </w:t>
      </w:r>
      <w:proofErr w:type="spellStart"/>
      <w:r w:rsidRPr="00DD3F11">
        <w:rPr>
          <w:rFonts w:cs="Arial"/>
        </w:rPr>
        <w:t>EngExhMdeHrStrt_D_Stat</w:t>
      </w:r>
      <w:proofErr w:type="spellEnd"/>
      <w:r w:rsidRPr="00DD3F11">
        <w:rPr>
          <w:rFonts w:cs="Arial"/>
        </w:rPr>
        <w:t xml:space="preserve"> and </w:t>
      </w:r>
      <w:proofErr w:type="spellStart"/>
      <w:r w:rsidRPr="00DD3F11">
        <w:rPr>
          <w:rFonts w:cs="Arial"/>
        </w:rPr>
        <w:t>EngExhMdeHrEnd_D_Stat</w:t>
      </w:r>
      <w:proofErr w:type="spellEnd"/>
      <w:r w:rsidRPr="00DD3F11">
        <w:rPr>
          <w:rFonts w:cs="Arial"/>
        </w:rPr>
        <w:t xml:space="preserve"> status signals </w:t>
      </w:r>
      <w:proofErr w:type="gramStart"/>
      <w:r w:rsidRPr="00DD3F11">
        <w:rPr>
          <w:rFonts w:cs="Arial"/>
        </w:rPr>
        <w:t>as long as</w:t>
      </w:r>
      <w:proofErr w:type="gramEnd"/>
      <w:r w:rsidRPr="00DD3F11">
        <w:rPr>
          <w:rFonts w:cs="Arial"/>
        </w:rPr>
        <w:t xml:space="preserve"> that is current state of the Quiet Time feature.</w:t>
      </w:r>
    </w:p>
    <w:p w14:paraId="47149A1E" w14:textId="77777777" w:rsidR="00332093" w:rsidRPr="00DD3F11" w:rsidRDefault="00332093" w:rsidP="00332093">
      <w:pPr>
        <w:ind w:left="720"/>
        <w:rPr>
          <w:rFonts w:cs="Arial"/>
        </w:rPr>
      </w:pPr>
      <w:r w:rsidRPr="00DD3F11">
        <w:rPr>
          <w:rFonts w:cs="Arial"/>
        </w:rPr>
        <w:t xml:space="preserve">Ex. If the Quiet Time feature End time is set to 8 am on the vehicle, then the Quiet Time Server would be broadcasting the signal </w:t>
      </w:r>
      <w:proofErr w:type="spellStart"/>
      <w:r w:rsidRPr="00DD3F11">
        <w:rPr>
          <w:rFonts w:cs="Arial"/>
        </w:rPr>
        <w:t>EngExhMdeHrEnd_D_Stat</w:t>
      </w:r>
      <w:proofErr w:type="spellEnd"/>
      <w:r w:rsidRPr="00DD3F11">
        <w:rPr>
          <w:rFonts w:cs="Arial"/>
        </w:rPr>
        <w:t xml:space="preserve"> set as Hour 8 (8 am) in its periodic status signal. Note Null is only for start-up if the Quiet Time Server has not yet powered up and doesn’t know the status of the feature.</w:t>
      </w:r>
    </w:p>
    <w:p w14:paraId="7C69438A" w14:textId="77777777" w:rsidR="00332093" w:rsidRPr="00D55099" w:rsidRDefault="00332093" w:rsidP="00332093">
      <w:pPr>
        <w:rPr>
          <w:rFonts w:cs="Arial"/>
        </w:rPr>
      </w:pPr>
    </w:p>
    <w:tbl>
      <w:tblPr>
        <w:tblW w:w="2355" w:type="dxa"/>
        <w:jc w:val="center"/>
        <w:tblLook w:val="04A0" w:firstRow="1" w:lastRow="0" w:firstColumn="1" w:lastColumn="0" w:noHBand="0" w:noVBand="1"/>
      </w:tblPr>
      <w:tblGrid>
        <w:gridCol w:w="2355"/>
      </w:tblGrid>
      <w:tr w:rsidR="00332093" w:rsidRPr="001965AE" w14:paraId="5A490EEA" w14:textId="77777777" w:rsidTr="00332093">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14:paraId="6D5112BF" w14:textId="77777777" w:rsidR="00332093" w:rsidRPr="001965AE" w:rsidRDefault="00332093">
            <w:pPr>
              <w:spacing w:line="276" w:lineRule="auto"/>
              <w:jc w:val="center"/>
              <w:rPr>
                <w:rFonts w:cs="Arial"/>
                <w:b/>
                <w:bCs/>
              </w:rPr>
            </w:pPr>
            <w:r w:rsidRPr="001965AE">
              <w:rPr>
                <w:rFonts w:cs="Arial"/>
                <w:b/>
                <w:bCs/>
              </w:rPr>
              <w:t>HMI Setting ID</w:t>
            </w:r>
          </w:p>
        </w:tc>
      </w:tr>
      <w:tr w:rsidR="00332093" w:rsidRPr="001965AE" w14:paraId="5DBB4E3A" w14:textId="77777777" w:rsidTr="00332093">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14:paraId="3FCE05A5" w14:textId="77777777" w:rsidR="00332093" w:rsidRPr="001965AE" w:rsidRDefault="00332093">
            <w:pPr>
              <w:spacing w:line="276" w:lineRule="auto"/>
              <w:jc w:val="center"/>
              <w:rPr>
                <w:rFonts w:eastAsiaTheme="minorEastAsia" w:cs="Arial"/>
              </w:rPr>
            </w:pPr>
            <w:r w:rsidRPr="001965AE">
              <w:rPr>
                <w:rFonts w:eastAsiaTheme="minorEastAsia" w:cs="Arial"/>
              </w:rPr>
              <w:t>252</w:t>
            </w:r>
          </w:p>
        </w:tc>
      </w:tr>
    </w:tbl>
    <w:p w14:paraId="75B4E541" w14:textId="77777777" w:rsidR="00332093" w:rsidRPr="001965AE" w:rsidRDefault="00332093" w:rsidP="00332093">
      <w:pPr>
        <w:rPr>
          <w:rFonts w:cs="Arial"/>
        </w:rPr>
      </w:pPr>
    </w:p>
    <w:p w14:paraId="37CBD4D1" w14:textId="77777777" w:rsidR="00332093" w:rsidRDefault="00332093" w:rsidP="00332093">
      <w:pPr>
        <w:pStyle w:val="Heading4"/>
      </w:pPr>
      <w:r w:rsidRPr="00B9479B">
        <w:t>VS-TMR-REQ-365810/A-</w:t>
      </w:r>
      <w:proofErr w:type="spellStart"/>
      <w:r w:rsidRPr="00B9479B">
        <w:t>T_QuietTime_Rsp</w:t>
      </w:r>
      <w:proofErr w:type="spellEnd"/>
    </w:p>
    <w:p w14:paraId="21B0267A" w14:textId="77777777" w:rsidR="00332093" w:rsidRPr="0091772B" w:rsidRDefault="00332093" w:rsidP="0033209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32093" w14:paraId="6D2AA963" w14:textId="77777777" w:rsidTr="00332093">
        <w:trPr>
          <w:jc w:val="center"/>
        </w:trPr>
        <w:tc>
          <w:tcPr>
            <w:tcW w:w="2066" w:type="dxa"/>
            <w:tcBorders>
              <w:top w:val="single" w:sz="4" w:space="0" w:color="auto"/>
              <w:left w:val="single" w:sz="4" w:space="0" w:color="auto"/>
              <w:bottom w:val="single" w:sz="4" w:space="0" w:color="auto"/>
              <w:right w:val="single" w:sz="4" w:space="0" w:color="auto"/>
            </w:tcBorders>
            <w:hideMark/>
          </w:tcPr>
          <w:p w14:paraId="7DC0D3E8" w14:textId="77777777" w:rsidR="00332093" w:rsidRDefault="0033209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698E7752"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1984715D" w14:textId="77777777" w:rsidR="00332093" w:rsidRDefault="0033209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08FDB7D5"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08821EF4"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02EA2F71"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Default</w:t>
            </w:r>
          </w:p>
        </w:tc>
      </w:tr>
      <w:tr w:rsidR="00332093" w14:paraId="7B57833D" w14:textId="77777777" w:rsidTr="0033209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18B122AC" w14:textId="77777777" w:rsidR="00332093" w:rsidRPr="00DF054A" w:rsidRDefault="00332093">
            <w:pPr>
              <w:spacing w:line="276" w:lineRule="auto"/>
              <w:rPr>
                <w:rFonts w:ascii="Univers" w:eastAsia="Times New Roman" w:hAnsi="Univers" w:cs="Arial"/>
                <w:sz w:val="14"/>
                <w:szCs w:val="14"/>
              </w:rPr>
            </w:pPr>
            <w:proofErr w:type="spellStart"/>
            <w:r w:rsidRPr="00DF054A">
              <w:rPr>
                <w:rFonts w:cs="Arial"/>
                <w:sz w:val="14"/>
                <w:szCs w:val="14"/>
              </w:rPr>
              <w:t>T_QuietTime_Rsp</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5E8BD3A9" w14:textId="77777777" w:rsidR="00332093" w:rsidRPr="006913CA" w:rsidRDefault="00332093" w:rsidP="00332093">
            <w:pPr>
              <w:rPr>
                <w:rFonts w:cs="Arial"/>
              </w:rPr>
            </w:pPr>
            <w:r w:rsidRPr="006913CA">
              <w:rPr>
                <w:rFonts w:cs="Arial"/>
              </w:rPr>
              <w:t xml:space="preserve">Maximum time the </w:t>
            </w:r>
            <w:r>
              <w:rPr>
                <w:rFonts w:cs="Arial"/>
              </w:rPr>
              <w:t>Quiet Time</w:t>
            </w:r>
            <w:r w:rsidRPr="006913CA">
              <w:rPr>
                <w:rFonts w:cs="Arial"/>
              </w:rPr>
              <w:t xml:space="preserve"> Server shall take to respond to the </w:t>
            </w:r>
            <w:r>
              <w:rPr>
                <w:rFonts w:cs="Arial"/>
              </w:rPr>
              <w:t>Quiet Time request</w:t>
            </w:r>
            <w:r w:rsidRPr="006913CA">
              <w:rPr>
                <w:rFonts w:cs="Arial"/>
              </w:rPr>
              <w:t xml:space="preserve"> signal</w:t>
            </w:r>
            <w:r>
              <w:rPr>
                <w:rFonts w:cs="Arial"/>
              </w:rPr>
              <w:t>s</w:t>
            </w:r>
            <w:r w:rsidRPr="006913CA">
              <w:rPr>
                <w:rFonts w:cs="Arial"/>
              </w:rPr>
              <w:t xml:space="preserve">.  The response will be in the </w:t>
            </w:r>
            <w:r>
              <w:rPr>
                <w:rFonts w:cs="Arial"/>
              </w:rPr>
              <w:t>Quiet Time status</w:t>
            </w:r>
            <w:r w:rsidRPr="006913CA">
              <w:rPr>
                <w:rFonts w:cs="Arial"/>
              </w:rPr>
              <w:t xml:space="preserve"> signal.</w:t>
            </w:r>
          </w:p>
          <w:p w14:paraId="3543D68F" w14:textId="77777777" w:rsidR="00332093" w:rsidRPr="006913CA" w:rsidRDefault="00332093" w:rsidP="00332093">
            <w:pPr>
              <w:rPr>
                <w:rFonts w:cs="Arial"/>
              </w:rPr>
            </w:pPr>
          </w:p>
          <w:p w14:paraId="068AEF77" w14:textId="77777777" w:rsidR="00332093" w:rsidRPr="006913CA" w:rsidRDefault="00332093" w:rsidP="00332093">
            <w:pPr>
              <w:rPr>
                <w:rFonts w:cs="Arial"/>
              </w:rPr>
            </w:pPr>
            <w:r w:rsidRPr="006913CA">
              <w:rPr>
                <w:rFonts w:cs="Arial"/>
              </w:rPr>
              <w:t>Maximum time defined as the default value</w:t>
            </w:r>
          </w:p>
          <w:p w14:paraId="1B114E99" w14:textId="77777777" w:rsidR="00332093" w:rsidRDefault="0033209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0200F710" w14:textId="77777777" w:rsidR="00332093" w:rsidRDefault="0033209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7A12CC1E" w14:textId="77777777" w:rsidR="00332093" w:rsidRDefault="00332093">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14:paraId="3E2D9AA7" w14:textId="77777777" w:rsidR="00332093" w:rsidRDefault="00332093">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7692DDE5" w14:textId="77777777" w:rsidR="00332093" w:rsidRDefault="00332093">
            <w:pPr>
              <w:spacing w:line="276" w:lineRule="auto"/>
              <w:jc w:val="center"/>
              <w:rPr>
                <w:rFonts w:ascii="Univers" w:eastAsia="Times New Roman" w:hAnsi="Univers" w:cs="Arial"/>
                <w:sz w:val="14"/>
                <w:szCs w:val="14"/>
              </w:rPr>
            </w:pPr>
            <w:r>
              <w:rPr>
                <w:rFonts w:cs="Arial"/>
                <w:sz w:val="14"/>
                <w:szCs w:val="14"/>
              </w:rPr>
              <w:t>200</w:t>
            </w:r>
          </w:p>
        </w:tc>
      </w:tr>
    </w:tbl>
    <w:p w14:paraId="6752AE79" w14:textId="77777777" w:rsidR="00332093" w:rsidRPr="00B01CDD" w:rsidRDefault="00332093" w:rsidP="00332093">
      <w:pPr>
        <w:rPr>
          <w:sz w:val="14"/>
          <w:szCs w:val="14"/>
        </w:rPr>
      </w:pPr>
    </w:p>
    <w:p w14:paraId="69FC46C6" w14:textId="77777777" w:rsidR="00332093" w:rsidRPr="00332093" w:rsidRDefault="00332093" w:rsidP="00332093">
      <w:pPr>
        <w:pStyle w:val="Heading4"/>
        <w:rPr>
          <w:b w:val="0"/>
          <w:u w:val="single"/>
        </w:rPr>
      </w:pPr>
      <w:r w:rsidRPr="00332093">
        <w:rPr>
          <w:b w:val="0"/>
          <w:u w:val="single"/>
        </w:rPr>
        <w:t>VS-SR-REQ-365642/A-HMI Speed Limited</w:t>
      </w:r>
    </w:p>
    <w:p w14:paraId="0E340C93" w14:textId="77777777" w:rsidR="00332093" w:rsidRDefault="00332093" w:rsidP="00332093">
      <w:r>
        <w:t>The Quiet Time HMI is speed limited.  Reference requirement “</w:t>
      </w:r>
      <w:r w:rsidRPr="0008585C">
        <w:rPr>
          <w:u w:val="single"/>
        </w:rPr>
        <w:t>DRIVE-REQ-025157-HMI Driving Restrictions – General Applications</w:t>
      </w:r>
      <w:r>
        <w:t>” in the Driver Restrictions SPSS for details and signal interface.</w:t>
      </w:r>
    </w:p>
    <w:p w14:paraId="7DD3136E" w14:textId="77777777" w:rsidR="00332093" w:rsidRDefault="00332093" w:rsidP="00332093"/>
    <w:p w14:paraId="259D4D5C" w14:textId="77777777" w:rsidR="00332093" w:rsidRDefault="00332093" w:rsidP="00332093">
      <w:pPr>
        <w:pStyle w:val="Heading3"/>
      </w:pPr>
      <w:bookmarkStart w:id="467" w:name="_Toc65750618"/>
      <w:r>
        <w:lastRenderedPageBreak/>
        <w:t>Sequence Diagrams</w:t>
      </w:r>
      <w:bookmarkEnd w:id="467"/>
    </w:p>
    <w:p w14:paraId="1EAD9991" w14:textId="77777777" w:rsidR="00332093" w:rsidRDefault="00332093" w:rsidP="00332093">
      <w:pPr>
        <w:pStyle w:val="Heading4"/>
      </w:pPr>
      <w:r>
        <w:t>VS-SD-REQ-365814/A-Quiet Time set to Enabled via the HMI</w:t>
      </w:r>
    </w:p>
    <w:p w14:paraId="04E90CAC" w14:textId="77777777" w:rsidR="00332093" w:rsidRDefault="00332093" w:rsidP="00332093">
      <w:r>
        <w:t>Pre-Condition: Quiet Time is Disabled</w:t>
      </w:r>
    </w:p>
    <w:p w14:paraId="7B97D06A" w14:textId="77777777" w:rsidR="00332093" w:rsidRDefault="00332093" w:rsidP="00332093"/>
    <w:p w14:paraId="0A23599D" w14:textId="77777777" w:rsidR="00332093" w:rsidRDefault="00332093" w:rsidP="00332093">
      <w:pPr>
        <w:jc w:val="center"/>
      </w:pPr>
      <w:r w:rsidRPr="00591BD2">
        <w:rPr>
          <w:noProof/>
        </w:rPr>
        <w:drawing>
          <wp:inline distT="0" distB="0" distL="0" distR="0">
            <wp:extent cx="5943600" cy="3877088"/>
            <wp:effectExtent l="0" t="0" r="0" b="9525"/>
            <wp:docPr id="53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877088"/>
                    </a:xfrm>
                    <a:prstGeom prst="rect">
                      <a:avLst/>
                    </a:prstGeom>
                    <a:noFill/>
                    <a:ln>
                      <a:noFill/>
                    </a:ln>
                  </pic:spPr>
                </pic:pic>
              </a:graphicData>
            </a:graphic>
          </wp:inline>
        </w:drawing>
      </w:r>
    </w:p>
    <w:p w14:paraId="09318D1E" w14:textId="77777777" w:rsidR="00332093" w:rsidRDefault="00332093" w:rsidP="00332093"/>
    <w:p w14:paraId="4CFF6A66" w14:textId="77777777" w:rsidR="00332093" w:rsidRDefault="00332093" w:rsidP="00332093">
      <w:pPr>
        <w:pStyle w:val="Heading4"/>
      </w:pPr>
      <w:r>
        <w:t>VS-SD-REQ-365815/A-Quiet Time set to Disabled via the HMI</w:t>
      </w:r>
    </w:p>
    <w:p w14:paraId="7DA1B53A" w14:textId="77777777" w:rsidR="00332093" w:rsidRDefault="00332093" w:rsidP="00332093">
      <w:r>
        <w:t>Pre-condition: Quiet Time is Enabled</w:t>
      </w:r>
    </w:p>
    <w:p w14:paraId="3FB25AAC" w14:textId="77777777" w:rsidR="00332093" w:rsidRDefault="00332093" w:rsidP="00332093">
      <w:pPr>
        <w:jc w:val="center"/>
      </w:pPr>
      <w:r w:rsidRPr="009B66F2">
        <w:rPr>
          <w:noProof/>
        </w:rPr>
        <w:lastRenderedPageBreak/>
        <w:drawing>
          <wp:inline distT="0" distB="0" distL="0" distR="0">
            <wp:extent cx="5943600" cy="3870304"/>
            <wp:effectExtent l="0" t="0" r="0" b="0"/>
            <wp:docPr id="53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870304"/>
                    </a:xfrm>
                    <a:prstGeom prst="rect">
                      <a:avLst/>
                    </a:prstGeom>
                    <a:noFill/>
                    <a:ln>
                      <a:noFill/>
                    </a:ln>
                  </pic:spPr>
                </pic:pic>
              </a:graphicData>
            </a:graphic>
          </wp:inline>
        </w:drawing>
      </w:r>
    </w:p>
    <w:p w14:paraId="384D41D7" w14:textId="77777777" w:rsidR="00332093" w:rsidRDefault="00332093" w:rsidP="00332093"/>
    <w:p w14:paraId="06E3A848" w14:textId="77777777" w:rsidR="00332093" w:rsidRDefault="00332093" w:rsidP="00332093">
      <w:pPr>
        <w:pStyle w:val="Heading4"/>
      </w:pPr>
      <w:r>
        <w:t>VS-SD-REQ-365816/A-Quiet Start Time set via the HMI</w:t>
      </w:r>
    </w:p>
    <w:p w14:paraId="66BB7718" w14:textId="77777777" w:rsidR="00332093" w:rsidRDefault="00332093" w:rsidP="00332093">
      <w:r>
        <w:t>Pre-Condition:  Quiet Time is enabled</w:t>
      </w:r>
    </w:p>
    <w:p w14:paraId="40D4C29D" w14:textId="77777777" w:rsidR="00332093" w:rsidRDefault="00332093" w:rsidP="00332093">
      <w:pPr>
        <w:jc w:val="center"/>
      </w:pPr>
      <w:r w:rsidRPr="00683E6F">
        <w:rPr>
          <w:noProof/>
        </w:rPr>
        <w:drawing>
          <wp:inline distT="0" distB="0" distL="0" distR="0">
            <wp:extent cx="5943600" cy="3880341"/>
            <wp:effectExtent l="0" t="0" r="0" b="6350"/>
            <wp:docPr id="53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880341"/>
                    </a:xfrm>
                    <a:prstGeom prst="rect">
                      <a:avLst/>
                    </a:prstGeom>
                    <a:noFill/>
                    <a:ln>
                      <a:noFill/>
                    </a:ln>
                  </pic:spPr>
                </pic:pic>
              </a:graphicData>
            </a:graphic>
          </wp:inline>
        </w:drawing>
      </w:r>
    </w:p>
    <w:p w14:paraId="3D3AD448" w14:textId="77777777" w:rsidR="00332093" w:rsidRDefault="00332093" w:rsidP="00332093"/>
    <w:p w14:paraId="14EEA06E" w14:textId="77777777" w:rsidR="00332093" w:rsidRDefault="00332093" w:rsidP="00332093">
      <w:pPr>
        <w:pStyle w:val="Heading4"/>
      </w:pPr>
      <w:r>
        <w:lastRenderedPageBreak/>
        <w:t>VS-SD-REQ-365820/A-Quiet End Time set via the HMI</w:t>
      </w:r>
    </w:p>
    <w:p w14:paraId="218D605F" w14:textId="77777777" w:rsidR="00332093" w:rsidRDefault="00332093" w:rsidP="00332093">
      <w:r>
        <w:t>Pre-condition:  Quiet Time is Enabled</w:t>
      </w:r>
    </w:p>
    <w:p w14:paraId="47B6F022" w14:textId="77777777" w:rsidR="00332093" w:rsidRDefault="00332093" w:rsidP="00332093">
      <w:pPr>
        <w:jc w:val="center"/>
      </w:pPr>
      <w:r w:rsidRPr="004F30AF">
        <w:rPr>
          <w:noProof/>
        </w:rPr>
        <w:drawing>
          <wp:inline distT="0" distB="0" distL="0" distR="0">
            <wp:extent cx="5943600" cy="3900872"/>
            <wp:effectExtent l="0" t="0" r="0" b="4445"/>
            <wp:docPr id="5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900872"/>
                    </a:xfrm>
                    <a:prstGeom prst="rect">
                      <a:avLst/>
                    </a:prstGeom>
                    <a:noFill/>
                    <a:ln>
                      <a:noFill/>
                    </a:ln>
                  </pic:spPr>
                </pic:pic>
              </a:graphicData>
            </a:graphic>
          </wp:inline>
        </w:drawing>
      </w:r>
    </w:p>
    <w:p w14:paraId="5027171A" w14:textId="77777777" w:rsidR="00332093" w:rsidRDefault="00332093" w:rsidP="00332093"/>
    <w:p w14:paraId="06AE169E" w14:textId="77777777" w:rsidR="00332093" w:rsidRDefault="00332093">
      <w:pPr>
        <w:spacing w:after="200" w:line="276" w:lineRule="auto"/>
      </w:pPr>
      <w:r>
        <w:br w:type="page"/>
      </w:r>
    </w:p>
    <w:p w14:paraId="5FA65A87" w14:textId="77777777" w:rsidR="00332093" w:rsidRDefault="00332093" w:rsidP="00332093">
      <w:pPr>
        <w:pStyle w:val="Heading2"/>
      </w:pPr>
      <w:bookmarkStart w:id="468" w:name="_Toc65750619"/>
      <w:r w:rsidRPr="00B9479B">
        <w:lastRenderedPageBreak/>
        <w:t>VS-FUN-REQ-375892/A-Trail Turn Assist</w:t>
      </w:r>
      <w:bookmarkEnd w:id="468"/>
    </w:p>
    <w:p w14:paraId="0BEBD08D" w14:textId="77777777" w:rsidR="00332093" w:rsidRDefault="00332093" w:rsidP="00332093">
      <w:pPr>
        <w:pStyle w:val="Heading3"/>
      </w:pPr>
      <w:bookmarkStart w:id="469" w:name="_Toc65750620"/>
      <w:r>
        <w:t>Overview</w:t>
      </w:r>
      <w:bookmarkEnd w:id="469"/>
    </w:p>
    <w:p w14:paraId="70AC6D16" w14:textId="77777777" w:rsidR="00332093" w:rsidRPr="002E18EE" w:rsidRDefault="00332093" w:rsidP="00332093">
      <w:pPr>
        <w:rPr>
          <w:rFonts w:cs="Arial"/>
        </w:rPr>
      </w:pPr>
      <w:r w:rsidRPr="002E18EE">
        <w:rPr>
          <w:rFonts w:cs="Arial"/>
        </w:rPr>
        <w:t>Trail Turn Assist is a feature intended to assist the Driver by reducing the turning radius of the vehicle in low-speed, technical off-road environments that require large steering input. This is accomplished through application of negative (brake) torque to the inside rear wheel of the turning vehicle while the driver is steering in a given direction.</w:t>
      </w:r>
      <w:r w:rsidRPr="002E18EE">
        <w:rPr>
          <w:rFonts w:cs="Arial"/>
        </w:rPr>
        <w:br/>
      </w:r>
      <w:r w:rsidRPr="002E18EE">
        <w:rPr>
          <w:rFonts w:cs="Arial"/>
        </w:rPr>
        <w:br/>
        <w:t xml:space="preserve">Trail Turn Assist </w:t>
      </w:r>
      <w:r>
        <w:rPr>
          <w:rFonts w:cs="Arial"/>
        </w:rPr>
        <w:t>is intended to</w:t>
      </w:r>
      <w:r w:rsidRPr="002E18EE">
        <w:rPr>
          <w:rFonts w:cs="Arial"/>
        </w:rPr>
        <w:t xml:space="preserve"> enhance the User Experience by reducing the Driver effort required to negotiate difficult off-road terrain (for example, allowing the vehicle to make a tight turn in a single maneuver that might otherwise require a 3-point turn).</w:t>
      </w:r>
    </w:p>
    <w:p w14:paraId="21E1EA38" w14:textId="77777777" w:rsidR="00332093" w:rsidRDefault="00332093" w:rsidP="00332093">
      <w:pPr>
        <w:pStyle w:val="Heading3"/>
      </w:pPr>
      <w:bookmarkStart w:id="470" w:name="_Toc65750621"/>
      <w:r>
        <w:t>Terminology and Abbreviations</w:t>
      </w:r>
      <w:bookmarkEnd w:id="470"/>
    </w:p>
    <w:p w14:paraId="72E31851" w14:textId="77777777" w:rsidR="00332093" w:rsidRPr="00AE06BC" w:rsidRDefault="00332093" w:rsidP="00332093"/>
    <w:tbl>
      <w:tblPr>
        <w:tblStyle w:val="TableGrid"/>
        <w:tblW w:w="0" w:type="auto"/>
        <w:jc w:val="center"/>
        <w:tblLook w:val="04A0" w:firstRow="1" w:lastRow="0" w:firstColumn="1" w:lastColumn="0" w:noHBand="0" w:noVBand="1"/>
      </w:tblPr>
      <w:tblGrid>
        <w:gridCol w:w="1620"/>
        <w:gridCol w:w="4590"/>
      </w:tblGrid>
      <w:tr w:rsidR="00332093" w14:paraId="5EEE4863" w14:textId="77777777" w:rsidTr="00332093">
        <w:trPr>
          <w:jc w:val="center"/>
        </w:trPr>
        <w:tc>
          <w:tcPr>
            <w:tcW w:w="1620" w:type="dxa"/>
            <w:shd w:val="clear" w:color="auto" w:fill="D9D9D9" w:themeFill="background1" w:themeFillShade="D9"/>
          </w:tcPr>
          <w:p w14:paraId="0D28E18D" w14:textId="77777777" w:rsidR="00332093" w:rsidRPr="00316C4A" w:rsidRDefault="00332093" w:rsidP="00332093">
            <w:pPr>
              <w:rPr>
                <w:b/>
              </w:rPr>
            </w:pPr>
            <w:r w:rsidRPr="00316C4A">
              <w:rPr>
                <w:b/>
              </w:rPr>
              <w:t>Term</w:t>
            </w:r>
          </w:p>
        </w:tc>
        <w:tc>
          <w:tcPr>
            <w:tcW w:w="4590" w:type="dxa"/>
            <w:shd w:val="clear" w:color="auto" w:fill="D9D9D9" w:themeFill="background1" w:themeFillShade="D9"/>
          </w:tcPr>
          <w:p w14:paraId="74619717" w14:textId="77777777" w:rsidR="00332093" w:rsidRPr="00316C4A" w:rsidRDefault="00332093" w:rsidP="00332093">
            <w:pPr>
              <w:rPr>
                <w:b/>
              </w:rPr>
            </w:pPr>
            <w:r w:rsidRPr="00316C4A">
              <w:rPr>
                <w:b/>
              </w:rPr>
              <w:t>Description</w:t>
            </w:r>
          </w:p>
        </w:tc>
      </w:tr>
      <w:tr w:rsidR="00332093" w14:paraId="7744AD55" w14:textId="77777777" w:rsidTr="00332093">
        <w:trPr>
          <w:jc w:val="center"/>
        </w:trPr>
        <w:tc>
          <w:tcPr>
            <w:tcW w:w="1620" w:type="dxa"/>
          </w:tcPr>
          <w:p w14:paraId="765BE1B1" w14:textId="77777777" w:rsidR="00332093" w:rsidRDefault="00332093" w:rsidP="00332093">
            <w:r>
              <w:t>APIM</w:t>
            </w:r>
          </w:p>
        </w:tc>
        <w:tc>
          <w:tcPr>
            <w:tcW w:w="4590" w:type="dxa"/>
          </w:tcPr>
          <w:p w14:paraId="3DEE3A70" w14:textId="77777777" w:rsidR="00332093" w:rsidRDefault="00332093" w:rsidP="00332093">
            <w:r>
              <w:t>Accessory Protocol Interface Module</w:t>
            </w:r>
          </w:p>
        </w:tc>
      </w:tr>
      <w:tr w:rsidR="00332093" w14:paraId="3A3AE683" w14:textId="77777777" w:rsidTr="00332093">
        <w:trPr>
          <w:jc w:val="center"/>
        </w:trPr>
        <w:tc>
          <w:tcPr>
            <w:tcW w:w="1620" w:type="dxa"/>
          </w:tcPr>
          <w:p w14:paraId="20BA7D22" w14:textId="77777777" w:rsidR="00332093" w:rsidRDefault="00332093" w:rsidP="00332093">
            <w:r>
              <w:t>ABS</w:t>
            </w:r>
          </w:p>
        </w:tc>
        <w:tc>
          <w:tcPr>
            <w:tcW w:w="4590" w:type="dxa"/>
          </w:tcPr>
          <w:p w14:paraId="2D5F4085" w14:textId="77777777" w:rsidR="00332093" w:rsidRDefault="00332093" w:rsidP="00332093">
            <w:r>
              <w:t>Antilock Braking System module</w:t>
            </w:r>
          </w:p>
        </w:tc>
      </w:tr>
    </w:tbl>
    <w:p w14:paraId="00AA1246" w14:textId="77777777" w:rsidR="00332093" w:rsidRDefault="00332093" w:rsidP="00332093"/>
    <w:p w14:paraId="178BC360" w14:textId="77777777" w:rsidR="00332093" w:rsidRDefault="00332093" w:rsidP="00332093">
      <w:pPr>
        <w:pStyle w:val="Heading3"/>
      </w:pPr>
      <w:bookmarkStart w:id="471" w:name="_Toc65750622"/>
      <w:r w:rsidRPr="00B9479B">
        <w:t>VS-CLD-REQ-375893/A-Trail Turn Assist Client</w:t>
      </w:r>
      <w:bookmarkEnd w:id="471"/>
    </w:p>
    <w:p w14:paraId="67D2F957" w14:textId="77777777" w:rsidR="00332093" w:rsidRDefault="00332093" w:rsidP="00332093">
      <w:r>
        <w:t>The Trail Turn Assist Client interfaces with the user via the HMI and is responsible for interfacing with the Trail Turn Assist Server.  This includes sending the HMI settings requests and receiving the responses from the Trail Turn Assist Server.  See SPSS requirements for details.</w:t>
      </w:r>
    </w:p>
    <w:p w14:paraId="23B45E2E" w14:textId="77777777" w:rsidR="00332093" w:rsidRDefault="00332093" w:rsidP="00332093"/>
    <w:p w14:paraId="598DC527" w14:textId="77777777" w:rsidR="00332093" w:rsidRDefault="00332093" w:rsidP="00332093">
      <w:pPr>
        <w:pStyle w:val="Heading3"/>
      </w:pPr>
      <w:bookmarkStart w:id="472" w:name="_Toc65750623"/>
      <w:r w:rsidRPr="00B9479B">
        <w:t>VS-CLD-REQ-375896/A-Trail Turn Assist Server</w:t>
      </w:r>
      <w:bookmarkEnd w:id="472"/>
    </w:p>
    <w:p w14:paraId="2ED15D15" w14:textId="77777777" w:rsidR="00332093" w:rsidRDefault="00332093" w:rsidP="00332093">
      <w:r>
        <w:t>The Trail Turn Assist Server is responsible for the control of the Trail Turn Assist feature and interfaces with the Trail Turn Assist Client.</w:t>
      </w:r>
    </w:p>
    <w:p w14:paraId="30ECC865" w14:textId="77777777" w:rsidR="00332093" w:rsidRDefault="00332093" w:rsidP="00332093"/>
    <w:p w14:paraId="06D09566" w14:textId="77777777" w:rsidR="00332093" w:rsidRDefault="00332093" w:rsidP="00332093">
      <w:pPr>
        <w:pStyle w:val="Heading3"/>
      </w:pPr>
      <w:bookmarkStart w:id="473" w:name="_Toc65750624"/>
      <w:r>
        <w:t>Physical Mapping of Classes</w:t>
      </w:r>
      <w:bookmarkEnd w:id="473"/>
    </w:p>
    <w:p w14:paraId="0B002135" w14:textId="77777777" w:rsidR="00332093" w:rsidRDefault="00332093" w:rsidP="00332093">
      <w:r>
        <w:t xml:space="preserve">The table below shows how the logical classes may be mapped to physical modules for the Trail Turn Assist feature.  The table below covers the lead program. </w:t>
      </w:r>
    </w:p>
    <w:p w14:paraId="1F0695BE" w14:textId="77777777" w:rsidR="00332093" w:rsidRDefault="00332093" w:rsidP="00332093"/>
    <w:p w14:paraId="5AAB694C" w14:textId="77777777" w:rsidR="00332093" w:rsidRDefault="00332093" w:rsidP="00332093">
      <w:r>
        <w:t>At the time the specification was written the below table was the latest.  If there are additional modules deployed to the class descriptions or the vehicle architecture changed since the spec was written and released, then the applicable implementation guide class description would cover those modules.  If there is a conflict between the implementation guide and the table below the implementation guide takes precedent.</w:t>
      </w:r>
    </w:p>
    <w:p w14:paraId="7CF36930" w14:textId="77777777" w:rsidR="00332093" w:rsidRDefault="00332093" w:rsidP="00332093"/>
    <w:tbl>
      <w:tblPr>
        <w:tblStyle w:val="TableGrid"/>
        <w:tblW w:w="0" w:type="auto"/>
        <w:jc w:val="center"/>
        <w:tblLook w:val="04A0" w:firstRow="1" w:lastRow="0" w:firstColumn="1" w:lastColumn="0" w:noHBand="0" w:noVBand="1"/>
      </w:tblPr>
      <w:tblGrid>
        <w:gridCol w:w="3060"/>
        <w:gridCol w:w="2880"/>
      </w:tblGrid>
      <w:tr w:rsidR="00332093" w14:paraId="1D753219" w14:textId="77777777" w:rsidTr="00332093">
        <w:trPr>
          <w:jc w:val="center"/>
        </w:trPr>
        <w:tc>
          <w:tcPr>
            <w:tcW w:w="3060" w:type="dxa"/>
            <w:shd w:val="clear" w:color="auto" w:fill="D9D9D9" w:themeFill="background1" w:themeFillShade="D9"/>
          </w:tcPr>
          <w:p w14:paraId="21175BD0" w14:textId="77777777" w:rsidR="00332093" w:rsidRPr="009C0B88" w:rsidRDefault="00332093" w:rsidP="00332093">
            <w:pPr>
              <w:rPr>
                <w:b/>
              </w:rPr>
            </w:pPr>
            <w:r w:rsidRPr="009C0B88">
              <w:rPr>
                <w:b/>
              </w:rPr>
              <w:t>Logical Class</w:t>
            </w:r>
          </w:p>
        </w:tc>
        <w:tc>
          <w:tcPr>
            <w:tcW w:w="2880" w:type="dxa"/>
            <w:shd w:val="clear" w:color="auto" w:fill="D9D9D9" w:themeFill="background1" w:themeFillShade="D9"/>
          </w:tcPr>
          <w:p w14:paraId="1829FA54" w14:textId="77777777" w:rsidR="00332093" w:rsidRPr="009C0B88" w:rsidRDefault="00332093" w:rsidP="00332093">
            <w:pPr>
              <w:jc w:val="center"/>
              <w:rPr>
                <w:b/>
              </w:rPr>
            </w:pPr>
            <w:r w:rsidRPr="009C0B88">
              <w:rPr>
                <w:b/>
              </w:rPr>
              <w:t>Physical Module (ECU)</w:t>
            </w:r>
          </w:p>
        </w:tc>
      </w:tr>
      <w:tr w:rsidR="00332093" w14:paraId="2E9FA361" w14:textId="77777777" w:rsidTr="00332093">
        <w:trPr>
          <w:jc w:val="center"/>
        </w:trPr>
        <w:tc>
          <w:tcPr>
            <w:tcW w:w="3060" w:type="dxa"/>
          </w:tcPr>
          <w:p w14:paraId="340FAACC" w14:textId="77777777" w:rsidR="00332093" w:rsidRDefault="00332093" w:rsidP="00332093">
            <w:r>
              <w:t>Trail Turn Assist Client</w:t>
            </w:r>
          </w:p>
        </w:tc>
        <w:tc>
          <w:tcPr>
            <w:tcW w:w="2880" w:type="dxa"/>
          </w:tcPr>
          <w:p w14:paraId="5818130C" w14:textId="77777777" w:rsidR="00332093" w:rsidRDefault="00332093" w:rsidP="00332093">
            <w:pPr>
              <w:jc w:val="center"/>
            </w:pPr>
            <w:r>
              <w:t>APIM</w:t>
            </w:r>
          </w:p>
        </w:tc>
      </w:tr>
      <w:tr w:rsidR="00332093" w14:paraId="7AE0919D" w14:textId="77777777" w:rsidTr="00332093">
        <w:trPr>
          <w:jc w:val="center"/>
        </w:trPr>
        <w:tc>
          <w:tcPr>
            <w:tcW w:w="3060" w:type="dxa"/>
          </w:tcPr>
          <w:p w14:paraId="3D4B88EB" w14:textId="77777777" w:rsidR="00332093" w:rsidRDefault="00332093" w:rsidP="00332093">
            <w:r>
              <w:t>Trail Turn Assist Server</w:t>
            </w:r>
          </w:p>
        </w:tc>
        <w:tc>
          <w:tcPr>
            <w:tcW w:w="2880" w:type="dxa"/>
          </w:tcPr>
          <w:p w14:paraId="15D0808E" w14:textId="77777777" w:rsidR="00332093" w:rsidRDefault="00332093" w:rsidP="00332093">
            <w:pPr>
              <w:jc w:val="center"/>
            </w:pPr>
            <w:r>
              <w:t>ABS</w:t>
            </w:r>
          </w:p>
        </w:tc>
      </w:tr>
    </w:tbl>
    <w:p w14:paraId="143F1F8F" w14:textId="77777777" w:rsidR="00332093" w:rsidRDefault="00332093" w:rsidP="00332093"/>
    <w:p w14:paraId="54AA7D9A" w14:textId="77777777" w:rsidR="00332093" w:rsidRDefault="00332093" w:rsidP="00332093">
      <w:pPr>
        <w:pStyle w:val="Heading3"/>
      </w:pPr>
      <w:bookmarkStart w:id="474" w:name="_Toc65750625"/>
      <w:r>
        <w:t>Interface Requirements</w:t>
      </w:r>
      <w:bookmarkEnd w:id="474"/>
    </w:p>
    <w:p w14:paraId="2BA14FD1" w14:textId="77777777" w:rsidR="00332093" w:rsidRDefault="00332093" w:rsidP="00332093">
      <w:pPr>
        <w:pStyle w:val="Heading4"/>
      </w:pPr>
      <w:r w:rsidRPr="00B9479B">
        <w:t>MD-REQ-375908/A-</w:t>
      </w:r>
      <w:proofErr w:type="spellStart"/>
      <w:r w:rsidRPr="00B9479B">
        <w:t>TurnAsstSwtch_D_Stat</w:t>
      </w:r>
      <w:proofErr w:type="spellEnd"/>
    </w:p>
    <w:p w14:paraId="667FDAB7" w14:textId="77777777" w:rsidR="00332093" w:rsidRDefault="00332093" w:rsidP="00332093">
      <w:pPr>
        <w:rPr>
          <w:rFonts w:cs="Arial"/>
        </w:rPr>
      </w:pPr>
      <w:r>
        <w:rPr>
          <w:rFonts w:cs="Arial"/>
        </w:rPr>
        <w:t>Message Type: Status</w:t>
      </w:r>
    </w:p>
    <w:p w14:paraId="51F69DDC" w14:textId="77777777" w:rsidR="00332093" w:rsidRDefault="00332093" w:rsidP="00332093">
      <w:pPr>
        <w:rPr>
          <w:rFonts w:cs="Arial"/>
        </w:rPr>
      </w:pPr>
    </w:p>
    <w:p w14:paraId="7D12D2AA" w14:textId="77777777" w:rsidR="00332093" w:rsidRDefault="00332093" w:rsidP="00332093">
      <w:pPr>
        <w:widowControl w:val="0"/>
        <w:adjustRightInd w:val="0"/>
        <w:rPr>
          <w:rFonts w:cs="Arial"/>
        </w:rPr>
      </w:pPr>
      <w:r>
        <w:rPr>
          <w:rFonts w:cs="Arial"/>
        </w:rPr>
        <w:t>This signal is used by the Trail Turn Assist Client to broadcast the HMI Trail Turn Assist setting button status.</w:t>
      </w:r>
    </w:p>
    <w:p w14:paraId="5628CA7A" w14:textId="77777777" w:rsidR="00332093" w:rsidRDefault="00332093" w:rsidP="00332093">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6"/>
        <w:gridCol w:w="1621"/>
        <w:gridCol w:w="1081"/>
        <w:gridCol w:w="4772"/>
      </w:tblGrid>
      <w:tr w:rsidR="00332093" w14:paraId="3CC54721" w14:textId="77777777" w:rsidTr="00332093">
        <w:trPr>
          <w:jc w:val="center"/>
        </w:trPr>
        <w:tc>
          <w:tcPr>
            <w:tcW w:w="2966" w:type="dxa"/>
            <w:tcBorders>
              <w:top w:val="single" w:sz="4" w:space="0" w:color="auto"/>
              <w:left w:val="single" w:sz="4" w:space="0" w:color="auto"/>
              <w:bottom w:val="single" w:sz="4" w:space="0" w:color="auto"/>
              <w:right w:val="single" w:sz="4" w:space="0" w:color="auto"/>
            </w:tcBorders>
            <w:hideMark/>
          </w:tcPr>
          <w:p w14:paraId="75EC9AEF" w14:textId="77777777" w:rsidR="00332093" w:rsidRDefault="00332093">
            <w:pPr>
              <w:spacing w:line="276" w:lineRule="auto"/>
              <w:rPr>
                <w:rFonts w:cs="Arial"/>
                <w:b/>
              </w:rPr>
            </w:pPr>
            <w:r>
              <w:rPr>
                <w:rFonts w:cs="Arial"/>
                <w:b/>
              </w:rPr>
              <w:t>Logical Signal Name</w:t>
            </w:r>
          </w:p>
        </w:tc>
        <w:tc>
          <w:tcPr>
            <w:tcW w:w="1621" w:type="dxa"/>
            <w:tcBorders>
              <w:top w:val="single" w:sz="4" w:space="0" w:color="auto"/>
              <w:left w:val="single" w:sz="4" w:space="0" w:color="auto"/>
              <w:bottom w:val="single" w:sz="4" w:space="0" w:color="auto"/>
              <w:right w:val="single" w:sz="4" w:space="0" w:color="auto"/>
            </w:tcBorders>
            <w:hideMark/>
          </w:tcPr>
          <w:p w14:paraId="1100C341" w14:textId="77777777" w:rsidR="00332093" w:rsidRDefault="00332093">
            <w:pPr>
              <w:spacing w:line="276" w:lineRule="auto"/>
              <w:rPr>
                <w:rFonts w:cs="Arial"/>
                <w:b/>
              </w:rPr>
            </w:pPr>
            <w:r>
              <w:rPr>
                <w:rFonts w:cs="Arial"/>
                <w:b/>
              </w:rPr>
              <w:t>Literals</w:t>
            </w:r>
          </w:p>
        </w:tc>
        <w:tc>
          <w:tcPr>
            <w:tcW w:w="1081" w:type="dxa"/>
            <w:tcBorders>
              <w:top w:val="single" w:sz="4" w:space="0" w:color="auto"/>
              <w:left w:val="single" w:sz="4" w:space="0" w:color="auto"/>
              <w:bottom w:val="single" w:sz="4" w:space="0" w:color="auto"/>
              <w:right w:val="single" w:sz="4" w:space="0" w:color="auto"/>
            </w:tcBorders>
            <w:hideMark/>
          </w:tcPr>
          <w:p w14:paraId="654F54FA" w14:textId="77777777" w:rsidR="00332093" w:rsidRDefault="00332093">
            <w:pPr>
              <w:spacing w:line="276" w:lineRule="auto"/>
              <w:rPr>
                <w:rFonts w:cs="Arial"/>
                <w:b/>
              </w:rPr>
            </w:pPr>
            <w:r>
              <w:rPr>
                <w:rFonts w:cs="Arial"/>
                <w:b/>
              </w:rPr>
              <w:t>Value</w:t>
            </w:r>
          </w:p>
        </w:tc>
        <w:tc>
          <w:tcPr>
            <w:tcW w:w="4772" w:type="dxa"/>
            <w:tcBorders>
              <w:top w:val="single" w:sz="4" w:space="0" w:color="auto"/>
              <w:left w:val="single" w:sz="4" w:space="0" w:color="auto"/>
              <w:bottom w:val="single" w:sz="4" w:space="0" w:color="auto"/>
              <w:right w:val="single" w:sz="4" w:space="0" w:color="auto"/>
            </w:tcBorders>
            <w:hideMark/>
          </w:tcPr>
          <w:p w14:paraId="2F7BD5C9" w14:textId="77777777" w:rsidR="00332093" w:rsidRDefault="00332093">
            <w:pPr>
              <w:spacing w:line="276" w:lineRule="auto"/>
              <w:rPr>
                <w:rFonts w:cs="Arial"/>
                <w:b/>
              </w:rPr>
            </w:pPr>
            <w:r>
              <w:rPr>
                <w:rFonts w:cs="Arial"/>
                <w:b/>
              </w:rPr>
              <w:t>Description</w:t>
            </w:r>
          </w:p>
        </w:tc>
      </w:tr>
      <w:tr w:rsidR="00332093" w14:paraId="203048EB" w14:textId="77777777" w:rsidTr="00332093">
        <w:trPr>
          <w:jc w:val="center"/>
        </w:trPr>
        <w:tc>
          <w:tcPr>
            <w:tcW w:w="2966" w:type="dxa"/>
            <w:vMerge w:val="restart"/>
            <w:tcBorders>
              <w:top w:val="single" w:sz="4" w:space="0" w:color="auto"/>
              <w:left w:val="single" w:sz="4" w:space="0" w:color="auto"/>
              <w:right w:val="single" w:sz="4" w:space="0" w:color="auto"/>
            </w:tcBorders>
          </w:tcPr>
          <w:p w14:paraId="77467EEC" w14:textId="77777777" w:rsidR="00332093" w:rsidRDefault="00332093">
            <w:pPr>
              <w:spacing w:line="276" w:lineRule="auto"/>
              <w:rPr>
                <w:rFonts w:cs="Arial"/>
              </w:rPr>
            </w:pPr>
          </w:p>
          <w:p w14:paraId="66801DF1" w14:textId="77777777" w:rsidR="00332093" w:rsidRDefault="00332093">
            <w:pPr>
              <w:spacing w:line="256" w:lineRule="auto"/>
              <w:rPr>
                <w:rFonts w:cs="Arial"/>
              </w:rPr>
            </w:pPr>
            <w:proofErr w:type="spellStart"/>
            <w:r>
              <w:rPr>
                <w:rFonts w:cs="Arial"/>
              </w:rPr>
              <w:t>TurnAsstSwtch_D_Stat</w:t>
            </w:r>
            <w:proofErr w:type="spellEnd"/>
          </w:p>
          <w:p w14:paraId="5C098A47" w14:textId="77777777" w:rsidR="00332093" w:rsidRDefault="00332093">
            <w:pPr>
              <w:spacing w:line="27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14:paraId="750ABCED" w14:textId="77777777" w:rsidR="00332093" w:rsidRDefault="00332093">
            <w:pPr>
              <w:spacing w:line="252" w:lineRule="auto"/>
              <w:rPr>
                <w:rFonts w:cs="Arial"/>
              </w:rPr>
            </w:pPr>
            <w:r>
              <w:rPr>
                <w:rFonts w:cs="Arial"/>
              </w:rPr>
              <w:t>Not Pressed</w:t>
            </w:r>
          </w:p>
        </w:tc>
        <w:tc>
          <w:tcPr>
            <w:tcW w:w="1081" w:type="dxa"/>
            <w:tcBorders>
              <w:top w:val="single" w:sz="4" w:space="0" w:color="auto"/>
              <w:left w:val="single" w:sz="4" w:space="0" w:color="auto"/>
              <w:bottom w:val="single" w:sz="4" w:space="0" w:color="auto"/>
              <w:right w:val="single" w:sz="4" w:space="0" w:color="auto"/>
            </w:tcBorders>
            <w:hideMark/>
          </w:tcPr>
          <w:p w14:paraId="37FEC8F5" w14:textId="77777777" w:rsidR="00332093" w:rsidRDefault="00332093">
            <w:pPr>
              <w:spacing w:line="252" w:lineRule="auto"/>
              <w:rPr>
                <w:rFonts w:cs="Arial"/>
              </w:rPr>
            </w:pPr>
            <w:r>
              <w:rPr>
                <w:rFonts w:cs="Arial"/>
              </w:rPr>
              <w:t>0x0</w:t>
            </w:r>
          </w:p>
        </w:tc>
        <w:tc>
          <w:tcPr>
            <w:tcW w:w="4772" w:type="dxa"/>
            <w:tcBorders>
              <w:top w:val="single" w:sz="4" w:space="0" w:color="auto"/>
              <w:left w:val="single" w:sz="4" w:space="0" w:color="auto"/>
              <w:bottom w:val="single" w:sz="4" w:space="0" w:color="auto"/>
              <w:right w:val="single" w:sz="4" w:space="0" w:color="auto"/>
            </w:tcBorders>
            <w:vAlign w:val="center"/>
          </w:tcPr>
          <w:p w14:paraId="44703865" w14:textId="77777777" w:rsidR="00332093" w:rsidRDefault="00332093">
            <w:pPr>
              <w:autoSpaceDE w:val="0"/>
              <w:autoSpaceDN w:val="0"/>
              <w:adjustRightInd w:val="0"/>
              <w:spacing w:line="276" w:lineRule="auto"/>
              <w:rPr>
                <w:rFonts w:cs="Arial"/>
              </w:rPr>
            </w:pPr>
          </w:p>
        </w:tc>
      </w:tr>
      <w:tr w:rsidR="00332093" w14:paraId="2B406832" w14:textId="77777777" w:rsidTr="00332093">
        <w:trPr>
          <w:trHeight w:val="314"/>
          <w:jc w:val="center"/>
        </w:trPr>
        <w:tc>
          <w:tcPr>
            <w:tcW w:w="2966" w:type="dxa"/>
            <w:vMerge/>
            <w:tcBorders>
              <w:left w:val="single" w:sz="4" w:space="0" w:color="auto"/>
              <w:right w:val="single" w:sz="4" w:space="0" w:color="auto"/>
            </w:tcBorders>
            <w:vAlign w:val="center"/>
            <w:hideMark/>
          </w:tcPr>
          <w:p w14:paraId="776A2B1F" w14:textId="77777777" w:rsidR="00332093" w:rsidRDefault="00332093">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14:paraId="3F05369A" w14:textId="77777777" w:rsidR="00332093" w:rsidRDefault="00332093">
            <w:pPr>
              <w:spacing w:line="252" w:lineRule="auto"/>
              <w:rPr>
                <w:rFonts w:cs="Arial"/>
              </w:rPr>
            </w:pPr>
            <w:r>
              <w:rPr>
                <w:rFonts w:cs="Arial"/>
              </w:rPr>
              <w:t>Pressed</w:t>
            </w:r>
          </w:p>
        </w:tc>
        <w:tc>
          <w:tcPr>
            <w:tcW w:w="1081" w:type="dxa"/>
            <w:tcBorders>
              <w:top w:val="single" w:sz="4" w:space="0" w:color="auto"/>
              <w:left w:val="single" w:sz="4" w:space="0" w:color="auto"/>
              <w:bottom w:val="single" w:sz="4" w:space="0" w:color="auto"/>
              <w:right w:val="single" w:sz="4" w:space="0" w:color="auto"/>
            </w:tcBorders>
            <w:hideMark/>
          </w:tcPr>
          <w:p w14:paraId="460C92FA" w14:textId="77777777" w:rsidR="00332093" w:rsidRDefault="00332093">
            <w:pPr>
              <w:spacing w:line="252" w:lineRule="auto"/>
              <w:rPr>
                <w:rFonts w:cs="Arial"/>
              </w:rPr>
            </w:pPr>
            <w:r>
              <w:rPr>
                <w:rFonts w:cs="Arial"/>
              </w:rPr>
              <w:t>0x1</w:t>
            </w:r>
          </w:p>
        </w:tc>
        <w:tc>
          <w:tcPr>
            <w:tcW w:w="4772" w:type="dxa"/>
            <w:tcBorders>
              <w:top w:val="single" w:sz="4" w:space="0" w:color="auto"/>
              <w:left w:val="single" w:sz="4" w:space="0" w:color="auto"/>
              <w:bottom w:val="single" w:sz="4" w:space="0" w:color="auto"/>
              <w:right w:val="single" w:sz="4" w:space="0" w:color="auto"/>
            </w:tcBorders>
          </w:tcPr>
          <w:p w14:paraId="6B6F6346" w14:textId="77777777" w:rsidR="00332093" w:rsidRDefault="00332093">
            <w:pPr>
              <w:spacing w:line="276" w:lineRule="auto"/>
              <w:rPr>
                <w:rFonts w:cs="Arial"/>
              </w:rPr>
            </w:pPr>
          </w:p>
        </w:tc>
      </w:tr>
      <w:tr w:rsidR="00332093" w14:paraId="3A1C5BE2" w14:textId="77777777" w:rsidTr="00332093">
        <w:trPr>
          <w:trHeight w:val="314"/>
          <w:jc w:val="center"/>
        </w:trPr>
        <w:tc>
          <w:tcPr>
            <w:tcW w:w="2966" w:type="dxa"/>
            <w:vMerge/>
            <w:tcBorders>
              <w:left w:val="single" w:sz="4" w:space="0" w:color="auto"/>
              <w:right w:val="single" w:sz="4" w:space="0" w:color="auto"/>
            </w:tcBorders>
            <w:vAlign w:val="center"/>
            <w:hideMark/>
          </w:tcPr>
          <w:p w14:paraId="60EA1211" w14:textId="77777777" w:rsidR="00332093" w:rsidRDefault="00332093">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14:paraId="0EC3F018" w14:textId="77777777" w:rsidR="00332093" w:rsidRDefault="00332093">
            <w:pPr>
              <w:spacing w:line="252" w:lineRule="auto"/>
              <w:rPr>
                <w:rFonts w:cs="Arial"/>
              </w:rPr>
            </w:pPr>
            <w:r>
              <w:rPr>
                <w:rFonts w:cs="Arial"/>
              </w:rPr>
              <w:t>Not Used</w:t>
            </w:r>
          </w:p>
        </w:tc>
        <w:tc>
          <w:tcPr>
            <w:tcW w:w="1081" w:type="dxa"/>
            <w:tcBorders>
              <w:top w:val="single" w:sz="4" w:space="0" w:color="auto"/>
              <w:left w:val="single" w:sz="4" w:space="0" w:color="auto"/>
              <w:bottom w:val="single" w:sz="4" w:space="0" w:color="auto"/>
              <w:right w:val="single" w:sz="4" w:space="0" w:color="auto"/>
            </w:tcBorders>
            <w:hideMark/>
          </w:tcPr>
          <w:p w14:paraId="0DDE7B00" w14:textId="77777777" w:rsidR="00332093" w:rsidRDefault="00332093">
            <w:pPr>
              <w:spacing w:line="252" w:lineRule="auto"/>
              <w:rPr>
                <w:rFonts w:cs="Arial"/>
              </w:rPr>
            </w:pPr>
            <w:r>
              <w:rPr>
                <w:rFonts w:cs="Arial"/>
              </w:rPr>
              <w:t>0x2</w:t>
            </w:r>
          </w:p>
        </w:tc>
        <w:tc>
          <w:tcPr>
            <w:tcW w:w="4772" w:type="dxa"/>
            <w:tcBorders>
              <w:top w:val="single" w:sz="4" w:space="0" w:color="auto"/>
              <w:left w:val="single" w:sz="4" w:space="0" w:color="auto"/>
              <w:bottom w:val="single" w:sz="4" w:space="0" w:color="auto"/>
              <w:right w:val="single" w:sz="4" w:space="0" w:color="auto"/>
            </w:tcBorders>
          </w:tcPr>
          <w:p w14:paraId="2B215DE8" w14:textId="77777777" w:rsidR="00332093" w:rsidRDefault="00332093">
            <w:pPr>
              <w:spacing w:line="276" w:lineRule="auto"/>
              <w:rPr>
                <w:rFonts w:cs="Arial"/>
              </w:rPr>
            </w:pPr>
          </w:p>
        </w:tc>
      </w:tr>
      <w:tr w:rsidR="00332093" w14:paraId="7DCF66A0" w14:textId="77777777" w:rsidTr="00332093">
        <w:trPr>
          <w:trHeight w:val="314"/>
          <w:jc w:val="center"/>
        </w:trPr>
        <w:tc>
          <w:tcPr>
            <w:tcW w:w="2966" w:type="dxa"/>
            <w:vMerge/>
            <w:tcBorders>
              <w:left w:val="single" w:sz="4" w:space="0" w:color="auto"/>
              <w:bottom w:val="single" w:sz="4" w:space="0" w:color="auto"/>
              <w:right w:val="single" w:sz="4" w:space="0" w:color="auto"/>
            </w:tcBorders>
            <w:vAlign w:val="center"/>
          </w:tcPr>
          <w:p w14:paraId="6CFDB554" w14:textId="77777777" w:rsidR="00332093" w:rsidRDefault="00332093">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tcPr>
          <w:p w14:paraId="5C225B9D" w14:textId="77777777" w:rsidR="00332093" w:rsidRDefault="00332093">
            <w:pPr>
              <w:spacing w:line="252" w:lineRule="auto"/>
              <w:rPr>
                <w:rFonts w:cs="Arial"/>
              </w:rPr>
            </w:pPr>
            <w:r>
              <w:rPr>
                <w:rFonts w:cs="Arial"/>
              </w:rPr>
              <w:t>Faulty</w:t>
            </w:r>
          </w:p>
        </w:tc>
        <w:tc>
          <w:tcPr>
            <w:tcW w:w="1081" w:type="dxa"/>
            <w:tcBorders>
              <w:top w:val="single" w:sz="4" w:space="0" w:color="auto"/>
              <w:left w:val="single" w:sz="4" w:space="0" w:color="auto"/>
              <w:bottom w:val="single" w:sz="4" w:space="0" w:color="auto"/>
              <w:right w:val="single" w:sz="4" w:space="0" w:color="auto"/>
            </w:tcBorders>
          </w:tcPr>
          <w:p w14:paraId="2D2178DE" w14:textId="77777777" w:rsidR="00332093" w:rsidRDefault="00332093">
            <w:pPr>
              <w:spacing w:line="252" w:lineRule="auto"/>
              <w:rPr>
                <w:rFonts w:cs="Arial"/>
              </w:rPr>
            </w:pPr>
            <w:r>
              <w:rPr>
                <w:rFonts w:cs="Arial"/>
              </w:rPr>
              <w:t>0x3</w:t>
            </w:r>
          </w:p>
        </w:tc>
        <w:tc>
          <w:tcPr>
            <w:tcW w:w="4772" w:type="dxa"/>
            <w:tcBorders>
              <w:top w:val="single" w:sz="4" w:space="0" w:color="auto"/>
              <w:left w:val="single" w:sz="4" w:space="0" w:color="auto"/>
              <w:bottom w:val="single" w:sz="4" w:space="0" w:color="auto"/>
              <w:right w:val="single" w:sz="4" w:space="0" w:color="auto"/>
            </w:tcBorders>
          </w:tcPr>
          <w:p w14:paraId="7826A686" w14:textId="77777777" w:rsidR="00332093" w:rsidRDefault="00332093">
            <w:pPr>
              <w:spacing w:line="276" w:lineRule="auto"/>
              <w:rPr>
                <w:rFonts w:cs="Arial"/>
              </w:rPr>
            </w:pPr>
          </w:p>
        </w:tc>
      </w:tr>
    </w:tbl>
    <w:p w14:paraId="18A10363" w14:textId="77777777" w:rsidR="00332093" w:rsidRDefault="00332093" w:rsidP="00332093">
      <w:pPr>
        <w:pStyle w:val="Heading4"/>
      </w:pPr>
      <w:r w:rsidRPr="00B9479B">
        <w:lastRenderedPageBreak/>
        <w:t>MD-REQ-375918/A-</w:t>
      </w:r>
      <w:proofErr w:type="spellStart"/>
      <w:r w:rsidRPr="00B9479B">
        <w:t>OrtaSwtchLamp_B_Rq</w:t>
      </w:r>
      <w:proofErr w:type="spellEnd"/>
    </w:p>
    <w:p w14:paraId="740B98CC" w14:textId="77777777" w:rsidR="00332093" w:rsidRDefault="00332093" w:rsidP="00332093">
      <w:pPr>
        <w:rPr>
          <w:rFonts w:cs="Arial"/>
        </w:rPr>
      </w:pPr>
      <w:r>
        <w:rPr>
          <w:rFonts w:cs="Arial"/>
        </w:rPr>
        <w:t>Message Type: Request</w:t>
      </w:r>
    </w:p>
    <w:p w14:paraId="7BF1ADE9" w14:textId="77777777" w:rsidR="00332093" w:rsidRDefault="00332093" w:rsidP="00332093">
      <w:pPr>
        <w:rPr>
          <w:rFonts w:cs="Arial"/>
        </w:rPr>
      </w:pPr>
    </w:p>
    <w:p w14:paraId="01A9C1C1" w14:textId="77777777" w:rsidR="00332093" w:rsidRDefault="00332093" w:rsidP="00332093">
      <w:pPr>
        <w:widowControl w:val="0"/>
        <w:adjustRightInd w:val="0"/>
        <w:rPr>
          <w:rFonts w:cs="Arial"/>
        </w:rPr>
      </w:pPr>
      <w:r>
        <w:rPr>
          <w:rFonts w:cs="Arial"/>
        </w:rPr>
        <w:t>This signal is used by the Trail Turn Assist Server to broadcast the Trail Turn Assist setting button status it requests to be displayed on the Trail Turn Assist Client HMI.</w:t>
      </w:r>
    </w:p>
    <w:p w14:paraId="687AB133" w14:textId="77777777" w:rsidR="00332093" w:rsidRDefault="00332093" w:rsidP="00332093">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6"/>
        <w:gridCol w:w="1979"/>
        <w:gridCol w:w="1170"/>
        <w:gridCol w:w="4325"/>
      </w:tblGrid>
      <w:tr w:rsidR="00332093" w14:paraId="3B01A60B" w14:textId="77777777" w:rsidTr="00332093">
        <w:trPr>
          <w:jc w:val="center"/>
        </w:trPr>
        <w:tc>
          <w:tcPr>
            <w:tcW w:w="2966" w:type="dxa"/>
            <w:tcBorders>
              <w:top w:val="single" w:sz="4" w:space="0" w:color="auto"/>
              <w:left w:val="single" w:sz="4" w:space="0" w:color="auto"/>
              <w:bottom w:val="single" w:sz="4" w:space="0" w:color="auto"/>
              <w:right w:val="single" w:sz="4" w:space="0" w:color="auto"/>
            </w:tcBorders>
            <w:hideMark/>
          </w:tcPr>
          <w:p w14:paraId="45ECD230" w14:textId="77777777" w:rsidR="00332093" w:rsidRDefault="00332093">
            <w:pPr>
              <w:spacing w:line="276" w:lineRule="auto"/>
              <w:rPr>
                <w:rFonts w:cs="Arial"/>
                <w:b/>
              </w:rPr>
            </w:pPr>
            <w:r>
              <w:rPr>
                <w:rFonts w:cs="Arial"/>
                <w:b/>
              </w:rPr>
              <w:t>Logical Signal Name</w:t>
            </w:r>
          </w:p>
        </w:tc>
        <w:tc>
          <w:tcPr>
            <w:tcW w:w="1979" w:type="dxa"/>
            <w:tcBorders>
              <w:top w:val="single" w:sz="4" w:space="0" w:color="auto"/>
              <w:left w:val="single" w:sz="4" w:space="0" w:color="auto"/>
              <w:bottom w:val="single" w:sz="4" w:space="0" w:color="auto"/>
              <w:right w:val="single" w:sz="4" w:space="0" w:color="auto"/>
            </w:tcBorders>
            <w:hideMark/>
          </w:tcPr>
          <w:p w14:paraId="29484684" w14:textId="77777777" w:rsidR="00332093" w:rsidRDefault="0033209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54C60FF1" w14:textId="77777777" w:rsidR="00332093" w:rsidRDefault="00332093">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14:paraId="4D5E7029" w14:textId="77777777" w:rsidR="00332093" w:rsidRDefault="00332093">
            <w:pPr>
              <w:spacing w:line="276" w:lineRule="auto"/>
              <w:rPr>
                <w:rFonts w:cs="Arial"/>
                <w:b/>
              </w:rPr>
            </w:pPr>
            <w:r>
              <w:rPr>
                <w:rFonts w:cs="Arial"/>
                <w:b/>
              </w:rPr>
              <w:t>Description</w:t>
            </w:r>
          </w:p>
        </w:tc>
      </w:tr>
      <w:tr w:rsidR="00332093" w14:paraId="2CE52BD3" w14:textId="77777777" w:rsidTr="00332093">
        <w:trPr>
          <w:jc w:val="center"/>
        </w:trPr>
        <w:tc>
          <w:tcPr>
            <w:tcW w:w="2966" w:type="dxa"/>
            <w:vMerge w:val="restart"/>
            <w:tcBorders>
              <w:top w:val="single" w:sz="4" w:space="0" w:color="auto"/>
              <w:left w:val="single" w:sz="4" w:space="0" w:color="auto"/>
              <w:bottom w:val="single" w:sz="4" w:space="0" w:color="auto"/>
              <w:right w:val="single" w:sz="4" w:space="0" w:color="auto"/>
            </w:tcBorders>
          </w:tcPr>
          <w:p w14:paraId="494BC2F8" w14:textId="77777777" w:rsidR="00332093" w:rsidRDefault="00332093">
            <w:pPr>
              <w:spacing w:line="276" w:lineRule="auto"/>
              <w:rPr>
                <w:rFonts w:cs="Arial"/>
              </w:rPr>
            </w:pPr>
          </w:p>
          <w:p w14:paraId="7A838F2A" w14:textId="77777777" w:rsidR="00332093" w:rsidRDefault="00332093">
            <w:pPr>
              <w:spacing w:line="254" w:lineRule="auto"/>
              <w:rPr>
                <w:rFonts w:cs="Arial"/>
              </w:rPr>
            </w:pPr>
            <w:proofErr w:type="spellStart"/>
            <w:r>
              <w:rPr>
                <w:rFonts w:cs="Arial"/>
              </w:rPr>
              <w:t>OrtaSwtchLamp_B_Rq</w:t>
            </w:r>
            <w:proofErr w:type="spellEnd"/>
          </w:p>
          <w:p w14:paraId="24182DC1" w14:textId="77777777" w:rsidR="00332093" w:rsidRDefault="00332093">
            <w:pPr>
              <w:spacing w:line="276" w:lineRule="auto"/>
              <w:rPr>
                <w:rFonts w:cs="Arial"/>
              </w:rPr>
            </w:pPr>
          </w:p>
        </w:tc>
        <w:tc>
          <w:tcPr>
            <w:tcW w:w="1979" w:type="dxa"/>
            <w:tcBorders>
              <w:top w:val="single" w:sz="4" w:space="0" w:color="auto"/>
              <w:left w:val="single" w:sz="4" w:space="0" w:color="auto"/>
              <w:bottom w:val="single" w:sz="4" w:space="0" w:color="auto"/>
              <w:right w:val="single" w:sz="4" w:space="0" w:color="auto"/>
            </w:tcBorders>
            <w:hideMark/>
          </w:tcPr>
          <w:p w14:paraId="4EA00361" w14:textId="77777777" w:rsidR="00332093" w:rsidRDefault="00332093">
            <w:pPr>
              <w:spacing w:line="252" w:lineRule="auto"/>
              <w:rPr>
                <w:rFonts w:cs="Arial"/>
              </w:rPr>
            </w:pPr>
            <w:r>
              <w:rPr>
                <w:rFonts w:cs="Arial"/>
              </w:rPr>
              <w:t>OFF / Disabled</w:t>
            </w:r>
          </w:p>
        </w:tc>
        <w:tc>
          <w:tcPr>
            <w:tcW w:w="1170" w:type="dxa"/>
            <w:tcBorders>
              <w:top w:val="single" w:sz="4" w:space="0" w:color="auto"/>
              <w:left w:val="single" w:sz="4" w:space="0" w:color="auto"/>
              <w:bottom w:val="single" w:sz="4" w:space="0" w:color="auto"/>
              <w:right w:val="single" w:sz="4" w:space="0" w:color="auto"/>
            </w:tcBorders>
            <w:hideMark/>
          </w:tcPr>
          <w:p w14:paraId="6BAE77E7" w14:textId="77777777" w:rsidR="00332093" w:rsidRDefault="00332093">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14:paraId="1F3AC6B1" w14:textId="77777777" w:rsidR="00332093" w:rsidRDefault="00332093">
            <w:pPr>
              <w:autoSpaceDE w:val="0"/>
              <w:autoSpaceDN w:val="0"/>
              <w:adjustRightInd w:val="0"/>
              <w:spacing w:line="276" w:lineRule="auto"/>
              <w:rPr>
                <w:rFonts w:cs="Arial"/>
              </w:rPr>
            </w:pPr>
            <w:r>
              <w:rPr>
                <w:rFonts w:cs="Arial"/>
              </w:rPr>
              <w:t>Show the Trail Turn Assist setting HMI as OFF / Disabled</w:t>
            </w:r>
          </w:p>
        </w:tc>
      </w:tr>
      <w:tr w:rsidR="00332093" w14:paraId="7AD27312" w14:textId="77777777" w:rsidTr="00332093">
        <w:trPr>
          <w:trHeight w:val="314"/>
          <w:jc w:val="center"/>
        </w:trPr>
        <w:tc>
          <w:tcPr>
            <w:tcW w:w="2966" w:type="dxa"/>
            <w:vMerge/>
            <w:tcBorders>
              <w:top w:val="single" w:sz="4" w:space="0" w:color="auto"/>
              <w:left w:val="single" w:sz="4" w:space="0" w:color="auto"/>
              <w:bottom w:val="single" w:sz="4" w:space="0" w:color="auto"/>
              <w:right w:val="single" w:sz="4" w:space="0" w:color="auto"/>
            </w:tcBorders>
            <w:vAlign w:val="center"/>
            <w:hideMark/>
          </w:tcPr>
          <w:p w14:paraId="6ECF07FB" w14:textId="77777777" w:rsidR="00332093" w:rsidRDefault="00332093">
            <w:pPr>
              <w:spacing w:line="256" w:lineRule="auto"/>
              <w:rPr>
                <w:rFonts w:cs="Arial"/>
              </w:rPr>
            </w:pPr>
          </w:p>
        </w:tc>
        <w:tc>
          <w:tcPr>
            <w:tcW w:w="1979" w:type="dxa"/>
            <w:tcBorders>
              <w:top w:val="single" w:sz="4" w:space="0" w:color="auto"/>
              <w:left w:val="single" w:sz="4" w:space="0" w:color="auto"/>
              <w:bottom w:val="single" w:sz="4" w:space="0" w:color="auto"/>
              <w:right w:val="single" w:sz="4" w:space="0" w:color="auto"/>
            </w:tcBorders>
            <w:hideMark/>
          </w:tcPr>
          <w:p w14:paraId="17720938" w14:textId="77777777" w:rsidR="00332093" w:rsidRDefault="00332093">
            <w:pPr>
              <w:spacing w:line="252" w:lineRule="auto"/>
              <w:rPr>
                <w:rFonts w:cs="Arial"/>
              </w:rPr>
            </w:pPr>
            <w:r>
              <w:rPr>
                <w:rFonts w:cs="Arial"/>
              </w:rPr>
              <w:t>ON / Enabled</w:t>
            </w:r>
          </w:p>
        </w:tc>
        <w:tc>
          <w:tcPr>
            <w:tcW w:w="1170" w:type="dxa"/>
            <w:tcBorders>
              <w:top w:val="single" w:sz="4" w:space="0" w:color="auto"/>
              <w:left w:val="single" w:sz="4" w:space="0" w:color="auto"/>
              <w:bottom w:val="single" w:sz="4" w:space="0" w:color="auto"/>
              <w:right w:val="single" w:sz="4" w:space="0" w:color="auto"/>
            </w:tcBorders>
            <w:hideMark/>
          </w:tcPr>
          <w:p w14:paraId="0CD86584" w14:textId="77777777" w:rsidR="00332093" w:rsidRDefault="00332093">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14:paraId="64BB26F5" w14:textId="77777777" w:rsidR="00332093" w:rsidRDefault="00332093">
            <w:pPr>
              <w:spacing w:line="276" w:lineRule="auto"/>
              <w:rPr>
                <w:rFonts w:cs="Arial"/>
              </w:rPr>
            </w:pPr>
            <w:r>
              <w:rPr>
                <w:rFonts w:cs="Arial"/>
              </w:rPr>
              <w:t>Show the Trail Turn Assist setting HMI as ON / Enabled</w:t>
            </w:r>
          </w:p>
        </w:tc>
      </w:tr>
    </w:tbl>
    <w:p w14:paraId="76957338" w14:textId="77777777" w:rsidR="00332093" w:rsidRDefault="00332093" w:rsidP="00332093">
      <w:pPr>
        <w:rPr>
          <w:rFonts w:cs="Arial"/>
        </w:rPr>
      </w:pPr>
    </w:p>
    <w:p w14:paraId="5E722AF2" w14:textId="77777777" w:rsidR="00332093" w:rsidRDefault="00332093" w:rsidP="00332093"/>
    <w:p w14:paraId="5CE66CA4" w14:textId="77777777" w:rsidR="00332093" w:rsidRDefault="00332093" w:rsidP="00332093">
      <w:pPr>
        <w:pStyle w:val="Heading3"/>
      </w:pPr>
      <w:bookmarkStart w:id="475" w:name="_Toc65750626"/>
      <w:r>
        <w:t>Use Cases</w:t>
      </w:r>
      <w:bookmarkEnd w:id="475"/>
    </w:p>
    <w:p w14:paraId="0EE2AA8B" w14:textId="77777777" w:rsidR="00332093" w:rsidRDefault="00332093" w:rsidP="00332093">
      <w:pPr>
        <w:pStyle w:val="Heading4"/>
      </w:pPr>
      <w:r>
        <w:t>VS-UC-REQ-375924/A-User Enables Trail Turn Assist</w:t>
      </w:r>
    </w:p>
    <w:p w14:paraId="28B55D9B"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14:paraId="47D74A97"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0D4C53F" w14:textId="77777777" w:rsidR="00332093" w:rsidRDefault="00332093">
            <w:pPr>
              <w:spacing w:line="276" w:lineRule="auto"/>
              <w:rPr>
                <w:rFonts w:cs="Arial"/>
              </w:rPr>
            </w:pPr>
            <w:r>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9FD5BC" w14:textId="77777777" w:rsidR="00332093" w:rsidRDefault="00332093">
            <w:pPr>
              <w:spacing w:line="276" w:lineRule="auto"/>
              <w:rPr>
                <w:rFonts w:cs="Arial"/>
              </w:rPr>
            </w:pPr>
            <w:r>
              <w:rPr>
                <w:rFonts w:cs="Arial"/>
              </w:rPr>
              <w:t>Vehicle front seat Occupant</w:t>
            </w:r>
          </w:p>
        </w:tc>
      </w:tr>
      <w:tr w:rsidR="00332093" w14:paraId="4C1C910D"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9554CA9" w14:textId="77777777" w:rsidR="00332093" w:rsidRDefault="00332093">
            <w:pPr>
              <w:spacing w:line="276" w:lineRule="auto"/>
              <w:rPr>
                <w:rFonts w:cs="Arial"/>
              </w:rPr>
            </w:pPr>
            <w:r>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486AC603" w14:textId="77777777" w:rsidR="00332093" w:rsidRDefault="00332093">
            <w:pPr>
              <w:spacing w:line="276" w:lineRule="auto"/>
              <w:rPr>
                <w:rFonts w:cs="Arial"/>
              </w:rPr>
            </w:pPr>
            <w:r w:rsidRPr="00013EFA">
              <w:rPr>
                <w:rFonts w:cs="Arial"/>
              </w:rPr>
              <w:t>Ignition is in Run</w:t>
            </w:r>
          </w:p>
          <w:p w14:paraId="433B3A08" w14:textId="77777777" w:rsidR="00332093" w:rsidRDefault="00332093">
            <w:pPr>
              <w:spacing w:line="276" w:lineRule="auto"/>
              <w:rPr>
                <w:rFonts w:cs="Arial"/>
              </w:rPr>
            </w:pPr>
            <w:r>
              <w:rPr>
                <w:rFonts w:cs="Arial"/>
              </w:rPr>
              <w:t>The Trail Turn Assist feature is disabled</w:t>
            </w:r>
          </w:p>
          <w:p w14:paraId="522E0FAF" w14:textId="77777777" w:rsidR="00332093" w:rsidRDefault="00332093">
            <w:pPr>
              <w:spacing w:line="276" w:lineRule="auto"/>
              <w:rPr>
                <w:rFonts w:cs="Arial"/>
              </w:rPr>
            </w:pPr>
            <w:r>
              <w:rPr>
                <w:rFonts w:cs="Arial"/>
              </w:rPr>
              <w:t>The Trail Turn Assist setting is disabled</w:t>
            </w:r>
          </w:p>
        </w:tc>
      </w:tr>
      <w:tr w:rsidR="00332093" w14:paraId="3171288A"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EF58FD0" w14:textId="77777777" w:rsidR="00332093" w:rsidRDefault="00332093">
            <w:pPr>
              <w:spacing w:line="276" w:lineRule="auto"/>
              <w:rPr>
                <w:rFonts w:cs="Arial"/>
              </w:rPr>
            </w:pPr>
            <w:r>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D9B1493" w14:textId="77777777" w:rsidR="00332093" w:rsidRDefault="00332093">
            <w:pPr>
              <w:spacing w:line="276" w:lineRule="auto"/>
              <w:rPr>
                <w:rFonts w:cs="Arial"/>
              </w:rPr>
            </w:pPr>
            <w:r>
              <w:rPr>
                <w:rFonts w:cs="Arial"/>
              </w:rPr>
              <w:t xml:space="preserve">User presses the Trail Turn Assist setting HMI </w:t>
            </w:r>
          </w:p>
        </w:tc>
      </w:tr>
      <w:tr w:rsidR="00332093" w14:paraId="3E14AC8D"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D2D0781" w14:textId="77777777" w:rsidR="00332093" w:rsidRDefault="00332093">
            <w:pPr>
              <w:spacing w:line="276" w:lineRule="auto"/>
              <w:rPr>
                <w:rFonts w:cs="Arial"/>
              </w:rPr>
            </w:pPr>
            <w:r>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385C3BF" w14:textId="77777777" w:rsidR="00332093" w:rsidRDefault="00332093">
            <w:pPr>
              <w:spacing w:line="276" w:lineRule="auto"/>
              <w:rPr>
                <w:rFonts w:cs="Arial"/>
              </w:rPr>
            </w:pPr>
            <w:r>
              <w:rPr>
                <w:rFonts w:cs="Arial"/>
              </w:rPr>
              <w:t>The Trail Turn Assist feature is enabled</w:t>
            </w:r>
          </w:p>
          <w:p w14:paraId="5DB32EBB" w14:textId="77777777" w:rsidR="00332093" w:rsidRDefault="00332093">
            <w:pPr>
              <w:spacing w:line="276" w:lineRule="auto"/>
              <w:rPr>
                <w:rFonts w:cs="Arial"/>
              </w:rPr>
            </w:pPr>
            <w:r>
              <w:rPr>
                <w:rFonts w:cs="Arial"/>
              </w:rPr>
              <w:t>The Trail Turn Assist setting HMI is shown as Enabled</w:t>
            </w:r>
          </w:p>
        </w:tc>
      </w:tr>
      <w:tr w:rsidR="00332093" w14:paraId="4668161C"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A2C774A" w14:textId="77777777" w:rsidR="00332093" w:rsidRDefault="00332093">
            <w:pPr>
              <w:spacing w:line="276" w:lineRule="auto"/>
              <w:rPr>
                <w:rFonts w:cs="Arial"/>
              </w:rPr>
            </w:pPr>
            <w:r>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56E91218" w14:textId="77777777" w:rsidR="00332093" w:rsidRDefault="00332093">
            <w:pPr>
              <w:rPr>
                <w:rFonts w:cs="Arial"/>
              </w:rPr>
            </w:pPr>
          </w:p>
        </w:tc>
      </w:tr>
    </w:tbl>
    <w:p w14:paraId="2224FF86" w14:textId="77777777" w:rsidR="00332093" w:rsidRDefault="00332093" w:rsidP="00332093"/>
    <w:p w14:paraId="006B78DF" w14:textId="77777777" w:rsidR="00332093" w:rsidRDefault="00332093" w:rsidP="00332093"/>
    <w:p w14:paraId="3608B78A" w14:textId="77777777" w:rsidR="00332093" w:rsidRDefault="00332093" w:rsidP="00332093">
      <w:pPr>
        <w:pStyle w:val="Heading4"/>
      </w:pPr>
      <w:r>
        <w:t>VS-UC-REQ-375925/A-User Disables Trail Turn Assist</w:t>
      </w:r>
    </w:p>
    <w:p w14:paraId="0775E947"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rsidRPr="00907AEE" w14:paraId="49DEA630"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182F3F3" w14:textId="77777777" w:rsidR="00332093" w:rsidRPr="00907AEE" w:rsidRDefault="00332093">
            <w:pPr>
              <w:spacing w:line="276" w:lineRule="auto"/>
              <w:rPr>
                <w:rFonts w:cs="Arial"/>
              </w:rPr>
            </w:pPr>
            <w:r w:rsidRPr="00907AEE">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D5A318" w14:textId="77777777" w:rsidR="00332093" w:rsidRPr="00907AEE" w:rsidRDefault="00332093">
            <w:pPr>
              <w:spacing w:line="276" w:lineRule="auto"/>
              <w:rPr>
                <w:rFonts w:cs="Arial"/>
              </w:rPr>
            </w:pPr>
            <w:r w:rsidRPr="00907AEE">
              <w:rPr>
                <w:rFonts w:cs="Arial"/>
              </w:rPr>
              <w:t>Vehicle front seat Occupant</w:t>
            </w:r>
          </w:p>
        </w:tc>
      </w:tr>
      <w:tr w:rsidR="00332093" w:rsidRPr="00907AEE" w14:paraId="193C2F9B"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D9A4A70" w14:textId="77777777" w:rsidR="00332093" w:rsidRPr="00907AEE" w:rsidRDefault="00332093">
            <w:pPr>
              <w:spacing w:line="276" w:lineRule="auto"/>
              <w:rPr>
                <w:rFonts w:cs="Arial"/>
              </w:rPr>
            </w:pPr>
            <w:r w:rsidRPr="00907AEE">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326A413" w14:textId="77777777" w:rsidR="00332093" w:rsidRPr="00907AEE" w:rsidRDefault="00332093">
            <w:pPr>
              <w:spacing w:line="276" w:lineRule="auto"/>
              <w:rPr>
                <w:rFonts w:cs="Arial"/>
              </w:rPr>
            </w:pPr>
            <w:r w:rsidRPr="005D2BB3">
              <w:rPr>
                <w:rFonts w:cs="Arial"/>
              </w:rPr>
              <w:t>Ignition is in Run</w:t>
            </w:r>
          </w:p>
          <w:p w14:paraId="1C712A45" w14:textId="77777777" w:rsidR="00332093" w:rsidRPr="00907AEE" w:rsidRDefault="00332093">
            <w:pPr>
              <w:spacing w:line="276" w:lineRule="auto"/>
              <w:rPr>
                <w:rFonts w:cs="Arial"/>
              </w:rPr>
            </w:pPr>
            <w:r w:rsidRPr="00907AEE">
              <w:rPr>
                <w:rFonts w:cs="Arial"/>
              </w:rPr>
              <w:t xml:space="preserve">The Trail Turn Assist feature is </w:t>
            </w:r>
            <w:r>
              <w:rPr>
                <w:rFonts w:cs="Arial"/>
              </w:rPr>
              <w:t>enabled</w:t>
            </w:r>
          </w:p>
          <w:p w14:paraId="3C6F69D7" w14:textId="77777777" w:rsidR="00332093" w:rsidRPr="00907AEE" w:rsidRDefault="00332093">
            <w:pPr>
              <w:spacing w:line="276" w:lineRule="auto"/>
              <w:rPr>
                <w:rFonts w:cs="Arial"/>
              </w:rPr>
            </w:pPr>
            <w:r w:rsidRPr="00907AEE">
              <w:rPr>
                <w:rFonts w:cs="Arial"/>
              </w:rPr>
              <w:t xml:space="preserve">The Trail Turn Assist setting is </w:t>
            </w:r>
            <w:r>
              <w:rPr>
                <w:rFonts w:cs="Arial"/>
              </w:rPr>
              <w:t>enabled</w:t>
            </w:r>
          </w:p>
        </w:tc>
      </w:tr>
      <w:tr w:rsidR="00332093" w:rsidRPr="00907AEE" w14:paraId="3D86AA75"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4FB0043" w14:textId="77777777" w:rsidR="00332093" w:rsidRPr="00907AEE" w:rsidRDefault="00332093">
            <w:pPr>
              <w:spacing w:line="276" w:lineRule="auto"/>
              <w:rPr>
                <w:rFonts w:cs="Arial"/>
              </w:rPr>
            </w:pPr>
            <w:r w:rsidRPr="00907AEE">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1C45D199" w14:textId="77777777" w:rsidR="00332093" w:rsidRPr="00907AEE" w:rsidRDefault="00332093">
            <w:pPr>
              <w:spacing w:line="276" w:lineRule="auto"/>
              <w:rPr>
                <w:rFonts w:cs="Arial"/>
              </w:rPr>
            </w:pPr>
            <w:r w:rsidRPr="00907AEE">
              <w:rPr>
                <w:rFonts w:cs="Arial"/>
              </w:rPr>
              <w:t xml:space="preserve">User presses the Trail Turn Assist setting HMI </w:t>
            </w:r>
          </w:p>
        </w:tc>
      </w:tr>
      <w:tr w:rsidR="00332093" w:rsidRPr="00907AEE" w14:paraId="7FD52ACA"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246161B" w14:textId="77777777" w:rsidR="00332093" w:rsidRPr="00907AEE" w:rsidRDefault="00332093">
            <w:pPr>
              <w:spacing w:line="276" w:lineRule="auto"/>
              <w:rPr>
                <w:rFonts w:cs="Arial"/>
              </w:rPr>
            </w:pPr>
            <w:r w:rsidRPr="00907AEE">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5CAEE37" w14:textId="77777777" w:rsidR="00332093" w:rsidRPr="00907AEE" w:rsidRDefault="00332093">
            <w:pPr>
              <w:spacing w:line="276" w:lineRule="auto"/>
              <w:rPr>
                <w:rFonts w:cs="Arial"/>
              </w:rPr>
            </w:pPr>
            <w:r w:rsidRPr="00907AEE">
              <w:rPr>
                <w:rFonts w:cs="Arial"/>
              </w:rPr>
              <w:t xml:space="preserve">The Trail Turn Assist feature is </w:t>
            </w:r>
            <w:r>
              <w:rPr>
                <w:rFonts w:cs="Arial"/>
              </w:rPr>
              <w:t>disabled</w:t>
            </w:r>
          </w:p>
          <w:p w14:paraId="552176BE" w14:textId="77777777" w:rsidR="00332093" w:rsidRPr="00907AEE" w:rsidRDefault="00332093">
            <w:pPr>
              <w:spacing w:line="276" w:lineRule="auto"/>
              <w:rPr>
                <w:rFonts w:cs="Arial"/>
              </w:rPr>
            </w:pPr>
            <w:r w:rsidRPr="00907AEE">
              <w:rPr>
                <w:rFonts w:cs="Arial"/>
              </w:rPr>
              <w:t xml:space="preserve">The Trail Turn Assist setting HMI is shown as </w:t>
            </w:r>
            <w:r>
              <w:rPr>
                <w:rFonts w:cs="Arial"/>
              </w:rPr>
              <w:t>disabled</w:t>
            </w:r>
          </w:p>
        </w:tc>
      </w:tr>
      <w:tr w:rsidR="00332093" w:rsidRPr="00907AEE" w14:paraId="7A88575C"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FD78A6F" w14:textId="77777777" w:rsidR="00332093" w:rsidRPr="00907AEE" w:rsidRDefault="00332093">
            <w:pPr>
              <w:spacing w:line="276" w:lineRule="auto"/>
              <w:rPr>
                <w:rFonts w:cs="Arial"/>
              </w:rPr>
            </w:pPr>
            <w:r w:rsidRPr="00907AEE">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AE69252" w14:textId="77777777" w:rsidR="00332093" w:rsidRPr="00907AEE" w:rsidRDefault="00332093">
            <w:pPr>
              <w:rPr>
                <w:rFonts w:cs="Arial"/>
              </w:rPr>
            </w:pPr>
          </w:p>
        </w:tc>
      </w:tr>
    </w:tbl>
    <w:p w14:paraId="5B8C6320" w14:textId="77777777" w:rsidR="00332093" w:rsidRDefault="00332093" w:rsidP="00332093"/>
    <w:p w14:paraId="33C3A276" w14:textId="77777777" w:rsidR="00332093" w:rsidRDefault="00332093" w:rsidP="00332093">
      <w:pPr>
        <w:pStyle w:val="Heading3"/>
      </w:pPr>
      <w:bookmarkStart w:id="476" w:name="_Toc65750627"/>
      <w:r>
        <w:t>Requirements</w:t>
      </w:r>
      <w:bookmarkEnd w:id="476"/>
    </w:p>
    <w:p w14:paraId="733C488E" w14:textId="77777777" w:rsidR="00332093" w:rsidRPr="00332093" w:rsidRDefault="00332093" w:rsidP="00332093">
      <w:pPr>
        <w:pStyle w:val="Heading4"/>
        <w:rPr>
          <w:b w:val="0"/>
          <w:u w:val="single"/>
        </w:rPr>
      </w:pPr>
      <w:r w:rsidRPr="00332093">
        <w:rPr>
          <w:b w:val="0"/>
          <w:u w:val="single"/>
        </w:rPr>
        <w:t>VS-SR-REQ-375934/A-Trail Turn Assist Setting Soft Button Pressed / Not Pressed Handling</w:t>
      </w:r>
    </w:p>
    <w:p w14:paraId="6AB8588F" w14:textId="77777777" w:rsidR="00332093" w:rsidRDefault="00332093" w:rsidP="00332093">
      <w:r>
        <w:t xml:space="preserve">The Trail Turn Assist feature setting soft button shall be treated as a momentary push button.  When the user presses anywhere in the touch zone of the soft button, the Trail Turn Assist Client shall set the value of the </w:t>
      </w:r>
      <w:proofErr w:type="spellStart"/>
      <w:r>
        <w:t>TurnAsstSwtch_D_Stat</w:t>
      </w:r>
      <w:proofErr w:type="spellEnd"/>
      <w:r>
        <w:t xml:space="preserve"> signal to the Pressed value.  The </w:t>
      </w:r>
      <w:proofErr w:type="spellStart"/>
      <w:r>
        <w:t>TurnAsstSwtch_D_Stat</w:t>
      </w:r>
      <w:proofErr w:type="spellEnd"/>
      <w:r>
        <w:t xml:space="preserve"> signal shall be kept in the Pressed state </w:t>
      </w:r>
      <w:proofErr w:type="gramStart"/>
      <w:r>
        <w:t>as long as</w:t>
      </w:r>
      <w:proofErr w:type="gramEnd"/>
      <w:r>
        <w:t xml:space="preserve"> the user keeps the soft button pressed.  When the user releases the soft button, the Trail Turn Assist Client shall set the value of the </w:t>
      </w:r>
      <w:proofErr w:type="spellStart"/>
      <w:r>
        <w:t>TurnAssSwtch_D_Stat</w:t>
      </w:r>
      <w:proofErr w:type="spellEnd"/>
      <w:r>
        <w:t xml:space="preserve"> signal back to the Not Pressed value.</w:t>
      </w:r>
    </w:p>
    <w:p w14:paraId="3D2A5239" w14:textId="77777777" w:rsidR="00332093" w:rsidRDefault="00332093" w:rsidP="00332093"/>
    <w:p w14:paraId="1BA11A3E" w14:textId="77777777" w:rsidR="00332093" w:rsidRPr="00332093" w:rsidRDefault="00332093" w:rsidP="00332093">
      <w:pPr>
        <w:pStyle w:val="Heading4"/>
        <w:rPr>
          <w:b w:val="0"/>
          <w:u w:val="single"/>
        </w:rPr>
      </w:pPr>
      <w:r w:rsidRPr="00332093">
        <w:rPr>
          <w:b w:val="0"/>
          <w:u w:val="single"/>
        </w:rPr>
        <w:lastRenderedPageBreak/>
        <w:t>VS-SR-REQ-375946/A-Trail Turn Assist Settings Change</w:t>
      </w:r>
    </w:p>
    <w:p w14:paraId="0E788595" w14:textId="77777777" w:rsidR="00332093" w:rsidRDefault="00332093" w:rsidP="00332093">
      <w:pPr>
        <w:rPr>
          <w:rFonts w:cs="Arial"/>
        </w:rPr>
      </w:pPr>
      <w:r>
        <w:rPr>
          <w:rFonts w:cs="Arial"/>
        </w:rPr>
        <w:t xml:space="preserve">The Trail Turn Assist Server shall broadcast the current Trail Turn Assist feature state as enabled or disabled in the </w:t>
      </w:r>
      <w:proofErr w:type="spellStart"/>
      <w:r>
        <w:rPr>
          <w:rFonts w:cs="Arial"/>
        </w:rPr>
        <w:t>OrtaSwtchLamp_B_Rq</w:t>
      </w:r>
      <w:proofErr w:type="spellEnd"/>
      <w:r>
        <w:rPr>
          <w:rFonts w:cs="Arial"/>
        </w:rPr>
        <w:t xml:space="preserve"> signal.</w:t>
      </w:r>
    </w:p>
    <w:p w14:paraId="40A95C6D" w14:textId="77777777" w:rsidR="00332093" w:rsidRDefault="00332093" w:rsidP="00332093">
      <w:pPr>
        <w:rPr>
          <w:rFonts w:cs="Arial"/>
        </w:rPr>
      </w:pPr>
    </w:p>
    <w:p w14:paraId="3C4B9D63" w14:textId="77777777" w:rsidR="00332093" w:rsidRPr="00834C08" w:rsidRDefault="00332093" w:rsidP="00332093">
      <w:pPr>
        <w:rPr>
          <w:rFonts w:cs="Arial"/>
        </w:rPr>
      </w:pPr>
      <w:r w:rsidRPr="00834C08">
        <w:rPr>
          <w:rFonts w:cs="Arial"/>
        </w:rPr>
        <w:t xml:space="preserve">The Trail Turn Assist Client shall use the </w:t>
      </w:r>
      <w:proofErr w:type="spellStart"/>
      <w:r w:rsidRPr="00834C08">
        <w:rPr>
          <w:rFonts w:cs="Arial"/>
        </w:rPr>
        <w:t>OrtaSwtchLamp_B_Rq</w:t>
      </w:r>
      <w:proofErr w:type="spellEnd"/>
      <w:r w:rsidRPr="00834C08">
        <w:rPr>
          <w:rFonts w:cs="Arial"/>
        </w:rPr>
        <w:t xml:space="preserve"> signal from the Trail Turn Assist Server to show the Trail Turn Assist setting as enabled or disabled.</w:t>
      </w:r>
    </w:p>
    <w:p w14:paraId="3BE1A5FF" w14:textId="77777777" w:rsidR="00332093" w:rsidRDefault="00332093" w:rsidP="00332093">
      <w:pPr>
        <w:rPr>
          <w:rFonts w:cs="Arial"/>
        </w:rPr>
      </w:pPr>
    </w:p>
    <w:p w14:paraId="5AAA08F8" w14:textId="77777777" w:rsidR="00332093" w:rsidRDefault="00332093" w:rsidP="00332093">
      <w:pPr>
        <w:rPr>
          <w:rFonts w:cs="Arial"/>
        </w:rPr>
      </w:pPr>
      <w:r>
        <w:rPr>
          <w:rFonts w:cs="Arial"/>
        </w:rPr>
        <w:t xml:space="preserve">The Trail Turn Assist HMI setting shall only be available on the HMI when the </w:t>
      </w:r>
      <w:proofErr w:type="spellStart"/>
      <w:r>
        <w:rPr>
          <w:rFonts w:cs="Arial"/>
        </w:rPr>
        <w:t>ignition_status</w:t>
      </w:r>
      <w:proofErr w:type="spellEnd"/>
      <w:r>
        <w:rPr>
          <w:rFonts w:cs="Arial"/>
        </w:rPr>
        <w:t xml:space="preserve"> = Run.</w:t>
      </w:r>
    </w:p>
    <w:p w14:paraId="4826EA0F" w14:textId="77777777" w:rsidR="00332093" w:rsidRDefault="00332093" w:rsidP="00332093">
      <w:pPr>
        <w:rPr>
          <w:rFonts w:cs="Arial"/>
        </w:rPr>
      </w:pPr>
    </w:p>
    <w:p w14:paraId="17EE24BB" w14:textId="77777777" w:rsidR="00332093" w:rsidRDefault="00332093" w:rsidP="00332093">
      <w:pPr>
        <w:rPr>
          <w:rFonts w:cs="Arial"/>
        </w:rPr>
      </w:pPr>
      <w:r w:rsidRPr="00ED7AB6">
        <w:rPr>
          <w:rFonts w:cs="Arial"/>
          <w:u w:val="single"/>
        </w:rPr>
        <w:t xml:space="preserve">When the Trail Turn </w:t>
      </w:r>
      <w:proofErr w:type="gramStart"/>
      <w:r w:rsidRPr="00ED7AB6">
        <w:rPr>
          <w:rFonts w:cs="Arial"/>
          <w:u w:val="single"/>
        </w:rPr>
        <w:t>Assist</w:t>
      </w:r>
      <w:proofErr w:type="gramEnd"/>
      <w:r w:rsidRPr="00ED7AB6">
        <w:rPr>
          <w:rFonts w:cs="Arial"/>
          <w:u w:val="single"/>
        </w:rPr>
        <w:t xml:space="preserve"> setting is selected via the HMI</w:t>
      </w:r>
      <w:r>
        <w:rPr>
          <w:rFonts w:cs="Arial"/>
        </w:rPr>
        <w:t>:</w:t>
      </w:r>
    </w:p>
    <w:p w14:paraId="2603E743" w14:textId="77777777" w:rsidR="00332093" w:rsidRDefault="00332093" w:rsidP="00332093">
      <w:pPr>
        <w:numPr>
          <w:ilvl w:val="0"/>
          <w:numId w:val="888"/>
        </w:numPr>
        <w:rPr>
          <w:rFonts w:cs="Arial"/>
        </w:rPr>
      </w:pPr>
      <w:r w:rsidRPr="00ED7AB6">
        <w:rPr>
          <w:rFonts w:cs="Arial"/>
        </w:rPr>
        <w:t xml:space="preserve">The user pressing and releasing the Trail Turn Assist Client soft-button will generate a Pressed and then Not Pressed event in the </w:t>
      </w:r>
      <w:proofErr w:type="spellStart"/>
      <w:r w:rsidRPr="00ED7AB6">
        <w:rPr>
          <w:rFonts w:cs="Arial"/>
        </w:rPr>
        <w:t>TurnAsstSwtch_D_Stat</w:t>
      </w:r>
      <w:proofErr w:type="spellEnd"/>
      <w:r w:rsidRPr="00ED7AB6">
        <w:rPr>
          <w:rFonts w:cs="Arial"/>
        </w:rPr>
        <w:t xml:space="preserve"> signal</w:t>
      </w:r>
      <w:r>
        <w:rPr>
          <w:rFonts w:cs="Arial"/>
        </w:rPr>
        <w:t xml:space="preserve">.  </w:t>
      </w:r>
    </w:p>
    <w:p w14:paraId="7ECBBA32" w14:textId="77777777" w:rsidR="00332093" w:rsidRDefault="00332093" w:rsidP="00332093">
      <w:pPr>
        <w:numPr>
          <w:ilvl w:val="1"/>
          <w:numId w:val="888"/>
        </w:numPr>
        <w:rPr>
          <w:rFonts w:cs="Arial"/>
        </w:rPr>
      </w:pPr>
      <w:r w:rsidRPr="00723EE4">
        <w:rPr>
          <w:rFonts w:cs="Arial"/>
          <w:u w:val="single"/>
        </w:rPr>
        <w:t>Note for when using an enable / disable HMI switch</w:t>
      </w:r>
      <w:r>
        <w:rPr>
          <w:rFonts w:cs="Arial"/>
        </w:rPr>
        <w:t>: if either enable or disable is selected a Pressed will be sent and kept at a pressed state until the user releases their finger then the Trail Turn Assist Client will send Not Pressed.</w:t>
      </w:r>
    </w:p>
    <w:p w14:paraId="68B30D98" w14:textId="77777777" w:rsidR="00332093" w:rsidRDefault="00332093" w:rsidP="00332093">
      <w:pPr>
        <w:numPr>
          <w:ilvl w:val="0"/>
          <w:numId w:val="888"/>
        </w:numPr>
        <w:rPr>
          <w:rFonts w:cs="Arial"/>
        </w:rPr>
      </w:pPr>
      <w:r>
        <w:rPr>
          <w:rFonts w:cs="Arial"/>
        </w:rPr>
        <w:t xml:space="preserve">The Pressed and then Not Pressed in the </w:t>
      </w:r>
      <w:proofErr w:type="spellStart"/>
      <w:r>
        <w:rPr>
          <w:rFonts w:cs="Arial"/>
        </w:rPr>
        <w:t>TurnAsstSwtch_D_Stat</w:t>
      </w:r>
      <w:proofErr w:type="spellEnd"/>
      <w:r>
        <w:rPr>
          <w:rFonts w:cs="Arial"/>
        </w:rPr>
        <w:t xml:space="preserve"> signal </w:t>
      </w:r>
      <w:r w:rsidRPr="00ED7AB6">
        <w:rPr>
          <w:rFonts w:cs="Arial"/>
        </w:rPr>
        <w:t xml:space="preserve">is then processed by the Trail Turn Assist Server.  If all the conditions are met, the Trail Turn Assist Server will update the </w:t>
      </w:r>
      <w:proofErr w:type="spellStart"/>
      <w:r w:rsidRPr="00ED7AB6">
        <w:rPr>
          <w:rFonts w:cs="Arial"/>
        </w:rPr>
        <w:t>OrtaSwtchLamp_B_Rq</w:t>
      </w:r>
      <w:proofErr w:type="spellEnd"/>
      <w:r w:rsidRPr="00ED7AB6">
        <w:rPr>
          <w:rFonts w:cs="Arial"/>
        </w:rPr>
        <w:t xml:space="preserve"> signal with the updated </w:t>
      </w:r>
      <w:r>
        <w:rPr>
          <w:rFonts w:cs="Arial"/>
        </w:rPr>
        <w:t xml:space="preserve">enabled/disabled </w:t>
      </w:r>
      <w:r w:rsidRPr="00ED7AB6">
        <w:rPr>
          <w:rFonts w:cs="Arial"/>
        </w:rPr>
        <w:t xml:space="preserve">state within </w:t>
      </w:r>
      <w:proofErr w:type="spellStart"/>
      <w:r w:rsidRPr="00ED7AB6">
        <w:rPr>
          <w:rFonts w:cs="Arial"/>
        </w:rPr>
        <w:t>T_TrailTurnAssist_Rsp</w:t>
      </w:r>
      <w:proofErr w:type="spellEnd"/>
      <w:r w:rsidRPr="00ED7AB6">
        <w:rPr>
          <w:rFonts w:cs="Arial"/>
        </w:rPr>
        <w:t xml:space="preserve">.  </w:t>
      </w:r>
    </w:p>
    <w:p w14:paraId="381D5CC2" w14:textId="77777777" w:rsidR="00332093" w:rsidRPr="00ED7AB6" w:rsidRDefault="00332093" w:rsidP="00332093">
      <w:pPr>
        <w:numPr>
          <w:ilvl w:val="0"/>
          <w:numId w:val="888"/>
        </w:numPr>
        <w:rPr>
          <w:rFonts w:cs="Arial"/>
        </w:rPr>
      </w:pPr>
      <w:r w:rsidRPr="00ED7AB6">
        <w:rPr>
          <w:rFonts w:cs="Arial"/>
        </w:rPr>
        <w:t>The Trail Turn Assist Client shall then update the HMI setting to reflect the new feature state</w:t>
      </w:r>
      <w:r>
        <w:rPr>
          <w:rFonts w:cs="Arial"/>
        </w:rPr>
        <w:t xml:space="preserve"> in the </w:t>
      </w:r>
      <w:proofErr w:type="spellStart"/>
      <w:r>
        <w:rPr>
          <w:rFonts w:cs="Arial"/>
        </w:rPr>
        <w:t>OrtaSwtchLamp_B_Rq</w:t>
      </w:r>
      <w:proofErr w:type="spellEnd"/>
      <w:r>
        <w:rPr>
          <w:rFonts w:cs="Arial"/>
        </w:rPr>
        <w:t xml:space="preserve"> signal</w:t>
      </w:r>
      <w:r w:rsidRPr="00ED7AB6">
        <w:rPr>
          <w:rFonts w:cs="Arial"/>
        </w:rPr>
        <w:t xml:space="preserve"> (enabled or disabled).</w:t>
      </w:r>
    </w:p>
    <w:p w14:paraId="597C3E77" w14:textId="77777777" w:rsidR="00332093" w:rsidRDefault="00332093" w:rsidP="00332093">
      <w:pPr>
        <w:rPr>
          <w:rFonts w:cs="Arial"/>
        </w:rPr>
      </w:pPr>
    </w:p>
    <w:p w14:paraId="0E7539B8" w14:textId="77777777" w:rsidR="00332093" w:rsidRDefault="00332093" w:rsidP="00332093">
      <w:pPr>
        <w:rPr>
          <w:rFonts w:cs="Arial"/>
        </w:rPr>
      </w:pPr>
      <w:r>
        <w:rPr>
          <w:rFonts w:cs="Arial"/>
        </w:rPr>
        <w:t>See sequence diagrams for examples.</w:t>
      </w:r>
    </w:p>
    <w:p w14:paraId="4233FD31" w14:textId="77777777" w:rsidR="00332093" w:rsidRPr="00AF7195" w:rsidRDefault="00332093" w:rsidP="00332093">
      <w:pPr>
        <w:rPr>
          <w:rFonts w:cs="Arial"/>
        </w:rPr>
      </w:pPr>
    </w:p>
    <w:p w14:paraId="5F85273A" w14:textId="77777777" w:rsidR="00332093" w:rsidRPr="00AF7195" w:rsidRDefault="00332093" w:rsidP="00332093">
      <w:pPr>
        <w:rPr>
          <w:rFonts w:cs="Arial"/>
        </w:rPr>
      </w:pPr>
    </w:p>
    <w:p w14:paraId="123EC187" w14:textId="77777777" w:rsidR="00332093" w:rsidRPr="00AF7195" w:rsidRDefault="00332093" w:rsidP="00332093">
      <w:pPr>
        <w:rPr>
          <w:rFonts w:cs="Arial"/>
        </w:rPr>
      </w:pPr>
    </w:p>
    <w:p w14:paraId="0C930946" w14:textId="77777777" w:rsidR="00332093" w:rsidRPr="00AF7195" w:rsidRDefault="00332093" w:rsidP="00332093">
      <w:pPr>
        <w:rPr>
          <w:rFonts w:cs="Arial"/>
        </w:rPr>
      </w:pPr>
    </w:p>
    <w:tbl>
      <w:tblPr>
        <w:tblW w:w="2355" w:type="dxa"/>
        <w:jc w:val="center"/>
        <w:tblLook w:val="04A0" w:firstRow="1" w:lastRow="0" w:firstColumn="1" w:lastColumn="0" w:noHBand="0" w:noVBand="1"/>
      </w:tblPr>
      <w:tblGrid>
        <w:gridCol w:w="2355"/>
      </w:tblGrid>
      <w:tr w:rsidR="00332093" w:rsidRPr="00AF7195" w14:paraId="09C46095" w14:textId="77777777" w:rsidTr="00332093">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14:paraId="7FD782DD" w14:textId="77777777" w:rsidR="00332093" w:rsidRPr="00AF7195" w:rsidRDefault="00332093">
            <w:pPr>
              <w:spacing w:line="276" w:lineRule="auto"/>
              <w:jc w:val="center"/>
              <w:rPr>
                <w:rFonts w:cs="Arial"/>
                <w:b/>
                <w:bCs/>
              </w:rPr>
            </w:pPr>
            <w:r w:rsidRPr="00AF7195">
              <w:rPr>
                <w:rFonts w:cs="Arial"/>
                <w:b/>
                <w:bCs/>
              </w:rPr>
              <w:t>HMI Setting ID</w:t>
            </w:r>
          </w:p>
        </w:tc>
      </w:tr>
      <w:tr w:rsidR="00332093" w:rsidRPr="00AF7195" w14:paraId="724CDC14" w14:textId="77777777" w:rsidTr="00332093">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14:paraId="4DB9F730" w14:textId="77777777" w:rsidR="00332093" w:rsidRPr="00AF7195" w:rsidRDefault="00332093">
            <w:pPr>
              <w:spacing w:line="276" w:lineRule="auto"/>
              <w:jc w:val="center"/>
              <w:rPr>
                <w:rFonts w:eastAsiaTheme="minorEastAsia" w:cs="Arial"/>
              </w:rPr>
            </w:pPr>
            <w:r w:rsidRPr="00AF7195">
              <w:rPr>
                <w:rFonts w:eastAsiaTheme="minorEastAsia" w:cs="Arial"/>
              </w:rPr>
              <w:t>1080</w:t>
            </w:r>
          </w:p>
        </w:tc>
      </w:tr>
    </w:tbl>
    <w:p w14:paraId="09A3DDD6" w14:textId="77777777" w:rsidR="00332093" w:rsidRPr="00AF7195" w:rsidRDefault="00332093" w:rsidP="00332093">
      <w:pPr>
        <w:rPr>
          <w:rFonts w:cs="Arial"/>
        </w:rPr>
      </w:pPr>
    </w:p>
    <w:p w14:paraId="6E8203E0" w14:textId="77777777" w:rsidR="00332093" w:rsidRDefault="00332093" w:rsidP="00332093">
      <w:pPr>
        <w:pStyle w:val="Heading4"/>
      </w:pPr>
      <w:r w:rsidRPr="00B9479B">
        <w:t>VS-TMR-REQ-375949/A-</w:t>
      </w:r>
      <w:proofErr w:type="spellStart"/>
      <w:r w:rsidRPr="00B9479B">
        <w:t>T_TrailTurnAssist_Rsp</w:t>
      </w:r>
      <w:proofErr w:type="spellEnd"/>
    </w:p>
    <w:p w14:paraId="0CDB9DDE" w14:textId="77777777" w:rsidR="00332093" w:rsidRPr="0091772B" w:rsidRDefault="00332093" w:rsidP="0033209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32093" w14:paraId="4139158B" w14:textId="77777777" w:rsidTr="00332093">
        <w:trPr>
          <w:jc w:val="center"/>
        </w:trPr>
        <w:tc>
          <w:tcPr>
            <w:tcW w:w="2066" w:type="dxa"/>
            <w:tcBorders>
              <w:top w:val="single" w:sz="4" w:space="0" w:color="auto"/>
              <w:left w:val="single" w:sz="4" w:space="0" w:color="auto"/>
              <w:bottom w:val="single" w:sz="4" w:space="0" w:color="auto"/>
              <w:right w:val="single" w:sz="4" w:space="0" w:color="auto"/>
            </w:tcBorders>
            <w:hideMark/>
          </w:tcPr>
          <w:p w14:paraId="6043F9EE" w14:textId="77777777" w:rsidR="00332093" w:rsidRDefault="0033209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2AD806B7"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3C86597F" w14:textId="77777777" w:rsidR="00332093" w:rsidRDefault="0033209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09242DC3"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4BFC5666"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2A8B689D"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Default</w:t>
            </w:r>
          </w:p>
        </w:tc>
      </w:tr>
      <w:tr w:rsidR="00332093" w14:paraId="384B7B70" w14:textId="77777777" w:rsidTr="0033209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45FC4C6A" w14:textId="77777777" w:rsidR="00332093" w:rsidRPr="00DF054A" w:rsidRDefault="00332093">
            <w:pPr>
              <w:spacing w:line="276" w:lineRule="auto"/>
              <w:rPr>
                <w:rFonts w:ascii="Univers" w:eastAsia="Times New Roman" w:hAnsi="Univers" w:cs="Arial"/>
                <w:sz w:val="14"/>
                <w:szCs w:val="14"/>
              </w:rPr>
            </w:pPr>
            <w:proofErr w:type="spellStart"/>
            <w:r w:rsidRPr="00DF054A">
              <w:rPr>
                <w:rFonts w:cs="Arial"/>
                <w:sz w:val="14"/>
                <w:szCs w:val="14"/>
              </w:rPr>
              <w:t>T_TrailTurnAssist_Rsp</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7B0C4CF4" w14:textId="77777777" w:rsidR="00332093" w:rsidRDefault="00332093" w:rsidP="00332093">
            <w:pPr>
              <w:rPr>
                <w:rFonts w:cs="Arial"/>
              </w:rPr>
            </w:pPr>
            <w:r>
              <w:rPr>
                <w:rFonts w:cs="Arial"/>
              </w:rPr>
              <w:t xml:space="preserve">Maximum time the Trail Turn Assist Server shall take to respond to the Trail Turn Assist </w:t>
            </w:r>
            <w:proofErr w:type="spellStart"/>
            <w:r>
              <w:rPr>
                <w:rFonts w:cs="Arial"/>
              </w:rPr>
              <w:t>TurnAsstSwtch_D_Stat</w:t>
            </w:r>
            <w:proofErr w:type="spellEnd"/>
            <w:r>
              <w:rPr>
                <w:rFonts w:cs="Arial"/>
              </w:rPr>
              <w:t xml:space="preserve"> signal Pressed then Not Pressed state change.  The response will be in the </w:t>
            </w:r>
            <w:proofErr w:type="spellStart"/>
            <w:r>
              <w:rPr>
                <w:rFonts w:cs="Arial"/>
              </w:rPr>
              <w:t>OrtaSwtchLamp_B_Rq</w:t>
            </w:r>
            <w:proofErr w:type="spellEnd"/>
            <w:r>
              <w:rPr>
                <w:rFonts w:cs="Arial"/>
              </w:rPr>
              <w:t xml:space="preserve"> signal.</w:t>
            </w:r>
          </w:p>
          <w:p w14:paraId="21F133AA" w14:textId="77777777" w:rsidR="00332093" w:rsidRDefault="00332093" w:rsidP="00332093">
            <w:pPr>
              <w:rPr>
                <w:rFonts w:cs="Arial"/>
              </w:rPr>
            </w:pPr>
          </w:p>
          <w:p w14:paraId="3D57C086" w14:textId="77777777" w:rsidR="00332093" w:rsidRPr="00B6798B" w:rsidRDefault="00332093" w:rsidP="00332093">
            <w:pPr>
              <w:rPr>
                <w:rFonts w:cs="Arial"/>
              </w:rPr>
            </w:pPr>
            <w:r>
              <w:rPr>
                <w:rFonts w:cs="Arial"/>
              </w:rPr>
              <w:t>Maximum time defined as the default value</w:t>
            </w:r>
          </w:p>
          <w:p w14:paraId="6A819E42" w14:textId="77777777" w:rsidR="00332093" w:rsidRDefault="0033209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09A1320E" w14:textId="77777777" w:rsidR="00332093" w:rsidRDefault="0033209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080A0208" w14:textId="77777777" w:rsidR="00332093" w:rsidRDefault="00332093">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14:paraId="02FC9034" w14:textId="77777777" w:rsidR="00332093" w:rsidRDefault="00332093">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2E34BD36" w14:textId="77777777" w:rsidR="00332093" w:rsidRDefault="00332093">
            <w:pPr>
              <w:spacing w:line="276" w:lineRule="auto"/>
              <w:jc w:val="center"/>
              <w:rPr>
                <w:rFonts w:ascii="Univers" w:eastAsia="Times New Roman" w:hAnsi="Univers" w:cs="Arial"/>
                <w:sz w:val="14"/>
                <w:szCs w:val="14"/>
              </w:rPr>
            </w:pPr>
            <w:r>
              <w:rPr>
                <w:rFonts w:cs="Arial"/>
                <w:sz w:val="14"/>
                <w:szCs w:val="14"/>
              </w:rPr>
              <w:t>150</w:t>
            </w:r>
          </w:p>
        </w:tc>
      </w:tr>
    </w:tbl>
    <w:p w14:paraId="42CB58B8" w14:textId="77777777" w:rsidR="00332093" w:rsidRPr="00B01CDD" w:rsidRDefault="00332093" w:rsidP="00332093">
      <w:pPr>
        <w:rPr>
          <w:sz w:val="14"/>
          <w:szCs w:val="14"/>
        </w:rPr>
      </w:pPr>
    </w:p>
    <w:p w14:paraId="0E176D4E" w14:textId="77777777" w:rsidR="00332093" w:rsidRPr="00332093" w:rsidRDefault="00332093" w:rsidP="00332093">
      <w:pPr>
        <w:pStyle w:val="Heading4"/>
        <w:rPr>
          <w:b w:val="0"/>
          <w:u w:val="single"/>
        </w:rPr>
      </w:pPr>
      <w:r w:rsidRPr="00332093">
        <w:rPr>
          <w:b w:val="0"/>
          <w:u w:val="single"/>
        </w:rPr>
        <w:t xml:space="preserve">VS-SR-REQ-375947/A-Conditions for setting </w:t>
      </w:r>
      <w:proofErr w:type="spellStart"/>
      <w:r w:rsidRPr="00332093">
        <w:rPr>
          <w:b w:val="0"/>
          <w:u w:val="single"/>
        </w:rPr>
        <w:t>TurnAsstSwtch_D_Stat</w:t>
      </w:r>
      <w:proofErr w:type="spellEnd"/>
      <w:r w:rsidRPr="00332093">
        <w:rPr>
          <w:b w:val="0"/>
          <w:u w:val="single"/>
        </w:rPr>
        <w:t xml:space="preserve"> signal to Faulty</w:t>
      </w:r>
    </w:p>
    <w:p w14:paraId="33C8F060" w14:textId="77777777" w:rsidR="00332093" w:rsidRDefault="00332093" w:rsidP="00332093">
      <w:r>
        <w:t xml:space="preserve">Anytime the Trail Turn Assist Client detects a failure with the Trail Turn Assist HMI or its controls, then the Trail Turn Assist Client shall set </w:t>
      </w:r>
      <w:proofErr w:type="spellStart"/>
      <w:r>
        <w:t>TurnAsstSwtch_D_Stat</w:t>
      </w:r>
      <w:proofErr w:type="spellEnd"/>
      <w:r>
        <w:t xml:space="preserve"> equal to Faulty.  This includes failure to register touch input, persistent contact or “stuck button” condition, etc.</w:t>
      </w:r>
    </w:p>
    <w:p w14:paraId="3EBA5EB4" w14:textId="77777777" w:rsidR="00332093" w:rsidRDefault="00332093" w:rsidP="00332093"/>
    <w:p w14:paraId="0ECFF257" w14:textId="77777777" w:rsidR="00332093" w:rsidRDefault="00332093" w:rsidP="00332093">
      <w:r>
        <w:t xml:space="preserve">Anytime the vehicle’s </w:t>
      </w:r>
      <w:proofErr w:type="spellStart"/>
      <w:r>
        <w:t>ignition_status</w:t>
      </w:r>
      <w:proofErr w:type="spellEnd"/>
      <w:r>
        <w:t xml:space="preserve"> = Run and the </w:t>
      </w:r>
      <w:proofErr w:type="spellStart"/>
      <w:r>
        <w:t>OrtaSwtchLamp_B_Rq</w:t>
      </w:r>
      <w:proofErr w:type="spellEnd"/>
      <w:r>
        <w:t xml:space="preserve"> signal is missing for 5 seconds or more than the Trail Turn Assist Client shall set </w:t>
      </w:r>
      <w:proofErr w:type="spellStart"/>
      <w:r>
        <w:t>TurnAsstSwtch_D_Stat</w:t>
      </w:r>
      <w:proofErr w:type="spellEnd"/>
      <w:r>
        <w:t xml:space="preserve"> equal to Faulty.</w:t>
      </w:r>
    </w:p>
    <w:p w14:paraId="5A90AA01" w14:textId="77777777" w:rsidR="00332093" w:rsidRDefault="00332093" w:rsidP="00332093"/>
    <w:p w14:paraId="7AD6BD41" w14:textId="77777777" w:rsidR="00332093" w:rsidRDefault="00332093" w:rsidP="00332093">
      <w:r>
        <w:t xml:space="preserve">When the conditions above are not met for a fault condition then the </w:t>
      </w:r>
      <w:proofErr w:type="spellStart"/>
      <w:r>
        <w:t>TurnAsstSwtch_D_Stat</w:t>
      </w:r>
      <w:proofErr w:type="spellEnd"/>
      <w:r>
        <w:t xml:space="preserve"> signal shall be set to the current button state (</w:t>
      </w:r>
      <w:proofErr w:type="spellStart"/>
      <w:r>
        <w:t>ie</w:t>
      </w:r>
      <w:proofErr w:type="spellEnd"/>
      <w:r>
        <w:t xml:space="preserve"> Pressed or Not Pressed).</w:t>
      </w:r>
    </w:p>
    <w:p w14:paraId="1B275F1A" w14:textId="77777777" w:rsidR="00332093" w:rsidRDefault="00332093" w:rsidP="00332093"/>
    <w:p w14:paraId="50781EEB" w14:textId="77777777" w:rsidR="00332093" w:rsidRDefault="00332093" w:rsidP="00332093">
      <w:pPr>
        <w:pStyle w:val="Heading3"/>
      </w:pPr>
      <w:bookmarkStart w:id="477" w:name="_Toc65750628"/>
      <w:r>
        <w:lastRenderedPageBreak/>
        <w:t>Sequence Diagrams</w:t>
      </w:r>
      <w:bookmarkEnd w:id="477"/>
    </w:p>
    <w:p w14:paraId="2B46F93C" w14:textId="77777777" w:rsidR="00332093" w:rsidRDefault="00332093" w:rsidP="00332093">
      <w:pPr>
        <w:pStyle w:val="Heading4"/>
      </w:pPr>
      <w:r>
        <w:t>VS-SD-REQ-375951/A-Trail Turn Assist set to Enabled via the HMI</w:t>
      </w:r>
    </w:p>
    <w:p w14:paraId="5CD440CC" w14:textId="77777777" w:rsidR="00332093" w:rsidRDefault="00332093" w:rsidP="00332093">
      <w:r>
        <w:t>Pre-Condition: Trail Turn Assist is Disabled</w:t>
      </w:r>
    </w:p>
    <w:p w14:paraId="55C6AF52" w14:textId="77777777" w:rsidR="00332093" w:rsidRDefault="00332093" w:rsidP="00332093"/>
    <w:p w14:paraId="4240B521" w14:textId="77777777" w:rsidR="00332093" w:rsidRDefault="00332093" w:rsidP="00332093">
      <w:r>
        <w:t>Event: User presses the Trail Turn Assist settings HMI</w:t>
      </w:r>
    </w:p>
    <w:p w14:paraId="477192BF" w14:textId="77777777" w:rsidR="00332093" w:rsidRDefault="00332093" w:rsidP="00332093"/>
    <w:p w14:paraId="6B178878" w14:textId="77777777" w:rsidR="00332093" w:rsidRDefault="00332093" w:rsidP="00332093">
      <w:pPr>
        <w:jc w:val="center"/>
      </w:pPr>
      <w:r w:rsidRPr="00EB44FB">
        <w:rPr>
          <w:noProof/>
        </w:rPr>
        <w:drawing>
          <wp:inline distT="0" distB="0" distL="0" distR="0">
            <wp:extent cx="5943600" cy="4981575"/>
            <wp:effectExtent l="0" t="0" r="0" b="9525"/>
            <wp:docPr id="55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inline>
        </w:drawing>
      </w:r>
    </w:p>
    <w:p w14:paraId="00DB50B2" w14:textId="77777777" w:rsidR="00332093" w:rsidRDefault="00332093" w:rsidP="00332093">
      <w:pPr>
        <w:pStyle w:val="Heading4"/>
      </w:pPr>
      <w:r>
        <w:t>VS-SD-REQ-375952/A-Trail Turn Assist set to Disabled via the HMI</w:t>
      </w:r>
    </w:p>
    <w:p w14:paraId="78B35BC2" w14:textId="77777777" w:rsidR="00332093" w:rsidRDefault="00332093" w:rsidP="00332093">
      <w:r>
        <w:t>Pre-condition:  Trail Turn Assist Enabled</w:t>
      </w:r>
    </w:p>
    <w:p w14:paraId="13D409EE" w14:textId="77777777" w:rsidR="00332093" w:rsidRDefault="00332093" w:rsidP="00332093"/>
    <w:p w14:paraId="488DB66B" w14:textId="77777777" w:rsidR="00332093" w:rsidRDefault="00332093" w:rsidP="00332093">
      <w:r>
        <w:t>Event:  User presses the Trail Turn Assist settings HMI</w:t>
      </w:r>
    </w:p>
    <w:p w14:paraId="7F9C013B" w14:textId="77777777" w:rsidR="00332093" w:rsidRDefault="00332093" w:rsidP="00332093"/>
    <w:p w14:paraId="1EE836E3" w14:textId="77777777" w:rsidR="00332093" w:rsidRDefault="00332093" w:rsidP="00332093">
      <w:pPr>
        <w:jc w:val="center"/>
      </w:pPr>
      <w:r w:rsidRPr="003C3C0D">
        <w:rPr>
          <w:noProof/>
        </w:rPr>
        <w:lastRenderedPageBreak/>
        <w:drawing>
          <wp:inline distT="0" distB="0" distL="0" distR="0">
            <wp:extent cx="5943600" cy="4981575"/>
            <wp:effectExtent l="0" t="0" r="0" b="9525"/>
            <wp:docPr id="5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inline>
        </w:drawing>
      </w:r>
    </w:p>
    <w:p w14:paraId="4D8E5F15" w14:textId="77777777" w:rsidR="00332093" w:rsidRDefault="00332093">
      <w:pPr>
        <w:spacing w:after="200" w:line="276" w:lineRule="auto"/>
      </w:pPr>
      <w:r>
        <w:br w:type="page"/>
      </w:r>
    </w:p>
    <w:p w14:paraId="69E28071" w14:textId="77777777" w:rsidR="00332093" w:rsidRDefault="00332093" w:rsidP="00332093">
      <w:pPr>
        <w:pStyle w:val="Heading2"/>
      </w:pPr>
      <w:bookmarkStart w:id="478" w:name="_Toc65750629"/>
      <w:r>
        <w:lastRenderedPageBreak/>
        <w:t>Clear Exit Assist</w:t>
      </w:r>
      <w:bookmarkEnd w:id="478"/>
    </w:p>
    <w:p w14:paraId="31666AC2" w14:textId="77777777" w:rsidR="00332093" w:rsidRDefault="00332093" w:rsidP="00332093">
      <w:pPr>
        <w:pStyle w:val="Heading3"/>
      </w:pPr>
      <w:bookmarkStart w:id="479" w:name="_Toc65750630"/>
      <w:r w:rsidRPr="00B9479B">
        <w:t>VS-FUN-REQ-354248/A-Clear Exit Assist Setting</w:t>
      </w:r>
      <w:bookmarkEnd w:id="479"/>
    </w:p>
    <w:p w14:paraId="411A6A0C" w14:textId="77777777" w:rsidR="00332093" w:rsidRDefault="00332093" w:rsidP="00332093">
      <w:pPr>
        <w:pStyle w:val="Heading4"/>
      </w:pPr>
      <w:r w:rsidRPr="00B9479B">
        <w:t>VS-CLD-REQ-354250/A-Clear Exit Assist Settings Client</w:t>
      </w:r>
    </w:p>
    <w:p w14:paraId="2D631278" w14:textId="77777777" w:rsidR="00332093" w:rsidRDefault="00332093" w:rsidP="00332093">
      <w:r>
        <w:t>The Clear Exit Assist Settings Client interfaces with the user via the HMI and is responsible for interfacing with the Clear Exit Assist Settings Server.  The Clear Exit Assist Settings Client is responsible for sending the Clear Exit Assist setting request signal to the Clear Exit Assist Settings Server.</w:t>
      </w:r>
    </w:p>
    <w:p w14:paraId="4CC863B4" w14:textId="77777777" w:rsidR="00332093" w:rsidRDefault="00332093" w:rsidP="00332093"/>
    <w:p w14:paraId="3EA5CFA0" w14:textId="77777777" w:rsidR="00332093" w:rsidRDefault="00332093" w:rsidP="00332093"/>
    <w:p w14:paraId="7A1B01CA" w14:textId="77777777" w:rsidR="00332093" w:rsidRDefault="00332093" w:rsidP="00332093">
      <w:pPr>
        <w:pStyle w:val="Heading4"/>
      </w:pPr>
      <w:r w:rsidRPr="00B9479B">
        <w:t>VS-CLD-REQ-354251/A-Clear Exit Assist Settings Server</w:t>
      </w:r>
    </w:p>
    <w:p w14:paraId="7920AC53" w14:textId="77777777" w:rsidR="00332093" w:rsidRDefault="00332093" w:rsidP="00332093">
      <w:r>
        <w:t>The Clear Exit Assist Settings Server is responsible for the control of the Clear Exit Assist settings function and interfaces with the Clear Exit Assist Settings Client.</w:t>
      </w:r>
    </w:p>
    <w:p w14:paraId="757FD56C" w14:textId="77777777" w:rsidR="00332093" w:rsidRDefault="00332093" w:rsidP="00332093"/>
    <w:p w14:paraId="442B9861" w14:textId="77777777" w:rsidR="00332093" w:rsidRDefault="00332093" w:rsidP="00332093">
      <w:pPr>
        <w:pStyle w:val="Heading4"/>
      </w:pPr>
      <w:r>
        <w:t>Use Cases</w:t>
      </w:r>
    </w:p>
    <w:p w14:paraId="57819CBA" w14:textId="77777777" w:rsidR="00332093" w:rsidRDefault="00332093" w:rsidP="00332093">
      <w:pPr>
        <w:pStyle w:val="Heading5"/>
      </w:pPr>
      <w:r>
        <w:t>VS-UC-REQ-354326/A-User Enables Clear Exit Assist Setting</w:t>
      </w:r>
    </w:p>
    <w:p w14:paraId="22665D18"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14:paraId="14DB7826"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C0E2D2C" w14:textId="77777777" w:rsidR="00332093" w:rsidRDefault="0033209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E7C773" w14:textId="77777777" w:rsidR="00332093" w:rsidRDefault="00332093">
            <w:pPr>
              <w:spacing w:line="276" w:lineRule="auto"/>
            </w:pPr>
            <w:r>
              <w:t>Vehicle front seat Occupant</w:t>
            </w:r>
          </w:p>
        </w:tc>
      </w:tr>
      <w:tr w:rsidR="00332093" w14:paraId="3F55EB8E"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29CF676" w14:textId="77777777" w:rsidR="00332093" w:rsidRDefault="0033209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1AA7F099" w14:textId="77777777" w:rsidR="00332093" w:rsidRDefault="00332093">
            <w:pPr>
              <w:spacing w:line="276" w:lineRule="auto"/>
            </w:pPr>
            <w:r>
              <w:t>Ignition is in Run</w:t>
            </w:r>
          </w:p>
          <w:p w14:paraId="37C5EE5B" w14:textId="77777777" w:rsidR="00332093" w:rsidRDefault="00332093">
            <w:pPr>
              <w:spacing w:line="276" w:lineRule="auto"/>
            </w:pPr>
            <w:r>
              <w:t>Clear Exit Assist is Disabled</w:t>
            </w:r>
          </w:p>
        </w:tc>
      </w:tr>
      <w:tr w:rsidR="00332093" w14:paraId="70F9F638"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E3A7FE6" w14:textId="77777777" w:rsidR="00332093" w:rsidRDefault="0033209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549882E" w14:textId="77777777" w:rsidR="00332093" w:rsidRDefault="00332093" w:rsidP="00332093">
            <w:pPr>
              <w:spacing w:line="276" w:lineRule="auto"/>
            </w:pPr>
            <w:r>
              <w:t>User changes Clear Exit Assist setting to enabled via the HMI</w:t>
            </w:r>
          </w:p>
        </w:tc>
      </w:tr>
      <w:tr w:rsidR="00332093" w14:paraId="0D384BB4"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067B44F" w14:textId="77777777" w:rsidR="00332093" w:rsidRDefault="0033209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657D1F2D" w14:textId="77777777" w:rsidR="00332093" w:rsidRDefault="00332093">
            <w:pPr>
              <w:spacing w:line="276" w:lineRule="auto"/>
            </w:pPr>
            <w:r>
              <w:t>Clear Exist Assist is enabled</w:t>
            </w:r>
          </w:p>
          <w:p w14:paraId="0C21F172" w14:textId="77777777" w:rsidR="00332093" w:rsidRDefault="00332093">
            <w:pPr>
              <w:spacing w:line="276" w:lineRule="auto"/>
            </w:pPr>
            <w:r>
              <w:t>Clear Exist Assist setting HMI is shown set to enabled.</w:t>
            </w:r>
          </w:p>
        </w:tc>
      </w:tr>
      <w:tr w:rsidR="00332093" w14:paraId="55C26D7A"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3BCEF17" w14:textId="77777777" w:rsidR="00332093" w:rsidRDefault="0033209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422D0FC2" w14:textId="77777777" w:rsidR="00332093" w:rsidRDefault="00332093"/>
        </w:tc>
      </w:tr>
    </w:tbl>
    <w:p w14:paraId="1EEEBFA8" w14:textId="77777777" w:rsidR="00332093" w:rsidRDefault="00332093" w:rsidP="00332093"/>
    <w:p w14:paraId="483B5DCF" w14:textId="77777777" w:rsidR="00332093" w:rsidRDefault="00332093" w:rsidP="00332093">
      <w:pPr>
        <w:pStyle w:val="Heading5"/>
      </w:pPr>
      <w:r>
        <w:t>VS-UC-REQ-354327/A-User Disables Clear Exit Assist Setting</w:t>
      </w:r>
    </w:p>
    <w:p w14:paraId="288A9682"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14:paraId="68A70459"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7BCB791" w14:textId="77777777" w:rsidR="00332093" w:rsidRDefault="0033209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DB144F" w14:textId="77777777" w:rsidR="00332093" w:rsidRDefault="00332093">
            <w:pPr>
              <w:spacing w:line="276" w:lineRule="auto"/>
            </w:pPr>
            <w:r>
              <w:t>Vehicle front seat occupant</w:t>
            </w:r>
          </w:p>
        </w:tc>
      </w:tr>
      <w:tr w:rsidR="00332093" w14:paraId="79D6FC37"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A5EA884" w14:textId="77777777" w:rsidR="00332093" w:rsidRDefault="0033209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4C73B628" w14:textId="77777777" w:rsidR="00332093" w:rsidRDefault="00332093">
            <w:pPr>
              <w:spacing w:line="276" w:lineRule="auto"/>
            </w:pPr>
            <w:r>
              <w:t>Ignition is in Run</w:t>
            </w:r>
          </w:p>
          <w:p w14:paraId="0E1FED15" w14:textId="77777777" w:rsidR="00332093" w:rsidRDefault="00332093">
            <w:pPr>
              <w:spacing w:line="276" w:lineRule="auto"/>
            </w:pPr>
            <w:r>
              <w:t>Clear Exit Assist is enabled</w:t>
            </w:r>
          </w:p>
        </w:tc>
      </w:tr>
      <w:tr w:rsidR="00332093" w14:paraId="3207395F"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796D605" w14:textId="77777777" w:rsidR="00332093" w:rsidRDefault="0033209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09D6A64" w14:textId="77777777" w:rsidR="00332093" w:rsidRDefault="00332093" w:rsidP="00332093">
            <w:pPr>
              <w:spacing w:line="276" w:lineRule="auto"/>
            </w:pPr>
            <w:r>
              <w:t>User changes Clear Exit Assist setting to disabled via the HMI</w:t>
            </w:r>
          </w:p>
        </w:tc>
      </w:tr>
      <w:tr w:rsidR="00332093" w14:paraId="0AA9E06E"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A30D072" w14:textId="77777777" w:rsidR="00332093" w:rsidRDefault="0033209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1DB99014" w14:textId="77777777" w:rsidR="00332093" w:rsidRDefault="00332093">
            <w:pPr>
              <w:spacing w:line="276" w:lineRule="auto"/>
            </w:pPr>
            <w:r>
              <w:t>Clear Exit Assist is disabled</w:t>
            </w:r>
          </w:p>
          <w:p w14:paraId="72D90536" w14:textId="77777777" w:rsidR="00332093" w:rsidRDefault="00332093">
            <w:pPr>
              <w:spacing w:line="276" w:lineRule="auto"/>
            </w:pPr>
            <w:r>
              <w:t>Clear Exit Assist Setting HMI is shown set to disabled</w:t>
            </w:r>
          </w:p>
        </w:tc>
      </w:tr>
      <w:tr w:rsidR="00332093" w14:paraId="035C2AE3"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213A086" w14:textId="77777777" w:rsidR="00332093" w:rsidRDefault="0033209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601EFE0" w14:textId="77777777" w:rsidR="00332093" w:rsidRDefault="00332093"/>
        </w:tc>
      </w:tr>
    </w:tbl>
    <w:p w14:paraId="01E5F706" w14:textId="77777777" w:rsidR="00332093" w:rsidRDefault="00332093" w:rsidP="00332093"/>
    <w:p w14:paraId="6E424944" w14:textId="77777777" w:rsidR="00332093" w:rsidRDefault="00332093" w:rsidP="00332093">
      <w:pPr>
        <w:pStyle w:val="Heading4"/>
      </w:pPr>
      <w:r>
        <w:t>Interface Requirements</w:t>
      </w:r>
    </w:p>
    <w:p w14:paraId="0001965E" w14:textId="77777777" w:rsidR="00332093" w:rsidRDefault="00332093" w:rsidP="00332093">
      <w:pPr>
        <w:pStyle w:val="Heading5"/>
      </w:pPr>
      <w:r w:rsidRPr="00B9479B">
        <w:t>MD-REQ-354255/A-</w:t>
      </w:r>
      <w:proofErr w:type="spellStart"/>
      <w:r w:rsidRPr="00B9479B">
        <w:t>ClrExitAsstEnbl_D_RqMnu</w:t>
      </w:r>
      <w:proofErr w:type="spellEnd"/>
    </w:p>
    <w:p w14:paraId="57F2447A" w14:textId="77777777" w:rsidR="00332093" w:rsidRDefault="00332093" w:rsidP="00332093">
      <w:pPr>
        <w:rPr>
          <w:rFonts w:cs="Arial"/>
        </w:rPr>
      </w:pPr>
      <w:r>
        <w:rPr>
          <w:rFonts w:cs="Arial"/>
        </w:rPr>
        <w:t>Message Type: Request</w:t>
      </w:r>
    </w:p>
    <w:p w14:paraId="0439DC3C" w14:textId="77777777" w:rsidR="00332093" w:rsidRDefault="00332093" w:rsidP="00332093">
      <w:pPr>
        <w:rPr>
          <w:rFonts w:cs="Arial"/>
        </w:rPr>
      </w:pPr>
    </w:p>
    <w:p w14:paraId="3AC297F4" w14:textId="77777777" w:rsidR="00332093" w:rsidRDefault="00332093" w:rsidP="00332093">
      <w:pPr>
        <w:widowControl w:val="0"/>
        <w:adjustRightInd w:val="0"/>
        <w:rPr>
          <w:rFonts w:cs="Arial"/>
        </w:rPr>
      </w:pPr>
      <w:r>
        <w:rPr>
          <w:rFonts w:cs="Arial"/>
        </w:rPr>
        <w:t>Request signal from the Clear Exit Assist Settings Client to the Clear Exit Assist Settings Server to enable or disable the feature</w:t>
      </w:r>
    </w:p>
    <w:p w14:paraId="564C4148" w14:textId="77777777" w:rsidR="00332093" w:rsidRDefault="00332093" w:rsidP="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1440"/>
        <w:gridCol w:w="990"/>
        <w:gridCol w:w="3949"/>
      </w:tblGrid>
      <w:tr w:rsidR="00332093" w14:paraId="6339F930" w14:textId="77777777" w:rsidTr="00332093">
        <w:trPr>
          <w:jc w:val="center"/>
        </w:trPr>
        <w:tc>
          <w:tcPr>
            <w:tcW w:w="3235" w:type="dxa"/>
            <w:tcBorders>
              <w:top w:val="single" w:sz="4" w:space="0" w:color="auto"/>
              <w:left w:val="single" w:sz="4" w:space="0" w:color="auto"/>
              <w:bottom w:val="single" w:sz="4" w:space="0" w:color="auto"/>
              <w:right w:val="single" w:sz="4" w:space="0" w:color="auto"/>
            </w:tcBorders>
            <w:hideMark/>
          </w:tcPr>
          <w:p w14:paraId="46715899" w14:textId="77777777" w:rsidR="00332093" w:rsidRDefault="00332093">
            <w:pPr>
              <w:spacing w:line="276" w:lineRule="auto"/>
              <w:rPr>
                <w:rFonts w:cs="Arial"/>
                <w:b/>
              </w:rPr>
            </w:pPr>
            <w:r>
              <w:rPr>
                <w:rFonts w:cs="Arial"/>
                <w:b/>
              </w:rPr>
              <w:t>Logical Signal Name</w:t>
            </w:r>
          </w:p>
        </w:tc>
        <w:tc>
          <w:tcPr>
            <w:tcW w:w="1440" w:type="dxa"/>
            <w:tcBorders>
              <w:top w:val="single" w:sz="4" w:space="0" w:color="auto"/>
              <w:left w:val="single" w:sz="4" w:space="0" w:color="auto"/>
              <w:bottom w:val="single" w:sz="4" w:space="0" w:color="auto"/>
              <w:right w:val="single" w:sz="4" w:space="0" w:color="auto"/>
            </w:tcBorders>
            <w:hideMark/>
          </w:tcPr>
          <w:p w14:paraId="0560BF93" w14:textId="77777777" w:rsidR="00332093" w:rsidRDefault="00332093">
            <w:pPr>
              <w:spacing w:line="276" w:lineRule="auto"/>
              <w:rPr>
                <w:rFonts w:cs="Arial"/>
                <w:b/>
              </w:rPr>
            </w:pPr>
            <w:r>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6BA223A5" w14:textId="77777777" w:rsidR="00332093" w:rsidRDefault="00332093">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463E6874" w14:textId="77777777" w:rsidR="00332093" w:rsidRDefault="00332093">
            <w:pPr>
              <w:spacing w:line="276" w:lineRule="auto"/>
              <w:rPr>
                <w:rFonts w:cs="Arial"/>
                <w:b/>
              </w:rPr>
            </w:pPr>
            <w:r>
              <w:rPr>
                <w:rFonts w:cs="Arial"/>
                <w:b/>
              </w:rPr>
              <w:t>Description</w:t>
            </w:r>
          </w:p>
        </w:tc>
      </w:tr>
      <w:tr w:rsidR="00332093" w14:paraId="5C9BB111" w14:textId="77777777" w:rsidTr="00332093">
        <w:trPr>
          <w:jc w:val="center"/>
        </w:trPr>
        <w:tc>
          <w:tcPr>
            <w:tcW w:w="3235" w:type="dxa"/>
            <w:vMerge w:val="restart"/>
            <w:tcBorders>
              <w:top w:val="single" w:sz="4" w:space="0" w:color="auto"/>
              <w:left w:val="single" w:sz="4" w:space="0" w:color="auto"/>
              <w:bottom w:val="single" w:sz="4" w:space="0" w:color="auto"/>
              <w:right w:val="single" w:sz="4" w:space="0" w:color="auto"/>
            </w:tcBorders>
          </w:tcPr>
          <w:p w14:paraId="4219987B" w14:textId="77777777" w:rsidR="00332093" w:rsidRDefault="00332093">
            <w:pPr>
              <w:spacing w:line="276" w:lineRule="auto"/>
              <w:rPr>
                <w:rFonts w:cs="Arial"/>
              </w:rPr>
            </w:pPr>
          </w:p>
          <w:p w14:paraId="6AFB6BB1" w14:textId="77777777" w:rsidR="00332093" w:rsidRDefault="00332093" w:rsidP="00332093">
            <w:pPr>
              <w:rPr>
                <w:rFonts w:ascii="Calibri" w:hAnsi="Calibri"/>
              </w:rPr>
            </w:pPr>
            <w:proofErr w:type="spellStart"/>
            <w:r w:rsidRPr="0065626A">
              <w:lastRenderedPageBreak/>
              <w:t>ClrExitAsstEnbl_D_RqMnu</w:t>
            </w:r>
            <w:proofErr w:type="spellEnd"/>
          </w:p>
          <w:p w14:paraId="4A5F4A4E" w14:textId="77777777" w:rsidR="00332093" w:rsidRDefault="0033209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44B2667B" w14:textId="77777777" w:rsidR="00332093" w:rsidRDefault="00332093">
            <w:pPr>
              <w:spacing w:line="256" w:lineRule="auto"/>
              <w:rPr>
                <w:rFonts w:cs="Arial"/>
              </w:rPr>
            </w:pPr>
            <w:r>
              <w:rPr>
                <w:rFonts w:cs="Arial"/>
              </w:rPr>
              <w:lastRenderedPageBreak/>
              <w:t>Null</w:t>
            </w:r>
          </w:p>
        </w:tc>
        <w:tc>
          <w:tcPr>
            <w:tcW w:w="990" w:type="dxa"/>
            <w:tcBorders>
              <w:top w:val="single" w:sz="4" w:space="0" w:color="auto"/>
              <w:left w:val="single" w:sz="4" w:space="0" w:color="auto"/>
              <w:bottom w:val="single" w:sz="4" w:space="0" w:color="auto"/>
              <w:right w:val="single" w:sz="4" w:space="0" w:color="auto"/>
            </w:tcBorders>
            <w:hideMark/>
          </w:tcPr>
          <w:p w14:paraId="0B1255DA" w14:textId="77777777" w:rsidR="00332093" w:rsidRDefault="00332093">
            <w:pPr>
              <w:spacing w:line="256" w:lineRule="auto"/>
              <w:rPr>
                <w:rFonts w:cs="Arial"/>
              </w:rPr>
            </w:pPr>
            <w:r>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59744584" w14:textId="77777777" w:rsidR="00332093" w:rsidRDefault="00332093">
            <w:pPr>
              <w:autoSpaceDE w:val="0"/>
              <w:autoSpaceDN w:val="0"/>
              <w:adjustRightInd w:val="0"/>
              <w:spacing w:line="276" w:lineRule="auto"/>
              <w:rPr>
                <w:rFonts w:cs="Arial"/>
              </w:rPr>
            </w:pPr>
          </w:p>
        </w:tc>
      </w:tr>
      <w:tr w:rsidR="00332093" w14:paraId="009A6BF7"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BE4CA64" w14:textId="77777777" w:rsidR="00332093" w:rsidRDefault="00332093">
            <w:pPr>
              <w:spacing w:line="25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733549C6" w14:textId="77777777" w:rsidR="00332093" w:rsidRDefault="00332093">
            <w:pPr>
              <w:spacing w:line="256" w:lineRule="auto"/>
              <w:rPr>
                <w:rFonts w:cs="Arial"/>
              </w:rPr>
            </w:pPr>
            <w:r>
              <w:rPr>
                <w:rFonts w:cs="Arial"/>
              </w:rPr>
              <w:t>Disabled</w:t>
            </w:r>
          </w:p>
        </w:tc>
        <w:tc>
          <w:tcPr>
            <w:tcW w:w="990" w:type="dxa"/>
            <w:tcBorders>
              <w:top w:val="single" w:sz="4" w:space="0" w:color="auto"/>
              <w:left w:val="single" w:sz="4" w:space="0" w:color="auto"/>
              <w:bottom w:val="single" w:sz="4" w:space="0" w:color="auto"/>
              <w:right w:val="single" w:sz="4" w:space="0" w:color="auto"/>
            </w:tcBorders>
            <w:hideMark/>
          </w:tcPr>
          <w:p w14:paraId="5E5C1CE6" w14:textId="77777777" w:rsidR="00332093" w:rsidRDefault="00332093">
            <w:pPr>
              <w:spacing w:line="256" w:lineRule="auto"/>
              <w:rPr>
                <w:rFonts w:cs="Arial"/>
              </w:rPr>
            </w:pPr>
            <w:r>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0ECD9A05" w14:textId="77777777" w:rsidR="00332093" w:rsidRDefault="00332093">
            <w:pPr>
              <w:spacing w:line="276" w:lineRule="auto"/>
              <w:rPr>
                <w:rFonts w:cs="Arial"/>
              </w:rPr>
            </w:pPr>
          </w:p>
        </w:tc>
      </w:tr>
      <w:tr w:rsidR="00332093" w14:paraId="464B5B62" w14:textId="77777777" w:rsidTr="00332093">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3F2C9469" w14:textId="77777777" w:rsidR="00332093" w:rsidRDefault="00332093">
            <w:pPr>
              <w:spacing w:line="25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2C464408" w14:textId="77777777" w:rsidR="00332093" w:rsidRDefault="00332093">
            <w:pPr>
              <w:spacing w:line="256" w:lineRule="auto"/>
              <w:rPr>
                <w:rFonts w:cs="Arial"/>
              </w:rPr>
            </w:pPr>
            <w:r>
              <w:rPr>
                <w:rFonts w:cs="Arial"/>
              </w:rPr>
              <w:t>Enabled</w:t>
            </w:r>
          </w:p>
        </w:tc>
        <w:tc>
          <w:tcPr>
            <w:tcW w:w="990" w:type="dxa"/>
            <w:tcBorders>
              <w:top w:val="single" w:sz="4" w:space="0" w:color="auto"/>
              <w:left w:val="single" w:sz="4" w:space="0" w:color="auto"/>
              <w:bottom w:val="single" w:sz="4" w:space="0" w:color="auto"/>
              <w:right w:val="single" w:sz="4" w:space="0" w:color="auto"/>
            </w:tcBorders>
            <w:hideMark/>
          </w:tcPr>
          <w:p w14:paraId="1EACBB94" w14:textId="77777777" w:rsidR="00332093" w:rsidRDefault="00332093">
            <w:pPr>
              <w:spacing w:line="256" w:lineRule="auto"/>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14:paraId="63A4D9FB" w14:textId="77777777" w:rsidR="00332093" w:rsidRDefault="00332093">
            <w:pPr>
              <w:spacing w:line="276" w:lineRule="auto"/>
              <w:rPr>
                <w:rFonts w:cs="Arial"/>
              </w:rPr>
            </w:pPr>
          </w:p>
        </w:tc>
      </w:tr>
    </w:tbl>
    <w:p w14:paraId="53FD9957" w14:textId="77777777" w:rsidR="00332093" w:rsidRDefault="00332093" w:rsidP="00332093">
      <w:pPr>
        <w:rPr>
          <w:rFonts w:cs="Arial"/>
        </w:rPr>
      </w:pPr>
    </w:p>
    <w:p w14:paraId="42F0772C" w14:textId="77777777" w:rsidR="00332093" w:rsidRDefault="00332093" w:rsidP="00332093"/>
    <w:p w14:paraId="1E18A149" w14:textId="77777777" w:rsidR="00332093" w:rsidRDefault="00332093" w:rsidP="00332093">
      <w:pPr>
        <w:pStyle w:val="Heading5"/>
      </w:pPr>
      <w:r w:rsidRPr="00B9479B">
        <w:t>MD-REQ-354256/A-</w:t>
      </w:r>
      <w:proofErr w:type="spellStart"/>
      <w:r w:rsidRPr="00B9479B">
        <w:t>ClrExitAsst_D_Stat</w:t>
      </w:r>
      <w:proofErr w:type="spellEnd"/>
    </w:p>
    <w:p w14:paraId="31F0403E" w14:textId="77777777" w:rsidR="00332093" w:rsidRDefault="00332093" w:rsidP="00332093">
      <w:pPr>
        <w:rPr>
          <w:rFonts w:cs="Arial"/>
        </w:rPr>
      </w:pPr>
      <w:r>
        <w:rPr>
          <w:rFonts w:cs="Arial"/>
        </w:rPr>
        <w:t>Message Type: Status</w:t>
      </w:r>
    </w:p>
    <w:p w14:paraId="68DD5261" w14:textId="77777777" w:rsidR="00332093" w:rsidRDefault="00332093" w:rsidP="00332093">
      <w:pPr>
        <w:rPr>
          <w:rFonts w:cs="Arial"/>
        </w:rPr>
      </w:pPr>
    </w:p>
    <w:p w14:paraId="0DAE3480" w14:textId="77777777" w:rsidR="00332093" w:rsidRDefault="00332093" w:rsidP="00332093">
      <w:pPr>
        <w:widowControl w:val="0"/>
        <w:adjustRightInd w:val="0"/>
        <w:rPr>
          <w:rFonts w:cs="Arial"/>
        </w:rPr>
      </w:pPr>
      <w:r>
        <w:rPr>
          <w:rFonts w:cs="Arial"/>
        </w:rPr>
        <w:t>Status signal from the Clear Exit Assist Settings Server with the status of Clear Exit Assist feature</w:t>
      </w:r>
    </w:p>
    <w:p w14:paraId="6F20BD22" w14:textId="77777777" w:rsidR="00332093" w:rsidRDefault="00332093" w:rsidP="00332093">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4770"/>
      </w:tblGrid>
      <w:tr w:rsidR="00332093" w14:paraId="7ADFFE90" w14:textId="77777777" w:rsidTr="00332093">
        <w:trPr>
          <w:jc w:val="center"/>
        </w:trPr>
        <w:tc>
          <w:tcPr>
            <w:tcW w:w="2557" w:type="dxa"/>
            <w:tcBorders>
              <w:top w:val="single" w:sz="4" w:space="0" w:color="auto"/>
              <w:left w:val="single" w:sz="4" w:space="0" w:color="auto"/>
              <w:bottom w:val="single" w:sz="4" w:space="0" w:color="auto"/>
              <w:right w:val="single" w:sz="4" w:space="0" w:color="auto"/>
            </w:tcBorders>
            <w:hideMark/>
          </w:tcPr>
          <w:p w14:paraId="5604A8C0" w14:textId="77777777" w:rsidR="00332093" w:rsidRDefault="00332093">
            <w:pPr>
              <w:spacing w:line="276" w:lineRule="auto"/>
              <w:rPr>
                <w:rFonts w:cs="Arial"/>
                <w:b/>
              </w:rPr>
            </w:pPr>
            <w:r>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0BCAC111" w14:textId="77777777" w:rsidR="00332093" w:rsidRDefault="00332093">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7C5D718E" w14:textId="77777777" w:rsidR="00332093" w:rsidRDefault="00332093">
            <w:pPr>
              <w:spacing w:line="276" w:lineRule="auto"/>
              <w:rPr>
                <w:rFonts w:cs="Arial"/>
                <w:b/>
              </w:rPr>
            </w:pPr>
            <w:r>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14:paraId="27DA4042" w14:textId="77777777" w:rsidR="00332093" w:rsidRDefault="00332093">
            <w:pPr>
              <w:spacing w:line="276" w:lineRule="auto"/>
              <w:rPr>
                <w:rFonts w:cs="Arial"/>
                <w:b/>
              </w:rPr>
            </w:pPr>
            <w:r>
              <w:rPr>
                <w:rFonts w:cs="Arial"/>
                <w:b/>
              </w:rPr>
              <w:t>Description</w:t>
            </w:r>
          </w:p>
        </w:tc>
      </w:tr>
      <w:tr w:rsidR="00332093" w14:paraId="53E3DD4B" w14:textId="77777777" w:rsidTr="00332093">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7E35CB4D" w14:textId="77777777" w:rsidR="00332093" w:rsidRDefault="00332093">
            <w:pPr>
              <w:spacing w:line="276" w:lineRule="auto"/>
              <w:rPr>
                <w:rFonts w:cs="Arial"/>
              </w:rPr>
            </w:pPr>
          </w:p>
          <w:p w14:paraId="70C545E0" w14:textId="77777777" w:rsidR="00332093" w:rsidRDefault="00332093">
            <w:pPr>
              <w:spacing w:line="276" w:lineRule="auto"/>
              <w:rPr>
                <w:rFonts w:cs="Arial"/>
              </w:rPr>
            </w:pPr>
            <w:proofErr w:type="spellStart"/>
            <w:r>
              <w:rPr>
                <w:rFonts w:cs="Arial"/>
              </w:rPr>
              <w:t>ClrExitAsst_D_Stat</w:t>
            </w:r>
            <w:proofErr w:type="spellEnd"/>
          </w:p>
        </w:tc>
        <w:tc>
          <w:tcPr>
            <w:tcW w:w="2028" w:type="dxa"/>
            <w:tcBorders>
              <w:top w:val="single" w:sz="4" w:space="0" w:color="auto"/>
              <w:left w:val="single" w:sz="4" w:space="0" w:color="auto"/>
              <w:bottom w:val="single" w:sz="4" w:space="0" w:color="auto"/>
              <w:right w:val="single" w:sz="4" w:space="0" w:color="auto"/>
            </w:tcBorders>
            <w:hideMark/>
          </w:tcPr>
          <w:p w14:paraId="5B169AC9" w14:textId="77777777" w:rsidR="00332093" w:rsidRDefault="00332093">
            <w:pPr>
              <w:spacing w:line="256" w:lineRule="auto"/>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14:paraId="0D3CE6F7" w14:textId="77777777" w:rsidR="00332093" w:rsidRDefault="00332093">
            <w:pPr>
              <w:spacing w:line="256" w:lineRule="auto"/>
              <w:rPr>
                <w:rFonts w:cs="Arial"/>
              </w:rPr>
            </w:pPr>
            <w:r>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tcPr>
          <w:p w14:paraId="74755251" w14:textId="77777777" w:rsidR="00332093" w:rsidRPr="00C305F1" w:rsidRDefault="00332093" w:rsidP="00332093">
            <w:pPr>
              <w:autoSpaceDE w:val="0"/>
              <w:autoSpaceDN w:val="0"/>
              <w:adjustRightInd w:val="0"/>
              <w:spacing w:line="276" w:lineRule="auto"/>
              <w:rPr>
                <w:rFonts w:cs="Arial"/>
              </w:rPr>
            </w:pPr>
            <w:r w:rsidRPr="00C305F1">
              <w:rPr>
                <w:rFonts w:cs="Arial"/>
              </w:rPr>
              <w:t xml:space="preserve">HMI </w:t>
            </w:r>
            <w:r>
              <w:rPr>
                <w:rFonts w:cs="Arial"/>
              </w:rPr>
              <w:t xml:space="preserve">setting treated as unknown (ex HMI </w:t>
            </w:r>
            <w:r w:rsidRPr="00C305F1">
              <w:rPr>
                <w:rFonts w:cs="Arial"/>
              </w:rPr>
              <w:t>greyed out</w:t>
            </w:r>
            <w:r>
              <w:rPr>
                <w:rFonts w:cs="Arial"/>
              </w:rPr>
              <w:t xml:space="preserve">, </w:t>
            </w:r>
            <w:r w:rsidRPr="00C305F1">
              <w:rPr>
                <w:rFonts w:cs="Arial"/>
              </w:rPr>
              <w:t>setting not shown as selected</w:t>
            </w:r>
            <w:r>
              <w:rPr>
                <w:rFonts w:cs="Arial"/>
              </w:rPr>
              <w:t>…)</w:t>
            </w:r>
            <w:r w:rsidRPr="00C305F1">
              <w:rPr>
                <w:rFonts w:cs="Arial"/>
              </w:rPr>
              <w:t xml:space="preserve"> </w:t>
            </w:r>
          </w:p>
        </w:tc>
      </w:tr>
      <w:tr w:rsidR="00332093" w14:paraId="2DDB23D3" w14:textId="77777777" w:rsidTr="00332093">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67AD676D" w14:textId="77777777" w:rsidR="00332093" w:rsidRDefault="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0265B0FF" w14:textId="77777777" w:rsidR="00332093" w:rsidRDefault="00332093">
            <w:pPr>
              <w:spacing w:line="256" w:lineRule="auto"/>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14:paraId="1243C56F" w14:textId="77777777" w:rsidR="00332093" w:rsidRDefault="00332093">
            <w:pPr>
              <w:spacing w:line="256" w:lineRule="auto"/>
              <w:rPr>
                <w:rFonts w:cs="Arial"/>
              </w:rPr>
            </w:pPr>
            <w:r>
              <w:rPr>
                <w:rFonts w:cs="Arial"/>
              </w:rPr>
              <w:t>0x1</w:t>
            </w:r>
          </w:p>
        </w:tc>
        <w:tc>
          <w:tcPr>
            <w:tcW w:w="4770" w:type="dxa"/>
            <w:tcBorders>
              <w:top w:val="single" w:sz="4" w:space="0" w:color="auto"/>
              <w:left w:val="single" w:sz="4" w:space="0" w:color="auto"/>
              <w:bottom w:val="single" w:sz="4" w:space="0" w:color="auto"/>
              <w:right w:val="single" w:sz="4" w:space="0" w:color="auto"/>
            </w:tcBorders>
          </w:tcPr>
          <w:p w14:paraId="4CF9FFE7" w14:textId="77777777" w:rsidR="00332093" w:rsidRDefault="00332093">
            <w:pPr>
              <w:spacing w:line="276" w:lineRule="auto"/>
              <w:rPr>
                <w:rFonts w:cs="Arial"/>
              </w:rPr>
            </w:pPr>
          </w:p>
        </w:tc>
      </w:tr>
      <w:tr w:rsidR="00332093" w14:paraId="630EB228" w14:textId="77777777" w:rsidTr="00332093">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4AFA2680" w14:textId="77777777" w:rsidR="00332093" w:rsidRDefault="0033209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79A3D5F6" w14:textId="77777777" w:rsidR="00332093" w:rsidRDefault="00332093">
            <w:pPr>
              <w:spacing w:line="256" w:lineRule="auto"/>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14:paraId="1D5439ED" w14:textId="77777777" w:rsidR="00332093" w:rsidRDefault="00332093">
            <w:pPr>
              <w:spacing w:line="256" w:lineRule="auto"/>
              <w:rPr>
                <w:rFonts w:cs="Arial"/>
              </w:rPr>
            </w:pPr>
            <w:r>
              <w:rPr>
                <w:rFonts w:cs="Arial"/>
              </w:rPr>
              <w:t>0x2</w:t>
            </w:r>
          </w:p>
        </w:tc>
        <w:tc>
          <w:tcPr>
            <w:tcW w:w="4770" w:type="dxa"/>
            <w:tcBorders>
              <w:top w:val="single" w:sz="4" w:space="0" w:color="auto"/>
              <w:left w:val="single" w:sz="4" w:space="0" w:color="auto"/>
              <w:bottom w:val="single" w:sz="4" w:space="0" w:color="auto"/>
              <w:right w:val="single" w:sz="4" w:space="0" w:color="auto"/>
            </w:tcBorders>
          </w:tcPr>
          <w:p w14:paraId="433F00CE" w14:textId="77777777" w:rsidR="00332093" w:rsidRDefault="00332093">
            <w:pPr>
              <w:spacing w:line="276" w:lineRule="auto"/>
              <w:rPr>
                <w:rFonts w:cs="Arial"/>
              </w:rPr>
            </w:pPr>
          </w:p>
        </w:tc>
      </w:tr>
    </w:tbl>
    <w:p w14:paraId="45D581C5" w14:textId="77777777" w:rsidR="00332093" w:rsidRDefault="00332093" w:rsidP="00332093">
      <w:pPr>
        <w:rPr>
          <w:rFonts w:cs="Arial"/>
        </w:rPr>
      </w:pPr>
    </w:p>
    <w:p w14:paraId="2AE04938" w14:textId="77777777" w:rsidR="00332093" w:rsidRDefault="00332093" w:rsidP="00332093"/>
    <w:p w14:paraId="7965BD56" w14:textId="77777777" w:rsidR="00332093" w:rsidRDefault="00332093" w:rsidP="00332093"/>
    <w:p w14:paraId="4F1D7DD5" w14:textId="77777777" w:rsidR="00332093" w:rsidRDefault="00332093" w:rsidP="00332093">
      <w:pPr>
        <w:pStyle w:val="Heading4"/>
      </w:pPr>
      <w:r>
        <w:t>Requirements</w:t>
      </w:r>
    </w:p>
    <w:p w14:paraId="39713C4E" w14:textId="77777777" w:rsidR="00332093" w:rsidRPr="00332093" w:rsidRDefault="00332093" w:rsidP="00332093">
      <w:pPr>
        <w:pStyle w:val="Heading5"/>
        <w:rPr>
          <w:b w:val="0"/>
          <w:u w:val="single"/>
        </w:rPr>
      </w:pPr>
      <w:r w:rsidRPr="00332093">
        <w:rPr>
          <w:b w:val="0"/>
          <w:u w:val="single"/>
        </w:rPr>
        <w:t>VS-SR-REQ-354328/A-Clear Exit Assist Setting change</w:t>
      </w:r>
    </w:p>
    <w:p w14:paraId="482353B4" w14:textId="77777777" w:rsidR="00332093" w:rsidRPr="00D1623D" w:rsidRDefault="00332093" w:rsidP="00332093">
      <w:pPr>
        <w:rPr>
          <w:rFonts w:cs="Arial"/>
        </w:rPr>
      </w:pPr>
      <w:r w:rsidRPr="00D1623D">
        <w:rPr>
          <w:rFonts w:cs="Arial"/>
        </w:rPr>
        <w:t xml:space="preserve">The Clear Exit Assist Settings Client shall use the </w:t>
      </w:r>
      <w:proofErr w:type="spellStart"/>
      <w:r w:rsidRPr="00D1623D">
        <w:rPr>
          <w:rFonts w:cs="Arial"/>
        </w:rPr>
        <w:t>ClrExitAsst_D_Stat</w:t>
      </w:r>
      <w:proofErr w:type="spellEnd"/>
      <w:r w:rsidRPr="00D1623D">
        <w:rPr>
          <w:rFonts w:cs="Arial"/>
        </w:rPr>
        <w:t xml:space="preserve"> status signal from the Clear Exit Assist Server to show the Clear Exit Assist setting as Enabled or Disabled.</w:t>
      </w:r>
    </w:p>
    <w:p w14:paraId="0E4EF24A" w14:textId="77777777" w:rsidR="00332093" w:rsidRPr="00D1623D" w:rsidRDefault="00332093" w:rsidP="00332093">
      <w:pPr>
        <w:rPr>
          <w:rFonts w:cs="Arial"/>
        </w:rPr>
      </w:pPr>
    </w:p>
    <w:p w14:paraId="05B1C8D1" w14:textId="77777777" w:rsidR="00332093" w:rsidRPr="00D1623D" w:rsidRDefault="00332093" w:rsidP="00332093">
      <w:pPr>
        <w:rPr>
          <w:rFonts w:cs="Arial"/>
        </w:rPr>
      </w:pPr>
      <w:r w:rsidRPr="00D1623D">
        <w:rPr>
          <w:rFonts w:cs="Arial"/>
        </w:rPr>
        <w:t xml:space="preserve">The Clear Exit Assist setting shall be available on the HMI when </w:t>
      </w:r>
      <w:proofErr w:type="spellStart"/>
      <w:r w:rsidRPr="00D1623D">
        <w:rPr>
          <w:rFonts w:cs="Arial"/>
        </w:rPr>
        <w:t>ignition_status</w:t>
      </w:r>
      <w:proofErr w:type="spellEnd"/>
      <w:r w:rsidRPr="00D1623D">
        <w:rPr>
          <w:rFonts w:cs="Arial"/>
        </w:rPr>
        <w:t xml:space="preserve"> = Run.</w:t>
      </w:r>
    </w:p>
    <w:p w14:paraId="1071BBCA" w14:textId="77777777" w:rsidR="00332093" w:rsidRPr="00D1623D" w:rsidRDefault="00332093" w:rsidP="00332093">
      <w:pPr>
        <w:rPr>
          <w:rFonts w:cs="Arial"/>
        </w:rPr>
      </w:pPr>
    </w:p>
    <w:p w14:paraId="763E0142" w14:textId="77777777" w:rsidR="00332093" w:rsidRPr="00D1623D" w:rsidRDefault="00332093" w:rsidP="00332093">
      <w:pPr>
        <w:rPr>
          <w:rFonts w:cs="Arial"/>
        </w:rPr>
      </w:pPr>
      <w:r w:rsidRPr="00D1623D">
        <w:rPr>
          <w:rFonts w:cs="Arial"/>
        </w:rPr>
        <w:t>When the Clear Exit Assist setting is selected via the HMI:</w:t>
      </w:r>
    </w:p>
    <w:p w14:paraId="43C328C1" w14:textId="77777777" w:rsidR="00332093" w:rsidRPr="00D1623D" w:rsidRDefault="00332093" w:rsidP="00332093">
      <w:pPr>
        <w:numPr>
          <w:ilvl w:val="0"/>
          <w:numId w:val="934"/>
        </w:numPr>
        <w:rPr>
          <w:rFonts w:cs="Arial"/>
        </w:rPr>
      </w:pPr>
      <w:r w:rsidRPr="00D1623D">
        <w:rPr>
          <w:rFonts w:cs="Arial"/>
        </w:rPr>
        <w:t xml:space="preserve"> The Clear Exit Assist Settings Client shall set the </w:t>
      </w:r>
      <w:proofErr w:type="spellStart"/>
      <w:r w:rsidRPr="00D1623D">
        <w:rPr>
          <w:rFonts w:cs="Arial"/>
        </w:rPr>
        <w:t>ClrExitAsstEnbl_D_RqMnu</w:t>
      </w:r>
      <w:proofErr w:type="spellEnd"/>
      <w:r w:rsidRPr="00D1623D">
        <w:rPr>
          <w:rFonts w:cs="Arial"/>
        </w:rPr>
        <w:t xml:space="preserve"> signal to enabled or disabled based on what the user selected</w:t>
      </w:r>
    </w:p>
    <w:p w14:paraId="30FF3D9F" w14:textId="77777777" w:rsidR="00332093" w:rsidRPr="00D1623D" w:rsidRDefault="00332093" w:rsidP="00332093">
      <w:pPr>
        <w:numPr>
          <w:ilvl w:val="0"/>
          <w:numId w:val="934"/>
        </w:numPr>
        <w:rPr>
          <w:rFonts w:cs="Arial"/>
        </w:rPr>
      </w:pPr>
      <w:r w:rsidRPr="00D1623D">
        <w:rPr>
          <w:rFonts w:cs="Arial"/>
        </w:rPr>
        <w:t xml:space="preserve">The Clear Exit Assist Settings Server shall respond </w:t>
      </w:r>
      <w:proofErr w:type="gramStart"/>
      <w:r w:rsidRPr="00D1623D">
        <w:rPr>
          <w:rFonts w:cs="Arial"/>
        </w:rPr>
        <w:t xml:space="preserve">within  </w:t>
      </w:r>
      <w:proofErr w:type="spellStart"/>
      <w:r w:rsidRPr="00D1623D">
        <w:rPr>
          <w:rFonts w:cs="Arial"/>
        </w:rPr>
        <w:t>T</w:t>
      </w:r>
      <w:proofErr w:type="gramEnd"/>
      <w:r w:rsidRPr="00D1623D">
        <w:rPr>
          <w:rFonts w:cs="Arial"/>
        </w:rPr>
        <w:t>_ClrExitAsst_Rsp</w:t>
      </w:r>
      <w:proofErr w:type="spellEnd"/>
      <w:r w:rsidRPr="00D1623D">
        <w:rPr>
          <w:rFonts w:cs="Arial"/>
        </w:rPr>
        <w:t xml:space="preserve"> to the </w:t>
      </w:r>
      <w:proofErr w:type="spellStart"/>
      <w:r w:rsidRPr="00D1623D">
        <w:rPr>
          <w:rFonts w:cs="Arial"/>
        </w:rPr>
        <w:t>ClrExitAsstEnbl_D_RqMnu</w:t>
      </w:r>
      <w:proofErr w:type="spellEnd"/>
      <w:r w:rsidRPr="00D1623D">
        <w:rPr>
          <w:rFonts w:cs="Arial"/>
        </w:rPr>
        <w:t xml:space="preserve"> request with the response of the Clear Exit Assist Setting Server via the </w:t>
      </w:r>
      <w:proofErr w:type="spellStart"/>
      <w:r w:rsidRPr="00D1623D">
        <w:rPr>
          <w:rFonts w:cs="Arial"/>
        </w:rPr>
        <w:t>ClrExitAsst_D_Stat</w:t>
      </w:r>
      <w:proofErr w:type="spellEnd"/>
      <w:r w:rsidRPr="00D1623D">
        <w:rPr>
          <w:rFonts w:cs="Arial"/>
        </w:rPr>
        <w:t xml:space="preserve"> signal. </w:t>
      </w:r>
    </w:p>
    <w:p w14:paraId="4AEBB781" w14:textId="77777777" w:rsidR="00332093" w:rsidRPr="00D1623D" w:rsidRDefault="00332093" w:rsidP="00332093">
      <w:pPr>
        <w:numPr>
          <w:ilvl w:val="0"/>
          <w:numId w:val="934"/>
        </w:numPr>
        <w:rPr>
          <w:rFonts w:cs="Arial"/>
        </w:rPr>
      </w:pPr>
      <w:r w:rsidRPr="00D1623D">
        <w:rPr>
          <w:rFonts w:cs="Arial"/>
        </w:rPr>
        <w:t xml:space="preserve">The Clear Exit Assist Setting Client shall update the HMI (if there is an update) with the clear exit assist settings status after receiving the </w:t>
      </w:r>
      <w:proofErr w:type="spellStart"/>
      <w:r w:rsidRPr="00D1623D">
        <w:rPr>
          <w:rFonts w:cs="Arial"/>
        </w:rPr>
        <w:t>ClrExitAsst_D_Stat</w:t>
      </w:r>
      <w:proofErr w:type="spellEnd"/>
      <w:r w:rsidRPr="00D1623D">
        <w:rPr>
          <w:rFonts w:cs="Arial"/>
        </w:rPr>
        <w:t xml:space="preserve"> response to the request.</w:t>
      </w:r>
    </w:p>
    <w:p w14:paraId="4FEBB949" w14:textId="77777777" w:rsidR="00332093" w:rsidRPr="00D1623D" w:rsidRDefault="00332093" w:rsidP="00332093">
      <w:pPr>
        <w:rPr>
          <w:rFonts w:cs="Arial"/>
          <w:color w:val="FF0000"/>
        </w:rPr>
      </w:pPr>
    </w:p>
    <w:p w14:paraId="2130152A" w14:textId="77777777" w:rsidR="00332093" w:rsidRPr="00D1623D" w:rsidRDefault="00332093" w:rsidP="00332093">
      <w:pPr>
        <w:rPr>
          <w:rFonts w:cs="Arial"/>
          <w:bCs/>
        </w:rPr>
      </w:pPr>
    </w:p>
    <w:p w14:paraId="4CA8B876" w14:textId="77777777" w:rsidR="00332093" w:rsidRPr="00D1623D" w:rsidRDefault="00332093" w:rsidP="00332093">
      <w:pPr>
        <w:rPr>
          <w:rFonts w:cs="Arial"/>
          <w:bCs/>
          <w:color w:val="FF0000"/>
        </w:rPr>
      </w:pPr>
    </w:p>
    <w:tbl>
      <w:tblPr>
        <w:tblW w:w="2355" w:type="dxa"/>
        <w:jc w:val="center"/>
        <w:tblLook w:val="04A0" w:firstRow="1" w:lastRow="0" w:firstColumn="1" w:lastColumn="0" w:noHBand="0" w:noVBand="1"/>
      </w:tblPr>
      <w:tblGrid>
        <w:gridCol w:w="2355"/>
      </w:tblGrid>
      <w:tr w:rsidR="00332093" w:rsidRPr="00D1623D" w14:paraId="04304368" w14:textId="77777777" w:rsidTr="00332093">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14:paraId="7FB9564A" w14:textId="77777777" w:rsidR="00332093" w:rsidRPr="00D1623D" w:rsidRDefault="00332093">
            <w:pPr>
              <w:spacing w:line="276" w:lineRule="auto"/>
              <w:jc w:val="center"/>
              <w:rPr>
                <w:rFonts w:cs="Arial"/>
                <w:b/>
                <w:bCs/>
              </w:rPr>
            </w:pPr>
            <w:r w:rsidRPr="00D1623D">
              <w:rPr>
                <w:rFonts w:cs="Arial"/>
                <w:b/>
                <w:bCs/>
              </w:rPr>
              <w:t>HMI Setting ID</w:t>
            </w:r>
          </w:p>
        </w:tc>
      </w:tr>
      <w:tr w:rsidR="00332093" w:rsidRPr="00D1623D" w14:paraId="0F1BDAD3" w14:textId="77777777" w:rsidTr="00332093">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14:paraId="4A969D42" w14:textId="77777777" w:rsidR="00332093" w:rsidRPr="00D1623D" w:rsidRDefault="00332093">
            <w:pPr>
              <w:spacing w:line="276" w:lineRule="auto"/>
              <w:jc w:val="center"/>
              <w:rPr>
                <w:rFonts w:eastAsiaTheme="minorEastAsia" w:cs="Arial"/>
              </w:rPr>
            </w:pPr>
            <w:r w:rsidRPr="00D1623D">
              <w:rPr>
                <w:rFonts w:eastAsiaTheme="minorEastAsia" w:cs="Arial"/>
              </w:rPr>
              <w:t>1037</w:t>
            </w:r>
          </w:p>
        </w:tc>
      </w:tr>
    </w:tbl>
    <w:p w14:paraId="3AA68F11" w14:textId="77777777" w:rsidR="00332093" w:rsidRPr="00D1623D" w:rsidRDefault="00332093" w:rsidP="00332093">
      <w:pPr>
        <w:rPr>
          <w:rFonts w:cs="Arial"/>
          <w:color w:val="FF0000"/>
        </w:rPr>
      </w:pPr>
    </w:p>
    <w:p w14:paraId="22CB64C8" w14:textId="77777777" w:rsidR="00332093" w:rsidRPr="00D1623D" w:rsidRDefault="00332093" w:rsidP="00332093">
      <w:pPr>
        <w:rPr>
          <w:rFonts w:cs="Arial"/>
        </w:rPr>
      </w:pPr>
    </w:p>
    <w:p w14:paraId="6FE60BD1" w14:textId="77777777" w:rsidR="00332093" w:rsidRDefault="00332093" w:rsidP="00332093">
      <w:pPr>
        <w:pStyle w:val="Heading5"/>
      </w:pPr>
      <w:r w:rsidRPr="00B9479B">
        <w:t>VS-TMR-REQ-354329/A-</w:t>
      </w:r>
      <w:proofErr w:type="spellStart"/>
      <w:r w:rsidRPr="00B9479B">
        <w:t>T_ClrExitAsst_Rsp</w:t>
      </w:r>
      <w:proofErr w:type="spellEnd"/>
    </w:p>
    <w:p w14:paraId="676055D9" w14:textId="77777777" w:rsidR="00332093" w:rsidRPr="0091772B" w:rsidRDefault="00332093" w:rsidP="0033209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32093" w14:paraId="66F31184" w14:textId="77777777" w:rsidTr="00332093">
        <w:trPr>
          <w:jc w:val="center"/>
        </w:trPr>
        <w:tc>
          <w:tcPr>
            <w:tcW w:w="2066" w:type="dxa"/>
            <w:tcBorders>
              <w:top w:val="single" w:sz="4" w:space="0" w:color="auto"/>
              <w:left w:val="single" w:sz="4" w:space="0" w:color="auto"/>
              <w:bottom w:val="single" w:sz="4" w:space="0" w:color="auto"/>
              <w:right w:val="single" w:sz="4" w:space="0" w:color="auto"/>
            </w:tcBorders>
            <w:hideMark/>
          </w:tcPr>
          <w:p w14:paraId="75CA48A9" w14:textId="77777777" w:rsidR="00332093" w:rsidRDefault="0033209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6C526BA2"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30F829F4" w14:textId="77777777" w:rsidR="00332093" w:rsidRDefault="0033209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3B6E321C"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0D85260E"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48119E4F"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Default</w:t>
            </w:r>
          </w:p>
        </w:tc>
      </w:tr>
      <w:tr w:rsidR="00332093" w14:paraId="13DA8AFD" w14:textId="77777777" w:rsidTr="0033209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15F3E679" w14:textId="77777777" w:rsidR="00332093" w:rsidRPr="00DF054A" w:rsidRDefault="00332093">
            <w:pPr>
              <w:spacing w:line="276" w:lineRule="auto"/>
              <w:rPr>
                <w:rFonts w:ascii="Univers" w:eastAsia="Times New Roman" w:hAnsi="Univers" w:cs="Arial"/>
                <w:sz w:val="14"/>
                <w:szCs w:val="14"/>
              </w:rPr>
            </w:pPr>
            <w:proofErr w:type="spellStart"/>
            <w:r w:rsidRPr="00DF054A">
              <w:rPr>
                <w:rFonts w:cs="Arial"/>
                <w:sz w:val="14"/>
                <w:szCs w:val="14"/>
              </w:rPr>
              <w:t>T_ClrExitAsst_Rsp</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48DD6A8D" w14:textId="77777777" w:rsidR="00332093" w:rsidRPr="00C260E5" w:rsidRDefault="00332093" w:rsidP="00332093">
            <w:pPr>
              <w:rPr>
                <w:rFonts w:cs="Arial"/>
              </w:rPr>
            </w:pPr>
            <w:r w:rsidRPr="00C260E5">
              <w:rPr>
                <w:rFonts w:cs="Arial"/>
              </w:rPr>
              <w:t xml:space="preserve">Maximum time the Clear Exit Assist Setting Server shall take to respond to the </w:t>
            </w:r>
            <w:proofErr w:type="spellStart"/>
            <w:r w:rsidRPr="00C260E5">
              <w:rPr>
                <w:rFonts w:cs="Arial"/>
              </w:rPr>
              <w:t>ClrExitAsstEnbl_D_RqMnu</w:t>
            </w:r>
            <w:proofErr w:type="spellEnd"/>
            <w:r w:rsidRPr="00C260E5">
              <w:rPr>
                <w:rFonts w:cs="Arial"/>
              </w:rPr>
              <w:t xml:space="preserve"> signal.  The response will be in the </w:t>
            </w:r>
            <w:proofErr w:type="spellStart"/>
            <w:r w:rsidRPr="00C260E5">
              <w:rPr>
                <w:rFonts w:cs="Arial"/>
              </w:rPr>
              <w:t>ClrExitAsst_D_Stat</w:t>
            </w:r>
            <w:proofErr w:type="spellEnd"/>
            <w:r w:rsidRPr="00C260E5">
              <w:rPr>
                <w:rFonts w:cs="Arial"/>
              </w:rPr>
              <w:t xml:space="preserve"> signal.</w:t>
            </w:r>
          </w:p>
          <w:p w14:paraId="714D7EB5" w14:textId="77777777" w:rsidR="00332093" w:rsidRPr="00C260E5" w:rsidRDefault="00332093" w:rsidP="00332093">
            <w:pPr>
              <w:rPr>
                <w:rFonts w:cs="Arial"/>
              </w:rPr>
            </w:pPr>
          </w:p>
          <w:p w14:paraId="4502DDA4" w14:textId="77777777" w:rsidR="00332093" w:rsidRPr="00C260E5" w:rsidRDefault="00332093" w:rsidP="00332093">
            <w:pPr>
              <w:rPr>
                <w:rFonts w:cs="Arial"/>
              </w:rPr>
            </w:pPr>
            <w:r w:rsidRPr="00C260E5">
              <w:rPr>
                <w:rFonts w:cs="Arial"/>
              </w:rPr>
              <w:t>Maximum time defined as the default value</w:t>
            </w:r>
          </w:p>
          <w:p w14:paraId="19FDA809" w14:textId="77777777" w:rsidR="00332093" w:rsidRPr="00C260E5" w:rsidRDefault="00332093" w:rsidP="00332093">
            <w:pPr>
              <w:rPr>
                <w:rFonts w:cs="Arial"/>
              </w:rPr>
            </w:pPr>
          </w:p>
          <w:p w14:paraId="33241160" w14:textId="77777777" w:rsidR="00332093" w:rsidRDefault="0033209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09BB5AE2" w14:textId="77777777" w:rsidR="00332093" w:rsidRDefault="0033209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739A3CC2" w14:textId="77777777" w:rsidR="00332093" w:rsidRDefault="00332093">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14:paraId="7F19C234" w14:textId="77777777" w:rsidR="00332093" w:rsidRDefault="00332093">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1A3C3C1B" w14:textId="77777777" w:rsidR="00332093" w:rsidRDefault="00332093">
            <w:pPr>
              <w:spacing w:line="276" w:lineRule="auto"/>
              <w:jc w:val="center"/>
              <w:rPr>
                <w:rFonts w:ascii="Univers" w:eastAsia="Times New Roman" w:hAnsi="Univers" w:cs="Arial"/>
                <w:sz w:val="14"/>
                <w:szCs w:val="14"/>
              </w:rPr>
            </w:pPr>
            <w:r>
              <w:rPr>
                <w:rFonts w:cs="Arial"/>
                <w:sz w:val="14"/>
                <w:szCs w:val="14"/>
              </w:rPr>
              <w:t>100</w:t>
            </w:r>
          </w:p>
        </w:tc>
      </w:tr>
    </w:tbl>
    <w:p w14:paraId="4212C1B5" w14:textId="77777777" w:rsidR="00332093" w:rsidRPr="00332093" w:rsidRDefault="00332093" w:rsidP="00332093">
      <w:pPr>
        <w:pStyle w:val="Heading5"/>
        <w:rPr>
          <w:b w:val="0"/>
          <w:u w:val="single"/>
        </w:rPr>
      </w:pPr>
      <w:r w:rsidRPr="00332093">
        <w:rPr>
          <w:b w:val="0"/>
          <w:u w:val="single"/>
        </w:rPr>
        <w:lastRenderedPageBreak/>
        <w:t>VS-SR-REQ-354254/A-</w:t>
      </w:r>
      <w:proofErr w:type="spellStart"/>
      <w:r w:rsidRPr="00332093">
        <w:rPr>
          <w:b w:val="0"/>
          <w:u w:val="single"/>
        </w:rPr>
        <w:t>MyKey</w:t>
      </w:r>
      <w:proofErr w:type="spellEnd"/>
      <w:r w:rsidRPr="00332093">
        <w:rPr>
          <w:b w:val="0"/>
          <w:u w:val="single"/>
        </w:rPr>
        <w:t xml:space="preserve"> settings</w:t>
      </w:r>
    </w:p>
    <w:p w14:paraId="649E26A0" w14:textId="77777777" w:rsidR="00332093" w:rsidRPr="004B2785" w:rsidRDefault="00332093" w:rsidP="00332093">
      <w:pPr>
        <w:rPr>
          <w:rFonts w:cs="Arial"/>
        </w:rPr>
      </w:pPr>
      <w:r w:rsidRPr="004B2785">
        <w:rPr>
          <w:rFonts w:cs="Arial"/>
        </w:rPr>
        <w:t xml:space="preserve">When a </w:t>
      </w:r>
      <w:proofErr w:type="spellStart"/>
      <w:r w:rsidRPr="004B2785">
        <w:rPr>
          <w:rFonts w:cs="Arial"/>
        </w:rPr>
        <w:t>MyKey</w:t>
      </w:r>
      <w:proofErr w:type="spellEnd"/>
      <w:r w:rsidRPr="004B2785">
        <w:rPr>
          <w:rFonts w:cs="Arial"/>
        </w:rPr>
        <w:t xml:space="preserve"> is activ</w:t>
      </w:r>
      <w:r>
        <w:rPr>
          <w:rFonts w:cs="Arial"/>
        </w:rPr>
        <w:t>e the Clear Exit Assist Setting</w:t>
      </w:r>
      <w:r w:rsidRPr="004B2785">
        <w:rPr>
          <w:rFonts w:cs="Arial"/>
        </w:rPr>
        <w:t xml:space="preserve"> shall be greyed out or not visible.  See HMI specs for details.</w:t>
      </w:r>
    </w:p>
    <w:p w14:paraId="223CBB38" w14:textId="77777777" w:rsidR="00332093" w:rsidRPr="004B2785" w:rsidRDefault="00332093" w:rsidP="00332093">
      <w:pPr>
        <w:rPr>
          <w:rFonts w:cs="Arial"/>
        </w:rPr>
      </w:pPr>
    </w:p>
    <w:p w14:paraId="0EE706D3" w14:textId="77777777" w:rsidR="00332093" w:rsidRPr="004B2785" w:rsidRDefault="00332093" w:rsidP="00332093">
      <w:pPr>
        <w:rPr>
          <w:rFonts w:cs="Arial"/>
        </w:rPr>
      </w:pPr>
      <w:r w:rsidRPr="004B2785">
        <w:rPr>
          <w:rFonts w:cs="Arial"/>
        </w:rPr>
        <w:t xml:space="preserve">Clear Exit Assist feature is enabled with a </w:t>
      </w:r>
      <w:proofErr w:type="spellStart"/>
      <w:r w:rsidRPr="004B2785">
        <w:rPr>
          <w:rFonts w:cs="Arial"/>
        </w:rPr>
        <w:t>MyKey</w:t>
      </w:r>
      <w:proofErr w:type="spellEnd"/>
      <w:r w:rsidRPr="004B2785">
        <w:rPr>
          <w:rFonts w:cs="Arial"/>
        </w:rPr>
        <w:t xml:space="preserve"> so any </w:t>
      </w:r>
      <w:proofErr w:type="spellStart"/>
      <w:r w:rsidRPr="004B2785">
        <w:rPr>
          <w:rFonts w:cs="Arial"/>
        </w:rPr>
        <w:t>Centerstack</w:t>
      </w:r>
      <w:proofErr w:type="spellEnd"/>
      <w:r w:rsidRPr="004B2785">
        <w:rPr>
          <w:rFonts w:cs="Arial"/>
        </w:rPr>
        <w:t xml:space="preserve"> clear exit assist warnings or pop-ups shall be supported.</w:t>
      </w:r>
    </w:p>
    <w:p w14:paraId="4FFD77F6" w14:textId="77777777" w:rsidR="00332093" w:rsidRPr="004B2785" w:rsidRDefault="00332093" w:rsidP="00332093">
      <w:pPr>
        <w:rPr>
          <w:rFonts w:cs="Arial"/>
        </w:rPr>
      </w:pPr>
    </w:p>
    <w:p w14:paraId="49EFF1C2" w14:textId="77777777" w:rsidR="00332093" w:rsidRPr="004B2785" w:rsidRDefault="00332093" w:rsidP="00332093">
      <w:pPr>
        <w:rPr>
          <w:rFonts w:eastAsiaTheme="minorHAnsi" w:cs="Arial"/>
          <w:bCs/>
        </w:rPr>
      </w:pPr>
      <w:r w:rsidRPr="004B2785">
        <w:rPr>
          <w:rFonts w:eastAsiaTheme="minorHAnsi" w:cs="Arial"/>
          <w:bCs/>
          <w:u w:val="single"/>
        </w:rPr>
        <w:t xml:space="preserve">Activating </w:t>
      </w:r>
      <w:proofErr w:type="spellStart"/>
      <w:r w:rsidRPr="004B2785">
        <w:rPr>
          <w:rFonts w:eastAsiaTheme="minorHAnsi" w:cs="Arial"/>
          <w:bCs/>
          <w:u w:val="single"/>
        </w:rPr>
        <w:t>MyKey</w:t>
      </w:r>
      <w:proofErr w:type="spellEnd"/>
      <w:r w:rsidRPr="004B2785">
        <w:rPr>
          <w:rFonts w:eastAsiaTheme="minorHAnsi" w:cs="Arial"/>
          <w:bCs/>
          <w:u w:val="single"/>
        </w:rPr>
        <w:t xml:space="preserve"> Settings Limit</w:t>
      </w:r>
      <w:r w:rsidRPr="004B2785">
        <w:rPr>
          <w:rFonts w:eastAsiaTheme="minorHAnsi" w:cs="Arial"/>
          <w:bCs/>
        </w:rPr>
        <w:t>:</w:t>
      </w:r>
    </w:p>
    <w:p w14:paraId="151A6DB4" w14:textId="77777777" w:rsidR="00332093" w:rsidRPr="004B2785" w:rsidRDefault="00332093" w:rsidP="00332093">
      <w:pPr>
        <w:rPr>
          <w:rFonts w:eastAsiaTheme="minorHAnsi" w:cs="Arial"/>
          <w:bCs/>
        </w:rPr>
      </w:pPr>
      <w:proofErr w:type="spellStart"/>
      <w:r>
        <w:rPr>
          <w:rFonts w:eastAsiaTheme="minorHAnsi" w:cs="Arial"/>
          <w:bCs/>
        </w:rPr>
        <w:t>MyKey</w:t>
      </w:r>
      <w:proofErr w:type="spellEnd"/>
      <w:r>
        <w:rPr>
          <w:rFonts w:eastAsiaTheme="minorHAnsi" w:cs="Arial"/>
          <w:bCs/>
        </w:rPr>
        <w:t xml:space="preserve"> is active when</w:t>
      </w:r>
      <w:r w:rsidRPr="004B2785">
        <w:rPr>
          <w:rFonts w:eastAsiaTheme="minorHAnsi" w:cs="Arial"/>
          <w:bCs/>
        </w:rPr>
        <w:t xml:space="preserve"> </w:t>
      </w:r>
      <w:proofErr w:type="spellStart"/>
      <w:r w:rsidRPr="004B2785">
        <w:rPr>
          <w:rFonts w:eastAsiaTheme="minorHAnsi" w:cs="Arial"/>
          <w:bCs/>
        </w:rPr>
        <w:t>IgnKeyType_D_Actl</w:t>
      </w:r>
      <w:proofErr w:type="spellEnd"/>
      <w:r w:rsidRPr="004B2785">
        <w:rPr>
          <w:rFonts w:eastAsiaTheme="minorHAnsi" w:cs="Arial"/>
          <w:bCs/>
        </w:rPr>
        <w:t xml:space="preserve"> </w:t>
      </w:r>
      <w:r>
        <w:rPr>
          <w:rFonts w:eastAsiaTheme="minorHAnsi" w:cs="Arial"/>
          <w:bCs/>
        </w:rPr>
        <w:t>equals</w:t>
      </w:r>
      <w:r w:rsidRPr="004B2785">
        <w:rPr>
          <w:rFonts w:eastAsiaTheme="minorHAnsi" w:cs="Arial"/>
          <w:bCs/>
        </w:rPr>
        <w:t xml:space="preserve"> </w:t>
      </w:r>
      <w:proofErr w:type="spellStart"/>
      <w:r w:rsidRPr="004B2785">
        <w:rPr>
          <w:rFonts w:eastAsiaTheme="minorHAnsi" w:cs="Arial"/>
          <w:bCs/>
        </w:rPr>
        <w:t>KeyInIgnMyKey</w:t>
      </w:r>
      <w:proofErr w:type="spellEnd"/>
      <w:r w:rsidRPr="004B2785">
        <w:rPr>
          <w:rFonts w:eastAsiaTheme="minorHAnsi" w:cs="Arial"/>
          <w:bCs/>
        </w:rPr>
        <w:t xml:space="preserve">.  </w:t>
      </w:r>
    </w:p>
    <w:p w14:paraId="31EF5E25" w14:textId="77777777" w:rsidR="00332093" w:rsidRPr="004B2785" w:rsidRDefault="00332093" w:rsidP="00332093">
      <w:pPr>
        <w:autoSpaceDE w:val="0"/>
        <w:autoSpaceDN w:val="0"/>
        <w:adjustRightInd w:val="0"/>
        <w:rPr>
          <w:rFonts w:eastAsiaTheme="minorHAnsi"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9"/>
        <w:gridCol w:w="2346"/>
        <w:gridCol w:w="929"/>
        <w:gridCol w:w="3514"/>
      </w:tblGrid>
      <w:tr w:rsidR="00332093" w:rsidRPr="004B2785" w14:paraId="4B7F5937" w14:textId="77777777" w:rsidTr="00332093">
        <w:trPr>
          <w:jc w:val="center"/>
        </w:trPr>
        <w:tc>
          <w:tcPr>
            <w:tcW w:w="1859" w:type="dxa"/>
            <w:tcBorders>
              <w:top w:val="single" w:sz="4" w:space="0" w:color="auto"/>
              <w:left w:val="single" w:sz="4" w:space="0" w:color="auto"/>
              <w:bottom w:val="single" w:sz="4" w:space="0" w:color="auto"/>
              <w:right w:val="single" w:sz="4" w:space="0" w:color="auto"/>
            </w:tcBorders>
            <w:hideMark/>
          </w:tcPr>
          <w:p w14:paraId="46FB7D6B" w14:textId="77777777" w:rsidR="00332093" w:rsidRPr="004B2785" w:rsidRDefault="00332093">
            <w:pPr>
              <w:spacing w:line="276" w:lineRule="auto"/>
              <w:jc w:val="center"/>
              <w:rPr>
                <w:rFonts w:cs="Arial"/>
                <w:b/>
              </w:rPr>
            </w:pPr>
            <w:r w:rsidRPr="004B2785">
              <w:rPr>
                <w:rFonts w:cs="Arial"/>
                <w:b/>
              </w:rPr>
              <w:t>Signal Name</w:t>
            </w:r>
          </w:p>
        </w:tc>
        <w:tc>
          <w:tcPr>
            <w:tcW w:w="2346" w:type="dxa"/>
            <w:tcBorders>
              <w:top w:val="single" w:sz="4" w:space="0" w:color="auto"/>
              <w:left w:val="single" w:sz="4" w:space="0" w:color="auto"/>
              <w:bottom w:val="single" w:sz="4" w:space="0" w:color="auto"/>
              <w:right w:val="single" w:sz="4" w:space="0" w:color="auto"/>
            </w:tcBorders>
            <w:hideMark/>
          </w:tcPr>
          <w:p w14:paraId="390752C1" w14:textId="77777777" w:rsidR="00332093" w:rsidRPr="004B2785" w:rsidRDefault="00332093">
            <w:pPr>
              <w:spacing w:line="276" w:lineRule="auto"/>
              <w:jc w:val="center"/>
              <w:rPr>
                <w:rFonts w:cs="Arial"/>
                <w:b/>
              </w:rPr>
            </w:pPr>
            <w:r w:rsidRPr="004B2785">
              <w:rPr>
                <w:rFonts w:cs="Arial"/>
                <w:b/>
              </w:rPr>
              <w:t>Encodings</w:t>
            </w:r>
          </w:p>
        </w:tc>
        <w:tc>
          <w:tcPr>
            <w:tcW w:w="929" w:type="dxa"/>
            <w:tcBorders>
              <w:top w:val="single" w:sz="4" w:space="0" w:color="auto"/>
              <w:left w:val="single" w:sz="4" w:space="0" w:color="auto"/>
              <w:bottom w:val="single" w:sz="4" w:space="0" w:color="auto"/>
              <w:right w:val="single" w:sz="4" w:space="0" w:color="auto"/>
            </w:tcBorders>
            <w:hideMark/>
          </w:tcPr>
          <w:p w14:paraId="68FE8AA1" w14:textId="77777777" w:rsidR="00332093" w:rsidRPr="004B2785" w:rsidRDefault="00332093">
            <w:pPr>
              <w:spacing w:line="276" w:lineRule="auto"/>
              <w:jc w:val="center"/>
              <w:rPr>
                <w:rFonts w:cs="Arial"/>
                <w:b/>
              </w:rPr>
            </w:pPr>
            <w:r w:rsidRPr="004B2785">
              <w:rPr>
                <w:rFonts w:cs="Arial"/>
                <w:b/>
              </w:rPr>
              <w:t>Value</w:t>
            </w:r>
          </w:p>
        </w:tc>
        <w:tc>
          <w:tcPr>
            <w:tcW w:w="3514" w:type="dxa"/>
            <w:tcBorders>
              <w:top w:val="single" w:sz="4" w:space="0" w:color="auto"/>
              <w:left w:val="single" w:sz="4" w:space="0" w:color="auto"/>
              <w:bottom w:val="single" w:sz="4" w:space="0" w:color="auto"/>
              <w:right w:val="single" w:sz="4" w:space="0" w:color="auto"/>
            </w:tcBorders>
            <w:hideMark/>
          </w:tcPr>
          <w:p w14:paraId="08193E80" w14:textId="77777777" w:rsidR="00332093" w:rsidRPr="004B2785" w:rsidRDefault="00332093">
            <w:pPr>
              <w:spacing w:line="276" w:lineRule="auto"/>
              <w:jc w:val="center"/>
              <w:rPr>
                <w:rFonts w:cs="Arial"/>
                <w:b/>
              </w:rPr>
            </w:pPr>
            <w:r w:rsidRPr="004B2785">
              <w:rPr>
                <w:rFonts w:cs="Arial"/>
                <w:b/>
              </w:rPr>
              <w:t>Description</w:t>
            </w:r>
          </w:p>
        </w:tc>
      </w:tr>
      <w:tr w:rsidR="00332093" w:rsidRPr="004B2785" w14:paraId="41E552E2" w14:textId="77777777" w:rsidTr="00332093">
        <w:trPr>
          <w:jc w:val="center"/>
        </w:trPr>
        <w:tc>
          <w:tcPr>
            <w:tcW w:w="1859" w:type="dxa"/>
            <w:tcBorders>
              <w:top w:val="single" w:sz="4" w:space="0" w:color="auto"/>
              <w:left w:val="single" w:sz="4" w:space="0" w:color="auto"/>
              <w:bottom w:val="single" w:sz="4" w:space="0" w:color="auto"/>
              <w:right w:val="single" w:sz="4" w:space="0" w:color="auto"/>
            </w:tcBorders>
            <w:hideMark/>
          </w:tcPr>
          <w:p w14:paraId="6F8E6CF7" w14:textId="77777777" w:rsidR="00332093" w:rsidRPr="004B2785" w:rsidRDefault="00332093">
            <w:pPr>
              <w:spacing w:line="276" w:lineRule="auto"/>
              <w:rPr>
                <w:rFonts w:cs="Arial"/>
              </w:rPr>
            </w:pPr>
            <w:proofErr w:type="spellStart"/>
            <w:r w:rsidRPr="004B2785">
              <w:rPr>
                <w:rFonts w:cs="Arial"/>
              </w:rPr>
              <w:t>IgnitionKeyType</w:t>
            </w:r>
            <w:proofErr w:type="spellEnd"/>
          </w:p>
        </w:tc>
        <w:tc>
          <w:tcPr>
            <w:tcW w:w="2346" w:type="dxa"/>
            <w:tcBorders>
              <w:top w:val="single" w:sz="4" w:space="0" w:color="auto"/>
              <w:left w:val="single" w:sz="4" w:space="0" w:color="auto"/>
              <w:bottom w:val="single" w:sz="4" w:space="0" w:color="auto"/>
              <w:right w:val="single" w:sz="4" w:space="0" w:color="auto"/>
            </w:tcBorders>
            <w:hideMark/>
          </w:tcPr>
          <w:p w14:paraId="45F745B4" w14:textId="77777777" w:rsidR="00332093" w:rsidRPr="004B2785" w:rsidRDefault="00332093">
            <w:pPr>
              <w:spacing w:line="276" w:lineRule="auto"/>
              <w:jc w:val="center"/>
              <w:rPr>
                <w:rFonts w:cs="Arial"/>
              </w:rPr>
            </w:pPr>
            <w:r w:rsidRPr="004B2785">
              <w:rPr>
                <w:rFonts w:cs="Arial"/>
              </w:rPr>
              <w:t>-</w:t>
            </w:r>
          </w:p>
        </w:tc>
        <w:tc>
          <w:tcPr>
            <w:tcW w:w="929" w:type="dxa"/>
            <w:tcBorders>
              <w:top w:val="single" w:sz="4" w:space="0" w:color="auto"/>
              <w:left w:val="single" w:sz="4" w:space="0" w:color="auto"/>
              <w:bottom w:val="single" w:sz="4" w:space="0" w:color="auto"/>
              <w:right w:val="single" w:sz="4" w:space="0" w:color="auto"/>
            </w:tcBorders>
            <w:hideMark/>
          </w:tcPr>
          <w:p w14:paraId="3A39DB8A" w14:textId="77777777" w:rsidR="00332093" w:rsidRPr="004B2785" w:rsidRDefault="00332093">
            <w:pPr>
              <w:spacing w:line="276" w:lineRule="auto"/>
              <w:jc w:val="center"/>
              <w:rPr>
                <w:rFonts w:cs="Arial"/>
              </w:rPr>
            </w:pPr>
            <w:r w:rsidRPr="004B2785">
              <w:rPr>
                <w:rFonts w:cs="Arial"/>
              </w:rPr>
              <w:t>-</w:t>
            </w:r>
          </w:p>
        </w:tc>
        <w:tc>
          <w:tcPr>
            <w:tcW w:w="3514" w:type="dxa"/>
            <w:tcBorders>
              <w:top w:val="single" w:sz="4" w:space="0" w:color="auto"/>
              <w:left w:val="single" w:sz="4" w:space="0" w:color="auto"/>
              <w:bottom w:val="single" w:sz="4" w:space="0" w:color="auto"/>
              <w:right w:val="single" w:sz="4" w:space="0" w:color="auto"/>
            </w:tcBorders>
            <w:hideMark/>
          </w:tcPr>
          <w:p w14:paraId="58A80C1B" w14:textId="77777777" w:rsidR="00332093" w:rsidRPr="004B2785" w:rsidRDefault="00332093">
            <w:pPr>
              <w:spacing w:line="276" w:lineRule="auto"/>
              <w:rPr>
                <w:rFonts w:cs="Arial"/>
              </w:rPr>
            </w:pPr>
            <w:r w:rsidRPr="004B2785">
              <w:rPr>
                <w:rFonts w:cs="Arial"/>
              </w:rPr>
              <w:t>Type of key that is in the ignition</w:t>
            </w:r>
          </w:p>
        </w:tc>
      </w:tr>
      <w:tr w:rsidR="00332093" w:rsidRPr="004B2785" w14:paraId="0B83C02B" w14:textId="77777777" w:rsidTr="00332093">
        <w:trPr>
          <w:jc w:val="center"/>
        </w:trPr>
        <w:tc>
          <w:tcPr>
            <w:tcW w:w="1859" w:type="dxa"/>
            <w:tcBorders>
              <w:top w:val="single" w:sz="4" w:space="0" w:color="auto"/>
              <w:left w:val="single" w:sz="4" w:space="0" w:color="auto"/>
              <w:bottom w:val="single" w:sz="4" w:space="0" w:color="auto"/>
              <w:right w:val="single" w:sz="4" w:space="0" w:color="auto"/>
            </w:tcBorders>
          </w:tcPr>
          <w:p w14:paraId="15A9713C" w14:textId="77777777" w:rsidR="00332093" w:rsidRPr="004B2785" w:rsidRDefault="00332093">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14:paraId="2069C911" w14:textId="77777777" w:rsidR="00332093" w:rsidRPr="004B2785" w:rsidRDefault="00332093">
            <w:pPr>
              <w:spacing w:line="276" w:lineRule="auto"/>
              <w:jc w:val="center"/>
              <w:rPr>
                <w:rFonts w:cs="Arial"/>
              </w:rPr>
            </w:pPr>
            <w:proofErr w:type="spellStart"/>
            <w:r w:rsidRPr="004B2785">
              <w:rPr>
                <w:rFonts w:cs="Arial"/>
              </w:rPr>
              <w:t>KeyReadInProgress</w:t>
            </w:r>
            <w:proofErr w:type="spellEnd"/>
          </w:p>
        </w:tc>
        <w:tc>
          <w:tcPr>
            <w:tcW w:w="929" w:type="dxa"/>
            <w:tcBorders>
              <w:top w:val="single" w:sz="4" w:space="0" w:color="auto"/>
              <w:left w:val="single" w:sz="4" w:space="0" w:color="auto"/>
              <w:bottom w:val="single" w:sz="4" w:space="0" w:color="auto"/>
              <w:right w:val="single" w:sz="4" w:space="0" w:color="auto"/>
            </w:tcBorders>
            <w:hideMark/>
          </w:tcPr>
          <w:p w14:paraId="1553427B" w14:textId="77777777" w:rsidR="00332093" w:rsidRPr="004B2785" w:rsidRDefault="00332093">
            <w:pPr>
              <w:spacing w:line="276" w:lineRule="auto"/>
              <w:jc w:val="center"/>
              <w:rPr>
                <w:rFonts w:cs="Arial"/>
              </w:rPr>
            </w:pPr>
            <w:r w:rsidRPr="004B2785">
              <w:rPr>
                <w:rFonts w:cs="Arial"/>
              </w:rPr>
              <w:t>0x0</w:t>
            </w:r>
          </w:p>
        </w:tc>
        <w:tc>
          <w:tcPr>
            <w:tcW w:w="3514" w:type="dxa"/>
            <w:tcBorders>
              <w:top w:val="single" w:sz="4" w:space="0" w:color="auto"/>
              <w:left w:val="single" w:sz="4" w:space="0" w:color="auto"/>
              <w:bottom w:val="single" w:sz="4" w:space="0" w:color="auto"/>
              <w:right w:val="single" w:sz="4" w:space="0" w:color="auto"/>
            </w:tcBorders>
            <w:hideMark/>
          </w:tcPr>
          <w:p w14:paraId="362A3017" w14:textId="77777777" w:rsidR="00332093" w:rsidRPr="004B2785" w:rsidRDefault="00332093">
            <w:pPr>
              <w:spacing w:line="276" w:lineRule="auto"/>
              <w:rPr>
                <w:rFonts w:cs="Arial"/>
              </w:rPr>
            </w:pPr>
            <w:r w:rsidRPr="004B2785">
              <w:rPr>
                <w:rFonts w:cs="Arial"/>
              </w:rPr>
              <w:t>Key(s) will be read now</w:t>
            </w:r>
          </w:p>
        </w:tc>
      </w:tr>
      <w:tr w:rsidR="00332093" w:rsidRPr="004B2785" w14:paraId="5DADC155" w14:textId="77777777" w:rsidTr="00332093">
        <w:trPr>
          <w:jc w:val="center"/>
        </w:trPr>
        <w:tc>
          <w:tcPr>
            <w:tcW w:w="1859" w:type="dxa"/>
            <w:tcBorders>
              <w:top w:val="single" w:sz="4" w:space="0" w:color="auto"/>
              <w:left w:val="single" w:sz="4" w:space="0" w:color="auto"/>
              <w:bottom w:val="single" w:sz="4" w:space="0" w:color="auto"/>
              <w:right w:val="single" w:sz="4" w:space="0" w:color="auto"/>
            </w:tcBorders>
          </w:tcPr>
          <w:p w14:paraId="586FF4FB" w14:textId="77777777" w:rsidR="00332093" w:rsidRPr="004B2785" w:rsidRDefault="00332093">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14:paraId="5A162656" w14:textId="77777777" w:rsidR="00332093" w:rsidRPr="004B2785" w:rsidRDefault="00332093">
            <w:pPr>
              <w:spacing w:line="276" w:lineRule="auto"/>
              <w:jc w:val="center"/>
              <w:rPr>
                <w:rFonts w:cs="Arial"/>
              </w:rPr>
            </w:pPr>
            <w:proofErr w:type="spellStart"/>
            <w:r w:rsidRPr="004B2785">
              <w:rPr>
                <w:rFonts w:cs="Arial"/>
              </w:rPr>
              <w:t>KeyInIgnStandardKey</w:t>
            </w:r>
            <w:proofErr w:type="spellEnd"/>
          </w:p>
        </w:tc>
        <w:tc>
          <w:tcPr>
            <w:tcW w:w="929" w:type="dxa"/>
            <w:tcBorders>
              <w:top w:val="single" w:sz="4" w:space="0" w:color="auto"/>
              <w:left w:val="single" w:sz="4" w:space="0" w:color="auto"/>
              <w:bottom w:val="single" w:sz="4" w:space="0" w:color="auto"/>
              <w:right w:val="single" w:sz="4" w:space="0" w:color="auto"/>
            </w:tcBorders>
            <w:hideMark/>
          </w:tcPr>
          <w:p w14:paraId="1EC99353" w14:textId="77777777" w:rsidR="00332093" w:rsidRPr="004B2785" w:rsidRDefault="00332093">
            <w:pPr>
              <w:spacing w:line="276" w:lineRule="auto"/>
              <w:jc w:val="center"/>
              <w:rPr>
                <w:rFonts w:cs="Arial"/>
              </w:rPr>
            </w:pPr>
            <w:r w:rsidRPr="004B2785">
              <w:rPr>
                <w:rFonts w:cs="Arial"/>
              </w:rPr>
              <w:t>0x1</w:t>
            </w:r>
          </w:p>
        </w:tc>
        <w:tc>
          <w:tcPr>
            <w:tcW w:w="3514" w:type="dxa"/>
            <w:tcBorders>
              <w:top w:val="single" w:sz="4" w:space="0" w:color="auto"/>
              <w:left w:val="single" w:sz="4" w:space="0" w:color="auto"/>
              <w:bottom w:val="single" w:sz="4" w:space="0" w:color="auto"/>
              <w:right w:val="single" w:sz="4" w:space="0" w:color="auto"/>
            </w:tcBorders>
            <w:hideMark/>
          </w:tcPr>
          <w:p w14:paraId="3625A813" w14:textId="77777777" w:rsidR="00332093" w:rsidRPr="004B2785" w:rsidRDefault="00332093">
            <w:pPr>
              <w:spacing w:line="276" w:lineRule="auto"/>
              <w:rPr>
                <w:rFonts w:cs="Arial"/>
              </w:rPr>
            </w:pPr>
            <w:r w:rsidRPr="004B2785">
              <w:rPr>
                <w:rFonts w:cs="Arial"/>
              </w:rPr>
              <w:t>Admin (full) mode</w:t>
            </w:r>
          </w:p>
        </w:tc>
      </w:tr>
      <w:tr w:rsidR="00332093" w:rsidRPr="004B2785" w14:paraId="28E6C890" w14:textId="77777777" w:rsidTr="00332093">
        <w:trPr>
          <w:jc w:val="center"/>
        </w:trPr>
        <w:tc>
          <w:tcPr>
            <w:tcW w:w="1859" w:type="dxa"/>
            <w:tcBorders>
              <w:top w:val="single" w:sz="4" w:space="0" w:color="auto"/>
              <w:left w:val="single" w:sz="4" w:space="0" w:color="auto"/>
              <w:bottom w:val="single" w:sz="4" w:space="0" w:color="auto"/>
              <w:right w:val="single" w:sz="4" w:space="0" w:color="auto"/>
            </w:tcBorders>
          </w:tcPr>
          <w:p w14:paraId="6DDED150" w14:textId="77777777" w:rsidR="00332093" w:rsidRPr="004B2785" w:rsidRDefault="00332093">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14:paraId="1810D86F" w14:textId="77777777" w:rsidR="00332093" w:rsidRPr="004B2785" w:rsidRDefault="00332093">
            <w:pPr>
              <w:spacing w:line="276" w:lineRule="auto"/>
              <w:jc w:val="center"/>
              <w:rPr>
                <w:rFonts w:cs="Arial"/>
              </w:rPr>
            </w:pPr>
            <w:proofErr w:type="spellStart"/>
            <w:r w:rsidRPr="004B2785">
              <w:rPr>
                <w:rFonts w:cs="Arial"/>
              </w:rPr>
              <w:t>KeyInIgnMyKey</w:t>
            </w:r>
            <w:proofErr w:type="spellEnd"/>
          </w:p>
        </w:tc>
        <w:tc>
          <w:tcPr>
            <w:tcW w:w="929" w:type="dxa"/>
            <w:tcBorders>
              <w:top w:val="single" w:sz="4" w:space="0" w:color="auto"/>
              <w:left w:val="single" w:sz="4" w:space="0" w:color="auto"/>
              <w:bottom w:val="single" w:sz="4" w:space="0" w:color="auto"/>
              <w:right w:val="single" w:sz="4" w:space="0" w:color="auto"/>
            </w:tcBorders>
            <w:hideMark/>
          </w:tcPr>
          <w:p w14:paraId="594BE33A" w14:textId="77777777" w:rsidR="00332093" w:rsidRPr="004B2785" w:rsidRDefault="00332093">
            <w:pPr>
              <w:spacing w:line="276" w:lineRule="auto"/>
              <w:jc w:val="center"/>
              <w:rPr>
                <w:rFonts w:cs="Arial"/>
              </w:rPr>
            </w:pPr>
            <w:r w:rsidRPr="004B2785">
              <w:rPr>
                <w:rFonts w:cs="Arial"/>
              </w:rPr>
              <w:t>0x2</w:t>
            </w:r>
          </w:p>
        </w:tc>
        <w:tc>
          <w:tcPr>
            <w:tcW w:w="3514" w:type="dxa"/>
            <w:tcBorders>
              <w:top w:val="single" w:sz="4" w:space="0" w:color="auto"/>
              <w:left w:val="single" w:sz="4" w:space="0" w:color="auto"/>
              <w:bottom w:val="single" w:sz="4" w:space="0" w:color="auto"/>
              <w:right w:val="single" w:sz="4" w:space="0" w:color="auto"/>
            </w:tcBorders>
            <w:hideMark/>
          </w:tcPr>
          <w:p w14:paraId="4F591E28" w14:textId="77777777" w:rsidR="00332093" w:rsidRPr="004B2785" w:rsidRDefault="00332093">
            <w:pPr>
              <w:spacing w:line="276" w:lineRule="auto"/>
              <w:rPr>
                <w:rFonts w:cs="Arial"/>
              </w:rPr>
            </w:pPr>
            <w:proofErr w:type="spellStart"/>
            <w:r w:rsidRPr="004B2785">
              <w:rPr>
                <w:rFonts w:cs="Arial"/>
              </w:rPr>
              <w:t>MyKey</w:t>
            </w:r>
            <w:proofErr w:type="spellEnd"/>
            <w:r w:rsidRPr="004B2785">
              <w:rPr>
                <w:rFonts w:cs="Arial"/>
              </w:rPr>
              <w:t xml:space="preserve"> restricted mode</w:t>
            </w:r>
          </w:p>
        </w:tc>
      </w:tr>
      <w:tr w:rsidR="00332093" w:rsidRPr="004B2785" w14:paraId="28AD823B" w14:textId="77777777" w:rsidTr="00332093">
        <w:trPr>
          <w:jc w:val="center"/>
        </w:trPr>
        <w:tc>
          <w:tcPr>
            <w:tcW w:w="1859" w:type="dxa"/>
            <w:tcBorders>
              <w:top w:val="single" w:sz="4" w:space="0" w:color="auto"/>
              <w:left w:val="single" w:sz="4" w:space="0" w:color="auto"/>
              <w:bottom w:val="single" w:sz="4" w:space="0" w:color="auto"/>
              <w:right w:val="single" w:sz="4" w:space="0" w:color="auto"/>
            </w:tcBorders>
          </w:tcPr>
          <w:p w14:paraId="38A90299" w14:textId="77777777" w:rsidR="00332093" w:rsidRPr="004B2785" w:rsidRDefault="00332093">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14:paraId="46D56998" w14:textId="77777777" w:rsidR="00332093" w:rsidRPr="004B2785" w:rsidRDefault="00332093">
            <w:pPr>
              <w:spacing w:line="276" w:lineRule="auto"/>
              <w:jc w:val="center"/>
              <w:rPr>
                <w:rFonts w:cs="Arial"/>
              </w:rPr>
            </w:pPr>
            <w:r w:rsidRPr="004B2785">
              <w:rPr>
                <w:rFonts w:cs="Arial"/>
              </w:rPr>
              <w:t>Unknown</w:t>
            </w:r>
          </w:p>
        </w:tc>
        <w:tc>
          <w:tcPr>
            <w:tcW w:w="929" w:type="dxa"/>
            <w:tcBorders>
              <w:top w:val="single" w:sz="4" w:space="0" w:color="auto"/>
              <w:left w:val="single" w:sz="4" w:space="0" w:color="auto"/>
              <w:bottom w:val="single" w:sz="4" w:space="0" w:color="auto"/>
              <w:right w:val="single" w:sz="4" w:space="0" w:color="auto"/>
            </w:tcBorders>
            <w:hideMark/>
          </w:tcPr>
          <w:p w14:paraId="0440C709" w14:textId="77777777" w:rsidR="00332093" w:rsidRPr="004B2785" w:rsidRDefault="00332093">
            <w:pPr>
              <w:spacing w:line="276" w:lineRule="auto"/>
              <w:jc w:val="center"/>
              <w:rPr>
                <w:rFonts w:cs="Arial"/>
              </w:rPr>
            </w:pPr>
            <w:r w:rsidRPr="004B2785">
              <w:rPr>
                <w:rFonts w:cs="Arial"/>
              </w:rPr>
              <w:t>0xE</w:t>
            </w:r>
          </w:p>
        </w:tc>
        <w:tc>
          <w:tcPr>
            <w:tcW w:w="3514" w:type="dxa"/>
            <w:tcBorders>
              <w:top w:val="single" w:sz="4" w:space="0" w:color="auto"/>
              <w:left w:val="single" w:sz="4" w:space="0" w:color="auto"/>
              <w:bottom w:val="single" w:sz="4" w:space="0" w:color="auto"/>
              <w:right w:val="single" w:sz="4" w:space="0" w:color="auto"/>
            </w:tcBorders>
            <w:hideMark/>
          </w:tcPr>
          <w:p w14:paraId="44205D71" w14:textId="77777777" w:rsidR="00332093" w:rsidRPr="004B2785" w:rsidRDefault="00332093">
            <w:pPr>
              <w:spacing w:line="276" w:lineRule="auto"/>
              <w:rPr>
                <w:rFonts w:cs="Arial"/>
              </w:rPr>
            </w:pPr>
            <w:r w:rsidRPr="004B2785">
              <w:rPr>
                <w:rFonts w:cs="Arial"/>
              </w:rPr>
              <w:t xml:space="preserve">Disable </w:t>
            </w:r>
            <w:proofErr w:type="spellStart"/>
            <w:r w:rsidRPr="004B2785">
              <w:rPr>
                <w:rFonts w:cs="Arial"/>
              </w:rPr>
              <w:t>MyKey</w:t>
            </w:r>
            <w:proofErr w:type="spellEnd"/>
            <w:r w:rsidRPr="004B2785">
              <w:rPr>
                <w:rFonts w:cs="Arial"/>
              </w:rPr>
              <w:t xml:space="preserve"> System mode</w:t>
            </w:r>
          </w:p>
        </w:tc>
      </w:tr>
      <w:tr w:rsidR="00332093" w:rsidRPr="004B2785" w14:paraId="6EAAD5C9" w14:textId="77777777" w:rsidTr="00332093">
        <w:trPr>
          <w:jc w:val="center"/>
        </w:trPr>
        <w:tc>
          <w:tcPr>
            <w:tcW w:w="1859" w:type="dxa"/>
            <w:tcBorders>
              <w:top w:val="single" w:sz="4" w:space="0" w:color="auto"/>
              <w:left w:val="single" w:sz="4" w:space="0" w:color="auto"/>
              <w:bottom w:val="single" w:sz="4" w:space="0" w:color="auto"/>
              <w:right w:val="single" w:sz="4" w:space="0" w:color="auto"/>
            </w:tcBorders>
          </w:tcPr>
          <w:p w14:paraId="2369E488" w14:textId="77777777" w:rsidR="00332093" w:rsidRPr="004B2785" w:rsidRDefault="00332093">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14:paraId="3070F9BE" w14:textId="77777777" w:rsidR="00332093" w:rsidRPr="004B2785" w:rsidRDefault="00332093">
            <w:pPr>
              <w:spacing w:line="276" w:lineRule="auto"/>
              <w:jc w:val="center"/>
              <w:rPr>
                <w:rFonts w:cs="Arial"/>
              </w:rPr>
            </w:pPr>
            <w:r w:rsidRPr="004B2785">
              <w:rPr>
                <w:rFonts w:cs="Arial"/>
              </w:rPr>
              <w:t>Invalid</w:t>
            </w:r>
          </w:p>
        </w:tc>
        <w:tc>
          <w:tcPr>
            <w:tcW w:w="929" w:type="dxa"/>
            <w:tcBorders>
              <w:top w:val="single" w:sz="4" w:space="0" w:color="auto"/>
              <w:left w:val="single" w:sz="4" w:space="0" w:color="auto"/>
              <w:bottom w:val="single" w:sz="4" w:space="0" w:color="auto"/>
              <w:right w:val="single" w:sz="4" w:space="0" w:color="auto"/>
            </w:tcBorders>
            <w:hideMark/>
          </w:tcPr>
          <w:p w14:paraId="7929BAAC" w14:textId="77777777" w:rsidR="00332093" w:rsidRPr="004B2785" w:rsidRDefault="00332093">
            <w:pPr>
              <w:spacing w:line="276" w:lineRule="auto"/>
              <w:jc w:val="center"/>
              <w:rPr>
                <w:rFonts w:cs="Arial"/>
              </w:rPr>
            </w:pPr>
            <w:r w:rsidRPr="004B2785">
              <w:rPr>
                <w:rFonts w:cs="Arial"/>
              </w:rPr>
              <w:t>0xF</w:t>
            </w:r>
          </w:p>
        </w:tc>
        <w:tc>
          <w:tcPr>
            <w:tcW w:w="3514" w:type="dxa"/>
            <w:tcBorders>
              <w:top w:val="single" w:sz="4" w:space="0" w:color="auto"/>
              <w:left w:val="single" w:sz="4" w:space="0" w:color="auto"/>
              <w:bottom w:val="single" w:sz="4" w:space="0" w:color="auto"/>
              <w:right w:val="single" w:sz="4" w:space="0" w:color="auto"/>
            </w:tcBorders>
            <w:hideMark/>
          </w:tcPr>
          <w:p w14:paraId="50EB51B8" w14:textId="77777777" w:rsidR="00332093" w:rsidRPr="004B2785" w:rsidRDefault="00332093">
            <w:pPr>
              <w:spacing w:line="276" w:lineRule="auto"/>
              <w:rPr>
                <w:rFonts w:cs="Arial"/>
              </w:rPr>
            </w:pPr>
            <w:r w:rsidRPr="004B2785">
              <w:rPr>
                <w:rFonts w:cs="Arial"/>
              </w:rPr>
              <w:t>Initial value</w:t>
            </w:r>
          </w:p>
        </w:tc>
      </w:tr>
    </w:tbl>
    <w:p w14:paraId="2AD866F9" w14:textId="77777777" w:rsidR="00332093" w:rsidRPr="004B2785" w:rsidRDefault="00332093" w:rsidP="00332093">
      <w:pPr>
        <w:rPr>
          <w:rFonts w:cs="Arial"/>
        </w:rPr>
      </w:pPr>
    </w:p>
    <w:p w14:paraId="4AF3281C" w14:textId="77777777" w:rsidR="00332093" w:rsidRPr="004B2785" w:rsidRDefault="00332093" w:rsidP="00332093">
      <w:pPr>
        <w:rPr>
          <w:rFonts w:cs="Arial"/>
        </w:rPr>
      </w:pPr>
    </w:p>
    <w:p w14:paraId="6D56A937" w14:textId="77777777" w:rsidR="00332093" w:rsidRDefault="00332093" w:rsidP="00332093">
      <w:pPr>
        <w:pStyle w:val="Heading4"/>
      </w:pPr>
      <w:r>
        <w:t>Sequence Diagrams</w:t>
      </w:r>
    </w:p>
    <w:p w14:paraId="30A6842A" w14:textId="77777777" w:rsidR="00332093" w:rsidRDefault="00332093" w:rsidP="00332093">
      <w:pPr>
        <w:pStyle w:val="Heading5"/>
      </w:pPr>
      <w:r>
        <w:t>VS-SD-REQ-354580/A-Clear Exit Assist set to Enabled via the HMI</w:t>
      </w:r>
    </w:p>
    <w:p w14:paraId="7F29095C" w14:textId="77777777" w:rsidR="00332093" w:rsidRPr="00C32E02" w:rsidRDefault="00332093" w:rsidP="00332093">
      <w:pPr>
        <w:rPr>
          <w:rFonts w:cs="Arial"/>
          <w:noProof/>
        </w:rPr>
      </w:pPr>
      <w:r w:rsidRPr="00C32E02">
        <w:rPr>
          <w:rFonts w:cs="Arial"/>
          <w:noProof/>
        </w:rPr>
        <w:t>Pre-Condition: Clear Exit Assist is set to Disabled</w:t>
      </w:r>
    </w:p>
    <w:p w14:paraId="645900E9" w14:textId="77777777" w:rsidR="00332093" w:rsidRDefault="00332093" w:rsidP="00332093">
      <w:pPr>
        <w:rPr>
          <w:noProof/>
        </w:rPr>
      </w:pPr>
    </w:p>
    <w:p w14:paraId="4584D977" w14:textId="77777777" w:rsidR="00332093" w:rsidRDefault="00332093" w:rsidP="00332093">
      <w:pPr>
        <w:jc w:val="center"/>
      </w:pPr>
      <w:r w:rsidRPr="00C45FE3">
        <w:rPr>
          <w:noProof/>
        </w:rPr>
        <w:drawing>
          <wp:inline distT="0" distB="0" distL="0" distR="0">
            <wp:extent cx="5943600" cy="3896436"/>
            <wp:effectExtent l="0" t="0" r="0" b="8890"/>
            <wp:docPr id="57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3896436"/>
                    </a:xfrm>
                    <a:prstGeom prst="rect">
                      <a:avLst/>
                    </a:prstGeom>
                    <a:noFill/>
                    <a:ln>
                      <a:noFill/>
                    </a:ln>
                  </pic:spPr>
                </pic:pic>
              </a:graphicData>
            </a:graphic>
          </wp:inline>
        </w:drawing>
      </w:r>
    </w:p>
    <w:p w14:paraId="14977683" w14:textId="77777777" w:rsidR="00332093" w:rsidRDefault="00332093" w:rsidP="00332093"/>
    <w:p w14:paraId="11AA2F9F" w14:textId="77777777" w:rsidR="00332093" w:rsidRDefault="00332093" w:rsidP="00332093">
      <w:pPr>
        <w:pStyle w:val="Heading5"/>
      </w:pPr>
      <w:r>
        <w:t>VS-SD-REQ-354581/A-Clear Exit Assist set to Disabled via the HMI</w:t>
      </w:r>
    </w:p>
    <w:p w14:paraId="48F1AACC" w14:textId="77777777" w:rsidR="00332093" w:rsidRPr="00114EBD" w:rsidRDefault="00332093" w:rsidP="00332093">
      <w:pPr>
        <w:rPr>
          <w:rFonts w:cs="Arial"/>
          <w:noProof/>
        </w:rPr>
      </w:pPr>
      <w:r w:rsidRPr="00114EBD">
        <w:rPr>
          <w:rFonts w:cs="Arial"/>
          <w:noProof/>
        </w:rPr>
        <w:t>Pre-condition:  Clear Exit Assist is set to Enabled</w:t>
      </w:r>
    </w:p>
    <w:p w14:paraId="7A322B3F" w14:textId="77777777" w:rsidR="00332093" w:rsidRDefault="00332093" w:rsidP="00332093">
      <w:pPr>
        <w:rPr>
          <w:noProof/>
        </w:rPr>
      </w:pPr>
    </w:p>
    <w:p w14:paraId="71B2199A" w14:textId="77777777" w:rsidR="00332093" w:rsidRDefault="00332093" w:rsidP="00332093">
      <w:pPr>
        <w:jc w:val="center"/>
      </w:pPr>
      <w:r w:rsidRPr="00611E13">
        <w:rPr>
          <w:noProof/>
        </w:rPr>
        <w:lastRenderedPageBreak/>
        <w:drawing>
          <wp:inline distT="0" distB="0" distL="0" distR="0">
            <wp:extent cx="5943600" cy="3787718"/>
            <wp:effectExtent l="0" t="0" r="0" b="3810"/>
            <wp:docPr id="57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787718"/>
                    </a:xfrm>
                    <a:prstGeom prst="rect">
                      <a:avLst/>
                    </a:prstGeom>
                    <a:noFill/>
                    <a:ln>
                      <a:noFill/>
                    </a:ln>
                  </pic:spPr>
                </pic:pic>
              </a:graphicData>
            </a:graphic>
          </wp:inline>
        </w:drawing>
      </w:r>
    </w:p>
    <w:p w14:paraId="588D23C0" w14:textId="77777777" w:rsidR="00332093" w:rsidRDefault="00332093" w:rsidP="00332093"/>
    <w:p w14:paraId="39A171DD" w14:textId="77777777" w:rsidR="00332093" w:rsidRDefault="00332093" w:rsidP="00332093"/>
    <w:p w14:paraId="019A0175" w14:textId="77777777" w:rsidR="00332093" w:rsidRDefault="00332093">
      <w:pPr>
        <w:spacing w:after="200" w:line="276" w:lineRule="auto"/>
      </w:pPr>
      <w:r>
        <w:br w:type="page"/>
      </w:r>
    </w:p>
    <w:p w14:paraId="0C3694A3" w14:textId="77777777" w:rsidR="00332093" w:rsidRDefault="00332093" w:rsidP="00332093">
      <w:pPr>
        <w:pStyle w:val="Heading3"/>
      </w:pPr>
      <w:bookmarkStart w:id="480" w:name="_Toc65750631"/>
      <w:r w:rsidRPr="00B9479B">
        <w:lastRenderedPageBreak/>
        <w:t>VS-FUN-REQ-359558/A-Clear Exit Assist Warning</w:t>
      </w:r>
      <w:bookmarkEnd w:id="480"/>
    </w:p>
    <w:p w14:paraId="24F0EE5C" w14:textId="77777777" w:rsidR="00332093" w:rsidRDefault="00332093" w:rsidP="00332093">
      <w:pPr>
        <w:pStyle w:val="Heading4"/>
      </w:pPr>
      <w:r w:rsidRPr="00B9479B">
        <w:t>VS-CLD-REQ-359585/A-Clear Exit Assist Warning Client</w:t>
      </w:r>
    </w:p>
    <w:p w14:paraId="49F506CA" w14:textId="77777777" w:rsidR="00332093" w:rsidRPr="00A94013" w:rsidRDefault="00332093" w:rsidP="00332093">
      <w:r w:rsidRPr="00A94013">
        <w:t>The Clear Exit Assist Warning Client interfaces with the user via the HMI and interfaces with the Clear Exit Assist Warning Server to determine if HMI updates are needed.</w:t>
      </w:r>
    </w:p>
    <w:p w14:paraId="581260E4" w14:textId="77777777" w:rsidR="00332093" w:rsidRDefault="00332093" w:rsidP="00332093"/>
    <w:p w14:paraId="541BE364" w14:textId="77777777" w:rsidR="00332093" w:rsidRDefault="00332093" w:rsidP="00332093">
      <w:pPr>
        <w:pStyle w:val="Heading4"/>
      </w:pPr>
      <w:r w:rsidRPr="00B9479B">
        <w:t>VS-CLD-REQ-359586/A-Clear Exit Assist Warning Server</w:t>
      </w:r>
    </w:p>
    <w:p w14:paraId="4CEF67FE" w14:textId="77777777" w:rsidR="00332093" w:rsidRPr="0020293E" w:rsidRDefault="00332093" w:rsidP="00332093">
      <w:r w:rsidRPr="0020293E">
        <w:t>The Clear Exit Assist Warning Server is responsible for the control to the Clear Exit Assist function and interfaces with the Clear Exit Assist Warning Client.</w:t>
      </w:r>
    </w:p>
    <w:p w14:paraId="17754DFF" w14:textId="77777777" w:rsidR="00332093" w:rsidRDefault="00332093" w:rsidP="00332093"/>
    <w:p w14:paraId="0A3DF77F" w14:textId="77777777" w:rsidR="00332093" w:rsidRDefault="00332093" w:rsidP="00332093">
      <w:pPr>
        <w:pStyle w:val="Heading4"/>
      </w:pPr>
      <w:r w:rsidRPr="00B9479B">
        <w:t>PWRMAN-CLD-REQ-359656/A-Infotainment System Master</w:t>
      </w:r>
    </w:p>
    <w:p w14:paraId="064C7E09" w14:textId="77777777" w:rsidR="00332093" w:rsidRDefault="00332093" w:rsidP="00332093">
      <w:pPr>
        <w:pStyle w:val="Heading4"/>
      </w:pPr>
      <w:r>
        <w:t>Use Cases</w:t>
      </w:r>
    </w:p>
    <w:p w14:paraId="3F8BC9E7" w14:textId="77777777" w:rsidR="00332093" w:rsidRDefault="00332093" w:rsidP="00332093">
      <w:r>
        <w:t>DA = Delayed Accessory</w:t>
      </w:r>
    </w:p>
    <w:p w14:paraId="70CD8A51" w14:textId="77777777" w:rsidR="00332093" w:rsidRDefault="00332093" w:rsidP="00332093">
      <w:r>
        <w:t>CEA = Clear Exit Assist</w:t>
      </w:r>
    </w:p>
    <w:p w14:paraId="184038BE" w14:textId="77777777" w:rsidR="00332093" w:rsidRDefault="00332093" w:rsidP="00332093"/>
    <w:p w14:paraId="72CD997A" w14:textId="77777777" w:rsidR="00332093" w:rsidRDefault="00332093" w:rsidP="00332093">
      <w:pPr>
        <w:pStyle w:val="Heading5"/>
      </w:pPr>
      <w:r>
        <w:t>VS-UC-REQ-362233/A-Activate Clear Exit Assist HMI Warning while the ignition is in Run/Acc</w:t>
      </w:r>
    </w:p>
    <w:p w14:paraId="5485CFF6" w14:textId="77777777" w:rsidR="00332093" w:rsidRPr="00AE06BC" w:rsidRDefault="00332093" w:rsidP="00332093"/>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332093" w14:paraId="76E55E4B"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C87E6E9" w14:textId="77777777" w:rsidR="00332093" w:rsidRPr="001A648F" w:rsidRDefault="00332093" w:rsidP="00332093">
            <w:pPr>
              <w:spacing w:line="276" w:lineRule="auto"/>
              <w:rPr>
                <w:rFonts w:cs="Arial"/>
              </w:rPr>
            </w:pPr>
            <w:r w:rsidRPr="001A648F">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B24A9D" w14:textId="77777777" w:rsidR="00332093" w:rsidRPr="001A648F" w:rsidRDefault="00332093" w:rsidP="00332093">
            <w:pPr>
              <w:spacing w:line="276" w:lineRule="auto"/>
              <w:rPr>
                <w:rFonts w:cs="Arial"/>
              </w:rPr>
            </w:pPr>
            <w:r w:rsidRPr="001A648F">
              <w:rPr>
                <w:rFonts w:cs="Arial"/>
              </w:rPr>
              <w:t>Vehicle front left seat occupant</w:t>
            </w:r>
            <w:r>
              <w:rPr>
                <w:rFonts w:cs="Arial"/>
              </w:rPr>
              <w:t xml:space="preserve"> </w:t>
            </w:r>
          </w:p>
        </w:tc>
      </w:tr>
      <w:tr w:rsidR="00332093" w14:paraId="139E62EE"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85F6DCA" w14:textId="77777777" w:rsidR="00332093" w:rsidRPr="001A648F" w:rsidRDefault="00332093" w:rsidP="00332093">
            <w:pPr>
              <w:spacing w:line="276" w:lineRule="auto"/>
              <w:rPr>
                <w:rFonts w:cs="Arial"/>
              </w:rPr>
            </w:pPr>
            <w:r w:rsidRPr="001A648F">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14:paraId="6003B2AD" w14:textId="77777777" w:rsidR="00332093" w:rsidRPr="00320AC1" w:rsidRDefault="00332093" w:rsidP="00332093">
            <w:pPr>
              <w:spacing w:line="276" w:lineRule="auto"/>
              <w:rPr>
                <w:rFonts w:cs="Arial"/>
              </w:rPr>
            </w:pPr>
            <w:r w:rsidRPr="00320AC1">
              <w:rPr>
                <w:rFonts w:cs="Arial"/>
              </w:rPr>
              <w:t xml:space="preserve">Vehicle is parked </w:t>
            </w:r>
          </w:p>
          <w:p w14:paraId="08EA7DF4" w14:textId="77777777" w:rsidR="00332093" w:rsidRPr="001A648F" w:rsidRDefault="00332093" w:rsidP="00332093">
            <w:pPr>
              <w:spacing w:line="276" w:lineRule="auto"/>
              <w:rPr>
                <w:rFonts w:cs="Arial"/>
              </w:rPr>
            </w:pPr>
            <w:r w:rsidRPr="001A648F">
              <w:rPr>
                <w:rFonts w:cs="Arial"/>
              </w:rPr>
              <w:t>Ignition is in Run</w:t>
            </w:r>
            <w:r>
              <w:rPr>
                <w:rFonts w:cs="Arial"/>
              </w:rPr>
              <w:t xml:space="preserve"> or Accessory </w:t>
            </w:r>
          </w:p>
          <w:p w14:paraId="26EEAAB8" w14:textId="77777777" w:rsidR="00332093" w:rsidRDefault="00332093" w:rsidP="00332093">
            <w:pPr>
              <w:spacing w:line="276" w:lineRule="auto"/>
              <w:rPr>
                <w:rFonts w:cs="Arial"/>
              </w:rPr>
            </w:pPr>
            <w:r w:rsidRPr="001A648F">
              <w:rPr>
                <w:rFonts w:cs="Arial"/>
              </w:rPr>
              <w:t>Clear Exit Assist is Enabled</w:t>
            </w:r>
          </w:p>
          <w:p w14:paraId="2D182DB6" w14:textId="77777777" w:rsidR="00332093" w:rsidRPr="001A648F" w:rsidRDefault="00332093" w:rsidP="00332093">
            <w:pPr>
              <w:spacing w:line="276" w:lineRule="auto"/>
              <w:rPr>
                <w:rFonts w:cs="Arial"/>
              </w:rPr>
            </w:pPr>
            <w:r>
              <w:rPr>
                <w:rFonts w:cs="Arial"/>
              </w:rPr>
              <w:t xml:space="preserve">Infotainment </w:t>
            </w:r>
            <w:proofErr w:type="spellStart"/>
            <w:r>
              <w:rPr>
                <w:rFonts w:cs="Arial"/>
              </w:rPr>
              <w:t>Centerstack</w:t>
            </w:r>
            <w:proofErr w:type="spellEnd"/>
            <w:r>
              <w:rPr>
                <w:rFonts w:cs="Arial"/>
              </w:rPr>
              <w:t xml:space="preserve"> display HMI module powered on (</w:t>
            </w:r>
            <w:proofErr w:type="spellStart"/>
            <w:r>
              <w:rPr>
                <w:rFonts w:cs="Arial"/>
              </w:rPr>
              <w:t>ie</w:t>
            </w:r>
            <w:proofErr w:type="spellEnd"/>
            <w:r>
              <w:rPr>
                <w:rFonts w:cs="Arial"/>
              </w:rPr>
              <w:t xml:space="preserve"> Clear Exit Assist Warning Client)</w:t>
            </w:r>
          </w:p>
        </w:tc>
      </w:tr>
      <w:tr w:rsidR="00332093" w14:paraId="2DFB0567"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E4606B3" w14:textId="77777777" w:rsidR="00332093" w:rsidRPr="001A648F" w:rsidRDefault="00332093" w:rsidP="00332093">
            <w:pPr>
              <w:spacing w:line="276" w:lineRule="auto"/>
              <w:rPr>
                <w:rFonts w:cs="Arial"/>
              </w:rPr>
            </w:pPr>
            <w:r w:rsidRPr="001A648F">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14:paraId="1F7BCA62" w14:textId="77777777" w:rsidR="00332093" w:rsidRDefault="00332093" w:rsidP="00332093">
            <w:pPr>
              <w:spacing w:line="276" w:lineRule="auto"/>
              <w:rPr>
                <w:rFonts w:cs="Arial"/>
              </w:rPr>
            </w:pPr>
            <w:r w:rsidRPr="001A648F">
              <w:rPr>
                <w:rFonts w:cs="Arial"/>
              </w:rPr>
              <w:t>Road object is approaching the left door zone from behind.</w:t>
            </w:r>
          </w:p>
          <w:p w14:paraId="6B0FE4C5" w14:textId="77777777" w:rsidR="00332093" w:rsidRPr="001A648F" w:rsidRDefault="00332093" w:rsidP="00332093">
            <w:pPr>
              <w:spacing w:line="276" w:lineRule="auto"/>
              <w:rPr>
                <w:rFonts w:cs="Arial"/>
              </w:rPr>
            </w:pPr>
          </w:p>
          <w:p w14:paraId="5BC84B3B" w14:textId="77777777" w:rsidR="00332093" w:rsidRPr="00BD668E" w:rsidRDefault="00332093" w:rsidP="00332093">
            <w:pPr>
              <w:spacing w:line="276" w:lineRule="auto"/>
              <w:rPr>
                <w:rFonts w:cs="Arial"/>
              </w:rPr>
            </w:pPr>
            <w:r w:rsidRPr="001A648F">
              <w:rPr>
                <w:rFonts w:cs="Arial"/>
              </w:rPr>
              <w:t>Front left seat occupant pulls inner door handle</w:t>
            </w:r>
            <w:r>
              <w:rPr>
                <w:rFonts w:cs="Arial"/>
              </w:rPr>
              <w:t xml:space="preserve"> triggering a Clear Exit Warning event</w:t>
            </w:r>
            <w:r w:rsidRPr="001A648F">
              <w:rPr>
                <w:rFonts w:cs="Arial"/>
              </w:rPr>
              <w:t>.</w:t>
            </w:r>
          </w:p>
        </w:tc>
      </w:tr>
      <w:tr w:rsidR="00332093" w14:paraId="3B8CF626"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20B1AA2" w14:textId="77777777" w:rsidR="00332093" w:rsidRPr="001A648F" w:rsidRDefault="00332093" w:rsidP="00332093">
            <w:pPr>
              <w:spacing w:line="276" w:lineRule="auto"/>
              <w:rPr>
                <w:rFonts w:cs="Arial"/>
              </w:rPr>
            </w:pPr>
            <w:r w:rsidRPr="001A648F">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14:paraId="4F098700" w14:textId="77777777" w:rsidR="00332093" w:rsidRPr="001A648F" w:rsidRDefault="00332093" w:rsidP="00332093">
            <w:pPr>
              <w:spacing w:line="276" w:lineRule="auto"/>
              <w:rPr>
                <w:rFonts w:cs="Arial"/>
              </w:rPr>
            </w:pPr>
            <w:r>
              <w:rPr>
                <w:rFonts w:cs="Arial"/>
              </w:rPr>
              <w:t xml:space="preserve">The </w:t>
            </w:r>
            <w:proofErr w:type="spellStart"/>
            <w:r>
              <w:rPr>
                <w:rFonts w:cs="Arial"/>
              </w:rPr>
              <w:t>Centerstack</w:t>
            </w:r>
            <w:proofErr w:type="spellEnd"/>
            <w:r>
              <w:rPr>
                <w:rFonts w:cs="Arial"/>
              </w:rPr>
              <w:t xml:space="preserve"> HMI warning is updated for the</w:t>
            </w:r>
            <w:r w:rsidRPr="001A648F">
              <w:rPr>
                <w:rFonts w:cs="Arial"/>
              </w:rPr>
              <w:t xml:space="preserve"> </w:t>
            </w:r>
            <w:r>
              <w:rPr>
                <w:rFonts w:cs="Arial"/>
              </w:rPr>
              <w:t>object approaching from rear left (</w:t>
            </w:r>
            <w:proofErr w:type="spellStart"/>
            <w:r>
              <w:rPr>
                <w:rFonts w:cs="Arial"/>
              </w:rPr>
              <w:t>ie</w:t>
            </w:r>
            <w:proofErr w:type="spellEnd"/>
            <w:r>
              <w:rPr>
                <w:rFonts w:cs="Arial"/>
              </w:rPr>
              <w:t xml:space="preserve"> left side object approaching from behind)</w:t>
            </w:r>
            <w:r w:rsidRPr="005B437E">
              <w:rPr>
                <w:rFonts w:cs="Arial"/>
              </w:rPr>
              <w:t>.</w:t>
            </w:r>
          </w:p>
        </w:tc>
      </w:tr>
      <w:tr w:rsidR="00332093" w14:paraId="4CC25547"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9CBDFE8" w14:textId="77777777" w:rsidR="00332093" w:rsidRPr="001A648F" w:rsidRDefault="00332093" w:rsidP="00332093">
            <w:pPr>
              <w:spacing w:line="276" w:lineRule="auto"/>
              <w:rPr>
                <w:rFonts w:cs="Arial"/>
              </w:rPr>
            </w:pPr>
            <w:r w:rsidRPr="001A648F">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14:paraId="0D59816E" w14:textId="77777777" w:rsidR="00332093" w:rsidRDefault="00332093" w:rsidP="00332093">
            <w:pPr>
              <w:rPr>
                <w:rFonts w:cs="Arial"/>
              </w:rPr>
            </w:pPr>
            <w:r w:rsidRPr="00971FE9">
              <w:rPr>
                <w:rFonts w:cs="Arial"/>
              </w:rPr>
              <w:t xml:space="preserve">Not all the possible use cases are listed for the different seat occupants pulling the inner door handles and </w:t>
            </w:r>
            <w:r w:rsidRPr="00442B63">
              <w:rPr>
                <w:rFonts w:cs="Arial"/>
              </w:rPr>
              <w:t>the warnings associated with them.  See signal ClrExitAsstMsgTxt2_D_Rq encodings for the different possible HMI warnings to be displayed on the Clear Exit Assist</w:t>
            </w:r>
            <w:r w:rsidRPr="00971FE9">
              <w:rPr>
                <w:rFonts w:cs="Arial"/>
              </w:rPr>
              <w:t xml:space="preserve"> Warning Client.</w:t>
            </w:r>
            <w:r>
              <w:rPr>
                <w:rFonts w:cs="Arial"/>
              </w:rPr>
              <w:t xml:space="preserve">  </w:t>
            </w:r>
          </w:p>
          <w:p w14:paraId="3DC70AA4" w14:textId="77777777" w:rsidR="00332093" w:rsidRDefault="00332093" w:rsidP="00332093">
            <w:pPr>
              <w:rPr>
                <w:rFonts w:cs="Arial"/>
              </w:rPr>
            </w:pPr>
          </w:p>
          <w:p w14:paraId="17EFF977" w14:textId="77777777" w:rsidR="00332093" w:rsidRPr="00A66203" w:rsidRDefault="00332093" w:rsidP="00332093">
            <w:pPr>
              <w:spacing w:line="276" w:lineRule="auto"/>
              <w:rPr>
                <w:rFonts w:cs="Arial"/>
              </w:rPr>
            </w:pPr>
            <w:r w:rsidRPr="00A66203">
              <w:rPr>
                <w:rFonts w:cs="Arial"/>
              </w:rPr>
              <w:t xml:space="preserve">This use case </w:t>
            </w:r>
            <w:r>
              <w:rPr>
                <w:rFonts w:cs="Arial"/>
              </w:rPr>
              <w:t xml:space="preserve">post-conditions </w:t>
            </w:r>
            <w:r w:rsidRPr="00A66203">
              <w:rPr>
                <w:rFonts w:cs="Arial"/>
              </w:rPr>
              <w:t xml:space="preserve">do not cover non-infotainment modules functions for </w:t>
            </w:r>
            <w:r>
              <w:rPr>
                <w:rFonts w:cs="Arial"/>
              </w:rPr>
              <w:t xml:space="preserve">a </w:t>
            </w:r>
            <w:r w:rsidRPr="00A66203">
              <w:rPr>
                <w:rFonts w:cs="Arial"/>
              </w:rPr>
              <w:t xml:space="preserve">Clear Exit Assist </w:t>
            </w:r>
            <w:r>
              <w:rPr>
                <w:rFonts w:cs="Arial"/>
              </w:rPr>
              <w:t xml:space="preserve">warning event </w:t>
            </w:r>
            <w:r w:rsidRPr="00A66203">
              <w:rPr>
                <w:rFonts w:cs="Arial"/>
              </w:rPr>
              <w:t xml:space="preserve">like </w:t>
            </w:r>
            <w:proofErr w:type="gramStart"/>
            <w:r w:rsidRPr="00A66203">
              <w:rPr>
                <w:rFonts w:cs="Arial"/>
              </w:rPr>
              <w:t>cluster controlled</w:t>
            </w:r>
            <w:proofErr w:type="gramEnd"/>
            <w:r w:rsidRPr="00A66203">
              <w:rPr>
                <w:rFonts w:cs="Arial"/>
              </w:rPr>
              <w:t xml:space="preserve"> chimes, cluster HMI, if doors do or don’t open during object approaching event </w:t>
            </w:r>
            <w:proofErr w:type="spellStart"/>
            <w:r w:rsidRPr="00A66203">
              <w:rPr>
                <w:rFonts w:cs="Arial"/>
              </w:rPr>
              <w:t>etc</w:t>
            </w:r>
            <w:proofErr w:type="spellEnd"/>
            <w:r w:rsidRPr="00A66203">
              <w:rPr>
                <w:rFonts w:cs="Arial"/>
              </w:rPr>
              <w:t>…</w:t>
            </w:r>
          </w:p>
          <w:p w14:paraId="6C42136F" w14:textId="77777777" w:rsidR="00332093" w:rsidRDefault="00332093" w:rsidP="00332093">
            <w:pPr>
              <w:rPr>
                <w:rFonts w:cs="Arial"/>
              </w:rPr>
            </w:pPr>
          </w:p>
          <w:p w14:paraId="3DF074EC" w14:textId="77777777" w:rsidR="00332093" w:rsidRPr="001A648F" w:rsidRDefault="00332093" w:rsidP="00332093">
            <w:pPr>
              <w:rPr>
                <w:rFonts w:cs="Arial"/>
              </w:rPr>
            </w:pPr>
            <w:r>
              <w:rPr>
                <w:rFonts w:cs="Arial"/>
              </w:rPr>
              <w:t>The Clear Exit Assist Warning Client only supports the this use case for requirements and sequence diagrams defined in this SPSS or HMI specs.</w:t>
            </w:r>
          </w:p>
        </w:tc>
      </w:tr>
    </w:tbl>
    <w:p w14:paraId="564E72F0" w14:textId="77777777" w:rsidR="00332093" w:rsidRDefault="00332093" w:rsidP="00332093"/>
    <w:p w14:paraId="1A9C3B7B" w14:textId="77777777" w:rsidR="00332093" w:rsidRDefault="00332093" w:rsidP="00332093"/>
    <w:p w14:paraId="76A28C70" w14:textId="77777777" w:rsidR="00332093" w:rsidRDefault="00332093" w:rsidP="00332093">
      <w:pPr>
        <w:pStyle w:val="Heading5"/>
      </w:pPr>
      <w:r>
        <w:t>VS-UC-REQ-362289/A-Second Clear Exit Assist HMI Warning while the ignition is in Run/Acc</w:t>
      </w:r>
    </w:p>
    <w:p w14:paraId="54F28BB7" w14:textId="77777777" w:rsidR="00332093" w:rsidRPr="00AE06BC" w:rsidRDefault="00332093" w:rsidP="00332093"/>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332093" w14:paraId="41C5B9F7"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7E6BC06" w14:textId="77777777" w:rsidR="00332093" w:rsidRDefault="00332093" w:rsidP="00332093">
            <w:pPr>
              <w:spacing w:line="276" w:lineRule="auto"/>
              <w:rPr>
                <w:rFonts w:cs="Arial"/>
              </w:rPr>
            </w:pPr>
            <w:r>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C83C7F" w14:textId="77777777" w:rsidR="00332093" w:rsidRDefault="00332093" w:rsidP="00332093">
            <w:pPr>
              <w:spacing w:line="276" w:lineRule="auto"/>
              <w:rPr>
                <w:rFonts w:cs="Arial"/>
              </w:rPr>
            </w:pPr>
            <w:r w:rsidRPr="00116ED0">
              <w:rPr>
                <w:rFonts w:cs="Arial"/>
              </w:rPr>
              <w:t>Vehicle front left and</w:t>
            </w:r>
            <w:r>
              <w:rPr>
                <w:rFonts w:cs="Arial"/>
              </w:rPr>
              <w:t xml:space="preserve"> front right seat occupant </w:t>
            </w:r>
          </w:p>
        </w:tc>
      </w:tr>
      <w:tr w:rsidR="00332093" w14:paraId="30A3AC9D"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97C0CCC" w14:textId="77777777" w:rsidR="00332093" w:rsidRDefault="00332093" w:rsidP="00332093">
            <w:pPr>
              <w:spacing w:line="276" w:lineRule="auto"/>
              <w:rPr>
                <w:rFonts w:cs="Arial"/>
              </w:rPr>
            </w:pPr>
            <w:r>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14:paraId="0703E6AC" w14:textId="77777777" w:rsidR="00332093" w:rsidRPr="00B545B9" w:rsidRDefault="00332093" w:rsidP="00332093">
            <w:pPr>
              <w:spacing w:line="276" w:lineRule="auto"/>
              <w:rPr>
                <w:rFonts w:cs="Arial"/>
              </w:rPr>
            </w:pPr>
            <w:r w:rsidRPr="00B545B9">
              <w:rPr>
                <w:rFonts w:cs="Arial"/>
              </w:rPr>
              <w:t xml:space="preserve">Vehicle is parked </w:t>
            </w:r>
          </w:p>
          <w:p w14:paraId="3BB511ED" w14:textId="77777777" w:rsidR="00332093" w:rsidRPr="00B545B9" w:rsidRDefault="00332093" w:rsidP="00332093">
            <w:pPr>
              <w:spacing w:line="276" w:lineRule="auto"/>
              <w:rPr>
                <w:rFonts w:cs="Arial"/>
              </w:rPr>
            </w:pPr>
            <w:r w:rsidRPr="00B545B9">
              <w:rPr>
                <w:rFonts w:cs="Arial"/>
              </w:rPr>
              <w:t xml:space="preserve">Ignition is in Run or Accessory </w:t>
            </w:r>
          </w:p>
          <w:p w14:paraId="2C7D88D7" w14:textId="77777777" w:rsidR="00332093" w:rsidRPr="00B545B9" w:rsidRDefault="00332093" w:rsidP="00332093">
            <w:pPr>
              <w:spacing w:line="276" w:lineRule="auto"/>
              <w:rPr>
                <w:rFonts w:cs="Arial"/>
              </w:rPr>
            </w:pPr>
            <w:r w:rsidRPr="00B545B9">
              <w:rPr>
                <w:rFonts w:cs="Arial"/>
              </w:rPr>
              <w:t>Clear Exit Assist is Enabled</w:t>
            </w:r>
          </w:p>
          <w:p w14:paraId="66F76E7A" w14:textId="77777777" w:rsidR="00332093" w:rsidRPr="00B545B9" w:rsidRDefault="00332093" w:rsidP="00332093">
            <w:pPr>
              <w:spacing w:line="276" w:lineRule="auto"/>
              <w:rPr>
                <w:rFonts w:cs="Arial"/>
              </w:rPr>
            </w:pPr>
            <w:r w:rsidRPr="00B545B9">
              <w:rPr>
                <w:rFonts w:cs="Arial"/>
              </w:rPr>
              <w:lastRenderedPageBreak/>
              <w:t xml:space="preserve">Infotainment </w:t>
            </w:r>
            <w:proofErr w:type="spellStart"/>
            <w:r w:rsidRPr="00B545B9">
              <w:rPr>
                <w:rFonts w:cs="Arial"/>
              </w:rPr>
              <w:t>Centerstack</w:t>
            </w:r>
            <w:proofErr w:type="spellEnd"/>
            <w:r w:rsidRPr="00B545B9">
              <w:rPr>
                <w:rFonts w:cs="Arial"/>
              </w:rPr>
              <w:t xml:space="preserve"> display HMI module powered on (</w:t>
            </w:r>
            <w:proofErr w:type="spellStart"/>
            <w:r w:rsidRPr="00B545B9">
              <w:rPr>
                <w:rFonts w:cs="Arial"/>
              </w:rPr>
              <w:t>ie</w:t>
            </w:r>
            <w:proofErr w:type="spellEnd"/>
            <w:r w:rsidRPr="00B545B9">
              <w:rPr>
                <w:rFonts w:cs="Arial"/>
              </w:rPr>
              <w:t xml:space="preserve"> Clear Exit Assist Warning Client)</w:t>
            </w:r>
            <w:r>
              <w:rPr>
                <w:rFonts w:cs="Arial"/>
              </w:rPr>
              <w:t>.</w:t>
            </w:r>
          </w:p>
          <w:p w14:paraId="3D563E60" w14:textId="77777777" w:rsidR="00332093" w:rsidRPr="00B545B9" w:rsidRDefault="00332093" w:rsidP="00332093">
            <w:pPr>
              <w:spacing w:line="276" w:lineRule="auto"/>
              <w:rPr>
                <w:rFonts w:cs="Arial"/>
              </w:rPr>
            </w:pPr>
            <w:r w:rsidRPr="00B545B9">
              <w:rPr>
                <w:rFonts w:cs="Arial"/>
              </w:rPr>
              <w:t>Clear Exit Assist rear left object approaching event is active with the HMI Warning displayed</w:t>
            </w:r>
            <w:r>
              <w:rPr>
                <w:rFonts w:cs="Arial"/>
              </w:rPr>
              <w:t xml:space="preserve">.  The </w:t>
            </w:r>
            <w:r w:rsidRPr="00116ED0">
              <w:rPr>
                <w:rFonts w:cs="Arial"/>
              </w:rPr>
              <w:t>CEA rear left object approaching warning event was initiated by a front left occupant when pulling their</w:t>
            </w:r>
            <w:r>
              <w:rPr>
                <w:rFonts w:cs="Arial"/>
              </w:rPr>
              <w:t xml:space="preserve"> door handle.</w:t>
            </w:r>
          </w:p>
        </w:tc>
      </w:tr>
      <w:tr w:rsidR="00332093" w14:paraId="7065B93E"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221BE4E" w14:textId="77777777" w:rsidR="00332093" w:rsidRDefault="00332093" w:rsidP="00332093">
            <w:pPr>
              <w:spacing w:line="276" w:lineRule="auto"/>
              <w:rPr>
                <w:rFonts w:cs="Arial"/>
              </w:rPr>
            </w:pPr>
            <w:r>
              <w:rPr>
                <w:rFonts w:cs="Arial"/>
                <w:b/>
                <w:bCs/>
              </w:rPr>
              <w:lastRenderedPageBreak/>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14:paraId="338E83D0" w14:textId="77777777" w:rsidR="00332093" w:rsidRPr="00B545B9" w:rsidRDefault="00332093" w:rsidP="00332093">
            <w:pPr>
              <w:spacing w:line="276" w:lineRule="auto"/>
              <w:rPr>
                <w:rFonts w:cs="Arial"/>
              </w:rPr>
            </w:pPr>
            <w:r w:rsidRPr="00B545B9">
              <w:rPr>
                <w:rFonts w:cs="Arial"/>
              </w:rPr>
              <w:t>Second road object is approaching the right door zone from behind.</w:t>
            </w:r>
            <w:r w:rsidRPr="00B545B9">
              <w:rPr>
                <w:rFonts w:cs="Arial"/>
              </w:rPr>
              <w:br/>
            </w:r>
          </w:p>
          <w:p w14:paraId="7D63955B" w14:textId="77777777" w:rsidR="00332093" w:rsidRPr="00B545B9" w:rsidRDefault="00332093" w:rsidP="00332093">
            <w:pPr>
              <w:spacing w:line="276" w:lineRule="auto"/>
              <w:rPr>
                <w:rFonts w:cs="Arial"/>
              </w:rPr>
            </w:pPr>
            <w:r w:rsidRPr="00B545B9">
              <w:rPr>
                <w:rFonts w:cs="Arial"/>
              </w:rPr>
              <w:t>Front right seat occupant pulls inner door handle</w:t>
            </w:r>
          </w:p>
        </w:tc>
      </w:tr>
      <w:tr w:rsidR="00332093" w14:paraId="0BE83AFA"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9808307" w14:textId="77777777" w:rsidR="00332093" w:rsidRDefault="00332093" w:rsidP="00332093">
            <w:pPr>
              <w:spacing w:line="276" w:lineRule="auto"/>
              <w:rPr>
                <w:rFonts w:cs="Arial"/>
              </w:rPr>
            </w:pPr>
            <w:r>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14:paraId="222F4EA1" w14:textId="77777777" w:rsidR="00332093" w:rsidRDefault="00332093" w:rsidP="00332093">
            <w:pPr>
              <w:spacing w:line="276" w:lineRule="auto"/>
              <w:rPr>
                <w:rFonts w:cs="Arial"/>
              </w:rPr>
            </w:pPr>
            <w:r>
              <w:rPr>
                <w:rFonts w:cs="Arial"/>
              </w:rPr>
              <w:t xml:space="preserve">The </w:t>
            </w:r>
            <w:proofErr w:type="spellStart"/>
            <w:r>
              <w:rPr>
                <w:rFonts w:cs="Arial"/>
              </w:rPr>
              <w:t>Centerstack</w:t>
            </w:r>
            <w:proofErr w:type="spellEnd"/>
            <w:r>
              <w:rPr>
                <w:rFonts w:cs="Arial"/>
              </w:rPr>
              <w:t xml:space="preserve"> HMI warning is updated for the object approaching from rear left and rear right at the same time.</w:t>
            </w:r>
          </w:p>
        </w:tc>
      </w:tr>
      <w:tr w:rsidR="00332093" w14:paraId="51AB91EF"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72B3D0B" w14:textId="77777777" w:rsidR="00332093" w:rsidRDefault="00332093" w:rsidP="00332093">
            <w:pPr>
              <w:spacing w:line="276" w:lineRule="auto"/>
              <w:rPr>
                <w:rFonts w:cs="Arial"/>
              </w:rPr>
            </w:pPr>
            <w:r>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14:paraId="00D1BFFE" w14:textId="77777777" w:rsidR="00332093" w:rsidRPr="00707EAE" w:rsidRDefault="00332093" w:rsidP="00332093">
            <w:pPr>
              <w:spacing w:line="276" w:lineRule="auto"/>
              <w:rPr>
                <w:rFonts w:cs="Arial"/>
              </w:rPr>
            </w:pPr>
            <w:r w:rsidRPr="00707EAE">
              <w:rPr>
                <w:rFonts w:cs="Arial"/>
              </w:rPr>
              <w:t xml:space="preserve">This use case post-conditions do not cover non-infotainment modules functions for a Clear Exit Assist warning event like </w:t>
            </w:r>
            <w:proofErr w:type="gramStart"/>
            <w:r w:rsidRPr="00707EAE">
              <w:rPr>
                <w:rFonts w:cs="Arial"/>
              </w:rPr>
              <w:t>cluster controlled</w:t>
            </w:r>
            <w:proofErr w:type="gramEnd"/>
            <w:r w:rsidRPr="00707EAE">
              <w:rPr>
                <w:rFonts w:cs="Arial"/>
              </w:rPr>
              <w:t xml:space="preserve"> chimes, cluster HMI, if doors do or don’t open during object approaching event </w:t>
            </w:r>
            <w:proofErr w:type="spellStart"/>
            <w:r w:rsidRPr="00707EAE">
              <w:rPr>
                <w:rFonts w:cs="Arial"/>
              </w:rPr>
              <w:t>etc</w:t>
            </w:r>
            <w:proofErr w:type="spellEnd"/>
            <w:r w:rsidRPr="00707EAE">
              <w:rPr>
                <w:rFonts w:cs="Arial"/>
              </w:rPr>
              <w:t>…</w:t>
            </w:r>
          </w:p>
          <w:p w14:paraId="09BF2375" w14:textId="77777777" w:rsidR="00332093" w:rsidRPr="00707EAE" w:rsidRDefault="00332093" w:rsidP="00332093">
            <w:pPr>
              <w:spacing w:line="276" w:lineRule="auto"/>
              <w:rPr>
                <w:rFonts w:cs="Arial"/>
              </w:rPr>
            </w:pPr>
          </w:p>
          <w:p w14:paraId="04BFEB1E" w14:textId="77777777" w:rsidR="00332093" w:rsidRDefault="00332093" w:rsidP="00332093">
            <w:pPr>
              <w:spacing w:line="276" w:lineRule="auto"/>
              <w:rPr>
                <w:rFonts w:cs="Arial"/>
              </w:rPr>
            </w:pPr>
            <w:r>
              <w:rPr>
                <w:rFonts w:cs="Arial"/>
              </w:rPr>
              <w:t>The Clear Exit Assist Warning Client only supports the this use case for requirements and sequence diagrams defined in this SPSS or HMI specs.</w:t>
            </w:r>
          </w:p>
        </w:tc>
      </w:tr>
    </w:tbl>
    <w:p w14:paraId="3E0A7094" w14:textId="77777777" w:rsidR="00332093" w:rsidRDefault="00332093" w:rsidP="00332093"/>
    <w:p w14:paraId="318DAB64" w14:textId="77777777" w:rsidR="00332093" w:rsidRDefault="00332093" w:rsidP="00332093"/>
    <w:p w14:paraId="22F4FC10" w14:textId="77777777" w:rsidR="00332093" w:rsidRDefault="00332093" w:rsidP="00332093">
      <w:pPr>
        <w:pStyle w:val="Heading5"/>
      </w:pPr>
      <w:r>
        <w:t>VS-UC-REQ-362287/A-Activate Clear Exit Assist HMI Warning when in Delayed Accessory</w:t>
      </w:r>
    </w:p>
    <w:p w14:paraId="2B76B866" w14:textId="77777777" w:rsidR="00332093" w:rsidRPr="00AE06BC" w:rsidRDefault="00332093" w:rsidP="00332093"/>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332093" w14:paraId="5DA229C0"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48CD895" w14:textId="77777777" w:rsidR="00332093" w:rsidRDefault="00332093" w:rsidP="00332093">
            <w:pPr>
              <w:spacing w:line="276" w:lineRule="auto"/>
              <w:rPr>
                <w:rFonts w:cs="Arial"/>
              </w:rPr>
            </w:pPr>
            <w:r>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5D7019" w14:textId="77777777" w:rsidR="00332093" w:rsidRDefault="00332093" w:rsidP="00332093">
            <w:pPr>
              <w:spacing w:line="276" w:lineRule="auto"/>
              <w:rPr>
                <w:rFonts w:cs="Arial"/>
              </w:rPr>
            </w:pPr>
            <w:r>
              <w:rPr>
                <w:rFonts w:cs="Arial"/>
              </w:rPr>
              <w:t xml:space="preserve">Vehicle rear left seat occupant </w:t>
            </w:r>
          </w:p>
        </w:tc>
      </w:tr>
      <w:tr w:rsidR="00332093" w14:paraId="6547FCC1"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1288D35" w14:textId="77777777" w:rsidR="00332093" w:rsidRDefault="00332093" w:rsidP="00332093">
            <w:pPr>
              <w:spacing w:line="276" w:lineRule="auto"/>
              <w:rPr>
                <w:rFonts w:cs="Arial"/>
              </w:rPr>
            </w:pPr>
            <w:r>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14:paraId="7BBDF7A7" w14:textId="77777777" w:rsidR="00332093" w:rsidRPr="004B007B" w:rsidRDefault="00332093" w:rsidP="00332093">
            <w:pPr>
              <w:spacing w:line="276" w:lineRule="auto"/>
              <w:rPr>
                <w:rFonts w:cs="Arial"/>
              </w:rPr>
            </w:pPr>
            <w:r>
              <w:rPr>
                <w:rFonts w:cs="Arial"/>
              </w:rPr>
              <w:t xml:space="preserve">Vehicle </w:t>
            </w:r>
            <w:r w:rsidRPr="004B007B">
              <w:rPr>
                <w:rFonts w:cs="Arial"/>
              </w:rPr>
              <w:t xml:space="preserve">is parked </w:t>
            </w:r>
          </w:p>
          <w:p w14:paraId="41D2B3DC" w14:textId="77777777" w:rsidR="00332093" w:rsidRDefault="00332093" w:rsidP="00332093">
            <w:pPr>
              <w:spacing w:line="276" w:lineRule="auto"/>
              <w:rPr>
                <w:rFonts w:cs="Arial"/>
              </w:rPr>
            </w:pPr>
            <w:r w:rsidRPr="004B007B">
              <w:rPr>
                <w:rFonts w:cs="Arial"/>
              </w:rPr>
              <w:t>Ignition is in Run</w:t>
            </w:r>
          </w:p>
          <w:p w14:paraId="4B4AD1DE" w14:textId="77777777" w:rsidR="00332093" w:rsidRDefault="00332093" w:rsidP="00332093">
            <w:pPr>
              <w:spacing w:line="276" w:lineRule="auto"/>
              <w:rPr>
                <w:rFonts w:cs="Arial"/>
              </w:rPr>
            </w:pPr>
            <w:r>
              <w:rPr>
                <w:rFonts w:cs="Arial"/>
              </w:rPr>
              <w:t>Clear Exit Assist is Enabled</w:t>
            </w:r>
          </w:p>
          <w:p w14:paraId="10620E6A" w14:textId="77777777" w:rsidR="00332093" w:rsidRDefault="00332093" w:rsidP="00332093">
            <w:pPr>
              <w:spacing w:line="276" w:lineRule="auto"/>
              <w:rPr>
                <w:rFonts w:cs="Arial"/>
              </w:rPr>
            </w:pPr>
            <w:r>
              <w:rPr>
                <w:rFonts w:cs="Arial"/>
              </w:rPr>
              <w:t xml:space="preserve">Infotainment </w:t>
            </w:r>
            <w:proofErr w:type="spellStart"/>
            <w:r>
              <w:rPr>
                <w:rFonts w:cs="Arial"/>
              </w:rPr>
              <w:t>Centerstack</w:t>
            </w:r>
            <w:proofErr w:type="spellEnd"/>
            <w:r>
              <w:rPr>
                <w:rFonts w:cs="Arial"/>
              </w:rPr>
              <w:t xml:space="preserve"> display HMI module powered on (</w:t>
            </w:r>
            <w:proofErr w:type="spellStart"/>
            <w:r>
              <w:rPr>
                <w:rFonts w:cs="Arial"/>
              </w:rPr>
              <w:t>ie</w:t>
            </w:r>
            <w:proofErr w:type="spellEnd"/>
            <w:r>
              <w:rPr>
                <w:rFonts w:cs="Arial"/>
              </w:rPr>
              <w:t xml:space="preserve"> Clear Exit Assist Warning Client).</w:t>
            </w:r>
          </w:p>
          <w:p w14:paraId="1CCFA70A" w14:textId="77777777" w:rsidR="00332093" w:rsidRPr="006A46EB" w:rsidRDefault="00332093" w:rsidP="00332093">
            <w:pPr>
              <w:spacing w:line="276" w:lineRule="auto"/>
              <w:rPr>
                <w:rFonts w:cs="Arial"/>
                <w:color w:val="FF0000"/>
              </w:rPr>
            </w:pPr>
            <w:r w:rsidRPr="003E20DB">
              <w:rPr>
                <w:rFonts w:cs="Arial"/>
              </w:rPr>
              <w:t>The Clear Exit Assist Warning power mode timer has not expired</w:t>
            </w:r>
          </w:p>
        </w:tc>
      </w:tr>
      <w:tr w:rsidR="00332093" w14:paraId="4C6B4F40"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5B854F4" w14:textId="77777777" w:rsidR="00332093" w:rsidRDefault="00332093" w:rsidP="00332093">
            <w:pPr>
              <w:spacing w:line="276" w:lineRule="auto"/>
              <w:rPr>
                <w:rFonts w:cs="Arial"/>
              </w:rPr>
            </w:pPr>
            <w:r>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14:paraId="5B9FCA23" w14:textId="77777777" w:rsidR="00332093" w:rsidRDefault="00332093" w:rsidP="00332093">
            <w:pPr>
              <w:spacing w:line="276" w:lineRule="auto"/>
              <w:rPr>
                <w:rFonts w:cs="Arial"/>
              </w:rPr>
            </w:pPr>
            <w:r>
              <w:rPr>
                <w:rFonts w:cs="Arial"/>
              </w:rPr>
              <w:t>User turns the ignition OFF entering delayed accessory</w:t>
            </w:r>
          </w:p>
          <w:p w14:paraId="1C1A9515" w14:textId="77777777" w:rsidR="00332093" w:rsidRDefault="00332093" w:rsidP="00332093">
            <w:pPr>
              <w:spacing w:line="276" w:lineRule="auto"/>
              <w:rPr>
                <w:rFonts w:cs="Arial"/>
              </w:rPr>
            </w:pPr>
          </w:p>
          <w:p w14:paraId="42D5FD7A" w14:textId="77777777" w:rsidR="00332093" w:rsidRDefault="00332093" w:rsidP="00332093">
            <w:pPr>
              <w:spacing w:line="276" w:lineRule="auto"/>
              <w:rPr>
                <w:rFonts w:cs="Arial"/>
              </w:rPr>
            </w:pPr>
            <w:r>
              <w:rPr>
                <w:rFonts w:cs="Arial"/>
              </w:rPr>
              <w:t>Road object is approaching the left door zone from behind.</w:t>
            </w:r>
          </w:p>
          <w:p w14:paraId="266A09AA" w14:textId="77777777" w:rsidR="00332093" w:rsidRDefault="00332093" w:rsidP="00332093">
            <w:pPr>
              <w:spacing w:line="276" w:lineRule="auto"/>
              <w:rPr>
                <w:rFonts w:cs="Arial"/>
              </w:rPr>
            </w:pPr>
          </w:p>
          <w:p w14:paraId="4D017827" w14:textId="77777777" w:rsidR="00332093" w:rsidRDefault="00332093" w:rsidP="00332093">
            <w:pPr>
              <w:spacing w:line="276" w:lineRule="auto"/>
              <w:rPr>
                <w:rFonts w:cs="Arial"/>
              </w:rPr>
            </w:pPr>
            <w:r>
              <w:rPr>
                <w:rFonts w:cs="Arial"/>
              </w:rPr>
              <w:t xml:space="preserve">Rear left seat occupant pulls inner </w:t>
            </w:r>
            <w:r w:rsidRPr="003F01A8">
              <w:rPr>
                <w:rFonts w:cs="Arial"/>
              </w:rPr>
              <w:t xml:space="preserve">door handle triggering a Clear Exit Warning event </w:t>
            </w:r>
          </w:p>
        </w:tc>
      </w:tr>
      <w:tr w:rsidR="00332093" w14:paraId="0260FC0D"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BCC3758" w14:textId="77777777" w:rsidR="00332093" w:rsidRDefault="00332093" w:rsidP="00332093">
            <w:pPr>
              <w:spacing w:line="276" w:lineRule="auto"/>
              <w:rPr>
                <w:rFonts w:cs="Arial"/>
              </w:rPr>
            </w:pPr>
            <w:r>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14:paraId="747416CA" w14:textId="77777777" w:rsidR="00332093" w:rsidRDefault="00332093" w:rsidP="00332093">
            <w:pPr>
              <w:spacing w:line="276" w:lineRule="auto"/>
              <w:rPr>
                <w:rFonts w:cs="Arial"/>
              </w:rPr>
            </w:pPr>
            <w:r>
              <w:rPr>
                <w:rFonts w:cs="Arial"/>
              </w:rPr>
              <w:t>Delayed Accessory is not ended (rear door doesn’t end delayed accessory).</w:t>
            </w:r>
          </w:p>
          <w:p w14:paraId="249B2BD6" w14:textId="77777777" w:rsidR="00332093" w:rsidRDefault="00332093" w:rsidP="00332093">
            <w:pPr>
              <w:spacing w:line="276" w:lineRule="auto"/>
              <w:rPr>
                <w:rFonts w:cs="Arial"/>
              </w:rPr>
            </w:pPr>
          </w:p>
          <w:p w14:paraId="6FED6C4F" w14:textId="77777777" w:rsidR="00332093" w:rsidRDefault="00332093" w:rsidP="00332093">
            <w:pPr>
              <w:spacing w:line="276" w:lineRule="auto"/>
              <w:rPr>
                <w:rFonts w:cs="Arial"/>
              </w:rPr>
            </w:pPr>
            <w:r>
              <w:rPr>
                <w:rFonts w:cs="Arial"/>
              </w:rPr>
              <w:t xml:space="preserve">The </w:t>
            </w:r>
            <w:proofErr w:type="spellStart"/>
            <w:r>
              <w:rPr>
                <w:rFonts w:cs="Arial"/>
              </w:rPr>
              <w:t>Centerstack</w:t>
            </w:r>
            <w:proofErr w:type="spellEnd"/>
            <w:r>
              <w:rPr>
                <w:rFonts w:cs="Arial"/>
              </w:rPr>
              <w:t xml:space="preserve"> HMI warning is updated for the object approaching from rear left (</w:t>
            </w:r>
            <w:proofErr w:type="spellStart"/>
            <w:r>
              <w:rPr>
                <w:rFonts w:cs="Arial"/>
              </w:rPr>
              <w:t>ie</w:t>
            </w:r>
            <w:proofErr w:type="spellEnd"/>
            <w:r>
              <w:rPr>
                <w:rFonts w:cs="Arial"/>
              </w:rPr>
              <w:t xml:space="preserve"> left side object approaching from behind).</w:t>
            </w:r>
          </w:p>
        </w:tc>
      </w:tr>
      <w:tr w:rsidR="00332093" w14:paraId="64FB0D91"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DB2412F" w14:textId="77777777" w:rsidR="00332093" w:rsidRDefault="00332093" w:rsidP="00332093">
            <w:pPr>
              <w:spacing w:line="276" w:lineRule="auto"/>
              <w:rPr>
                <w:rFonts w:cs="Arial"/>
              </w:rPr>
            </w:pPr>
            <w:r>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14:paraId="1A7B8657" w14:textId="77777777" w:rsidR="00332093" w:rsidRPr="00326518" w:rsidRDefault="00332093" w:rsidP="00332093">
            <w:pPr>
              <w:spacing w:line="276" w:lineRule="auto"/>
              <w:rPr>
                <w:rFonts w:cs="Arial"/>
              </w:rPr>
            </w:pPr>
            <w:r w:rsidRPr="004914A3">
              <w:rPr>
                <w:rFonts w:cs="Arial"/>
              </w:rPr>
              <w:t xml:space="preserve">This use case post-conditions do not cover non-infotainment modules functions for a Clear Exit Assist warning event like </w:t>
            </w:r>
            <w:proofErr w:type="gramStart"/>
            <w:r w:rsidRPr="004914A3">
              <w:rPr>
                <w:rFonts w:cs="Arial"/>
              </w:rPr>
              <w:t>cluster controlled</w:t>
            </w:r>
            <w:proofErr w:type="gramEnd"/>
            <w:r w:rsidRPr="004914A3">
              <w:rPr>
                <w:rFonts w:cs="Arial"/>
              </w:rPr>
              <w:t xml:space="preserve"> chimes, cluster HMI, if doors do or don’t open </w:t>
            </w:r>
            <w:r w:rsidRPr="00326518">
              <w:rPr>
                <w:rFonts w:cs="Arial"/>
              </w:rPr>
              <w:t xml:space="preserve">during object approaching event </w:t>
            </w:r>
            <w:proofErr w:type="spellStart"/>
            <w:r w:rsidRPr="00326518">
              <w:rPr>
                <w:rFonts w:cs="Arial"/>
              </w:rPr>
              <w:t>etc</w:t>
            </w:r>
            <w:proofErr w:type="spellEnd"/>
            <w:r w:rsidRPr="00326518">
              <w:rPr>
                <w:rFonts w:cs="Arial"/>
              </w:rPr>
              <w:t>…</w:t>
            </w:r>
          </w:p>
          <w:p w14:paraId="0FDD6F0E" w14:textId="77777777" w:rsidR="00332093" w:rsidRPr="00326518" w:rsidRDefault="00332093" w:rsidP="00332093">
            <w:pPr>
              <w:spacing w:line="276" w:lineRule="auto"/>
              <w:rPr>
                <w:rFonts w:cs="Arial"/>
              </w:rPr>
            </w:pPr>
          </w:p>
          <w:p w14:paraId="3CFA2F72" w14:textId="77777777" w:rsidR="00332093" w:rsidRDefault="00332093" w:rsidP="00332093">
            <w:pPr>
              <w:spacing w:line="276" w:lineRule="auto"/>
              <w:rPr>
                <w:rFonts w:cs="Arial"/>
              </w:rPr>
            </w:pPr>
            <w:r w:rsidRPr="00326518">
              <w:rPr>
                <w:rFonts w:cs="Arial"/>
              </w:rPr>
              <w:t>The Clear Exit Assist Warning</w:t>
            </w:r>
            <w:r w:rsidRPr="00857A6D">
              <w:rPr>
                <w:rFonts w:cs="Arial"/>
              </w:rPr>
              <w:t xml:space="preserve"> Client only supports the this use case for requirements and sequence diagrams defined in this SPSS</w:t>
            </w:r>
            <w:r>
              <w:rPr>
                <w:rFonts w:cs="Arial"/>
              </w:rPr>
              <w:t xml:space="preserve"> or HMI specs.</w:t>
            </w:r>
          </w:p>
        </w:tc>
      </w:tr>
    </w:tbl>
    <w:p w14:paraId="0E4455C3" w14:textId="77777777" w:rsidR="00332093" w:rsidRDefault="00332093" w:rsidP="00332093"/>
    <w:p w14:paraId="6E9AC466" w14:textId="77777777" w:rsidR="00332093" w:rsidRDefault="00332093" w:rsidP="00332093"/>
    <w:p w14:paraId="426D5D7D" w14:textId="77777777" w:rsidR="00332093" w:rsidRDefault="00332093" w:rsidP="00332093">
      <w:pPr>
        <w:pStyle w:val="Heading5"/>
      </w:pPr>
      <w:r>
        <w:t>VS-UC-REQ-362259/A-Activate Clear Exit Assist HMI Warning when exiting the vehicle causing DA to end and CEA timer has not expired</w:t>
      </w:r>
    </w:p>
    <w:p w14:paraId="78A8558E" w14:textId="77777777" w:rsidR="00332093" w:rsidRPr="00AE06BC" w:rsidRDefault="00332093" w:rsidP="00332093"/>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332093" w14:paraId="6B4A7B25"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CE71DEC" w14:textId="77777777" w:rsidR="00332093" w:rsidRDefault="00332093">
            <w:pPr>
              <w:spacing w:line="276" w:lineRule="auto"/>
              <w:rPr>
                <w:rFonts w:cs="Arial"/>
              </w:rPr>
            </w:pPr>
            <w:r>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73D1F4" w14:textId="77777777" w:rsidR="00332093" w:rsidRDefault="00332093" w:rsidP="00332093">
            <w:pPr>
              <w:spacing w:line="276" w:lineRule="auto"/>
              <w:rPr>
                <w:rFonts w:cs="Arial"/>
              </w:rPr>
            </w:pPr>
            <w:r>
              <w:rPr>
                <w:rFonts w:cs="Arial"/>
              </w:rPr>
              <w:t xml:space="preserve">Vehicle </w:t>
            </w:r>
            <w:r w:rsidRPr="00BF55FD">
              <w:rPr>
                <w:rFonts w:cs="Arial"/>
              </w:rPr>
              <w:t>front right seat</w:t>
            </w:r>
            <w:r>
              <w:rPr>
                <w:rFonts w:cs="Arial"/>
              </w:rPr>
              <w:t xml:space="preserve"> occupant </w:t>
            </w:r>
          </w:p>
        </w:tc>
      </w:tr>
      <w:tr w:rsidR="00332093" w14:paraId="4B6F43D8"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3631DE0" w14:textId="77777777" w:rsidR="00332093" w:rsidRDefault="00332093">
            <w:pPr>
              <w:spacing w:line="276" w:lineRule="auto"/>
              <w:rPr>
                <w:rFonts w:cs="Arial"/>
              </w:rPr>
            </w:pPr>
            <w:r>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14:paraId="2C7DCF5A" w14:textId="77777777" w:rsidR="00332093" w:rsidRPr="00171696" w:rsidRDefault="00332093">
            <w:pPr>
              <w:spacing w:line="276" w:lineRule="auto"/>
              <w:rPr>
                <w:rFonts w:cs="Arial"/>
              </w:rPr>
            </w:pPr>
            <w:r w:rsidRPr="00171696">
              <w:rPr>
                <w:rFonts w:cs="Arial"/>
              </w:rPr>
              <w:t xml:space="preserve">Vehicle is parked </w:t>
            </w:r>
          </w:p>
          <w:p w14:paraId="71887347" w14:textId="77777777" w:rsidR="00332093" w:rsidRPr="00171696" w:rsidRDefault="00332093">
            <w:pPr>
              <w:spacing w:line="276" w:lineRule="auto"/>
              <w:rPr>
                <w:rFonts w:cs="Arial"/>
              </w:rPr>
            </w:pPr>
            <w:r w:rsidRPr="00171696">
              <w:rPr>
                <w:rFonts w:cs="Arial"/>
              </w:rPr>
              <w:lastRenderedPageBreak/>
              <w:t>Ignition is in Run</w:t>
            </w:r>
          </w:p>
          <w:p w14:paraId="1ABB64DB" w14:textId="77777777" w:rsidR="00332093" w:rsidRDefault="00332093">
            <w:pPr>
              <w:spacing w:line="276" w:lineRule="auto"/>
              <w:rPr>
                <w:rFonts w:cs="Arial"/>
              </w:rPr>
            </w:pPr>
            <w:r w:rsidRPr="00171696">
              <w:rPr>
                <w:rFonts w:cs="Arial"/>
              </w:rPr>
              <w:t>Clear Exit</w:t>
            </w:r>
            <w:r>
              <w:rPr>
                <w:rFonts w:cs="Arial"/>
              </w:rPr>
              <w:t xml:space="preserve"> Assist is Enabled</w:t>
            </w:r>
          </w:p>
          <w:p w14:paraId="2218D4FE" w14:textId="77777777" w:rsidR="00332093" w:rsidRDefault="00332093">
            <w:pPr>
              <w:spacing w:line="276" w:lineRule="auto"/>
              <w:rPr>
                <w:rFonts w:cs="Arial"/>
              </w:rPr>
            </w:pPr>
            <w:r>
              <w:rPr>
                <w:rFonts w:cs="Arial"/>
              </w:rPr>
              <w:t xml:space="preserve">Infotainment </w:t>
            </w:r>
            <w:proofErr w:type="spellStart"/>
            <w:r>
              <w:rPr>
                <w:rFonts w:cs="Arial"/>
              </w:rPr>
              <w:t>Centerstack</w:t>
            </w:r>
            <w:proofErr w:type="spellEnd"/>
            <w:r>
              <w:rPr>
                <w:rFonts w:cs="Arial"/>
              </w:rPr>
              <w:t xml:space="preserve"> display HMI module powered on (</w:t>
            </w:r>
            <w:proofErr w:type="spellStart"/>
            <w:r>
              <w:rPr>
                <w:rFonts w:cs="Arial"/>
              </w:rPr>
              <w:t>ie</w:t>
            </w:r>
            <w:proofErr w:type="spellEnd"/>
            <w:r>
              <w:rPr>
                <w:rFonts w:cs="Arial"/>
              </w:rPr>
              <w:t xml:space="preserve"> Clear Exit Assist Warning Client)</w:t>
            </w:r>
          </w:p>
          <w:p w14:paraId="2DAFC6ED" w14:textId="77777777" w:rsidR="00332093" w:rsidRDefault="00332093">
            <w:pPr>
              <w:spacing w:line="276" w:lineRule="auto"/>
              <w:rPr>
                <w:rFonts w:cs="Arial"/>
              </w:rPr>
            </w:pPr>
            <w:r w:rsidRPr="00924247">
              <w:rPr>
                <w:rFonts w:cs="Arial"/>
              </w:rPr>
              <w:t>The Clear Exit Assist Warning power mode timer has not expired</w:t>
            </w:r>
          </w:p>
        </w:tc>
      </w:tr>
      <w:tr w:rsidR="00332093" w14:paraId="1FE3847A"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68A95D5" w14:textId="77777777" w:rsidR="00332093" w:rsidRDefault="00332093">
            <w:pPr>
              <w:spacing w:line="276" w:lineRule="auto"/>
              <w:rPr>
                <w:rFonts w:cs="Arial"/>
              </w:rPr>
            </w:pPr>
            <w:r>
              <w:rPr>
                <w:rFonts w:cs="Arial"/>
                <w:b/>
                <w:bCs/>
              </w:rPr>
              <w:lastRenderedPageBreak/>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14:paraId="0DA2B020" w14:textId="77777777" w:rsidR="00332093" w:rsidRDefault="00332093">
            <w:pPr>
              <w:spacing w:line="276" w:lineRule="auto"/>
              <w:rPr>
                <w:rFonts w:cs="Arial"/>
              </w:rPr>
            </w:pPr>
            <w:r>
              <w:rPr>
                <w:rFonts w:cs="Arial"/>
              </w:rPr>
              <w:t>User turns the ignition to OFF and Delayed Accessory becomes active</w:t>
            </w:r>
          </w:p>
          <w:p w14:paraId="354B6164" w14:textId="77777777" w:rsidR="00332093" w:rsidRDefault="00332093">
            <w:pPr>
              <w:spacing w:line="276" w:lineRule="auto"/>
              <w:rPr>
                <w:rFonts w:cs="Arial"/>
              </w:rPr>
            </w:pPr>
          </w:p>
          <w:p w14:paraId="27E401C9" w14:textId="77777777" w:rsidR="00332093" w:rsidRDefault="00332093">
            <w:pPr>
              <w:spacing w:line="276" w:lineRule="auto"/>
              <w:rPr>
                <w:rFonts w:cs="Arial"/>
              </w:rPr>
            </w:pPr>
            <w:r>
              <w:rPr>
                <w:rFonts w:cs="Arial"/>
              </w:rPr>
              <w:t>Road object is approaching the right door zone from behind.</w:t>
            </w:r>
          </w:p>
          <w:p w14:paraId="7125484B" w14:textId="77777777" w:rsidR="00332093" w:rsidRDefault="00332093">
            <w:pPr>
              <w:spacing w:line="276" w:lineRule="auto"/>
              <w:rPr>
                <w:rFonts w:cs="Arial"/>
              </w:rPr>
            </w:pPr>
          </w:p>
          <w:p w14:paraId="3E536201" w14:textId="77777777" w:rsidR="00332093" w:rsidRDefault="00332093" w:rsidP="00332093">
            <w:pPr>
              <w:spacing w:line="276" w:lineRule="auto"/>
              <w:rPr>
                <w:rFonts w:cs="Arial"/>
              </w:rPr>
            </w:pPr>
            <w:r>
              <w:rPr>
                <w:rFonts w:cs="Arial"/>
              </w:rPr>
              <w:t>Front right seat occupant pulls inner door handle.</w:t>
            </w:r>
          </w:p>
        </w:tc>
      </w:tr>
      <w:tr w:rsidR="00332093" w14:paraId="2113B34A"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65DF410" w14:textId="77777777" w:rsidR="00332093" w:rsidRDefault="00332093">
            <w:pPr>
              <w:spacing w:line="276" w:lineRule="auto"/>
              <w:rPr>
                <w:rFonts w:cs="Arial"/>
              </w:rPr>
            </w:pPr>
            <w:r>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14:paraId="0D690F6A" w14:textId="77777777" w:rsidR="00332093" w:rsidRDefault="00332093">
            <w:pPr>
              <w:spacing w:line="276" w:lineRule="auto"/>
              <w:rPr>
                <w:rFonts w:cs="Arial"/>
              </w:rPr>
            </w:pPr>
            <w:r>
              <w:rPr>
                <w:rFonts w:cs="Arial"/>
              </w:rPr>
              <w:t>Delayed Accessory is ended when front right door is opened.</w:t>
            </w:r>
          </w:p>
          <w:p w14:paraId="128103E4" w14:textId="77777777" w:rsidR="00332093" w:rsidRDefault="00332093">
            <w:pPr>
              <w:spacing w:line="276" w:lineRule="auto"/>
              <w:rPr>
                <w:rFonts w:cs="Arial"/>
              </w:rPr>
            </w:pPr>
          </w:p>
          <w:p w14:paraId="7A7F0602" w14:textId="77777777" w:rsidR="00332093" w:rsidRDefault="00332093">
            <w:pPr>
              <w:spacing w:line="276" w:lineRule="auto"/>
              <w:rPr>
                <w:rFonts w:cs="Arial"/>
              </w:rPr>
            </w:pPr>
            <w:r>
              <w:rPr>
                <w:rFonts w:cs="Arial"/>
              </w:rPr>
              <w:t xml:space="preserve">The Infotainment </w:t>
            </w:r>
            <w:proofErr w:type="spellStart"/>
            <w:r>
              <w:rPr>
                <w:rFonts w:cs="Arial"/>
              </w:rPr>
              <w:t>Centerstack</w:t>
            </w:r>
            <w:proofErr w:type="spellEnd"/>
            <w:r>
              <w:rPr>
                <w:rFonts w:cs="Arial"/>
              </w:rPr>
              <w:t xml:space="preserve"> display HMI module remains powered up with Delayed Accessory OFF.</w:t>
            </w:r>
          </w:p>
          <w:p w14:paraId="7616862A" w14:textId="77777777" w:rsidR="00332093" w:rsidRDefault="00332093">
            <w:pPr>
              <w:spacing w:line="276" w:lineRule="auto"/>
              <w:rPr>
                <w:rFonts w:cs="Arial"/>
              </w:rPr>
            </w:pPr>
          </w:p>
          <w:p w14:paraId="5925FACF" w14:textId="77777777" w:rsidR="00332093" w:rsidRDefault="00332093">
            <w:pPr>
              <w:spacing w:line="276" w:lineRule="auto"/>
              <w:rPr>
                <w:rFonts w:cs="Arial"/>
              </w:rPr>
            </w:pPr>
            <w:r>
              <w:rPr>
                <w:rFonts w:cs="Arial"/>
              </w:rPr>
              <w:t xml:space="preserve">The </w:t>
            </w:r>
            <w:proofErr w:type="spellStart"/>
            <w:r>
              <w:rPr>
                <w:rFonts w:cs="Arial"/>
              </w:rPr>
              <w:t>Centerstack</w:t>
            </w:r>
            <w:proofErr w:type="spellEnd"/>
            <w:r>
              <w:rPr>
                <w:rFonts w:cs="Arial"/>
              </w:rPr>
              <w:t xml:space="preserve"> HMI warning is updated for the object approaching from rear left (</w:t>
            </w:r>
            <w:proofErr w:type="spellStart"/>
            <w:r>
              <w:rPr>
                <w:rFonts w:cs="Arial"/>
              </w:rPr>
              <w:t>ie</w:t>
            </w:r>
            <w:proofErr w:type="spellEnd"/>
            <w:r>
              <w:rPr>
                <w:rFonts w:cs="Arial"/>
              </w:rPr>
              <w:t xml:space="preserve"> left side object approaching from behind).</w:t>
            </w:r>
          </w:p>
        </w:tc>
      </w:tr>
      <w:tr w:rsidR="00332093" w14:paraId="0F060CEC"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BD1DA6E" w14:textId="77777777" w:rsidR="00332093" w:rsidRDefault="00332093">
            <w:pPr>
              <w:spacing w:line="276" w:lineRule="auto"/>
              <w:rPr>
                <w:rFonts w:cs="Arial"/>
              </w:rPr>
            </w:pPr>
            <w:r>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14:paraId="0CB55873" w14:textId="77777777" w:rsidR="00332093" w:rsidRPr="008923CF" w:rsidRDefault="00332093" w:rsidP="00332093">
            <w:pPr>
              <w:spacing w:line="276" w:lineRule="auto"/>
              <w:rPr>
                <w:rFonts w:cs="Arial"/>
              </w:rPr>
            </w:pPr>
            <w:r w:rsidRPr="008923CF">
              <w:rPr>
                <w:rFonts w:cs="Arial"/>
              </w:rPr>
              <w:t xml:space="preserve">This use case post-conditions do not cover non-infotainment modules functions for a Clear Exit Assist warning event like </w:t>
            </w:r>
            <w:proofErr w:type="gramStart"/>
            <w:r w:rsidRPr="008923CF">
              <w:rPr>
                <w:rFonts w:cs="Arial"/>
              </w:rPr>
              <w:t>cluster controlled</w:t>
            </w:r>
            <w:proofErr w:type="gramEnd"/>
            <w:r w:rsidRPr="008923CF">
              <w:rPr>
                <w:rFonts w:cs="Arial"/>
              </w:rPr>
              <w:t xml:space="preserve"> chimes, cluster HMI, if doors do or don’t open during object approaching event </w:t>
            </w:r>
            <w:proofErr w:type="spellStart"/>
            <w:r w:rsidRPr="008923CF">
              <w:rPr>
                <w:rFonts w:cs="Arial"/>
              </w:rPr>
              <w:t>etc</w:t>
            </w:r>
            <w:proofErr w:type="spellEnd"/>
            <w:r w:rsidRPr="008923CF">
              <w:rPr>
                <w:rFonts w:cs="Arial"/>
              </w:rPr>
              <w:t>…</w:t>
            </w:r>
          </w:p>
          <w:p w14:paraId="240EE6E1" w14:textId="77777777" w:rsidR="00332093" w:rsidRPr="00FE6F23" w:rsidRDefault="00332093">
            <w:pPr>
              <w:spacing w:line="276" w:lineRule="auto"/>
              <w:rPr>
                <w:rFonts w:cs="Arial"/>
              </w:rPr>
            </w:pPr>
          </w:p>
          <w:p w14:paraId="6ABC1AEE" w14:textId="77777777" w:rsidR="00332093" w:rsidRPr="00FE6F23" w:rsidRDefault="00332093" w:rsidP="00332093">
            <w:pPr>
              <w:spacing w:line="276" w:lineRule="auto"/>
              <w:rPr>
                <w:rFonts w:cs="Arial"/>
              </w:rPr>
            </w:pPr>
            <w:r w:rsidRPr="00FE6F23">
              <w:rPr>
                <w:rFonts w:cs="Arial"/>
              </w:rPr>
              <w:t xml:space="preserve">At time this use case was written the clear exit assist power mode timer controlled by the Clear Exit Assist Warning Server was for 3 minutes after </w:t>
            </w:r>
            <w:r w:rsidRPr="00253C84">
              <w:rPr>
                <w:rFonts w:cs="Arial"/>
              </w:rPr>
              <w:t>ignition OFF.  The Clear Exit Assist Warning Client will display any ClrExitAsstMsgTxt2_D_Rq Clear</w:t>
            </w:r>
            <w:r w:rsidRPr="00FE6F23">
              <w:rPr>
                <w:rFonts w:cs="Arial"/>
              </w:rPr>
              <w:t xml:space="preserve"> Exit Assist warning it receives while powered up (ex </w:t>
            </w:r>
            <w:proofErr w:type="spellStart"/>
            <w:r w:rsidRPr="00FE6F23">
              <w:rPr>
                <w:rFonts w:cs="Arial"/>
              </w:rPr>
              <w:t>HMI_HMIMode_St</w:t>
            </w:r>
            <w:proofErr w:type="spellEnd"/>
            <w:r w:rsidRPr="00FE6F23">
              <w:rPr>
                <w:rFonts w:cs="Arial"/>
              </w:rPr>
              <w:t xml:space="preserve"> = ON, </w:t>
            </w:r>
            <w:proofErr w:type="spellStart"/>
            <w:r w:rsidRPr="00FE6F23">
              <w:rPr>
                <w:rFonts w:cs="Arial"/>
              </w:rPr>
              <w:t>ClrExitAsstActv_</w:t>
            </w:r>
            <w:r>
              <w:rPr>
                <w:rFonts w:cs="Arial"/>
              </w:rPr>
              <w:t>B</w:t>
            </w:r>
            <w:r w:rsidRPr="00FE6F23">
              <w:rPr>
                <w:rFonts w:cs="Arial"/>
              </w:rPr>
              <w:t>_Rq</w:t>
            </w:r>
            <w:proofErr w:type="spellEnd"/>
            <w:r w:rsidRPr="00FE6F23">
              <w:rPr>
                <w:rFonts w:cs="Arial"/>
              </w:rPr>
              <w:t xml:space="preserve"> = </w:t>
            </w:r>
            <w:r>
              <w:rPr>
                <w:rFonts w:cs="Arial"/>
              </w:rPr>
              <w:t>True</w:t>
            </w:r>
            <w:r w:rsidRPr="00FE6F23">
              <w:rPr>
                <w:rFonts w:cs="Arial"/>
              </w:rPr>
              <w:t>).</w:t>
            </w:r>
          </w:p>
          <w:p w14:paraId="4D620A75" w14:textId="77777777" w:rsidR="00332093" w:rsidRPr="00FE6F23" w:rsidRDefault="00332093">
            <w:pPr>
              <w:spacing w:line="276" w:lineRule="auto"/>
              <w:rPr>
                <w:rFonts w:cs="Arial"/>
              </w:rPr>
            </w:pPr>
          </w:p>
          <w:p w14:paraId="4537F6DB" w14:textId="77777777" w:rsidR="00332093" w:rsidRDefault="00332093">
            <w:pPr>
              <w:spacing w:line="276" w:lineRule="auto"/>
              <w:rPr>
                <w:rFonts w:cs="Arial"/>
              </w:rPr>
            </w:pPr>
            <w:r w:rsidRPr="00FE6F23">
              <w:rPr>
                <w:rFonts w:cs="Arial"/>
              </w:rPr>
              <w:t>The Clear Exit Assist Warning</w:t>
            </w:r>
            <w:r>
              <w:rPr>
                <w:rFonts w:cs="Arial"/>
              </w:rPr>
              <w:t xml:space="preserve"> Client only supports the this use case for requirements and sequence diagrams defined in this SPSS or HMI specs.</w:t>
            </w:r>
          </w:p>
        </w:tc>
      </w:tr>
    </w:tbl>
    <w:p w14:paraId="762A79A5" w14:textId="77777777" w:rsidR="00332093" w:rsidRDefault="00332093" w:rsidP="00332093"/>
    <w:p w14:paraId="5689ACD2" w14:textId="77777777" w:rsidR="00332093" w:rsidRDefault="00332093" w:rsidP="00332093">
      <w:pPr>
        <w:pStyle w:val="Heading5"/>
      </w:pPr>
      <w:r>
        <w:t>VS-UC-REQ-362293/A-No Clear Exit Assist HMI Warning when exiting the vehicle and CEA timer expired</w:t>
      </w:r>
    </w:p>
    <w:p w14:paraId="7AB7D41E" w14:textId="77777777" w:rsidR="00332093" w:rsidRPr="00AE06BC" w:rsidRDefault="00332093" w:rsidP="00332093"/>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332093" w:rsidRPr="008C5588" w14:paraId="4DDFDA48"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9518F50" w14:textId="77777777" w:rsidR="00332093" w:rsidRPr="008C5588" w:rsidRDefault="00332093">
            <w:pPr>
              <w:spacing w:line="276" w:lineRule="auto"/>
              <w:rPr>
                <w:rFonts w:cs="Arial"/>
              </w:rPr>
            </w:pPr>
            <w:r w:rsidRPr="008C5588">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F3D930" w14:textId="77777777" w:rsidR="00332093" w:rsidRPr="008C5588" w:rsidRDefault="00332093" w:rsidP="00332093">
            <w:pPr>
              <w:spacing w:line="276" w:lineRule="auto"/>
              <w:rPr>
                <w:rFonts w:cs="Arial"/>
              </w:rPr>
            </w:pPr>
            <w:r w:rsidRPr="008C5588">
              <w:rPr>
                <w:rFonts w:cs="Arial"/>
              </w:rPr>
              <w:t xml:space="preserve">Vehicle front </w:t>
            </w:r>
            <w:r>
              <w:rPr>
                <w:rFonts w:cs="Arial"/>
              </w:rPr>
              <w:t>left</w:t>
            </w:r>
            <w:r w:rsidRPr="008C5588">
              <w:rPr>
                <w:rFonts w:cs="Arial"/>
              </w:rPr>
              <w:t xml:space="preserve"> seat occupant </w:t>
            </w:r>
          </w:p>
        </w:tc>
      </w:tr>
      <w:tr w:rsidR="00332093" w:rsidRPr="008C5588" w14:paraId="611D7261"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FC5DFD0" w14:textId="77777777" w:rsidR="00332093" w:rsidRPr="008C5588" w:rsidRDefault="00332093">
            <w:pPr>
              <w:spacing w:line="276" w:lineRule="auto"/>
              <w:rPr>
                <w:rFonts w:cs="Arial"/>
              </w:rPr>
            </w:pPr>
            <w:r w:rsidRPr="008C5588">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14:paraId="0527F85F" w14:textId="77777777" w:rsidR="00332093" w:rsidRPr="008C5588" w:rsidRDefault="00332093">
            <w:pPr>
              <w:spacing w:line="276" w:lineRule="auto"/>
              <w:rPr>
                <w:rFonts w:cs="Arial"/>
              </w:rPr>
            </w:pPr>
            <w:r w:rsidRPr="008C5588">
              <w:rPr>
                <w:rFonts w:cs="Arial"/>
              </w:rPr>
              <w:t xml:space="preserve">Vehicle is parked </w:t>
            </w:r>
          </w:p>
          <w:p w14:paraId="697004C3" w14:textId="77777777" w:rsidR="00332093" w:rsidRPr="00B07B0C" w:rsidRDefault="00332093">
            <w:pPr>
              <w:spacing w:line="276" w:lineRule="auto"/>
              <w:rPr>
                <w:rFonts w:cs="Arial"/>
              </w:rPr>
            </w:pPr>
            <w:r w:rsidRPr="008C5588">
              <w:rPr>
                <w:rFonts w:cs="Arial"/>
              </w:rPr>
              <w:t xml:space="preserve">Ignition is OFF </w:t>
            </w:r>
            <w:r w:rsidRPr="00B07B0C">
              <w:rPr>
                <w:rFonts w:cs="Arial"/>
              </w:rPr>
              <w:t xml:space="preserve">and Delayed Accessory OFF </w:t>
            </w:r>
          </w:p>
          <w:p w14:paraId="0973AC26" w14:textId="77777777" w:rsidR="00332093" w:rsidRPr="008C5588" w:rsidRDefault="00332093">
            <w:pPr>
              <w:spacing w:line="276" w:lineRule="auto"/>
              <w:rPr>
                <w:rFonts w:cs="Arial"/>
              </w:rPr>
            </w:pPr>
            <w:r w:rsidRPr="008C5588">
              <w:rPr>
                <w:rFonts w:cs="Arial"/>
              </w:rPr>
              <w:t>Clear Exit Assist is Enabled</w:t>
            </w:r>
          </w:p>
          <w:p w14:paraId="359FD239" w14:textId="77777777" w:rsidR="00332093" w:rsidRPr="008C5588" w:rsidRDefault="00332093">
            <w:pPr>
              <w:spacing w:line="276" w:lineRule="auto"/>
              <w:rPr>
                <w:rFonts w:cs="Arial"/>
              </w:rPr>
            </w:pPr>
            <w:r w:rsidRPr="008C5588">
              <w:rPr>
                <w:rFonts w:cs="Arial"/>
              </w:rPr>
              <w:t xml:space="preserve">Infotainment </w:t>
            </w:r>
            <w:proofErr w:type="spellStart"/>
            <w:r w:rsidRPr="008C5588">
              <w:rPr>
                <w:rFonts w:cs="Arial"/>
              </w:rPr>
              <w:t>Centerstack</w:t>
            </w:r>
            <w:proofErr w:type="spellEnd"/>
            <w:r w:rsidRPr="008C5588">
              <w:rPr>
                <w:rFonts w:cs="Arial"/>
              </w:rPr>
              <w:t xml:space="preserve"> display HMI module powered </w:t>
            </w:r>
            <w:r>
              <w:rPr>
                <w:rFonts w:cs="Arial"/>
              </w:rPr>
              <w:t>down</w:t>
            </w:r>
            <w:r w:rsidRPr="008C5588">
              <w:rPr>
                <w:rFonts w:cs="Arial"/>
              </w:rPr>
              <w:t xml:space="preserve"> (</w:t>
            </w:r>
            <w:proofErr w:type="spellStart"/>
            <w:r w:rsidRPr="008C5588">
              <w:rPr>
                <w:rFonts w:cs="Arial"/>
              </w:rPr>
              <w:t>ie</w:t>
            </w:r>
            <w:proofErr w:type="spellEnd"/>
            <w:r w:rsidRPr="008C5588">
              <w:rPr>
                <w:rFonts w:cs="Arial"/>
              </w:rPr>
              <w:t xml:space="preserve"> Clear Exit Assist Warning Client)</w:t>
            </w:r>
          </w:p>
          <w:p w14:paraId="4F5092D2" w14:textId="77777777" w:rsidR="00332093" w:rsidRPr="008C5588" w:rsidRDefault="00332093" w:rsidP="00332093">
            <w:pPr>
              <w:spacing w:line="276" w:lineRule="auto"/>
              <w:rPr>
                <w:rFonts w:cs="Arial"/>
              </w:rPr>
            </w:pPr>
            <w:r w:rsidRPr="00D62924">
              <w:rPr>
                <w:rFonts w:cs="Arial"/>
              </w:rPr>
              <w:t>The Clear Exit Assist Warning power mode timer has expired</w:t>
            </w:r>
          </w:p>
        </w:tc>
      </w:tr>
      <w:tr w:rsidR="00332093" w:rsidRPr="008C5588" w14:paraId="53441AC4"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1B9E940" w14:textId="77777777" w:rsidR="00332093" w:rsidRPr="008C5588" w:rsidRDefault="00332093">
            <w:pPr>
              <w:spacing w:line="276" w:lineRule="auto"/>
              <w:rPr>
                <w:rFonts w:cs="Arial"/>
              </w:rPr>
            </w:pPr>
            <w:r w:rsidRPr="008C5588">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14:paraId="14361950" w14:textId="77777777" w:rsidR="00332093" w:rsidRPr="008C5588" w:rsidRDefault="00332093">
            <w:pPr>
              <w:spacing w:line="276" w:lineRule="auto"/>
              <w:rPr>
                <w:rFonts w:cs="Arial"/>
              </w:rPr>
            </w:pPr>
            <w:r w:rsidRPr="008C5588">
              <w:rPr>
                <w:rFonts w:cs="Arial"/>
              </w:rPr>
              <w:t>Road object is approaching the right door zone from behind.</w:t>
            </w:r>
          </w:p>
          <w:p w14:paraId="7A75DC77" w14:textId="77777777" w:rsidR="00332093" w:rsidRPr="008C5588" w:rsidRDefault="00332093">
            <w:pPr>
              <w:spacing w:line="276" w:lineRule="auto"/>
              <w:rPr>
                <w:rFonts w:cs="Arial"/>
              </w:rPr>
            </w:pPr>
          </w:p>
          <w:p w14:paraId="1697A93C" w14:textId="77777777" w:rsidR="00332093" w:rsidRPr="008C5588" w:rsidRDefault="00332093" w:rsidP="00332093">
            <w:pPr>
              <w:spacing w:line="276" w:lineRule="auto"/>
              <w:rPr>
                <w:rFonts w:cs="Arial"/>
              </w:rPr>
            </w:pPr>
            <w:r w:rsidRPr="008C5588">
              <w:rPr>
                <w:rFonts w:cs="Arial"/>
              </w:rPr>
              <w:t xml:space="preserve">Front </w:t>
            </w:r>
            <w:r>
              <w:rPr>
                <w:rFonts w:cs="Arial"/>
              </w:rPr>
              <w:t>left</w:t>
            </w:r>
            <w:r w:rsidRPr="008C5588">
              <w:rPr>
                <w:rFonts w:cs="Arial"/>
              </w:rPr>
              <w:t xml:space="preserve"> seat occupant pulls inner door handle.</w:t>
            </w:r>
          </w:p>
        </w:tc>
      </w:tr>
      <w:tr w:rsidR="00332093" w:rsidRPr="008C5588" w14:paraId="43921416"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6C3C557" w14:textId="77777777" w:rsidR="00332093" w:rsidRPr="008C5588" w:rsidRDefault="00332093">
            <w:pPr>
              <w:spacing w:line="276" w:lineRule="auto"/>
              <w:rPr>
                <w:rFonts w:cs="Arial"/>
              </w:rPr>
            </w:pPr>
            <w:r w:rsidRPr="008C5588">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14:paraId="4F768946" w14:textId="77777777" w:rsidR="00332093" w:rsidRPr="00D62924" w:rsidRDefault="00332093">
            <w:pPr>
              <w:spacing w:line="276" w:lineRule="auto"/>
              <w:rPr>
                <w:rFonts w:cs="Arial"/>
              </w:rPr>
            </w:pPr>
            <w:r w:rsidRPr="008C5588">
              <w:rPr>
                <w:rFonts w:cs="Arial"/>
              </w:rPr>
              <w:t xml:space="preserve">The Infotainment </w:t>
            </w:r>
            <w:proofErr w:type="spellStart"/>
            <w:r w:rsidRPr="008C5588">
              <w:rPr>
                <w:rFonts w:cs="Arial"/>
              </w:rPr>
              <w:t>Centerstack</w:t>
            </w:r>
            <w:proofErr w:type="spellEnd"/>
            <w:r w:rsidRPr="008C5588">
              <w:rPr>
                <w:rFonts w:cs="Arial"/>
              </w:rPr>
              <w:t xml:space="preserve"> display HMI module remains powered </w:t>
            </w:r>
            <w:r>
              <w:rPr>
                <w:rFonts w:cs="Arial"/>
              </w:rPr>
              <w:t>down</w:t>
            </w:r>
            <w:r w:rsidRPr="008C5588">
              <w:rPr>
                <w:rFonts w:cs="Arial"/>
              </w:rPr>
              <w:t xml:space="preserve"> with Delayed Accessory OFF.</w:t>
            </w:r>
          </w:p>
          <w:p w14:paraId="117D2736" w14:textId="77777777" w:rsidR="00332093" w:rsidRPr="00D62924" w:rsidRDefault="00332093">
            <w:pPr>
              <w:spacing w:line="276" w:lineRule="auto"/>
              <w:rPr>
                <w:rFonts w:cs="Arial"/>
              </w:rPr>
            </w:pPr>
          </w:p>
          <w:p w14:paraId="095601DC" w14:textId="77777777" w:rsidR="00332093" w:rsidRPr="008C5588" w:rsidRDefault="00332093">
            <w:pPr>
              <w:spacing w:line="276" w:lineRule="auto"/>
              <w:rPr>
                <w:rFonts w:cs="Arial"/>
              </w:rPr>
            </w:pPr>
            <w:r w:rsidRPr="00D62924">
              <w:rPr>
                <w:rFonts w:cs="Arial"/>
              </w:rPr>
              <w:t xml:space="preserve">The </w:t>
            </w:r>
            <w:proofErr w:type="spellStart"/>
            <w:r w:rsidRPr="00D62924">
              <w:rPr>
                <w:rFonts w:cs="Arial"/>
              </w:rPr>
              <w:t>Centerstack</w:t>
            </w:r>
            <w:proofErr w:type="spellEnd"/>
            <w:r w:rsidRPr="00D62924">
              <w:rPr>
                <w:rFonts w:cs="Arial"/>
              </w:rPr>
              <w:t xml:space="preserve"> HMI warning is not updated for the object approaching from rear left (</w:t>
            </w:r>
            <w:proofErr w:type="spellStart"/>
            <w:r w:rsidRPr="00D62924">
              <w:rPr>
                <w:rFonts w:cs="Arial"/>
              </w:rPr>
              <w:t>ie</w:t>
            </w:r>
            <w:proofErr w:type="spellEnd"/>
            <w:r w:rsidRPr="00D62924">
              <w:rPr>
                <w:rFonts w:cs="Arial"/>
              </w:rPr>
              <w:t xml:space="preserve"> left side object approaching from behind).</w:t>
            </w:r>
          </w:p>
        </w:tc>
      </w:tr>
      <w:tr w:rsidR="00332093" w:rsidRPr="008C5588" w14:paraId="2A5621AB"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6196E8D" w14:textId="77777777" w:rsidR="00332093" w:rsidRPr="008C5588" w:rsidRDefault="00332093">
            <w:pPr>
              <w:spacing w:line="276" w:lineRule="auto"/>
              <w:rPr>
                <w:rFonts w:cs="Arial"/>
              </w:rPr>
            </w:pPr>
            <w:r w:rsidRPr="008C5588">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14:paraId="28B2F9E8" w14:textId="77777777" w:rsidR="00332093" w:rsidRPr="008C5588" w:rsidRDefault="00332093">
            <w:pPr>
              <w:spacing w:line="276" w:lineRule="auto"/>
              <w:rPr>
                <w:rFonts w:cs="Arial"/>
              </w:rPr>
            </w:pPr>
            <w:r w:rsidRPr="008C5588">
              <w:rPr>
                <w:rFonts w:cs="Arial"/>
              </w:rPr>
              <w:t xml:space="preserve">This use case post-conditions do not cover non-infotainment modules functions for a Clear Exit Assist warning event like </w:t>
            </w:r>
            <w:proofErr w:type="gramStart"/>
            <w:r w:rsidRPr="008C5588">
              <w:rPr>
                <w:rFonts w:cs="Arial"/>
              </w:rPr>
              <w:t>cluster controlled</w:t>
            </w:r>
            <w:proofErr w:type="gramEnd"/>
            <w:r w:rsidRPr="008C5588">
              <w:rPr>
                <w:rFonts w:cs="Arial"/>
              </w:rPr>
              <w:t xml:space="preserve"> chimes, cluster HMI, if doors do or don’t open during object approaching event </w:t>
            </w:r>
            <w:proofErr w:type="spellStart"/>
            <w:r w:rsidRPr="008C5588">
              <w:rPr>
                <w:rFonts w:cs="Arial"/>
              </w:rPr>
              <w:t>etc</w:t>
            </w:r>
            <w:proofErr w:type="spellEnd"/>
            <w:r w:rsidRPr="008C5588">
              <w:rPr>
                <w:rFonts w:cs="Arial"/>
              </w:rPr>
              <w:t>…</w:t>
            </w:r>
          </w:p>
          <w:p w14:paraId="7529F539" w14:textId="77777777" w:rsidR="00332093" w:rsidRPr="00B22BD1" w:rsidRDefault="00332093">
            <w:pPr>
              <w:spacing w:line="276" w:lineRule="auto"/>
              <w:rPr>
                <w:rFonts w:cs="Arial"/>
              </w:rPr>
            </w:pPr>
          </w:p>
          <w:p w14:paraId="65B17188" w14:textId="77777777" w:rsidR="00332093" w:rsidRPr="00B22BD1" w:rsidRDefault="00332093" w:rsidP="00332093">
            <w:pPr>
              <w:spacing w:line="276" w:lineRule="auto"/>
              <w:rPr>
                <w:rFonts w:cs="Arial"/>
              </w:rPr>
            </w:pPr>
            <w:r w:rsidRPr="00B22BD1">
              <w:rPr>
                <w:rFonts w:cs="Arial"/>
              </w:rPr>
              <w:t xml:space="preserve">At time this use case was written the clear exit assist power mode timer controlled by the Clear Exit Assist Warning Server was for 3 </w:t>
            </w:r>
            <w:r w:rsidRPr="009E6762">
              <w:rPr>
                <w:rFonts w:cs="Arial"/>
              </w:rPr>
              <w:t xml:space="preserve">minutes after ignition OFF.  The Clear Exit Assist Warning Client will display any ClrExitAsstMsgTxt2_D_Rq Clear Exit Assist warning it receives while powered up (ex </w:t>
            </w:r>
            <w:proofErr w:type="spellStart"/>
            <w:r w:rsidRPr="009E6762">
              <w:rPr>
                <w:rFonts w:cs="Arial"/>
              </w:rPr>
              <w:t>HMI_HMIMode</w:t>
            </w:r>
            <w:r w:rsidRPr="00B22BD1">
              <w:rPr>
                <w:rFonts w:cs="Arial"/>
              </w:rPr>
              <w:t>_St</w:t>
            </w:r>
            <w:proofErr w:type="spellEnd"/>
            <w:r w:rsidRPr="00B22BD1">
              <w:rPr>
                <w:rFonts w:cs="Arial"/>
              </w:rPr>
              <w:t xml:space="preserve"> = ON, </w:t>
            </w:r>
            <w:proofErr w:type="spellStart"/>
            <w:r w:rsidRPr="00B22BD1">
              <w:rPr>
                <w:rFonts w:cs="Arial"/>
              </w:rPr>
              <w:t>ClrExitAsstActv_</w:t>
            </w:r>
            <w:r>
              <w:rPr>
                <w:rFonts w:cs="Arial"/>
              </w:rPr>
              <w:t>B</w:t>
            </w:r>
            <w:r w:rsidRPr="00B22BD1">
              <w:rPr>
                <w:rFonts w:cs="Arial"/>
              </w:rPr>
              <w:t>_Rq</w:t>
            </w:r>
            <w:proofErr w:type="spellEnd"/>
            <w:r w:rsidRPr="00B22BD1">
              <w:rPr>
                <w:rFonts w:cs="Arial"/>
              </w:rPr>
              <w:t xml:space="preserve"> = </w:t>
            </w:r>
            <w:r>
              <w:rPr>
                <w:rFonts w:cs="Arial"/>
              </w:rPr>
              <w:t>True</w:t>
            </w:r>
            <w:r w:rsidRPr="00B22BD1">
              <w:rPr>
                <w:rFonts w:cs="Arial"/>
              </w:rPr>
              <w:t>).</w:t>
            </w:r>
          </w:p>
          <w:p w14:paraId="635D68EA" w14:textId="77777777" w:rsidR="00332093" w:rsidRPr="00B22BD1" w:rsidRDefault="00332093">
            <w:pPr>
              <w:spacing w:line="276" w:lineRule="auto"/>
              <w:rPr>
                <w:rFonts w:cs="Arial"/>
              </w:rPr>
            </w:pPr>
          </w:p>
          <w:p w14:paraId="118EB22D" w14:textId="77777777" w:rsidR="00332093" w:rsidRPr="008C5588" w:rsidRDefault="00332093">
            <w:pPr>
              <w:spacing w:line="276" w:lineRule="auto"/>
              <w:rPr>
                <w:rFonts w:cs="Arial"/>
              </w:rPr>
            </w:pPr>
            <w:r w:rsidRPr="008C5588">
              <w:rPr>
                <w:rFonts w:cs="Arial"/>
              </w:rPr>
              <w:t>The Clear Exit Assist Warning Client only supports the this use case for requirements and sequence diagrams defined in this SPSS or HMI specs.</w:t>
            </w:r>
          </w:p>
        </w:tc>
      </w:tr>
    </w:tbl>
    <w:p w14:paraId="4556753D" w14:textId="77777777" w:rsidR="00332093" w:rsidRDefault="00332093" w:rsidP="00332093"/>
    <w:p w14:paraId="20DC7004" w14:textId="77777777" w:rsidR="00332093" w:rsidRDefault="00332093" w:rsidP="00332093">
      <w:pPr>
        <w:pStyle w:val="Heading5"/>
      </w:pPr>
      <w:r>
        <w:t>VS-UC-REQ-362296/A-Activate Clear Exit Assist HMI Warning when entering and exiting the vehicle when the CEA timer has not expired</w:t>
      </w:r>
    </w:p>
    <w:p w14:paraId="43C20E89" w14:textId="77777777" w:rsidR="00332093" w:rsidRPr="00AE06BC" w:rsidRDefault="00332093" w:rsidP="00332093"/>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332093" w:rsidRPr="00F169D5" w14:paraId="5DC8BBE6"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6B489BF" w14:textId="77777777" w:rsidR="00332093" w:rsidRPr="00F169D5" w:rsidRDefault="00332093">
            <w:pPr>
              <w:spacing w:line="276" w:lineRule="auto"/>
              <w:rPr>
                <w:rFonts w:cs="Arial"/>
              </w:rPr>
            </w:pPr>
            <w:r w:rsidRPr="00F169D5">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150E0C" w14:textId="77777777" w:rsidR="00332093" w:rsidRPr="00F169D5" w:rsidRDefault="00332093" w:rsidP="00332093">
            <w:pPr>
              <w:spacing w:line="276" w:lineRule="auto"/>
              <w:rPr>
                <w:rFonts w:cs="Arial"/>
              </w:rPr>
            </w:pPr>
            <w:r w:rsidRPr="00F169D5">
              <w:rPr>
                <w:rFonts w:cs="Arial"/>
              </w:rPr>
              <w:t xml:space="preserve">Vehicle front </w:t>
            </w:r>
            <w:r>
              <w:rPr>
                <w:rFonts w:cs="Arial"/>
              </w:rPr>
              <w:t>left</w:t>
            </w:r>
            <w:r w:rsidRPr="00F169D5">
              <w:rPr>
                <w:rFonts w:cs="Arial"/>
              </w:rPr>
              <w:t xml:space="preserve"> seat occupant </w:t>
            </w:r>
          </w:p>
        </w:tc>
      </w:tr>
      <w:tr w:rsidR="00332093" w:rsidRPr="00F169D5" w14:paraId="1C5D7E45"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8DD42B7" w14:textId="77777777" w:rsidR="00332093" w:rsidRPr="00F169D5" w:rsidRDefault="00332093">
            <w:pPr>
              <w:spacing w:line="276" w:lineRule="auto"/>
              <w:rPr>
                <w:rFonts w:cs="Arial"/>
              </w:rPr>
            </w:pPr>
            <w:r w:rsidRPr="00F169D5">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14:paraId="5B55505A" w14:textId="77777777" w:rsidR="00332093" w:rsidRPr="00F169D5" w:rsidRDefault="00332093">
            <w:pPr>
              <w:spacing w:line="276" w:lineRule="auto"/>
              <w:rPr>
                <w:rFonts w:cs="Arial"/>
              </w:rPr>
            </w:pPr>
            <w:r w:rsidRPr="00F169D5">
              <w:rPr>
                <w:rFonts w:cs="Arial"/>
              </w:rPr>
              <w:t xml:space="preserve">Vehicle is parked </w:t>
            </w:r>
          </w:p>
          <w:p w14:paraId="72F87FDB" w14:textId="77777777" w:rsidR="00332093" w:rsidRPr="00F169D5" w:rsidRDefault="00332093">
            <w:pPr>
              <w:spacing w:line="276" w:lineRule="auto"/>
              <w:rPr>
                <w:rFonts w:cs="Arial"/>
              </w:rPr>
            </w:pPr>
            <w:r w:rsidRPr="00F169D5">
              <w:rPr>
                <w:rFonts w:cs="Arial"/>
              </w:rPr>
              <w:t xml:space="preserve">Ignition is OFF and Delayed Accessory is Active </w:t>
            </w:r>
          </w:p>
          <w:p w14:paraId="424DFBBB" w14:textId="77777777" w:rsidR="00332093" w:rsidRPr="00F169D5" w:rsidRDefault="00332093">
            <w:pPr>
              <w:spacing w:line="276" w:lineRule="auto"/>
              <w:rPr>
                <w:rFonts w:cs="Arial"/>
              </w:rPr>
            </w:pPr>
            <w:r w:rsidRPr="00F169D5">
              <w:rPr>
                <w:rFonts w:cs="Arial"/>
              </w:rPr>
              <w:t>Clear Exit Assist is Enabled</w:t>
            </w:r>
          </w:p>
          <w:p w14:paraId="44BF027C" w14:textId="77777777" w:rsidR="00332093" w:rsidRPr="00F169D5" w:rsidRDefault="00332093">
            <w:pPr>
              <w:spacing w:line="276" w:lineRule="auto"/>
              <w:rPr>
                <w:rFonts w:cs="Arial"/>
              </w:rPr>
            </w:pPr>
            <w:r w:rsidRPr="00F169D5">
              <w:rPr>
                <w:rFonts w:cs="Arial"/>
              </w:rPr>
              <w:t xml:space="preserve">Infotainment </w:t>
            </w:r>
            <w:proofErr w:type="spellStart"/>
            <w:r w:rsidRPr="00F169D5">
              <w:rPr>
                <w:rFonts w:cs="Arial"/>
              </w:rPr>
              <w:t>Centerstack</w:t>
            </w:r>
            <w:proofErr w:type="spellEnd"/>
            <w:r w:rsidRPr="00F169D5">
              <w:rPr>
                <w:rFonts w:cs="Arial"/>
              </w:rPr>
              <w:t xml:space="preserve"> display HMI module powered on (</w:t>
            </w:r>
            <w:proofErr w:type="spellStart"/>
            <w:r w:rsidRPr="00F169D5">
              <w:rPr>
                <w:rFonts w:cs="Arial"/>
              </w:rPr>
              <w:t>ie</w:t>
            </w:r>
            <w:proofErr w:type="spellEnd"/>
            <w:r w:rsidRPr="00F169D5">
              <w:rPr>
                <w:rFonts w:cs="Arial"/>
              </w:rPr>
              <w:t xml:space="preserve"> Clear Exit Assist Warning Client)</w:t>
            </w:r>
          </w:p>
          <w:p w14:paraId="6ECF28CF" w14:textId="77777777" w:rsidR="00332093" w:rsidRPr="00F169D5" w:rsidRDefault="00332093">
            <w:pPr>
              <w:spacing w:line="276" w:lineRule="auto"/>
              <w:rPr>
                <w:rFonts w:cs="Arial"/>
              </w:rPr>
            </w:pPr>
            <w:r w:rsidRPr="00470C59">
              <w:rPr>
                <w:rFonts w:cs="Arial"/>
              </w:rPr>
              <w:t>The Clear Exit Assist Warning power mode timer has not expired</w:t>
            </w:r>
          </w:p>
        </w:tc>
      </w:tr>
      <w:tr w:rsidR="00332093" w:rsidRPr="00F169D5" w14:paraId="705C15E2"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9C1D44A" w14:textId="77777777" w:rsidR="00332093" w:rsidRPr="00F169D5" w:rsidRDefault="00332093">
            <w:pPr>
              <w:spacing w:line="276" w:lineRule="auto"/>
              <w:rPr>
                <w:rFonts w:cs="Arial"/>
              </w:rPr>
            </w:pPr>
            <w:r w:rsidRPr="00F169D5">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14:paraId="2BF9EFB4" w14:textId="77777777" w:rsidR="00332093" w:rsidRDefault="00332093">
            <w:pPr>
              <w:spacing w:line="276" w:lineRule="auto"/>
              <w:rPr>
                <w:rFonts w:cs="Arial"/>
              </w:rPr>
            </w:pPr>
            <w:r>
              <w:rPr>
                <w:rFonts w:cs="Arial"/>
              </w:rPr>
              <w:t>Person exits the vehicle ending delayed accessory and closes the door</w:t>
            </w:r>
          </w:p>
          <w:p w14:paraId="2E6D978C" w14:textId="77777777" w:rsidR="00332093" w:rsidRDefault="00332093">
            <w:pPr>
              <w:spacing w:line="276" w:lineRule="auto"/>
              <w:rPr>
                <w:rFonts w:cs="Arial"/>
              </w:rPr>
            </w:pPr>
          </w:p>
          <w:p w14:paraId="3D5B9074" w14:textId="77777777" w:rsidR="00332093" w:rsidRDefault="00332093">
            <w:pPr>
              <w:spacing w:line="276" w:lineRule="auto"/>
              <w:rPr>
                <w:rFonts w:cs="Arial"/>
              </w:rPr>
            </w:pPr>
            <w:r>
              <w:rPr>
                <w:rFonts w:cs="Arial"/>
              </w:rPr>
              <w:t>Person re-enters the vehicle to the front left seat and closes the door</w:t>
            </w:r>
          </w:p>
          <w:p w14:paraId="7CC18DA0" w14:textId="77777777" w:rsidR="00332093" w:rsidRDefault="00332093">
            <w:pPr>
              <w:spacing w:line="276" w:lineRule="auto"/>
              <w:rPr>
                <w:rFonts w:cs="Arial"/>
              </w:rPr>
            </w:pPr>
          </w:p>
          <w:p w14:paraId="28632B03" w14:textId="77777777" w:rsidR="00332093" w:rsidRPr="00F169D5" w:rsidRDefault="00332093">
            <w:pPr>
              <w:spacing w:line="276" w:lineRule="auto"/>
              <w:rPr>
                <w:rFonts w:cs="Arial"/>
              </w:rPr>
            </w:pPr>
            <w:r w:rsidRPr="00F169D5">
              <w:rPr>
                <w:rFonts w:cs="Arial"/>
              </w:rPr>
              <w:t xml:space="preserve">Road object is approaching the </w:t>
            </w:r>
            <w:r>
              <w:rPr>
                <w:rFonts w:cs="Arial"/>
              </w:rPr>
              <w:t>left</w:t>
            </w:r>
            <w:r w:rsidRPr="00F169D5">
              <w:rPr>
                <w:rFonts w:cs="Arial"/>
              </w:rPr>
              <w:t xml:space="preserve"> door zone from behind.</w:t>
            </w:r>
          </w:p>
          <w:p w14:paraId="7F75DD8A" w14:textId="77777777" w:rsidR="00332093" w:rsidRPr="00F169D5" w:rsidRDefault="00332093">
            <w:pPr>
              <w:spacing w:line="276" w:lineRule="auto"/>
              <w:rPr>
                <w:rFonts w:cs="Arial"/>
              </w:rPr>
            </w:pPr>
          </w:p>
          <w:p w14:paraId="67C0F3F6" w14:textId="77777777" w:rsidR="00332093" w:rsidRPr="00F169D5" w:rsidRDefault="00332093" w:rsidP="00332093">
            <w:pPr>
              <w:spacing w:line="276" w:lineRule="auto"/>
              <w:rPr>
                <w:rFonts w:cs="Arial"/>
              </w:rPr>
            </w:pPr>
            <w:r w:rsidRPr="00F169D5">
              <w:rPr>
                <w:rFonts w:cs="Arial"/>
              </w:rPr>
              <w:t xml:space="preserve">Front </w:t>
            </w:r>
            <w:r>
              <w:rPr>
                <w:rFonts w:cs="Arial"/>
              </w:rPr>
              <w:t>left</w:t>
            </w:r>
            <w:r w:rsidRPr="00F169D5">
              <w:rPr>
                <w:rFonts w:cs="Arial"/>
              </w:rPr>
              <w:t xml:space="preserve"> seat occupant pulls inner door handle.</w:t>
            </w:r>
          </w:p>
        </w:tc>
      </w:tr>
      <w:tr w:rsidR="00332093" w:rsidRPr="00F169D5" w14:paraId="32DAC629"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7C06010" w14:textId="77777777" w:rsidR="00332093" w:rsidRPr="00F169D5" w:rsidRDefault="00332093">
            <w:pPr>
              <w:spacing w:line="276" w:lineRule="auto"/>
              <w:rPr>
                <w:rFonts w:cs="Arial"/>
              </w:rPr>
            </w:pPr>
            <w:r w:rsidRPr="00F169D5">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14:paraId="4A31FB16" w14:textId="77777777" w:rsidR="00332093" w:rsidRPr="00470C59" w:rsidRDefault="00332093">
            <w:pPr>
              <w:spacing w:line="276" w:lineRule="auto"/>
              <w:rPr>
                <w:rFonts w:cs="Arial"/>
              </w:rPr>
            </w:pPr>
            <w:r w:rsidRPr="00470C59">
              <w:rPr>
                <w:rFonts w:cs="Arial"/>
              </w:rPr>
              <w:t xml:space="preserve">The Clear Exit Assist Warning power mode timer has not expired </w:t>
            </w:r>
          </w:p>
          <w:p w14:paraId="7A7A5A73" w14:textId="77777777" w:rsidR="00332093" w:rsidRPr="00F169D5" w:rsidRDefault="00332093">
            <w:pPr>
              <w:spacing w:line="276" w:lineRule="auto"/>
              <w:rPr>
                <w:rFonts w:cs="Arial"/>
              </w:rPr>
            </w:pPr>
          </w:p>
          <w:p w14:paraId="42ECD75A" w14:textId="77777777" w:rsidR="00332093" w:rsidRPr="00F169D5" w:rsidRDefault="00332093">
            <w:pPr>
              <w:spacing w:line="276" w:lineRule="auto"/>
              <w:rPr>
                <w:rFonts w:cs="Arial"/>
              </w:rPr>
            </w:pPr>
            <w:r w:rsidRPr="00F169D5">
              <w:rPr>
                <w:rFonts w:cs="Arial"/>
              </w:rPr>
              <w:t xml:space="preserve">The Infotainment </w:t>
            </w:r>
            <w:proofErr w:type="spellStart"/>
            <w:r w:rsidRPr="00F169D5">
              <w:rPr>
                <w:rFonts w:cs="Arial"/>
              </w:rPr>
              <w:t>Centerstack</w:t>
            </w:r>
            <w:proofErr w:type="spellEnd"/>
            <w:r w:rsidRPr="00F169D5">
              <w:rPr>
                <w:rFonts w:cs="Arial"/>
              </w:rPr>
              <w:t xml:space="preserve"> display HMI module remains powered up with Delayed Accessory OFF.</w:t>
            </w:r>
          </w:p>
          <w:p w14:paraId="130E6EFD" w14:textId="77777777" w:rsidR="00332093" w:rsidRPr="00F169D5" w:rsidRDefault="00332093">
            <w:pPr>
              <w:spacing w:line="276" w:lineRule="auto"/>
              <w:rPr>
                <w:rFonts w:cs="Arial"/>
              </w:rPr>
            </w:pPr>
          </w:p>
          <w:p w14:paraId="2BC4AAD7" w14:textId="77777777" w:rsidR="00332093" w:rsidRPr="00F169D5" w:rsidRDefault="00332093">
            <w:pPr>
              <w:spacing w:line="276" w:lineRule="auto"/>
              <w:rPr>
                <w:rFonts w:cs="Arial"/>
              </w:rPr>
            </w:pPr>
            <w:r w:rsidRPr="00F169D5">
              <w:rPr>
                <w:rFonts w:cs="Arial"/>
              </w:rPr>
              <w:t xml:space="preserve">The </w:t>
            </w:r>
            <w:proofErr w:type="spellStart"/>
            <w:r w:rsidRPr="00F169D5">
              <w:rPr>
                <w:rFonts w:cs="Arial"/>
              </w:rPr>
              <w:t>Centerstack</w:t>
            </w:r>
            <w:proofErr w:type="spellEnd"/>
            <w:r w:rsidRPr="00F169D5">
              <w:rPr>
                <w:rFonts w:cs="Arial"/>
              </w:rPr>
              <w:t xml:space="preserve"> HMI warning is updated for the object approaching from rear left (</w:t>
            </w:r>
            <w:proofErr w:type="spellStart"/>
            <w:r w:rsidRPr="00F169D5">
              <w:rPr>
                <w:rFonts w:cs="Arial"/>
              </w:rPr>
              <w:t>ie</w:t>
            </w:r>
            <w:proofErr w:type="spellEnd"/>
            <w:r w:rsidRPr="00F169D5">
              <w:rPr>
                <w:rFonts w:cs="Arial"/>
              </w:rPr>
              <w:t xml:space="preserve"> left side object approaching from behind).</w:t>
            </w:r>
          </w:p>
        </w:tc>
      </w:tr>
      <w:tr w:rsidR="00332093" w:rsidRPr="00F169D5" w14:paraId="434D5E4C"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DF0D463" w14:textId="77777777" w:rsidR="00332093" w:rsidRPr="00F169D5" w:rsidRDefault="00332093">
            <w:pPr>
              <w:spacing w:line="276" w:lineRule="auto"/>
              <w:rPr>
                <w:rFonts w:cs="Arial"/>
              </w:rPr>
            </w:pPr>
            <w:r w:rsidRPr="00F169D5">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14:paraId="6B1083FF" w14:textId="77777777" w:rsidR="00332093" w:rsidRPr="00F169D5" w:rsidRDefault="00332093">
            <w:pPr>
              <w:spacing w:line="276" w:lineRule="auto"/>
              <w:rPr>
                <w:rFonts w:cs="Arial"/>
              </w:rPr>
            </w:pPr>
            <w:r w:rsidRPr="00F169D5">
              <w:rPr>
                <w:rFonts w:cs="Arial"/>
              </w:rPr>
              <w:t xml:space="preserve">This use case post-conditions do not cover non-infotainment modules functions for a Clear Exit Assist warning event like </w:t>
            </w:r>
            <w:proofErr w:type="gramStart"/>
            <w:r w:rsidRPr="00F169D5">
              <w:rPr>
                <w:rFonts w:cs="Arial"/>
              </w:rPr>
              <w:t>cluster controlled</w:t>
            </w:r>
            <w:proofErr w:type="gramEnd"/>
            <w:r w:rsidRPr="00F169D5">
              <w:rPr>
                <w:rFonts w:cs="Arial"/>
              </w:rPr>
              <w:t xml:space="preserve"> chimes, cluster HMI, if doors do or don’t open during object approaching event </w:t>
            </w:r>
            <w:proofErr w:type="spellStart"/>
            <w:r w:rsidRPr="00F169D5">
              <w:rPr>
                <w:rFonts w:cs="Arial"/>
              </w:rPr>
              <w:t>etc</w:t>
            </w:r>
            <w:proofErr w:type="spellEnd"/>
            <w:r w:rsidRPr="00F169D5">
              <w:rPr>
                <w:rFonts w:cs="Arial"/>
              </w:rPr>
              <w:t>…</w:t>
            </w:r>
          </w:p>
          <w:p w14:paraId="73A4CA04" w14:textId="77777777" w:rsidR="00332093" w:rsidRPr="004E0977" w:rsidRDefault="00332093">
            <w:pPr>
              <w:spacing w:line="276" w:lineRule="auto"/>
              <w:rPr>
                <w:rFonts w:cs="Arial"/>
              </w:rPr>
            </w:pPr>
          </w:p>
          <w:p w14:paraId="13E6E960" w14:textId="77777777" w:rsidR="00332093" w:rsidRPr="004E0977" w:rsidRDefault="00332093" w:rsidP="00332093">
            <w:pPr>
              <w:spacing w:line="276" w:lineRule="auto"/>
              <w:rPr>
                <w:rFonts w:cs="Arial"/>
              </w:rPr>
            </w:pPr>
            <w:r w:rsidRPr="004E0977">
              <w:rPr>
                <w:rFonts w:cs="Arial"/>
              </w:rPr>
              <w:t xml:space="preserve">At time this use case was written the clear exit assist power mode timer controlled by the Clear Exit Assist Warning Server </w:t>
            </w:r>
            <w:r w:rsidRPr="00E5425D">
              <w:rPr>
                <w:rFonts w:cs="Arial"/>
              </w:rPr>
              <w:t>was for 3 minutes after ignition OFF.  The Clear Exit Assist Warning Client will display any ClrExitAsstMsgTxt2_D_Rq Clear</w:t>
            </w:r>
            <w:r w:rsidRPr="004E0977">
              <w:rPr>
                <w:rFonts w:cs="Arial"/>
              </w:rPr>
              <w:t xml:space="preserve"> Exit Assist warning it receives while powered up (ex </w:t>
            </w:r>
            <w:proofErr w:type="spellStart"/>
            <w:r w:rsidRPr="004E0977">
              <w:rPr>
                <w:rFonts w:cs="Arial"/>
              </w:rPr>
              <w:t>HMI_HMIMode_St</w:t>
            </w:r>
            <w:proofErr w:type="spellEnd"/>
            <w:r w:rsidRPr="004E0977">
              <w:rPr>
                <w:rFonts w:cs="Arial"/>
              </w:rPr>
              <w:t xml:space="preserve"> = ON, </w:t>
            </w:r>
            <w:proofErr w:type="spellStart"/>
            <w:r w:rsidRPr="004E0977">
              <w:rPr>
                <w:rFonts w:cs="Arial"/>
              </w:rPr>
              <w:t>ClrExitAsstActv_</w:t>
            </w:r>
            <w:r>
              <w:rPr>
                <w:rFonts w:cs="Arial"/>
              </w:rPr>
              <w:t>B</w:t>
            </w:r>
            <w:r w:rsidRPr="004E0977">
              <w:rPr>
                <w:rFonts w:cs="Arial"/>
              </w:rPr>
              <w:t>_Rq</w:t>
            </w:r>
            <w:proofErr w:type="spellEnd"/>
            <w:r w:rsidRPr="004E0977">
              <w:rPr>
                <w:rFonts w:cs="Arial"/>
              </w:rPr>
              <w:t xml:space="preserve"> = </w:t>
            </w:r>
            <w:r>
              <w:rPr>
                <w:rFonts w:cs="Arial"/>
              </w:rPr>
              <w:t>True</w:t>
            </w:r>
            <w:r w:rsidRPr="004E0977">
              <w:rPr>
                <w:rFonts w:cs="Arial"/>
              </w:rPr>
              <w:t>).</w:t>
            </w:r>
          </w:p>
          <w:p w14:paraId="1C93CD56" w14:textId="77777777" w:rsidR="00332093" w:rsidRPr="004E0977" w:rsidRDefault="00332093">
            <w:pPr>
              <w:spacing w:line="276" w:lineRule="auto"/>
              <w:rPr>
                <w:rFonts w:cs="Arial"/>
              </w:rPr>
            </w:pPr>
          </w:p>
          <w:p w14:paraId="6D391E54" w14:textId="77777777" w:rsidR="00332093" w:rsidRPr="00F169D5" w:rsidRDefault="00332093">
            <w:pPr>
              <w:spacing w:line="276" w:lineRule="auto"/>
              <w:rPr>
                <w:rFonts w:cs="Arial"/>
              </w:rPr>
            </w:pPr>
            <w:r w:rsidRPr="00F169D5">
              <w:rPr>
                <w:rFonts w:cs="Arial"/>
              </w:rPr>
              <w:t>The Clear Exit Assist Warning Client only supports the this use case for requirements and sequence diagrams defined in this SPSS or HMI specs.</w:t>
            </w:r>
          </w:p>
        </w:tc>
      </w:tr>
    </w:tbl>
    <w:p w14:paraId="0A27651A" w14:textId="77777777" w:rsidR="00332093" w:rsidRDefault="00332093" w:rsidP="00332093"/>
    <w:p w14:paraId="245E419B" w14:textId="77777777" w:rsidR="00332093" w:rsidRDefault="00332093" w:rsidP="00332093">
      <w:pPr>
        <w:pStyle w:val="Heading5"/>
      </w:pPr>
      <w:r>
        <w:t>VS-UC-REQ-362295/A-No Clear Exit Assist HMI Warning when entering and exiting vehicle with CEA timer expired</w:t>
      </w:r>
    </w:p>
    <w:p w14:paraId="4F07A2C3" w14:textId="77777777" w:rsidR="00537DA9" w:rsidRPr="00537DA9" w:rsidRDefault="00537DA9" w:rsidP="00537DA9"/>
    <w:p w14:paraId="72FBE94E" w14:textId="77777777" w:rsidR="00332093" w:rsidRPr="00AE06BC" w:rsidRDefault="00332093" w:rsidP="00332093"/>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332093" w:rsidRPr="007230F8" w14:paraId="0D0391C0"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53246B4" w14:textId="77777777" w:rsidR="00332093" w:rsidRPr="007230F8" w:rsidRDefault="00332093">
            <w:pPr>
              <w:spacing w:line="276" w:lineRule="auto"/>
              <w:rPr>
                <w:rFonts w:cs="Arial"/>
              </w:rPr>
            </w:pPr>
            <w:r w:rsidRPr="007230F8">
              <w:rPr>
                <w:rFonts w:cs="Arial"/>
                <w:b/>
                <w:bCs/>
              </w:rPr>
              <w:lastRenderedPageBreak/>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4CF3A7D" w14:textId="77777777" w:rsidR="00332093" w:rsidRPr="007230F8" w:rsidRDefault="00332093">
            <w:pPr>
              <w:spacing w:line="276" w:lineRule="auto"/>
              <w:rPr>
                <w:rFonts w:cs="Arial"/>
              </w:rPr>
            </w:pPr>
            <w:r w:rsidRPr="007230F8">
              <w:rPr>
                <w:rFonts w:cs="Arial"/>
              </w:rPr>
              <w:t xml:space="preserve">Vehicle front left seat occupant </w:t>
            </w:r>
          </w:p>
        </w:tc>
      </w:tr>
      <w:tr w:rsidR="00332093" w:rsidRPr="007230F8" w14:paraId="4546C8BA"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CFB1909" w14:textId="77777777" w:rsidR="00332093" w:rsidRPr="007230F8" w:rsidRDefault="00332093">
            <w:pPr>
              <w:spacing w:line="276" w:lineRule="auto"/>
              <w:rPr>
                <w:rFonts w:cs="Arial"/>
              </w:rPr>
            </w:pPr>
            <w:r w:rsidRPr="007230F8">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14:paraId="27FC6781" w14:textId="77777777" w:rsidR="00332093" w:rsidRPr="007230F8" w:rsidRDefault="00332093">
            <w:pPr>
              <w:spacing w:line="276" w:lineRule="auto"/>
              <w:rPr>
                <w:rFonts w:cs="Arial"/>
              </w:rPr>
            </w:pPr>
            <w:r w:rsidRPr="007230F8">
              <w:rPr>
                <w:rFonts w:cs="Arial"/>
              </w:rPr>
              <w:t xml:space="preserve">Vehicle is parked </w:t>
            </w:r>
          </w:p>
          <w:p w14:paraId="191B95A9" w14:textId="77777777" w:rsidR="00332093" w:rsidRPr="007230F8" w:rsidRDefault="00332093">
            <w:pPr>
              <w:spacing w:line="276" w:lineRule="auto"/>
              <w:rPr>
                <w:rFonts w:cs="Arial"/>
              </w:rPr>
            </w:pPr>
            <w:r w:rsidRPr="007230F8">
              <w:rPr>
                <w:rFonts w:cs="Arial"/>
              </w:rPr>
              <w:t xml:space="preserve">Ignition is OFF and Delayed Accessory is Active </w:t>
            </w:r>
          </w:p>
          <w:p w14:paraId="5249270C" w14:textId="77777777" w:rsidR="00332093" w:rsidRPr="007230F8" w:rsidRDefault="00332093">
            <w:pPr>
              <w:spacing w:line="276" w:lineRule="auto"/>
              <w:rPr>
                <w:rFonts w:cs="Arial"/>
              </w:rPr>
            </w:pPr>
            <w:r w:rsidRPr="007230F8">
              <w:rPr>
                <w:rFonts w:cs="Arial"/>
              </w:rPr>
              <w:t>Clear Exit Assist is Enabled</w:t>
            </w:r>
          </w:p>
          <w:p w14:paraId="5B6BC91B" w14:textId="77777777" w:rsidR="00332093" w:rsidRPr="007230F8" w:rsidRDefault="00332093">
            <w:pPr>
              <w:spacing w:line="276" w:lineRule="auto"/>
              <w:rPr>
                <w:rFonts w:cs="Arial"/>
              </w:rPr>
            </w:pPr>
            <w:r w:rsidRPr="007230F8">
              <w:rPr>
                <w:rFonts w:cs="Arial"/>
              </w:rPr>
              <w:t xml:space="preserve">Infotainment </w:t>
            </w:r>
            <w:proofErr w:type="spellStart"/>
            <w:r w:rsidRPr="007230F8">
              <w:rPr>
                <w:rFonts w:cs="Arial"/>
              </w:rPr>
              <w:t>Centerstack</w:t>
            </w:r>
            <w:proofErr w:type="spellEnd"/>
            <w:r w:rsidRPr="007230F8">
              <w:rPr>
                <w:rFonts w:cs="Arial"/>
              </w:rPr>
              <w:t xml:space="preserve"> display HMI module powered on (</w:t>
            </w:r>
            <w:proofErr w:type="spellStart"/>
            <w:r w:rsidRPr="007230F8">
              <w:rPr>
                <w:rFonts w:cs="Arial"/>
              </w:rPr>
              <w:t>ie</w:t>
            </w:r>
            <w:proofErr w:type="spellEnd"/>
            <w:r w:rsidRPr="007230F8">
              <w:rPr>
                <w:rFonts w:cs="Arial"/>
              </w:rPr>
              <w:t xml:space="preserve"> Clear Exit Assist Warning Client)</w:t>
            </w:r>
          </w:p>
          <w:p w14:paraId="510EF12A" w14:textId="77777777" w:rsidR="00332093" w:rsidRPr="007230F8" w:rsidRDefault="00332093">
            <w:pPr>
              <w:spacing w:line="276" w:lineRule="auto"/>
              <w:rPr>
                <w:rFonts w:cs="Arial"/>
              </w:rPr>
            </w:pPr>
            <w:r w:rsidRPr="00A90781">
              <w:rPr>
                <w:rFonts w:cs="Arial"/>
              </w:rPr>
              <w:t>The Clear Exit Assist Warning power mode timer has not expired</w:t>
            </w:r>
          </w:p>
        </w:tc>
      </w:tr>
      <w:tr w:rsidR="00332093" w:rsidRPr="007230F8" w14:paraId="1DD2B3AC"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78F53B3" w14:textId="77777777" w:rsidR="00332093" w:rsidRPr="007230F8" w:rsidRDefault="00332093">
            <w:pPr>
              <w:spacing w:line="276" w:lineRule="auto"/>
              <w:rPr>
                <w:rFonts w:cs="Arial"/>
              </w:rPr>
            </w:pPr>
            <w:r w:rsidRPr="007230F8">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14:paraId="608AC27B" w14:textId="77777777" w:rsidR="00332093" w:rsidRPr="007230F8" w:rsidRDefault="00332093">
            <w:pPr>
              <w:spacing w:line="276" w:lineRule="auto"/>
              <w:rPr>
                <w:rFonts w:cs="Arial"/>
              </w:rPr>
            </w:pPr>
            <w:r w:rsidRPr="007230F8">
              <w:rPr>
                <w:rFonts w:cs="Arial"/>
              </w:rPr>
              <w:t>Person exits the vehicle ending delayed accessory and closes the door</w:t>
            </w:r>
          </w:p>
          <w:p w14:paraId="4653DB53" w14:textId="77777777" w:rsidR="00332093" w:rsidRDefault="00332093">
            <w:pPr>
              <w:spacing w:line="276" w:lineRule="auto"/>
              <w:rPr>
                <w:rFonts w:cs="Arial"/>
              </w:rPr>
            </w:pPr>
          </w:p>
          <w:p w14:paraId="1A11D58C" w14:textId="77777777" w:rsidR="00332093" w:rsidRPr="00A90781" w:rsidRDefault="00332093">
            <w:pPr>
              <w:spacing w:line="276" w:lineRule="auto"/>
              <w:rPr>
                <w:rFonts w:cs="Arial"/>
              </w:rPr>
            </w:pPr>
            <w:r w:rsidRPr="00A90781">
              <w:rPr>
                <w:rFonts w:cs="Arial"/>
              </w:rPr>
              <w:t>The Clear Exit Assist Warning power mode timer expires</w:t>
            </w:r>
          </w:p>
          <w:p w14:paraId="393A1FE5" w14:textId="77777777" w:rsidR="00332093" w:rsidRPr="007230F8" w:rsidRDefault="00332093">
            <w:pPr>
              <w:spacing w:line="276" w:lineRule="auto"/>
              <w:rPr>
                <w:rFonts w:cs="Arial"/>
              </w:rPr>
            </w:pPr>
          </w:p>
          <w:p w14:paraId="05E66B56" w14:textId="77777777" w:rsidR="00332093" w:rsidRPr="007230F8" w:rsidRDefault="00332093">
            <w:pPr>
              <w:spacing w:line="276" w:lineRule="auto"/>
              <w:rPr>
                <w:rFonts w:cs="Arial"/>
              </w:rPr>
            </w:pPr>
            <w:r w:rsidRPr="007230F8">
              <w:rPr>
                <w:rFonts w:cs="Arial"/>
              </w:rPr>
              <w:t>Person re-enters the vehicle to the front left seat and closes the door</w:t>
            </w:r>
          </w:p>
          <w:p w14:paraId="73B07F3B" w14:textId="77777777" w:rsidR="00332093" w:rsidRPr="007230F8" w:rsidRDefault="00332093">
            <w:pPr>
              <w:spacing w:line="276" w:lineRule="auto"/>
              <w:rPr>
                <w:rFonts w:cs="Arial"/>
              </w:rPr>
            </w:pPr>
          </w:p>
          <w:p w14:paraId="550DF517" w14:textId="77777777" w:rsidR="00332093" w:rsidRPr="007230F8" w:rsidRDefault="00332093">
            <w:pPr>
              <w:spacing w:line="276" w:lineRule="auto"/>
              <w:rPr>
                <w:rFonts w:cs="Arial"/>
              </w:rPr>
            </w:pPr>
            <w:r w:rsidRPr="007230F8">
              <w:rPr>
                <w:rFonts w:cs="Arial"/>
              </w:rPr>
              <w:t>Road object is approaching the left door zone from behind.</w:t>
            </w:r>
          </w:p>
          <w:p w14:paraId="13805A89" w14:textId="77777777" w:rsidR="00332093" w:rsidRPr="007230F8" w:rsidRDefault="00332093">
            <w:pPr>
              <w:spacing w:line="276" w:lineRule="auto"/>
              <w:rPr>
                <w:rFonts w:cs="Arial"/>
              </w:rPr>
            </w:pPr>
          </w:p>
          <w:p w14:paraId="3E1DF1D1" w14:textId="77777777" w:rsidR="00332093" w:rsidRPr="007230F8" w:rsidRDefault="00332093">
            <w:pPr>
              <w:spacing w:line="276" w:lineRule="auto"/>
              <w:rPr>
                <w:rFonts w:cs="Arial"/>
              </w:rPr>
            </w:pPr>
            <w:r w:rsidRPr="007230F8">
              <w:rPr>
                <w:rFonts w:cs="Arial"/>
              </w:rPr>
              <w:t>Front left seat occupant pulls inner door handle.</w:t>
            </w:r>
          </w:p>
        </w:tc>
      </w:tr>
      <w:tr w:rsidR="00332093" w:rsidRPr="007230F8" w14:paraId="572F2CD2"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74391AC" w14:textId="77777777" w:rsidR="00332093" w:rsidRPr="007230F8" w:rsidRDefault="00332093">
            <w:pPr>
              <w:spacing w:line="276" w:lineRule="auto"/>
              <w:rPr>
                <w:rFonts w:cs="Arial"/>
              </w:rPr>
            </w:pPr>
            <w:r w:rsidRPr="007230F8">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14:paraId="36383233" w14:textId="77777777" w:rsidR="00332093" w:rsidRPr="007230F8" w:rsidRDefault="00332093">
            <w:pPr>
              <w:spacing w:line="276" w:lineRule="auto"/>
              <w:rPr>
                <w:rFonts w:cs="Arial"/>
              </w:rPr>
            </w:pPr>
            <w:r w:rsidRPr="007230F8">
              <w:rPr>
                <w:rFonts w:cs="Arial"/>
              </w:rPr>
              <w:t xml:space="preserve">The Infotainment </w:t>
            </w:r>
            <w:proofErr w:type="spellStart"/>
            <w:r w:rsidRPr="007230F8">
              <w:rPr>
                <w:rFonts w:cs="Arial"/>
              </w:rPr>
              <w:t>Centerstack</w:t>
            </w:r>
            <w:proofErr w:type="spellEnd"/>
            <w:r w:rsidRPr="007230F8">
              <w:rPr>
                <w:rFonts w:cs="Arial"/>
              </w:rPr>
              <w:t xml:space="preserve"> display HMI module</w:t>
            </w:r>
            <w:r>
              <w:rPr>
                <w:rFonts w:cs="Arial"/>
              </w:rPr>
              <w:t xml:space="preserve"> does not remain</w:t>
            </w:r>
            <w:r w:rsidRPr="007230F8">
              <w:rPr>
                <w:rFonts w:cs="Arial"/>
              </w:rPr>
              <w:t xml:space="preserve"> powered up with Delayed Accessory OFF.</w:t>
            </w:r>
          </w:p>
          <w:p w14:paraId="24EAA9A4" w14:textId="77777777" w:rsidR="00332093" w:rsidRPr="007230F8" w:rsidRDefault="00332093">
            <w:pPr>
              <w:spacing w:line="276" w:lineRule="auto"/>
              <w:rPr>
                <w:rFonts w:cs="Arial"/>
              </w:rPr>
            </w:pPr>
          </w:p>
          <w:p w14:paraId="597ACD9F" w14:textId="77777777" w:rsidR="00332093" w:rsidRPr="007230F8" w:rsidRDefault="00332093">
            <w:pPr>
              <w:spacing w:line="276" w:lineRule="auto"/>
              <w:rPr>
                <w:rFonts w:cs="Arial"/>
              </w:rPr>
            </w:pPr>
            <w:r w:rsidRPr="007230F8">
              <w:rPr>
                <w:rFonts w:cs="Arial"/>
              </w:rPr>
              <w:t xml:space="preserve">The </w:t>
            </w:r>
            <w:proofErr w:type="spellStart"/>
            <w:r w:rsidRPr="007230F8">
              <w:rPr>
                <w:rFonts w:cs="Arial"/>
              </w:rPr>
              <w:t>Centerstack</w:t>
            </w:r>
            <w:proofErr w:type="spellEnd"/>
            <w:r w:rsidRPr="007230F8">
              <w:rPr>
                <w:rFonts w:cs="Arial"/>
              </w:rPr>
              <w:t xml:space="preserve"> HMI warning is</w:t>
            </w:r>
            <w:r>
              <w:rPr>
                <w:rFonts w:cs="Arial"/>
              </w:rPr>
              <w:t xml:space="preserve"> not</w:t>
            </w:r>
            <w:r w:rsidRPr="007230F8">
              <w:rPr>
                <w:rFonts w:cs="Arial"/>
              </w:rPr>
              <w:t xml:space="preserve"> updated for the object approaching from rear left (</w:t>
            </w:r>
            <w:proofErr w:type="spellStart"/>
            <w:r w:rsidRPr="007230F8">
              <w:rPr>
                <w:rFonts w:cs="Arial"/>
              </w:rPr>
              <w:t>ie</w:t>
            </w:r>
            <w:proofErr w:type="spellEnd"/>
            <w:r w:rsidRPr="007230F8">
              <w:rPr>
                <w:rFonts w:cs="Arial"/>
              </w:rPr>
              <w:t xml:space="preserve"> left side object approaching from behind).</w:t>
            </w:r>
          </w:p>
        </w:tc>
      </w:tr>
      <w:tr w:rsidR="00332093" w:rsidRPr="007230F8" w14:paraId="375CA24F"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7D748E2" w14:textId="77777777" w:rsidR="00332093" w:rsidRPr="007230F8" w:rsidRDefault="00332093">
            <w:pPr>
              <w:spacing w:line="276" w:lineRule="auto"/>
              <w:rPr>
                <w:rFonts w:cs="Arial"/>
              </w:rPr>
            </w:pPr>
            <w:r w:rsidRPr="007230F8">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14:paraId="2913E2B7" w14:textId="77777777" w:rsidR="00332093" w:rsidRPr="00203DE5" w:rsidRDefault="00332093">
            <w:pPr>
              <w:spacing w:line="276" w:lineRule="auto"/>
              <w:rPr>
                <w:rFonts w:cs="Arial"/>
              </w:rPr>
            </w:pPr>
            <w:r w:rsidRPr="007230F8">
              <w:rPr>
                <w:rFonts w:cs="Arial"/>
              </w:rPr>
              <w:t xml:space="preserve">This use case post-conditions do not cover non-infotainment modules functions for a Clear Exit Assist warning event like </w:t>
            </w:r>
            <w:proofErr w:type="gramStart"/>
            <w:r w:rsidRPr="007230F8">
              <w:rPr>
                <w:rFonts w:cs="Arial"/>
              </w:rPr>
              <w:t>cluster controlled</w:t>
            </w:r>
            <w:proofErr w:type="gramEnd"/>
            <w:r w:rsidRPr="007230F8">
              <w:rPr>
                <w:rFonts w:cs="Arial"/>
              </w:rPr>
              <w:t xml:space="preserve"> chimes, cluster HMI, if doors do or don’t open </w:t>
            </w:r>
            <w:r w:rsidRPr="00203DE5">
              <w:rPr>
                <w:rFonts w:cs="Arial"/>
              </w:rPr>
              <w:t xml:space="preserve">during object approaching event </w:t>
            </w:r>
            <w:proofErr w:type="spellStart"/>
            <w:r w:rsidRPr="00203DE5">
              <w:rPr>
                <w:rFonts w:cs="Arial"/>
              </w:rPr>
              <w:t>etc</w:t>
            </w:r>
            <w:proofErr w:type="spellEnd"/>
            <w:r w:rsidRPr="00203DE5">
              <w:rPr>
                <w:rFonts w:cs="Arial"/>
              </w:rPr>
              <w:t>…</w:t>
            </w:r>
          </w:p>
          <w:p w14:paraId="7AED4D6F" w14:textId="77777777" w:rsidR="00332093" w:rsidRPr="00203DE5" w:rsidRDefault="00332093">
            <w:pPr>
              <w:spacing w:line="276" w:lineRule="auto"/>
              <w:rPr>
                <w:rFonts w:cs="Arial"/>
              </w:rPr>
            </w:pPr>
          </w:p>
          <w:p w14:paraId="7CC09C0C" w14:textId="77777777" w:rsidR="00332093" w:rsidRPr="00203DE5" w:rsidRDefault="00332093" w:rsidP="00332093">
            <w:pPr>
              <w:spacing w:line="276" w:lineRule="auto"/>
              <w:rPr>
                <w:rFonts w:cs="Arial"/>
              </w:rPr>
            </w:pPr>
            <w:r w:rsidRPr="00203DE5">
              <w:rPr>
                <w:rFonts w:cs="Arial"/>
              </w:rPr>
              <w:t xml:space="preserve">At time this use case was </w:t>
            </w:r>
            <w:r w:rsidRPr="004E6210">
              <w:rPr>
                <w:rFonts w:cs="Arial"/>
              </w:rPr>
              <w:t xml:space="preserve">written the clear exit assist power mode timer controlled by the Clear Exit Assist Warning Server was for 3 minutes after ignition OFF.  The Clear Exit Assist Warning Client will display any ClrExitAsstMsgTxt2_D_Rq Clear Exit Assist warning it receives while powered up (ex </w:t>
            </w:r>
            <w:proofErr w:type="spellStart"/>
            <w:r w:rsidRPr="004E6210">
              <w:rPr>
                <w:rFonts w:cs="Arial"/>
              </w:rPr>
              <w:t>HMI_HMIMode</w:t>
            </w:r>
            <w:r w:rsidRPr="00203DE5">
              <w:rPr>
                <w:rFonts w:cs="Arial"/>
              </w:rPr>
              <w:t>_St</w:t>
            </w:r>
            <w:proofErr w:type="spellEnd"/>
            <w:r w:rsidRPr="00203DE5">
              <w:rPr>
                <w:rFonts w:cs="Arial"/>
              </w:rPr>
              <w:t xml:space="preserve"> = ON, </w:t>
            </w:r>
            <w:proofErr w:type="spellStart"/>
            <w:r w:rsidRPr="00203DE5">
              <w:rPr>
                <w:rFonts w:cs="Arial"/>
              </w:rPr>
              <w:t>ClrExitAsstActv_</w:t>
            </w:r>
            <w:r>
              <w:rPr>
                <w:rFonts w:cs="Arial"/>
              </w:rPr>
              <w:t>B</w:t>
            </w:r>
            <w:r w:rsidRPr="00203DE5">
              <w:rPr>
                <w:rFonts w:cs="Arial"/>
              </w:rPr>
              <w:t>_Rq</w:t>
            </w:r>
            <w:proofErr w:type="spellEnd"/>
            <w:r w:rsidRPr="00203DE5">
              <w:rPr>
                <w:rFonts w:cs="Arial"/>
              </w:rPr>
              <w:t xml:space="preserve"> = </w:t>
            </w:r>
            <w:r>
              <w:rPr>
                <w:rFonts w:cs="Arial"/>
              </w:rPr>
              <w:t>True</w:t>
            </w:r>
            <w:r w:rsidRPr="00203DE5">
              <w:rPr>
                <w:rFonts w:cs="Arial"/>
              </w:rPr>
              <w:t>).</w:t>
            </w:r>
          </w:p>
          <w:p w14:paraId="042F7AF7" w14:textId="77777777" w:rsidR="00332093" w:rsidRPr="00203DE5" w:rsidRDefault="00332093">
            <w:pPr>
              <w:spacing w:line="276" w:lineRule="auto"/>
              <w:rPr>
                <w:rFonts w:cs="Arial"/>
              </w:rPr>
            </w:pPr>
          </w:p>
          <w:p w14:paraId="2C8CF9EC" w14:textId="77777777" w:rsidR="00332093" w:rsidRPr="007230F8" w:rsidRDefault="00332093">
            <w:pPr>
              <w:spacing w:line="276" w:lineRule="auto"/>
              <w:rPr>
                <w:rFonts w:cs="Arial"/>
              </w:rPr>
            </w:pPr>
            <w:r w:rsidRPr="007230F8">
              <w:rPr>
                <w:rFonts w:cs="Arial"/>
              </w:rPr>
              <w:t>The Clear Exit Assist Warning Client only supports the this use case for requirements and sequence diagrams defined in this SPSS or HMI specs.</w:t>
            </w:r>
          </w:p>
        </w:tc>
      </w:tr>
    </w:tbl>
    <w:p w14:paraId="77CB86CA" w14:textId="77777777" w:rsidR="00332093" w:rsidRDefault="00332093" w:rsidP="00332093"/>
    <w:p w14:paraId="55FEE845" w14:textId="77777777" w:rsidR="00332093" w:rsidRDefault="00332093" w:rsidP="00332093">
      <w:pPr>
        <w:pStyle w:val="Heading4"/>
      </w:pPr>
      <w:r>
        <w:t>Interface Requirements</w:t>
      </w:r>
    </w:p>
    <w:p w14:paraId="2F2186B2" w14:textId="77777777" w:rsidR="00332093" w:rsidRDefault="00332093" w:rsidP="00332093">
      <w:pPr>
        <w:pStyle w:val="Heading5"/>
      </w:pPr>
      <w:r w:rsidRPr="00B9479B">
        <w:t>MD-REQ-359587/A-ClrExitAsstMsgTxt2_D_Rq</w:t>
      </w:r>
    </w:p>
    <w:p w14:paraId="34391628" w14:textId="77777777" w:rsidR="00332093" w:rsidRDefault="00332093" w:rsidP="00332093">
      <w:pPr>
        <w:rPr>
          <w:rFonts w:cs="Arial"/>
        </w:rPr>
      </w:pPr>
      <w:r>
        <w:rPr>
          <w:rFonts w:cs="Arial"/>
        </w:rPr>
        <w:t>Message Type: Request</w:t>
      </w:r>
    </w:p>
    <w:p w14:paraId="0D13DEEA" w14:textId="77777777" w:rsidR="00332093" w:rsidRDefault="00332093" w:rsidP="00332093">
      <w:pPr>
        <w:rPr>
          <w:rFonts w:cs="Arial"/>
        </w:rPr>
      </w:pPr>
    </w:p>
    <w:p w14:paraId="4E5B7D71" w14:textId="77777777" w:rsidR="00332093" w:rsidRDefault="00332093" w:rsidP="00332093">
      <w:pPr>
        <w:widowControl w:val="0"/>
        <w:adjustRightInd w:val="0"/>
        <w:rPr>
          <w:rFonts w:cs="Arial"/>
        </w:rPr>
      </w:pPr>
      <w:r>
        <w:rPr>
          <w:rFonts w:cs="Arial"/>
        </w:rPr>
        <w:t>Request signal from the Clear Exit Assist Warning Server to the Clear Exit Assist Warning Client to display the warning HMI</w:t>
      </w:r>
    </w:p>
    <w:p w14:paraId="26E82800" w14:textId="77777777" w:rsidR="00332093" w:rsidRDefault="00332093" w:rsidP="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3690"/>
        <w:gridCol w:w="990"/>
        <w:gridCol w:w="1699"/>
      </w:tblGrid>
      <w:tr w:rsidR="00332093" w14:paraId="5F33156E" w14:textId="77777777" w:rsidTr="00332093">
        <w:trPr>
          <w:jc w:val="center"/>
        </w:trPr>
        <w:tc>
          <w:tcPr>
            <w:tcW w:w="3235" w:type="dxa"/>
            <w:tcBorders>
              <w:top w:val="single" w:sz="4" w:space="0" w:color="auto"/>
              <w:left w:val="single" w:sz="4" w:space="0" w:color="auto"/>
              <w:bottom w:val="single" w:sz="4" w:space="0" w:color="auto"/>
              <w:right w:val="single" w:sz="4" w:space="0" w:color="auto"/>
            </w:tcBorders>
            <w:hideMark/>
          </w:tcPr>
          <w:p w14:paraId="33535A92" w14:textId="77777777" w:rsidR="00332093" w:rsidRDefault="00332093">
            <w:pPr>
              <w:spacing w:line="276" w:lineRule="auto"/>
              <w:rPr>
                <w:rFonts w:cs="Arial"/>
                <w:b/>
              </w:rPr>
            </w:pPr>
            <w:r>
              <w:rPr>
                <w:rFonts w:cs="Arial"/>
                <w:b/>
              </w:rPr>
              <w:t>Logical Signal Name</w:t>
            </w:r>
          </w:p>
        </w:tc>
        <w:tc>
          <w:tcPr>
            <w:tcW w:w="3690" w:type="dxa"/>
            <w:tcBorders>
              <w:top w:val="single" w:sz="4" w:space="0" w:color="auto"/>
              <w:left w:val="single" w:sz="4" w:space="0" w:color="auto"/>
              <w:bottom w:val="single" w:sz="4" w:space="0" w:color="auto"/>
              <w:right w:val="single" w:sz="4" w:space="0" w:color="auto"/>
            </w:tcBorders>
            <w:hideMark/>
          </w:tcPr>
          <w:p w14:paraId="1FC67353" w14:textId="77777777" w:rsidR="00332093" w:rsidRDefault="00332093">
            <w:pPr>
              <w:spacing w:line="276" w:lineRule="auto"/>
              <w:rPr>
                <w:rFonts w:cs="Arial"/>
                <w:b/>
              </w:rPr>
            </w:pPr>
            <w:r>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1B42FA4A" w14:textId="77777777" w:rsidR="00332093" w:rsidRDefault="00332093">
            <w:pPr>
              <w:spacing w:line="276" w:lineRule="auto"/>
              <w:rPr>
                <w:rFonts w:cs="Arial"/>
                <w:b/>
              </w:rPr>
            </w:pPr>
            <w:r>
              <w:rPr>
                <w:rFonts w:cs="Arial"/>
                <w:b/>
              </w:rPr>
              <w:t>Value</w:t>
            </w:r>
          </w:p>
        </w:tc>
        <w:tc>
          <w:tcPr>
            <w:tcW w:w="1699" w:type="dxa"/>
            <w:tcBorders>
              <w:top w:val="single" w:sz="4" w:space="0" w:color="auto"/>
              <w:left w:val="single" w:sz="4" w:space="0" w:color="auto"/>
              <w:bottom w:val="single" w:sz="4" w:space="0" w:color="auto"/>
              <w:right w:val="single" w:sz="4" w:space="0" w:color="auto"/>
            </w:tcBorders>
            <w:hideMark/>
          </w:tcPr>
          <w:p w14:paraId="7388B921" w14:textId="77777777" w:rsidR="00332093" w:rsidRDefault="00332093">
            <w:pPr>
              <w:spacing w:line="276" w:lineRule="auto"/>
              <w:rPr>
                <w:rFonts w:cs="Arial"/>
                <w:b/>
              </w:rPr>
            </w:pPr>
            <w:r>
              <w:rPr>
                <w:rFonts w:cs="Arial"/>
                <w:b/>
              </w:rPr>
              <w:t>Description</w:t>
            </w:r>
          </w:p>
        </w:tc>
      </w:tr>
      <w:tr w:rsidR="00332093" w14:paraId="17B9A75E" w14:textId="77777777" w:rsidTr="00332093">
        <w:trPr>
          <w:jc w:val="center"/>
        </w:trPr>
        <w:tc>
          <w:tcPr>
            <w:tcW w:w="3235" w:type="dxa"/>
            <w:vMerge w:val="restart"/>
            <w:tcBorders>
              <w:top w:val="single" w:sz="4" w:space="0" w:color="auto"/>
              <w:left w:val="single" w:sz="4" w:space="0" w:color="auto"/>
              <w:right w:val="single" w:sz="4" w:space="0" w:color="auto"/>
            </w:tcBorders>
          </w:tcPr>
          <w:p w14:paraId="45CA1346" w14:textId="77777777" w:rsidR="00332093" w:rsidRDefault="00332093">
            <w:pPr>
              <w:spacing w:line="276" w:lineRule="auto"/>
              <w:rPr>
                <w:rFonts w:cs="Arial"/>
              </w:rPr>
            </w:pPr>
          </w:p>
          <w:p w14:paraId="745236FF" w14:textId="77777777" w:rsidR="00332093" w:rsidRDefault="00332093">
            <w:pPr>
              <w:spacing w:line="256" w:lineRule="auto"/>
            </w:pPr>
          </w:p>
          <w:p w14:paraId="1114DB49" w14:textId="77777777" w:rsidR="00332093" w:rsidRDefault="00332093">
            <w:pPr>
              <w:spacing w:line="256" w:lineRule="auto"/>
            </w:pPr>
          </w:p>
          <w:p w14:paraId="682D42BA" w14:textId="77777777" w:rsidR="00332093" w:rsidRDefault="00332093">
            <w:pPr>
              <w:spacing w:line="256" w:lineRule="auto"/>
            </w:pPr>
          </w:p>
          <w:p w14:paraId="2B65D727" w14:textId="77777777" w:rsidR="00332093" w:rsidRDefault="00332093">
            <w:pPr>
              <w:spacing w:line="256" w:lineRule="auto"/>
            </w:pPr>
          </w:p>
          <w:p w14:paraId="7CFBB720" w14:textId="77777777" w:rsidR="00332093" w:rsidRDefault="00332093">
            <w:pPr>
              <w:spacing w:line="276" w:lineRule="auto"/>
              <w:rPr>
                <w:rFonts w:cs="Arial"/>
              </w:rPr>
            </w:pPr>
            <w:r>
              <w:t>ClrExitAsstMsgTxt2_D_Rq</w:t>
            </w:r>
          </w:p>
        </w:tc>
        <w:tc>
          <w:tcPr>
            <w:tcW w:w="3690" w:type="dxa"/>
            <w:tcBorders>
              <w:top w:val="single" w:sz="4" w:space="0" w:color="auto"/>
              <w:left w:val="single" w:sz="4" w:space="0" w:color="auto"/>
              <w:bottom w:val="single" w:sz="4" w:space="0" w:color="auto"/>
              <w:right w:val="single" w:sz="4" w:space="0" w:color="auto"/>
            </w:tcBorders>
            <w:hideMark/>
          </w:tcPr>
          <w:p w14:paraId="5FAD3D29" w14:textId="77777777" w:rsidR="00332093" w:rsidRDefault="00332093">
            <w:pPr>
              <w:spacing w:line="254" w:lineRule="auto"/>
              <w:rPr>
                <w:rFonts w:cs="Arial"/>
              </w:rPr>
            </w:pPr>
            <w:r>
              <w:rPr>
                <w:rFonts w:cs="Arial"/>
              </w:rPr>
              <w:t>No Info / No Warning</w:t>
            </w:r>
          </w:p>
        </w:tc>
        <w:tc>
          <w:tcPr>
            <w:tcW w:w="990" w:type="dxa"/>
            <w:tcBorders>
              <w:top w:val="single" w:sz="4" w:space="0" w:color="auto"/>
              <w:left w:val="single" w:sz="4" w:space="0" w:color="auto"/>
              <w:bottom w:val="single" w:sz="4" w:space="0" w:color="auto"/>
              <w:right w:val="single" w:sz="4" w:space="0" w:color="auto"/>
            </w:tcBorders>
            <w:hideMark/>
          </w:tcPr>
          <w:p w14:paraId="14103586" w14:textId="77777777" w:rsidR="00332093" w:rsidRDefault="00332093">
            <w:pPr>
              <w:spacing w:line="254" w:lineRule="auto"/>
              <w:rPr>
                <w:rFonts w:cs="Arial"/>
              </w:rPr>
            </w:pPr>
            <w:r>
              <w:rPr>
                <w:rFonts w:cs="Arial"/>
              </w:rPr>
              <w:t>0x0</w:t>
            </w:r>
          </w:p>
        </w:tc>
        <w:tc>
          <w:tcPr>
            <w:tcW w:w="1699" w:type="dxa"/>
            <w:tcBorders>
              <w:top w:val="single" w:sz="4" w:space="0" w:color="auto"/>
              <w:left w:val="single" w:sz="4" w:space="0" w:color="auto"/>
              <w:bottom w:val="single" w:sz="4" w:space="0" w:color="auto"/>
              <w:right w:val="single" w:sz="4" w:space="0" w:color="auto"/>
            </w:tcBorders>
            <w:vAlign w:val="center"/>
          </w:tcPr>
          <w:p w14:paraId="4CE2112C" w14:textId="77777777" w:rsidR="00332093" w:rsidRDefault="00332093">
            <w:pPr>
              <w:autoSpaceDE w:val="0"/>
              <w:autoSpaceDN w:val="0"/>
              <w:adjustRightInd w:val="0"/>
              <w:spacing w:line="276" w:lineRule="auto"/>
              <w:rPr>
                <w:rFonts w:cs="Arial"/>
              </w:rPr>
            </w:pPr>
          </w:p>
        </w:tc>
      </w:tr>
      <w:tr w:rsidR="00332093" w14:paraId="68CABDAD" w14:textId="77777777" w:rsidTr="00332093">
        <w:trPr>
          <w:trHeight w:val="314"/>
          <w:jc w:val="center"/>
        </w:trPr>
        <w:tc>
          <w:tcPr>
            <w:tcW w:w="3235" w:type="dxa"/>
            <w:vMerge/>
            <w:tcBorders>
              <w:left w:val="single" w:sz="4" w:space="0" w:color="auto"/>
              <w:right w:val="single" w:sz="4" w:space="0" w:color="auto"/>
            </w:tcBorders>
            <w:vAlign w:val="center"/>
            <w:hideMark/>
          </w:tcPr>
          <w:p w14:paraId="48568795"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hideMark/>
          </w:tcPr>
          <w:p w14:paraId="3A9C2F14" w14:textId="77777777" w:rsidR="00332093" w:rsidRDefault="00332093" w:rsidP="00332093">
            <w:pPr>
              <w:spacing w:line="254" w:lineRule="auto"/>
              <w:rPr>
                <w:rFonts w:cs="Arial"/>
              </w:rPr>
            </w:pPr>
            <w:r>
              <w:rPr>
                <w:rFonts w:cs="Arial"/>
              </w:rPr>
              <w:t>Rear Left</w:t>
            </w:r>
          </w:p>
        </w:tc>
        <w:tc>
          <w:tcPr>
            <w:tcW w:w="990" w:type="dxa"/>
            <w:tcBorders>
              <w:top w:val="single" w:sz="4" w:space="0" w:color="auto"/>
              <w:left w:val="single" w:sz="4" w:space="0" w:color="auto"/>
              <w:bottom w:val="single" w:sz="4" w:space="0" w:color="auto"/>
              <w:right w:val="single" w:sz="4" w:space="0" w:color="auto"/>
            </w:tcBorders>
            <w:hideMark/>
          </w:tcPr>
          <w:p w14:paraId="14C6E4D7" w14:textId="77777777" w:rsidR="00332093" w:rsidRDefault="00332093">
            <w:pPr>
              <w:spacing w:line="254" w:lineRule="auto"/>
              <w:rPr>
                <w:rFonts w:cs="Arial"/>
              </w:rPr>
            </w:pPr>
            <w:r>
              <w:rPr>
                <w:rFonts w:cs="Arial"/>
              </w:rPr>
              <w:t>0x1</w:t>
            </w:r>
          </w:p>
        </w:tc>
        <w:tc>
          <w:tcPr>
            <w:tcW w:w="1699" w:type="dxa"/>
            <w:tcBorders>
              <w:top w:val="single" w:sz="4" w:space="0" w:color="auto"/>
              <w:left w:val="single" w:sz="4" w:space="0" w:color="auto"/>
              <w:bottom w:val="single" w:sz="4" w:space="0" w:color="auto"/>
              <w:right w:val="single" w:sz="4" w:space="0" w:color="auto"/>
            </w:tcBorders>
          </w:tcPr>
          <w:p w14:paraId="2D45C607" w14:textId="77777777" w:rsidR="00332093" w:rsidRDefault="00332093">
            <w:pPr>
              <w:spacing w:line="276" w:lineRule="auto"/>
              <w:rPr>
                <w:rFonts w:cs="Arial"/>
              </w:rPr>
            </w:pPr>
          </w:p>
        </w:tc>
      </w:tr>
      <w:tr w:rsidR="00332093" w14:paraId="60AD5B14" w14:textId="77777777" w:rsidTr="00332093">
        <w:trPr>
          <w:trHeight w:val="314"/>
          <w:jc w:val="center"/>
        </w:trPr>
        <w:tc>
          <w:tcPr>
            <w:tcW w:w="3235" w:type="dxa"/>
            <w:vMerge/>
            <w:tcBorders>
              <w:left w:val="single" w:sz="4" w:space="0" w:color="auto"/>
              <w:right w:val="single" w:sz="4" w:space="0" w:color="auto"/>
            </w:tcBorders>
            <w:vAlign w:val="center"/>
            <w:hideMark/>
          </w:tcPr>
          <w:p w14:paraId="44DB8C76"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hideMark/>
          </w:tcPr>
          <w:p w14:paraId="35A852F3" w14:textId="77777777" w:rsidR="00332093" w:rsidRDefault="00332093">
            <w:pPr>
              <w:spacing w:line="254" w:lineRule="auto"/>
              <w:rPr>
                <w:rFonts w:cs="Arial"/>
              </w:rPr>
            </w:pPr>
            <w:r>
              <w:rPr>
                <w:rFonts w:cs="Arial"/>
              </w:rPr>
              <w:t>Rear Right</w:t>
            </w:r>
          </w:p>
        </w:tc>
        <w:tc>
          <w:tcPr>
            <w:tcW w:w="990" w:type="dxa"/>
            <w:tcBorders>
              <w:top w:val="single" w:sz="4" w:space="0" w:color="auto"/>
              <w:left w:val="single" w:sz="4" w:space="0" w:color="auto"/>
              <w:bottom w:val="single" w:sz="4" w:space="0" w:color="auto"/>
              <w:right w:val="single" w:sz="4" w:space="0" w:color="auto"/>
            </w:tcBorders>
            <w:hideMark/>
          </w:tcPr>
          <w:p w14:paraId="15830414" w14:textId="77777777" w:rsidR="00332093" w:rsidRDefault="00332093">
            <w:pPr>
              <w:spacing w:line="254" w:lineRule="auto"/>
              <w:rPr>
                <w:rFonts w:cs="Arial"/>
              </w:rPr>
            </w:pPr>
            <w:r>
              <w:rPr>
                <w:rFonts w:cs="Arial"/>
              </w:rPr>
              <w:t>0x2</w:t>
            </w:r>
          </w:p>
        </w:tc>
        <w:tc>
          <w:tcPr>
            <w:tcW w:w="1699" w:type="dxa"/>
            <w:tcBorders>
              <w:top w:val="single" w:sz="4" w:space="0" w:color="auto"/>
              <w:left w:val="single" w:sz="4" w:space="0" w:color="auto"/>
              <w:bottom w:val="single" w:sz="4" w:space="0" w:color="auto"/>
              <w:right w:val="single" w:sz="4" w:space="0" w:color="auto"/>
            </w:tcBorders>
          </w:tcPr>
          <w:p w14:paraId="5E4037E6" w14:textId="77777777" w:rsidR="00332093" w:rsidRDefault="00332093">
            <w:pPr>
              <w:spacing w:line="276" w:lineRule="auto"/>
              <w:rPr>
                <w:rFonts w:cs="Arial"/>
              </w:rPr>
            </w:pPr>
          </w:p>
        </w:tc>
      </w:tr>
      <w:tr w:rsidR="00332093" w14:paraId="101D7E11" w14:textId="77777777" w:rsidTr="00332093">
        <w:trPr>
          <w:trHeight w:val="314"/>
          <w:jc w:val="center"/>
        </w:trPr>
        <w:tc>
          <w:tcPr>
            <w:tcW w:w="3235" w:type="dxa"/>
            <w:vMerge/>
            <w:tcBorders>
              <w:left w:val="single" w:sz="4" w:space="0" w:color="auto"/>
              <w:right w:val="single" w:sz="4" w:space="0" w:color="auto"/>
            </w:tcBorders>
            <w:vAlign w:val="center"/>
          </w:tcPr>
          <w:p w14:paraId="758BF703"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14:paraId="15902BBF" w14:textId="77777777" w:rsidR="00332093" w:rsidRDefault="00332093">
            <w:pPr>
              <w:spacing w:line="254" w:lineRule="auto"/>
              <w:rPr>
                <w:rFonts w:cs="Arial"/>
              </w:rPr>
            </w:pPr>
            <w:r>
              <w:rPr>
                <w:rFonts w:cs="Arial"/>
              </w:rPr>
              <w:t>Front Left</w:t>
            </w:r>
          </w:p>
        </w:tc>
        <w:tc>
          <w:tcPr>
            <w:tcW w:w="990" w:type="dxa"/>
            <w:tcBorders>
              <w:top w:val="single" w:sz="4" w:space="0" w:color="auto"/>
              <w:left w:val="single" w:sz="4" w:space="0" w:color="auto"/>
              <w:bottom w:val="single" w:sz="4" w:space="0" w:color="auto"/>
              <w:right w:val="single" w:sz="4" w:space="0" w:color="auto"/>
            </w:tcBorders>
          </w:tcPr>
          <w:p w14:paraId="56EB0964" w14:textId="77777777" w:rsidR="00332093" w:rsidRDefault="00332093">
            <w:pPr>
              <w:spacing w:line="254" w:lineRule="auto"/>
              <w:rPr>
                <w:rFonts w:cs="Arial"/>
              </w:rPr>
            </w:pPr>
            <w:r>
              <w:rPr>
                <w:rFonts w:cs="Arial"/>
              </w:rPr>
              <w:t>0x3</w:t>
            </w:r>
          </w:p>
        </w:tc>
        <w:tc>
          <w:tcPr>
            <w:tcW w:w="1699" w:type="dxa"/>
            <w:tcBorders>
              <w:top w:val="single" w:sz="4" w:space="0" w:color="auto"/>
              <w:left w:val="single" w:sz="4" w:space="0" w:color="auto"/>
              <w:bottom w:val="single" w:sz="4" w:space="0" w:color="auto"/>
              <w:right w:val="single" w:sz="4" w:space="0" w:color="auto"/>
            </w:tcBorders>
          </w:tcPr>
          <w:p w14:paraId="11D4145A" w14:textId="77777777" w:rsidR="00332093" w:rsidRDefault="00332093">
            <w:pPr>
              <w:spacing w:line="276" w:lineRule="auto"/>
              <w:rPr>
                <w:rFonts w:cs="Arial"/>
              </w:rPr>
            </w:pPr>
          </w:p>
        </w:tc>
      </w:tr>
      <w:tr w:rsidR="00332093" w14:paraId="60935163" w14:textId="77777777" w:rsidTr="00332093">
        <w:trPr>
          <w:trHeight w:val="314"/>
          <w:jc w:val="center"/>
        </w:trPr>
        <w:tc>
          <w:tcPr>
            <w:tcW w:w="3235" w:type="dxa"/>
            <w:vMerge/>
            <w:tcBorders>
              <w:left w:val="single" w:sz="4" w:space="0" w:color="auto"/>
              <w:right w:val="single" w:sz="4" w:space="0" w:color="auto"/>
            </w:tcBorders>
            <w:vAlign w:val="center"/>
          </w:tcPr>
          <w:p w14:paraId="5679FC96"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14:paraId="20DBD8FE" w14:textId="77777777" w:rsidR="00332093" w:rsidRDefault="00332093">
            <w:pPr>
              <w:spacing w:line="254" w:lineRule="auto"/>
              <w:rPr>
                <w:rFonts w:cs="Arial"/>
              </w:rPr>
            </w:pPr>
            <w:r>
              <w:rPr>
                <w:rFonts w:cs="Arial"/>
              </w:rPr>
              <w:t>Front Right</w:t>
            </w:r>
          </w:p>
        </w:tc>
        <w:tc>
          <w:tcPr>
            <w:tcW w:w="990" w:type="dxa"/>
            <w:tcBorders>
              <w:top w:val="single" w:sz="4" w:space="0" w:color="auto"/>
              <w:left w:val="single" w:sz="4" w:space="0" w:color="auto"/>
              <w:bottom w:val="single" w:sz="4" w:space="0" w:color="auto"/>
              <w:right w:val="single" w:sz="4" w:space="0" w:color="auto"/>
            </w:tcBorders>
          </w:tcPr>
          <w:p w14:paraId="2D203B3A" w14:textId="77777777" w:rsidR="00332093" w:rsidRDefault="00332093">
            <w:pPr>
              <w:spacing w:line="254" w:lineRule="auto"/>
              <w:rPr>
                <w:rFonts w:cs="Arial"/>
              </w:rPr>
            </w:pPr>
            <w:r>
              <w:rPr>
                <w:rFonts w:cs="Arial"/>
              </w:rPr>
              <w:t>0x4</w:t>
            </w:r>
          </w:p>
        </w:tc>
        <w:tc>
          <w:tcPr>
            <w:tcW w:w="1699" w:type="dxa"/>
            <w:tcBorders>
              <w:top w:val="single" w:sz="4" w:space="0" w:color="auto"/>
              <w:left w:val="single" w:sz="4" w:space="0" w:color="auto"/>
              <w:bottom w:val="single" w:sz="4" w:space="0" w:color="auto"/>
              <w:right w:val="single" w:sz="4" w:space="0" w:color="auto"/>
            </w:tcBorders>
          </w:tcPr>
          <w:p w14:paraId="488CE754" w14:textId="77777777" w:rsidR="00332093" w:rsidRDefault="00332093">
            <w:pPr>
              <w:spacing w:line="276" w:lineRule="auto"/>
              <w:rPr>
                <w:rFonts w:cs="Arial"/>
              </w:rPr>
            </w:pPr>
          </w:p>
        </w:tc>
      </w:tr>
      <w:tr w:rsidR="00332093" w14:paraId="129799B2" w14:textId="77777777" w:rsidTr="00332093">
        <w:trPr>
          <w:trHeight w:val="314"/>
          <w:jc w:val="center"/>
        </w:trPr>
        <w:tc>
          <w:tcPr>
            <w:tcW w:w="3235" w:type="dxa"/>
            <w:vMerge/>
            <w:tcBorders>
              <w:left w:val="single" w:sz="4" w:space="0" w:color="auto"/>
              <w:right w:val="single" w:sz="4" w:space="0" w:color="auto"/>
            </w:tcBorders>
            <w:vAlign w:val="center"/>
          </w:tcPr>
          <w:p w14:paraId="0EA634EF"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14:paraId="194972DE" w14:textId="77777777" w:rsidR="00332093" w:rsidRDefault="00332093">
            <w:pPr>
              <w:spacing w:line="254" w:lineRule="auto"/>
              <w:rPr>
                <w:rFonts w:cs="Arial"/>
              </w:rPr>
            </w:pPr>
            <w:r>
              <w:rPr>
                <w:rFonts w:cs="Arial"/>
              </w:rPr>
              <w:t>Rear Left and Rear Right</w:t>
            </w:r>
          </w:p>
        </w:tc>
        <w:tc>
          <w:tcPr>
            <w:tcW w:w="990" w:type="dxa"/>
            <w:tcBorders>
              <w:top w:val="single" w:sz="4" w:space="0" w:color="auto"/>
              <w:left w:val="single" w:sz="4" w:space="0" w:color="auto"/>
              <w:bottom w:val="single" w:sz="4" w:space="0" w:color="auto"/>
              <w:right w:val="single" w:sz="4" w:space="0" w:color="auto"/>
            </w:tcBorders>
          </w:tcPr>
          <w:p w14:paraId="31C87169" w14:textId="77777777" w:rsidR="00332093" w:rsidRDefault="00332093">
            <w:pPr>
              <w:spacing w:line="254" w:lineRule="auto"/>
              <w:rPr>
                <w:rFonts w:cs="Arial"/>
              </w:rPr>
            </w:pPr>
            <w:r>
              <w:rPr>
                <w:rFonts w:cs="Arial"/>
              </w:rPr>
              <w:t>0x5</w:t>
            </w:r>
          </w:p>
        </w:tc>
        <w:tc>
          <w:tcPr>
            <w:tcW w:w="1699" w:type="dxa"/>
            <w:tcBorders>
              <w:top w:val="single" w:sz="4" w:space="0" w:color="auto"/>
              <w:left w:val="single" w:sz="4" w:space="0" w:color="auto"/>
              <w:bottom w:val="single" w:sz="4" w:space="0" w:color="auto"/>
              <w:right w:val="single" w:sz="4" w:space="0" w:color="auto"/>
            </w:tcBorders>
          </w:tcPr>
          <w:p w14:paraId="71B39CE9" w14:textId="77777777" w:rsidR="00332093" w:rsidRDefault="00332093">
            <w:pPr>
              <w:spacing w:line="276" w:lineRule="auto"/>
              <w:rPr>
                <w:rFonts w:cs="Arial"/>
              </w:rPr>
            </w:pPr>
          </w:p>
        </w:tc>
      </w:tr>
      <w:tr w:rsidR="00332093" w14:paraId="4CC6C937" w14:textId="77777777" w:rsidTr="00332093">
        <w:trPr>
          <w:trHeight w:val="314"/>
          <w:jc w:val="center"/>
        </w:trPr>
        <w:tc>
          <w:tcPr>
            <w:tcW w:w="3235" w:type="dxa"/>
            <w:vMerge/>
            <w:tcBorders>
              <w:left w:val="single" w:sz="4" w:space="0" w:color="auto"/>
              <w:right w:val="single" w:sz="4" w:space="0" w:color="auto"/>
            </w:tcBorders>
            <w:vAlign w:val="center"/>
          </w:tcPr>
          <w:p w14:paraId="5CF00FAA"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14:paraId="0095C9F9" w14:textId="77777777" w:rsidR="00332093" w:rsidRDefault="00332093">
            <w:pPr>
              <w:spacing w:line="254" w:lineRule="auto"/>
              <w:rPr>
                <w:rFonts w:cs="Arial"/>
              </w:rPr>
            </w:pPr>
            <w:r>
              <w:rPr>
                <w:rFonts w:cs="Arial"/>
              </w:rPr>
              <w:t>Front Left and Front Right</w:t>
            </w:r>
          </w:p>
        </w:tc>
        <w:tc>
          <w:tcPr>
            <w:tcW w:w="990" w:type="dxa"/>
            <w:tcBorders>
              <w:top w:val="single" w:sz="4" w:space="0" w:color="auto"/>
              <w:left w:val="single" w:sz="4" w:space="0" w:color="auto"/>
              <w:bottom w:val="single" w:sz="4" w:space="0" w:color="auto"/>
              <w:right w:val="single" w:sz="4" w:space="0" w:color="auto"/>
            </w:tcBorders>
          </w:tcPr>
          <w:p w14:paraId="0D720770" w14:textId="77777777" w:rsidR="00332093" w:rsidRDefault="00332093">
            <w:pPr>
              <w:spacing w:line="254" w:lineRule="auto"/>
              <w:rPr>
                <w:rFonts w:cs="Arial"/>
              </w:rPr>
            </w:pPr>
            <w:r>
              <w:rPr>
                <w:rFonts w:cs="Arial"/>
              </w:rPr>
              <w:t>0x6</w:t>
            </w:r>
          </w:p>
        </w:tc>
        <w:tc>
          <w:tcPr>
            <w:tcW w:w="1699" w:type="dxa"/>
            <w:tcBorders>
              <w:top w:val="single" w:sz="4" w:space="0" w:color="auto"/>
              <w:left w:val="single" w:sz="4" w:space="0" w:color="auto"/>
              <w:bottom w:val="single" w:sz="4" w:space="0" w:color="auto"/>
              <w:right w:val="single" w:sz="4" w:space="0" w:color="auto"/>
            </w:tcBorders>
          </w:tcPr>
          <w:p w14:paraId="6A940D15" w14:textId="77777777" w:rsidR="00332093" w:rsidRDefault="00332093">
            <w:pPr>
              <w:spacing w:line="276" w:lineRule="auto"/>
              <w:rPr>
                <w:rFonts w:cs="Arial"/>
              </w:rPr>
            </w:pPr>
          </w:p>
        </w:tc>
      </w:tr>
      <w:tr w:rsidR="00332093" w14:paraId="74ADED85" w14:textId="77777777" w:rsidTr="00332093">
        <w:trPr>
          <w:trHeight w:val="314"/>
          <w:jc w:val="center"/>
        </w:trPr>
        <w:tc>
          <w:tcPr>
            <w:tcW w:w="3235" w:type="dxa"/>
            <w:vMerge/>
            <w:tcBorders>
              <w:left w:val="single" w:sz="4" w:space="0" w:color="auto"/>
              <w:right w:val="single" w:sz="4" w:space="0" w:color="auto"/>
            </w:tcBorders>
            <w:vAlign w:val="center"/>
          </w:tcPr>
          <w:p w14:paraId="01221867"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14:paraId="140EDD98" w14:textId="77777777" w:rsidR="00332093" w:rsidRDefault="00332093">
            <w:pPr>
              <w:spacing w:line="254" w:lineRule="auto"/>
              <w:rPr>
                <w:rFonts w:cs="Arial"/>
              </w:rPr>
            </w:pPr>
            <w:r>
              <w:rPr>
                <w:rFonts w:cs="Arial"/>
              </w:rPr>
              <w:t>Rear Left and Front Right</w:t>
            </w:r>
          </w:p>
        </w:tc>
        <w:tc>
          <w:tcPr>
            <w:tcW w:w="990" w:type="dxa"/>
            <w:tcBorders>
              <w:top w:val="single" w:sz="4" w:space="0" w:color="auto"/>
              <w:left w:val="single" w:sz="4" w:space="0" w:color="auto"/>
              <w:bottom w:val="single" w:sz="4" w:space="0" w:color="auto"/>
              <w:right w:val="single" w:sz="4" w:space="0" w:color="auto"/>
            </w:tcBorders>
          </w:tcPr>
          <w:p w14:paraId="1957D036" w14:textId="77777777" w:rsidR="00332093" w:rsidRDefault="00332093">
            <w:pPr>
              <w:spacing w:line="254" w:lineRule="auto"/>
              <w:rPr>
                <w:rFonts w:cs="Arial"/>
              </w:rPr>
            </w:pPr>
            <w:r>
              <w:rPr>
                <w:rFonts w:cs="Arial"/>
              </w:rPr>
              <w:t>0x7</w:t>
            </w:r>
          </w:p>
        </w:tc>
        <w:tc>
          <w:tcPr>
            <w:tcW w:w="1699" w:type="dxa"/>
            <w:tcBorders>
              <w:top w:val="single" w:sz="4" w:space="0" w:color="auto"/>
              <w:left w:val="single" w:sz="4" w:space="0" w:color="auto"/>
              <w:bottom w:val="single" w:sz="4" w:space="0" w:color="auto"/>
              <w:right w:val="single" w:sz="4" w:space="0" w:color="auto"/>
            </w:tcBorders>
          </w:tcPr>
          <w:p w14:paraId="58DB6B3D" w14:textId="77777777" w:rsidR="00332093" w:rsidRDefault="00332093">
            <w:pPr>
              <w:spacing w:line="276" w:lineRule="auto"/>
              <w:rPr>
                <w:rFonts w:cs="Arial"/>
              </w:rPr>
            </w:pPr>
          </w:p>
        </w:tc>
      </w:tr>
      <w:tr w:rsidR="00332093" w14:paraId="1F61C344" w14:textId="77777777" w:rsidTr="00332093">
        <w:trPr>
          <w:trHeight w:val="314"/>
          <w:jc w:val="center"/>
        </w:trPr>
        <w:tc>
          <w:tcPr>
            <w:tcW w:w="3235" w:type="dxa"/>
            <w:vMerge/>
            <w:tcBorders>
              <w:left w:val="single" w:sz="4" w:space="0" w:color="auto"/>
              <w:right w:val="single" w:sz="4" w:space="0" w:color="auto"/>
            </w:tcBorders>
            <w:vAlign w:val="center"/>
          </w:tcPr>
          <w:p w14:paraId="4F7DEE1E"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14:paraId="2D24D6D5" w14:textId="77777777" w:rsidR="00332093" w:rsidRDefault="00332093">
            <w:pPr>
              <w:spacing w:line="254" w:lineRule="auto"/>
              <w:rPr>
                <w:rFonts w:cs="Arial"/>
              </w:rPr>
            </w:pPr>
            <w:r>
              <w:rPr>
                <w:rFonts w:cs="Arial"/>
              </w:rPr>
              <w:t>Front Left and Rear Right</w:t>
            </w:r>
          </w:p>
        </w:tc>
        <w:tc>
          <w:tcPr>
            <w:tcW w:w="990" w:type="dxa"/>
            <w:tcBorders>
              <w:top w:val="single" w:sz="4" w:space="0" w:color="auto"/>
              <w:left w:val="single" w:sz="4" w:space="0" w:color="auto"/>
              <w:bottom w:val="single" w:sz="4" w:space="0" w:color="auto"/>
              <w:right w:val="single" w:sz="4" w:space="0" w:color="auto"/>
            </w:tcBorders>
          </w:tcPr>
          <w:p w14:paraId="79526C5D" w14:textId="77777777" w:rsidR="00332093" w:rsidRDefault="00332093">
            <w:pPr>
              <w:spacing w:line="254" w:lineRule="auto"/>
              <w:rPr>
                <w:rFonts w:cs="Arial"/>
              </w:rPr>
            </w:pPr>
            <w:r>
              <w:rPr>
                <w:rFonts w:cs="Arial"/>
              </w:rPr>
              <w:t>0x8</w:t>
            </w:r>
          </w:p>
        </w:tc>
        <w:tc>
          <w:tcPr>
            <w:tcW w:w="1699" w:type="dxa"/>
            <w:tcBorders>
              <w:top w:val="single" w:sz="4" w:space="0" w:color="auto"/>
              <w:left w:val="single" w:sz="4" w:space="0" w:color="auto"/>
              <w:bottom w:val="single" w:sz="4" w:space="0" w:color="auto"/>
              <w:right w:val="single" w:sz="4" w:space="0" w:color="auto"/>
            </w:tcBorders>
          </w:tcPr>
          <w:p w14:paraId="6A141475" w14:textId="77777777" w:rsidR="00332093" w:rsidRDefault="00332093">
            <w:pPr>
              <w:spacing w:line="276" w:lineRule="auto"/>
              <w:rPr>
                <w:rFonts w:cs="Arial"/>
              </w:rPr>
            </w:pPr>
          </w:p>
        </w:tc>
      </w:tr>
      <w:tr w:rsidR="00332093" w14:paraId="32EC7670" w14:textId="77777777" w:rsidTr="00332093">
        <w:trPr>
          <w:trHeight w:val="314"/>
          <w:jc w:val="center"/>
        </w:trPr>
        <w:tc>
          <w:tcPr>
            <w:tcW w:w="3235" w:type="dxa"/>
            <w:vMerge/>
            <w:tcBorders>
              <w:left w:val="single" w:sz="4" w:space="0" w:color="auto"/>
              <w:right w:val="single" w:sz="4" w:space="0" w:color="auto"/>
            </w:tcBorders>
            <w:vAlign w:val="center"/>
          </w:tcPr>
          <w:p w14:paraId="048CDDBA"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14:paraId="2B22C9C4" w14:textId="77777777" w:rsidR="00332093" w:rsidRDefault="00332093">
            <w:pPr>
              <w:spacing w:line="254"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14:paraId="70A32996" w14:textId="77777777" w:rsidR="00332093" w:rsidRDefault="00332093">
            <w:pPr>
              <w:spacing w:line="254" w:lineRule="auto"/>
              <w:rPr>
                <w:rFonts w:cs="Arial"/>
              </w:rPr>
            </w:pPr>
            <w:r>
              <w:rPr>
                <w:rFonts w:cs="Arial"/>
              </w:rPr>
              <w:t>…</w:t>
            </w:r>
          </w:p>
        </w:tc>
        <w:tc>
          <w:tcPr>
            <w:tcW w:w="1699" w:type="dxa"/>
            <w:tcBorders>
              <w:top w:val="single" w:sz="4" w:space="0" w:color="auto"/>
              <w:left w:val="single" w:sz="4" w:space="0" w:color="auto"/>
              <w:bottom w:val="single" w:sz="4" w:space="0" w:color="auto"/>
              <w:right w:val="single" w:sz="4" w:space="0" w:color="auto"/>
            </w:tcBorders>
          </w:tcPr>
          <w:p w14:paraId="3E7F40F9" w14:textId="77777777" w:rsidR="00332093" w:rsidRDefault="00332093">
            <w:pPr>
              <w:spacing w:line="276" w:lineRule="auto"/>
              <w:rPr>
                <w:rFonts w:cs="Arial"/>
              </w:rPr>
            </w:pPr>
          </w:p>
        </w:tc>
      </w:tr>
      <w:tr w:rsidR="00332093" w14:paraId="7CAE43F2" w14:textId="77777777" w:rsidTr="00332093">
        <w:trPr>
          <w:trHeight w:val="314"/>
          <w:jc w:val="center"/>
        </w:trPr>
        <w:tc>
          <w:tcPr>
            <w:tcW w:w="3235" w:type="dxa"/>
            <w:vMerge/>
            <w:tcBorders>
              <w:left w:val="single" w:sz="4" w:space="0" w:color="auto"/>
              <w:bottom w:val="single" w:sz="4" w:space="0" w:color="auto"/>
              <w:right w:val="single" w:sz="4" w:space="0" w:color="auto"/>
            </w:tcBorders>
            <w:vAlign w:val="center"/>
          </w:tcPr>
          <w:p w14:paraId="34886255" w14:textId="77777777" w:rsidR="00332093" w:rsidRDefault="0033209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14:paraId="6F3120D5" w14:textId="77777777" w:rsidR="00332093" w:rsidRDefault="00332093">
            <w:pPr>
              <w:spacing w:line="254"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14:paraId="4AC56FEF" w14:textId="77777777" w:rsidR="00332093" w:rsidRDefault="00332093">
            <w:pPr>
              <w:spacing w:line="254" w:lineRule="auto"/>
              <w:rPr>
                <w:rFonts w:cs="Arial"/>
              </w:rPr>
            </w:pPr>
            <w:r>
              <w:rPr>
                <w:rFonts w:cs="Arial"/>
              </w:rPr>
              <w:t>0xF</w:t>
            </w:r>
          </w:p>
        </w:tc>
        <w:tc>
          <w:tcPr>
            <w:tcW w:w="1699" w:type="dxa"/>
            <w:tcBorders>
              <w:top w:val="single" w:sz="4" w:space="0" w:color="auto"/>
              <w:left w:val="single" w:sz="4" w:space="0" w:color="auto"/>
              <w:bottom w:val="single" w:sz="4" w:space="0" w:color="auto"/>
              <w:right w:val="single" w:sz="4" w:space="0" w:color="auto"/>
            </w:tcBorders>
          </w:tcPr>
          <w:p w14:paraId="1363F4AD" w14:textId="77777777" w:rsidR="00332093" w:rsidRDefault="00332093">
            <w:pPr>
              <w:spacing w:line="276" w:lineRule="auto"/>
              <w:rPr>
                <w:rFonts w:cs="Arial"/>
              </w:rPr>
            </w:pPr>
          </w:p>
        </w:tc>
      </w:tr>
    </w:tbl>
    <w:p w14:paraId="44719679" w14:textId="77777777" w:rsidR="00332093" w:rsidRDefault="00332093" w:rsidP="00332093">
      <w:pPr>
        <w:rPr>
          <w:rFonts w:cs="Arial"/>
        </w:rPr>
      </w:pPr>
    </w:p>
    <w:p w14:paraId="54A667AA" w14:textId="77777777" w:rsidR="00332093" w:rsidRDefault="00332093" w:rsidP="00332093"/>
    <w:p w14:paraId="0EE3B815" w14:textId="77777777" w:rsidR="00332093" w:rsidRDefault="00332093" w:rsidP="00332093">
      <w:pPr>
        <w:pStyle w:val="Heading5"/>
      </w:pPr>
      <w:r w:rsidRPr="00B9479B">
        <w:t>MD-REQ-359588/A-</w:t>
      </w:r>
      <w:proofErr w:type="spellStart"/>
      <w:r w:rsidRPr="00B9479B">
        <w:t>ClrExitAsstActv_B_Rq</w:t>
      </w:r>
      <w:proofErr w:type="spellEnd"/>
    </w:p>
    <w:p w14:paraId="5119B081" w14:textId="77777777" w:rsidR="00332093" w:rsidRPr="00C67D11" w:rsidRDefault="00332093" w:rsidP="00332093">
      <w:pPr>
        <w:rPr>
          <w:rFonts w:cs="Arial"/>
        </w:rPr>
      </w:pPr>
      <w:r w:rsidRPr="00C67D11">
        <w:rPr>
          <w:rFonts w:cs="Arial"/>
        </w:rPr>
        <w:t xml:space="preserve">Message Type: </w:t>
      </w:r>
      <w:r>
        <w:rPr>
          <w:rFonts w:cs="Arial"/>
        </w:rPr>
        <w:t>Request</w:t>
      </w:r>
    </w:p>
    <w:p w14:paraId="61952B83" w14:textId="77777777" w:rsidR="00332093" w:rsidRPr="00C67D11" w:rsidRDefault="00332093" w:rsidP="00332093">
      <w:pPr>
        <w:rPr>
          <w:rFonts w:cs="Arial"/>
        </w:rPr>
      </w:pPr>
    </w:p>
    <w:p w14:paraId="32B33AF3" w14:textId="77777777" w:rsidR="00332093" w:rsidRPr="00C67D11" w:rsidRDefault="00332093" w:rsidP="00332093">
      <w:pPr>
        <w:widowControl w:val="0"/>
        <w:adjustRightInd w:val="0"/>
        <w:rPr>
          <w:rFonts w:cs="Arial"/>
        </w:rPr>
      </w:pPr>
      <w:r w:rsidRPr="00C67D11">
        <w:rPr>
          <w:rFonts w:cs="Arial"/>
        </w:rPr>
        <w:t xml:space="preserve">Request signal from the Clear Exit Assist Warning Server to the Clear Exit Assist Warning Client </w:t>
      </w:r>
      <w:r>
        <w:rPr>
          <w:rFonts w:cs="Arial"/>
        </w:rPr>
        <w:t xml:space="preserve">/ Infotainment System Master to remain powered up </w:t>
      </w:r>
      <w:r w:rsidRPr="00C67D11">
        <w:rPr>
          <w:rFonts w:cs="Arial"/>
        </w:rPr>
        <w:t xml:space="preserve">to display the </w:t>
      </w:r>
      <w:r>
        <w:rPr>
          <w:rFonts w:cs="Arial"/>
        </w:rPr>
        <w:t xml:space="preserve">clear exit assist </w:t>
      </w:r>
      <w:r w:rsidRPr="00C67D11">
        <w:rPr>
          <w:rFonts w:cs="Arial"/>
        </w:rPr>
        <w:t>warning HMI</w:t>
      </w:r>
    </w:p>
    <w:p w14:paraId="20E94782" w14:textId="77777777" w:rsidR="00332093" w:rsidRPr="00C67D11" w:rsidRDefault="00332093" w:rsidP="0033209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700"/>
        <w:gridCol w:w="990"/>
        <w:gridCol w:w="2689"/>
      </w:tblGrid>
      <w:tr w:rsidR="00332093" w:rsidRPr="00C67D11" w14:paraId="311DC006" w14:textId="77777777" w:rsidTr="00332093">
        <w:trPr>
          <w:jc w:val="center"/>
        </w:trPr>
        <w:tc>
          <w:tcPr>
            <w:tcW w:w="3235" w:type="dxa"/>
            <w:tcBorders>
              <w:top w:val="single" w:sz="4" w:space="0" w:color="auto"/>
              <w:left w:val="single" w:sz="4" w:space="0" w:color="auto"/>
              <w:bottom w:val="single" w:sz="4" w:space="0" w:color="auto"/>
              <w:right w:val="single" w:sz="4" w:space="0" w:color="auto"/>
            </w:tcBorders>
            <w:hideMark/>
          </w:tcPr>
          <w:p w14:paraId="306907CA" w14:textId="77777777" w:rsidR="00332093" w:rsidRPr="00C67D11" w:rsidRDefault="00332093">
            <w:pPr>
              <w:spacing w:line="276" w:lineRule="auto"/>
              <w:rPr>
                <w:rFonts w:cs="Arial"/>
                <w:b/>
              </w:rPr>
            </w:pPr>
            <w:r w:rsidRPr="00C67D11">
              <w:rPr>
                <w:rFonts w:cs="Arial"/>
                <w:b/>
              </w:rPr>
              <w:t>Logical Signal Name</w:t>
            </w:r>
          </w:p>
        </w:tc>
        <w:tc>
          <w:tcPr>
            <w:tcW w:w="2700" w:type="dxa"/>
            <w:tcBorders>
              <w:top w:val="single" w:sz="4" w:space="0" w:color="auto"/>
              <w:left w:val="single" w:sz="4" w:space="0" w:color="auto"/>
              <w:bottom w:val="single" w:sz="4" w:space="0" w:color="auto"/>
              <w:right w:val="single" w:sz="4" w:space="0" w:color="auto"/>
            </w:tcBorders>
            <w:hideMark/>
          </w:tcPr>
          <w:p w14:paraId="485CA7C0" w14:textId="77777777" w:rsidR="00332093" w:rsidRPr="00C67D11" w:rsidRDefault="00332093">
            <w:pPr>
              <w:spacing w:line="276" w:lineRule="auto"/>
              <w:rPr>
                <w:rFonts w:cs="Arial"/>
                <w:b/>
              </w:rPr>
            </w:pPr>
            <w:r w:rsidRPr="00C67D1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259C42A6" w14:textId="77777777" w:rsidR="00332093" w:rsidRPr="00C67D11" w:rsidRDefault="00332093">
            <w:pPr>
              <w:spacing w:line="276" w:lineRule="auto"/>
              <w:rPr>
                <w:rFonts w:cs="Arial"/>
                <w:b/>
              </w:rPr>
            </w:pPr>
            <w:r w:rsidRPr="00C67D11">
              <w:rPr>
                <w:rFonts w:cs="Arial"/>
                <w:b/>
              </w:rPr>
              <w:t>Value</w:t>
            </w:r>
          </w:p>
        </w:tc>
        <w:tc>
          <w:tcPr>
            <w:tcW w:w="2689" w:type="dxa"/>
            <w:tcBorders>
              <w:top w:val="single" w:sz="4" w:space="0" w:color="auto"/>
              <w:left w:val="single" w:sz="4" w:space="0" w:color="auto"/>
              <w:bottom w:val="single" w:sz="4" w:space="0" w:color="auto"/>
              <w:right w:val="single" w:sz="4" w:space="0" w:color="auto"/>
            </w:tcBorders>
            <w:hideMark/>
          </w:tcPr>
          <w:p w14:paraId="76B5A23C" w14:textId="77777777" w:rsidR="00332093" w:rsidRPr="00C67D11" w:rsidRDefault="00332093">
            <w:pPr>
              <w:spacing w:line="276" w:lineRule="auto"/>
              <w:rPr>
                <w:rFonts w:cs="Arial"/>
                <w:b/>
              </w:rPr>
            </w:pPr>
            <w:r w:rsidRPr="00C67D11">
              <w:rPr>
                <w:rFonts w:cs="Arial"/>
                <w:b/>
              </w:rPr>
              <w:t>Description</w:t>
            </w:r>
          </w:p>
        </w:tc>
      </w:tr>
      <w:tr w:rsidR="00332093" w:rsidRPr="00C67D11" w14:paraId="3E8A5E0A" w14:textId="77777777" w:rsidTr="00332093">
        <w:trPr>
          <w:jc w:val="center"/>
        </w:trPr>
        <w:tc>
          <w:tcPr>
            <w:tcW w:w="3235" w:type="dxa"/>
            <w:vMerge w:val="restart"/>
            <w:tcBorders>
              <w:top w:val="single" w:sz="4" w:space="0" w:color="auto"/>
              <w:left w:val="single" w:sz="4" w:space="0" w:color="auto"/>
              <w:bottom w:val="single" w:sz="4" w:space="0" w:color="auto"/>
              <w:right w:val="single" w:sz="4" w:space="0" w:color="auto"/>
            </w:tcBorders>
          </w:tcPr>
          <w:p w14:paraId="5D5C7321" w14:textId="77777777" w:rsidR="00332093" w:rsidRDefault="00332093" w:rsidP="00332093">
            <w:pPr>
              <w:rPr>
                <w:rFonts w:cs="Arial"/>
              </w:rPr>
            </w:pPr>
          </w:p>
          <w:p w14:paraId="3EB9A7BC" w14:textId="77777777" w:rsidR="00332093" w:rsidRPr="00C67D11" w:rsidRDefault="00332093" w:rsidP="00332093">
            <w:pPr>
              <w:rPr>
                <w:rFonts w:cs="Arial"/>
                <w:color w:val="000000"/>
              </w:rPr>
            </w:pPr>
            <w:proofErr w:type="spellStart"/>
            <w:r w:rsidRPr="00C67D11">
              <w:rPr>
                <w:rFonts w:cs="Arial"/>
                <w:bCs/>
                <w:color w:val="000000"/>
              </w:rPr>
              <w:t>ClrExitAsstActv_</w:t>
            </w:r>
            <w:r>
              <w:rPr>
                <w:rFonts w:cs="Arial"/>
                <w:bCs/>
                <w:color w:val="000000"/>
              </w:rPr>
              <w:t>B</w:t>
            </w:r>
            <w:r w:rsidRPr="00C67D11">
              <w:rPr>
                <w:rFonts w:cs="Arial"/>
                <w:bCs/>
                <w:color w:val="000000"/>
              </w:rPr>
              <w:t>_Rq</w:t>
            </w:r>
            <w:proofErr w:type="spellEnd"/>
          </w:p>
          <w:p w14:paraId="73649C9A" w14:textId="77777777" w:rsidR="00332093" w:rsidRPr="00C67D11" w:rsidRDefault="00332093">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75D8C0D2" w14:textId="77777777" w:rsidR="00332093" w:rsidRPr="00C67D11" w:rsidRDefault="00332093">
            <w:pPr>
              <w:spacing w:line="252" w:lineRule="auto"/>
              <w:rPr>
                <w:rFonts w:cs="Arial"/>
              </w:rPr>
            </w:pPr>
            <w:r>
              <w:rPr>
                <w:rFonts w:cs="Arial"/>
              </w:rPr>
              <w:t>False</w:t>
            </w:r>
          </w:p>
        </w:tc>
        <w:tc>
          <w:tcPr>
            <w:tcW w:w="990" w:type="dxa"/>
            <w:tcBorders>
              <w:top w:val="single" w:sz="4" w:space="0" w:color="auto"/>
              <w:left w:val="single" w:sz="4" w:space="0" w:color="auto"/>
              <w:bottom w:val="single" w:sz="4" w:space="0" w:color="auto"/>
              <w:right w:val="single" w:sz="4" w:space="0" w:color="auto"/>
            </w:tcBorders>
            <w:hideMark/>
          </w:tcPr>
          <w:p w14:paraId="176A2251" w14:textId="77777777" w:rsidR="00332093" w:rsidRPr="00C67D11" w:rsidRDefault="00332093">
            <w:pPr>
              <w:spacing w:line="252" w:lineRule="auto"/>
              <w:rPr>
                <w:rFonts w:cs="Arial"/>
              </w:rPr>
            </w:pPr>
            <w:r w:rsidRPr="00C67D11">
              <w:rPr>
                <w:rFonts w:cs="Arial"/>
              </w:rPr>
              <w:t>0x0</w:t>
            </w:r>
          </w:p>
        </w:tc>
        <w:tc>
          <w:tcPr>
            <w:tcW w:w="2689" w:type="dxa"/>
            <w:tcBorders>
              <w:top w:val="single" w:sz="4" w:space="0" w:color="auto"/>
              <w:left w:val="single" w:sz="4" w:space="0" w:color="auto"/>
              <w:bottom w:val="single" w:sz="4" w:space="0" w:color="auto"/>
              <w:right w:val="single" w:sz="4" w:space="0" w:color="auto"/>
            </w:tcBorders>
            <w:vAlign w:val="center"/>
          </w:tcPr>
          <w:p w14:paraId="5DB331CD" w14:textId="77777777" w:rsidR="00332093" w:rsidRPr="00C67D11" w:rsidRDefault="00332093">
            <w:pPr>
              <w:autoSpaceDE w:val="0"/>
              <w:autoSpaceDN w:val="0"/>
              <w:adjustRightInd w:val="0"/>
              <w:spacing w:line="276" w:lineRule="auto"/>
              <w:rPr>
                <w:rFonts w:cs="Arial"/>
              </w:rPr>
            </w:pPr>
          </w:p>
        </w:tc>
      </w:tr>
      <w:tr w:rsidR="00332093" w:rsidRPr="00C67D11" w14:paraId="2B0D6088" w14:textId="77777777" w:rsidTr="00332093">
        <w:trPr>
          <w:trHeight w:val="350"/>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D4673EE" w14:textId="77777777" w:rsidR="00332093" w:rsidRPr="00C67D11" w:rsidRDefault="00332093">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72DA6A8B" w14:textId="77777777" w:rsidR="00332093" w:rsidRPr="00C67D11" w:rsidRDefault="00332093">
            <w:pPr>
              <w:spacing w:line="252" w:lineRule="auto"/>
              <w:rPr>
                <w:rFonts w:cs="Arial"/>
              </w:rPr>
            </w:pPr>
            <w:r>
              <w:rPr>
                <w:rFonts w:cs="Arial"/>
              </w:rPr>
              <w:t>True</w:t>
            </w:r>
          </w:p>
        </w:tc>
        <w:tc>
          <w:tcPr>
            <w:tcW w:w="990" w:type="dxa"/>
            <w:tcBorders>
              <w:top w:val="single" w:sz="4" w:space="0" w:color="auto"/>
              <w:left w:val="single" w:sz="4" w:space="0" w:color="auto"/>
              <w:bottom w:val="single" w:sz="4" w:space="0" w:color="auto"/>
              <w:right w:val="single" w:sz="4" w:space="0" w:color="auto"/>
            </w:tcBorders>
            <w:hideMark/>
          </w:tcPr>
          <w:p w14:paraId="403644B7" w14:textId="77777777" w:rsidR="00332093" w:rsidRPr="00C67D11" w:rsidRDefault="00332093">
            <w:pPr>
              <w:spacing w:line="252" w:lineRule="auto"/>
              <w:rPr>
                <w:rFonts w:cs="Arial"/>
              </w:rPr>
            </w:pPr>
            <w:r w:rsidRPr="00C67D11">
              <w:rPr>
                <w:rFonts w:cs="Arial"/>
              </w:rPr>
              <w:t>0x1</w:t>
            </w:r>
          </w:p>
        </w:tc>
        <w:tc>
          <w:tcPr>
            <w:tcW w:w="2689" w:type="dxa"/>
            <w:tcBorders>
              <w:top w:val="single" w:sz="4" w:space="0" w:color="auto"/>
              <w:left w:val="single" w:sz="4" w:space="0" w:color="auto"/>
              <w:bottom w:val="single" w:sz="4" w:space="0" w:color="auto"/>
              <w:right w:val="single" w:sz="4" w:space="0" w:color="auto"/>
            </w:tcBorders>
          </w:tcPr>
          <w:p w14:paraId="7CF701CF" w14:textId="77777777" w:rsidR="00332093" w:rsidRPr="00C67D11" w:rsidRDefault="00332093">
            <w:pPr>
              <w:spacing w:line="276" w:lineRule="auto"/>
              <w:rPr>
                <w:rFonts w:cs="Arial"/>
              </w:rPr>
            </w:pPr>
          </w:p>
        </w:tc>
      </w:tr>
    </w:tbl>
    <w:p w14:paraId="3B3CFE79" w14:textId="77777777" w:rsidR="00332093" w:rsidRPr="00C67D11" w:rsidRDefault="00332093" w:rsidP="00332093">
      <w:pPr>
        <w:rPr>
          <w:rFonts w:cs="Arial"/>
        </w:rPr>
      </w:pPr>
    </w:p>
    <w:p w14:paraId="2DFB4339" w14:textId="77777777" w:rsidR="00332093" w:rsidRDefault="00332093" w:rsidP="00332093">
      <w:pPr>
        <w:pStyle w:val="Heading4"/>
      </w:pPr>
      <w:r>
        <w:t>Requirements</w:t>
      </w:r>
    </w:p>
    <w:p w14:paraId="1B4E9E54" w14:textId="77777777" w:rsidR="00332093" w:rsidRPr="00332093" w:rsidRDefault="00332093" w:rsidP="00332093">
      <w:pPr>
        <w:pStyle w:val="Heading5"/>
        <w:rPr>
          <w:b w:val="0"/>
          <w:u w:val="single"/>
        </w:rPr>
      </w:pPr>
      <w:r w:rsidRPr="00332093">
        <w:rPr>
          <w:b w:val="0"/>
          <w:u w:val="single"/>
        </w:rPr>
        <w:t>VS-SR-REQ-359973/A-Clear Exit Assist warning HMI</w:t>
      </w:r>
    </w:p>
    <w:p w14:paraId="321CADF8" w14:textId="77777777" w:rsidR="00332093" w:rsidRPr="00045619" w:rsidRDefault="00332093" w:rsidP="00332093">
      <w:r>
        <w:t>When the Clear Exit Assist Warning Client receives the ClrExitAsstMsgTxt2_D_Rq request signal from the Clear Exit Assist Warning Server set to a warning value (</w:t>
      </w:r>
      <w:proofErr w:type="spellStart"/>
      <w:r>
        <w:t>ex Front</w:t>
      </w:r>
      <w:proofErr w:type="spellEnd"/>
      <w:r>
        <w:t xml:space="preserve"> Left) then the Clear Exist Assist </w:t>
      </w:r>
      <w:r w:rsidRPr="00045619">
        <w:t>Warning Client shall display the corresponding warning HMI.</w:t>
      </w:r>
    </w:p>
    <w:p w14:paraId="114AD871" w14:textId="77777777" w:rsidR="00332093" w:rsidRPr="00045619" w:rsidRDefault="00332093" w:rsidP="00332093">
      <w:pPr>
        <w:numPr>
          <w:ilvl w:val="0"/>
          <w:numId w:val="988"/>
        </w:numPr>
      </w:pPr>
      <w:proofErr w:type="gramStart"/>
      <w:r w:rsidRPr="00045619">
        <w:t>As long as</w:t>
      </w:r>
      <w:proofErr w:type="gramEnd"/>
      <w:r w:rsidRPr="00045619">
        <w:t xml:space="preserve"> a warning encoding in </w:t>
      </w:r>
      <w:r>
        <w:t xml:space="preserve">ClrExitAsstMsgTxt2_D_Rq </w:t>
      </w:r>
      <w:r w:rsidRPr="00045619">
        <w:t>is held to a specific warning value then the Clear Exit Assist Warning Client shall continue to show the warning HMI.</w:t>
      </w:r>
    </w:p>
    <w:p w14:paraId="7F5E1641" w14:textId="77777777" w:rsidR="00332093" w:rsidRPr="00045619" w:rsidRDefault="00332093" w:rsidP="00332093">
      <w:pPr>
        <w:numPr>
          <w:ilvl w:val="1"/>
          <w:numId w:val="988"/>
        </w:numPr>
      </w:pPr>
      <w:r w:rsidRPr="00045619">
        <w:t xml:space="preserve">Ex. if </w:t>
      </w:r>
      <w:r>
        <w:t>ClrExitAsstMsgTxt2_D_Rq</w:t>
      </w:r>
      <w:r w:rsidRPr="00045619">
        <w:t xml:space="preserve"> = Rear Left then hold the corresponding HMI for Rear Left </w:t>
      </w:r>
      <w:proofErr w:type="gramStart"/>
      <w:r w:rsidRPr="00045619">
        <w:t>as long as</w:t>
      </w:r>
      <w:proofErr w:type="gramEnd"/>
      <w:r w:rsidRPr="00045619">
        <w:t xml:space="preserve"> the signal is held at Rear Left.</w:t>
      </w:r>
    </w:p>
    <w:p w14:paraId="5788A616" w14:textId="77777777" w:rsidR="00332093" w:rsidRPr="00045619" w:rsidRDefault="00332093" w:rsidP="00332093">
      <w:r w:rsidRPr="00045619">
        <w:t>Note:  see HMI spec for priority of pop-ups between different features</w:t>
      </w:r>
    </w:p>
    <w:p w14:paraId="3058782E" w14:textId="77777777" w:rsidR="00332093" w:rsidRPr="00045619" w:rsidRDefault="00332093" w:rsidP="00332093"/>
    <w:p w14:paraId="4D073C8D" w14:textId="77777777" w:rsidR="00332093" w:rsidRDefault="00332093" w:rsidP="00332093">
      <w:r w:rsidRPr="00045619">
        <w:t>The Clear Exit Assist Warning</w:t>
      </w:r>
      <w:r>
        <w:t xml:space="preserve"> Server shall only hold the signal ClrExitAsstMsgTxt2_D_Rq set to a warning value </w:t>
      </w:r>
      <w:proofErr w:type="gramStart"/>
      <w:r>
        <w:t>as long as</w:t>
      </w:r>
      <w:proofErr w:type="gramEnd"/>
      <w:r>
        <w:t xml:space="preserve"> the condition is true.  Once there warning event has ended the ClrExitAsstMsgTxt2_D_Rq signal shall be set back to “No Info / No Warning”. </w:t>
      </w:r>
    </w:p>
    <w:p w14:paraId="29AABDC6" w14:textId="77777777" w:rsidR="00332093" w:rsidRDefault="00332093" w:rsidP="00332093">
      <w:pPr>
        <w:numPr>
          <w:ilvl w:val="0"/>
          <w:numId w:val="988"/>
        </w:numPr>
      </w:pPr>
      <w:r>
        <w:t>Note: if the Clear Exit Assist Warning Server does not put the ClrExitAsstMsgTxt2_D_Rq signal back to “No Info / No Warning” signal encoding immediately after the event ends then this may cause other important HMI to not be shown on the Clear Exit Assist Warning Client HMI.</w:t>
      </w:r>
    </w:p>
    <w:p w14:paraId="163F1286" w14:textId="77777777" w:rsidR="00332093" w:rsidRPr="00332093" w:rsidRDefault="00332093" w:rsidP="00332093">
      <w:pPr>
        <w:pStyle w:val="Heading5"/>
        <w:rPr>
          <w:b w:val="0"/>
          <w:u w:val="single"/>
        </w:rPr>
      </w:pPr>
      <w:r w:rsidRPr="00332093">
        <w:rPr>
          <w:b w:val="0"/>
          <w:u w:val="single"/>
        </w:rPr>
        <w:t xml:space="preserve">PWRMAN-SR-REQ-359648/A-Clear Exit Assist Power </w:t>
      </w:r>
      <w:proofErr w:type="spellStart"/>
      <w:r w:rsidRPr="00332093">
        <w:rPr>
          <w:b w:val="0"/>
          <w:u w:val="single"/>
        </w:rPr>
        <w:t>Moding</w:t>
      </w:r>
      <w:proofErr w:type="spellEnd"/>
    </w:p>
    <w:p w14:paraId="0CB65DFF" w14:textId="77777777" w:rsidR="00332093" w:rsidRDefault="00332093" w:rsidP="00332093">
      <w:r>
        <w:t xml:space="preserve">The Clear Exit Assist Warning Client shall update the HMI with the applicable HMI Warning when it receives the signal ClrExtAsstMsgTxt_D_Rq2 from the Clear Exit Assist Warning Server set to a </w:t>
      </w:r>
      <w:proofErr w:type="gramStart"/>
      <w:r>
        <w:t>particular warning</w:t>
      </w:r>
      <w:proofErr w:type="gramEnd"/>
      <w:r>
        <w:t xml:space="preserve"> encoding.</w:t>
      </w:r>
    </w:p>
    <w:p w14:paraId="4B40C5C5" w14:textId="77777777" w:rsidR="00332093" w:rsidRDefault="00332093" w:rsidP="00332093"/>
    <w:p w14:paraId="0EEFF102" w14:textId="77777777" w:rsidR="00332093" w:rsidRDefault="00332093" w:rsidP="00332093">
      <w:r>
        <w:t>For the Clear Exit Assist feature the Clear Exit Assist Warnings can be displayed on the Clear Exit Assist Warning Client’s HMI whenever the infotainment system is on (</w:t>
      </w:r>
      <w:proofErr w:type="spellStart"/>
      <w:r>
        <w:t>ie</w:t>
      </w:r>
      <w:proofErr w:type="spellEnd"/>
      <w:r>
        <w:t xml:space="preserve"> </w:t>
      </w:r>
      <w:proofErr w:type="spellStart"/>
      <w:r>
        <w:t>HMI_HMIMode_St</w:t>
      </w:r>
      <w:proofErr w:type="spellEnd"/>
      <w:r>
        <w:t xml:space="preserve"> = ON) or in </w:t>
      </w:r>
      <w:proofErr w:type="spellStart"/>
      <w:r>
        <w:t>MMInactive</w:t>
      </w:r>
      <w:proofErr w:type="spellEnd"/>
      <w:r>
        <w:t xml:space="preserve"> (Sleep/Standby) power mode as specified below. </w:t>
      </w:r>
    </w:p>
    <w:p w14:paraId="25FD966C" w14:textId="77777777" w:rsidR="00332093" w:rsidRDefault="00332093" w:rsidP="00332093"/>
    <w:p w14:paraId="0C8065A9" w14:textId="77777777" w:rsidR="00332093" w:rsidRDefault="00332093" w:rsidP="00332093">
      <w:r>
        <w:t xml:space="preserve">The </w:t>
      </w:r>
      <w:r w:rsidRPr="00003A9D">
        <w:t>Infotainment System Master / Clear</w:t>
      </w:r>
      <w:r>
        <w:t xml:space="preserve"> Exit Assist Warning Client shall support Clear Exit Assist Warning HMI in </w:t>
      </w:r>
      <w:proofErr w:type="spellStart"/>
      <w:r>
        <w:t>MMInactive</w:t>
      </w:r>
      <w:proofErr w:type="spellEnd"/>
      <w:r>
        <w:t xml:space="preserve"> (Sleep/Standby) power mode (</w:t>
      </w:r>
      <w:proofErr w:type="spellStart"/>
      <w:r>
        <w:t>ie</w:t>
      </w:r>
      <w:proofErr w:type="spellEnd"/>
      <w:r>
        <w:t xml:space="preserve"> </w:t>
      </w:r>
      <w:proofErr w:type="spellStart"/>
      <w:r>
        <w:t>HMI_HMIMode_St</w:t>
      </w:r>
      <w:proofErr w:type="spellEnd"/>
      <w:r>
        <w:t xml:space="preserve"> = OFF) when the following applies:</w:t>
      </w:r>
    </w:p>
    <w:p w14:paraId="34C8AF41" w14:textId="77777777" w:rsidR="00332093" w:rsidRDefault="00332093" w:rsidP="00332093">
      <w:pPr>
        <w:numPr>
          <w:ilvl w:val="0"/>
          <w:numId w:val="993"/>
        </w:numPr>
      </w:pPr>
      <w:r>
        <w:t xml:space="preserve">The Clear Exit Assist Warning Server power mode signal is set as </w:t>
      </w:r>
      <w:proofErr w:type="spellStart"/>
      <w:r>
        <w:t>ClrExitAsstActv_B_Rq</w:t>
      </w:r>
      <w:proofErr w:type="spellEnd"/>
      <w:r>
        <w:t xml:space="preserve"> = True, AND</w:t>
      </w:r>
    </w:p>
    <w:p w14:paraId="11F8268F" w14:textId="77777777" w:rsidR="00332093" w:rsidRDefault="00332093" w:rsidP="00332093">
      <w:pPr>
        <w:numPr>
          <w:ilvl w:val="0"/>
          <w:numId w:val="993"/>
        </w:numPr>
      </w:pPr>
      <w:r>
        <w:t xml:space="preserve">240 seconds has not elapsed since the signal </w:t>
      </w:r>
      <w:proofErr w:type="spellStart"/>
      <w:r>
        <w:t>Delay_Acc</w:t>
      </w:r>
      <w:proofErr w:type="spellEnd"/>
      <w:r>
        <w:t xml:space="preserve"> went from ON to OFF.</w:t>
      </w:r>
    </w:p>
    <w:p w14:paraId="77EBFC89" w14:textId="77777777" w:rsidR="00332093" w:rsidRDefault="00332093" w:rsidP="00332093"/>
    <w:p w14:paraId="334403A3" w14:textId="77777777" w:rsidR="00332093" w:rsidRDefault="00332093" w:rsidP="00332093">
      <w:r>
        <w:t xml:space="preserve">The </w:t>
      </w:r>
      <w:r w:rsidRPr="00003A9D">
        <w:t>Infotainment System Master / Clear</w:t>
      </w:r>
      <w:r>
        <w:t xml:space="preserve"> Exit Assist Warning Client shall NOT remain powered up capable of displaying Clear Exit Assist HMI in </w:t>
      </w:r>
      <w:proofErr w:type="spellStart"/>
      <w:r>
        <w:t>MMInactive</w:t>
      </w:r>
      <w:proofErr w:type="spellEnd"/>
      <w:r>
        <w:t xml:space="preserve"> (Sleep/Standby) power mode because of the Clear Exit feature (might remain powered up because of other features) when the following applies: </w:t>
      </w:r>
    </w:p>
    <w:p w14:paraId="534C6565" w14:textId="77777777" w:rsidR="00332093" w:rsidRDefault="00332093" w:rsidP="00332093">
      <w:pPr>
        <w:numPr>
          <w:ilvl w:val="0"/>
          <w:numId w:val="994"/>
        </w:numPr>
      </w:pPr>
      <w:r>
        <w:t xml:space="preserve">The Clear Exit Assist Warning Server power mode signal </w:t>
      </w:r>
      <w:proofErr w:type="spellStart"/>
      <w:r>
        <w:t>ClrExitAsstActv_B_Rq</w:t>
      </w:r>
      <w:proofErr w:type="spellEnd"/>
      <w:r>
        <w:t xml:space="preserve"> = False, OR</w:t>
      </w:r>
    </w:p>
    <w:p w14:paraId="34DAC416" w14:textId="77777777" w:rsidR="00332093" w:rsidRDefault="00332093" w:rsidP="00332093">
      <w:pPr>
        <w:numPr>
          <w:ilvl w:val="0"/>
          <w:numId w:val="994"/>
        </w:numPr>
      </w:pPr>
      <w:r>
        <w:t xml:space="preserve">240 seconds has elapsed since the signal </w:t>
      </w:r>
      <w:proofErr w:type="spellStart"/>
      <w:r>
        <w:t>Delay_Acc</w:t>
      </w:r>
      <w:proofErr w:type="spellEnd"/>
      <w:r>
        <w:t xml:space="preserve"> went from ON to OFF</w:t>
      </w:r>
    </w:p>
    <w:p w14:paraId="47A14527" w14:textId="77777777" w:rsidR="00332093" w:rsidRDefault="00332093" w:rsidP="00332093"/>
    <w:p w14:paraId="10E6B5BF" w14:textId="77777777" w:rsidR="00332093" w:rsidRDefault="00332093" w:rsidP="00332093">
      <w:r>
        <w:lastRenderedPageBreak/>
        <w:t xml:space="preserve">The Infotainment System Master / Clear Exit Assist Warning Client shall NOT keep the network awake for the Clear Exit Assist feature.  This includes not keeping the network bus awake when </w:t>
      </w:r>
      <w:proofErr w:type="spellStart"/>
      <w:r>
        <w:t>ClrExitAsstActv_B_Rq</w:t>
      </w:r>
      <w:proofErr w:type="spellEnd"/>
      <w:r>
        <w:t xml:space="preserve"> = True and </w:t>
      </w:r>
      <w:proofErr w:type="spellStart"/>
      <w:r>
        <w:t>HMIAudioMode</w:t>
      </w:r>
      <w:proofErr w:type="spellEnd"/>
      <w:r>
        <w:t xml:space="preserve"> = OFF. </w:t>
      </w:r>
    </w:p>
    <w:p w14:paraId="7DD72C49" w14:textId="77777777" w:rsidR="00332093" w:rsidRDefault="00332093" w:rsidP="00332093"/>
    <w:p w14:paraId="42CAECCC" w14:textId="77777777" w:rsidR="00332093" w:rsidRDefault="00332093" w:rsidP="00332093">
      <w:r>
        <w:t xml:space="preserve">If the infotainment system master is in </w:t>
      </w:r>
      <w:proofErr w:type="spellStart"/>
      <w:r>
        <w:t>MMInactive</w:t>
      </w:r>
      <w:proofErr w:type="spellEnd"/>
      <w:r>
        <w:t xml:space="preserve"> (Sleep/Standby), with the network asleep but the conditions are true to be powered up for the Clear Exit Assist Warning feature then the Infotainment System Master shall power up locally (</w:t>
      </w:r>
      <w:proofErr w:type="spellStart"/>
      <w:r>
        <w:t>ie</w:t>
      </w:r>
      <w:proofErr w:type="spellEnd"/>
      <w:r>
        <w:t xml:space="preserve"> remain powered up waiting for warning signals even though the network bus is asleep).</w:t>
      </w:r>
    </w:p>
    <w:p w14:paraId="7DEB26BF" w14:textId="77777777" w:rsidR="00332093" w:rsidRPr="003F0B1A" w:rsidRDefault="00332093" w:rsidP="00332093">
      <w:pPr>
        <w:numPr>
          <w:ilvl w:val="0"/>
          <w:numId w:val="996"/>
        </w:numPr>
      </w:pPr>
      <w:r>
        <w:t xml:space="preserve">Note: if the network bus is asleep then the Infotainment System Master / Clear Exit </w:t>
      </w:r>
      <w:r w:rsidRPr="003F0B1A">
        <w:t xml:space="preserve">Assist Warning Client shall assume the last state of the </w:t>
      </w:r>
      <w:proofErr w:type="spellStart"/>
      <w:r w:rsidRPr="003F0B1A">
        <w:t>ClrExitAsstActv_</w:t>
      </w:r>
      <w:r>
        <w:t>B</w:t>
      </w:r>
      <w:r w:rsidRPr="003F0B1A">
        <w:t>_Rq</w:t>
      </w:r>
      <w:proofErr w:type="spellEnd"/>
      <w:r w:rsidRPr="003F0B1A">
        <w:t xml:space="preserve"> signal.</w:t>
      </w:r>
    </w:p>
    <w:p w14:paraId="413A6905" w14:textId="77777777" w:rsidR="00332093" w:rsidRPr="003F0B1A" w:rsidRDefault="00332093" w:rsidP="00332093"/>
    <w:p w14:paraId="78DBB390" w14:textId="77777777" w:rsidR="00332093" w:rsidRDefault="00332093" w:rsidP="00332093">
      <w:r w:rsidRPr="003F0B1A">
        <w:t xml:space="preserve">If the </w:t>
      </w:r>
      <w:proofErr w:type="spellStart"/>
      <w:r w:rsidRPr="003F0B1A">
        <w:t>ClrExitAsstActv_</w:t>
      </w:r>
      <w:r>
        <w:t>B</w:t>
      </w:r>
      <w:r w:rsidRPr="003F0B1A">
        <w:t>_Rq</w:t>
      </w:r>
      <w:proofErr w:type="spellEnd"/>
      <w:r w:rsidRPr="003F0B1A">
        <w:t xml:space="preserve"> is not on the network bus for 5 seconds or more while the signal </w:t>
      </w:r>
      <w:proofErr w:type="spellStart"/>
      <w:r w:rsidRPr="003F0B1A">
        <w:t>Ignition_Status</w:t>
      </w:r>
      <w:proofErr w:type="spellEnd"/>
      <w:r w:rsidRPr="003F0B1A">
        <w:t xml:space="preserve"> = </w:t>
      </w:r>
      <w:proofErr w:type="gramStart"/>
      <w:r w:rsidRPr="003F0B1A">
        <w:t>RUN</w:t>
      </w:r>
      <w:proofErr w:type="gramEnd"/>
      <w:r w:rsidRPr="003F0B1A">
        <w:t xml:space="preserve"> then the Infotainment System Master / Clear Exit Assist Warning Client shall consider the signal </w:t>
      </w:r>
      <w:proofErr w:type="spellStart"/>
      <w:r w:rsidRPr="003F0B1A">
        <w:t>ClrExitAsstActv_</w:t>
      </w:r>
      <w:r>
        <w:t>B</w:t>
      </w:r>
      <w:r w:rsidRPr="003F0B1A">
        <w:t>_Rq</w:t>
      </w:r>
      <w:proofErr w:type="spellEnd"/>
      <w:r w:rsidRPr="003F0B1A">
        <w:t xml:space="preserve"> missing.  When </w:t>
      </w:r>
      <w:proofErr w:type="spellStart"/>
      <w:r w:rsidRPr="003F0B1A">
        <w:t>ClrExitAsstActv_</w:t>
      </w:r>
      <w:r>
        <w:t>B</w:t>
      </w:r>
      <w:r w:rsidRPr="003F0B1A">
        <w:t>_Rq</w:t>
      </w:r>
      <w:proofErr w:type="spellEnd"/>
      <w:r w:rsidRPr="003F0B1A">
        <w:t xml:space="preserve"> is missing the Infotainment System Master shall NOT remain powered up capable of displaying Clear Exit Assist HMI in </w:t>
      </w:r>
      <w:proofErr w:type="spellStart"/>
      <w:r w:rsidRPr="003F0B1A">
        <w:t>MMInactive</w:t>
      </w:r>
      <w:proofErr w:type="spellEnd"/>
      <w:r w:rsidRPr="003F0B1A">
        <w:t xml:space="preserve"> (Sleep/Standby) power mode because of the Clear Exit feature (might remain powered up because of other features).</w:t>
      </w:r>
    </w:p>
    <w:p w14:paraId="1F8497D8" w14:textId="77777777" w:rsidR="00332093" w:rsidRDefault="00332093" w:rsidP="00332093"/>
    <w:p w14:paraId="3CC20F1D" w14:textId="77777777" w:rsidR="00332093" w:rsidRPr="004A5D02" w:rsidRDefault="00332093" w:rsidP="00332093">
      <w:r w:rsidRPr="004A5D02">
        <w:t xml:space="preserve">Note: </w:t>
      </w:r>
    </w:p>
    <w:p w14:paraId="7BCA969C" w14:textId="77777777" w:rsidR="00332093" w:rsidRDefault="00332093" w:rsidP="00332093">
      <w:pPr>
        <w:numPr>
          <w:ilvl w:val="0"/>
          <w:numId w:val="995"/>
        </w:numPr>
      </w:pPr>
      <w:r w:rsidRPr="004A5D02">
        <w:t>The Infotainment System Master and Clear Exit Assist Warning Client may be the same module.  See implementation guide for details</w:t>
      </w:r>
    </w:p>
    <w:p w14:paraId="2600DF07" w14:textId="77777777" w:rsidR="00332093" w:rsidRDefault="00332093" w:rsidP="00332093"/>
    <w:p w14:paraId="0A78C8DE" w14:textId="77777777" w:rsidR="00332093" w:rsidRDefault="00332093" w:rsidP="00332093"/>
    <w:p w14:paraId="56BE9E66" w14:textId="77777777" w:rsidR="00332093" w:rsidRPr="00332093" w:rsidRDefault="00332093" w:rsidP="00332093">
      <w:pPr>
        <w:pStyle w:val="Heading5"/>
        <w:rPr>
          <w:b w:val="0"/>
          <w:u w:val="single"/>
        </w:rPr>
      </w:pPr>
      <w:r w:rsidRPr="00332093">
        <w:rPr>
          <w:b w:val="0"/>
          <w:u w:val="single"/>
        </w:rPr>
        <w:t>PWRMAN-SR-REQ-359676/A-</w:t>
      </w:r>
      <w:proofErr w:type="spellStart"/>
      <w:r w:rsidRPr="00332093">
        <w:rPr>
          <w:b w:val="0"/>
          <w:u w:val="single"/>
        </w:rPr>
        <w:t>MMInactive</w:t>
      </w:r>
      <w:proofErr w:type="spellEnd"/>
      <w:r w:rsidRPr="00332093">
        <w:rPr>
          <w:b w:val="0"/>
          <w:u w:val="single"/>
        </w:rPr>
        <w:t xml:space="preserve"> </w:t>
      </w:r>
      <w:proofErr w:type="spellStart"/>
      <w:r w:rsidRPr="00332093">
        <w:rPr>
          <w:b w:val="0"/>
          <w:u w:val="single"/>
        </w:rPr>
        <w:t>Sleep_Standby</w:t>
      </w:r>
      <w:proofErr w:type="spellEnd"/>
      <w:r w:rsidRPr="00332093">
        <w:rPr>
          <w:b w:val="0"/>
          <w:u w:val="single"/>
        </w:rPr>
        <w:t xml:space="preserve"> Clear Exit Assist Power Mode Diagram</w:t>
      </w:r>
    </w:p>
    <w:p w14:paraId="69CFA045" w14:textId="77777777" w:rsidR="00332093" w:rsidRDefault="00332093" w:rsidP="00332093">
      <w:pPr>
        <w:jc w:val="center"/>
      </w:pPr>
      <w:r w:rsidRPr="009E0297">
        <w:rPr>
          <w:noProof/>
        </w:rPr>
        <w:drawing>
          <wp:inline distT="0" distB="0" distL="0" distR="0">
            <wp:extent cx="5943600" cy="3753150"/>
            <wp:effectExtent l="0" t="0" r="0" b="0"/>
            <wp:docPr id="5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3753150"/>
                    </a:xfrm>
                    <a:prstGeom prst="rect">
                      <a:avLst/>
                    </a:prstGeom>
                    <a:noFill/>
                    <a:ln>
                      <a:noFill/>
                    </a:ln>
                  </pic:spPr>
                </pic:pic>
              </a:graphicData>
            </a:graphic>
          </wp:inline>
        </w:drawing>
      </w:r>
    </w:p>
    <w:p w14:paraId="5D446283" w14:textId="77777777" w:rsidR="00332093" w:rsidRDefault="00332093" w:rsidP="00332093"/>
    <w:p w14:paraId="23842790" w14:textId="77777777" w:rsidR="00332093" w:rsidRDefault="00332093" w:rsidP="00332093"/>
    <w:p w14:paraId="1FEE8F57" w14:textId="77777777" w:rsidR="00332093" w:rsidRDefault="00332093" w:rsidP="00332093">
      <w:pPr>
        <w:pStyle w:val="Heading4"/>
      </w:pPr>
      <w:r>
        <w:t>Sequence Diagrams</w:t>
      </w:r>
    </w:p>
    <w:p w14:paraId="1DFDAFC9" w14:textId="77777777" w:rsidR="00332093" w:rsidRDefault="00332093" w:rsidP="00332093">
      <w:pPr>
        <w:pStyle w:val="Heading5"/>
      </w:pPr>
      <w:r>
        <w:t>VS-SD-REQ-361333/A-Clear Exist Assist HMI Warning Event</w:t>
      </w:r>
    </w:p>
    <w:p w14:paraId="284D67D2" w14:textId="77777777" w:rsidR="00332093" w:rsidRDefault="00332093" w:rsidP="00332093">
      <w:r>
        <w:t>Pre-condition:</w:t>
      </w:r>
    </w:p>
    <w:p w14:paraId="3C94A6CD" w14:textId="77777777" w:rsidR="00332093" w:rsidRDefault="00332093" w:rsidP="00332093">
      <w:r>
        <w:t>No Clear Exit Assist HMI warning is active with the signal ClrExitAsstMsgTxt2_D_Rq = No Warning.</w:t>
      </w:r>
    </w:p>
    <w:p w14:paraId="2DCFD333" w14:textId="77777777" w:rsidR="00332093" w:rsidRDefault="00332093" w:rsidP="00332093"/>
    <w:p w14:paraId="18E6255E" w14:textId="77777777" w:rsidR="00332093" w:rsidRDefault="00332093" w:rsidP="00332093">
      <w:pPr>
        <w:jc w:val="center"/>
      </w:pPr>
      <w:r w:rsidRPr="00BB5EBA">
        <w:rPr>
          <w:noProof/>
        </w:rPr>
        <w:lastRenderedPageBreak/>
        <w:drawing>
          <wp:inline distT="0" distB="0" distL="0" distR="0">
            <wp:extent cx="5943600" cy="5488305"/>
            <wp:effectExtent l="0" t="0" r="0" b="0"/>
            <wp:docPr id="5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5488305"/>
                    </a:xfrm>
                    <a:prstGeom prst="rect">
                      <a:avLst/>
                    </a:prstGeom>
                    <a:noFill/>
                    <a:ln>
                      <a:noFill/>
                    </a:ln>
                  </pic:spPr>
                </pic:pic>
              </a:graphicData>
            </a:graphic>
          </wp:inline>
        </w:drawing>
      </w:r>
    </w:p>
    <w:p w14:paraId="503458D2" w14:textId="77777777" w:rsidR="00332093" w:rsidRDefault="00332093">
      <w:pPr>
        <w:spacing w:after="200" w:line="276" w:lineRule="auto"/>
      </w:pPr>
      <w:r>
        <w:br w:type="page"/>
      </w:r>
    </w:p>
    <w:p w14:paraId="034049AF" w14:textId="77777777" w:rsidR="00332093" w:rsidRDefault="00332093" w:rsidP="00332093">
      <w:pPr>
        <w:pStyle w:val="Heading2"/>
      </w:pPr>
      <w:bookmarkStart w:id="481" w:name="_Toc65750632"/>
      <w:r w:rsidRPr="00B9479B">
        <w:lastRenderedPageBreak/>
        <w:t>VS-FUN-REQ-383899/A-Lane Biasing Setting (Highway Assist)</w:t>
      </w:r>
      <w:bookmarkEnd w:id="481"/>
    </w:p>
    <w:p w14:paraId="5457666F" w14:textId="77777777" w:rsidR="00332093" w:rsidRDefault="00332093" w:rsidP="00332093">
      <w:pPr>
        <w:pStyle w:val="Heading3"/>
      </w:pPr>
      <w:bookmarkStart w:id="482" w:name="_Toc65750633"/>
      <w:r>
        <w:t>Overview</w:t>
      </w:r>
      <w:bookmarkEnd w:id="482"/>
    </w:p>
    <w:p w14:paraId="3801A271" w14:textId="77777777" w:rsidR="00332093" w:rsidRPr="00FB3BA6" w:rsidRDefault="00332093" w:rsidP="00332093">
      <w:pPr>
        <w:ind w:left="540"/>
        <w:rPr>
          <w:rFonts w:cs="Arial"/>
        </w:rPr>
      </w:pPr>
      <w:r w:rsidRPr="00916170">
        <w:rPr>
          <w:rFonts w:cs="Arial"/>
        </w:rPr>
        <w:t xml:space="preserve">To mimic normal driving behavior, the Lane Biasing feature will move the vehicle laterally in certain driving situations e.g. when passing other vehicles, driver selected to drive with an offset, building an extra lane for emergency vehicles in certain regions. </w:t>
      </w:r>
    </w:p>
    <w:p w14:paraId="31C1AC08" w14:textId="77777777" w:rsidR="00332093" w:rsidRPr="00FB3BA6" w:rsidRDefault="00332093" w:rsidP="00332093">
      <w:pPr>
        <w:rPr>
          <w:rFonts w:cs="Arial"/>
        </w:rPr>
      </w:pPr>
    </w:p>
    <w:p w14:paraId="6DF186B8" w14:textId="77777777" w:rsidR="00332093" w:rsidRDefault="00332093" w:rsidP="00332093">
      <w:pPr>
        <w:pStyle w:val="Heading3"/>
      </w:pPr>
      <w:bookmarkStart w:id="483" w:name="_Toc65750634"/>
      <w:r w:rsidRPr="00B9479B">
        <w:t>VS-CLD-REQ-383974/A-Lane Biasing Settings Client</w:t>
      </w:r>
      <w:bookmarkEnd w:id="483"/>
    </w:p>
    <w:p w14:paraId="65CA3C8C" w14:textId="77777777" w:rsidR="00332093" w:rsidRDefault="00332093" w:rsidP="00332093">
      <w:r>
        <w:t xml:space="preserve">The Lane </w:t>
      </w:r>
      <w:r w:rsidRPr="00C06167">
        <w:t>Biasing Settings Client</w:t>
      </w:r>
      <w:r>
        <w:t xml:space="preserve"> interfaces with the user via the HMI and is responsible for interfacing with the Lane Biasing Settings Server.  This includes sending the HMI settings requests and receiving the responses and status updates from the Lane Biasing Settings Server.  </w:t>
      </w:r>
    </w:p>
    <w:p w14:paraId="1A81C2DE" w14:textId="77777777" w:rsidR="00332093" w:rsidRDefault="00332093" w:rsidP="00332093"/>
    <w:p w14:paraId="7F1D89B9" w14:textId="77777777" w:rsidR="00332093" w:rsidRDefault="00332093" w:rsidP="00332093"/>
    <w:p w14:paraId="2B397E90" w14:textId="77777777" w:rsidR="00332093" w:rsidRDefault="00332093" w:rsidP="00332093">
      <w:pPr>
        <w:pStyle w:val="Heading3"/>
      </w:pPr>
      <w:bookmarkStart w:id="484" w:name="_Toc65750635"/>
      <w:r w:rsidRPr="00B9479B">
        <w:t>VS-CLD-REQ-383975/A-Lane Biasing Settings Server</w:t>
      </w:r>
      <w:bookmarkEnd w:id="484"/>
    </w:p>
    <w:p w14:paraId="57B913A2" w14:textId="77777777" w:rsidR="00332093" w:rsidRDefault="00332093" w:rsidP="00332093">
      <w:pPr>
        <w:rPr>
          <w:rFonts w:cs="Arial"/>
        </w:rPr>
      </w:pPr>
      <w:r w:rsidRPr="00D0659C">
        <w:rPr>
          <w:rFonts w:cs="Arial"/>
        </w:rPr>
        <w:t xml:space="preserve">The </w:t>
      </w:r>
      <w:r>
        <w:rPr>
          <w:rFonts w:cs="Arial"/>
        </w:rPr>
        <w:t>Lane Biasing Assist</w:t>
      </w:r>
      <w:r w:rsidRPr="00D0659C">
        <w:rPr>
          <w:rFonts w:cs="Arial"/>
        </w:rPr>
        <w:t xml:space="preserve"> Settings Server is responsible for the control of the </w:t>
      </w:r>
      <w:r>
        <w:rPr>
          <w:rFonts w:cs="Arial"/>
        </w:rPr>
        <w:t>Lane Biasing</w:t>
      </w:r>
      <w:r w:rsidRPr="00D0659C">
        <w:rPr>
          <w:rFonts w:cs="Arial"/>
        </w:rPr>
        <w:t xml:space="preserve"> settings function and interfaces with the </w:t>
      </w:r>
      <w:r>
        <w:rPr>
          <w:rFonts w:cs="Arial"/>
        </w:rPr>
        <w:t>Lane Biasing</w:t>
      </w:r>
      <w:r w:rsidRPr="00D0659C">
        <w:rPr>
          <w:rFonts w:cs="Arial"/>
        </w:rPr>
        <w:t xml:space="preserve"> Settings Client.</w:t>
      </w:r>
    </w:p>
    <w:p w14:paraId="723305F7" w14:textId="77777777" w:rsidR="00332093" w:rsidRPr="00D0659C" w:rsidRDefault="00332093" w:rsidP="00332093">
      <w:pPr>
        <w:rPr>
          <w:rFonts w:cs="Arial"/>
        </w:rPr>
      </w:pPr>
    </w:p>
    <w:p w14:paraId="2A78C5F3" w14:textId="77777777" w:rsidR="00332093" w:rsidRPr="00D0659C" w:rsidRDefault="00332093" w:rsidP="00332093">
      <w:pPr>
        <w:rPr>
          <w:rFonts w:cs="Arial"/>
        </w:rPr>
      </w:pPr>
    </w:p>
    <w:p w14:paraId="764EC06F" w14:textId="77777777" w:rsidR="00332093" w:rsidRDefault="00332093" w:rsidP="00332093">
      <w:pPr>
        <w:pStyle w:val="Heading3"/>
      </w:pPr>
      <w:bookmarkStart w:id="485" w:name="_Toc65750636"/>
      <w:r>
        <w:t>Physical Mapping of Classes</w:t>
      </w:r>
      <w:bookmarkEnd w:id="485"/>
    </w:p>
    <w:p w14:paraId="46395544" w14:textId="77777777" w:rsidR="00332093" w:rsidRDefault="00332093" w:rsidP="00332093">
      <w:r>
        <w:t xml:space="preserve">The table below shows how the logical classes may be mapped to physical modules for the Lane Biasing Setting feature.  The table below covers the lead program. </w:t>
      </w:r>
    </w:p>
    <w:p w14:paraId="2088DDC2" w14:textId="77777777" w:rsidR="00332093" w:rsidRDefault="00332093" w:rsidP="00332093"/>
    <w:p w14:paraId="3DB01CF7" w14:textId="77777777" w:rsidR="00332093" w:rsidRDefault="00332093" w:rsidP="00332093">
      <w:r>
        <w:t>At the time the specification was written the below table was the latest.  If there are additional modules deployed to the class descriptions or the vehicle architecture changed since the spec was written and released, then the applicable implementation guide class description would cover those modules.  If there is a conflict between the implementation guide and the table below the implementation guide takes precedent.</w:t>
      </w:r>
    </w:p>
    <w:p w14:paraId="28540021" w14:textId="77777777" w:rsidR="00332093" w:rsidRDefault="00332093" w:rsidP="00332093"/>
    <w:tbl>
      <w:tblPr>
        <w:tblStyle w:val="TableGrid"/>
        <w:tblW w:w="0" w:type="auto"/>
        <w:jc w:val="center"/>
        <w:tblLook w:val="04A0" w:firstRow="1" w:lastRow="0" w:firstColumn="1" w:lastColumn="0" w:noHBand="0" w:noVBand="1"/>
      </w:tblPr>
      <w:tblGrid>
        <w:gridCol w:w="3420"/>
        <w:gridCol w:w="3060"/>
      </w:tblGrid>
      <w:tr w:rsidR="00332093" w14:paraId="631201E7" w14:textId="77777777" w:rsidTr="00332093">
        <w:trPr>
          <w:jc w:val="center"/>
        </w:trPr>
        <w:tc>
          <w:tcPr>
            <w:tcW w:w="3420" w:type="dxa"/>
            <w:shd w:val="clear" w:color="auto" w:fill="D9D9D9" w:themeFill="background1" w:themeFillShade="D9"/>
          </w:tcPr>
          <w:p w14:paraId="3995C802" w14:textId="77777777" w:rsidR="00332093" w:rsidRPr="009C0B88" w:rsidRDefault="00332093" w:rsidP="00332093">
            <w:pPr>
              <w:rPr>
                <w:b/>
              </w:rPr>
            </w:pPr>
            <w:r w:rsidRPr="009C0B88">
              <w:rPr>
                <w:b/>
              </w:rPr>
              <w:t>Logical Class</w:t>
            </w:r>
          </w:p>
        </w:tc>
        <w:tc>
          <w:tcPr>
            <w:tcW w:w="3060" w:type="dxa"/>
            <w:shd w:val="clear" w:color="auto" w:fill="D9D9D9" w:themeFill="background1" w:themeFillShade="D9"/>
          </w:tcPr>
          <w:p w14:paraId="4226BC49" w14:textId="77777777" w:rsidR="00332093" w:rsidRPr="009C0B88" w:rsidRDefault="00332093" w:rsidP="00332093">
            <w:pPr>
              <w:jc w:val="center"/>
              <w:rPr>
                <w:b/>
              </w:rPr>
            </w:pPr>
            <w:r w:rsidRPr="009C0B88">
              <w:rPr>
                <w:b/>
              </w:rPr>
              <w:t>Physical Module (ECU)</w:t>
            </w:r>
          </w:p>
        </w:tc>
      </w:tr>
      <w:tr w:rsidR="00332093" w14:paraId="2072040B" w14:textId="77777777" w:rsidTr="00332093">
        <w:trPr>
          <w:jc w:val="center"/>
        </w:trPr>
        <w:tc>
          <w:tcPr>
            <w:tcW w:w="3420" w:type="dxa"/>
          </w:tcPr>
          <w:p w14:paraId="44DFDC66" w14:textId="77777777" w:rsidR="00332093" w:rsidRDefault="00332093" w:rsidP="00332093">
            <w:r>
              <w:t>Lane Biasing Settings Client</w:t>
            </w:r>
          </w:p>
        </w:tc>
        <w:tc>
          <w:tcPr>
            <w:tcW w:w="3060" w:type="dxa"/>
          </w:tcPr>
          <w:p w14:paraId="5B171AF5" w14:textId="77777777" w:rsidR="00332093" w:rsidRDefault="00332093" w:rsidP="00332093">
            <w:pPr>
              <w:jc w:val="center"/>
            </w:pPr>
            <w:r>
              <w:t>APIM</w:t>
            </w:r>
          </w:p>
        </w:tc>
      </w:tr>
      <w:tr w:rsidR="00332093" w14:paraId="376D0D10" w14:textId="77777777" w:rsidTr="00332093">
        <w:trPr>
          <w:jc w:val="center"/>
        </w:trPr>
        <w:tc>
          <w:tcPr>
            <w:tcW w:w="3420" w:type="dxa"/>
          </w:tcPr>
          <w:p w14:paraId="5111E812" w14:textId="77777777" w:rsidR="00332093" w:rsidRDefault="00332093" w:rsidP="00332093">
            <w:r>
              <w:t>Lane Biasing Settings Server</w:t>
            </w:r>
          </w:p>
        </w:tc>
        <w:tc>
          <w:tcPr>
            <w:tcW w:w="3060" w:type="dxa"/>
          </w:tcPr>
          <w:p w14:paraId="3700DEB8" w14:textId="77777777" w:rsidR="00332093" w:rsidRDefault="00332093" w:rsidP="00332093">
            <w:pPr>
              <w:jc w:val="center"/>
            </w:pPr>
            <w:r>
              <w:t>ADAS</w:t>
            </w:r>
          </w:p>
        </w:tc>
      </w:tr>
    </w:tbl>
    <w:p w14:paraId="6D9AFEF1" w14:textId="77777777" w:rsidR="00332093" w:rsidRDefault="00332093" w:rsidP="00332093"/>
    <w:p w14:paraId="6E336579" w14:textId="77777777" w:rsidR="00332093" w:rsidRDefault="00332093" w:rsidP="00332093">
      <w:pPr>
        <w:pStyle w:val="Heading3"/>
      </w:pPr>
      <w:bookmarkStart w:id="486" w:name="_Toc65750637"/>
      <w:r>
        <w:t>Interface Requirements</w:t>
      </w:r>
      <w:bookmarkEnd w:id="486"/>
    </w:p>
    <w:p w14:paraId="44C8D1F6" w14:textId="77777777" w:rsidR="00332093" w:rsidRDefault="00332093" w:rsidP="00332093">
      <w:pPr>
        <w:pStyle w:val="Heading4"/>
      </w:pPr>
      <w:r w:rsidRPr="00B9479B">
        <w:t>MD-REQ-383981/A-</w:t>
      </w:r>
      <w:proofErr w:type="spellStart"/>
      <w:r w:rsidRPr="00B9479B">
        <w:t>TjaLaneBiasEnbl_D_RqMnu</w:t>
      </w:r>
      <w:proofErr w:type="spellEnd"/>
    </w:p>
    <w:p w14:paraId="672B9FB5" w14:textId="77777777" w:rsidR="00332093" w:rsidRDefault="00332093" w:rsidP="00332093">
      <w:pPr>
        <w:rPr>
          <w:rFonts w:cs="Arial"/>
        </w:rPr>
      </w:pPr>
      <w:r>
        <w:rPr>
          <w:rFonts w:cs="Arial"/>
        </w:rPr>
        <w:t>Message Type: Request</w:t>
      </w:r>
    </w:p>
    <w:p w14:paraId="0F9ADEB0" w14:textId="77777777" w:rsidR="00332093" w:rsidRDefault="00332093" w:rsidP="00332093">
      <w:pPr>
        <w:rPr>
          <w:rFonts w:cs="Arial"/>
        </w:rPr>
      </w:pPr>
    </w:p>
    <w:p w14:paraId="435DCA0C" w14:textId="77777777" w:rsidR="00332093" w:rsidRDefault="00332093" w:rsidP="00332093">
      <w:pPr>
        <w:widowControl w:val="0"/>
        <w:adjustRightInd w:val="0"/>
        <w:rPr>
          <w:rFonts w:cs="Arial"/>
        </w:rPr>
      </w:pPr>
      <w:r>
        <w:rPr>
          <w:rFonts w:cs="Arial"/>
        </w:rPr>
        <w:t>Request signal from the Lane Biasing Setting Client to the Lane Biasing Settings Server to enable or disable the feature</w:t>
      </w:r>
    </w:p>
    <w:p w14:paraId="001D0C79" w14:textId="77777777" w:rsidR="00332093" w:rsidRDefault="00332093" w:rsidP="00332093">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5"/>
        <w:gridCol w:w="1620"/>
        <w:gridCol w:w="1170"/>
        <w:gridCol w:w="4325"/>
      </w:tblGrid>
      <w:tr w:rsidR="00332093" w14:paraId="238050E5" w14:textId="77777777" w:rsidTr="00332093">
        <w:trPr>
          <w:jc w:val="center"/>
        </w:trPr>
        <w:tc>
          <w:tcPr>
            <w:tcW w:w="3325" w:type="dxa"/>
            <w:tcBorders>
              <w:top w:val="single" w:sz="4" w:space="0" w:color="auto"/>
              <w:left w:val="single" w:sz="4" w:space="0" w:color="auto"/>
              <w:bottom w:val="single" w:sz="4" w:space="0" w:color="auto"/>
              <w:right w:val="single" w:sz="4" w:space="0" w:color="auto"/>
            </w:tcBorders>
            <w:hideMark/>
          </w:tcPr>
          <w:p w14:paraId="757436D3" w14:textId="77777777" w:rsidR="00332093" w:rsidRDefault="00332093">
            <w:pPr>
              <w:spacing w:line="276" w:lineRule="auto"/>
              <w:rPr>
                <w:rFonts w:cs="Arial"/>
                <w:b/>
              </w:rPr>
            </w:pPr>
            <w:r>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066837B1" w14:textId="77777777" w:rsidR="00332093" w:rsidRDefault="0033209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672D268A" w14:textId="77777777" w:rsidR="00332093" w:rsidRDefault="00332093">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14:paraId="4A2C6089" w14:textId="77777777" w:rsidR="00332093" w:rsidRDefault="00332093">
            <w:pPr>
              <w:spacing w:line="276" w:lineRule="auto"/>
              <w:rPr>
                <w:rFonts w:cs="Arial"/>
                <w:b/>
              </w:rPr>
            </w:pPr>
            <w:r>
              <w:rPr>
                <w:rFonts w:cs="Arial"/>
                <w:b/>
              </w:rPr>
              <w:t>Description</w:t>
            </w:r>
          </w:p>
        </w:tc>
      </w:tr>
      <w:tr w:rsidR="00332093" w14:paraId="72327F83" w14:textId="77777777" w:rsidTr="00332093">
        <w:trPr>
          <w:jc w:val="center"/>
        </w:trPr>
        <w:tc>
          <w:tcPr>
            <w:tcW w:w="3325" w:type="dxa"/>
            <w:vMerge w:val="restart"/>
            <w:tcBorders>
              <w:top w:val="single" w:sz="4" w:space="0" w:color="auto"/>
              <w:left w:val="single" w:sz="4" w:space="0" w:color="auto"/>
              <w:right w:val="single" w:sz="4" w:space="0" w:color="auto"/>
            </w:tcBorders>
          </w:tcPr>
          <w:p w14:paraId="0CAC34F7" w14:textId="77777777" w:rsidR="00332093" w:rsidRDefault="00332093">
            <w:pPr>
              <w:spacing w:line="254" w:lineRule="auto"/>
              <w:rPr>
                <w:rFonts w:cs="Arial"/>
              </w:rPr>
            </w:pPr>
          </w:p>
          <w:p w14:paraId="45789E0E" w14:textId="77777777" w:rsidR="00332093" w:rsidRDefault="00332093">
            <w:pPr>
              <w:spacing w:line="254" w:lineRule="auto"/>
              <w:rPr>
                <w:rFonts w:cs="Arial"/>
              </w:rPr>
            </w:pPr>
            <w:proofErr w:type="spellStart"/>
            <w:r>
              <w:rPr>
                <w:rFonts w:cs="Arial"/>
              </w:rPr>
              <w:t>TjaLaneBiasEnbl_D_RqMnu</w:t>
            </w:r>
            <w:proofErr w:type="spellEnd"/>
          </w:p>
          <w:p w14:paraId="3F544D03" w14:textId="77777777" w:rsidR="00332093" w:rsidRDefault="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201B4256" w14:textId="77777777" w:rsidR="00332093" w:rsidRDefault="00332093">
            <w:pPr>
              <w:spacing w:line="252" w:lineRule="auto"/>
              <w:rPr>
                <w:rFonts w:cs="Arial"/>
              </w:rPr>
            </w:pPr>
            <w:r>
              <w:rPr>
                <w:rFonts w:cs="Arial"/>
              </w:rPr>
              <w:t>Null</w:t>
            </w:r>
          </w:p>
        </w:tc>
        <w:tc>
          <w:tcPr>
            <w:tcW w:w="1170" w:type="dxa"/>
            <w:tcBorders>
              <w:top w:val="single" w:sz="4" w:space="0" w:color="auto"/>
              <w:left w:val="single" w:sz="4" w:space="0" w:color="auto"/>
              <w:bottom w:val="single" w:sz="4" w:space="0" w:color="auto"/>
              <w:right w:val="single" w:sz="4" w:space="0" w:color="auto"/>
            </w:tcBorders>
          </w:tcPr>
          <w:p w14:paraId="50CC9357" w14:textId="77777777" w:rsidR="00332093" w:rsidRDefault="00332093">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14:paraId="533D4FFD" w14:textId="77777777" w:rsidR="00332093" w:rsidRDefault="00332093">
            <w:pPr>
              <w:autoSpaceDE w:val="0"/>
              <w:autoSpaceDN w:val="0"/>
              <w:adjustRightInd w:val="0"/>
              <w:spacing w:line="276" w:lineRule="auto"/>
              <w:rPr>
                <w:rFonts w:cs="Arial"/>
              </w:rPr>
            </w:pPr>
          </w:p>
        </w:tc>
      </w:tr>
      <w:tr w:rsidR="00332093" w14:paraId="35D1D47A" w14:textId="77777777" w:rsidTr="00332093">
        <w:trPr>
          <w:trHeight w:val="314"/>
          <w:jc w:val="center"/>
        </w:trPr>
        <w:tc>
          <w:tcPr>
            <w:tcW w:w="3325" w:type="dxa"/>
            <w:vMerge/>
            <w:tcBorders>
              <w:left w:val="single" w:sz="4" w:space="0" w:color="auto"/>
              <w:right w:val="single" w:sz="4" w:space="0" w:color="auto"/>
            </w:tcBorders>
            <w:vAlign w:val="center"/>
            <w:hideMark/>
          </w:tcPr>
          <w:p w14:paraId="1652C64B" w14:textId="77777777" w:rsidR="00332093"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008DEEE9" w14:textId="77777777" w:rsidR="00332093" w:rsidRDefault="00332093">
            <w:pPr>
              <w:spacing w:line="252" w:lineRule="auto"/>
              <w:rPr>
                <w:rFonts w:cs="Arial"/>
              </w:rPr>
            </w:pPr>
            <w:r>
              <w:rPr>
                <w:rFonts w:cs="Arial"/>
              </w:rPr>
              <w:t>Disable</w:t>
            </w:r>
          </w:p>
        </w:tc>
        <w:tc>
          <w:tcPr>
            <w:tcW w:w="1170" w:type="dxa"/>
            <w:tcBorders>
              <w:top w:val="single" w:sz="4" w:space="0" w:color="auto"/>
              <w:left w:val="single" w:sz="4" w:space="0" w:color="auto"/>
              <w:bottom w:val="single" w:sz="4" w:space="0" w:color="auto"/>
              <w:right w:val="single" w:sz="4" w:space="0" w:color="auto"/>
            </w:tcBorders>
          </w:tcPr>
          <w:p w14:paraId="601314F1" w14:textId="77777777" w:rsidR="00332093" w:rsidRDefault="00332093">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14:paraId="57175983" w14:textId="77777777" w:rsidR="00332093" w:rsidRDefault="00332093">
            <w:pPr>
              <w:spacing w:line="276" w:lineRule="auto"/>
              <w:rPr>
                <w:rFonts w:cs="Arial"/>
              </w:rPr>
            </w:pPr>
          </w:p>
        </w:tc>
      </w:tr>
      <w:tr w:rsidR="00332093" w14:paraId="2400CFDE" w14:textId="77777777" w:rsidTr="00332093">
        <w:trPr>
          <w:trHeight w:val="314"/>
          <w:jc w:val="center"/>
        </w:trPr>
        <w:tc>
          <w:tcPr>
            <w:tcW w:w="3325" w:type="dxa"/>
            <w:vMerge/>
            <w:tcBorders>
              <w:left w:val="single" w:sz="4" w:space="0" w:color="auto"/>
              <w:bottom w:val="single" w:sz="4" w:space="0" w:color="auto"/>
              <w:right w:val="single" w:sz="4" w:space="0" w:color="auto"/>
            </w:tcBorders>
            <w:vAlign w:val="center"/>
          </w:tcPr>
          <w:p w14:paraId="4DD116A6" w14:textId="77777777" w:rsidR="00332093"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695EBF56" w14:textId="77777777" w:rsidR="00332093" w:rsidRDefault="00332093">
            <w:pPr>
              <w:spacing w:line="252" w:lineRule="auto"/>
              <w:rPr>
                <w:rFonts w:cs="Arial"/>
              </w:rPr>
            </w:pPr>
            <w:r>
              <w:rPr>
                <w:rFonts w:cs="Arial"/>
              </w:rPr>
              <w:t>Enable</w:t>
            </w:r>
          </w:p>
        </w:tc>
        <w:tc>
          <w:tcPr>
            <w:tcW w:w="1170" w:type="dxa"/>
            <w:tcBorders>
              <w:top w:val="single" w:sz="4" w:space="0" w:color="auto"/>
              <w:left w:val="single" w:sz="4" w:space="0" w:color="auto"/>
              <w:bottom w:val="single" w:sz="4" w:space="0" w:color="auto"/>
              <w:right w:val="single" w:sz="4" w:space="0" w:color="auto"/>
            </w:tcBorders>
          </w:tcPr>
          <w:p w14:paraId="72DF28B2" w14:textId="77777777" w:rsidR="00332093" w:rsidRDefault="00332093">
            <w:pPr>
              <w:spacing w:line="252" w:lineRule="auto"/>
              <w:rPr>
                <w:rFonts w:cs="Arial"/>
              </w:rPr>
            </w:pPr>
            <w:r>
              <w:rPr>
                <w:rFonts w:cs="Arial"/>
              </w:rPr>
              <w:t>0x2</w:t>
            </w:r>
          </w:p>
        </w:tc>
        <w:tc>
          <w:tcPr>
            <w:tcW w:w="4325" w:type="dxa"/>
            <w:tcBorders>
              <w:top w:val="single" w:sz="4" w:space="0" w:color="auto"/>
              <w:left w:val="single" w:sz="4" w:space="0" w:color="auto"/>
              <w:bottom w:val="single" w:sz="4" w:space="0" w:color="auto"/>
              <w:right w:val="single" w:sz="4" w:space="0" w:color="auto"/>
            </w:tcBorders>
          </w:tcPr>
          <w:p w14:paraId="7629286D" w14:textId="77777777" w:rsidR="00332093" w:rsidRDefault="00332093">
            <w:pPr>
              <w:spacing w:line="276" w:lineRule="auto"/>
              <w:rPr>
                <w:rFonts w:cs="Arial"/>
              </w:rPr>
            </w:pPr>
          </w:p>
        </w:tc>
      </w:tr>
    </w:tbl>
    <w:p w14:paraId="4E332B46" w14:textId="77777777" w:rsidR="00332093" w:rsidRDefault="00332093" w:rsidP="00332093">
      <w:pPr>
        <w:rPr>
          <w:rFonts w:cs="Arial"/>
        </w:rPr>
      </w:pPr>
    </w:p>
    <w:p w14:paraId="1C0FFC0A" w14:textId="77777777" w:rsidR="00332093" w:rsidRDefault="00332093" w:rsidP="00332093"/>
    <w:p w14:paraId="2C44DCC8" w14:textId="77777777" w:rsidR="00332093" w:rsidRDefault="00332093" w:rsidP="00332093">
      <w:pPr>
        <w:pStyle w:val="Heading4"/>
      </w:pPr>
      <w:r w:rsidRPr="00B9479B">
        <w:t>MD-REQ-383982/A-</w:t>
      </w:r>
      <w:proofErr w:type="spellStart"/>
      <w:r w:rsidRPr="00B9479B">
        <w:t>TjaLaneBiasEnbl_D_Stat</w:t>
      </w:r>
      <w:proofErr w:type="spellEnd"/>
    </w:p>
    <w:p w14:paraId="68D6B3A1" w14:textId="77777777" w:rsidR="00332093" w:rsidRDefault="00332093" w:rsidP="00332093">
      <w:pPr>
        <w:rPr>
          <w:rFonts w:cs="Arial"/>
        </w:rPr>
      </w:pPr>
      <w:r>
        <w:rPr>
          <w:rFonts w:cs="Arial"/>
        </w:rPr>
        <w:t>Message Type: Status</w:t>
      </w:r>
    </w:p>
    <w:p w14:paraId="0FB61290" w14:textId="77777777" w:rsidR="00332093" w:rsidRDefault="00332093" w:rsidP="00332093">
      <w:pPr>
        <w:rPr>
          <w:rFonts w:cs="Arial"/>
        </w:rPr>
      </w:pPr>
    </w:p>
    <w:p w14:paraId="56F2E771" w14:textId="77777777" w:rsidR="00332093" w:rsidRDefault="00332093" w:rsidP="00332093">
      <w:pPr>
        <w:widowControl w:val="0"/>
        <w:adjustRightInd w:val="0"/>
        <w:rPr>
          <w:rFonts w:cs="Arial"/>
        </w:rPr>
      </w:pPr>
      <w:r>
        <w:rPr>
          <w:rFonts w:cs="Arial"/>
        </w:rPr>
        <w:t>Status signal from the Lane Biasing Settings Server with the status of Lane Biasing feature</w:t>
      </w:r>
    </w:p>
    <w:p w14:paraId="3FA5BEAE" w14:textId="77777777" w:rsidR="00332093" w:rsidRDefault="00332093" w:rsidP="00332093">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5"/>
        <w:gridCol w:w="1620"/>
        <w:gridCol w:w="1170"/>
        <w:gridCol w:w="4325"/>
      </w:tblGrid>
      <w:tr w:rsidR="00332093" w14:paraId="5C5C919C" w14:textId="77777777" w:rsidTr="00332093">
        <w:trPr>
          <w:jc w:val="center"/>
        </w:trPr>
        <w:tc>
          <w:tcPr>
            <w:tcW w:w="3325" w:type="dxa"/>
            <w:tcBorders>
              <w:top w:val="single" w:sz="4" w:space="0" w:color="auto"/>
              <w:left w:val="single" w:sz="4" w:space="0" w:color="auto"/>
              <w:bottom w:val="single" w:sz="4" w:space="0" w:color="auto"/>
              <w:right w:val="single" w:sz="4" w:space="0" w:color="auto"/>
            </w:tcBorders>
            <w:hideMark/>
          </w:tcPr>
          <w:p w14:paraId="5490F0E0" w14:textId="77777777" w:rsidR="00332093" w:rsidRDefault="00332093">
            <w:pPr>
              <w:spacing w:line="276" w:lineRule="auto"/>
              <w:rPr>
                <w:rFonts w:cs="Arial"/>
                <w:b/>
              </w:rPr>
            </w:pPr>
            <w:r>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5775AF25" w14:textId="77777777" w:rsidR="00332093" w:rsidRDefault="0033209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58CCFC40" w14:textId="77777777" w:rsidR="00332093" w:rsidRDefault="00332093">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14:paraId="4AF60CF9" w14:textId="77777777" w:rsidR="00332093" w:rsidRDefault="00332093">
            <w:pPr>
              <w:spacing w:line="276" w:lineRule="auto"/>
              <w:rPr>
                <w:rFonts w:cs="Arial"/>
                <w:b/>
              </w:rPr>
            </w:pPr>
            <w:r>
              <w:rPr>
                <w:rFonts w:cs="Arial"/>
                <w:b/>
              </w:rPr>
              <w:t>Description</w:t>
            </w:r>
          </w:p>
        </w:tc>
      </w:tr>
      <w:tr w:rsidR="00332093" w14:paraId="1337A508" w14:textId="77777777" w:rsidTr="00332093">
        <w:trPr>
          <w:jc w:val="center"/>
        </w:trPr>
        <w:tc>
          <w:tcPr>
            <w:tcW w:w="3325" w:type="dxa"/>
            <w:vMerge w:val="restart"/>
            <w:tcBorders>
              <w:top w:val="single" w:sz="4" w:space="0" w:color="auto"/>
              <w:left w:val="single" w:sz="4" w:space="0" w:color="auto"/>
              <w:right w:val="single" w:sz="4" w:space="0" w:color="auto"/>
            </w:tcBorders>
          </w:tcPr>
          <w:p w14:paraId="664AEFC0" w14:textId="77777777" w:rsidR="00332093" w:rsidRDefault="00332093">
            <w:pPr>
              <w:spacing w:line="254" w:lineRule="auto"/>
              <w:rPr>
                <w:rFonts w:cs="Arial"/>
              </w:rPr>
            </w:pPr>
          </w:p>
          <w:p w14:paraId="63DC9009" w14:textId="77777777" w:rsidR="00332093" w:rsidRDefault="00332093">
            <w:pPr>
              <w:spacing w:line="254" w:lineRule="auto"/>
              <w:rPr>
                <w:rFonts w:cs="Arial"/>
              </w:rPr>
            </w:pPr>
            <w:proofErr w:type="spellStart"/>
            <w:r>
              <w:rPr>
                <w:rFonts w:cs="Arial"/>
              </w:rPr>
              <w:t>TjaLaneBiasEnbl_D_Stat</w:t>
            </w:r>
            <w:proofErr w:type="spellEnd"/>
          </w:p>
          <w:p w14:paraId="1F8E89B4" w14:textId="77777777" w:rsidR="00332093" w:rsidRDefault="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3A458F77" w14:textId="77777777" w:rsidR="00332093" w:rsidRDefault="00332093">
            <w:pPr>
              <w:spacing w:line="252" w:lineRule="auto"/>
              <w:rPr>
                <w:rFonts w:cs="Arial"/>
              </w:rPr>
            </w:pPr>
            <w:r>
              <w:rPr>
                <w:rFonts w:cs="Arial"/>
              </w:rPr>
              <w:t>Inactive</w:t>
            </w:r>
          </w:p>
        </w:tc>
        <w:tc>
          <w:tcPr>
            <w:tcW w:w="1170" w:type="dxa"/>
            <w:tcBorders>
              <w:top w:val="single" w:sz="4" w:space="0" w:color="auto"/>
              <w:left w:val="single" w:sz="4" w:space="0" w:color="auto"/>
              <w:bottom w:val="single" w:sz="4" w:space="0" w:color="auto"/>
              <w:right w:val="single" w:sz="4" w:space="0" w:color="auto"/>
            </w:tcBorders>
          </w:tcPr>
          <w:p w14:paraId="199D903D" w14:textId="77777777" w:rsidR="00332093" w:rsidRDefault="00332093">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14:paraId="4CB33CFD" w14:textId="77777777" w:rsidR="00332093" w:rsidRDefault="00332093">
            <w:pPr>
              <w:autoSpaceDE w:val="0"/>
              <w:autoSpaceDN w:val="0"/>
              <w:adjustRightInd w:val="0"/>
              <w:spacing w:line="276" w:lineRule="auto"/>
              <w:rPr>
                <w:rFonts w:cs="Arial"/>
              </w:rPr>
            </w:pPr>
          </w:p>
        </w:tc>
      </w:tr>
      <w:tr w:rsidR="00332093" w14:paraId="3B4F432F" w14:textId="77777777" w:rsidTr="00332093">
        <w:trPr>
          <w:trHeight w:val="314"/>
          <w:jc w:val="center"/>
        </w:trPr>
        <w:tc>
          <w:tcPr>
            <w:tcW w:w="3325" w:type="dxa"/>
            <w:vMerge/>
            <w:tcBorders>
              <w:left w:val="single" w:sz="4" w:space="0" w:color="auto"/>
              <w:right w:val="single" w:sz="4" w:space="0" w:color="auto"/>
            </w:tcBorders>
            <w:vAlign w:val="center"/>
            <w:hideMark/>
          </w:tcPr>
          <w:p w14:paraId="58C2E5B1" w14:textId="77777777" w:rsidR="00332093"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47F2A392" w14:textId="77777777" w:rsidR="00332093" w:rsidRDefault="00332093">
            <w:pPr>
              <w:spacing w:line="252" w:lineRule="auto"/>
              <w:rPr>
                <w:rFonts w:cs="Arial"/>
              </w:rPr>
            </w:pPr>
            <w:r>
              <w:rPr>
                <w:rFonts w:cs="Arial"/>
              </w:rPr>
              <w:t>Disabled</w:t>
            </w:r>
          </w:p>
        </w:tc>
        <w:tc>
          <w:tcPr>
            <w:tcW w:w="1170" w:type="dxa"/>
            <w:tcBorders>
              <w:top w:val="single" w:sz="4" w:space="0" w:color="auto"/>
              <w:left w:val="single" w:sz="4" w:space="0" w:color="auto"/>
              <w:bottom w:val="single" w:sz="4" w:space="0" w:color="auto"/>
              <w:right w:val="single" w:sz="4" w:space="0" w:color="auto"/>
            </w:tcBorders>
          </w:tcPr>
          <w:p w14:paraId="427A03F0" w14:textId="77777777" w:rsidR="00332093" w:rsidRDefault="00332093">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14:paraId="5DF5D73E" w14:textId="77777777" w:rsidR="00332093" w:rsidRDefault="00332093">
            <w:pPr>
              <w:spacing w:line="276" w:lineRule="auto"/>
              <w:rPr>
                <w:rFonts w:cs="Arial"/>
              </w:rPr>
            </w:pPr>
          </w:p>
        </w:tc>
      </w:tr>
      <w:tr w:rsidR="00332093" w14:paraId="12DA1E34" w14:textId="77777777" w:rsidTr="00332093">
        <w:trPr>
          <w:trHeight w:val="314"/>
          <w:jc w:val="center"/>
        </w:trPr>
        <w:tc>
          <w:tcPr>
            <w:tcW w:w="3325" w:type="dxa"/>
            <w:vMerge/>
            <w:tcBorders>
              <w:left w:val="single" w:sz="4" w:space="0" w:color="auto"/>
              <w:bottom w:val="single" w:sz="4" w:space="0" w:color="auto"/>
              <w:right w:val="single" w:sz="4" w:space="0" w:color="auto"/>
            </w:tcBorders>
            <w:vAlign w:val="center"/>
          </w:tcPr>
          <w:p w14:paraId="6AD13DDC" w14:textId="77777777" w:rsidR="00332093"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14:paraId="783F0E50" w14:textId="77777777" w:rsidR="00332093" w:rsidRDefault="00332093">
            <w:pPr>
              <w:spacing w:line="252" w:lineRule="auto"/>
              <w:rPr>
                <w:rFonts w:cs="Arial"/>
              </w:rPr>
            </w:pPr>
            <w:r>
              <w:rPr>
                <w:rFonts w:cs="Arial"/>
              </w:rPr>
              <w:t>Enabled</w:t>
            </w:r>
          </w:p>
        </w:tc>
        <w:tc>
          <w:tcPr>
            <w:tcW w:w="1170" w:type="dxa"/>
            <w:tcBorders>
              <w:top w:val="single" w:sz="4" w:space="0" w:color="auto"/>
              <w:left w:val="single" w:sz="4" w:space="0" w:color="auto"/>
              <w:bottom w:val="single" w:sz="4" w:space="0" w:color="auto"/>
              <w:right w:val="single" w:sz="4" w:space="0" w:color="auto"/>
            </w:tcBorders>
          </w:tcPr>
          <w:p w14:paraId="26151AC2" w14:textId="77777777" w:rsidR="00332093" w:rsidRDefault="00332093">
            <w:pPr>
              <w:spacing w:line="252" w:lineRule="auto"/>
              <w:rPr>
                <w:rFonts w:cs="Arial"/>
              </w:rPr>
            </w:pPr>
            <w:r>
              <w:rPr>
                <w:rFonts w:cs="Arial"/>
              </w:rPr>
              <w:t>0x2</w:t>
            </w:r>
          </w:p>
        </w:tc>
        <w:tc>
          <w:tcPr>
            <w:tcW w:w="4325" w:type="dxa"/>
            <w:tcBorders>
              <w:top w:val="single" w:sz="4" w:space="0" w:color="auto"/>
              <w:left w:val="single" w:sz="4" w:space="0" w:color="auto"/>
              <w:bottom w:val="single" w:sz="4" w:space="0" w:color="auto"/>
              <w:right w:val="single" w:sz="4" w:space="0" w:color="auto"/>
            </w:tcBorders>
          </w:tcPr>
          <w:p w14:paraId="12B05C85" w14:textId="77777777" w:rsidR="00332093" w:rsidRDefault="00332093">
            <w:pPr>
              <w:spacing w:line="276" w:lineRule="auto"/>
              <w:rPr>
                <w:rFonts w:cs="Arial"/>
              </w:rPr>
            </w:pPr>
          </w:p>
        </w:tc>
      </w:tr>
    </w:tbl>
    <w:p w14:paraId="54C57A18" w14:textId="77777777" w:rsidR="00332093" w:rsidRDefault="00332093" w:rsidP="00332093">
      <w:pPr>
        <w:rPr>
          <w:rFonts w:cs="Arial"/>
        </w:rPr>
      </w:pPr>
    </w:p>
    <w:p w14:paraId="36E9D651" w14:textId="77777777" w:rsidR="00332093" w:rsidRDefault="00332093" w:rsidP="00332093"/>
    <w:p w14:paraId="43CFB4F9" w14:textId="77777777" w:rsidR="00332093" w:rsidRDefault="00332093" w:rsidP="00332093">
      <w:pPr>
        <w:pStyle w:val="Heading3"/>
      </w:pPr>
      <w:bookmarkStart w:id="487" w:name="_Toc65750638"/>
      <w:r>
        <w:t>Use Cases</w:t>
      </w:r>
      <w:bookmarkEnd w:id="487"/>
    </w:p>
    <w:p w14:paraId="125E7C3E" w14:textId="77777777" w:rsidR="00332093" w:rsidRDefault="00332093" w:rsidP="00332093">
      <w:pPr>
        <w:pStyle w:val="Heading4"/>
      </w:pPr>
      <w:r>
        <w:t>VS-UC-REQ-383983/A-User Enables Lane Biasing Setting</w:t>
      </w:r>
    </w:p>
    <w:p w14:paraId="4DD10A73"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14:paraId="7CDC4ED0"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78AB2E5" w14:textId="77777777" w:rsidR="00332093" w:rsidRDefault="0033209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FDE238" w14:textId="77777777" w:rsidR="00332093" w:rsidRPr="00226F87" w:rsidRDefault="00332093">
            <w:pPr>
              <w:spacing w:line="276" w:lineRule="auto"/>
            </w:pPr>
            <w:r w:rsidRPr="00226F87">
              <w:t>Vehicle front seat Occupant</w:t>
            </w:r>
          </w:p>
        </w:tc>
      </w:tr>
      <w:tr w:rsidR="00332093" w14:paraId="6ED076D5"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AC884EA" w14:textId="77777777" w:rsidR="00332093" w:rsidRDefault="0033209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699FC884" w14:textId="77777777" w:rsidR="00332093" w:rsidRPr="00226F87" w:rsidRDefault="00332093">
            <w:pPr>
              <w:spacing w:line="276" w:lineRule="auto"/>
            </w:pPr>
            <w:r w:rsidRPr="00226F87">
              <w:t>Ignition is in Run</w:t>
            </w:r>
          </w:p>
          <w:p w14:paraId="31DC630B" w14:textId="77777777" w:rsidR="00332093" w:rsidRPr="00226F87" w:rsidRDefault="00332093">
            <w:pPr>
              <w:spacing w:line="276" w:lineRule="auto"/>
            </w:pPr>
            <w:r w:rsidRPr="00226F87">
              <w:t>Lane Biasing is Disabled</w:t>
            </w:r>
          </w:p>
        </w:tc>
      </w:tr>
      <w:tr w:rsidR="00332093" w14:paraId="577E7D85"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E6BC16A" w14:textId="77777777" w:rsidR="00332093" w:rsidRDefault="0033209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16E7D90D" w14:textId="77777777" w:rsidR="00332093" w:rsidRPr="00226F87" w:rsidRDefault="00332093">
            <w:pPr>
              <w:spacing w:line="276" w:lineRule="auto"/>
            </w:pPr>
            <w:r w:rsidRPr="00226F87">
              <w:t>User changes Lane Biasing setting to enabled via the HMI</w:t>
            </w:r>
          </w:p>
        </w:tc>
      </w:tr>
      <w:tr w:rsidR="00332093" w14:paraId="07827CC7"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AA24131" w14:textId="77777777" w:rsidR="00332093" w:rsidRDefault="0033209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DABC187" w14:textId="77777777" w:rsidR="00332093" w:rsidRPr="00226F87" w:rsidRDefault="00332093">
            <w:pPr>
              <w:spacing w:line="276" w:lineRule="auto"/>
            </w:pPr>
            <w:r w:rsidRPr="00226F87">
              <w:t>Lane Biasing is enabled</w:t>
            </w:r>
          </w:p>
          <w:p w14:paraId="312C31E2" w14:textId="77777777" w:rsidR="00332093" w:rsidRPr="00226F87" w:rsidRDefault="00332093">
            <w:pPr>
              <w:spacing w:line="276" w:lineRule="auto"/>
            </w:pPr>
            <w:r w:rsidRPr="00226F87">
              <w:t>Lane Biasing setting HMI is shown set to enabled.</w:t>
            </w:r>
          </w:p>
        </w:tc>
      </w:tr>
      <w:tr w:rsidR="00332093" w14:paraId="6ABAF634"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3F99152" w14:textId="77777777" w:rsidR="00332093" w:rsidRDefault="0033209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848C505" w14:textId="77777777" w:rsidR="00332093" w:rsidRDefault="00332093"/>
        </w:tc>
      </w:tr>
    </w:tbl>
    <w:p w14:paraId="21841B3C" w14:textId="77777777" w:rsidR="00332093" w:rsidRDefault="00332093" w:rsidP="00332093"/>
    <w:p w14:paraId="64158750" w14:textId="77777777" w:rsidR="00332093" w:rsidRDefault="00332093" w:rsidP="00332093">
      <w:pPr>
        <w:pStyle w:val="Heading4"/>
      </w:pPr>
      <w:r>
        <w:t>VS-UC-REQ-383987/A-User Disables Lane Biasing Setting</w:t>
      </w:r>
    </w:p>
    <w:p w14:paraId="28F502F2"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14:paraId="274D4689"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A7ED38E" w14:textId="77777777" w:rsidR="00332093" w:rsidRDefault="0033209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86E007" w14:textId="77777777" w:rsidR="00332093" w:rsidRDefault="00332093">
            <w:pPr>
              <w:spacing w:line="276" w:lineRule="auto"/>
            </w:pPr>
            <w:r>
              <w:t>Vehicle front seat occupant</w:t>
            </w:r>
          </w:p>
        </w:tc>
      </w:tr>
      <w:tr w:rsidR="00332093" w14:paraId="083DE173"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A97AF03" w14:textId="77777777" w:rsidR="00332093" w:rsidRDefault="0033209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821FD9B" w14:textId="77777777" w:rsidR="00332093" w:rsidRDefault="00332093">
            <w:pPr>
              <w:spacing w:line="276" w:lineRule="auto"/>
            </w:pPr>
            <w:r>
              <w:t>Ignition is in Run</w:t>
            </w:r>
          </w:p>
          <w:p w14:paraId="1B0ACBEC" w14:textId="77777777" w:rsidR="00332093" w:rsidRDefault="00332093">
            <w:pPr>
              <w:spacing w:line="276" w:lineRule="auto"/>
            </w:pPr>
            <w:r>
              <w:t>Lane Biasing setting is enabled</w:t>
            </w:r>
          </w:p>
        </w:tc>
      </w:tr>
      <w:tr w:rsidR="00332093" w14:paraId="651E8B4A"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8FE9B8B" w14:textId="77777777" w:rsidR="00332093" w:rsidRDefault="0033209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6AA2081F" w14:textId="77777777" w:rsidR="00332093" w:rsidRDefault="00332093">
            <w:pPr>
              <w:spacing w:line="276" w:lineRule="auto"/>
            </w:pPr>
            <w:r>
              <w:t>User changes Lane Biasing setting to disabled via the HMI</w:t>
            </w:r>
          </w:p>
        </w:tc>
      </w:tr>
      <w:tr w:rsidR="00332093" w14:paraId="4B584826"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FD283A7" w14:textId="77777777" w:rsidR="00332093" w:rsidRDefault="0033209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A117B7B" w14:textId="77777777" w:rsidR="00332093" w:rsidRDefault="00332093">
            <w:pPr>
              <w:spacing w:line="276" w:lineRule="auto"/>
            </w:pPr>
            <w:r>
              <w:t>Lane Biasing is disabled</w:t>
            </w:r>
          </w:p>
          <w:p w14:paraId="7BBAE10A" w14:textId="77777777" w:rsidR="00332093" w:rsidRDefault="00332093">
            <w:pPr>
              <w:spacing w:line="276" w:lineRule="auto"/>
            </w:pPr>
            <w:r>
              <w:t>Lane Biasing Setting HMI is shown set to disabled</w:t>
            </w:r>
          </w:p>
        </w:tc>
      </w:tr>
      <w:tr w:rsidR="00332093" w14:paraId="395FBE2E"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4D4BC0A" w14:textId="77777777" w:rsidR="00332093" w:rsidRDefault="0033209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403E8421" w14:textId="77777777" w:rsidR="00332093" w:rsidRDefault="00332093"/>
        </w:tc>
      </w:tr>
    </w:tbl>
    <w:p w14:paraId="290FBC89" w14:textId="77777777" w:rsidR="00332093" w:rsidRDefault="00332093" w:rsidP="00332093"/>
    <w:p w14:paraId="5BC094BB" w14:textId="77777777" w:rsidR="00332093" w:rsidRDefault="00332093" w:rsidP="00332093">
      <w:pPr>
        <w:pStyle w:val="Heading3"/>
      </w:pPr>
      <w:bookmarkStart w:id="488" w:name="_Toc65750639"/>
      <w:r>
        <w:t>Requirements</w:t>
      </w:r>
      <w:bookmarkEnd w:id="488"/>
    </w:p>
    <w:p w14:paraId="0616B649" w14:textId="77777777" w:rsidR="00332093" w:rsidRPr="00332093" w:rsidRDefault="00332093" w:rsidP="00332093">
      <w:pPr>
        <w:pStyle w:val="Heading4"/>
        <w:rPr>
          <w:b w:val="0"/>
          <w:u w:val="single"/>
        </w:rPr>
      </w:pPr>
      <w:r w:rsidRPr="00332093">
        <w:rPr>
          <w:b w:val="0"/>
          <w:u w:val="single"/>
        </w:rPr>
        <w:t>VS-SR-REQ-384253/A-Lane Biasing Setting change</w:t>
      </w:r>
    </w:p>
    <w:p w14:paraId="305BB4A9" w14:textId="77777777" w:rsidR="00332093" w:rsidRPr="006B1694" w:rsidRDefault="00332093" w:rsidP="00332093">
      <w:pPr>
        <w:rPr>
          <w:rFonts w:cs="Arial"/>
        </w:rPr>
      </w:pPr>
      <w:r w:rsidRPr="006B1694">
        <w:rPr>
          <w:rFonts w:cs="Arial"/>
        </w:rPr>
        <w:t xml:space="preserve">The Lane Biasing Settings Client shall use the </w:t>
      </w:r>
      <w:proofErr w:type="spellStart"/>
      <w:r w:rsidRPr="006B1694">
        <w:rPr>
          <w:rFonts w:cs="Arial"/>
        </w:rPr>
        <w:t>TjaLaneBiasEnbl_D_Stat</w:t>
      </w:r>
      <w:proofErr w:type="spellEnd"/>
      <w:r w:rsidRPr="006B1694">
        <w:rPr>
          <w:rFonts w:cs="Arial"/>
        </w:rPr>
        <w:t xml:space="preserve"> status signal from the Lane Biasing Setting Server to show the Lane Biasing setting as Enabled or Disabled on the HMI.</w:t>
      </w:r>
    </w:p>
    <w:p w14:paraId="492E7C54" w14:textId="77777777" w:rsidR="00332093" w:rsidRPr="006B1694" w:rsidRDefault="00332093" w:rsidP="00332093">
      <w:pPr>
        <w:rPr>
          <w:rFonts w:cs="Arial"/>
        </w:rPr>
      </w:pPr>
    </w:p>
    <w:p w14:paraId="1764808E" w14:textId="77777777" w:rsidR="00332093" w:rsidRPr="006B1694" w:rsidRDefault="00332093" w:rsidP="00332093">
      <w:pPr>
        <w:rPr>
          <w:rFonts w:cs="Arial"/>
        </w:rPr>
      </w:pPr>
      <w:r w:rsidRPr="006B1694">
        <w:rPr>
          <w:rFonts w:cs="Arial"/>
        </w:rPr>
        <w:t xml:space="preserve">The Lane Biasing setting shall be available on the HMI when </w:t>
      </w:r>
      <w:proofErr w:type="spellStart"/>
      <w:r w:rsidRPr="006B1694">
        <w:rPr>
          <w:rFonts w:cs="Arial"/>
        </w:rPr>
        <w:t>ignition_status</w:t>
      </w:r>
      <w:proofErr w:type="spellEnd"/>
      <w:r w:rsidRPr="006B1694">
        <w:rPr>
          <w:rFonts w:cs="Arial"/>
        </w:rPr>
        <w:t xml:space="preserve"> = Run.</w:t>
      </w:r>
    </w:p>
    <w:p w14:paraId="05A4797E" w14:textId="77777777" w:rsidR="00332093" w:rsidRPr="006B1694" w:rsidRDefault="00332093" w:rsidP="00332093">
      <w:pPr>
        <w:rPr>
          <w:rFonts w:cs="Arial"/>
        </w:rPr>
      </w:pPr>
    </w:p>
    <w:p w14:paraId="11D58934" w14:textId="77777777" w:rsidR="00332093" w:rsidRPr="006B1694" w:rsidRDefault="00332093" w:rsidP="00332093">
      <w:pPr>
        <w:rPr>
          <w:rFonts w:cs="Arial"/>
        </w:rPr>
      </w:pPr>
      <w:r w:rsidRPr="006B1694">
        <w:rPr>
          <w:rFonts w:cs="Arial"/>
        </w:rPr>
        <w:t>When the Lane Biasing setting is selected via the HMI:</w:t>
      </w:r>
    </w:p>
    <w:p w14:paraId="47FD4CBB" w14:textId="77777777" w:rsidR="00332093" w:rsidRPr="006B1694" w:rsidRDefault="00332093" w:rsidP="00332093">
      <w:pPr>
        <w:numPr>
          <w:ilvl w:val="0"/>
          <w:numId w:val="1036"/>
        </w:numPr>
        <w:rPr>
          <w:rFonts w:cs="Arial"/>
        </w:rPr>
      </w:pPr>
      <w:r w:rsidRPr="006B1694">
        <w:rPr>
          <w:rFonts w:cs="Arial"/>
        </w:rPr>
        <w:t xml:space="preserve"> The Lane Biasing Setting Client shall set the </w:t>
      </w:r>
      <w:proofErr w:type="spellStart"/>
      <w:r w:rsidRPr="006B1694">
        <w:rPr>
          <w:rFonts w:cs="Arial"/>
        </w:rPr>
        <w:t>TjaLaneBiasEnbl_D_RqMnu</w:t>
      </w:r>
      <w:proofErr w:type="spellEnd"/>
      <w:r w:rsidRPr="006B1694">
        <w:rPr>
          <w:rFonts w:cs="Arial"/>
        </w:rPr>
        <w:t xml:space="preserve"> signal to enabled or disabled based on what the user selected</w:t>
      </w:r>
      <w:r>
        <w:rPr>
          <w:rFonts w:cs="Arial"/>
        </w:rPr>
        <w:t xml:space="preserve"> and then 100 </w:t>
      </w:r>
      <w:proofErr w:type="spellStart"/>
      <w:r>
        <w:rPr>
          <w:rFonts w:cs="Arial"/>
        </w:rPr>
        <w:t>msec</w:t>
      </w:r>
      <w:proofErr w:type="spellEnd"/>
      <w:r>
        <w:rPr>
          <w:rFonts w:cs="Arial"/>
        </w:rPr>
        <w:t xml:space="preserve"> (+/- 10%) after setting enabled/disabled set the signal back to Null.</w:t>
      </w:r>
    </w:p>
    <w:p w14:paraId="5B758EA7" w14:textId="77777777" w:rsidR="00332093" w:rsidRPr="006B1694" w:rsidRDefault="00332093" w:rsidP="00332093">
      <w:pPr>
        <w:numPr>
          <w:ilvl w:val="0"/>
          <w:numId w:val="1036"/>
        </w:numPr>
        <w:rPr>
          <w:rFonts w:cs="Arial"/>
        </w:rPr>
      </w:pPr>
      <w:r w:rsidRPr="006B1694">
        <w:rPr>
          <w:rFonts w:cs="Arial"/>
        </w:rPr>
        <w:t xml:space="preserve">The </w:t>
      </w:r>
      <w:r>
        <w:rPr>
          <w:rFonts w:cs="Arial"/>
        </w:rPr>
        <w:t>Lane Biasing</w:t>
      </w:r>
      <w:r w:rsidRPr="006B1694">
        <w:rPr>
          <w:rFonts w:cs="Arial"/>
        </w:rPr>
        <w:t xml:space="preserve"> Settings Server shall respond within </w:t>
      </w:r>
      <w:proofErr w:type="spellStart"/>
      <w:r w:rsidRPr="006B1694">
        <w:rPr>
          <w:rFonts w:cs="Arial"/>
        </w:rPr>
        <w:t>T_LaneBias_Rsp</w:t>
      </w:r>
      <w:proofErr w:type="spellEnd"/>
      <w:r w:rsidRPr="006B1694">
        <w:rPr>
          <w:rFonts w:cs="Arial"/>
        </w:rPr>
        <w:t xml:space="preserve"> to the </w:t>
      </w:r>
      <w:proofErr w:type="spellStart"/>
      <w:r w:rsidRPr="006B1694">
        <w:rPr>
          <w:rFonts w:cs="Arial"/>
        </w:rPr>
        <w:t>TjaLaneBiasEnbl_D_RqMnu</w:t>
      </w:r>
      <w:proofErr w:type="spellEnd"/>
      <w:r w:rsidRPr="006B1694">
        <w:rPr>
          <w:rFonts w:cs="Arial"/>
        </w:rPr>
        <w:t xml:space="preserve"> </w:t>
      </w:r>
      <w:r>
        <w:rPr>
          <w:rFonts w:cs="Arial"/>
        </w:rPr>
        <w:t xml:space="preserve">enable/disable </w:t>
      </w:r>
      <w:r w:rsidRPr="006B1694">
        <w:rPr>
          <w:rFonts w:cs="Arial"/>
        </w:rPr>
        <w:t xml:space="preserve">request with the response via the </w:t>
      </w:r>
      <w:proofErr w:type="spellStart"/>
      <w:r w:rsidRPr="006B1694">
        <w:rPr>
          <w:rFonts w:cs="Arial"/>
        </w:rPr>
        <w:t>TjaLanBiasEnbl_D_Stat</w:t>
      </w:r>
      <w:proofErr w:type="spellEnd"/>
      <w:r w:rsidRPr="006B1694">
        <w:rPr>
          <w:rFonts w:cs="Arial"/>
        </w:rPr>
        <w:t xml:space="preserve"> signal. </w:t>
      </w:r>
      <w:r>
        <w:rPr>
          <w:rFonts w:cs="Arial"/>
        </w:rPr>
        <w:t xml:space="preserve"> Note: </w:t>
      </w:r>
      <w:proofErr w:type="gramStart"/>
      <w:r>
        <w:rPr>
          <w:rFonts w:cs="Arial"/>
        </w:rPr>
        <w:t>the</w:t>
      </w:r>
      <w:proofErr w:type="gramEnd"/>
      <w:r>
        <w:rPr>
          <w:rFonts w:cs="Arial"/>
        </w:rPr>
        <w:t xml:space="preserve"> Lane Biasing Settings Server does not wait for the Null before responding.</w:t>
      </w:r>
    </w:p>
    <w:p w14:paraId="47EE8C03" w14:textId="77777777" w:rsidR="00332093" w:rsidRPr="006B1694" w:rsidRDefault="00332093" w:rsidP="00332093">
      <w:pPr>
        <w:numPr>
          <w:ilvl w:val="0"/>
          <w:numId w:val="1036"/>
        </w:numPr>
        <w:rPr>
          <w:rFonts w:cs="Arial"/>
        </w:rPr>
      </w:pPr>
      <w:r w:rsidRPr="006B1694">
        <w:rPr>
          <w:rFonts w:cs="Arial"/>
        </w:rPr>
        <w:t xml:space="preserve">The Lane Biasing Setting Client shall update the HMI (if there is an update) with the Lane Biasing assist settings status after receiving the </w:t>
      </w:r>
      <w:proofErr w:type="spellStart"/>
      <w:r w:rsidRPr="006B1694">
        <w:rPr>
          <w:rFonts w:cs="Arial"/>
        </w:rPr>
        <w:t>TjaLaneBiasEnbl_D_Stat</w:t>
      </w:r>
      <w:proofErr w:type="spellEnd"/>
      <w:r w:rsidRPr="006B1694">
        <w:rPr>
          <w:rFonts w:cs="Arial"/>
        </w:rPr>
        <w:t xml:space="preserve"> response to the request.</w:t>
      </w:r>
    </w:p>
    <w:p w14:paraId="257E25C9" w14:textId="77777777" w:rsidR="00332093" w:rsidRPr="006B1694" w:rsidRDefault="00332093" w:rsidP="00332093">
      <w:pPr>
        <w:rPr>
          <w:rFonts w:cs="Arial"/>
          <w:color w:val="FF0000"/>
        </w:rPr>
      </w:pPr>
    </w:p>
    <w:p w14:paraId="737C4990" w14:textId="77777777" w:rsidR="00332093" w:rsidRDefault="00332093" w:rsidP="00332093">
      <w:pPr>
        <w:rPr>
          <w:rFonts w:cs="Arial"/>
          <w:bCs/>
        </w:rPr>
      </w:pPr>
    </w:p>
    <w:p w14:paraId="021F0656" w14:textId="77777777" w:rsidR="00537DA9" w:rsidRPr="006B1694" w:rsidRDefault="00537DA9" w:rsidP="00332093">
      <w:pPr>
        <w:rPr>
          <w:rFonts w:cs="Arial"/>
          <w:bCs/>
        </w:rPr>
      </w:pPr>
    </w:p>
    <w:p w14:paraId="7B42CFCE" w14:textId="77777777" w:rsidR="00332093" w:rsidRPr="006B1694" w:rsidRDefault="00332093" w:rsidP="00332093">
      <w:pPr>
        <w:rPr>
          <w:rFonts w:cs="Arial"/>
          <w:bCs/>
          <w:color w:val="FF0000"/>
        </w:rPr>
      </w:pPr>
    </w:p>
    <w:tbl>
      <w:tblPr>
        <w:tblW w:w="2355" w:type="dxa"/>
        <w:jc w:val="center"/>
        <w:tblLook w:val="04A0" w:firstRow="1" w:lastRow="0" w:firstColumn="1" w:lastColumn="0" w:noHBand="0" w:noVBand="1"/>
      </w:tblPr>
      <w:tblGrid>
        <w:gridCol w:w="2355"/>
      </w:tblGrid>
      <w:tr w:rsidR="00332093" w:rsidRPr="006B1694" w14:paraId="067A283E" w14:textId="77777777" w:rsidTr="00332093">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14:paraId="4D2B0561" w14:textId="77777777" w:rsidR="00332093" w:rsidRPr="006B1694" w:rsidRDefault="00332093">
            <w:pPr>
              <w:spacing w:line="276" w:lineRule="auto"/>
              <w:jc w:val="center"/>
              <w:rPr>
                <w:rFonts w:cs="Arial"/>
                <w:b/>
                <w:bCs/>
              </w:rPr>
            </w:pPr>
            <w:r w:rsidRPr="006B1694">
              <w:rPr>
                <w:rFonts w:cs="Arial"/>
                <w:b/>
                <w:bCs/>
              </w:rPr>
              <w:lastRenderedPageBreak/>
              <w:t>HMI Setting ID</w:t>
            </w:r>
          </w:p>
        </w:tc>
      </w:tr>
      <w:tr w:rsidR="00332093" w:rsidRPr="006B1694" w14:paraId="53B0D9DA" w14:textId="77777777" w:rsidTr="00332093">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14:paraId="17668960" w14:textId="77777777" w:rsidR="00332093" w:rsidRPr="006B1694" w:rsidRDefault="00332093">
            <w:pPr>
              <w:spacing w:line="276" w:lineRule="auto"/>
              <w:jc w:val="center"/>
              <w:rPr>
                <w:rFonts w:eastAsiaTheme="minorEastAsia" w:cs="Arial"/>
              </w:rPr>
            </w:pPr>
            <w:r w:rsidRPr="006B1694">
              <w:rPr>
                <w:rFonts w:eastAsiaTheme="minorEastAsia" w:cs="Arial"/>
              </w:rPr>
              <w:t>1081</w:t>
            </w:r>
          </w:p>
        </w:tc>
      </w:tr>
    </w:tbl>
    <w:p w14:paraId="42A25FF4" w14:textId="77777777" w:rsidR="00332093" w:rsidRPr="006B1694" w:rsidRDefault="00332093" w:rsidP="00332093">
      <w:pPr>
        <w:rPr>
          <w:rFonts w:cs="Arial"/>
          <w:color w:val="FF0000"/>
        </w:rPr>
      </w:pPr>
    </w:p>
    <w:p w14:paraId="6A47F2B9" w14:textId="77777777" w:rsidR="00332093" w:rsidRPr="006B1694" w:rsidRDefault="00332093" w:rsidP="00332093">
      <w:pPr>
        <w:rPr>
          <w:rFonts w:cs="Arial"/>
        </w:rPr>
      </w:pPr>
    </w:p>
    <w:p w14:paraId="6537904D" w14:textId="77777777" w:rsidR="00332093" w:rsidRPr="006B1694" w:rsidRDefault="00332093" w:rsidP="00332093">
      <w:pPr>
        <w:rPr>
          <w:rFonts w:cs="Arial"/>
        </w:rPr>
      </w:pPr>
    </w:p>
    <w:p w14:paraId="1FA7C5CC" w14:textId="77777777" w:rsidR="00332093" w:rsidRDefault="00332093" w:rsidP="00332093">
      <w:pPr>
        <w:pStyle w:val="Heading4"/>
      </w:pPr>
      <w:r w:rsidRPr="00B9479B">
        <w:t>VS-TMR-REQ-384254/A-</w:t>
      </w:r>
      <w:proofErr w:type="spellStart"/>
      <w:r w:rsidRPr="00B9479B">
        <w:t>T_LaneBias_Rsp</w:t>
      </w:r>
      <w:proofErr w:type="spellEnd"/>
    </w:p>
    <w:p w14:paraId="025BE533" w14:textId="77777777" w:rsidR="00332093" w:rsidRPr="0091772B" w:rsidRDefault="00332093" w:rsidP="0033209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32093" w14:paraId="53840FFF" w14:textId="77777777" w:rsidTr="00332093">
        <w:trPr>
          <w:jc w:val="center"/>
        </w:trPr>
        <w:tc>
          <w:tcPr>
            <w:tcW w:w="2066" w:type="dxa"/>
            <w:tcBorders>
              <w:top w:val="single" w:sz="4" w:space="0" w:color="auto"/>
              <w:left w:val="single" w:sz="4" w:space="0" w:color="auto"/>
              <w:bottom w:val="single" w:sz="4" w:space="0" w:color="auto"/>
              <w:right w:val="single" w:sz="4" w:space="0" w:color="auto"/>
            </w:tcBorders>
            <w:hideMark/>
          </w:tcPr>
          <w:p w14:paraId="1A7490F3" w14:textId="77777777" w:rsidR="00332093" w:rsidRDefault="0033209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04E96F55"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0A60CB13" w14:textId="77777777" w:rsidR="00332093" w:rsidRDefault="0033209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3E5B5E69"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5241B910"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3E656943"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Default</w:t>
            </w:r>
          </w:p>
        </w:tc>
      </w:tr>
      <w:tr w:rsidR="00332093" w14:paraId="37125C43" w14:textId="77777777" w:rsidTr="0033209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0C668F9E" w14:textId="77777777" w:rsidR="00332093" w:rsidRPr="00DF054A" w:rsidRDefault="00332093">
            <w:pPr>
              <w:spacing w:line="276" w:lineRule="auto"/>
              <w:rPr>
                <w:rFonts w:ascii="Univers" w:eastAsia="Times New Roman" w:hAnsi="Univers" w:cs="Arial"/>
                <w:sz w:val="14"/>
                <w:szCs w:val="14"/>
              </w:rPr>
            </w:pPr>
            <w:proofErr w:type="spellStart"/>
            <w:r w:rsidRPr="00DF054A">
              <w:rPr>
                <w:rFonts w:cs="Arial"/>
                <w:sz w:val="14"/>
                <w:szCs w:val="14"/>
              </w:rPr>
              <w:t>T_LaneBias_Rsp</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55A05C0A" w14:textId="77777777" w:rsidR="00332093" w:rsidRPr="0023174B" w:rsidRDefault="00332093" w:rsidP="00332093">
            <w:pPr>
              <w:rPr>
                <w:rFonts w:cs="Arial"/>
              </w:rPr>
            </w:pPr>
            <w:r w:rsidRPr="0023174B">
              <w:rPr>
                <w:rFonts w:cs="Arial"/>
              </w:rPr>
              <w:t xml:space="preserve">Maximum time the Lane Biasing Setting Server shall take to respond to the </w:t>
            </w:r>
            <w:proofErr w:type="spellStart"/>
            <w:r w:rsidRPr="0023174B">
              <w:rPr>
                <w:rFonts w:cs="Arial"/>
              </w:rPr>
              <w:t>TjaLaneBiasEnble_D_RqMnu</w:t>
            </w:r>
            <w:proofErr w:type="spellEnd"/>
            <w:r w:rsidRPr="0023174B">
              <w:rPr>
                <w:rFonts w:cs="Arial"/>
              </w:rPr>
              <w:t xml:space="preserve"> request signal.  The response will be in the </w:t>
            </w:r>
            <w:proofErr w:type="spellStart"/>
            <w:r w:rsidRPr="0023174B">
              <w:rPr>
                <w:rFonts w:cs="Arial"/>
              </w:rPr>
              <w:t>TjaLaneBiasEnbl_D_Stat</w:t>
            </w:r>
            <w:proofErr w:type="spellEnd"/>
            <w:r w:rsidRPr="0023174B">
              <w:rPr>
                <w:rFonts w:cs="Arial"/>
              </w:rPr>
              <w:t xml:space="preserve"> signal.</w:t>
            </w:r>
          </w:p>
          <w:p w14:paraId="03F7DBF4" w14:textId="77777777" w:rsidR="00332093" w:rsidRPr="0023174B" w:rsidRDefault="00332093" w:rsidP="00332093">
            <w:pPr>
              <w:rPr>
                <w:rFonts w:cs="Arial"/>
              </w:rPr>
            </w:pPr>
          </w:p>
          <w:p w14:paraId="56BDDDD4" w14:textId="77777777" w:rsidR="00332093" w:rsidRPr="0023174B" w:rsidRDefault="00332093" w:rsidP="00332093">
            <w:pPr>
              <w:rPr>
                <w:rFonts w:cs="Arial"/>
              </w:rPr>
            </w:pPr>
            <w:r w:rsidRPr="0023174B">
              <w:rPr>
                <w:rFonts w:cs="Arial"/>
              </w:rPr>
              <w:t>Maximum time defined as the default value</w:t>
            </w:r>
          </w:p>
          <w:p w14:paraId="4CF40514" w14:textId="77777777" w:rsidR="00332093" w:rsidRDefault="0033209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48739BCB" w14:textId="77777777" w:rsidR="00332093" w:rsidRDefault="0033209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162C982F" w14:textId="77777777" w:rsidR="00332093" w:rsidRDefault="00332093">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14:paraId="47D709F5" w14:textId="77777777" w:rsidR="00332093" w:rsidRDefault="00332093">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1FA5CF67" w14:textId="77777777" w:rsidR="00332093" w:rsidRDefault="00332093">
            <w:pPr>
              <w:spacing w:line="276" w:lineRule="auto"/>
              <w:jc w:val="center"/>
              <w:rPr>
                <w:rFonts w:ascii="Univers" w:eastAsia="Times New Roman" w:hAnsi="Univers" w:cs="Arial"/>
                <w:sz w:val="14"/>
                <w:szCs w:val="14"/>
              </w:rPr>
            </w:pPr>
            <w:r>
              <w:rPr>
                <w:rFonts w:cs="Arial"/>
                <w:sz w:val="14"/>
                <w:szCs w:val="14"/>
              </w:rPr>
              <w:t>100</w:t>
            </w:r>
          </w:p>
        </w:tc>
      </w:tr>
    </w:tbl>
    <w:p w14:paraId="566A58DF" w14:textId="77777777" w:rsidR="00332093" w:rsidRPr="00B01CDD" w:rsidRDefault="00332093" w:rsidP="00332093">
      <w:pPr>
        <w:rPr>
          <w:sz w:val="14"/>
          <w:szCs w:val="14"/>
        </w:rPr>
      </w:pPr>
    </w:p>
    <w:p w14:paraId="48E03761" w14:textId="77777777" w:rsidR="00332093" w:rsidRDefault="00332093" w:rsidP="00332093">
      <w:pPr>
        <w:pStyle w:val="Heading3"/>
      </w:pPr>
      <w:bookmarkStart w:id="489" w:name="_Toc65750640"/>
      <w:r>
        <w:t>Sequence Diagrams</w:t>
      </w:r>
      <w:bookmarkEnd w:id="489"/>
    </w:p>
    <w:p w14:paraId="5CB9724E" w14:textId="77777777" w:rsidR="00332093" w:rsidRDefault="00332093" w:rsidP="00332093">
      <w:pPr>
        <w:pStyle w:val="Heading4"/>
      </w:pPr>
      <w:r>
        <w:t>VS-REQ-384257/A-Lane Biasing set to Enabled via the HMI</w:t>
      </w:r>
    </w:p>
    <w:p w14:paraId="51631405" w14:textId="77777777" w:rsidR="00332093" w:rsidRPr="00743A05" w:rsidRDefault="00332093" w:rsidP="00332093">
      <w:pPr>
        <w:rPr>
          <w:rFonts w:cs="Arial"/>
        </w:rPr>
      </w:pPr>
      <w:r w:rsidRPr="00743A05">
        <w:rPr>
          <w:rFonts w:cs="Arial"/>
        </w:rPr>
        <w:t>Pre-Condition: Lane Biasing setting is set to Disabled</w:t>
      </w:r>
    </w:p>
    <w:p w14:paraId="6103DD0E" w14:textId="77777777" w:rsidR="00332093" w:rsidRDefault="00332093" w:rsidP="00332093">
      <w:pPr>
        <w:jc w:val="center"/>
      </w:pPr>
      <w:r w:rsidRPr="00743A05">
        <w:rPr>
          <w:noProof/>
        </w:rPr>
        <w:drawing>
          <wp:inline distT="0" distB="0" distL="0" distR="0">
            <wp:extent cx="5943600" cy="3789045"/>
            <wp:effectExtent l="0" t="0" r="0" b="1905"/>
            <wp:docPr id="6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3789045"/>
                    </a:xfrm>
                    <a:prstGeom prst="rect">
                      <a:avLst/>
                    </a:prstGeom>
                    <a:noFill/>
                    <a:ln>
                      <a:noFill/>
                    </a:ln>
                  </pic:spPr>
                </pic:pic>
              </a:graphicData>
            </a:graphic>
          </wp:inline>
        </w:drawing>
      </w:r>
    </w:p>
    <w:p w14:paraId="6C4448BC" w14:textId="77777777" w:rsidR="00332093" w:rsidRDefault="00332093" w:rsidP="00332093">
      <w:pPr>
        <w:pStyle w:val="Heading4"/>
      </w:pPr>
      <w:r>
        <w:t>VS-REQ-384276/A-Lane Biasing set to Disabled via the HMI</w:t>
      </w:r>
    </w:p>
    <w:p w14:paraId="12A74EA8" w14:textId="77777777" w:rsidR="00332093" w:rsidRDefault="00332093" w:rsidP="00332093">
      <w:pPr>
        <w:rPr>
          <w:rFonts w:cs="Arial"/>
        </w:rPr>
      </w:pPr>
      <w:r w:rsidRPr="00E94F33">
        <w:rPr>
          <w:rFonts w:cs="Arial"/>
        </w:rPr>
        <w:t>Pre-condition: Lane Biasing setting is set to Enabled</w:t>
      </w:r>
    </w:p>
    <w:p w14:paraId="37814E56" w14:textId="77777777" w:rsidR="00332093" w:rsidRPr="00E94F33" w:rsidRDefault="00332093" w:rsidP="00332093">
      <w:pPr>
        <w:rPr>
          <w:rFonts w:cs="Arial"/>
        </w:rPr>
      </w:pPr>
    </w:p>
    <w:p w14:paraId="76A701C5" w14:textId="77777777" w:rsidR="00332093" w:rsidRDefault="00332093" w:rsidP="00332093">
      <w:pPr>
        <w:jc w:val="center"/>
      </w:pPr>
      <w:r w:rsidRPr="00E94F33">
        <w:rPr>
          <w:noProof/>
        </w:rPr>
        <w:lastRenderedPageBreak/>
        <w:drawing>
          <wp:inline distT="0" distB="0" distL="0" distR="0">
            <wp:extent cx="5943600" cy="3775075"/>
            <wp:effectExtent l="0" t="0" r="0" b="0"/>
            <wp:docPr id="6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3775075"/>
                    </a:xfrm>
                    <a:prstGeom prst="rect">
                      <a:avLst/>
                    </a:prstGeom>
                    <a:noFill/>
                    <a:ln>
                      <a:noFill/>
                    </a:ln>
                  </pic:spPr>
                </pic:pic>
              </a:graphicData>
            </a:graphic>
          </wp:inline>
        </w:drawing>
      </w:r>
    </w:p>
    <w:p w14:paraId="7FFBDC2C" w14:textId="77777777" w:rsidR="00332093" w:rsidRDefault="00332093">
      <w:pPr>
        <w:spacing w:after="200" w:line="276" w:lineRule="auto"/>
      </w:pPr>
      <w:r>
        <w:br w:type="page"/>
      </w:r>
    </w:p>
    <w:p w14:paraId="7C3A7CB1" w14:textId="77777777" w:rsidR="00332093" w:rsidRDefault="00332093" w:rsidP="00332093">
      <w:pPr>
        <w:pStyle w:val="Heading2"/>
      </w:pPr>
      <w:bookmarkStart w:id="490" w:name="_Toc65750641"/>
      <w:r w:rsidRPr="00B9479B">
        <w:lastRenderedPageBreak/>
        <w:t>VS-FUN-REQ-392197/A-Curve Speed Control - Intelligent Adaptive Cruise Control</w:t>
      </w:r>
      <w:bookmarkEnd w:id="490"/>
    </w:p>
    <w:p w14:paraId="6ACE841D" w14:textId="77777777" w:rsidR="00332093" w:rsidRDefault="00332093" w:rsidP="00332093">
      <w:pPr>
        <w:pStyle w:val="Heading3"/>
      </w:pPr>
      <w:bookmarkStart w:id="491" w:name="_Toc65750642"/>
      <w:r>
        <w:t>Overview</w:t>
      </w:r>
      <w:bookmarkEnd w:id="491"/>
    </w:p>
    <w:p w14:paraId="0FAF4972" w14:textId="77777777" w:rsidR="00332093" w:rsidRDefault="00332093" w:rsidP="00332093">
      <w:r>
        <w:t>Adaptive cruise control with curve speed control will adjust the vehicle speed to road geometry such as for roundabouts, curves or highway exits.</w:t>
      </w:r>
    </w:p>
    <w:p w14:paraId="52A14619" w14:textId="77777777" w:rsidR="00332093" w:rsidRPr="00DB136A" w:rsidRDefault="00332093" w:rsidP="00332093"/>
    <w:p w14:paraId="100B02F4" w14:textId="77777777" w:rsidR="00332093" w:rsidRDefault="00332093" w:rsidP="00332093">
      <w:pPr>
        <w:pStyle w:val="Heading3"/>
      </w:pPr>
      <w:bookmarkStart w:id="492" w:name="_Toc65750643"/>
      <w:r w:rsidRPr="00B9479B">
        <w:t>VS-CLD-REQ-392418/A-Curve Speed Control Settings Client</w:t>
      </w:r>
      <w:bookmarkEnd w:id="492"/>
    </w:p>
    <w:p w14:paraId="117D0443" w14:textId="77777777" w:rsidR="00332093" w:rsidRDefault="00332093" w:rsidP="00332093">
      <w:r>
        <w:t xml:space="preserve">The Curve Speed Control Settings Client interfaces with the user via the HMI and is responsible for interfacing with the Curve Speed Control Settings Server.  This includes sending the HMI settings requests and receiving the responses and status updates from the Curve Speed Control Settings Server.  </w:t>
      </w:r>
    </w:p>
    <w:p w14:paraId="04194BF8" w14:textId="77777777" w:rsidR="00332093" w:rsidRDefault="00332093" w:rsidP="00332093"/>
    <w:p w14:paraId="59842376" w14:textId="77777777" w:rsidR="00332093" w:rsidRDefault="00332093" w:rsidP="00332093">
      <w:pPr>
        <w:pStyle w:val="Heading3"/>
      </w:pPr>
      <w:bookmarkStart w:id="493" w:name="_Toc65750644"/>
      <w:r w:rsidRPr="00B9479B">
        <w:t>VS-CLD-REQ-392419/A-Curve Speed Control Settings Server</w:t>
      </w:r>
      <w:bookmarkEnd w:id="493"/>
    </w:p>
    <w:p w14:paraId="3D5152D0" w14:textId="77777777" w:rsidR="00332093" w:rsidRDefault="00332093" w:rsidP="00332093">
      <w:pPr>
        <w:rPr>
          <w:rFonts w:cs="Arial"/>
        </w:rPr>
      </w:pPr>
      <w:r>
        <w:rPr>
          <w:rFonts w:cs="Arial"/>
        </w:rPr>
        <w:t>The Curve Speed Control Settings Server is responsible for the control of the Curve Speed Control function and interfaces with the Curve Speed Control Settings Client.</w:t>
      </w:r>
    </w:p>
    <w:p w14:paraId="73E2D372" w14:textId="77777777" w:rsidR="00332093" w:rsidRDefault="00332093" w:rsidP="00332093"/>
    <w:p w14:paraId="5FD6AD1B" w14:textId="77777777" w:rsidR="00332093" w:rsidRDefault="00332093" w:rsidP="00332093">
      <w:pPr>
        <w:pStyle w:val="Heading3"/>
      </w:pPr>
      <w:bookmarkStart w:id="494" w:name="_Toc65750645"/>
      <w:r>
        <w:t>Physical Mapping of Classes</w:t>
      </w:r>
      <w:bookmarkEnd w:id="494"/>
    </w:p>
    <w:p w14:paraId="49BBC5D7" w14:textId="77777777" w:rsidR="00332093" w:rsidRPr="004E5431" w:rsidRDefault="00332093" w:rsidP="00332093">
      <w:pPr>
        <w:rPr>
          <w:rFonts w:cs="Arial"/>
        </w:rPr>
      </w:pPr>
      <w:r w:rsidRPr="004E5431">
        <w:rPr>
          <w:rFonts w:cs="Arial"/>
        </w:rPr>
        <w:t xml:space="preserve">The table below shows how the logical classes may be mapped to physical modules for the </w:t>
      </w:r>
      <w:r>
        <w:rPr>
          <w:rFonts w:cs="Arial"/>
        </w:rPr>
        <w:t>Curve Speed Control</w:t>
      </w:r>
      <w:r w:rsidRPr="004E5431">
        <w:rPr>
          <w:rFonts w:cs="Arial"/>
        </w:rPr>
        <w:t xml:space="preserve"> Setting feature.  The table below covers the lead program. </w:t>
      </w:r>
    </w:p>
    <w:p w14:paraId="43A1AB90" w14:textId="77777777" w:rsidR="00332093" w:rsidRPr="004E5431" w:rsidRDefault="00332093" w:rsidP="00332093">
      <w:pPr>
        <w:rPr>
          <w:rFonts w:cs="Arial"/>
        </w:rPr>
      </w:pPr>
    </w:p>
    <w:p w14:paraId="2C3F80B7" w14:textId="77777777" w:rsidR="00332093" w:rsidRPr="004E5431" w:rsidRDefault="00332093" w:rsidP="00332093">
      <w:pPr>
        <w:rPr>
          <w:rFonts w:cs="Arial"/>
        </w:rPr>
      </w:pPr>
      <w:r w:rsidRPr="004E5431">
        <w:rPr>
          <w:rFonts w:cs="Arial"/>
        </w:rPr>
        <w:t>At the time the specification was written the below table was the latest.  If there are additional modules deployed to the class descriptions or the vehicle architecture changed since the spec was written and released, then the applicable implementation guide class description would cover those modules.  If there is a conflict between the implementation guide and the table below the implementation guide takes precedent.</w:t>
      </w:r>
    </w:p>
    <w:p w14:paraId="1B39B84F" w14:textId="77777777" w:rsidR="00332093" w:rsidRPr="004E5431" w:rsidRDefault="00332093" w:rsidP="00332093">
      <w:pPr>
        <w:rPr>
          <w:rFonts w:cs="Arial"/>
        </w:rPr>
      </w:pPr>
    </w:p>
    <w:tbl>
      <w:tblPr>
        <w:tblStyle w:val="TableGrid"/>
        <w:tblW w:w="0" w:type="auto"/>
        <w:jc w:val="center"/>
        <w:tblLook w:val="04A0" w:firstRow="1" w:lastRow="0" w:firstColumn="1" w:lastColumn="0" w:noHBand="0" w:noVBand="1"/>
      </w:tblPr>
      <w:tblGrid>
        <w:gridCol w:w="4235"/>
        <w:gridCol w:w="3060"/>
      </w:tblGrid>
      <w:tr w:rsidR="00332093" w:rsidRPr="004E5431" w14:paraId="66159548" w14:textId="77777777" w:rsidTr="00332093">
        <w:trPr>
          <w:jc w:val="center"/>
        </w:trPr>
        <w:tc>
          <w:tcPr>
            <w:tcW w:w="42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06081A6" w14:textId="77777777" w:rsidR="00332093" w:rsidRPr="004E5431" w:rsidRDefault="00332093">
            <w:pPr>
              <w:rPr>
                <w:rFonts w:cs="Arial"/>
                <w:b/>
              </w:rPr>
            </w:pPr>
            <w:r w:rsidRPr="004E5431">
              <w:rPr>
                <w:rFonts w:cs="Arial"/>
                <w:b/>
              </w:rPr>
              <w:t>Logical Class</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15A73B3" w14:textId="77777777" w:rsidR="00332093" w:rsidRPr="004E5431" w:rsidRDefault="00332093">
            <w:pPr>
              <w:jc w:val="center"/>
              <w:rPr>
                <w:rFonts w:cs="Arial"/>
                <w:b/>
              </w:rPr>
            </w:pPr>
            <w:r w:rsidRPr="004E5431">
              <w:rPr>
                <w:rFonts w:cs="Arial"/>
                <w:b/>
              </w:rPr>
              <w:t>Physical Module (ECU)</w:t>
            </w:r>
          </w:p>
        </w:tc>
      </w:tr>
      <w:tr w:rsidR="00332093" w:rsidRPr="004E5431" w14:paraId="3E0BA95F" w14:textId="77777777" w:rsidTr="00332093">
        <w:trPr>
          <w:jc w:val="center"/>
        </w:trPr>
        <w:tc>
          <w:tcPr>
            <w:tcW w:w="4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CE3A4" w14:textId="77777777" w:rsidR="00332093" w:rsidRPr="004E5431" w:rsidRDefault="00332093">
            <w:pPr>
              <w:rPr>
                <w:rFonts w:cs="Arial"/>
              </w:rPr>
            </w:pPr>
            <w:r>
              <w:rPr>
                <w:rFonts w:cs="Arial"/>
              </w:rPr>
              <w:t>Curve Speed Control</w:t>
            </w:r>
            <w:r w:rsidRPr="004E5431">
              <w:rPr>
                <w:rFonts w:cs="Arial"/>
              </w:rPr>
              <w:t xml:space="preserve"> Settings Client</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85E76A" w14:textId="77777777" w:rsidR="00332093" w:rsidRPr="004E5431" w:rsidRDefault="00332093">
            <w:pPr>
              <w:jc w:val="center"/>
              <w:rPr>
                <w:rFonts w:cs="Arial"/>
              </w:rPr>
            </w:pPr>
            <w:r w:rsidRPr="004E5431">
              <w:rPr>
                <w:rFonts w:cs="Arial"/>
              </w:rPr>
              <w:t>APIM</w:t>
            </w:r>
          </w:p>
        </w:tc>
      </w:tr>
      <w:tr w:rsidR="00332093" w:rsidRPr="004E5431" w14:paraId="1A8C7DD1" w14:textId="77777777" w:rsidTr="00332093">
        <w:trPr>
          <w:jc w:val="center"/>
        </w:trPr>
        <w:tc>
          <w:tcPr>
            <w:tcW w:w="4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6D6F83" w14:textId="77777777" w:rsidR="00332093" w:rsidRPr="004E5431" w:rsidRDefault="00332093">
            <w:pPr>
              <w:rPr>
                <w:rFonts w:cs="Arial"/>
              </w:rPr>
            </w:pPr>
            <w:r>
              <w:rPr>
                <w:rFonts w:cs="Arial"/>
              </w:rPr>
              <w:t>Curve Speed Control</w:t>
            </w:r>
            <w:r w:rsidRPr="004E5431">
              <w:rPr>
                <w:rFonts w:cs="Arial"/>
              </w:rPr>
              <w:t xml:space="preserve"> Settings Server</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5BD1CD" w14:textId="77777777" w:rsidR="00332093" w:rsidRPr="004E5431" w:rsidRDefault="00332093">
            <w:pPr>
              <w:jc w:val="center"/>
              <w:rPr>
                <w:rFonts w:cs="Arial"/>
              </w:rPr>
            </w:pPr>
            <w:r w:rsidRPr="004E5431">
              <w:rPr>
                <w:rFonts w:cs="Arial"/>
              </w:rPr>
              <w:t>ADAS</w:t>
            </w:r>
          </w:p>
        </w:tc>
      </w:tr>
    </w:tbl>
    <w:p w14:paraId="1AC37453" w14:textId="77777777" w:rsidR="00332093" w:rsidRPr="004E5431" w:rsidRDefault="00332093" w:rsidP="00332093">
      <w:pPr>
        <w:rPr>
          <w:rFonts w:cs="Arial"/>
        </w:rPr>
      </w:pPr>
    </w:p>
    <w:p w14:paraId="57524CDF" w14:textId="77777777" w:rsidR="00332093" w:rsidRPr="004E5431" w:rsidRDefault="00332093" w:rsidP="00332093">
      <w:pPr>
        <w:rPr>
          <w:rFonts w:cs="Arial"/>
        </w:rPr>
      </w:pPr>
    </w:p>
    <w:p w14:paraId="0B5BF41C" w14:textId="77777777" w:rsidR="00332093" w:rsidRDefault="00332093" w:rsidP="00332093">
      <w:pPr>
        <w:pStyle w:val="Heading3"/>
      </w:pPr>
      <w:bookmarkStart w:id="495" w:name="_Toc65750646"/>
      <w:r>
        <w:t>Interface Requirements</w:t>
      </w:r>
      <w:bookmarkEnd w:id="495"/>
    </w:p>
    <w:p w14:paraId="61B09BA1" w14:textId="77777777" w:rsidR="00332093" w:rsidRDefault="00332093" w:rsidP="00332093">
      <w:pPr>
        <w:pStyle w:val="Heading4"/>
      </w:pPr>
      <w:r w:rsidRPr="00B9479B">
        <w:t>MD-REQ-399907/A-</w:t>
      </w:r>
      <w:proofErr w:type="spellStart"/>
      <w:r w:rsidRPr="00B9479B">
        <w:t>IaccCrvVCtlEnbl_D_Rq</w:t>
      </w:r>
      <w:proofErr w:type="spellEnd"/>
    </w:p>
    <w:p w14:paraId="4F4F57F0" w14:textId="77777777" w:rsidR="00332093" w:rsidRDefault="00332093" w:rsidP="00332093">
      <w:pPr>
        <w:rPr>
          <w:rFonts w:cs="Arial"/>
        </w:rPr>
      </w:pPr>
      <w:r>
        <w:rPr>
          <w:rFonts w:cs="Arial"/>
        </w:rPr>
        <w:t>Message Type: Request</w:t>
      </w:r>
    </w:p>
    <w:p w14:paraId="31ED73F8" w14:textId="77777777" w:rsidR="00332093" w:rsidRDefault="00332093" w:rsidP="00332093">
      <w:pPr>
        <w:rPr>
          <w:rFonts w:cs="Arial"/>
        </w:rPr>
      </w:pPr>
    </w:p>
    <w:p w14:paraId="7D86CC81" w14:textId="77777777" w:rsidR="00332093" w:rsidRDefault="00332093" w:rsidP="00332093">
      <w:pPr>
        <w:widowControl w:val="0"/>
        <w:adjustRightInd w:val="0"/>
        <w:rPr>
          <w:rFonts w:cs="Arial"/>
        </w:rPr>
      </w:pPr>
      <w:r>
        <w:rPr>
          <w:rFonts w:cs="Arial"/>
        </w:rPr>
        <w:t>Request signal from the Curve Speed Control Setting Client to the Curve Speed Control Settings Server to enable or disable the feature</w:t>
      </w:r>
    </w:p>
    <w:p w14:paraId="376061C8" w14:textId="77777777" w:rsidR="00332093" w:rsidRDefault="00332093" w:rsidP="00332093">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5"/>
        <w:gridCol w:w="1620"/>
        <w:gridCol w:w="1170"/>
        <w:gridCol w:w="4325"/>
      </w:tblGrid>
      <w:tr w:rsidR="00332093" w14:paraId="745EA432" w14:textId="77777777" w:rsidTr="00332093">
        <w:trPr>
          <w:jc w:val="center"/>
        </w:trPr>
        <w:tc>
          <w:tcPr>
            <w:tcW w:w="3325" w:type="dxa"/>
            <w:tcBorders>
              <w:top w:val="single" w:sz="4" w:space="0" w:color="auto"/>
              <w:left w:val="single" w:sz="4" w:space="0" w:color="auto"/>
              <w:bottom w:val="single" w:sz="4" w:space="0" w:color="auto"/>
              <w:right w:val="single" w:sz="4" w:space="0" w:color="auto"/>
            </w:tcBorders>
            <w:hideMark/>
          </w:tcPr>
          <w:p w14:paraId="0794054F" w14:textId="77777777" w:rsidR="00332093" w:rsidRDefault="00332093">
            <w:pPr>
              <w:spacing w:line="276" w:lineRule="auto"/>
              <w:rPr>
                <w:rFonts w:cs="Arial"/>
                <w:b/>
              </w:rPr>
            </w:pPr>
            <w:r>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549C5E65" w14:textId="77777777" w:rsidR="00332093" w:rsidRDefault="0033209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0DDE3976" w14:textId="77777777" w:rsidR="00332093" w:rsidRDefault="00332093">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14:paraId="214F2582" w14:textId="77777777" w:rsidR="00332093" w:rsidRDefault="00332093">
            <w:pPr>
              <w:spacing w:line="276" w:lineRule="auto"/>
              <w:rPr>
                <w:rFonts w:cs="Arial"/>
                <w:b/>
              </w:rPr>
            </w:pPr>
            <w:r>
              <w:rPr>
                <w:rFonts w:cs="Arial"/>
                <w:b/>
              </w:rPr>
              <w:t>Description</w:t>
            </w:r>
          </w:p>
        </w:tc>
      </w:tr>
      <w:tr w:rsidR="00332093" w14:paraId="7615B7BD" w14:textId="77777777" w:rsidTr="00332093">
        <w:trPr>
          <w:jc w:val="center"/>
        </w:trPr>
        <w:tc>
          <w:tcPr>
            <w:tcW w:w="3325" w:type="dxa"/>
            <w:vMerge w:val="restart"/>
            <w:tcBorders>
              <w:top w:val="single" w:sz="4" w:space="0" w:color="auto"/>
              <w:left w:val="single" w:sz="4" w:space="0" w:color="auto"/>
              <w:bottom w:val="single" w:sz="4" w:space="0" w:color="auto"/>
              <w:right w:val="single" w:sz="4" w:space="0" w:color="auto"/>
            </w:tcBorders>
          </w:tcPr>
          <w:p w14:paraId="6DCE064D" w14:textId="77777777" w:rsidR="00332093" w:rsidRDefault="00332093">
            <w:pPr>
              <w:spacing w:line="252" w:lineRule="auto"/>
              <w:rPr>
                <w:rFonts w:cs="Arial"/>
              </w:rPr>
            </w:pPr>
          </w:p>
          <w:p w14:paraId="13D4A6CB" w14:textId="77777777" w:rsidR="00332093" w:rsidRDefault="00332093">
            <w:pPr>
              <w:spacing w:line="252" w:lineRule="auto"/>
              <w:rPr>
                <w:rFonts w:cs="Arial"/>
              </w:rPr>
            </w:pPr>
            <w:proofErr w:type="spellStart"/>
            <w:r>
              <w:rPr>
                <w:rFonts w:cs="Arial"/>
              </w:rPr>
              <w:t>IaccCrvVCtlEnbl_D_Rq</w:t>
            </w:r>
            <w:proofErr w:type="spellEnd"/>
          </w:p>
          <w:p w14:paraId="600F8619" w14:textId="77777777" w:rsidR="00332093" w:rsidRDefault="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4E984A71" w14:textId="77777777" w:rsidR="00332093" w:rsidRDefault="00332093">
            <w:pPr>
              <w:spacing w:line="252" w:lineRule="auto"/>
              <w:rPr>
                <w:rFonts w:cs="Arial"/>
              </w:rPr>
            </w:pPr>
            <w:r>
              <w:rPr>
                <w:rFonts w:cs="Arial"/>
              </w:rPr>
              <w:t>Null</w:t>
            </w:r>
          </w:p>
        </w:tc>
        <w:tc>
          <w:tcPr>
            <w:tcW w:w="1170" w:type="dxa"/>
            <w:tcBorders>
              <w:top w:val="single" w:sz="4" w:space="0" w:color="auto"/>
              <w:left w:val="single" w:sz="4" w:space="0" w:color="auto"/>
              <w:bottom w:val="single" w:sz="4" w:space="0" w:color="auto"/>
              <w:right w:val="single" w:sz="4" w:space="0" w:color="auto"/>
            </w:tcBorders>
            <w:hideMark/>
          </w:tcPr>
          <w:p w14:paraId="436CB754" w14:textId="77777777" w:rsidR="00332093" w:rsidRDefault="00332093">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14:paraId="3CC1E908" w14:textId="77777777" w:rsidR="00332093" w:rsidRDefault="00332093">
            <w:pPr>
              <w:autoSpaceDE w:val="0"/>
              <w:autoSpaceDN w:val="0"/>
              <w:adjustRightInd w:val="0"/>
              <w:spacing w:line="276" w:lineRule="auto"/>
              <w:rPr>
                <w:rFonts w:cs="Arial"/>
              </w:rPr>
            </w:pPr>
          </w:p>
        </w:tc>
      </w:tr>
      <w:tr w:rsidR="00332093" w14:paraId="13594FC1" w14:textId="77777777" w:rsidTr="00332093">
        <w:trPr>
          <w:trHeight w:val="314"/>
          <w:jc w:val="center"/>
        </w:trPr>
        <w:tc>
          <w:tcPr>
            <w:tcW w:w="3325" w:type="dxa"/>
            <w:vMerge/>
            <w:tcBorders>
              <w:top w:val="single" w:sz="4" w:space="0" w:color="auto"/>
              <w:left w:val="single" w:sz="4" w:space="0" w:color="auto"/>
              <w:bottom w:val="single" w:sz="4" w:space="0" w:color="auto"/>
              <w:right w:val="single" w:sz="4" w:space="0" w:color="auto"/>
            </w:tcBorders>
            <w:vAlign w:val="center"/>
            <w:hideMark/>
          </w:tcPr>
          <w:p w14:paraId="3A36B3B7" w14:textId="77777777" w:rsidR="00332093"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5F99363D" w14:textId="77777777" w:rsidR="00332093" w:rsidRDefault="00332093">
            <w:pPr>
              <w:spacing w:line="252" w:lineRule="auto"/>
              <w:rPr>
                <w:rFonts w:cs="Arial"/>
              </w:rPr>
            </w:pPr>
            <w:r>
              <w:rPr>
                <w:rFonts w:cs="Arial"/>
              </w:rPr>
              <w:t>Disable</w:t>
            </w:r>
          </w:p>
        </w:tc>
        <w:tc>
          <w:tcPr>
            <w:tcW w:w="1170" w:type="dxa"/>
            <w:tcBorders>
              <w:top w:val="single" w:sz="4" w:space="0" w:color="auto"/>
              <w:left w:val="single" w:sz="4" w:space="0" w:color="auto"/>
              <w:bottom w:val="single" w:sz="4" w:space="0" w:color="auto"/>
              <w:right w:val="single" w:sz="4" w:space="0" w:color="auto"/>
            </w:tcBorders>
            <w:hideMark/>
          </w:tcPr>
          <w:p w14:paraId="13C2BC4C" w14:textId="77777777" w:rsidR="00332093" w:rsidRDefault="00332093">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14:paraId="30BE65EF" w14:textId="77777777" w:rsidR="00332093" w:rsidRDefault="00332093">
            <w:pPr>
              <w:spacing w:line="276" w:lineRule="auto"/>
              <w:rPr>
                <w:rFonts w:cs="Arial"/>
              </w:rPr>
            </w:pPr>
          </w:p>
        </w:tc>
      </w:tr>
      <w:tr w:rsidR="00332093" w14:paraId="666F1B43" w14:textId="77777777" w:rsidTr="00332093">
        <w:trPr>
          <w:trHeight w:val="314"/>
          <w:jc w:val="center"/>
        </w:trPr>
        <w:tc>
          <w:tcPr>
            <w:tcW w:w="3325" w:type="dxa"/>
            <w:vMerge/>
            <w:tcBorders>
              <w:top w:val="single" w:sz="4" w:space="0" w:color="auto"/>
              <w:left w:val="single" w:sz="4" w:space="0" w:color="auto"/>
              <w:bottom w:val="single" w:sz="4" w:space="0" w:color="auto"/>
              <w:right w:val="single" w:sz="4" w:space="0" w:color="auto"/>
            </w:tcBorders>
            <w:vAlign w:val="center"/>
            <w:hideMark/>
          </w:tcPr>
          <w:p w14:paraId="64554EFE" w14:textId="77777777" w:rsidR="00332093"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37C442BC" w14:textId="77777777" w:rsidR="00332093" w:rsidRDefault="00332093">
            <w:pPr>
              <w:spacing w:line="252" w:lineRule="auto"/>
              <w:rPr>
                <w:rFonts w:cs="Arial"/>
              </w:rPr>
            </w:pPr>
            <w:r>
              <w:rPr>
                <w:rFonts w:cs="Arial"/>
              </w:rPr>
              <w:t>Enable</w:t>
            </w:r>
          </w:p>
        </w:tc>
        <w:tc>
          <w:tcPr>
            <w:tcW w:w="1170" w:type="dxa"/>
            <w:tcBorders>
              <w:top w:val="single" w:sz="4" w:space="0" w:color="auto"/>
              <w:left w:val="single" w:sz="4" w:space="0" w:color="auto"/>
              <w:bottom w:val="single" w:sz="4" w:space="0" w:color="auto"/>
              <w:right w:val="single" w:sz="4" w:space="0" w:color="auto"/>
            </w:tcBorders>
            <w:hideMark/>
          </w:tcPr>
          <w:p w14:paraId="7F4105AD" w14:textId="77777777" w:rsidR="00332093" w:rsidRDefault="00332093">
            <w:pPr>
              <w:spacing w:line="252" w:lineRule="auto"/>
              <w:rPr>
                <w:rFonts w:cs="Arial"/>
              </w:rPr>
            </w:pPr>
            <w:r>
              <w:rPr>
                <w:rFonts w:cs="Arial"/>
              </w:rPr>
              <w:t>0x2</w:t>
            </w:r>
          </w:p>
        </w:tc>
        <w:tc>
          <w:tcPr>
            <w:tcW w:w="4325" w:type="dxa"/>
            <w:tcBorders>
              <w:top w:val="single" w:sz="4" w:space="0" w:color="auto"/>
              <w:left w:val="single" w:sz="4" w:space="0" w:color="auto"/>
              <w:bottom w:val="single" w:sz="4" w:space="0" w:color="auto"/>
              <w:right w:val="single" w:sz="4" w:space="0" w:color="auto"/>
            </w:tcBorders>
          </w:tcPr>
          <w:p w14:paraId="7C83C6D0" w14:textId="77777777" w:rsidR="00332093" w:rsidRDefault="00332093">
            <w:pPr>
              <w:spacing w:line="276" w:lineRule="auto"/>
              <w:rPr>
                <w:rFonts w:cs="Arial"/>
              </w:rPr>
            </w:pPr>
          </w:p>
        </w:tc>
      </w:tr>
    </w:tbl>
    <w:p w14:paraId="4F75C35D" w14:textId="77777777" w:rsidR="00332093" w:rsidRDefault="00332093" w:rsidP="00332093">
      <w:pPr>
        <w:rPr>
          <w:rFonts w:cs="Arial"/>
        </w:rPr>
      </w:pPr>
    </w:p>
    <w:p w14:paraId="73D4A172" w14:textId="77777777" w:rsidR="00332093" w:rsidRDefault="00332093" w:rsidP="00332093"/>
    <w:p w14:paraId="3F428A60" w14:textId="77777777" w:rsidR="00332093" w:rsidRDefault="00332093" w:rsidP="00332093"/>
    <w:p w14:paraId="76C3575E" w14:textId="77777777" w:rsidR="00332093" w:rsidRDefault="00332093" w:rsidP="00332093">
      <w:pPr>
        <w:pStyle w:val="Heading4"/>
      </w:pPr>
      <w:r w:rsidRPr="00B9479B">
        <w:t>MD-REQ-399906/A-</w:t>
      </w:r>
      <w:proofErr w:type="spellStart"/>
      <w:r w:rsidRPr="00B9479B">
        <w:t>IaccCrvVCtlEnbl_D_Stat</w:t>
      </w:r>
      <w:proofErr w:type="spellEnd"/>
    </w:p>
    <w:p w14:paraId="3EFBB0D4" w14:textId="77777777" w:rsidR="00332093" w:rsidRDefault="00332093" w:rsidP="00332093">
      <w:pPr>
        <w:rPr>
          <w:rFonts w:cs="Arial"/>
        </w:rPr>
      </w:pPr>
      <w:r>
        <w:rPr>
          <w:rFonts w:cs="Arial"/>
        </w:rPr>
        <w:t>Message Type: Status</w:t>
      </w:r>
    </w:p>
    <w:p w14:paraId="58BB7C45" w14:textId="77777777" w:rsidR="00332093" w:rsidRDefault="00332093" w:rsidP="00332093">
      <w:pPr>
        <w:rPr>
          <w:rFonts w:cs="Arial"/>
        </w:rPr>
      </w:pPr>
    </w:p>
    <w:p w14:paraId="2B9B594E" w14:textId="77777777" w:rsidR="00332093" w:rsidRDefault="00332093" w:rsidP="00332093">
      <w:pPr>
        <w:widowControl w:val="0"/>
        <w:adjustRightInd w:val="0"/>
        <w:rPr>
          <w:rFonts w:cs="Arial"/>
        </w:rPr>
      </w:pPr>
      <w:r>
        <w:rPr>
          <w:rFonts w:cs="Arial"/>
        </w:rPr>
        <w:t>Status signal from the Curve Speed Control Settings Server with the status of Curve Speed Control feature</w:t>
      </w:r>
    </w:p>
    <w:p w14:paraId="01BDD0F1" w14:textId="77777777" w:rsidR="00332093" w:rsidRDefault="00332093" w:rsidP="00332093">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5"/>
        <w:gridCol w:w="1620"/>
        <w:gridCol w:w="1170"/>
        <w:gridCol w:w="4325"/>
      </w:tblGrid>
      <w:tr w:rsidR="00332093" w14:paraId="0A2CD1C0" w14:textId="77777777" w:rsidTr="00332093">
        <w:trPr>
          <w:jc w:val="center"/>
        </w:trPr>
        <w:tc>
          <w:tcPr>
            <w:tcW w:w="3325" w:type="dxa"/>
            <w:tcBorders>
              <w:top w:val="single" w:sz="4" w:space="0" w:color="auto"/>
              <w:left w:val="single" w:sz="4" w:space="0" w:color="auto"/>
              <w:bottom w:val="single" w:sz="4" w:space="0" w:color="auto"/>
              <w:right w:val="single" w:sz="4" w:space="0" w:color="auto"/>
            </w:tcBorders>
            <w:hideMark/>
          </w:tcPr>
          <w:p w14:paraId="6A056B97" w14:textId="77777777" w:rsidR="00332093" w:rsidRDefault="00332093">
            <w:pPr>
              <w:spacing w:line="276" w:lineRule="auto"/>
              <w:rPr>
                <w:rFonts w:cs="Arial"/>
                <w:b/>
              </w:rPr>
            </w:pPr>
            <w:r>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6CFD68FB" w14:textId="77777777" w:rsidR="00332093" w:rsidRDefault="0033209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50B14FF5" w14:textId="77777777" w:rsidR="00332093" w:rsidRDefault="00332093">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14:paraId="3D553DB3" w14:textId="77777777" w:rsidR="00332093" w:rsidRDefault="00332093">
            <w:pPr>
              <w:spacing w:line="276" w:lineRule="auto"/>
              <w:rPr>
                <w:rFonts w:cs="Arial"/>
                <w:b/>
              </w:rPr>
            </w:pPr>
            <w:r>
              <w:rPr>
                <w:rFonts w:cs="Arial"/>
                <w:b/>
              </w:rPr>
              <w:t>Description</w:t>
            </w:r>
          </w:p>
        </w:tc>
      </w:tr>
      <w:tr w:rsidR="00332093" w14:paraId="6F80C295" w14:textId="77777777" w:rsidTr="00332093">
        <w:trPr>
          <w:jc w:val="center"/>
        </w:trPr>
        <w:tc>
          <w:tcPr>
            <w:tcW w:w="3325" w:type="dxa"/>
            <w:vMerge w:val="restart"/>
            <w:tcBorders>
              <w:top w:val="single" w:sz="4" w:space="0" w:color="auto"/>
              <w:left w:val="single" w:sz="4" w:space="0" w:color="auto"/>
              <w:bottom w:val="single" w:sz="4" w:space="0" w:color="auto"/>
              <w:right w:val="single" w:sz="4" w:space="0" w:color="auto"/>
            </w:tcBorders>
          </w:tcPr>
          <w:p w14:paraId="74775E6E" w14:textId="77777777" w:rsidR="00332093" w:rsidRDefault="00332093">
            <w:pPr>
              <w:spacing w:line="252" w:lineRule="auto"/>
              <w:rPr>
                <w:rFonts w:cs="Arial"/>
              </w:rPr>
            </w:pPr>
          </w:p>
          <w:p w14:paraId="226E9E32" w14:textId="77777777" w:rsidR="00332093" w:rsidRDefault="00332093">
            <w:pPr>
              <w:spacing w:line="252" w:lineRule="auto"/>
              <w:rPr>
                <w:rFonts w:cs="Arial"/>
              </w:rPr>
            </w:pPr>
            <w:proofErr w:type="spellStart"/>
            <w:r>
              <w:rPr>
                <w:rFonts w:cs="Arial"/>
              </w:rPr>
              <w:t>IaccCrvVCtlEnbl_D_Stat</w:t>
            </w:r>
            <w:proofErr w:type="spellEnd"/>
          </w:p>
          <w:p w14:paraId="08B79DF0" w14:textId="77777777" w:rsidR="00332093" w:rsidRDefault="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0732B564" w14:textId="77777777" w:rsidR="00332093" w:rsidRDefault="00332093">
            <w:pPr>
              <w:spacing w:line="252" w:lineRule="auto"/>
              <w:rPr>
                <w:rFonts w:cs="Arial"/>
              </w:rPr>
            </w:pPr>
            <w:r>
              <w:rPr>
                <w:rFonts w:cs="Arial"/>
              </w:rPr>
              <w:t>Null</w:t>
            </w:r>
          </w:p>
        </w:tc>
        <w:tc>
          <w:tcPr>
            <w:tcW w:w="1170" w:type="dxa"/>
            <w:tcBorders>
              <w:top w:val="single" w:sz="4" w:space="0" w:color="auto"/>
              <w:left w:val="single" w:sz="4" w:space="0" w:color="auto"/>
              <w:bottom w:val="single" w:sz="4" w:space="0" w:color="auto"/>
              <w:right w:val="single" w:sz="4" w:space="0" w:color="auto"/>
            </w:tcBorders>
            <w:hideMark/>
          </w:tcPr>
          <w:p w14:paraId="3F656F75" w14:textId="77777777" w:rsidR="00332093" w:rsidRDefault="00332093">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14:paraId="3171A2D6" w14:textId="77777777" w:rsidR="00332093" w:rsidRDefault="00332093">
            <w:pPr>
              <w:autoSpaceDE w:val="0"/>
              <w:autoSpaceDN w:val="0"/>
              <w:adjustRightInd w:val="0"/>
              <w:spacing w:line="276" w:lineRule="auto"/>
              <w:rPr>
                <w:rFonts w:cs="Arial"/>
              </w:rPr>
            </w:pPr>
          </w:p>
        </w:tc>
      </w:tr>
      <w:tr w:rsidR="00332093" w14:paraId="7F90782A" w14:textId="77777777" w:rsidTr="00332093">
        <w:trPr>
          <w:trHeight w:val="314"/>
          <w:jc w:val="center"/>
        </w:trPr>
        <w:tc>
          <w:tcPr>
            <w:tcW w:w="3325" w:type="dxa"/>
            <w:vMerge/>
            <w:tcBorders>
              <w:top w:val="single" w:sz="4" w:space="0" w:color="auto"/>
              <w:left w:val="single" w:sz="4" w:space="0" w:color="auto"/>
              <w:bottom w:val="single" w:sz="4" w:space="0" w:color="auto"/>
              <w:right w:val="single" w:sz="4" w:space="0" w:color="auto"/>
            </w:tcBorders>
            <w:vAlign w:val="center"/>
            <w:hideMark/>
          </w:tcPr>
          <w:p w14:paraId="39B5BBF9" w14:textId="77777777" w:rsidR="00332093"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0BF92464" w14:textId="77777777" w:rsidR="00332093" w:rsidRDefault="00332093">
            <w:pPr>
              <w:spacing w:line="252" w:lineRule="auto"/>
              <w:rPr>
                <w:rFonts w:cs="Arial"/>
              </w:rPr>
            </w:pPr>
            <w:r>
              <w:rPr>
                <w:rFonts w:cs="Arial"/>
              </w:rPr>
              <w:t>Disabled</w:t>
            </w:r>
          </w:p>
        </w:tc>
        <w:tc>
          <w:tcPr>
            <w:tcW w:w="1170" w:type="dxa"/>
            <w:tcBorders>
              <w:top w:val="single" w:sz="4" w:space="0" w:color="auto"/>
              <w:left w:val="single" w:sz="4" w:space="0" w:color="auto"/>
              <w:bottom w:val="single" w:sz="4" w:space="0" w:color="auto"/>
              <w:right w:val="single" w:sz="4" w:space="0" w:color="auto"/>
            </w:tcBorders>
            <w:hideMark/>
          </w:tcPr>
          <w:p w14:paraId="6FF5B723" w14:textId="77777777" w:rsidR="00332093" w:rsidRDefault="00332093">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14:paraId="407FBD5D" w14:textId="77777777" w:rsidR="00332093" w:rsidRDefault="00332093">
            <w:pPr>
              <w:spacing w:line="276" w:lineRule="auto"/>
              <w:rPr>
                <w:rFonts w:cs="Arial"/>
              </w:rPr>
            </w:pPr>
          </w:p>
        </w:tc>
      </w:tr>
      <w:tr w:rsidR="00332093" w14:paraId="0092EA36" w14:textId="77777777" w:rsidTr="00332093">
        <w:trPr>
          <w:trHeight w:val="314"/>
          <w:jc w:val="center"/>
        </w:trPr>
        <w:tc>
          <w:tcPr>
            <w:tcW w:w="3325" w:type="dxa"/>
            <w:vMerge/>
            <w:tcBorders>
              <w:top w:val="single" w:sz="4" w:space="0" w:color="auto"/>
              <w:left w:val="single" w:sz="4" w:space="0" w:color="auto"/>
              <w:bottom w:val="single" w:sz="4" w:space="0" w:color="auto"/>
              <w:right w:val="single" w:sz="4" w:space="0" w:color="auto"/>
            </w:tcBorders>
            <w:vAlign w:val="center"/>
            <w:hideMark/>
          </w:tcPr>
          <w:p w14:paraId="645EEC3A" w14:textId="77777777" w:rsidR="00332093"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28994869" w14:textId="77777777" w:rsidR="00332093" w:rsidRDefault="00332093">
            <w:pPr>
              <w:spacing w:line="252" w:lineRule="auto"/>
              <w:rPr>
                <w:rFonts w:cs="Arial"/>
              </w:rPr>
            </w:pPr>
            <w:r>
              <w:rPr>
                <w:rFonts w:cs="Arial"/>
              </w:rPr>
              <w:t>Enabled</w:t>
            </w:r>
          </w:p>
        </w:tc>
        <w:tc>
          <w:tcPr>
            <w:tcW w:w="1170" w:type="dxa"/>
            <w:tcBorders>
              <w:top w:val="single" w:sz="4" w:space="0" w:color="auto"/>
              <w:left w:val="single" w:sz="4" w:space="0" w:color="auto"/>
              <w:bottom w:val="single" w:sz="4" w:space="0" w:color="auto"/>
              <w:right w:val="single" w:sz="4" w:space="0" w:color="auto"/>
            </w:tcBorders>
            <w:hideMark/>
          </w:tcPr>
          <w:p w14:paraId="1B7BA7BB" w14:textId="77777777" w:rsidR="00332093" w:rsidRDefault="00332093">
            <w:pPr>
              <w:spacing w:line="252" w:lineRule="auto"/>
              <w:rPr>
                <w:rFonts w:cs="Arial"/>
              </w:rPr>
            </w:pPr>
            <w:r>
              <w:rPr>
                <w:rFonts w:cs="Arial"/>
              </w:rPr>
              <w:t>0x2</w:t>
            </w:r>
          </w:p>
        </w:tc>
        <w:tc>
          <w:tcPr>
            <w:tcW w:w="4325" w:type="dxa"/>
            <w:tcBorders>
              <w:top w:val="single" w:sz="4" w:space="0" w:color="auto"/>
              <w:left w:val="single" w:sz="4" w:space="0" w:color="auto"/>
              <w:bottom w:val="single" w:sz="4" w:space="0" w:color="auto"/>
              <w:right w:val="single" w:sz="4" w:space="0" w:color="auto"/>
            </w:tcBorders>
          </w:tcPr>
          <w:p w14:paraId="71DE84A0" w14:textId="77777777" w:rsidR="00332093" w:rsidRDefault="00332093">
            <w:pPr>
              <w:spacing w:line="276" w:lineRule="auto"/>
              <w:rPr>
                <w:rFonts w:cs="Arial"/>
              </w:rPr>
            </w:pPr>
          </w:p>
        </w:tc>
      </w:tr>
    </w:tbl>
    <w:p w14:paraId="1F2FC54D" w14:textId="77777777" w:rsidR="00332093" w:rsidRDefault="00332093" w:rsidP="00332093">
      <w:pPr>
        <w:rPr>
          <w:rFonts w:cs="Arial"/>
        </w:rPr>
      </w:pPr>
    </w:p>
    <w:p w14:paraId="06B0F0D8" w14:textId="77777777" w:rsidR="00332093" w:rsidRDefault="00332093" w:rsidP="00332093"/>
    <w:p w14:paraId="4D145397" w14:textId="77777777" w:rsidR="00332093" w:rsidRDefault="00332093" w:rsidP="00332093">
      <w:pPr>
        <w:pStyle w:val="Heading3"/>
      </w:pPr>
      <w:bookmarkStart w:id="496" w:name="_Toc65750647"/>
      <w:r>
        <w:t>Use Cases</w:t>
      </w:r>
      <w:bookmarkEnd w:id="496"/>
    </w:p>
    <w:p w14:paraId="1FD7A422" w14:textId="77777777" w:rsidR="00332093" w:rsidRDefault="00332093" w:rsidP="00332093">
      <w:pPr>
        <w:pStyle w:val="Heading4"/>
      </w:pPr>
      <w:r>
        <w:t>VS-UC-REQ-399909/A-User Enables Curve Speed Control Setting</w:t>
      </w:r>
    </w:p>
    <w:p w14:paraId="2EC06719"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14:paraId="36731E69"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63FED25" w14:textId="77777777" w:rsidR="00332093" w:rsidRDefault="0033209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796DB8" w14:textId="77777777" w:rsidR="00332093" w:rsidRDefault="00332093">
            <w:pPr>
              <w:spacing w:line="276" w:lineRule="auto"/>
            </w:pPr>
            <w:r>
              <w:t>Vehicle front seat Occupant</w:t>
            </w:r>
          </w:p>
        </w:tc>
      </w:tr>
      <w:tr w:rsidR="00332093" w14:paraId="5F874B8A"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96271A4" w14:textId="77777777" w:rsidR="00332093" w:rsidRDefault="0033209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50AE9611" w14:textId="77777777" w:rsidR="00332093" w:rsidRDefault="00332093">
            <w:pPr>
              <w:spacing w:line="276" w:lineRule="auto"/>
            </w:pPr>
            <w:r>
              <w:t>Ignition is in Run</w:t>
            </w:r>
          </w:p>
          <w:p w14:paraId="54BFDCD2" w14:textId="77777777" w:rsidR="00332093" w:rsidRDefault="00332093">
            <w:pPr>
              <w:spacing w:line="276" w:lineRule="auto"/>
            </w:pPr>
            <w:r>
              <w:t>Curve Speed Control is Disabled</w:t>
            </w:r>
          </w:p>
        </w:tc>
      </w:tr>
      <w:tr w:rsidR="00332093" w14:paraId="6BEA4E8A"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469D282" w14:textId="77777777" w:rsidR="00332093" w:rsidRDefault="0033209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4ABDBC36" w14:textId="77777777" w:rsidR="00332093" w:rsidRDefault="00332093">
            <w:pPr>
              <w:spacing w:line="276" w:lineRule="auto"/>
            </w:pPr>
            <w:r>
              <w:t>User changes the Curve Speed Control setting to enabled via the HMI</w:t>
            </w:r>
          </w:p>
        </w:tc>
      </w:tr>
      <w:tr w:rsidR="00332093" w14:paraId="1E373222"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6D3E5B1" w14:textId="77777777" w:rsidR="00332093" w:rsidRDefault="0033209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5A1F7DF5" w14:textId="77777777" w:rsidR="00332093" w:rsidRDefault="00332093">
            <w:pPr>
              <w:spacing w:line="276" w:lineRule="auto"/>
            </w:pPr>
            <w:r>
              <w:t>Curve Speed Control is enabled</w:t>
            </w:r>
          </w:p>
          <w:p w14:paraId="053004DC" w14:textId="77777777" w:rsidR="00332093" w:rsidRDefault="00332093">
            <w:pPr>
              <w:spacing w:line="276" w:lineRule="auto"/>
            </w:pPr>
            <w:r>
              <w:t>Curve Speed Control setting HMI is shown set to enabled.</w:t>
            </w:r>
          </w:p>
        </w:tc>
      </w:tr>
      <w:tr w:rsidR="00332093" w14:paraId="5F60DB48"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68AFD65" w14:textId="77777777" w:rsidR="00332093" w:rsidRDefault="0033209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5D27EAA0" w14:textId="77777777" w:rsidR="00332093" w:rsidRDefault="00332093"/>
        </w:tc>
      </w:tr>
    </w:tbl>
    <w:p w14:paraId="21C94D39" w14:textId="77777777" w:rsidR="00332093" w:rsidRDefault="00332093" w:rsidP="00332093"/>
    <w:p w14:paraId="42A4450B" w14:textId="77777777" w:rsidR="00332093" w:rsidRDefault="00332093" w:rsidP="00332093">
      <w:pPr>
        <w:pStyle w:val="Heading4"/>
      </w:pPr>
      <w:r>
        <w:t>VS-UC-REQ-399910/A-User Disables Curve Speed Control Setting</w:t>
      </w:r>
    </w:p>
    <w:p w14:paraId="32F99FD2"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14:paraId="4A34E855"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D75198D" w14:textId="77777777" w:rsidR="00332093" w:rsidRDefault="0033209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61FD09" w14:textId="77777777" w:rsidR="00332093" w:rsidRDefault="00332093">
            <w:pPr>
              <w:spacing w:line="276" w:lineRule="auto"/>
            </w:pPr>
            <w:r>
              <w:t>Vehicle front seat occupant</w:t>
            </w:r>
          </w:p>
        </w:tc>
      </w:tr>
      <w:tr w:rsidR="00332093" w14:paraId="16299C97"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AC1E935" w14:textId="77777777" w:rsidR="00332093" w:rsidRDefault="0033209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C1C86CC" w14:textId="77777777" w:rsidR="00332093" w:rsidRDefault="00332093">
            <w:pPr>
              <w:spacing w:line="276" w:lineRule="auto"/>
            </w:pPr>
            <w:r>
              <w:t>Ignition is in Run</w:t>
            </w:r>
          </w:p>
          <w:p w14:paraId="5D6C1334" w14:textId="77777777" w:rsidR="00332093" w:rsidRDefault="00332093">
            <w:pPr>
              <w:spacing w:line="276" w:lineRule="auto"/>
            </w:pPr>
            <w:r>
              <w:t>Curve Speed Control setting is enabled</w:t>
            </w:r>
          </w:p>
        </w:tc>
      </w:tr>
      <w:tr w:rsidR="00332093" w14:paraId="0F5A8BE1"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5691982" w14:textId="77777777" w:rsidR="00332093" w:rsidRDefault="0033209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C046319" w14:textId="77777777" w:rsidR="00332093" w:rsidRDefault="00332093">
            <w:pPr>
              <w:spacing w:line="276" w:lineRule="auto"/>
            </w:pPr>
            <w:r>
              <w:t>User changes the Curve Speed Control setting to disabled via the HMI</w:t>
            </w:r>
          </w:p>
        </w:tc>
      </w:tr>
      <w:tr w:rsidR="00332093" w14:paraId="46BE5498"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FB4E964" w14:textId="77777777" w:rsidR="00332093" w:rsidRDefault="0033209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A6A7312" w14:textId="77777777" w:rsidR="00332093" w:rsidRDefault="00332093">
            <w:pPr>
              <w:spacing w:line="276" w:lineRule="auto"/>
            </w:pPr>
            <w:r>
              <w:t>Curve Speed Control is disabled</w:t>
            </w:r>
          </w:p>
          <w:p w14:paraId="60CD8042" w14:textId="77777777" w:rsidR="00332093" w:rsidRDefault="00332093">
            <w:pPr>
              <w:spacing w:line="276" w:lineRule="auto"/>
            </w:pPr>
            <w:r>
              <w:t>The Curve Speed Control Setting HMI is shown set to disabled</w:t>
            </w:r>
          </w:p>
        </w:tc>
      </w:tr>
      <w:tr w:rsidR="00332093" w14:paraId="0211F654"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EC02549" w14:textId="77777777" w:rsidR="00332093" w:rsidRDefault="0033209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C6321BB" w14:textId="77777777" w:rsidR="00332093" w:rsidRDefault="00332093"/>
        </w:tc>
      </w:tr>
    </w:tbl>
    <w:p w14:paraId="06239D81" w14:textId="77777777" w:rsidR="00332093" w:rsidRDefault="00332093" w:rsidP="00332093"/>
    <w:p w14:paraId="1F5E1F0E" w14:textId="77777777" w:rsidR="00332093" w:rsidRDefault="00332093" w:rsidP="00332093">
      <w:pPr>
        <w:pStyle w:val="Heading3"/>
      </w:pPr>
      <w:bookmarkStart w:id="497" w:name="_Toc65750648"/>
      <w:r>
        <w:t>Requirements</w:t>
      </w:r>
      <w:bookmarkEnd w:id="497"/>
    </w:p>
    <w:p w14:paraId="78DA279A" w14:textId="77777777" w:rsidR="00332093" w:rsidRPr="00332093" w:rsidRDefault="00332093" w:rsidP="00332093">
      <w:pPr>
        <w:pStyle w:val="Heading4"/>
        <w:rPr>
          <w:b w:val="0"/>
          <w:u w:val="single"/>
        </w:rPr>
      </w:pPr>
      <w:r w:rsidRPr="00332093">
        <w:rPr>
          <w:b w:val="0"/>
          <w:u w:val="single"/>
        </w:rPr>
        <w:t>VS-SR-REQ-400065/A-Curve Speed Control Setting change</w:t>
      </w:r>
    </w:p>
    <w:p w14:paraId="642E337F" w14:textId="77777777" w:rsidR="00332093" w:rsidRPr="006B0047" w:rsidRDefault="00332093" w:rsidP="00332093">
      <w:pPr>
        <w:rPr>
          <w:rFonts w:cs="Arial"/>
        </w:rPr>
      </w:pPr>
      <w:r w:rsidRPr="006B0047">
        <w:rPr>
          <w:rFonts w:cs="Arial"/>
        </w:rPr>
        <w:t xml:space="preserve">The </w:t>
      </w:r>
      <w:r>
        <w:rPr>
          <w:rFonts w:cs="Arial"/>
        </w:rPr>
        <w:t>Curve Speed Control</w:t>
      </w:r>
      <w:r w:rsidRPr="006B0047">
        <w:rPr>
          <w:rFonts w:cs="Arial"/>
        </w:rPr>
        <w:t xml:space="preserve"> Client shall use the </w:t>
      </w:r>
      <w:proofErr w:type="spellStart"/>
      <w:r>
        <w:rPr>
          <w:rFonts w:cs="Arial"/>
        </w:rPr>
        <w:t>IaccCrvVCtlEnbl</w:t>
      </w:r>
      <w:r w:rsidRPr="006B0047">
        <w:rPr>
          <w:rFonts w:cs="Arial"/>
        </w:rPr>
        <w:t>_D_Stat</w:t>
      </w:r>
      <w:proofErr w:type="spellEnd"/>
      <w:r w:rsidRPr="006B0047">
        <w:rPr>
          <w:rFonts w:cs="Arial"/>
        </w:rPr>
        <w:t xml:space="preserve"> status signal from the </w:t>
      </w:r>
      <w:r>
        <w:rPr>
          <w:rFonts w:cs="Arial"/>
        </w:rPr>
        <w:t>Curve Speed Control</w:t>
      </w:r>
      <w:r w:rsidRPr="006B0047">
        <w:rPr>
          <w:rFonts w:cs="Arial"/>
        </w:rPr>
        <w:t xml:space="preserve"> Setting Server to show the </w:t>
      </w:r>
      <w:r>
        <w:rPr>
          <w:rFonts w:cs="Arial"/>
        </w:rPr>
        <w:t>Curve Speed Control</w:t>
      </w:r>
      <w:r w:rsidRPr="006B0047">
        <w:rPr>
          <w:rFonts w:cs="Arial"/>
        </w:rPr>
        <w:t xml:space="preserve"> setting as Enabled or Disabled on the HMI.</w:t>
      </w:r>
    </w:p>
    <w:p w14:paraId="5B7A6A9F" w14:textId="77777777" w:rsidR="00332093" w:rsidRPr="006B0047" w:rsidRDefault="00332093" w:rsidP="00332093">
      <w:pPr>
        <w:rPr>
          <w:rFonts w:cs="Arial"/>
        </w:rPr>
      </w:pPr>
    </w:p>
    <w:p w14:paraId="02594DA7" w14:textId="77777777" w:rsidR="00332093" w:rsidRPr="006B0047" w:rsidRDefault="00332093" w:rsidP="00332093">
      <w:pPr>
        <w:rPr>
          <w:rFonts w:cs="Arial"/>
        </w:rPr>
      </w:pPr>
      <w:r w:rsidRPr="006B0047">
        <w:rPr>
          <w:rFonts w:cs="Arial"/>
        </w:rPr>
        <w:t xml:space="preserve">The </w:t>
      </w:r>
      <w:r>
        <w:rPr>
          <w:rFonts w:cs="Arial"/>
        </w:rPr>
        <w:t>Curve Speed Control</w:t>
      </w:r>
      <w:r w:rsidRPr="006B0047">
        <w:rPr>
          <w:rFonts w:cs="Arial"/>
        </w:rPr>
        <w:t xml:space="preserve"> setting shall be available on the HMI when </w:t>
      </w:r>
      <w:proofErr w:type="spellStart"/>
      <w:r w:rsidRPr="006B0047">
        <w:rPr>
          <w:rFonts w:cs="Arial"/>
        </w:rPr>
        <w:t>ignition_status</w:t>
      </w:r>
      <w:proofErr w:type="spellEnd"/>
      <w:r w:rsidRPr="006B0047">
        <w:rPr>
          <w:rFonts w:cs="Arial"/>
        </w:rPr>
        <w:t xml:space="preserve"> = Run.</w:t>
      </w:r>
    </w:p>
    <w:p w14:paraId="3704A4C2" w14:textId="77777777" w:rsidR="00332093" w:rsidRPr="006B0047" w:rsidRDefault="00332093" w:rsidP="00332093">
      <w:pPr>
        <w:rPr>
          <w:rFonts w:cs="Arial"/>
        </w:rPr>
      </w:pPr>
    </w:p>
    <w:p w14:paraId="48317CF2" w14:textId="77777777" w:rsidR="00332093" w:rsidRPr="006B0047" w:rsidRDefault="00332093" w:rsidP="00332093">
      <w:pPr>
        <w:rPr>
          <w:rFonts w:cs="Arial"/>
        </w:rPr>
      </w:pPr>
      <w:r w:rsidRPr="006B0047">
        <w:rPr>
          <w:rFonts w:cs="Arial"/>
        </w:rPr>
        <w:t xml:space="preserve">When the </w:t>
      </w:r>
      <w:r>
        <w:rPr>
          <w:rFonts w:cs="Arial"/>
        </w:rPr>
        <w:t>Curve Speed Control</w:t>
      </w:r>
      <w:r w:rsidRPr="006B0047">
        <w:rPr>
          <w:rFonts w:cs="Arial"/>
        </w:rPr>
        <w:t xml:space="preserve"> setting is selected via the HMI:</w:t>
      </w:r>
    </w:p>
    <w:p w14:paraId="2D9331EC" w14:textId="77777777" w:rsidR="00332093" w:rsidRPr="006B0047" w:rsidRDefault="00332093" w:rsidP="00332093">
      <w:pPr>
        <w:numPr>
          <w:ilvl w:val="0"/>
          <w:numId w:val="1080"/>
        </w:numPr>
        <w:rPr>
          <w:rFonts w:cs="Arial"/>
        </w:rPr>
      </w:pPr>
      <w:r w:rsidRPr="006B0047">
        <w:rPr>
          <w:rFonts w:cs="Arial"/>
        </w:rPr>
        <w:t xml:space="preserve"> The </w:t>
      </w:r>
      <w:r>
        <w:rPr>
          <w:rFonts w:cs="Arial"/>
        </w:rPr>
        <w:t>Curve Speed Control</w:t>
      </w:r>
      <w:r w:rsidRPr="006B0047">
        <w:rPr>
          <w:rFonts w:cs="Arial"/>
        </w:rPr>
        <w:t xml:space="preserve"> Setting Client shall set the </w:t>
      </w:r>
      <w:proofErr w:type="spellStart"/>
      <w:r>
        <w:rPr>
          <w:rFonts w:cs="Arial"/>
        </w:rPr>
        <w:t>IaccCrvVCtlEnbl_D_Rq</w:t>
      </w:r>
      <w:proofErr w:type="spellEnd"/>
      <w:r w:rsidRPr="006B0047">
        <w:rPr>
          <w:rFonts w:cs="Arial"/>
        </w:rPr>
        <w:t xml:space="preserve"> signal to enabled or disabled based on what the user selected and then 100 </w:t>
      </w:r>
      <w:proofErr w:type="spellStart"/>
      <w:r w:rsidRPr="006B0047">
        <w:rPr>
          <w:rFonts w:cs="Arial"/>
        </w:rPr>
        <w:t>msec</w:t>
      </w:r>
      <w:proofErr w:type="spellEnd"/>
      <w:r w:rsidRPr="006B0047">
        <w:rPr>
          <w:rFonts w:cs="Arial"/>
        </w:rPr>
        <w:t xml:space="preserve"> (+/- 10%) after setting enabled/disabled set the signal back to Null.</w:t>
      </w:r>
    </w:p>
    <w:p w14:paraId="02EEF4B1" w14:textId="77777777" w:rsidR="00332093" w:rsidRPr="006B0047" w:rsidRDefault="00332093" w:rsidP="00332093">
      <w:pPr>
        <w:numPr>
          <w:ilvl w:val="0"/>
          <w:numId w:val="1080"/>
        </w:numPr>
        <w:rPr>
          <w:rFonts w:cs="Arial"/>
        </w:rPr>
      </w:pPr>
      <w:r w:rsidRPr="006B0047">
        <w:rPr>
          <w:rFonts w:cs="Arial"/>
        </w:rPr>
        <w:t xml:space="preserve">The </w:t>
      </w:r>
      <w:r>
        <w:rPr>
          <w:rFonts w:cs="Arial"/>
        </w:rPr>
        <w:t>Curve Speed Control</w:t>
      </w:r>
      <w:r w:rsidRPr="006B0047">
        <w:rPr>
          <w:rFonts w:cs="Arial"/>
        </w:rPr>
        <w:t xml:space="preserve"> Settings Server shall respond </w:t>
      </w:r>
      <w:r w:rsidRPr="008C4CAC">
        <w:rPr>
          <w:rFonts w:cs="Arial"/>
        </w:rPr>
        <w:t xml:space="preserve">within </w:t>
      </w:r>
      <w:proofErr w:type="spellStart"/>
      <w:r w:rsidRPr="008C4CAC">
        <w:rPr>
          <w:rFonts w:cs="Arial"/>
        </w:rPr>
        <w:t>T_CurveSpeedControl_Rsp</w:t>
      </w:r>
      <w:proofErr w:type="spellEnd"/>
      <w:r w:rsidRPr="008C4CAC">
        <w:rPr>
          <w:rFonts w:cs="Arial"/>
        </w:rPr>
        <w:t xml:space="preserve"> to t</w:t>
      </w:r>
      <w:r w:rsidRPr="006B0047">
        <w:rPr>
          <w:rFonts w:cs="Arial"/>
        </w:rPr>
        <w:t xml:space="preserve">he </w:t>
      </w:r>
      <w:proofErr w:type="spellStart"/>
      <w:r>
        <w:rPr>
          <w:rFonts w:cs="Arial"/>
        </w:rPr>
        <w:t>IaccCrvVCtlEnbl_D_Rq</w:t>
      </w:r>
      <w:proofErr w:type="spellEnd"/>
      <w:r w:rsidRPr="006B0047">
        <w:rPr>
          <w:rFonts w:cs="Arial"/>
        </w:rPr>
        <w:t xml:space="preserve"> enable/disable request with the response via the </w:t>
      </w:r>
      <w:proofErr w:type="spellStart"/>
      <w:r>
        <w:rPr>
          <w:rFonts w:cs="Arial"/>
        </w:rPr>
        <w:t>IaccCrvVCtlEnbl</w:t>
      </w:r>
      <w:r w:rsidRPr="006B0047">
        <w:rPr>
          <w:rFonts w:cs="Arial"/>
        </w:rPr>
        <w:t>_D_Stat</w:t>
      </w:r>
      <w:proofErr w:type="spellEnd"/>
      <w:r w:rsidRPr="006B0047">
        <w:rPr>
          <w:rFonts w:cs="Arial"/>
        </w:rPr>
        <w:t xml:space="preserve"> signal.  Note: </w:t>
      </w:r>
      <w:proofErr w:type="gramStart"/>
      <w:r w:rsidRPr="006B0047">
        <w:rPr>
          <w:rFonts w:cs="Arial"/>
        </w:rPr>
        <w:t>the</w:t>
      </w:r>
      <w:proofErr w:type="gramEnd"/>
      <w:r w:rsidRPr="006B0047">
        <w:rPr>
          <w:rFonts w:cs="Arial"/>
        </w:rPr>
        <w:t xml:space="preserve"> </w:t>
      </w:r>
      <w:r>
        <w:rPr>
          <w:rFonts w:cs="Arial"/>
        </w:rPr>
        <w:t xml:space="preserve">Curve Speed Control </w:t>
      </w:r>
      <w:r w:rsidRPr="006B0047">
        <w:rPr>
          <w:rFonts w:cs="Arial"/>
        </w:rPr>
        <w:t>Setting Server does not wait for the Null before responding.</w:t>
      </w:r>
    </w:p>
    <w:p w14:paraId="242DE87E" w14:textId="77777777" w:rsidR="00332093" w:rsidRPr="006B0047" w:rsidRDefault="00332093" w:rsidP="00332093">
      <w:pPr>
        <w:numPr>
          <w:ilvl w:val="0"/>
          <w:numId w:val="1080"/>
        </w:numPr>
        <w:rPr>
          <w:rFonts w:cs="Arial"/>
        </w:rPr>
      </w:pPr>
      <w:r w:rsidRPr="006B0047">
        <w:rPr>
          <w:rFonts w:cs="Arial"/>
        </w:rPr>
        <w:t xml:space="preserve">The </w:t>
      </w:r>
      <w:r>
        <w:rPr>
          <w:rFonts w:cs="Arial"/>
        </w:rPr>
        <w:t>Curve Speed Control</w:t>
      </w:r>
      <w:r w:rsidRPr="006B0047">
        <w:rPr>
          <w:rFonts w:cs="Arial"/>
        </w:rPr>
        <w:t xml:space="preserve"> Client shall update the HMI (if there is an update) with the </w:t>
      </w:r>
      <w:r>
        <w:rPr>
          <w:rFonts w:cs="Arial"/>
        </w:rPr>
        <w:t>Curve Speed Control</w:t>
      </w:r>
      <w:r w:rsidRPr="006B0047">
        <w:rPr>
          <w:rFonts w:cs="Arial"/>
        </w:rPr>
        <w:t xml:space="preserve"> settings status after receiving the </w:t>
      </w:r>
      <w:proofErr w:type="spellStart"/>
      <w:r>
        <w:rPr>
          <w:rFonts w:cs="Arial"/>
        </w:rPr>
        <w:t>IaccCrvVCtlEnbl</w:t>
      </w:r>
      <w:r w:rsidRPr="006B0047">
        <w:rPr>
          <w:rFonts w:cs="Arial"/>
        </w:rPr>
        <w:t>_D_Stat</w:t>
      </w:r>
      <w:proofErr w:type="spellEnd"/>
      <w:r w:rsidRPr="006B0047">
        <w:rPr>
          <w:rFonts w:cs="Arial"/>
        </w:rPr>
        <w:t xml:space="preserve"> response to the request.</w:t>
      </w:r>
    </w:p>
    <w:p w14:paraId="103CFA7A" w14:textId="77777777" w:rsidR="00332093" w:rsidRPr="006B0047" w:rsidRDefault="00332093" w:rsidP="00332093">
      <w:pPr>
        <w:rPr>
          <w:rFonts w:cs="Arial"/>
          <w:color w:val="FF0000"/>
        </w:rPr>
      </w:pPr>
    </w:p>
    <w:p w14:paraId="0E61D67E" w14:textId="77777777" w:rsidR="00332093" w:rsidRDefault="00332093" w:rsidP="00332093">
      <w:pPr>
        <w:rPr>
          <w:rFonts w:cs="Arial"/>
          <w:bCs/>
        </w:rPr>
      </w:pPr>
    </w:p>
    <w:p w14:paraId="5A6E4DC7" w14:textId="77777777" w:rsidR="00537DA9" w:rsidRPr="006B0047" w:rsidRDefault="00537DA9" w:rsidP="00332093">
      <w:pPr>
        <w:rPr>
          <w:rFonts w:cs="Arial"/>
          <w:bCs/>
        </w:rPr>
      </w:pPr>
    </w:p>
    <w:p w14:paraId="54AAB95D" w14:textId="77777777" w:rsidR="00332093" w:rsidRPr="006B0047" w:rsidRDefault="00332093" w:rsidP="00332093">
      <w:pPr>
        <w:rPr>
          <w:rFonts w:cs="Arial"/>
          <w:bCs/>
          <w:color w:val="FF0000"/>
        </w:rPr>
      </w:pPr>
    </w:p>
    <w:tbl>
      <w:tblPr>
        <w:tblW w:w="2355" w:type="dxa"/>
        <w:jc w:val="center"/>
        <w:tblLook w:val="04A0" w:firstRow="1" w:lastRow="0" w:firstColumn="1" w:lastColumn="0" w:noHBand="0" w:noVBand="1"/>
      </w:tblPr>
      <w:tblGrid>
        <w:gridCol w:w="2355"/>
      </w:tblGrid>
      <w:tr w:rsidR="00332093" w:rsidRPr="006B0047" w14:paraId="785BFD0C" w14:textId="77777777" w:rsidTr="00332093">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14:paraId="3495F81B" w14:textId="77777777" w:rsidR="00332093" w:rsidRPr="006B0047" w:rsidRDefault="00332093">
            <w:pPr>
              <w:spacing w:line="276" w:lineRule="auto"/>
              <w:jc w:val="center"/>
              <w:rPr>
                <w:rFonts w:cs="Arial"/>
                <w:b/>
                <w:bCs/>
              </w:rPr>
            </w:pPr>
            <w:r w:rsidRPr="006B0047">
              <w:rPr>
                <w:rFonts w:cs="Arial"/>
                <w:b/>
                <w:bCs/>
              </w:rPr>
              <w:lastRenderedPageBreak/>
              <w:t>HMI Setting ID</w:t>
            </w:r>
          </w:p>
        </w:tc>
      </w:tr>
      <w:tr w:rsidR="00332093" w:rsidRPr="006B0047" w14:paraId="4AF8F33C" w14:textId="77777777" w:rsidTr="00332093">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14:paraId="7C079C02" w14:textId="77777777" w:rsidR="00332093" w:rsidRPr="006B0047" w:rsidRDefault="00332093">
            <w:pPr>
              <w:spacing w:line="276" w:lineRule="auto"/>
              <w:jc w:val="center"/>
              <w:rPr>
                <w:rFonts w:eastAsiaTheme="minorEastAsia" w:cs="Arial"/>
              </w:rPr>
            </w:pPr>
            <w:r w:rsidRPr="00010B13">
              <w:rPr>
                <w:rFonts w:eastAsiaTheme="minorEastAsia" w:cs="Arial"/>
              </w:rPr>
              <w:t>1086</w:t>
            </w:r>
          </w:p>
        </w:tc>
      </w:tr>
    </w:tbl>
    <w:p w14:paraId="4B981E09" w14:textId="77777777" w:rsidR="00332093" w:rsidRPr="006B0047" w:rsidRDefault="00332093" w:rsidP="00332093">
      <w:pPr>
        <w:rPr>
          <w:rFonts w:cs="Arial"/>
          <w:color w:val="FF0000"/>
        </w:rPr>
      </w:pPr>
    </w:p>
    <w:p w14:paraId="25C525EC" w14:textId="77777777" w:rsidR="00332093" w:rsidRPr="006B0047" w:rsidRDefault="00332093" w:rsidP="00332093">
      <w:pPr>
        <w:rPr>
          <w:rFonts w:cs="Arial"/>
        </w:rPr>
      </w:pPr>
    </w:p>
    <w:p w14:paraId="174CA2BB" w14:textId="77777777" w:rsidR="00332093" w:rsidRPr="006B0047" w:rsidRDefault="00332093" w:rsidP="00332093">
      <w:pPr>
        <w:rPr>
          <w:rFonts w:cs="Arial"/>
        </w:rPr>
      </w:pPr>
    </w:p>
    <w:p w14:paraId="720BAB29" w14:textId="77777777" w:rsidR="00332093" w:rsidRDefault="00332093" w:rsidP="00332093">
      <w:pPr>
        <w:pStyle w:val="Heading4"/>
      </w:pPr>
      <w:r w:rsidRPr="00B9479B">
        <w:t>VS-TMR-REQ-400066/A-</w:t>
      </w:r>
      <w:proofErr w:type="spellStart"/>
      <w:r w:rsidRPr="00B9479B">
        <w:t>T_CurveSpeedControl_Rsp</w:t>
      </w:r>
      <w:proofErr w:type="spellEnd"/>
    </w:p>
    <w:p w14:paraId="44B22BD2" w14:textId="77777777" w:rsidR="00332093" w:rsidRPr="0091772B" w:rsidRDefault="00332093" w:rsidP="0033209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32093" w14:paraId="7E9039EE" w14:textId="77777777" w:rsidTr="00332093">
        <w:trPr>
          <w:jc w:val="center"/>
        </w:trPr>
        <w:tc>
          <w:tcPr>
            <w:tcW w:w="2066" w:type="dxa"/>
            <w:tcBorders>
              <w:top w:val="single" w:sz="4" w:space="0" w:color="auto"/>
              <w:left w:val="single" w:sz="4" w:space="0" w:color="auto"/>
              <w:bottom w:val="single" w:sz="4" w:space="0" w:color="auto"/>
              <w:right w:val="single" w:sz="4" w:space="0" w:color="auto"/>
            </w:tcBorders>
            <w:hideMark/>
          </w:tcPr>
          <w:p w14:paraId="0247EEBC" w14:textId="77777777" w:rsidR="00332093" w:rsidRDefault="0033209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1C9E54CD"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0128004A" w14:textId="77777777" w:rsidR="00332093" w:rsidRDefault="0033209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769FC9C2"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6B0BFE21"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46211786"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Default</w:t>
            </w:r>
          </w:p>
        </w:tc>
      </w:tr>
      <w:tr w:rsidR="00332093" w14:paraId="5A1622A4" w14:textId="77777777" w:rsidTr="0033209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7E0B5FE2" w14:textId="77777777" w:rsidR="00332093" w:rsidRPr="00DF054A" w:rsidRDefault="00332093">
            <w:pPr>
              <w:spacing w:line="276" w:lineRule="auto"/>
              <w:rPr>
                <w:rFonts w:ascii="Univers" w:eastAsia="Times New Roman" w:hAnsi="Univers" w:cs="Arial"/>
                <w:sz w:val="14"/>
                <w:szCs w:val="14"/>
              </w:rPr>
            </w:pPr>
            <w:proofErr w:type="spellStart"/>
            <w:r w:rsidRPr="00DF054A">
              <w:rPr>
                <w:rFonts w:cs="Arial"/>
                <w:sz w:val="14"/>
                <w:szCs w:val="14"/>
              </w:rPr>
              <w:t>T_CurveSpeedControl_Rsp</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156A6E32" w14:textId="77777777" w:rsidR="00332093" w:rsidRPr="00FF5F75" w:rsidRDefault="00332093" w:rsidP="00332093">
            <w:pPr>
              <w:rPr>
                <w:rFonts w:cs="Arial"/>
              </w:rPr>
            </w:pPr>
            <w:r w:rsidRPr="00FF5F75">
              <w:rPr>
                <w:rFonts w:cs="Arial"/>
              </w:rPr>
              <w:t xml:space="preserve">Maximum time the </w:t>
            </w:r>
            <w:r>
              <w:rPr>
                <w:rFonts w:cs="Arial"/>
              </w:rPr>
              <w:t>Curve Speed Control</w:t>
            </w:r>
            <w:r w:rsidRPr="00FF5F75">
              <w:rPr>
                <w:rFonts w:cs="Arial"/>
              </w:rPr>
              <w:t xml:space="preserve"> Setting Server shall take to respond to the </w:t>
            </w:r>
            <w:proofErr w:type="spellStart"/>
            <w:r>
              <w:rPr>
                <w:rFonts w:cs="Arial"/>
              </w:rPr>
              <w:t>IaccCrvVCtlEnbl_D_Rq</w:t>
            </w:r>
            <w:proofErr w:type="spellEnd"/>
            <w:r w:rsidRPr="00FF5F75">
              <w:rPr>
                <w:rFonts w:cs="Arial"/>
              </w:rPr>
              <w:t xml:space="preserve"> request signal.  The response will be in the </w:t>
            </w:r>
            <w:proofErr w:type="spellStart"/>
            <w:r>
              <w:rPr>
                <w:rFonts w:cs="Arial"/>
              </w:rPr>
              <w:t>IaccCrvVCtlEnbl</w:t>
            </w:r>
            <w:r w:rsidRPr="00FF5F75">
              <w:rPr>
                <w:rFonts w:cs="Arial"/>
              </w:rPr>
              <w:t>_D_Stat</w:t>
            </w:r>
            <w:proofErr w:type="spellEnd"/>
            <w:r w:rsidRPr="00FF5F75">
              <w:rPr>
                <w:rFonts w:cs="Arial"/>
              </w:rPr>
              <w:t xml:space="preserve"> signal.</w:t>
            </w:r>
          </w:p>
          <w:p w14:paraId="2F1228D7" w14:textId="77777777" w:rsidR="00332093" w:rsidRPr="00FF5F75" w:rsidRDefault="00332093" w:rsidP="00332093">
            <w:pPr>
              <w:rPr>
                <w:rFonts w:cs="Arial"/>
              </w:rPr>
            </w:pPr>
          </w:p>
          <w:p w14:paraId="66B58E2E" w14:textId="77777777" w:rsidR="00332093" w:rsidRPr="00FF5F75" w:rsidRDefault="00332093" w:rsidP="00332093">
            <w:pPr>
              <w:rPr>
                <w:rFonts w:cs="Arial"/>
              </w:rPr>
            </w:pPr>
            <w:r w:rsidRPr="00FF5F75">
              <w:rPr>
                <w:rFonts w:cs="Arial"/>
              </w:rPr>
              <w:t>Maximum time defined as the default value</w:t>
            </w:r>
          </w:p>
          <w:p w14:paraId="5E1C5EE3" w14:textId="77777777" w:rsidR="00332093" w:rsidRPr="00FF5F75" w:rsidRDefault="00332093" w:rsidP="00332093">
            <w:pPr>
              <w:rPr>
                <w:rFonts w:cs="Arial"/>
              </w:rPr>
            </w:pPr>
          </w:p>
          <w:p w14:paraId="0171250D" w14:textId="77777777" w:rsidR="00332093" w:rsidRDefault="0033209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6CA71D7D" w14:textId="77777777" w:rsidR="00332093" w:rsidRDefault="0033209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62234656" w14:textId="77777777" w:rsidR="00332093" w:rsidRDefault="00332093">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14:paraId="7E4E3545" w14:textId="77777777" w:rsidR="00332093" w:rsidRDefault="00332093">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195E84B7" w14:textId="77777777" w:rsidR="00332093" w:rsidRDefault="00332093">
            <w:pPr>
              <w:spacing w:line="276" w:lineRule="auto"/>
              <w:jc w:val="center"/>
              <w:rPr>
                <w:rFonts w:ascii="Univers" w:eastAsia="Times New Roman" w:hAnsi="Univers" w:cs="Arial"/>
                <w:sz w:val="14"/>
                <w:szCs w:val="14"/>
              </w:rPr>
            </w:pPr>
            <w:r>
              <w:rPr>
                <w:rFonts w:cs="Arial"/>
                <w:sz w:val="14"/>
                <w:szCs w:val="14"/>
              </w:rPr>
              <w:t>100</w:t>
            </w:r>
          </w:p>
        </w:tc>
      </w:tr>
    </w:tbl>
    <w:p w14:paraId="1E3BD655" w14:textId="77777777" w:rsidR="00332093" w:rsidRPr="00B01CDD" w:rsidRDefault="00332093" w:rsidP="00332093">
      <w:pPr>
        <w:rPr>
          <w:sz w:val="14"/>
          <w:szCs w:val="14"/>
        </w:rPr>
      </w:pPr>
    </w:p>
    <w:p w14:paraId="789A2BCE" w14:textId="77777777" w:rsidR="00332093" w:rsidRDefault="00332093" w:rsidP="00332093">
      <w:pPr>
        <w:pStyle w:val="Heading3"/>
      </w:pPr>
      <w:bookmarkStart w:id="498" w:name="_Toc65750649"/>
      <w:r>
        <w:t>Sequence Diagrams</w:t>
      </w:r>
      <w:bookmarkEnd w:id="498"/>
    </w:p>
    <w:p w14:paraId="4D8F6F21" w14:textId="77777777" w:rsidR="00332093" w:rsidRDefault="00332093" w:rsidP="00332093">
      <w:pPr>
        <w:pStyle w:val="Heading4"/>
      </w:pPr>
      <w:r>
        <w:t>VS-SD-REQ-400195/A-Curve Speed Control set to Enabled via the HMI</w:t>
      </w:r>
    </w:p>
    <w:p w14:paraId="12A7110B" w14:textId="77777777" w:rsidR="00332093" w:rsidRPr="002C525C" w:rsidRDefault="00332093" w:rsidP="00332093">
      <w:pPr>
        <w:rPr>
          <w:rFonts w:cs="Arial"/>
        </w:rPr>
      </w:pPr>
      <w:r w:rsidRPr="002C525C">
        <w:rPr>
          <w:rFonts w:cs="Arial"/>
        </w:rPr>
        <w:t>Pre-Condition:  Curve Speed Control is set to Disabled</w:t>
      </w:r>
    </w:p>
    <w:p w14:paraId="2E45947C" w14:textId="77777777" w:rsidR="00332093" w:rsidRDefault="00332093" w:rsidP="00332093">
      <w:pPr>
        <w:rPr>
          <w:rFonts w:cs="Arial"/>
        </w:rPr>
      </w:pPr>
    </w:p>
    <w:p w14:paraId="3E5E2972" w14:textId="77777777" w:rsidR="00332093" w:rsidRPr="002C525C" w:rsidRDefault="00332093" w:rsidP="00332093">
      <w:pPr>
        <w:jc w:val="center"/>
        <w:rPr>
          <w:rFonts w:cs="Arial"/>
        </w:rPr>
      </w:pPr>
      <w:r w:rsidRPr="00A07FC9">
        <w:rPr>
          <w:rFonts w:cs="Arial"/>
          <w:noProof/>
        </w:rPr>
        <w:drawing>
          <wp:inline distT="0" distB="0" distL="0" distR="0">
            <wp:extent cx="5943600" cy="3842385"/>
            <wp:effectExtent l="0" t="0" r="0" b="5715"/>
            <wp:docPr id="6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3842385"/>
                    </a:xfrm>
                    <a:prstGeom prst="rect">
                      <a:avLst/>
                    </a:prstGeom>
                    <a:noFill/>
                    <a:ln>
                      <a:noFill/>
                    </a:ln>
                  </pic:spPr>
                </pic:pic>
              </a:graphicData>
            </a:graphic>
          </wp:inline>
        </w:drawing>
      </w:r>
    </w:p>
    <w:p w14:paraId="3D68D06F" w14:textId="77777777" w:rsidR="00332093" w:rsidRDefault="00332093" w:rsidP="00332093">
      <w:pPr>
        <w:pStyle w:val="Heading4"/>
      </w:pPr>
      <w:r>
        <w:t>VS-SD-REQ-400196/A-Curve Speed Control set to Disabled via the HMI</w:t>
      </w:r>
    </w:p>
    <w:p w14:paraId="7910F9E1" w14:textId="77777777" w:rsidR="00332093" w:rsidRPr="00C03E99" w:rsidRDefault="00332093" w:rsidP="00332093">
      <w:pPr>
        <w:rPr>
          <w:rFonts w:cs="Arial"/>
        </w:rPr>
      </w:pPr>
      <w:r w:rsidRPr="00C03E99">
        <w:rPr>
          <w:rFonts w:cs="Arial"/>
        </w:rPr>
        <w:t>Pre-Condition:  Curve Speed Control is set to Enabled</w:t>
      </w:r>
    </w:p>
    <w:p w14:paraId="1B4F187D" w14:textId="77777777" w:rsidR="00332093" w:rsidRPr="00C03E99" w:rsidRDefault="00332093" w:rsidP="00332093">
      <w:pPr>
        <w:rPr>
          <w:rFonts w:cs="Arial"/>
        </w:rPr>
      </w:pPr>
    </w:p>
    <w:p w14:paraId="446B2EAE" w14:textId="77777777" w:rsidR="00332093" w:rsidRPr="00C03E99" w:rsidRDefault="00332093" w:rsidP="00332093">
      <w:pPr>
        <w:jc w:val="center"/>
        <w:rPr>
          <w:rFonts w:cs="Arial"/>
        </w:rPr>
      </w:pPr>
      <w:r w:rsidRPr="00AC2DFD">
        <w:rPr>
          <w:rFonts w:cs="Arial"/>
          <w:noProof/>
        </w:rPr>
        <w:lastRenderedPageBreak/>
        <w:drawing>
          <wp:inline distT="0" distB="0" distL="0" distR="0">
            <wp:extent cx="5943600" cy="3846195"/>
            <wp:effectExtent l="0" t="0" r="0" b="1905"/>
            <wp:docPr id="63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3846195"/>
                    </a:xfrm>
                    <a:prstGeom prst="rect">
                      <a:avLst/>
                    </a:prstGeom>
                    <a:noFill/>
                    <a:ln>
                      <a:noFill/>
                    </a:ln>
                  </pic:spPr>
                </pic:pic>
              </a:graphicData>
            </a:graphic>
          </wp:inline>
        </w:drawing>
      </w:r>
    </w:p>
    <w:p w14:paraId="5EEA96AF" w14:textId="77777777" w:rsidR="00332093" w:rsidRDefault="00332093">
      <w:pPr>
        <w:spacing w:after="200" w:line="276" w:lineRule="auto"/>
      </w:pPr>
      <w:r>
        <w:br w:type="page"/>
      </w:r>
    </w:p>
    <w:p w14:paraId="68A3B0BB" w14:textId="77777777" w:rsidR="00332093" w:rsidRDefault="00332093" w:rsidP="00332093">
      <w:pPr>
        <w:pStyle w:val="Heading2"/>
      </w:pPr>
      <w:bookmarkStart w:id="499" w:name="_Toc65750650"/>
      <w:r w:rsidRPr="00B9479B">
        <w:lastRenderedPageBreak/>
        <w:t>VS-FUN-REQ-406293/A-Assisted Lane Change</w:t>
      </w:r>
      <w:bookmarkEnd w:id="499"/>
    </w:p>
    <w:p w14:paraId="6ABFEB1F" w14:textId="77777777" w:rsidR="00332093" w:rsidRDefault="00332093" w:rsidP="00332093">
      <w:pPr>
        <w:pStyle w:val="Heading3"/>
      </w:pPr>
      <w:bookmarkStart w:id="500" w:name="_Toc65750651"/>
      <w:r>
        <w:t>Overview</w:t>
      </w:r>
      <w:bookmarkEnd w:id="500"/>
    </w:p>
    <w:p w14:paraId="5FABE165" w14:textId="77777777" w:rsidR="00332093" w:rsidRPr="00102A98" w:rsidRDefault="00332093" w:rsidP="00332093">
      <w:pPr>
        <w:ind w:left="540"/>
        <w:rPr>
          <w:rFonts w:cs="Arial"/>
        </w:rPr>
      </w:pPr>
      <w:r w:rsidRPr="00102A98">
        <w:rPr>
          <w:rFonts w:cs="Arial"/>
        </w:rPr>
        <w:t>Assisted Lane Change feature will conduct a lane change upon driver request to the requested side, when activated in</w:t>
      </w:r>
      <w:r>
        <w:rPr>
          <w:rFonts w:cs="Arial"/>
        </w:rPr>
        <w:t xml:space="preserve"> the</w:t>
      </w:r>
      <w:r w:rsidRPr="00102A98">
        <w:rPr>
          <w:rFonts w:cs="Arial"/>
        </w:rPr>
        <w:t xml:space="preserve"> menu. Request is made by usage of turn indicator activation</w:t>
      </w:r>
    </w:p>
    <w:p w14:paraId="5FF2D76D" w14:textId="77777777" w:rsidR="00332093" w:rsidRPr="00102A98" w:rsidRDefault="00332093" w:rsidP="00332093">
      <w:pPr>
        <w:rPr>
          <w:rFonts w:cs="Arial"/>
        </w:rPr>
      </w:pPr>
    </w:p>
    <w:p w14:paraId="023F547B" w14:textId="77777777" w:rsidR="00332093" w:rsidRDefault="00332093" w:rsidP="00332093">
      <w:pPr>
        <w:pStyle w:val="Heading3"/>
      </w:pPr>
      <w:bookmarkStart w:id="501" w:name="_Toc65750652"/>
      <w:r w:rsidRPr="00B9479B">
        <w:t>VS-CLD-REQ-406297/A-Assisted Lane Change Settings Client</w:t>
      </w:r>
      <w:bookmarkEnd w:id="501"/>
    </w:p>
    <w:p w14:paraId="5298AB07" w14:textId="77777777" w:rsidR="00332093" w:rsidRPr="0018489D" w:rsidRDefault="00332093" w:rsidP="00332093">
      <w:pPr>
        <w:rPr>
          <w:rFonts w:cs="Arial"/>
        </w:rPr>
      </w:pPr>
      <w:r w:rsidRPr="0018489D">
        <w:rPr>
          <w:rFonts w:cs="Arial"/>
        </w:rPr>
        <w:t xml:space="preserve">The Assisted Lane Change Settings Client interfaces with the user via the HMI and is responsible for interfacing with the Assisted Lane Change Settings Server.  This includes sending the HMI settings requests and receiving the responses and status updates from the Assisted Lane Change Settings Server.  </w:t>
      </w:r>
    </w:p>
    <w:p w14:paraId="45E61C2A" w14:textId="77777777" w:rsidR="00332093" w:rsidRPr="0018489D" w:rsidRDefault="00332093" w:rsidP="00332093">
      <w:pPr>
        <w:rPr>
          <w:rFonts w:cs="Arial"/>
        </w:rPr>
      </w:pPr>
    </w:p>
    <w:p w14:paraId="27D341F7" w14:textId="77777777" w:rsidR="00332093" w:rsidRDefault="00332093" w:rsidP="00332093">
      <w:pPr>
        <w:pStyle w:val="Heading3"/>
      </w:pPr>
      <w:bookmarkStart w:id="502" w:name="_Toc65750653"/>
      <w:r w:rsidRPr="00B9479B">
        <w:t>VS-CLD-REQ-406298/A-Assisted Lane Change Settings Server</w:t>
      </w:r>
      <w:bookmarkEnd w:id="502"/>
    </w:p>
    <w:p w14:paraId="6E9657E0" w14:textId="77777777" w:rsidR="00332093" w:rsidRPr="00415E13" w:rsidRDefault="00332093" w:rsidP="00332093">
      <w:pPr>
        <w:rPr>
          <w:rFonts w:cs="Arial"/>
        </w:rPr>
      </w:pPr>
      <w:r w:rsidRPr="00415E13">
        <w:rPr>
          <w:rFonts w:cs="Arial"/>
        </w:rPr>
        <w:t>The Assisted Lane Change Assist Settings Server is responsible for the control of the Assisted Lane Change settings function and interfaces with the Assisted Lane Change Settings Client.</w:t>
      </w:r>
    </w:p>
    <w:p w14:paraId="18B62097" w14:textId="77777777" w:rsidR="00332093" w:rsidRPr="00415E13" w:rsidRDefault="00332093" w:rsidP="00332093">
      <w:pPr>
        <w:rPr>
          <w:rFonts w:cs="Arial"/>
        </w:rPr>
      </w:pPr>
    </w:p>
    <w:p w14:paraId="1E0D1035" w14:textId="77777777" w:rsidR="00332093" w:rsidRDefault="00332093" w:rsidP="00332093">
      <w:pPr>
        <w:pStyle w:val="Heading3"/>
      </w:pPr>
      <w:bookmarkStart w:id="503" w:name="_Toc65750654"/>
      <w:r>
        <w:t>Physical Mapping of Classes</w:t>
      </w:r>
      <w:bookmarkEnd w:id="503"/>
    </w:p>
    <w:p w14:paraId="76338270" w14:textId="77777777" w:rsidR="00332093" w:rsidRPr="00C62EC4" w:rsidRDefault="00332093" w:rsidP="00332093">
      <w:pPr>
        <w:rPr>
          <w:rFonts w:cs="Arial"/>
        </w:rPr>
      </w:pPr>
      <w:r w:rsidRPr="00C62EC4">
        <w:rPr>
          <w:rFonts w:cs="Arial"/>
        </w:rPr>
        <w:t xml:space="preserve">The table below shows how the logical classes may be mapped to physical modules for the Assisted Lane Change Setting feature.  The table below covers the lead program. </w:t>
      </w:r>
    </w:p>
    <w:p w14:paraId="312003F1" w14:textId="77777777" w:rsidR="00332093" w:rsidRPr="00C62EC4" w:rsidRDefault="00332093" w:rsidP="00332093">
      <w:pPr>
        <w:rPr>
          <w:rFonts w:cs="Arial"/>
        </w:rPr>
      </w:pPr>
    </w:p>
    <w:p w14:paraId="3443F4C4" w14:textId="77777777" w:rsidR="00332093" w:rsidRPr="00C62EC4" w:rsidRDefault="00332093" w:rsidP="00332093">
      <w:pPr>
        <w:rPr>
          <w:rFonts w:cs="Arial"/>
        </w:rPr>
      </w:pPr>
      <w:r w:rsidRPr="00C62EC4">
        <w:rPr>
          <w:rFonts w:cs="Arial"/>
        </w:rPr>
        <w:t>At the time the specification was written the below table was the latest.  If there are additional modules deployed to the class descriptions or the vehicle architecture changed since the spec was written and released, then the applicable implementation guide class description would cover those modules.  If there is a conflict between the implementation guide and the table below the implementation guide takes precedent.</w:t>
      </w:r>
    </w:p>
    <w:p w14:paraId="2E11D03B" w14:textId="77777777" w:rsidR="00332093" w:rsidRPr="00C62EC4" w:rsidRDefault="00332093" w:rsidP="00332093">
      <w:pPr>
        <w:rPr>
          <w:rFonts w:cs="Arial"/>
        </w:rPr>
      </w:pPr>
    </w:p>
    <w:tbl>
      <w:tblPr>
        <w:tblStyle w:val="TableGrid"/>
        <w:tblW w:w="0" w:type="auto"/>
        <w:jc w:val="center"/>
        <w:tblLook w:val="04A0" w:firstRow="1" w:lastRow="0" w:firstColumn="1" w:lastColumn="0" w:noHBand="0" w:noVBand="1"/>
      </w:tblPr>
      <w:tblGrid>
        <w:gridCol w:w="3420"/>
        <w:gridCol w:w="3060"/>
      </w:tblGrid>
      <w:tr w:rsidR="00332093" w:rsidRPr="00C62EC4" w14:paraId="314E924B" w14:textId="77777777" w:rsidTr="00332093">
        <w:trPr>
          <w:jc w:val="center"/>
        </w:trPr>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C6E36C7" w14:textId="77777777" w:rsidR="00332093" w:rsidRPr="00C62EC4" w:rsidRDefault="00332093">
            <w:pPr>
              <w:rPr>
                <w:rFonts w:cs="Arial"/>
                <w:b/>
              </w:rPr>
            </w:pPr>
            <w:r w:rsidRPr="00C62EC4">
              <w:rPr>
                <w:rFonts w:cs="Arial"/>
                <w:b/>
              </w:rPr>
              <w:t>Logical Class</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B387E35" w14:textId="77777777" w:rsidR="00332093" w:rsidRPr="00C62EC4" w:rsidRDefault="00332093">
            <w:pPr>
              <w:jc w:val="center"/>
              <w:rPr>
                <w:rFonts w:cs="Arial"/>
                <w:b/>
              </w:rPr>
            </w:pPr>
            <w:r w:rsidRPr="00C62EC4">
              <w:rPr>
                <w:rFonts w:cs="Arial"/>
                <w:b/>
              </w:rPr>
              <w:t>Physical Module (ECU)</w:t>
            </w:r>
          </w:p>
        </w:tc>
      </w:tr>
      <w:tr w:rsidR="00332093" w:rsidRPr="00C62EC4" w14:paraId="199DD451" w14:textId="77777777" w:rsidTr="00332093">
        <w:trPr>
          <w:jc w:val="center"/>
        </w:trPr>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4F1553" w14:textId="77777777" w:rsidR="00332093" w:rsidRPr="00C62EC4" w:rsidRDefault="00332093">
            <w:pPr>
              <w:rPr>
                <w:rFonts w:cs="Arial"/>
              </w:rPr>
            </w:pPr>
            <w:r w:rsidRPr="00C62EC4">
              <w:rPr>
                <w:rFonts w:cs="Arial"/>
              </w:rPr>
              <w:t>Assisted Lane Change Settings Client</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F1CEF8" w14:textId="77777777" w:rsidR="00332093" w:rsidRPr="00C62EC4" w:rsidRDefault="00332093">
            <w:pPr>
              <w:jc w:val="center"/>
              <w:rPr>
                <w:rFonts w:cs="Arial"/>
              </w:rPr>
            </w:pPr>
            <w:r w:rsidRPr="00C62EC4">
              <w:rPr>
                <w:rFonts w:cs="Arial"/>
              </w:rPr>
              <w:t>APIM</w:t>
            </w:r>
          </w:p>
        </w:tc>
      </w:tr>
      <w:tr w:rsidR="00332093" w:rsidRPr="00C62EC4" w14:paraId="0526B611" w14:textId="77777777" w:rsidTr="00332093">
        <w:trPr>
          <w:jc w:val="center"/>
        </w:trPr>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E6E132" w14:textId="77777777" w:rsidR="00332093" w:rsidRPr="00C62EC4" w:rsidRDefault="00332093">
            <w:pPr>
              <w:rPr>
                <w:rFonts w:cs="Arial"/>
              </w:rPr>
            </w:pPr>
            <w:r w:rsidRPr="00C62EC4">
              <w:rPr>
                <w:rFonts w:cs="Arial"/>
              </w:rPr>
              <w:t>Assisted Lane Change Settings Server</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A16B9" w14:textId="77777777" w:rsidR="00332093" w:rsidRPr="00C62EC4" w:rsidRDefault="00332093">
            <w:pPr>
              <w:jc w:val="center"/>
              <w:rPr>
                <w:rFonts w:cs="Arial"/>
              </w:rPr>
            </w:pPr>
            <w:r w:rsidRPr="00C62EC4">
              <w:rPr>
                <w:rFonts w:cs="Arial"/>
              </w:rPr>
              <w:t>ADAS</w:t>
            </w:r>
          </w:p>
        </w:tc>
      </w:tr>
    </w:tbl>
    <w:p w14:paraId="39234B38" w14:textId="77777777" w:rsidR="00332093" w:rsidRPr="00C62EC4" w:rsidRDefault="00332093" w:rsidP="00332093">
      <w:pPr>
        <w:rPr>
          <w:rFonts w:cs="Arial"/>
        </w:rPr>
      </w:pPr>
    </w:p>
    <w:p w14:paraId="1A098128" w14:textId="77777777" w:rsidR="00332093" w:rsidRDefault="00332093" w:rsidP="00332093">
      <w:pPr>
        <w:pStyle w:val="Heading3"/>
      </w:pPr>
      <w:bookmarkStart w:id="504" w:name="_Toc65750655"/>
      <w:r>
        <w:t>Interface Requirements</w:t>
      </w:r>
      <w:bookmarkEnd w:id="504"/>
    </w:p>
    <w:p w14:paraId="79AC9EE3" w14:textId="77777777" w:rsidR="00332093" w:rsidRDefault="00332093" w:rsidP="00332093">
      <w:pPr>
        <w:pStyle w:val="Heading4"/>
      </w:pPr>
      <w:r w:rsidRPr="00B9479B">
        <w:t>VS-MD-REQ-406310/A-</w:t>
      </w:r>
      <w:proofErr w:type="spellStart"/>
      <w:r w:rsidRPr="00B9479B">
        <w:t>TjaLcEnbl_D_RqMnu</w:t>
      </w:r>
      <w:proofErr w:type="spellEnd"/>
    </w:p>
    <w:p w14:paraId="6E5875FB" w14:textId="77777777" w:rsidR="00332093" w:rsidRPr="00C66D47" w:rsidRDefault="00332093" w:rsidP="00332093">
      <w:pPr>
        <w:widowControl w:val="0"/>
        <w:adjustRightInd w:val="0"/>
        <w:rPr>
          <w:rFonts w:cs="Arial"/>
        </w:rPr>
      </w:pPr>
      <w:r w:rsidRPr="00C66D47">
        <w:rPr>
          <w:rFonts w:cs="Arial"/>
        </w:rPr>
        <w:t>Request signal from the Assisted Lane Change Setting Client to the Assisted Lane Change Settings Server to enable or disable the feature</w:t>
      </w:r>
    </w:p>
    <w:p w14:paraId="52B3006A" w14:textId="77777777" w:rsidR="00332093" w:rsidRPr="00C66D47" w:rsidRDefault="00332093" w:rsidP="00332093">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5"/>
        <w:gridCol w:w="1620"/>
        <w:gridCol w:w="1170"/>
        <w:gridCol w:w="4325"/>
      </w:tblGrid>
      <w:tr w:rsidR="00332093" w:rsidRPr="00C66D47" w14:paraId="28A21774" w14:textId="77777777" w:rsidTr="00332093">
        <w:trPr>
          <w:jc w:val="center"/>
        </w:trPr>
        <w:tc>
          <w:tcPr>
            <w:tcW w:w="3325" w:type="dxa"/>
            <w:tcBorders>
              <w:top w:val="single" w:sz="4" w:space="0" w:color="auto"/>
              <w:left w:val="single" w:sz="4" w:space="0" w:color="auto"/>
              <w:bottom w:val="single" w:sz="4" w:space="0" w:color="auto"/>
              <w:right w:val="single" w:sz="4" w:space="0" w:color="auto"/>
            </w:tcBorders>
            <w:hideMark/>
          </w:tcPr>
          <w:p w14:paraId="3823C171" w14:textId="77777777" w:rsidR="00332093" w:rsidRPr="00C66D47" w:rsidRDefault="00332093">
            <w:pPr>
              <w:spacing w:line="276" w:lineRule="auto"/>
              <w:rPr>
                <w:rFonts w:cs="Arial"/>
                <w:b/>
              </w:rPr>
            </w:pPr>
            <w:r w:rsidRPr="00C66D47">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4EC0EB36" w14:textId="77777777" w:rsidR="00332093" w:rsidRPr="00C66D47" w:rsidRDefault="00332093">
            <w:pPr>
              <w:spacing w:line="276" w:lineRule="auto"/>
              <w:rPr>
                <w:rFonts w:cs="Arial"/>
                <w:b/>
              </w:rPr>
            </w:pPr>
            <w:r w:rsidRPr="00C66D47">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5A0C4451" w14:textId="77777777" w:rsidR="00332093" w:rsidRPr="00C66D47" w:rsidRDefault="00332093">
            <w:pPr>
              <w:spacing w:line="276" w:lineRule="auto"/>
              <w:rPr>
                <w:rFonts w:cs="Arial"/>
                <w:b/>
              </w:rPr>
            </w:pPr>
            <w:r w:rsidRPr="00C66D47">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14:paraId="23A5BF21" w14:textId="77777777" w:rsidR="00332093" w:rsidRPr="00C66D47" w:rsidRDefault="00332093">
            <w:pPr>
              <w:spacing w:line="276" w:lineRule="auto"/>
              <w:rPr>
                <w:rFonts w:cs="Arial"/>
                <w:b/>
              </w:rPr>
            </w:pPr>
            <w:r w:rsidRPr="00C66D47">
              <w:rPr>
                <w:rFonts w:cs="Arial"/>
                <w:b/>
              </w:rPr>
              <w:t>Description</w:t>
            </w:r>
          </w:p>
        </w:tc>
      </w:tr>
      <w:tr w:rsidR="00332093" w:rsidRPr="00C66D47" w14:paraId="2537884F" w14:textId="77777777" w:rsidTr="00332093">
        <w:trPr>
          <w:jc w:val="center"/>
        </w:trPr>
        <w:tc>
          <w:tcPr>
            <w:tcW w:w="3325" w:type="dxa"/>
            <w:vMerge w:val="restart"/>
            <w:tcBorders>
              <w:top w:val="single" w:sz="4" w:space="0" w:color="auto"/>
              <w:left w:val="single" w:sz="4" w:space="0" w:color="auto"/>
              <w:bottom w:val="single" w:sz="4" w:space="0" w:color="auto"/>
              <w:right w:val="single" w:sz="4" w:space="0" w:color="auto"/>
            </w:tcBorders>
          </w:tcPr>
          <w:p w14:paraId="6D6A7509" w14:textId="77777777" w:rsidR="00332093" w:rsidRPr="00C66D47" w:rsidRDefault="00332093">
            <w:pPr>
              <w:spacing w:line="252" w:lineRule="auto"/>
              <w:rPr>
                <w:rFonts w:cs="Arial"/>
              </w:rPr>
            </w:pPr>
          </w:p>
          <w:p w14:paraId="2818C771" w14:textId="77777777" w:rsidR="00332093" w:rsidRPr="00C66D47" w:rsidRDefault="00332093">
            <w:pPr>
              <w:spacing w:line="252" w:lineRule="auto"/>
              <w:rPr>
                <w:rFonts w:cs="Arial"/>
              </w:rPr>
            </w:pPr>
            <w:proofErr w:type="spellStart"/>
            <w:r w:rsidRPr="00C66D47">
              <w:rPr>
                <w:rFonts w:cs="Arial"/>
              </w:rPr>
              <w:t>TjaLcEnbl_D_RqMnu</w:t>
            </w:r>
            <w:proofErr w:type="spellEnd"/>
          </w:p>
          <w:p w14:paraId="59A8068D" w14:textId="77777777" w:rsidR="00332093" w:rsidRPr="00C66D47" w:rsidRDefault="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1E103A86" w14:textId="77777777" w:rsidR="00332093" w:rsidRPr="00C66D47" w:rsidRDefault="00332093">
            <w:pPr>
              <w:spacing w:line="252" w:lineRule="auto"/>
              <w:rPr>
                <w:rFonts w:cs="Arial"/>
              </w:rPr>
            </w:pPr>
            <w:r w:rsidRPr="00C66D47">
              <w:rPr>
                <w:rFonts w:cs="Arial"/>
              </w:rPr>
              <w:t>Null</w:t>
            </w:r>
          </w:p>
        </w:tc>
        <w:tc>
          <w:tcPr>
            <w:tcW w:w="1170" w:type="dxa"/>
            <w:tcBorders>
              <w:top w:val="single" w:sz="4" w:space="0" w:color="auto"/>
              <w:left w:val="single" w:sz="4" w:space="0" w:color="auto"/>
              <w:bottom w:val="single" w:sz="4" w:space="0" w:color="auto"/>
              <w:right w:val="single" w:sz="4" w:space="0" w:color="auto"/>
            </w:tcBorders>
            <w:hideMark/>
          </w:tcPr>
          <w:p w14:paraId="6FA1DE59" w14:textId="77777777" w:rsidR="00332093" w:rsidRPr="00C66D47" w:rsidRDefault="00332093">
            <w:pPr>
              <w:spacing w:line="252" w:lineRule="auto"/>
              <w:rPr>
                <w:rFonts w:cs="Arial"/>
              </w:rPr>
            </w:pPr>
            <w:r w:rsidRPr="00C66D47">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14:paraId="2FDBFAF6" w14:textId="77777777" w:rsidR="00332093" w:rsidRPr="00C66D47" w:rsidRDefault="00332093">
            <w:pPr>
              <w:autoSpaceDE w:val="0"/>
              <w:autoSpaceDN w:val="0"/>
              <w:adjustRightInd w:val="0"/>
              <w:spacing w:line="276" w:lineRule="auto"/>
              <w:rPr>
                <w:rFonts w:cs="Arial"/>
              </w:rPr>
            </w:pPr>
          </w:p>
        </w:tc>
      </w:tr>
      <w:tr w:rsidR="00332093" w:rsidRPr="00C66D47" w14:paraId="6CC3C431" w14:textId="77777777" w:rsidTr="00332093">
        <w:trPr>
          <w:trHeight w:val="314"/>
          <w:jc w:val="center"/>
        </w:trPr>
        <w:tc>
          <w:tcPr>
            <w:tcW w:w="3325" w:type="dxa"/>
            <w:vMerge/>
            <w:tcBorders>
              <w:top w:val="single" w:sz="4" w:space="0" w:color="auto"/>
              <w:left w:val="single" w:sz="4" w:space="0" w:color="auto"/>
              <w:bottom w:val="single" w:sz="4" w:space="0" w:color="auto"/>
              <w:right w:val="single" w:sz="4" w:space="0" w:color="auto"/>
            </w:tcBorders>
            <w:vAlign w:val="center"/>
            <w:hideMark/>
          </w:tcPr>
          <w:p w14:paraId="5E75097A" w14:textId="77777777" w:rsidR="00332093" w:rsidRPr="00C66D47"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4AF971CC" w14:textId="77777777" w:rsidR="00332093" w:rsidRPr="00C66D47" w:rsidRDefault="00332093">
            <w:pPr>
              <w:spacing w:line="252" w:lineRule="auto"/>
              <w:rPr>
                <w:rFonts w:cs="Arial"/>
              </w:rPr>
            </w:pPr>
            <w:r w:rsidRPr="00C66D47">
              <w:rPr>
                <w:rFonts w:cs="Arial"/>
              </w:rPr>
              <w:t>Disable</w:t>
            </w:r>
          </w:p>
        </w:tc>
        <w:tc>
          <w:tcPr>
            <w:tcW w:w="1170" w:type="dxa"/>
            <w:tcBorders>
              <w:top w:val="single" w:sz="4" w:space="0" w:color="auto"/>
              <w:left w:val="single" w:sz="4" w:space="0" w:color="auto"/>
              <w:bottom w:val="single" w:sz="4" w:space="0" w:color="auto"/>
              <w:right w:val="single" w:sz="4" w:space="0" w:color="auto"/>
            </w:tcBorders>
            <w:hideMark/>
          </w:tcPr>
          <w:p w14:paraId="5E8F8F33" w14:textId="77777777" w:rsidR="00332093" w:rsidRPr="00C66D47" w:rsidRDefault="00332093">
            <w:pPr>
              <w:spacing w:line="252" w:lineRule="auto"/>
              <w:rPr>
                <w:rFonts w:cs="Arial"/>
              </w:rPr>
            </w:pPr>
            <w:r w:rsidRPr="00C66D47">
              <w:rPr>
                <w:rFonts w:cs="Arial"/>
              </w:rPr>
              <w:t>0x1</w:t>
            </w:r>
          </w:p>
        </w:tc>
        <w:tc>
          <w:tcPr>
            <w:tcW w:w="4325" w:type="dxa"/>
            <w:tcBorders>
              <w:top w:val="single" w:sz="4" w:space="0" w:color="auto"/>
              <w:left w:val="single" w:sz="4" w:space="0" w:color="auto"/>
              <w:bottom w:val="single" w:sz="4" w:space="0" w:color="auto"/>
              <w:right w:val="single" w:sz="4" w:space="0" w:color="auto"/>
            </w:tcBorders>
          </w:tcPr>
          <w:p w14:paraId="44758D8A" w14:textId="77777777" w:rsidR="00332093" w:rsidRPr="00C66D47" w:rsidRDefault="00332093">
            <w:pPr>
              <w:spacing w:line="276" w:lineRule="auto"/>
              <w:rPr>
                <w:rFonts w:cs="Arial"/>
              </w:rPr>
            </w:pPr>
          </w:p>
        </w:tc>
      </w:tr>
      <w:tr w:rsidR="00332093" w:rsidRPr="00C66D47" w14:paraId="5F0404B4" w14:textId="77777777" w:rsidTr="00332093">
        <w:trPr>
          <w:trHeight w:val="314"/>
          <w:jc w:val="center"/>
        </w:trPr>
        <w:tc>
          <w:tcPr>
            <w:tcW w:w="3325" w:type="dxa"/>
            <w:vMerge/>
            <w:tcBorders>
              <w:top w:val="single" w:sz="4" w:space="0" w:color="auto"/>
              <w:left w:val="single" w:sz="4" w:space="0" w:color="auto"/>
              <w:bottom w:val="single" w:sz="4" w:space="0" w:color="auto"/>
              <w:right w:val="single" w:sz="4" w:space="0" w:color="auto"/>
            </w:tcBorders>
            <w:vAlign w:val="center"/>
            <w:hideMark/>
          </w:tcPr>
          <w:p w14:paraId="2D4A7C92" w14:textId="77777777" w:rsidR="00332093" w:rsidRPr="00C66D47"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1D99AEC1" w14:textId="77777777" w:rsidR="00332093" w:rsidRPr="00C66D47" w:rsidRDefault="00332093">
            <w:pPr>
              <w:spacing w:line="252" w:lineRule="auto"/>
              <w:rPr>
                <w:rFonts w:cs="Arial"/>
              </w:rPr>
            </w:pPr>
            <w:r w:rsidRPr="00C66D47">
              <w:rPr>
                <w:rFonts w:cs="Arial"/>
              </w:rPr>
              <w:t>Enable</w:t>
            </w:r>
          </w:p>
        </w:tc>
        <w:tc>
          <w:tcPr>
            <w:tcW w:w="1170" w:type="dxa"/>
            <w:tcBorders>
              <w:top w:val="single" w:sz="4" w:space="0" w:color="auto"/>
              <w:left w:val="single" w:sz="4" w:space="0" w:color="auto"/>
              <w:bottom w:val="single" w:sz="4" w:space="0" w:color="auto"/>
              <w:right w:val="single" w:sz="4" w:space="0" w:color="auto"/>
            </w:tcBorders>
            <w:hideMark/>
          </w:tcPr>
          <w:p w14:paraId="2BD1E10E" w14:textId="77777777" w:rsidR="00332093" w:rsidRPr="00C66D47" w:rsidRDefault="00332093">
            <w:pPr>
              <w:spacing w:line="252" w:lineRule="auto"/>
              <w:rPr>
                <w:rFonts w:cs="Arial"/>
              </w:rPr>
            </w:pPr>
            <w:r w:rsidRPr="00C66D47">
              <w:rPr>
                <w:rFonts w:cs="Arial"/>
              </w:rPr>
              <w:t>0x2</w:t>
            </w:r>
          </w:p>
        </w:tc>
        <w:tc>
          <w:tcPr>
            <w:tcW w:w="4325" w:type="dxa"/>
            <w:tcBorders>
              <w:top w:val="single" w:sz="4" w:space="0" w:color="auto"/>
              <w:left w:val="single" w:sz="4" w:space="0" w:color="auto"/>
              <w:bottom w:val="single" w:sz="4" w:space="0" w:color="auto"/>
              <w:right w:val="single" w:sz="4" w:space="0" w:color="auto"/>
            </w:tcBorders>
          </w:tcPr>
          <w:p w14:paraId="2DB39FBE" w14:textId="77777777" w:rsidR="00332093" w:rsidRPr="00C66D47" w:rsidRDefault="00332093">
            <w:pPr>
              <w:spacing w:line="276" w:lineRule="auto"/>
              <w:rPr>
                <w:rFonts w:cs="Arial"/>
              </w:rPr>
            </w:pPr>
          </w:p>
        </w:tc>
      </w:tr>
    </w:tbl>
    <w:p w14:paraId="38354E93" w14:textId="77777777" w:rsidR="00332093" w:rsidRPr="00C66D47" w:rsidRDefault="00332093" w:rsidP="00332093">
      <w:pPr>
        <w:rPr>
          <w:rFonts w:cs="Arial"/>
        </w:rPr>
      </w:pPr>
    </w:p>
    <w:p w14:paraId="7014276E" w14:textId="77777777" w:rsidR="00332093" w:rsidRPr="00C66D47" w:rsidRDefault="00332093" w:rsidP="00332093">
      <w:pPr>
        <w:rPr>
          <w:rFonts w:cs="Arial"/>
        </w:rPr>
      </w:pPr>
    </w:p>
    <w:p w14:paraId="5039927B" w14:textId="77777777" w:rsidR="00332093" w:rsidRPr="00C66D47" w:rsidRDefault="00332093" w:rsidP="00332093">
      <w:pPr>
        <w:rPr>
          <w:rFonts w:cs="Arial"/>
        </w:rPr>
      </w:pPr>
    </w:p>
    <w:p w14:paraId="4BB56BB3" w14:textId="77777777" w:rsidR="00332093" w:rsidRDefault="00332093" w:rsidP="00332093">
      <w:pPr>
        <w:pStyle w:val="Heading4"/>
      </w:pPr>
      <w:r w:rsidRPr="00B9479B">
        <w:t>VS-MD-REQ-406311/A-</w:t>
      </w:r>
      <w:proofErr w:type="spellStart"/>
      <w:r w:rsidRPr="00B9479B">
        <w:t>TjaLcEnbl_D_Stat</w:t>
      </w:r>
      <w:proofErr w:type="spellEnd"/>
    </w:p>
    <w:p w14:paraId="09F184E7" w14:textId="77777777" w:rsidR="00332093" w:rsidRPr="00274D4C" w:rsidRDefault="00332093" w:rsidP="00332093">
      <w:pPr>
        <w:rPr>
          <w:rFonts w:cs="Arial"/>
        </w:rPr>
      </w:pPr>
      <w:r w:rsidRPr="00274D4C">
        <w:rPr>
          <w:rFonts w:cs="Arial"/>
        </w:rPr>
        <w:t>Message Type: Status</w:t>
      </w:r>
    </w:p>
    <w:p w14:paraId="1184415A" w14:textId="77777777" w:rsidR="00332093" w:rsidRPr="00274D4C" w:rsidRDefault="00332093" w:rsidP="00332093">
      <w:pPr>
        <w:rPr>
          <w:rFonts w:cs="Arial"/>
        </w:rPr>
      </w:pPr>
    </w:p>
    <w:p w14:paraId="19CBCC59" w14:textId="77777777" w:rsidR="00332093" w:rsidRPr="00274D4C" w:rsidRDefault="00332093" w:rsidP="00332093">
      <w:pPr>
        <w:widowControl w:val="0"/>
        <w:adjustRightInd w:val="0"/>
        <w:rPr>
          <w:rFonts w:cs="Arial"/>
        </w:rPr>
      </w:pPr>
      <w:r w:rsidRPr="00274D4C">
        <w:rPr>
          <w:rFonts w:cs="Arial"/>
        </w:rPr>
        <w:t>Status signal from the Assisted Lane Change Settings Server with the status of Assisted Lane Change feature</w:t>
      </w:r>
    </w:p>
    <w:p w14:paraId="3A6B4414" w14:textId="77777777" w:rsidR="00332093" w:rsidRPr="00274D4C" w:rsidRDefault="00332093" w:rsidP="00332093">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5"/>
        <w:gridCol w:w="1620"/>
        <w:gridCol w:w="1170"/>
        <w:gridCol w:w="4325"/>
      </w:tblGrid>
      <w:tr w:rsidR="00332093" w:rsidRPr="00274D4C" w14:paraId="25658FD8" w14:textId="77777777" w:rsidTr="00332093">
        <w:trPr>
          <w:jc w:val="center"/>
        </w:trPr>
        <w:tc>
          <w:tcPr>
            <w:tcW w:w="3325" w:type="dxa"/>
            <w:tcBorders>
              <w:top w:val="single" w:sz="4" w:space="0" w:color="auto"/>
              <w:left w:val="single" w:sz="4" w:space="0" w:color="auto"/>
              <w:bottom w:val="single" w:sz="4" w:space="0" w:color="auto"/>
              <w:right w:val="single" w:sz="4" w:space="0" w:color="auto"/>
            </w:tcBorders>
            <w:hideMark/>
          </w:tcPr>
          <w:p w14:paraId="401F93A0" w14:textId="77777777" w:rsidR="00332093" w:rsidRPr="00274D4C" w:rsidRDefault="00332093">
            <w:pPr>
              <w:spacing w:line="276" w:lineRule="auto"/>
              <w:rPr>
                <w:rFonts w:cs="Arial"/>
                <w:b/>
              </w:rPr>
            </w:pPr>
            <w:r w:rsidRPr="00274D4C">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14:paraId="166F2B3B" w14:textId="77777777" w:rsidR="00332093" w:rsidRPr="00274D4C" w:rsidRDefault="00332093">
            <w:pPr>
              <w:spacing w:line="276" w:lineRule="auto"/>
              <w:rPr>
                <w:rFonts w:cs="Arial"/>
                <w:b/>
              </w:rPr>
            </w:pPr>
            <w:r w:rsidRPr="00274D4C">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41DA4290" w14:textId="77777777" w:rsidR="00332093" w:rsidRPr="00274D4C" w:rsidRDefault="00332093">
            <w:pPr>
              <w:spacing w:line="276" w:lineRule="auto"/>
              <w:rPr>
                <w:rFonts w:cs="Arial"/>
                <w:b/>
              </w:rPr>
            </w:pPr>
            <w:r w:rsidRPr="00274D4C">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14:paraId="6D3856C4" w14:textId="77777777" w:rsidR="00332093" w:rsidRPr="00274D4C" w:rsidRDefault="00332093">
            <w:pPr>
              <w:spacing w:line="276" w:lineRule="auto"/>
              <w:rPr>
                <w:rFonts w:cs="Arial"/>
                <w:b/>
              </w:rPr>
            </w:pPr>
            <w:r w:rsidRPr="00274D4C">
              <w:rPr>
                <w:rFonts w:cs="Arial"/>
                <w:b/>
              </w:rPr>
              <w:t>Description</w:t>
            </w:r>
          </w:p>
        </w:tc>
      </w:tr>
      <w:tr w:rsidR="00332093" w:rsidRPr="00274D4C" w14:paraId="06ED832C" w14:textId="77777777" w:rsidTr="00332093">
        <w:trPr>
          <w:jc w:val="center"/>
        </w:trPr>
        <w:tc>
          <w:tcPr>
            <w:tcW w:w="3325" w:type="dxa"/>
            <w:vMerge w:val="restart"/>
            <w:tcBorders>
              <w:top w:val="single" w:sz="4" w:space="0" w:color="auto"/>
              <w:left w:val="single" w:sz="4" w:space="0" w:color="auto"/>
              <w:bottom w:val="single" w:sz="4" w:space="0" w:color="auto"/>
              <w:right w:val="single" w:sz="4" w:space="0" w:color="auto"/>
            </w:tcBorders>
          </w:tcPr>
          <w:p w14:paraId="444C2803" w14:textId="77777777" w:rsidR="00332093" w:rsidRPr="00274D4C" w:rsidRDefault="00332093">
            <w:pPr>
              <w:spacing w:line="252" w:lineRule="auto"/>
              <w:rPr>
                <w:rFonts w:cs="Arial"/>
              </w:rPr>
            </w:pPr>
          </w:p>
          <w:p w14:paraId="38A7CD10" w14:textId="77777777" w:rsidR="00332093" w:rsidRPr="00274D4C" w:rsidRDefault="00332093">
            <w:pPr>
              <w:spacing w:line="252" w:lineRule="auto"/>
              <w:rPr>
                <w:rFonts w:cs="Arial"/>
              </w:rPr>
            </w:pPr>
            <w:proofErr w:type="spellStart"/>
            <w:r w:rsidRPr="00274D4C">
              <w:rPr>
                <w:rFonts w:cs="Arial"/>
              </w:rPr>
              <w:lastRenderedPageBreak/>
              <w:t>TjaLcEnbl_D_Stat</w:t>
            </w:r>
            <w:proofErr w:type="spellEnd"/>
          </w:p>
          <w:p w14:paraId="1872ADB7" w14:textId="77777777" w:rsidR="00332093" w:rsidRPr="00274D4C" w:rsidRDefault="0033209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027F033A" w14:textId="77777777" w:rsidR="00332093" w:rsidRPr="00274D4C" w:rsidRDefault="00332093">
            <w:pPr>
              <w:spacing w:line="252" w:lineRule="auto"/>
              <w:rPr>
                <w:rFonts w:cs="Arial"/>
              </w:rPr>
            </w:pPr>
            <w:r w:rsidRPr="00274D4C">
              <w:rPr>
                <w:rFonts w:cs="Arial"/>
              </w:rPr>
              <w:lastRenderedPageBreak/>
              <w:t>Inactive</w:t>
            </w:r>
          </w:p>
        </w:tc>
        <w:tc>
          <w:tcPr>
            <w:tcW w:w="1170" w:type="dxa"/>
            <w:tcBorders>
              <w:top w:val="single" w:sz="4" w:space="0" w:color="auto"/>
              <w:left w:val="single" w:sz="4" w:space="0" w:color="auto"/>
              <w:bottom w:val="single" w:sz="4" w:space="0" w:color="auto"/>
              <w:right w:val="single" w:sz="4" w:space="0" w:color="auto"/>
            </w:tcBorders>
            <w:hideMark/>
          </w:tcPr>
          <w:p w14:paraId="5DAB6EF5" w14:textId="77777777" w:rsidR="00332093" w:rsidRPr="00274D4C" w:rsidRDefault="00332093">
            <w:pPr>
              <w:spacing w:line="252" w:lineRule="auto"/>
              <w:rPr>
                <w:rFonts w:cs="Arial"/>
              </w:rPr>
            </w:pPr>
            <w:r w:rsidRPr="00274D4C">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14:paraId="14CC9143" w14:textId="77777777" w:rsidR="00332093" w:rsidRPr="00274D4C" w:rsidRDefault="00332093">
            <w:pPr>
              <w:autoSpaceDE w:val="0"/>
              <w:autoSpaceDN w:val="0"/>
              <w:adjustRightInd w:val="0"/>
              <w:spacing w:line="276" w:lineRule="auto"/>
              <w:rPr>
                <w:rFonts w:cs="Arial"/>
              </w:rPr>
            </w:pPr>
          </w:p>
        </w:tc>
      </w:tr>
      <w:tr w:rsidR="00332093" w:rsidRPr="00274D4C" w14:paraId="367A4516" w14:textId="77777777" w:rsidTr="00332093">
        <w:trPr>
          <w:trHeight w:val="314"/>
          <w:jc w:val="center"/>
        </w:trPr>
        <w:tc>
          <w:tcPr>
            <w:tcW w:w="3325" w:type="dxa"/>
            <w:vMerge/>
            <w:tcBorders>
              <w:top w:val="single" w:sz="4" w:space="0" w:color="auto"/>
              <w:left w:val="single" w:sz="4" w:space="0" w:color="auto"/>
              <w:bottom w:val="single" w:sz="4" w:space="0" w:color="auto"/>
              <w:right w:val="single" w:sz="4" w:space="0" w:color="auto"/>
            </w:tcBorders>
            <w:vAlign w:val="center"/>
            <w:hideMark/>
          </w:tcPr>
          <w:p w14:paraId="60CDDB91" w14:textId="77777777" w:rsidR="00332093" w:rsidRPr="00274D4C"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546D2670" w14:textId="77777777" w:rsidR="00332093" w:rsidRPr="00274D4C" w:rsidRDefault="00332093">
            <w:pPr>
              <w:spacing w:line="252" w:lineRule="auto"/>
              <w:rPr>
                <w:rFonts w:cs="Arial"/>
              </w:rPr>
            </w:pPr>
            <w:r w:rsidRPr="00274D4C">
              <w:rPr>
                <w:rFonts w:cs="Arial"/>
              </w:rPr>
              <w:t>Disabled</w:t>
            </w:r>
          </w:p>
        </w:tc>
        <w:tc>
          <w:tcPr>
            <w:tcW w:w="1170" w:type="dxa"/>
            <w:tcBorders>
              <w:top w:val="single" w:sz="4" w:space="0" w:color="auto"/>
              <w:left w:val="single" w:sz="4" w:space="0" w:color="auto"/>
              <w:bottom w:val="single" w:sz="4" w:space="0" w:color="auto"/>
              <w:right w:val="single" w:sz="4" w:space="0" w:color="auto"/>
            </w:tcBorders>
            <w:hideMark/>
          </w:tcPr>
          <w:p w14:paraId="7A686B94" w14:textId="77777777" w:rsidR="00332093" w:rsidRPr="00274D4C" w:rsidRDefault="00332093">
            <w:pPr>
              <w:spacing w:line="252" w:lineRule="auto"/>
              <w:rPr>
                <w:rFonts w:cs="Arial"/>
              </w:rPr>
            </w:pPr>
            <w:r w:rsidRPr="00274D4C">
              <w:rPr>
                <w:rFonts w:cs="Arial"/>
              </w:rPr>
              <w:t>0x1</w:t>
            </w:r>
          </w:p>
        </w:tc>
        <w:tc>
          <w:tcPr>
            <w:tcW w:w="4325" w:type="dxa"/>
            <w:tcBorders>
              <w:top w:val="single" w:sz="4" w:space="0" w:color="auto"/>
              <w:left w:val="single" w:sz="4" w:space="0" w:color="auto"/>
              <w:bottom w:val="single" w:sz="4" w:space="0" w:color="auto"/>
              <w:right w:val="single" w:sz="4" w:space="0" w:color="auto"/>
            </w:tcBorders>
          </w:tcPr>
          <w:p w14:paraId="12F40541" w14:textId="77777777" w:rsidR="00332093" w:rsidRPr="00274D4C" w:rsidRDefault="00332093">
            <w:pPr>
              <w:spacing w:line="276" w:lineRule="auto"/>
              <w:rPr>
                <w:rFonts w:cs="Arial"/>
              </w:rPr>
            </w:pPr>
          </w:p>
        </w:tc>
      </w:tr>
      <w:tr w:rsidR="00332093" w:rsidRPr="00274D4C" w14:paraId="27B07CA2" w14:textId="77777777" w:rsidTr="00332093">
        <w:trPr>
          <w:trHeight w:val="314"/>
          <w:jc w:val="center"/>
        </w:trPr>
        <w:tc>
          <w:tcPr>
            <w:tcW w:w="3325" w:type="dxa"/>
            <w:vMerge/>
            <w:tcBorders>
              <w:top w:val="single" w:sz="4" w:space="0" w:color="auto"/>
              <w:left w:val="single" w:sz="4" w:space="0" w:color="auto"/>
              <w:bottom w:val="single" w:sz="4" w:space="0" w:color="auto"/>
              <w:right w:val="single" w:sz="4" w:space="0" w:color="auto"/>
            </w:tcBorders>
            <w:vAlign w:val="center"/>
            <w:hideMark/>
          </w:tcPr>
          <w:p w14:paraId="0BB938DC" w14:textId="77777777" w:rsidR="00332093" w:rsidRPr="00274D4C" w:rsidRDefault="0033209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14:paraId="5BC6F78F" w14:textId="77777777" w:rsidR="00332093" w:rsidRPr="00274D4C" w:rsidRDefault="00332093">
            <w:pPr>
              <w:spacing w:line="252" w:lineRule="auto"/>
              <w:rPr>
                <w:rFonts w:cs="Arial"/>
              </w:rPr>
            </w:pPr>
            <w:r w:rsidRPr="00274D4C">
              <w:rPr>
                <w:rFonts w:cs="Arial"/>
              </w:rPr>
              <w:t>Enabled</w:t>
            </w:r>
          </w:p>
        </w:tc>
        <w:tc>
          <w:tcPr>
            <w:tcW w:w="1170" w:type="dxa"/>
            <w:tcBorders>
              <w:top w:val="single" w:sz="4" w:space="0" w:color="auto"/>
              <w:left w:val="single" w:sz="4" w:space="0" w:color="auto"/>
              <w:bottom w:val="single" w:sz="4" w:space="0" w:color="auto"/>
              <w:right w:val="single" w:sz="4" w:space="0" w:color="auto"/>
            </w:tcBorders>
            <w:hideMark/>
          </w:tcPr>
          <w:p w14:paraId="7B140628" w14:textId="77777777" w:rsidR="00332093" w:rsidRPr="00274D4C" w:rsidRDefault="00332093">
            <w:pPr>
              <w:spacing w:line="252" w:lineRule="auto"/>
              <w:rPr>
                <w:rFonts w:cs="Arial"/>
              </w:rPr>
            </w:pPr>
            <w:r w:rsidRPr="00274D4C">
              <w:rPr>
                <w:rFonts w:cs="Arial"/>
              </w:rPr>
              <w:t>0x2</w:t>
            </w:r>
          </w:p>
        </w:tc>
        <w:tc>
          <w:tcPr>
            <w:tcW w:w="4325" w:type="dxa"/>
            <w:tcBorders>
              <w:top w:val="single" w:sz="4" w:space="0" w:color="auto"/>
              <w:left w:val="single" w:sz="4" w:space="0" w:color="auto"/>
              <w:bottom w:val="single" w:sz="4" w:space="0" w:color="auto"/>
              <w:right w:val="single" w:sz="4" w:space="0" w:color="auto"/>
            </w:tcBorders>
          </w:tcPr>
          <w:p w14:paraId="4A3D2B3C" w14:textId="77777777" w:rsidR="00332093" w:rsidRPr="00274D4C" w:rsidRDefault="00332093">
            <w:pPr>
              <w:spacing w:line="276" w:lineRule="auto"/>
              <w:rPr>
                <w:rFonts w:cs="Arial"/>
              </w:rPr>
            </w:pPr>
          </w:p>
        </w:tc>
      </w:tr>
    </w:tbl>
    <w:p w14:paraId="38AA128B" w14:textId="77777777" w:rsidR="00332093" w:rsidRPr="00274D4C" w:rsidRDefault="00332093" w:rsidP="00332093">
      <w:pPr>
        <w:rPr>
          <w:rFonts w:cs="Arial"/>
        </w:rPr>
      </w:pPr>
    </w:p>
    <w:p w14:paraId="6F96211B" w14:textId="77777777" w:rsidR="00332093" w:rsidRPr="00274D4C" w:rsidRDefault="00332093" w:rsidP="00332093">
      <w:pPr>
        <w:rPr>
          <w:rFonts w:cs="Arial"/>
        </w:rPr>
      </w:pPr>
    </w:p>
    <w:p w14:paraId="6D80F501" w14:textId="77777777" w:rsidR="00332093" w:rsidRDefault="00332093" w:rsidP="00332093">
      <w:pPr>
        <w:pStyle w:val="Heading3"/>
      </w:pPr>
      <w:bookmarkStart w:id="505" w:name="_Toc65750656"/>
      <w:r>
        <w:t>Use Cases</w:t>
      </w:r>
      <w:bookmarkEnd w:id="505"/>
    </w:p>
    <w:p w14:paraId="07440C4C" w14:textId="77777777" w:rsidR="00332093" w:rsidRDefault="00332093" w:rsidP="00332093">
      <w:pPr>
        <w:pStyle w:val="Heading4"/>
      </w:pPr>
      <w:r>
        <w:t>VS-UC-REQ-406331/A-User Enables Assisted Lane Change Setting</w:t>
      </w:r>
    </w:p>
    <w:p w14:paraId="5898667F"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rsidRPr="00E13316" w14:paraId="641E08F7"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9A0FA63" w14:textId="77777777" w:rsidR="00332093" w:rsidRPr="00E13316" w:rsidRDefault="00332093">
            <w:pPr>
              <w:spacing w:line="276" w:lineRule="auto"/>
              <w:rPr>
                <w:rFonts w:cs="Arial"/>
              </w:rPr>
            </w:pPr>
            <w:r w:rsidRPr="00E13316">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FB2A984" w14:textId="77777777" w:rsidR="00332093" w:rsidRPr="00E13316" w:rsidRDefault="00332093">
            <w:pPr>
              <w:spacing w:line="276" w:lineRule="auto"/>
              <w:rPr>
                <w:rFonts w:cs="Arial"/>
              </w:rPr>
            </w:pPr>
            <w:r w:rsidRPr="00E13316">
              <w:rPr>
                <w:rFonts w:cs="Arial"/>
              </w:rPr>
              <w:t>Vehicle front seat Occupant</w:t>
            </w:r>
          </w:p>
        </w:tc>
      </w:tr>
      <w:tr w:rsidR="00332093" w:rsidRPr="00E13316" w14:paraId="78B1ACDE"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F4AC7AA" w14:textId="77777777" w:rsidR="00332093" w:rsidRPr="00E13316" w:rsidRDefault="00332093">
            <w:pPr>
              <w:spacing w:line="276" w:lineRule="auto"/>
              <w:rPr>
                <w:rFonts w:cs="Arial"/>
              </w:rPr>
            </w:pPr>
            <w:r w:rsidRPr="00E13316">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2DAC018" w14:textId="77777777" w:rsidR="00332093" w:rsidRPr="00E13316" w:rsidRDefault="00332093">
            <w:pPr>
              <w:spacing w:line="276" w:lineRule="auto"/>
              <w:rPr>
                <w:rFonts w:cs="Arial"/>
              </w:rPr>
            </w:pPr>
            <w:r w:rsidRPr="00E13316">
              <w:rPr>
                <w:rFonts w:cs="Arial"/>
              </w:rPr>
              <w:t>Ignition is in Run</w:t>
            </w:r>
          </w:p>
          <w:p w14:paraId="3D080B98" w14:textId="77777777" w:rsidR="00332093" w:rsidRPr="00E13316" w:rsidRDefault="00332093">
            <w:pPr>
              <w:spacing w:line="276" w:lineRule="auto"/>
              <w:rPr>
                <w:rFonts w:cs="Arial"/>
              </w:rPr>
            </w:pPr>
            <w:r w:rsidRPr="00E13316">
              <w:rPr>
                <w:rFonts w:cs="Arial"/>
              </w:rPr>
              <w:t>Assisted Lane Change is Disabled</w:t>
            </w:r>
          </w:p>
        </w:tc>
      </w:tr>
      <w:tr w:rsidR="00332093" w:rsidRPr="00E13316" w14:paraId="4B0A8670"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341BB01" w14:textId="77777777" w:rsidR="00332093" w:rsidRPr="00E13316" w:rsidRDefault="00332093">
            <w:pPr>
              <w:spacing w:line="276" w:lineRule="auto"/>
              <w:rPr>
                <w:rFonts w:cs="Arial"/>
              </w:rPr>
            </w:pPr>
            <w:r w:rsidRPr="00E13316">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1BB00708" w14:textId="77777777" w:rsidR="00332093" w:rsidRPr="00E13316" w:rsidRDefault="00332093">
            <w:pPr>
              <w:spacing w:line="276" w:lineRule="auto"/>
              <w:rPr>
                <w:rFonts w:cs="Arial"/>
              </w:rPr>
            </w:pPr>
            <w:r w:rsidRPr="00E13316">
              <w:rPr>
                <w:rFonts w:cs="Arial"/>
              </w:rPr>
              <w:t>User changes Assisted Lane Change setting to enabled via the HMI</w:t>
            </w:r>
          </w:p>
        </w:tc>
      </w:tr>
      <w:tr w:rsidR="00332093" w:rsidRPr="00E13316" w14:paraId="6B4B7422"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DD449EE" w14:textId="77777777" w:rsidR="00332093" w:rsidRPr="00E13316" w:rsidRDefault="00332093">
            <w:pPr>
              <w:spacing w:line="276" w:lineRule="auto"/>
              <w:rPr>
                <w:rFonts w:cs="Arial"/>
              </w:rPr>
            </w:pPr>
            <w:r w:rsidRPr="00E13316">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4252819" w14:textId="77777777" w:rsidR="00332093" w:rsidRPr="00E13316" w:rsidRDefault="00332093">
            <w:pPr>
              <w:spacing w:line="276" w:lineRule="auto"/>
              <w:rPr>
                <w:rFonts w:cs="Arial"/>
              </w:rPr>
            </w:pPr>
            <w:r w:rsidRPr="00E13316">
              <w:rPr>
                <w:rFonts w:cs="Arial"/>
              </w:rPr>
              <w:t>Assisted Lane Change is enabled</w:t>
            </w:r>
          </w:p>
          <w:p w14:paraId="20800BA5" w14:textId="77777777" w:rsidR="00332093" w:rsidRPr="00E13316" w:rsidRDefault="00332093">
            <w:pPr>
              <w:spacing w:line="276" w:lineRule="auto"/>
              <w:rPr>
                <w:rFonts w:cs="Arial"/>
              </w:rPr>
            </w:pPr>
            <w:r w:rsidRPr="00E13316">
              <w:rPr>
                <w:rFonts w:cs="Arial"/>
              </w:rPr>
              <w:t>Assisted Lane Change setting HMI is shown set to enabled.</w:t>
            </w:r>
          </w:p>
        </w:tc>
      </w:tr>
      <w:tr w:rsidR="00332093" w:rsidRPr="00E13316" w14:paraId="0F421673"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8B32939" w14:textId="77777777" w:rsidR="00332093" w:rsidRPr="00E13316" w:rsidRDefault="00332093">
            <w:pPr>
              <w:spacing w:line="276" w:lineRule="auto"/>
              <w:rPr>
                <w:rFonts w:cs="Arial"/>
              </w:rPr>
            </w:pPr>
            <w:r w:rsidRPr="00E13316">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1C4146B4" w14:textId="77777777" w:rsidR="00332093" w:rsidRPr="00E13316" w:rsidRDefault="00332093">
            <w:pPr>
              <w:rPr>
                <w:rFonts w:cs="Arial"/>
              </w:rPr>
            </w:pPr>
          </w:p>
        </w:tc>
      </w:tr>
    </w:tbl>
    <w:p w14:paraId="7563EFF3" w14:textId="77777777" w:rsidR="00332093" w:rsidRPr="00E13316" w:rsidRDefault="00332093" w:rsidP="00332093">
      <w:pPr>
        <w:rPr>
          <w:rFonts w:cs="Arial"/>
        </w:rPr>
      </w:pPr>
    </w:p>
    <w:p w14:paraId="15F923A2" w14:textId="77777777" w:rsidR="00332093" w:rsidRDefault="00332093" w:rsidP="00332093">
      <w:pPr>
        <w:pStyle w:val="Heading4"/>
      </w:pPr>
      <w:r>
        <w:t>VS-UC-REQ-406332/A-User Disables Assisted Lane Change Setting</w:t>
      </w:r>
    </w:p>
    <w:p w14:paraId="11D8B620" w14:textId="77777777" w:rsidR="00332093" w:rsidRPr="00AE06BC" w:rsidRDefault="00332093" w:rsidP="0033209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332093" w:rsidRPr="00667864" w14:paraId="65425F37" w14:textId="77777777" w:rsidTr="0033209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1CFACE9" w14:textId="77777777" w:rsidR="00332093" w:rsidRPr="00667864" w:rsidRDefault="00332093">
            <w:pPr>
              <w:spacing w:line="276" w:lineRule="auto"/>
              <w:rPr>
                <w:rFonts w:cs="Arial"/>
              </w:rPr>
            </w:pPr>
            <w:r w:rsidRPr="00667864">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2944D4" w14:textId="77777777" w:rsidR="00332093" w:rsidRPr="00667864" w:rsidRDefault="00332093">
            <w:pPr>
              <w:spacing w:line="276" w:lineRule="auto"/>
              <w:rPr>
                <w:rFonts w:cs="Arial"/>
              </w:rPr>
            </w:pPr>
            <w:r w:rsidRPr="00667864">
              <w:rPr>
                <w:rFonts w:cs="Arial"/>
              </w:rPr>
              <w:t>Vehicle front seat occupant</w:t>
            </w:r>
          </w:p>
        </w:tc>
      </w:tr>
      <w:tr w:rsidR="00332093" w:rsidRPr="00667864" w14:paraId="115AE074"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E4BB7E4" w14:textId="77777777" w:rsidR="00332093" w:rsidRPr="00667864" w:rsidRDefault="00332093">
            <w:pPr>
              <w:spacing w:line="276" w:lineRule="auto"/>
              <w:rPr>
                <w:rFonts w:cs="Arial"/>
              </w:rPr>
            </w:pPr>
            <w:r w:rsidRPr="00667864">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9DA89C7" w14:textId="77777777" w:rsidR="00332093" w:rsidRPr="00667864" w:rsidRDefault="00332093">
            <w:pPr>
              <w:spacing w:line="276" w:lineRule="auto"/>
              <w:rPr>
                <w:rFonts w:cs="Arial"/>
              </w:rPr>
            </w:pPr>
            <w:r w:rsidRPr="00667864">
              <w:rPr>
                <w:rFonts w:cs="Arial"/>
              </w:rPr>
              <w:t>Ignition is in Run</w:t>
            </w:r>
          </w:p>
          <w:p w14:paraId="4FE4A355" w14:textId="77777777" w:rsidR="00332093" w:rsidRPr="00667864" w:rsidRDefault="00332093">
            <w:pPr>
              <w:spacing w:line="276" w:lineRule="auto"/>
              <w:rPr>
                <w:rFonts w:cs="Arial"/>
              </w:rPr>
            </w:pPr>
            <w:r w:rsidRPr="00667864">
              <w:rPr>
                <w:rFonts w:cs="Arial"/>
              </w:rPr>
              <w:t>Assisted Lane Change setting is enabled</w:t>
            </w:r>
          </w:p>
        </w:tc>
      </w:tr>
      <w:tr w:rsidR="00332093" w:rsidRPr="00667864" w14:paraId="04D952E4"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6617D2F" w14:textId="77777777" w:rsidR="00332093" w:rsidRPr="00667864" w:rsidRDefault="00332093">
            <w:pPr>
              <w:spacing w:line="276" w:lineRule="auto"/>
              <w:rPr>
                <w:rFonts w:cs="Arial"/>
              </w:rPr>
            </w:pPr>
            <w:r w:rsidRPr="00667864">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450C5302" w14:textId="77777777" w:rsidR="00332093" w:rsidRPr="00667864" w:rsidRDefault="00332093">
            <w:pPr>
              <w:spacing w:line="276" w:lineRule="auto"/>
              <w:rPr>
                <w:rFonts w:cs="Arial"/>
              </w:rPr>
            </w:pPr>
            <w:r w:rsidRPr="00667864">
              <w:rPr>
                <w:rFonts w:cs="Arial"/>
              </w:rPr>
              <w:t>User changes Assisted Lane Change setting to disabled via the HMI</w:t>
            </w:r>
          </w:p>
        </w:tc>
      </w:tr>
      <w:tr w:rsidR="00332093" w:rsidRPr="00667864" w14:paraId="6D2DB446"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04D9C2B" w14:textId="77777777" w:rsidR="00332093" w:rsidRPr="00667864" w:rsidRDefault="00332093">
            <w:pPr>
              <w:spacing w:line="276" w:lineRule="auto"/>
              <w:rPr>
                <w:rFonts w:cs="Arial"/>
              </w:rPr>
            </w:pPr>
            <w:r w:rsidRPr="00667864">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5C6CDEF5" w14:textId="77777777" w:rsidR="00332093" w:rsidRPr="00667864" w:rsidRDefault="00332093">
            <w:pPr>
              <w:spacing w:line="276" w:lineRule="auto"/>
              <w:rPr>
                <w:rFonts w:cs="Arial"/>
              </w:rPr>
            </w:pPr>
            <w:r w:rsidRPr="00667864">
              <w:rPr>
                <w:rFonts w:cs="Arial"/>
              </w:rPr>
              <w:t>Assisted Lane Change is disabled</w:t>
            </w:r>
          </w:p>
          <w:p w14:paraId="57B245D4" w14:textId="77777777" w:rsidR="00332093" w:rsidRPr="00667864" w:rsidRDefault="00332093">
            <w:pPr>
              <w:spacing w:line="276" w:lineRule="auto"/>
              <w:rPr>
                <w:rFonts w:cs="Arial"/>
              </w:rPr>
            </w:pPr>
            <w:r w:rsidRPr="00667864">
              <w:rPr>
                <w:rFonts w:cs="Arial"/>
              </w:rPr>
              <w:t>Assisted Lane Change Setting HMI is shown set to disabled</w:t>
            </w:r>
          </w:p>
        </w:tc>
      </w:tr>
      <w:tr w:rsidR="00332093" w:rsidRPr="00667864" w14:paraId="218F1EB7" w14:textId="77777777" w:rsidTr="0033209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D69CE9B" w14:textId="77777777" w:rsidR="00332093" w:rsidRPr="00667864" w:rsidRDefault="00332093">
            <w:pPr>
              <w:spacing w:line="276" w:lineRule="auto"/>
              <w:rPr>
                <w:rFonts w:cs="Arial"/>
              </w:rPr>
            </w:pPr>
            <w:r w:rsidRPr="00667864">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F27B673" w14:textId="77777777" w:rsidR="00332093" w:rsidRPr="00667864" w:rsidRDefault="00332093">
            <w:pPr>
              <w:rPr>
                <w:rFonts w:cs="Arial"/>
              </w:rPr>
            </w:pPr>
          </w:p>
        </w:tc>
      </w:tr>
    </w:tbl>
    <w:p w14:paraId="0A9A0A28" w14:textId="77777777" w:rsidR="00332093" w:rsidRPr="00667864" w:rsidRDefault="00332093" w:rsidP="00332093">
      <w:pPr>
        <w:rPr>
          <w:rFonts w:cs="Arial"/>
        </w:rPr>
      </w:pPr>
    </w:p>
    <w:p w14:paraId="5284526F" w14:textId="77777777" w:rsidR="00332093" w:rsidRDefault="00332093" w:rsidP="00332093">
      <w:pPr>
        <w:pStyle w:val="Heading3"/>
      </w:pPr>
      <w:bookmarkStart w:id="506" w:name="_Toc65750657"/>
      <w:r>
        <w:t>Requirements</w:t>
      </w:r>
      <w:bookmarkEnd w:id="506"/>
    </w:p>
    <w:p w14:paraId="395B451D" w14:textId="77777777" w:rsidR="00332093" w:rsidRPr="00332093" w:rsidRDefault="00332093" w:rsidP="00332093">
      <w:pPr>
        <w:pStyle w:val="Heading4"/>
        <w:rPr>
          <w:b w:val="0"/>
          <w:u w:val="single"/>
        </w:rPr>
      </w:pPr>
      <w:r w:rsidRPr="00332093">
        <w:rPr>
          <w:b w:val="0"/>
          <w:u w:val="single"/>
        </w:rPr>
        <w:t>VS-SR-REQ-406333/A-Assisted Lane Change setting change</w:t>
      </w:r>
    </w:p>
    <w:p w14:paraId="7D774CBD" w14:textId="77777777" w:rsidR="00332093" w:rsidRPr="00D24996" w:rsidRDefault="00332093" w:rsidP="00332093">
      <w:pPr>
        <w:rPr>
          <w:rFonts w:cs="Arial"/>
        </w:rPr>
      </w:pPr>
      <w:r w:rsidRPr="00D24996">
        <w:rPr>
          <w:rFonts w:cs="Arial"/>
        </w:rPr>
        <w:t xml:space="preserve">The Assisted Lane Change Settings Client shall use the </w:t>
      </w:r>
      <w:proofErr w:type="spellStart"/>
      <w:r w:rsidRPr="00D24996">
        <w:rPr>
          <w:rFonts w:cs="Arial"/>
        </w:rPr>
        <w:t>TjaLcEnbl_D_Stat</w:t>
      </w:r>
      <w:proofErr w:type="spellEnd"/>
      <w:r w:rsidRPr="00D24996">
        <w:rPr>
          <w:rFonts w:cs="Arial"/>
        </w:rPr>
        <w:t xml:space="preserve"> status signal from the Assisted Lane Change Setting Server to show the Assisted Lane Change setting as Enabled or Disabled on the HMI.</w:t>
      </w:r>
    </w:p>
    <w:p w14:paraId="64C7DB61" w14:textId="77777777" w:rsidR="00332093" w:rsidRPr="00D24996" w:rsidRDefault="00332093" w:rsidP="00332093">
      <w:pPr>
        <w:rPr>
          <w:rFonts w:cs="Arial"/>
        </w:rPr>
      </w:pPr>
    </w:p>
    <w:p w14:paraId="623807A8" w14:textId="77777777" w:rsidR="00332093" w:rsidRPr="00D24996" w:rsidRDefault="00332093" w:rsidP="00332093">
      <w:pPr>
        <w:rPr>
          <w:rFonts w:cs="Arial"/>
        </w:rPr>
      </w:pPr>
      <w:r w:rsidRPr="00D24996">
        <w:rPr>
          <w:rFonts w:cs="Arial"/>
        </w:rPr>
        <w:t xml:space="preserve">The Assisted Lane Change setting shall be available on the HMI when </w:t>
      </w:r>
      <w:proofErr w:type="spellStart"/>
      <w:r w:rsidRPr="00D24996">
        <w:rPr>
          <w:rFonts w:cs="Arial"/>
        </w:rPr>
        <w:t>ignition_status</w:t>
      </w:r>
      <w:proofErr w:type="spellEnd"/>
      <w:r w:rsidRPr="00D24996">
        <w:rPr>
          <w:rFonts w:cs="Arial"/>
        </w:rPr>
        <w:t xml:space="preserve"> = Run.</w:t>
      </w:r>
    </w:p>
    <w:p w14:paraId="1A8A95B2" w14:textId="77777777" w:rsidR="00332093" w:rsidRPr="00D24996" w:rsidRDefault="00332093" w:rsidP="00332093">
      <w:pPr>
        <w:rPr>
          <w:rFonts w:cs="Arial"/>
        </w:rPr>
      </w:pPr>
    </w:p>
    <w:p w14:paraId="519D8316" w14:textId="77777777" w:rsidR="00332093" w:rsidRPr="00D24996" w:rsidRDefault="00332093" w:rsidP="00332093">
      <w:pPr>
        <w:rPr>
          <w:rFonts w:cs="Arial"/>
        </w:rPr>
      </w:pPr>
      <w:r w:rsidRPr="00D24996">
        <w:rPr>
          <w:rFonts w:cs="Arial"/>
        </w:rPr>
        <w:t>When the Assisted Lane Change setting is selected via the HMI:</w:t>
      </w:r>
    </w:p>
    <w:p w14:paraId="22BAD064" w14:textId="77777777" w:rsidR="00332093" w:rsidRPr="00D24996" w:rsidRDefault="00332093" w:rsidP="00332093">
      <w:pPr>
        <w:numPr>
          <w:ilvl w:val="0"/>
          <w:numId w:val="1124"/>
        </w:numPr>
        <w:rPr>
          <w:rFonts w:cs="Arial"/>
        </w:rPr>
      </w:pPr>
      <w:r w:rsidRPr="00D24996">
        <w:rPr>
          <w:rFonts w:cs="Arial"/>
        </w:rPr>
        <w:t xml:space="preserve"> The Assisted Lane Change Setting Client shall set the </w:t>
      </w:r>
      <w:proofErr w:type="spellStart"/>
      <w:r w:rsidRPr="00D24996">
        <w:rPr>
          <w:rFonts w:cs="Arial"/>
        </w:rPr>
        <w:t>TjaLcEnbl_D_RqMnu</w:t>
      </w:r>
      <w:proofErr w:type="spellEnd"/>
      <w:r w:rsidRPr="00D24996">
        <w:rPr>
          <w:rFonts w:cs="Arial"/>
        </w:rPr>
        <w:t xml:space="preserve"> signal to enabled or disabled based on what the user selected and then 100 </w:t>
      </w:r>
      <w:proofErr w:type="spellStart"/>
      <w:r w:rsidRPr="00D24996">
        <w:rPr>
          <w:rFonts w:cs="Arial"/>
        </w:rPr>
        <w:t>msec</w:t>
      </w:r>
      <w:proofErr w:type="spellEnd"/>
      <w:r w:rsidRPr="00D24996">
        <w:rPr>
          <w:rFonts w:cs="Arial"/>
        </w:rPr>
        <w:t xml:space="preserve"> (+/- 10%) after setting enabled/disabled set the signal back to Null.</w:t>
      </w:r>
    </w:p>
    <w:p w14:paraId="73D9474B" w14:textId="77777777" w:rsidR="00332093" w:rsidRPr="00D24996" w:rsidRDefault="00332093" w:rsidP="00332093">
      <w:pPr>
        <w:numPr>
          <w:ilvl w:val="0"/>
          <w:numId w:val="1124"/>
        </w:numPr>
        <w:rPr>
          <w:rFonts w:cs="Arial"/>
        </w:rPr>
      </w:pPr>
      <w:r w:rsidRPr="00D24996">
        <w:rPr>
          <w:rFonts w:cs="Arial"/>
        </w:rPr>
        <w:t xml:space="preserve">The Assisted Lane Change Settings Server shall respond within </w:t>
      </w:r>
      <w:proofErr w:type="spellStart"/>
      <w:r w:rsidRPr="00D24996">
        <w:rPr>
          <w:rFonts w:cs="Arial"/>
        </w:rPr>
        <w:t>T_AssistLaneChange_Rsp</w:t>
      </w:r>
      <w:proofErr w:type="spellEnd"/>
      <w:r w:rsidRPr="00D24996">
        <w:rPr>
          <w:rFonts w:cs="Arial"/>
        </w:rPr>
        <w:t xml:space="preserve"> to the </w:t>
      </w:r>
      <w:proofErr w:type="spellStart"/>
      <w:r w:rsidRPr="00D24996">
        <w:rPr>
          <w:rFonts w:cs="Arial"/>
        </w:rPr>
        <w:t>TjaLcEnbl_D_RqMnu</w:t>
      </w:r>
      <w:proofErr w:type="spellEnd"/>
      <w:r w:rsidRPr="00D24996">
        <w:rPr>
          <w:rFonts w:cs="Arial"/>
        </w:rPr>
        <w:t xml:space="preserve"> enable/disable request with the response via the </w:t>
      </w:r>
      <w:proofErr w:type="spellStart"/>
      <w:r w:rsidRPr="00D24996">
        <w:rPr>
          <w:rFonts w:cs="Arial"/>
        </w:rPr>
        <w:t>TjaLcEnbl_D_Stat</w:t>
      </w:r>
      <w:proofErr w:type="spellEnd"/>
      <w:r w:rsidRPr="00D24996">
        <w:rPr>
          <w:rFonts w:cs="Arial"/>
        </w:rPr>
        <w:t xml:space="preserve"> signal.  Note: </w:t>
      </w:r>
      <w:proofErr w:type="gramStart"/>
      <w:r w:rsidRPr="00D24996">
        <w:rPr>
          <w:rFonts w:cs="Arial"/>
        </w:rPr>
        <w:t>the</w:t>
      </w:r>
      <w:proofErr w:type="gramEnd"/>
      <w:r w:rsidRPr="00D24996">
        <w:rPr>
          <w:rFonts w:cs="Arial"/>
        </w:rPr>
        <w:t xml:space="preserve"> Assisted Lane Change Settings Server does not wait for the Null before responding.</w:t>
      </w:r>
    </w:p>
    <w:p w14:paraId="71910693" w14:textId="77777777" w:rsidR="00332093" w:rsidRPr="00D24996" w:rsidRDefault="00332093" w:rsidP="00332093">
      <w:pPr>
        <w:numPr>
          <w:ilvl w:val="0"/>
          <w:numId w:val="1124"/>
        </w:numPr>
        <w:rPr>
          <w:rFonts w:cs="Arial"/>
        </w:rPr>
      </w:pPr>
      <w:r w:rsidRPr="00D24996">
        <w:rPr>
          <w:rFonts w:cs="Arial"/>
        </w:rPr>
        <w:t xml:space="preserve">The Assisted Lane Change Setting Client shall update the HMI (if there is an update) with the Assisted Lane Change assist settings status after receiving the </w:t>
      </w:r>
      <w:proofErr w:type="spellStart"/>
      <w:r w:rsidRPr="00D24996">
        <w:rPr>
          <w:rFonts w:cs="Arial"/>
        </w:rPr>
        <w:t>TjaLcEnbl_D_Stat</w:t>
      </w:r>
      <w:proofErr w:type="spellEnd"/>
      <w:r w:rsidRPr="00D24996">
        <w:rPr>
          <w:rFonts w:cs="Arial"/>
        </w:rPr>
        <w:t xml:space="preserve"> response to the request.</w:t>
      </w:r>
    </w:p>
    <w:p w14:paraId="63B618D5" w14:textId="77777777" w:rsidR="00332093" w:rsidRPr="00D24996" w:rsidRDefault="00332093" w:rsidP="00332093">
      <w:pPr>
        <w:rPr>
          <w:rFonts w:cs="Arial"/>
          <w:bCs/>
        </w:rPr>
      </w:pPr>
    </w:p>
    <w:p w14:paraId="5BE37EB7" w14:textId="77777777" w:rsidR="00332093" w:rsidRDefault="00332093" w:rsidP="00332093">
      <w:pPr>
        <w:rPr>
          <w:rFonts w:cs="Arial"/>
          <w:bCs/>
          <w:color w:val="FF0000"/>
        </w:rPr>
      </w:pPr>
    </w:p>
    <w:p w14:paraId="41811C6E" w14:textId="77777777" w:rsidR="00537DA9" w:rsidRDefault="00537DA9" w:rsidP="00332093">
      <w:pPr>
        <w:rPr>
          <w:rFonts w:cs="Arial"/>
          <w:bCs/>
          <w:color w:val="FF0000"/>
        </w:rPr>
      </w:pPr>
    </w:p>
    <w:p w14:paraId="112C7BA9" w14:textId="77777777" w:rsidR="00537DA9" w:rsidRDefault="00537DA9" w:rsidP="00332093">
      <w:pPr>
        <w:rPr>
          <w:rFonts w:cs="Arial"/>
          <w:bCs/>
          <w:color w:val="FF0000"/>
        </w:rPr>
      </w:pPr>
    </w:p>
    <w:p w14:paraId="7290B1BF" w14:textId="77777777" w:rsidR="00537DA9" w:rsidRPr="00D24996" w:rsidRDefault="00537DA9" w:rsidP="00332093">
      <w:pPr>
        <w:rPr>
          <w:rFonts w:cs="Arial"/>
          <w:bCs/>
          <w:color w:val="FF0000"/>
        </w:rPr>
      </w:pPr>
    </w:p>
    <w:tbl>
      <w:tblPr>
        <w:tblW w:w="2355" w:type="dxa"/>
        <w:jc w:val="center"/>
        <w:tblLook w:val="04A0" w:firstRow="1" w:lastRow="0" w:firstColumn="1" w:lastColumn="0" w:noHBand="0" w:noVBand="1"/>
      </w:tblPr>
      <w:tblGrid>
        <w:gridCol w:w="2355"/>
      </w:tblGrid>
      <w:tr w:rsidR="00332093" w:rsidRPr="00D24996" w14:paraId="7AF93C0D" w14:textId="77777777" w:rsidTr="00332093">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14:paraId="33FFE4CC" w14:textId="77777777" w:rsidR="00332093" w:rsidRPr="00D24996" w:rsidRDefault="00332093">
            <w:pPr>
              <w:spacing w:line="276" w:lineRule="auto"/>
              <w:jc w:val="center"/>
              <w:rPr>
                <w:rFonts w:cs="Arial"/>
                <w:b/>
                <w:bCs/>
              </w:rPr>
            </w:pPr>
            <w:r w:rsidRPr="00D24996">
              <w:rPr>
                <w:rFonts w:cs="Arial"/>
                <w:b/>
                <w:bCs/>
              </w:rPr>
              <w:lastRenderedPageBreak/>
              <w:t>HMI Setting ID</w:t>
            </w:r>
          </w:p>
        </w:tc>
      </w:tr>
      <w:tr w:rsidR="00332093" w:rsidRPr="00D24996" w14:paraId="76BDA780" w14:textId="77777777" w:rsidTr="00332093">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14:paraId="4681A5AD" w14:textId="77777777" w:rsidR="00332093" w:rsidRPr="00D24996" w:rsidRDefault="00332093">
            <w:pPr>
              <w:spacing w:line="276" w:lineRule="auto"/>
              <w:jc w:val="center"/>
              <w:rPr>
                <w:rFonts w:eastAsiaTheme="minorEastAsia" w:cs="Arial"/>
              </w:rPr>
            </w:pPr>
            <w:r w:rsidRPr="00D601BD">
              <w:rPr>
                <w:rFonts w:eastAsiaTheme="minorEastAsia" w:cs="Arial"/>
              </w:rPr>
              <w:t>1087</w:t>
            </w:r>
          </w:p>
        </w:tc>
      </w:tr>
    </w:tbl>
    <w:p w14:paraId="64CFC88B" w14:textId="77777777" w:rsidR="00332093" w:rsidRPr="00D24996" w:rsidRDefault="00332093" w:rsidP="00332093">
      <w:pPr>
        <w:rPr>
          <w:rFonts w:cs="Arial"/>
          <w:color w:val="FF0000"/>
        </w:rPr>
      </w:pPr>
    </w:p>
    <w:p w14:paraId="124D5DD5" w14:textId="77777777" w:rsidR="00332093" w:rsidRPr="00D24996" w:rsidRDefault="00332093" w:rsidP="00332093">
      <w:pPr>
        <w:rPr>
          <w:rFonts w:cs="Arial"/>
        </w:rPr>
      </w:pPr>
    </w:p>
    <w:p w14:paraId="3D1565FB" w14:textId="77777777" w:rsidR="00332093" w:rsidRDefault="00332093" w:rsidP="00332093"/>
    <w:p w14:paraId="78F63176" w14:textId="77777777" w:rsidR="00332093" w:rsidRDefault="00332093" w:rsidP="00332093">
      <w:pPr>
        <w:pStyle w:val="Heading4"/>
      </w:pPr>
      <w:r w:rsidRPr="00B9479B">
        <w:t>VS-TMR-REQ-406334/A-</w:t>
      </w:r>
      <w:proofErr w:type="spellStart"/>
      <w:r w:rsidRPr="00B9479B">
        <w:t>T_AssistLaneChange_Rsp</w:t>
      </w:r>
      <w:proofErr w:type="spellEnd"/>
    </w:p>
    <w:p w14:paraId="17D46F8F" w14:textId="77777777" w:rsidR="00332093" w:rsidRPr="0091772B" w:rsidRDefault="00332093" w:rsidP="0033209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32093" w14:paraId="5470FA98" w14:textId="77777777" w:rsidTr="00332093">
        <w:trPr>
          <w:jc w:val="center"/>
        </w:trPr>
        <w:tc>
          <w:tcPr>
            <w:tcW w:w="2066" w:type="dxa"/>
            <w:tcBorders>
              <w:top w:val="single" w:sz="4" w:space="0" w:color="auto"/>
              <w:left w:val="single" w:sz="4" w:space="0" w:color="auto"/>
              <w:bottom w:val="single" w:sz="4" w:space="0" w:color="auto"/>
              <w:right w:val="single" w:sz="4" w:space="0" w:color="auto"/>
            </w:tcBorders>
            <w:hideMark/>
          </w:tcPr>
          <w:p w14:paraId="4BC885CF" w14:textId="77777777" w:rsidR="00332093" w:rsidRDefault="0033209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66C22D44"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424F6617" w14:textId="77777777" w:rsidR="00332093" w:rsidRDefault="0033209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7B0C58C4"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23B6644C" w14:textId="77777777" w:rsidR="00332093" w:rsidRDefault="0033209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27326C49" w14:textId="77777777" w:rsidR="00332093" w:rsidRDefault="00332093">
            <w:pPr>
              <w:spacing w:line="276" w:lineRule="auto"/>
              <w:jc w:val="center"/>
              <w:rPr>
                <w:rFonts w:ascii="Univers" w:eastAsia="Times New Roman" w:hAnsi="Univers" w:cs="Arial"/>
                <w:b/>
                <w:sz w:val="14"/>
                <w:szCs w:val="14"/>
              </w:rPr>
            </w:pPr>
            <w:r>
              <w:rPr>
                <w:rFonts w:cs="Arial"/>
                <w:b/>
                <w:sz w:val="14"/>
                <w:szCs w:val="14"/>
              </w:rPr>
              <w:t>Default</w:t>
            </w:r>
          </w:p>
        </w:tc>
      </w:tr>
      <w:tr w:rsidR="00332093" w14:paraId="433F64C3" w14:textId="77777777" w:rsidTr="0033209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0D4A7D67" w14:textId="77777777" w:rsidR="00332093" w:rsidRPr="00DF054A" w:rsidRDefault="00332093">
            <w:pPr>
              <w:spacing w:line="276" w:lineRule="auto"/>
              <w:rPr>
                <w:rFonts w:ascii="Univers" w:eastAsia="Times New Roman" w:hAnsi="Univers" w:cs="Arial"/>
                <w:sz w:val="14"/>
                <w:szCs w:val="14"/>
              </w:rPr>
            </w:pPr>
            <w:proofErr w:type="spellStart"/>
            <w:r w:rsidRPr="00DF054A">
              <w:rPr>
                <w:rFonts w:cs="Arial"/>
                <w:sz w:val="14"/>
                <w:szCs w:val="14"/>
              </w:rPr>
              <w:t>T_AssistLaneChange_Rsp</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7DB98645" w14:textId="77777777" w:rsidR="00332093" w:rsidRPr="007F2EDB" w:rsidRDefault="00332093" w:rsidP="00332093">
            <w:pPr>
              <w:rPr>
                <w:rFonts w:cs="Arial"/>
                <w:sz w:val="16"/>
                <w:szCs w:val="16"/>
              </w:rPr>
            </w:pPr>
            <w:r w:rsidRPr="007F2EDB">
              <w:rPr>
                <w:rFonts w:cs="Arial"/>
                <w:sz w:val="16"/>
                <w:szCs w:val="16"/>
              </w:rPr>
              <w:t xml:space="preserve">Maximum time the Assisted Lane Change Setting Server shall take to respond to the </w:t>
            </w:r>
            <w:proofErr w:type="spellStart"/>
            <w:r w:rsidRPr="007F2EDB">
              <w:rPr>
                <w:rFonts w:cs="Arial"/>
                <w:sz w:val="16"/>
                <w:szCs w:val="16"/>
              </w:rPr>
              <w:t>TjaLcEnble_D_RqMnu</w:t>
            </w:r>
            <w:proofErr w:type="spellEnd"/>
            <w:r w:rsidRPr="007F2EDB">
              <w:rPr>
                <w:rFonts w:cs="Arial"/>
                <w:sz w:val="16"/>
                <w:szCs w:val="16"/>
              </w:rPr>
              <w:t xml:space="preserve"> request signal.  The response will be in the </w:t>
            </w:r>
            <w:proofErr w:type="spellStart"/>
            <w:r w:rsidRPr="007F2EDB">
              <w:rPr>
                <w:rFonts w:cs="Arial"/>
                <w:sz w:val="16"/>
                <w:szCs w:val="16"/>
              </w:rPr>
              <w:t>TjaLcEnbl_D_Stat</w:t>
            </w:r>
            <w:proofErr w:type="spellEnd"/>
            <w:r w:rsidRPr="007F2EDB">
              <w:rPr>
                <w:rFonts w:cs="Arial"/>
                <w:sz w:val="16"/>
                <w:szCs w:val="16"/>
              </w:rPr>
              <w:t xml:space="preserve"> signal.</w:t>
            </w:r>
          </w:p>
          <w:p w14:paraId="51610B90" w14:textId="77777777" w:rsidR="00332093" w:rsidRPr="007F2EDB" w:rsidRDefault="00332093" w:rsidP="00332093">
            <w:pPr>
              <w:rPr>
                <w:rFonts w:cs="Arial"/>
                <w:sz w:val="16"/>
                <w:szCs w:val="16"/>
              </w:rPr>
            </w:pPr>
          </w:p>
          <w:p w14:paraId="13056EF4" w14:textId="77777777" w:rsidR="00332093" w:rsidRPr="007F2EDB" w:rsidRDefault="00332093" w:rsidP="00332093">
            <w:pPr>
              <w:rPr>
                <w:rFonts w:cs="Arial"/>
                <w:sz w:val="16"/>
                <w:szCs w:val="16"/>
              </w:rPr>
            </w:pPr>
            <w:r w:rsidRPr="007F2EDB">
              <w:rPr>
                <w:rFonts w:cs="Arial"/>
                <w:sz w:val="16"/>
                <w:szCs w:val="16"/>
              </w:rPr>
              <w:t xml:space="preserve">Maximum time defined as the default value </w:t>
            </w:r>
          </w:p>
          <w:p w14:paraId="527E3FBC" w14:textId="77777777" w:rsidR="00332093" w:rsidRDefault="0033209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505FF8DF" w14:textId="77777777" w:rsidR="00332093" w:rsidRDefault="0033209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0CDB5A3B" w14:textId="77777777" w:rsidR="00332093" w:rsidRDefault="00332093">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14:paraId="56214D64" w14:textId="77777777" w:rsidR="00332093" w:rsidRDefault="00332093">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56A2EBDD" w14:textId="77777777" w:rsidR="00332093" w:rsidRDefault="00332093">
            <w:pPr>
              <w:spacing w:line="276" w:lineRule="auto"/>
              <w:jc w:val="center"/>
              <w:rPr>
                <w:rFonts w:ascii="Univers" w:eastAsia="Times New Roman" w:hAnsi="Univers" w:cs="Arial"/>
                <w:sz w:val="14"/>
                <w:szCs w:val="14"/>
              </w:rPr>
            </w:pPr>
            <w:r>
              <w:rPr>
                <w:rFonts w:cs="Arial"/>
                <w:sz w:val="14"/>
                <w:szCs w:val="14"/>
              </w:rPr>
              <w:t>100</w:t>
            </w:r>
          </w:p>
        </w:tc>
      </w:tr>
    </w:tbl>
    <w:p w14:paraId="720960C2" w14:textId="77777777" w:rsidR="00332093" w:rsidRPr="00B01CDD" w:rsidRDefault="00332093" w:rsidP="00332093">
      <w:pPr>
        <w:rPr>
          <w:sz w:val="14"/>
          <w:szCs w:val="14"/>
        </w:rPr>
      </w:pPr>
    </w:p>
    <w:p w14:paraId="6CD1DD19" w14:textId="77777777" w:rsidR="00332093" w:rsidRDefault="00332093" w:rsidP="00332093">
      <w:pPr>
        <w:pStyle w:val="Heading3"/>
      </w:pPr>
      <w:bookmarkStart w:id="507" w:name="_Toc65750658"/>
      <w:r>
        <w:t>Sequence Diagram</w:t>
      </w:r>
      <w:bookmarkEnd w:id="507"/>
    </w:p>
    <w:p w14:paraId="4A1BF434" w14:textId="77777777" w:rsidR="00332093" w:rsidRDefault="00332093" w:rsidP="00332093">
      <w:pPr>
        <w:pStyle w:val="Heading4"/>
      </w:pPr>
      <w:r>
        <w:t>VS-SD-REQ-406335/A-Assisted Lane Change set to Enabled via the HMI</w:t>
      </w:r>
    </w:p>
    <w:p w14:paraId="2D744CED" w14:textId="77777777" w:rsidR="00332093" w:rsidRPr="000A72EB" w:rsidRDefault="00332093" w:rsidP="00332093">
      <w:pPr>
        <w:rPr>
          <w:rFonts w:cs="Arial"/>
        </w:rPr>
      </w:pPr>
      <w:r w:rsidRPr="000A72EB">
        <w:rPr>
          <w:rFonts w:cs="Arial"/>
        </w:rPr>
        <w:t>Pre-Condition:  Assisted Lane Change is set to Disabled</w:t>
      </w:r>
    </w:p>
    <w:p w14:paraId="61B7F85D" w14:textId="77777777" w:rsidR="00332093" w:rsidRPr="000A72EB" w:rsidRDefault="00332093" w:rsidP="00332093">
      <w:pPr>
        <w:jc w:val="center"/>
        <w:rPr>
          <w:rFonts w:cs="Arial"/>
        </w:rPr>
      </w:pPr>
      <w:r w:rsidRPr="0066310E">
        <w:rPr>
          <w:rFonts w:cs="Arial"/>
          <w:noProof/>
        </w:rPr>
        <w:drawing>
          <wp:inline distT="0" distB="0" distL="0" distR="0" wp14:anchorId="20458D74" wp14:editId="28800E46">
            <wp:extent cx="6882647" cy="4381805"/>
            <wp:effectExtent l="0" t="0" r="0" b="0"/>
            <wp:docPr id="6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94287" cy="4389215"/>
                    </a:xfrm>
                    <a:prstGeom prst="rect">
                      <a:avLst/>
                    </a:prstGeom>
                    <a:noFill/>
                    <a:ln>
                      <a:noFill/>
                    </a:ln>
                  </pic:spPr>
                </pic:pic>
              </a:graphicData>
            </a:graphic>
          </wp:inline>
        </w:drawing>
      </w:r>
    </w:p>
    <w:p w14:paraId="69BFE093" w14:textId="77777777" w:rsidR="00332093" w:rsidRDefault="00332093" w:rsidP="00332093">
      <w:pPr>
        <w:pStyle w:val="Heading4"/>
      </w:pPr>
      <w:r>
        <w:t>VS-SD-REQ-406336/A-Assisted Lane Change set to Disabled via the HMI</w:t>
      </w:r>
    </w:p>
    <w:p w14:paraId="01174A9D" w14:textId="77777777" w:rsidR="00332093" w:rsidRPr="00D768E9" w:rsidRDefault="00332093" w:rsidP="00332093">
      <w:pPr>
        <w:rPr>
          <w:rFonts w:cs="Arial"/>
        </w:rPr>
      </w:pPr>
      <w:r w:rsidRPr="00D768E9">
        <w:rPr>
          <w:rFonts w:cs="Arial"/>
        </w:rPr>
        <w:t>Pre-Condition:  Assisted Lane Change is set to Enabled</w:t>
      </w:r>
    </w:p>
    <w:p w14:paraId="75960907" w14:textId="77777777" w:rsidR="00332093" w:rsidRPr="00D768E9" w:rsidRDefault="00332093" w:rsidP="00332093">
      <w:pPr>
        <w:jc w:val="center"/>
        <w:rPr>
          <w:rFonts w:cs="Arial"/>
        </w:rPr>
      </w:pPr>
      <w:r w:rsidRPr="00432DC3">
        <w:rPr>
          <w:rFonts w:cs="Arial"/>
          <w:noProof/>
        </w:rPr>
        <w:lastRenderedPageBreak/>
        <w:drawing>
          <wp:inline distT="0" distB="0" distL="0" distR="0" wp14:anchorId="1379EF64" wp14:editId="6ED53F4B">
            <wp:extent cx="6922926" cy="4403750"/>
            <wp:effectExtent l="0" t="0" r="0" b="0"/>
            <wp:docPr id="6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931189" cy="4409006"/>
                    </a:xfrm>
                    <a:prstGeom prst="rect">
                      <a:avLst/>
                    </a:prstGeom>
                    <a:noFill/>
                    <a:ln>
                      <a:noFill/>
                    </a:ln>
                  </pic:spPr>
                </pic:pic>
              </a:graphicData>
            </a:graphic>
          </wp:inline>
        </w:drawing>
      </w:r>
    </w:p>
    <w:p w14:paraId="17E540E4" w14:textId="77777777" w:rsidR="00332093" w:rsidRDefault="00332093" w:rsidP="00332093">
      <w:pPr>
        <w:pStyle w:val="Heading1"/>
      </w:pPr>
      <w:bookmarkStart w:id="508" w:name="_Toc65750659"/>
      <w:r>
        <w:lastRenderedPageBreak/>
        <w:t>Appendix: Reference Documents</w:t>
      </w:r>
      <w:bookmarkEnd w:id="508"/>
    </w:p>
    <w:p w14:paraId="50F726B2" w14:textId="77777777" w:rsidR="00332093" w:rsidRPr="00AE06BC" w:rsidRDefault="00332093" w:rsidP="003320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332093" w14:paraId="0E5AD9D6"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34945986" w14:textId="77777777" w:rsidR="00332093" w:rsidRDefault="00332093">
            <w:pPr>
              <w:rPr>
                <w:rFonts w:cs="Arial"/>
              </w:rPr>
            </w:pPr>
            <w:r>
              <w:rPr>
                <w:rFonts w:cs="Arial"/>
              </w:rPr>
              <w:t>Reference #</w:t>
            </w:r>
          </w:p>
        </w:tc>
        <w:tc>
          <w:tcPr>
            <w:tcW w:w="7563" w:type="dxa"/>
            <w:tcBorders>
              <w:top w:val="single" w:sz="4" w:space="0" w:color="auto"/>
              <w:left w:val="single" w:sz="4" w:space="0" w:color="auto"/>
              <w:bottom w:val="single" w:sz="4" w:space="0" w:color="auto"/>
              <w:right w:val="single" w:sz="4" w:space="0" w:color="auto"/>
            </w:tcBorders>
            <w:hideMark/>
          </w:tcPr>
          <w:p w14:paraId="3A3B41DF" w14:textId="77777777" w:rsidR="00332093" w:rsidRDefault="00332093">
            <w:pPr>
              <w:rPr>
                <w:rFonts w:cs="Arial"/>
              </w:rPr>
            </w:pPr>
            <w:r>
              <w:rPr>
                <w:rFonts w:cs="Arial"/>
              </w:rPr>
              <w:t>Document Title</w:t>
            </w:r>
          </w:p>
        </w:tc>
      </w:tr>
      <w:tr w:rsidR="00332093" w14:paraId="1C2E6F2A"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4E63A7B4" w14:textId="77777777" w:rsidR="00332093" w:rsidRDefault="00332093">
            <w:pPr>
              <w:rPr>
                <w:rFonts w:cs="Arial"/>
              </w:rPr>
            </w:pPr>
            <w:r>
              <w:rPr>
                <w:rFonts w:cs="Arial"/>
              </w:rPr>
              <w:t>1</w:t>
            </w:r>
          </w:p>
        </w:tc>
        <w:tc>
          <w:tcPr>
            <w:tcW w:w="7563" w:type="dxa"/>
            <w:tcBorders>
              <w:top w:val="single" w:sz="4" w:space="0" w:color="auto"/>
              <w:left w:val="single" w:sz="4" w:space="0" w:color="auto"/>
              <w:bottom w:val="single" w:sz="4" w:space="0" w:color="auto"/>
              <w:right w:val="single" w:sz="4" w:space="0" w:color="auto"/>
            </w:tcBorders>
          </w:tcPr>
          <w:p w14:paraId="602590BC" w14:textId="77777777" w:rsidR="00332093" w:rsidRPr="004B4299" w:rsidRDefault="00332093">
            <w:pPr>
              <w:rPr>
                <w:rFonts w:cs="Arial"/>
              </w:rPr>
            </w:pPr>
            <w:r w:rsidRPr="004B4299">
              <w:rPr>
                <w:rFonts w:cs="Arial"/>
              </w:rPr>
              <w:t xml:space="preserve">Cluster STSS specs from Cluster group – for APIM 4.2 if Cluster is integrated. </w:t>
            </w:r>
          </w:p>
        </w:tc>
      </w:tr>
      <w:tr w:rsidR="00332093" w14:paraId="06C9E603"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3C6B6331" w14:textId="77777777" w:rsidR="00332093" w:rsidRDefault="00332093">
            <w:pPr>
              <w:rPr>
                <w:rFonts w:cs="Arial"/>
              </w:rPr>
            </w:pPr>
            <w:r>
              <w:rPr>
                <w:rFonts w:cs="Arial"/>
              </w:rPr>
              <w:t>2</w:t>
            </w:r>
          </w:p>
        </w:tc>
        <w:tc>
          <w:tcPr>
            <w:tcW w:w="7563" w:type="dxa"/>
            <w:tcBorders>
              <w:top w:val="single" w:sz="4" w:space="0" w:color="auto"/>
              <w:left w:val="single" w:sz="4" w:space="0" w:color="auto"/>
              <w:bottom w:val="single" w:sz="4" w:space="0" w:color="auto"/>
              <w:right w:val="single" w:sz="4" w:space="0" w:color="auto"/>
            </w:tcBorders>
          </w:tcPr>
          <w:p w14:paraId="7EC92CD5" w14:textId="77777777" w:rsidR="00332093" w:rsidRPr="004B4299" w:rsidRDefault="00332093">
            <w:pPr>
              <w:rPr>
                <w:rFonts w:cs="Arial"/>
              </w:rPr>
            </w:pPr>
            <w:r w:rsidRPr="004B4299">
              <w:rPr>
                <w:rFonts w:cs="Arial"/>
              </w:rPr>
              <w:t xml:space="preserve">Settings in the </w:t>
            </w:r>
            <w:proofErr w:type="spellStart"/>
            <w:r w:rsidRPr="004B4299">
              <w:rPr>
                <w:rFonts w:cs="Arial"/>
              </w:rPr>
              <w:t>Centerstack</w:t>
            </w:r>
            <w:proofErr w:type="spellEnd"/>
            <w:r w:rsidRPr="004B4299">
              <w:rPr>
                <w:rFonts w:cs="Arial"/>
              </w:rPr>
              <w:t xml:space="preserve"> SPSS – for settings that moved from the Cluster to </w:t>
            </w:r>
            <w:proofErr w:type="spellStart"/>
            <w:r w:rsidRPr="004B4299">
              <w:rPr>
                <w:rFonts w:cs="Arial"/>
              </w:rPr>
              <w:t>Centerstack</w:t>
            </w:r>
            <w:proofErr w:type="spellEnd"/>
            <w:r w:rsidRPr="004B4299">
              <w:rPr>
                <w:rFonts w:cs="Arial"/>
              </w:rPr>
              <w:t>/APIM</w:t>
            </w:r>
          </w:p>
        </w:tc>
      </w:tr>
      <w:tr w:rsidR="00332093" w14:paraId="28246909"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0A89B3AC" w14:textId="77777777" w:rsidR="00332093" w:rsidRDefault="00332093">
            <w:pPr>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tcPr>
          <w:p w14:paraId="5FBE71E6" w14:textId="77777777" w:rsidR="00332093" w:rsidRPr="004B4299" w:rsidRDefault="00332093">
            <w:pPr>
              <w:rPr>
                <w:rFonts w:cs="Arial"/>
              </w:rPr>
            </w:pPr>
            <w:r w:rsidRPr="004B4299">
              <w:rPr>
                <w:rFonts w:cs="Arial"/>
              </w:rPr>
              <w:t>APIM Clock Spec</w:t>
            </w:r>
          </w:p>
        </w:tc>
      </w:tr>
      <w:tr w:rsidR="00332093" w14:paraId="6635785D"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17DE4800" w14:textId="77777777" w:rsidR="00332093" w:rsidRDefault="00332093">
            <w:pPr>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tcPr>
          <w:p w14:paraId="457CF7A6" w14:textId="77777777" w:rsidR="00332093" w:rsidRPr="004B4299" w:rsidRDefault="00332093">
            <w:pPr>
              <w:rPr>
                <w:rFonts w:cs="Arial"/>
              </w:rPr>
            </w:pPr>
            <w:r w:rsidRPr="004B4299">
              <w:rPr>
                <w:rFonts w:cs="Arial"/>
              </w:rPr>
              <w:t>A69 Language spec</w:t>
            </w:r>
          </w:p>
        </w:tc>
      </w:tr>
      <w:tr w:rsidR="00332093" w14:paraId="700DE60A"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2C57788E" w14:textId="77777777" w:rsidR="00332093" w:rsidRDefault="00332093">
            <w:pPr>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tcPr>
          <w:p w14:paraId="32B8A139" w14:textId="77777777" w:rsidR="00332093" w:rsidRPr="004B4299" w:rsidRDefault="00332093">
            <w:pPr>
              <w:rPr>
                <w:rFonts w:cs="Arial"/>
              </w:rPr>
            </w:pPr>
            <w:r>
              <w:rPr>
                <w:rFonts w:cs="Arial"/>
              </w:rPr>
              <w:t>HMI specifications</w:t>
            </w:r>
          </w:p>
        </w:tc>
      </w:tr>
      <w:tr w:rsidR="00332093" w14:paraId="1AF48F3F"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603F01C5" w14:textId="77777777" w:rsidR="00332093" w:rsidRDefault="00332093">
            <w:pPr>
              <w:rPr>
                <w:rFonts w:cs="Arial"/>
              </w:rPr>
            </w:pPr>
            <w:r>
              <w:rPr>
                <w:rFonts w:cs="Arial"/>
              </w:rPr>
              <w:t>6</w:t>
            </w:r>
          </w:p>
        </w:tc>
        <w:tc>
          <w:tcPr>
            <w:tcW w:w="7563" w:type="dxa"/>
            <w:tcBorders>
              <w:top w:val="single" w:sz="4" w:space="0" w:color="auto"/>
              <w:left w:val="single" w:sz="4" w:space="0" w:color="auto"/>
              <w:bottom w:val="single" w:sz="4" w:space="0" w:color="auto"/>
              <w:right w:val="single" w:sz="4" w:space="0" w:color="auto"/>
            </w:tcBorders>
          </w:tcPr>
          <w:p w14:paraId="6C33D162" w14:textId="77777777" w:rsidR="00332093" w:rsidRDefault="00332093">
            <w:pPr>
              <w:rPr>
                <w:rFonts w:cs="Arial"/>
              </w:rPr>
            </w:pPr>
          </w:p>
        </w:tc>
      </w:tr>
      <w:tr w:rsidR="00332093" w14:paraId="64D75AB4"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33281411" w14:textId="77777777" w:rsidR="00332093" w:rsidRDefault="00332093">
            <w:pPr>
              <w:rPr>
                <w:rFonts w:cs="Arial"/>
              </w:rPr>
            </w:pPr>
            <w:r>
              <w:rPr>
                <w:rFonts w:cs="Arial"/>
              </w:rPr>
              <w:t>7</w:t>
            </w:r>
          </w:p>
        </w:tc>
        <w:tc>
          <w:tcPr>
            <w:tcW w:w="7563" w:type="dxa"/>
            <w:tcBorders>
              <w:top w:val="single" w:sz="4" w:space="0" w:color="auto"/>
              <w:left w:val="single" w:sz="4" w:space="0" w:color="auto"/>
              <w:bottom w:val="single" w:sz="4" w:space="0" w:color="auto"/>
              <w:right w:val="single" w:sz="4" w:space="0" w:color="auto"/>
            </w:tcBorders>
          </w:tcPr>
          <w:p w14:paraId="2396A226" w14:textId="77777777" w:rsidR="00332093" w:rsidRDefault="00332093">
            <w:pPr>
              <w:rPr>
                <w:rFonts w:cs="Arial"/>
              </w:rPr>
            </w:pPr>
          </w:p>
        </w:tc>
      </w:tr>
      <w:tr w:rsidR="00332093" w14:paraId="37446238"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34BF8F7F" w14:textId="77777777" w:rsidR="00332093" w:rsidRDefault="00332093">
            <w:pPr>
              <w:rPr>
                <w:rFonts w:cs="Arial"/>
              </w:rPr>
            </w:pPr>
            <w:r>
              <w:rPr>
                <w:rFonts w:cs="Arial"/>
              </w:rPr>
              <w:t>8</w:t>
            </w:r>
          </w:p>
        </w:tc>
        <w:tc>
          <w:tcPr>
            <w:tcW w:w="7563" w:type="dxa"/>
            <w:tcBorders>
              <w:top w:val="single" w:sz="4" w:space="0" w:color="auto"/>
              <w:left w:val="single" w:sz="4" w:space="0" w:color="auto"/>
              <w:bottom w:val="single" w:sz="4" w:space="0" w:color="auto"/>
              <w:right w:val="single" w:sz="4" w:space="0" w:color="auto"/>
            </w:tcBorders>
          </w:tcPr>
          <w:p w14:paraId="33F0C864" w14:textId="77777777" w:rsidR="00332093" w:rsidRDefault="00332093">
            <w:pPr>
              <w:rPr>
                <w:rFonts w:cs="Arial"/>
              </w:rPr>
            </w:pPr>
          </w:p>
        </w:tc>
      </w:tr>
      <w:tr w:rsidR="00332093" w14:paraId="20556ECF"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5578D988" w14:textId="77777777" w:rsidR="00332093" w:rsidRDefault="00332093">
            <w:pPr>
              <w:rPr>
                <w:rFonts w:cs="Arial"/>
              </w:rPr>
            </w:pPr>
            <w:r>
              <w:rPr>
                <w:rFonts w:cs="Arial"/>
              </w:rPr>
              <w:t>9</w:t>
            </w:r>
          </w:p>
        </w:tc>
        <w:tc>
          <w:tcPr>
            <w:tcW w:w="7563" w:type="dxa"/>
            <w:tcBorders>
              <w:top w:val="single" w:sz="4" w:space="0" w:color="auto"/>
              <w:left w:val="single" w:sz="4" w:space="0" w:color="auto"/>
              <w:bottom w:val="single" w:sz="4" w:space="0" w:color="auto"/>
              <w:right w:val="single" w:sz="4" w:space="0" w:color="auto"/>
            </w:tcBorders>
          </w:tcPr>
          <w:p w14:paraId="183E126C" w14:textId="77777777" w:rsidR="00332093" w:rsidRDefault="00332093">
            <w:pPr>
              <w:rPr>
                <w:rFonts w:cs="Arial"/>
              </w:rPr>
            </w:pPr>
          </w:p>
        </w:tc>
      </w:tr>
      <w:tr w:rsidR="00332093" w14:paraId="332150D5"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0888D02C" w14:textId="77777777" w:rsidR="00332093" w:rsidRDefault="00332093">
            <w:pPr>
              <w:rPr>
                <w:rFonts w:cs="Arial"/>
              </w:rPr>
            </w:pPr>
            <w:r>
              <w:rPr>
                <w:rFonts w:cs="Arial"/>
              </w:rPr>
              <w:t>10</w:t>
            </w:r>
          </w:p>
        </w:tc>
        <w:tc>
          <w:tcPr>
            <w:tcW w:w="7563" w:type="dxa"/>
            <w:tcBorders>
              <w:top w:val="single" w:sz="4" w:space="0" w:color="auto"/>
              <w:left w:val="single" w:sz="4" w:space="0" w:color="auto"/>
              <w:bottom w:val="single" w:sz="4" w:space="0" w:color="auto"/>
              <w:right w:val="single" w:sz="4" w:space="0" w:color="auto"/>
            </w:tcBorders>
          </w:tcPr>
          <w:p w14:paraId="03A6DAB7" w14:textId="77777777" w:rsidR="00332093" w:rsidRDefault="00332093">
            <w:pPr>
              <w:rPr>
                <w:rFonts w:cs="Arial"/>
              </w:rPr>
            </w:pPr>
          </w:p>
        </w:tc>
      </w:tr>
      <w:tr w:rsidR="00332093" w14:paraId="35518A58"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2026D79E" w14:textId="77777777" w:rsidR="00332093" w:rsidRDefault="00332093">
            <w:pPr>
              <w:rPr>
                <w:rFonts w:cs="Arial"/>
              </w:rPr>
            </w:pPr>
            <w:r>
              <w:rPr>
                <w:rFonts w:cs="Arial"/>
              </w:rPr>
              <w:t>11</w:t>
            </w:r>
          </w:p>
        </w:tc>
        <w:tc>
          <w:tcPr>
            <w:tcW w:w="7563" w:type="dxa"/>
            <w:tcBorders>
              <w:top w:val="single" w:sz="4" w:space="0" w:color="auto"/>
              <w:left w:val="single" w:sz="4" w:space="0" w:color="auto"/>
              <w:bottom w:val="single" w:sz="4" w:space="0" w:color="auto"/>
              <w:right w:val="single" w:sz="4" w:space="0" w:color="auto"/>
            </w:tcBorders>
          </w:tcPr>
          <w:p w14:paraId="0D2A92E1" w14:textId="77777777" w:rsidR="00332093" w:rsidRDefault="00332093">
            <w:pPr>
              <w:rPr>
                <w:rFonts w:cs="Arial"/>
              </w:rPr>
            </w:pPr>
          </w:p>
        </w:tc>
      </w:tr>
      <w:tr w:rsidR="00332093" w14:paraId="56BCD6DA"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14352C2F" w14:textId="77777777" w:rsidR="00332093" w:rsidRDefault="00332093">
            <w:pPr>
              <w:rPr>
                <w:rFonts w:cs="Arial"/>
              </w:rPr>
            </w:pPr>
            <w:r>
              <w:rPr>
                <w:rFonts w:cs="Arial"/>
              </w:rPr>
              <w:t>12</w:t>
            </w:r>
          </w:p>
        </w:tc>
        <w:tc>
          <w:tcPr>
            <w:tcW w:w="7563" w:type="dxa"/>
            <w:tcBorders>
              <w:top w:val="single" w:sz="4" w:space="0" w:color="auto"/>
              <w:left w:val="single" w:sz="4" w:space="0" w:color="auto"/>
              <w:bottom w:val="single" w:sz="4" w:space="0" w:color="auto"/>
              <w:right w:val="single" w:sz="4" w:space="0" w:color="auto"/>
            </w:tcBorders>
          </w:tcPr>
          <w:p w14:paraId="56ECD539" w14:textId="77777777" w:rsidR="00332093" w:rsidRDefault="00332093">
            <w:pPr>
              <w:rPr>
                <w:rFonts w:cs="Arial"/>
              </w:rPr>
            </w:pPr>
          </w:p>
        </w:tc>
      </w:tr>
      <w:tr w:rsidR="00332093" w14:paraId="5E72D62C"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258B5FA9" w14:textId="77777777" w:rsidR="00332093" w:rsidRDefault="00332093">
            <w:pPr>
              <w:rPr>
                <w:rFonts w:cs="Arial"/>
              </w:rPr>
            </w:pPr>
            <w:r>
              <w:rPr>
                <w:rFonts w:cs="Arial"/>
              </w:rPr>
              <w:t>13</w:t>
            </w:r>
          </w:p>
        </w:tc>
        <w:tc>
          <w:tcPr>
            <w:tcW w:w="7563" w:type="dxa"/>
            <w:tcBorders>
              <w:top w:val="single" w:sz="4" w:space="0" w:color="auto"/>
              <w:left w:val="single" w:sz="4" w:space="0" w:color="auto"/>
              <w:bottom w:val="single" w:sz="4" w:space="0" w:color="auto"/>
              <w:right w:val="single" w:sz="4" w:space="0" w:color="auto"/>
            </w:tcBorders>
          </w:tcPr>
          <w:p w14:paraId="6EE19089" w14:textId="77777777" w:rsidR="00332093" w:rsidRDefault="00332093">
            <w:pPr>
              <w:rPr>
                <w:rFonts w:cs="Arial"/>
              </w:rPr>
            </w:pPr>
          </w:p>
        </w:tc>
      </w:tr>
      <w:tr w:rsidR="00332093" w14:paraId="347FE0A3"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768F404E" w14:textId="77777777" w:rsidR="00332093" w:rsidRDefault="00332093">
            <w:pPr>
              <w:rPr>
                <w:rFonts w:cs="Arial"/>
              </w:rPr>
            </w:pPr>
            <w:r>
              <w:rPr>
                <w:rFonts w:cs="Arial"/>
              </w:rPr>
              <w:t>14</w:t>
            </w:r>
          </w:p>
        </w:tc>
        <w:tc>
          <w:tcPr>
            <w:tcW w:w="7563" w:type="dxa"/>
            <w:tcBorders>
              <w:top w:val="single" w:sz="4" w:space="0" w:color="auto"/>
              <w:left w:val="single" w:sz="4" w:space="0" w:color="auto"/>
              <w:bottom w:val="single" w:sz="4" w:space="0" w:color="auto"/>
              <w:right w:val="single" w:sz="4" w:space="0" w:color="auto"/>
            </w:tcBorders>
          </w:tcPr>
          <w:p w14:paraId="70A2E6DF" w14:textId="77777777" w:rsidR="00332093" w:rsidRDefault="00332093">
            <w:pPr>
              <w:autoSpaceDE w:val="0"/>
              <w:autoSpaceDN w:val="0"/>
              <w:adjustRightInd w:val="0"/>
              <w:rPr>
                <w:rFonts w:cs="Arial"/>
                <w:bCs/>
              </w:rPr>
            </w:pPr>
          </w:p>
        </w:tc>
      </w:tr>
      <w:tr w:rsidR="00332093" w14:paraId="0834B910"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28D9AF26" w14:textId="77777777" w:rsidR="00332093" w:rsidRDefault="00332093">
            <w:pPr>
              <w:rPr>
                <w:rFonts w:cs="Arial"/>
              </w:rPr>
            </w:pPr>
            <w:r>
              <w:rPr>
                <w:rFonts w:cs="Arial"/>
              </w:rPr>
              <w:t>15</w:t>
            </w:r>
          </w:p>
        </w:tc>
        <w:tc>
          <w:tcPr>
            <w:tcW w:w="7563" w:type="dxa"/>
            <w:tcBorders>
              <w:top w:val="single" w:sz="4" w:space="0" w:color="auto"/>
              <w:left w:val="single" w:sz="4" w:space="0" w:color="auto"/>
              <w:bottom w:val="single" w:sz="4" w:space="0" w:color="auto"/>
              <w:right w:val="single" w:sz="4" w:space="0" w:color="auto"/>
            </w:tcBorders>
          </w:tcPr>
          <w:p w14:paraId="422107CA" w14:textId="77777777" w:rsidR="00332093" w:rsidRDefault="00332093">
            <w:pPr>
              <w:autoSpaceDE w:val="0"/>
              <w:autoSpaceDN w:val="0"/>
              <w:adjustRightInd w:val="0"/>
              <w:rPr>
                <w:rFonts w:cs="Arial"/>
                <w:bCs/>
              </w:rPr>
            </w:pPr>
          </w:p>
        </w:tc>
      </w:tr>
      <w:tr w:rsidR="00332093" w14:paraId="2A321EDD"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69AC44C5" w14:textId="77777777" w:rsidR="00332093" w:rsidRDefault="00332093">
            <w:pPr>
              <w:rPr>
                <w:rFonts w:cs="Arial"/>
              </w:rPr>
            </w:pPr>
            <w:r>
              <w:rPr>
                <w:rFonts w:cs="Arial"/>
              </w:rPr>
              <w:t>16</w:t>
            </w:r>
          </w:p>
        </w:tc>
        <w:tc>
          <w:tcPr>
            <w:tcW w:w="7563" w:type="dxa"/>
            <w:tcBorders>
              <w:top w:val="single" w:sz="4" w:space="0" w:color="auto"/>
              <w:left w:val="single" w:sz="4" w:space="0" w:color="auto"/>
              <w:bottom w:val="single" w:sz="4" w:space="0" w:color="auto"/>
              <w:right w:val="single" w:sz="4" w:space="0" w:color="auto"/>
            </w:tcBorders>
          </w:tcPr>
          <w:p w14:paraId="10D72EFB" w14:textId="77777777" w:rsidR="00332093" w:rsidRDefault="00332093">
            <w:pPr>
              <w:autoSpaceDE w:val="0"/>
              <w:autoSpaceDN w:val="0"/>
              <w:adjustRightInd w:val="0"/>
              <w:rPr>
                <w:rFonts w:cs="Arial"/>
                <w:bCs/>
              </w:rPr>
            </w:pPr>
          </w:p>
        </w:tc>
      </w:tr>
      <w:tr w:rsidR="00332093" w14:paraId="50EF9665"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5FD6C94B" w14:textId="77777777" w:rsidR="00332093" w:rsidRDefault="00332093">
            <w:pPr>
              <w:rPr>
                <w:rFonts w:cs="Arial"/>
              </w:rPr>
            </w:pPr>
            <w:r>
              <w:rPr>
                <w:rFonts w:cs="Arial"/>
              </w:rPr>
              <w:t>17</w:t>
            </w:r>
          </w:p>
        </w:tc>
        <w:tc>
          <w:tcPr>
            <w:tcW w:w="7563" w:type="dxa"/>
            <w:tcBorders>
              <w:top w:val="single" w:sz="4" w:space="0" w:color="auto"/>
              <w:left w:val="single" w:sz="4" w:space="0" w:color="auto"/>
              <w:bottom w:val="single" w:sz="4" w:space="0" w:color="auto"/>
              <w:right w:val="single" w:sz="4" w:space="0" w:color="auto"/>
            </w:tcBorders>
          </w:tcPr>
          <w:p w14:paraId="4DF52740" w14:textId="77777777" w:rsidR="00332093" w:rsidRDefault="00332093">
            <w:pPr>
              <w:autoSpaceDE w:val="0"/>
              <w:autoSpaceDN w:val="0"/>
              <w:adjustRightInd w:val="0"/>
              <w:rPr>
                <w:rFonts w:cs="Arial"/>
                <w:bCs/>
              </w:rPr>
            </w:pPr>
          </w:p>
        </w:tc>
      </w:tr>
    </w:tbl>
    <w:p w14:paraId="126979DC" w14:textId="77777777" w:rsidR="00332093" w:rsidRDefault="00332093">
      <w:pPr>
        <w:rPr>
          <w:rFonts w:cs="Arial"/>
        </w:rPr>
      </w:pPr>
    </w:p>
    <w:p w14:paraId="7374A63D" w14:textId="77777777" w:rsidR="00332093" w:rsidRPr="00AE06BC" w:rsidRDefault="00332093" w:rsidP="00332093"/>
    <w:sectPr w:rsidR="00332093" w:rsidRPr="00AE06BC" w:rsidSect="00332093">
      <w:headerReference w:type="default" r:id="rId66"/>
      <w:footerReference w:type="default" r:id="rId67"/>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2A2AE" w14:textId="77777777" w:rsidR="00C01342" w:rsidRDefault="00C01342" w:rsidP="0085312A">
      <w:r>
        <w:separator/>
      </w:r>
    </w:p>
  </w:endnote>
  <w:endnote w:type="continuationSeparator" w:id="0">
    <w:p w14:paraId="1747C9D3" w14:textId="77777777" w:rsidR="00C01342" w:rsidRDefault="00C01342"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nivers">
    <w:altName w:val="Univers"/>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332093" w:rsidRPr="00583AF9" w14:paraId="3903CD5D"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21278391" w14:textId="77777777" w:rsidR="00332093" w:rsidRPr="00583AF9" w:rsidRDefault="00332093" w:rsidP="00332093">
          <w:pPr>
            <w:tabs>
              <w:tab w:val="center" w:pos="4320"/>
              <w:tab w:val="right" w:pos="8640"/>
            </w:tabs>
            <w:jc w:val="center"/>
            <w:rPr>
              <w:sz w:val="16"/>
            </w:rPr>
          </w:pPr>
          <w:r w:rsidRPr="00583AF9">
            <w:rPr>
              <w:b/>
              <w:smallCaps/>
              <w:sz w:val="16"/>
            </w:rPr>
            <w:t>file:</w:t>
          </w:r>
          <w:r>
            <w:rPr>
              <w:b/>
              <w:smallCaps/>
              <w:sz w:val="16"/>
            </w:rPr>
            <w:t xml:space="preserve"> </w:t>
          </w:r>
          <w:r w:rsidRPr="00332093">
            <w:rPr>
              <w:b/>
              <w:smallCaps/>
              <w:sz w:val="16"/>
            </w:rPr>
            <w:t xml:space="preserve">Vehicle Settings APIM </w:t>
          </w:r>
          <w:r>
            <w:rPr>
              <w:b/>
              <w:smallCaps/>
              <w:sz w:val="16"/>
            </w:rPr>
            <w:t>SPSS</w:t>
          </w:r>
          <w:r w:rsidRPr="00332093">
            <w:rPr>
              <w:b/>
              <w:smallCaps/>
              <w:sz w:val="16"/>
            </w:rPr>
            <w:t xml:space="preserve"> v1.25 Mar 4, 2021</w:t>
          </w:r>
        </w:p>
      </w:tc>
      <w:tc>
        <w:tcPr>
          <w:tcW w:w="5400" w:type="dxa"/>
          <w:tcBorders>
            <w:top w:val="single" w:sz="4" w:space="0" w:color="auto"/>
            <w:left w:val="single" w:sz="4" w:space="0" w:color="auto"/>
            <w:bottom w:val="single" w:sz="4" w:space="0" w:color="auto"/>
            <w:right w:val="single" w:sz="4" w:space="0" w:color="auto"/>
          </w:tcBorders>
        </w:tcPr>
        <w:p w14:paraId="03EF0528" w14:textId="77777777" w:rsidR="00332093" w:rsidRPr="00583AF9" w:rsidRDefault="00332093"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03A57AD8" w14:textId="77777777" w:rsidR="00332093" w:rsidRPr="00583AF9" w:rsidRDefault="00332093"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7E66637E" w14:textId="77777777" w:rsidR="00332093" w:rsidRPr="000D1DC3" w:rsidRDefault="00332093"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C01342">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C01342">
            <w:rPr>
              <w:noProof/>
              <w:szCs w:val="20"/>
            </w:rPr>
            <w:t>1</w:t>
          </w:r>
          <w:r w:rsidRPr="00583AF9">
            <w:rPr>
              <w:szCs w:val="20"/>
            </w:rPr>
            <w:fldChar w:fldCharType="end"/>
          </w:r>
        </w:p>
      </w:tc>
    </w:tr>
  </w:tbl>
  <w:p w14:paraId="61EA3489" w14:textId="77777777" w:rsidR="00332093" w:rsidRPr="00583AF9" w:rsidRDefault="00332093"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E5E1C" w14:textId="77777777" w:rsidR="00C01342" w:rsidRDefault="00C01342" w:rsidP="0085312A">
      <w:r>
        <w:separator/>
      </w:r>
    </w:p>
  </w:footnote>
  <w:footnote w:type="continuationSeparator" w:id="0">
    <w:p w14:paraId="039D390F" w14:textId="77777777" w:rsidR="00C01342" w:rsidRDefault="00C01342"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332093" w14:paraId="51DA1E41"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5A600E6E" w14:textId="77777777" w:rsidR="00332093" w:rsidRDefault="00332093" w:rsidP="00332093">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32167D69" w14:textId="77777777" w:rsidR="00332093" w:rsidRDefault="00332093" w:rsidP="00332093">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23D5EAC1" w14:textId="77777777" w:rsidR="00332093" w:rsidRDefault="00332093" w:rsidP="00332093">
          <w:pPr>
            <w:autoSpaceDN w:val="0"/>
            <w:jc w:val="right"/>
            <w:rPr>
              <w:rFonts w:cs="Arial"/>
              <w:b/>
              <w:sz w:val="16"/>
              <w:szCs w:val="16"/>
            </w:rPr>
          </w:pPr>
          <w:r>
            <w:rPr>
              <w:rFonts w:cs="Arial"/>
              <w:b/>
              <w:sz w:val="16"/>
              <w:szCs w:val="16"/>
            </w:rPr>
            <w:t>Subsystem Part Specific Specification</w:t>
          </w:r>
        </w:p>
        <w:p w14:paraId="609BBE23" w14:textId="77777777" w:rsidR="00332093" w:rsidRDefault="00332093" w:rsidP="00332093">
          <w:pPr>
            <w:autoSpaceDN w:val="0"/>
            <w:jc w:val="right"/>
            <w:rPr>
              <w:rFonts w:cs="Arial"/>
              <w:szCs w:val="20"/>
            </w:rPr>
          </w:pPr>
          <w:r>
            <w:rPr>
              <w:rFonts w:cs="Arial"/>
              <w:b/>
              <w:sz w:val="16"/>
              <w:szCs w:val="16"/>
            </w:rPr>
            <w:t>Engineering Specification</w:t>
          </w:r>
        </w:p>
      </w:tc>
    </w:tr>
  </w:tbl>
  <w:p w14:paraId="37C77FC7" w14:textId="77777777" w:rsidR="00332093" w:rsidRPr="000D1DC3" w:rsidRDefault="00332093"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B6005"/>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15:restartNumberingAfterBreak="0">
    <w:nsid w:val="FFFB60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 w15:restartNumberingAfterBreak="0">
    <w:nsid w:val="FFFB60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 w15:restartNumberingAfterBreak="0">
    <w:nsid w:val="FFFB60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 w15:restartNumberingAfterBreak="0">
    <w:nsid w:val="FFFB60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 w15:restartNumberingAfterBreak="0">
    <w:nsid w:val="FFFB60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FFFB60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 w15:restartNumberingAfterBreak="0">
    <w:nsid w:val="FFFB60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 w15:restartNumberingAfterBreak="0">
    <w:nsid w:val="FFFB60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 w15:restartNumberingAfterBreak="0">
    <w:nsid w:val="FFFB60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 w15:restartNumberingAfterBreak="0">
    <w:nsid w:val="FFFB60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 w15:restartNumberingAfterBreak="0">
    <w:nsid w:val="FFFB60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 w15:restartNumberingAfterBreak="0">
    <w:nsid w:val="FFFB60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 w15:restartNumberingAfterBreak="0">
    <w:nsid w:val="FFFB60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 w15:restartNumberingAfterBreak="0">
    <w:nsid w:val="FFFB604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 w15:restartNumberingAfterBreak="0">
    <w:nsid w:val="FFFB60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 w15:restartNumberingAfterBreak="0">
    <w:nsid w:val="FFFB60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 w15:restartNumberingAfterBreak="0">
    <w:nsid w:val="FFFB60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 w15:restartNumberingAfterBreak="0">
    <w:nsid w:val="FFFB60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 w15:restartNumberingAfterBreak="0">
    <w:nsid w:val="FFFB60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 w15:restartNumberingAfterBreak="0">
    <w:nsid w:val="FFFB60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 w15:restartNumberingAfterBreak="0">
    <w:nsid w:val="FFFB60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 w15:restartNumberingAfterBreak="0">
    <w:nsid w:val="FFFB60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 w15:restartNumberingAfterBreak="0">
    <w:nsid w:val="FFFB60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 w15:restartNumberingAfterBreak="0">
    <w:nsid w:val="FFFB60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 w15:restartNumberingAfterBreak="0">
    <w:nsid w:val="FFFB60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 w15:restartNumberingAfterBreak="0">
    <w:nsid w:val="FFFB60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 w15:restartNumberingAfterBreak="0">
    <w:nsid w:val="FFFB60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 w15:restartNumberingAfterBreak="0">
    <w:nsid w:val="FFFB60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 w15:restartNumberingAfterBreak="0">
    <w:nsid w:val="FFFB60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 w15:restartNumberingAfterBreak="0">
    <w:nsid w:val="FFFB60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 w15:restartNumberingAfterBreak="0">
    <w:nsid w:val="FFFB60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 w15:restartNumberingAfterBreak="0">
    <w:nsid w:val="FFFB60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 w15:restartNumberingAfterBreak="0">
    <w:nsid w:val="FFFB60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 w15:restartNumberingAfterBreak="0">
    <w:nsid w:val="FFFB60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0" w15:restartNumberingAfterBreak="0">
    <w:nsid w:val="FFFB60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1" w15:restartNumberingAfterBreak="0">
    <w:nsid w:val="FFFB60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2" w15:restartNumberingAfterBreak="0">
    <w:nsid w:val="FFFB60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3" w15:restartNumberingAfterBreak="0">
    <w:nsid w:val="FFFB609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4" w15:restartNumberingAfterBreak="0">
    <w:nsid w:val="FFFB60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5" w15:restartNumberingAfterBreak="0">
    <w:nsid w:val="FFFB60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6" w15:restartNumberingAfterBreak="0">
    <w:nsid w:val="FFFB60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7" w15:restartNumberingAfterBreak="0">
    <w:nsid w:val="FFFB60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8" w15:restartNumberingAfterBreak="0">
    <w:nsid w:val="FFFB61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9" w15:restartNumberingAfterBreak="0">
    <w:nsid w:val="FFFB61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0" w15:restartNumberingAfterBreak="0">
    <w:nsid w:val="FFFB61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1" w15:restartNumberingAfterBreak="0">
    <w:nsid w:val="FFFB61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2" w15:restartNumberingAfterBreak="0">
    <w:nsid w:val="FFFB61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3" w15:restartNumberingAfterBreak="0">
    <w:nsid w:val="FFFB61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4" w15:restartNumberingAfterBreak="0">
    <w:nsid w:val="FFFB61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5" w15:restartNumberingAfterBreak="0">
    <w:nsid w:val="FFFB61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6" w15:restartNumberingAfterBreak="0">
    <w:nsid w:val="FFFB61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7" w15:restartNumberingAfterBreak="0">
    <w:nsid w:val="FFFB61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8" w15:restartNumberingAfterBreak="0">
    <w:nsid w:val="FFFB61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9" w15:restartNumberingAfterBreak="0">
    <w:nsid w:val="FFFB61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0" w15:restartNumberingAfterBreak="0">
    <w:nsid w:val="FFFB61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1" w15:restartNumberingAfterBreak="0">
    <w:nsid w:val="FFFB61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2" w15:restartNumberingAfterBreak="0">
    <w:nsid w:val="FFFB61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3" w15:restartNumberingAfterBreak="0">
    <w:nsid w:val="FFFB61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4" w15:restartNumberingAfterBreak="0">
    <w:nsid w:val="FFFB61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5" w15:restartNumberingAfterBreak="0">
    <w:nsid w:val="FFFB616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6" w15:restartNumberingAfterBreak="0">
    <w:nsid w:val="FFFB61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7" w15:restartNumberingAfterBreak="0">
    <w:nsid w:val="FFFB61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8" w15:restartNumberingAfterBreak="0">
    <w:nsid w:val="FFFB61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9" w15:restartNumberingAfterBreak="0">
    <w:nsid w:val="FFFB61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0" w15:restartNumberingAfterBreak="0">
    <w:nsid w:val="FFFB61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1" w15:restartNumberingAfterBreak="0">
    <w:nsid w:val="FFFB61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2" w15:restartNumberingAfterBreak="0">
    <w:nsid w:val="FFFB61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3" w15:restartNumberingAfterBreak="0">
    <w:nsid w:val="FFFB61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4" w15:restartNumberingAfterBreak="0">
    <w:nsid w:val="FFFB61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5" w15:restartNumberingAfterBreak="0">
    <w:nsid w:val="FFFB61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6" w15:restartNumberingAfterBreak="0">
    <w:nsid w:val="FFFB61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7" w15:restartNumberingAfterBreak="0">
    <w:nsid w:val="FFFB61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8" w15:restartNumberingAfterBreak="0">
    <w:nsid w:val="FFFB62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9" w15:restartNumberingAfterBreak="0">
    <w:nsid w:val="FFFB62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0" w15:restartNumberingAfterBreak="0">
    <w:nsid w:val="FFFB62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1" w15:restartNumberingAfterBreak="0">
    <w:nsid w:val="FFFB62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2" w15:restartNumberingAfterBreak="0">
    <w:nsid w:val="FFFB62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3" w15:restartNumberingAfterBreak="0">
    <w:nsid w:val="FFFB62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4" w15:restartNumberingAfterBreak="0">
    <w:nsid w:val="FFFB62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5" w15:restartNumberingAfterBreak="0">
    <w:nsid w:val="FFFB62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6" w15:restartNumberingAfterBreak="0">
    <w:nsid w:val="FFFB62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7" w15:restartNumberingAfterBreak="0">
    <w:nsid w:val="FFFB62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8" w15:restartNumberingAfterBreak="0">
    <w:nsid w:val="FFFB62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9" w15:restartNumberingAfterBreak="0">
    <w:nsid w:val="FFFB62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0" w15:restartNumberingAfterBreak="0">
    <w:nsid w:val="FFFB62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1" w15:restartNumberingAfterBreak="0">
    <w:nsid w:val="FFFB62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2" w15:restartNumberingAfterBreak="0">
    <w:nsid w:val="FFFB62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3" w15:restartNumberingAfterBreak="0">
    <w:nsid w:val="FFFB626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4" w15:restartNumberingAfterBreak="0">
    <w:nsid w:val="FFFB62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5" w15:restartNumberingAfterBreak="0">
    <w:nsid w:val="FFFB62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6" w15:restartNumberingAfterBreak="0">
    <w:nsid w:val="FFFB62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7" w15:restartNumberingAfterBreak="0">
    <w:nsid w:val="FFFB62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8" w15:restartNumberingAfterBreak="0">
    <w:nsid w:val="FFFB62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9" w15:restartNumberingAfterBreak="0">
    <w:nsid w:val="FFFB62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0" w15:restartNumberingAfterBreak="0">
    <w:nsid w:val="FFFB62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1" w15:restartNumberingAfterBreak="0">
    <w:nsid w:val="FFFB629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2" w15:restartNumberingAfterBreak="0">
    <w:nsid w:val="FFFB62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3" w15:restartNumberingAfterBreak="0">
    <w:nsid w:val="FFFB62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4" w15:restartNumberingAfterBreak="0">
    <w:nsid w:val="FFFB63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5" w15:restartNumberingAfterBreak="0">
    <w:nsid w:val="FFFB63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6" w15:restartNumberingAfterBreak="0">
    <w:nsid w:val="FFFB63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7" w15:restartNumberingAfterBreak="0">
    <w:nsid w:val="FFFB63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8" w15:restartNumberingAfterBreak="0">
    <w:nsid w:val="FFFB63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9" w15:restartNumberingAfterBreak="0">
    <w:nsid w:val="FFFB63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0" w15:restartNumberingAfterBreak="0">
    <w:nsid w:val="FFFB63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1" w15:restartNumberingAfterBreak="0">
    <w:nsid w:val="FFFB63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2" w15:restartNumberingAfterBreak="0">
    <w:nsid w:val="FFFB632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3" w15:restartNumberingAfterBreak="0">
    <w:nsid w:val="FFFB63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4" w15:restartNumberingAfterBreak="0">
    <w:nsid w:val="FFFB63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5" w15:restartNumberingAfterBreak="0">
    <w:nsid w:val="FFFB63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6" w15:restartNumberingAfterBreak="0">
    <w:nsid w:val="FFFB63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7" w15:restartNumberingAfterBreak="0">
    <w:nsid w:val="FFFB63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8" w15:restartNumberingAfterBreak="0">
    <w:nsid w:val="FFFB63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9" w15:restartNumberingAfterBreak="0">
    <w:nsid w:val="FFFB63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0" w15:restartNumberingAfterBreak="0">
    <w:nsid w:val="FFFB63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1" w15:restartNumberingAfterBreak="0">
    <w:nsid w:val="FFFB63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2" w15:restartNumberingAfterBreak="0">
    <w:nsid w:val="FFFB63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3" w15:restartNumberingAfterBreak="0">
    <w:nsid w:val="FFFB63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4" w15:restartNumberingAfterBreak="0">
    <w:nsid w:val="FFFB63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5" w15:restartNumberingAfterBreak="0">
    <w:nsid w:val="FFFB63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6" w15:restartNumberingAfterBreak="0">
    <w:nsid w:val="FFFB63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7" w15:restartNumberingAfterBreak="0">
    <w:nsid w:val="FFFB63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8" w15:restartNumberingAfterBreak="0">
    <w:nsid w:val="FFFB634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9" w15:restartNumberingAfterBreak="0">
    <w:nsid w:val="FFFB63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0" w15:restartNumberingAfterBreak="0">
    <w:nsid w:val="FFFB63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1" w15:restartNumberingAfterBreak="0">
    <w:nsid w:val="FFFB63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2" w15:restartNumberingAfterBreak="0">
    <w:nsid w:val="FFFB63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3" w15:restartNumberingAfterBreak="0">
    <w:nsid w:val="FFFB63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4" w15:restartNumberingAfterBreak="0">
    <w:nsid w:val="FFFB63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5" w15:restartNumberingAfterBreak="0">
    <w:nsid w:val="FFFB63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6" w15:restartNumberingAfterBreak="0">
    <w:nsid w:val="FFFB63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7" w15:restartNumberingAfterBreak="0">
    <w:nsid w:val="FFFB63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8" w15:restartNumberingAfterBreak="0">
    <w:nsid w:val="FFFB63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9" w15:restartNumberingAfterBreak="0">
    <w:nsid w:val="FFFB63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0" w15:restartNumberingAfterBreak="0">
    <w:nsid w:val="FFFB63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1" w15:restartNumberingAfterBreak="0">
    <w:nsid w:val="FFFB63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2" w15:restartNumberingAfterBreak="0">
    <w:nsid w:val="FFFB636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3" w15:restartNumberingAfterBreak="0">
    <w:nsid w:val="FFFB63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4" w15:restartNumberingAfterBreak="0">
    <w:nsid w:val="FFFB63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5" w15:restartNumberingAfterBreak="0">
    <w:nsid w:val="FFFB63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6" w15:restartNumberingAfterBreak="0">
    <w:nsid w:val="FFFB63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7" w15:restartNumberingAfterBreak="0">
    <w:nsid w:val="FFFB63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8" w15:restartNumberingAfterBreak="0">
    <w:nsid w:val="FFFB63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9" w15:restartNumberingAfterBreak="0">
    <w:nsid w:val="FFFB63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0" w15:restartNumberingAfterBreak="0">
    <w:nsid w:val="FFFB63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1" w15:restartNumberingAfterBreak="0">
    <w:nsid w:val="FFFB63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2" w15:restartNumberingAfterBreak="0">
    <w:nsid w:val="FFFB63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3" w15:restartNumberingAfterBreak="0">
    <w:nsid w:val="FFFB63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4" w15:restartNumberingAfterBreak="0">
    <w:nsid w:val="FFFB63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5" w15:restartNumberingAfterBreak="0">
    <w:nsid w:val="FFFB63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6" w15:restartNumberingAfterBreak="0">
    <w:nsid w:val="FFFB63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7" w15:restartNumberingAfterBreak="0">
    <w:nsid w:val="FFFB638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8" w15:restartNumberingAfterBreak="0">
    <w:nsid w:val="FFFB638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9" w15:restartNumberingAfterBreak="0">
    <w:nsid w:val="FFFB638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0" w15:restartNumberingAfterBreak="0">
    <w:nsid w:val="FFFB63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1" w15:restartNumberingAfterBreak="0">
    <w:nsid w:val="FFFB63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2" w15:restartNumberingAfterBreak="0">
    <w:nsid w:val="FFFB63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3" w15:restartNumberingAfterBreak="0">
    <w:nsid w:val="FFFB64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4" w15:restartNumberingAfterBreak="0">
    <w:nsid w:val="FFFB64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5" w15:restartNumberingAfterBreak="0">
    <w:nsid w:val="FFFB64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6" w15:restartNumberingAfterBreak="0">
    <w:nsid w:val="FFFB64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7" w15:restartNumberingAfterBreak="0">
    <w:nsid w:val="FFFB64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8" w15:restartNumberingAfterBreak="0">
    <w:nsid w:val="FFFB64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9" w15:restartNumberingAfterBreak="0">
    <w:nsid w:val="FFFB64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0" w15:restartNumberingAfterBreak="0">
    <w:nsid w:val="FFFB64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1" w15:restartNumberingAfterBreak="0">
    <w:nsid w:val="FFFB64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2" w15:restartNumberingAfterBreak="0">
    <w:nsid w:val="FFFB64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3" w15:restartNumberingAfterBreak="0">
    <w:nsid w:val="FFFB64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4" w15:restartNumberingAfterBreak="0">
    <w:nsid w:val="FFFB64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5" w15:restartNumberingAfterBreak="0">
    <w:nsid w:val="FFFB64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6" w15:restartNumberingAfterBreak="0">
    <w:nsid w:val="FFFB64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7" w15:restartNumberingAfterBreak="0">
    <w:nsid w:val="FFFB64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8" w15:restartNumberingAfterBreak="0">
    <w:nsid w:val="FFFB64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9" w15:restartNumberingAfterBreak="0">
    <w:nsid w:val="FFFB64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0" w15:restartNumberingAfterBreak="0">
    <w:nsid w:val="FFFB64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1" w15:restartNumberingAfterBreak="0">
    <w:nsid w:val="FFFB64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2" w15:restartNumberingAfterBreak="0">
    <w:nsid w:val="FFFB64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3" w15:restartNumberingAfterBreak="0">
    <w:nsid w:val="FFFB64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4" w15:restartNumberingAfterBreak="0">
    <w:nsid w:val="FFFB64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5" w15:restartNumberingAfterBreak="0">
    <w:nsid w:val="FFFB64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6" w15:restartNumberingAfterBreak="0">
    <w:nsid w:val="FFFB64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7" w15:restartNumberingAfterBreak="0">
    <w:nsid w:val="FFFB64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8" w15:restartNumberingAfterBreak="0">
    <w:nsid w:val="FFFB64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9" w15:restartNumberingAfterBreak="0">
    <w:nsid w:val="FFFB64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0" w15:restartNumberingAfterBreak="0">
    <w:nsid w:val="FFFB64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1" w15:restartNumberingAfterBreak="0">
    <w:nsid w:val="FFFB643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2" w15:restartNumberingAfterBreak="0">
    <w:nsid w:val="FFFB64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3" w15:restartNumberingAfterBreak="0">
    <w:nsid w:val="FFFB64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4" w15:restartNumberingAfterBreak="0">
    <w:nsid w:val="FFFB64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5" w15:restartNumberingAfterBreak="0">
    <w:nsid w:val="FFFB64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6" w15:restartNumberingAfterBreak="0">
    <w:nsid w:val="FFFB64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7" w15:restartNumberingAfterBreak="0">
    <w:nsid w:val="FFFB64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8" w15:restartNumberingAfterBreak="0">
    <w:nsid w:val="FFFB64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9" w15:restartNumberingAfterBreak="0">
    <w:nsid w:val="FFFB64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0" w15:restartNumberingAfterBreak="0">
    <w:nsid w:val="FFFB64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1" w15:restartNumberingAfterBreak="0">
    <w:nsid w:val="FFFB64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2" w15:restartNumberingAfterBreak="0">
    <w:nsid w:val="FFFB64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3" w15:restartNumberingAfterBreak="0">
    <w:nsid w:val="FFFB64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4" w15:restartNumberingAfterBreak="0">
    <w:nsid w:val="FFFB646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5" w15:restartNumberingAfterBreak="0">
    <w:nsid w:val="FFFB64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6" w15:restartNumberingAfterBreak="0">
    <w:nsid w:val="FFFB64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7" w15:restartNumberingAfterBreak="0">
    <w:nsid w:val="FFFB64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8" w15:restartNumberingAfterBreak="0">
    <w:nsid w:val="FFFB64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9" w15:restartNumberingAfterBreak="0">
    <w:nsid w:val="FFFB64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0" w15:restartNumberingAfterBreak="0">
    <w:nsid w:val="FFFB648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1" w15:restartNumberingAfterBreak="0">
    <w:nsid w:val="FFFB64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2" w15:restartNumberingAfterBreak="0">
    <w:nsid w:val="FFFB649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3" w15:restartNumberingAfterBreak="0">
    <w:nsid w:val="FFFB64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4" w15:restartNumberingAfterBreak="0">
    <w:nsid w:val="FFFB64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5" w15:restartNumberingAfterBreak="0">
    <w:nsid w:val="FFFB64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6" w15:restartNumberingAfterBreak="0">
    <w:nsid w:val="FFFB64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7" w15:restartNumberingAfterBreak="0">
    <w:nsid w:val="FFFB65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8" w15:restartNumberingAfterBreak="0">
    <w:nsid w:val="FFFB65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9" w15:restartNumberingAfterBreak="0">
    <w:nsid w:val="FFFB65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0" w15:restartNumberingAfterBreak="0">
    <w:nsid w:val="FFFB650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1" w15:restartNumberingAfterBreak="0">
    <w:nsid w:val="FFFB65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2" w15:restartNumberingAfterBreak="0">
    <w:nsid w:val="FFFB65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3" w15:restartNumberingAfterBreak="0">
    <w:nsid w:val="FFFB65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4" w15:restartNumberingAfterBreak="0">
    <w:nsid w:val="FFFB65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5" w15:restartNumberingAfterBreak="0">
    <w:nsid w:val="FFFB65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6" w15:restartNumberingAfterBreak="0">
    <w:nsid w:val="FFFB65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7" w15:restartNumberingAfterBreak="0">
    <w:nsid w:val="FFFB65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8" w15:restartNumberingAfterBreak="0">
    <w:nsid w:val="FFFB65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9" w15:restartNumberingAfterBreak="0">
    <w:nsid w:val="FFFB65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0" w15:restartNumberingAfterBreak="0">
    <w:nsid w:val="FFFB65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1" w15:restartNumberingAfterBreak="0">
    <w:nsid w:val="FFFB65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2" w15:restartNumberingAfterBreak="0">
    <w:nsid w:val="FFFB65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3" w15:restartNumberingAfterBreak="0">
    <w:nsid w:val="FFFB65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4" w15:restartNumberingAfterBreak="0">
    <w:nsid w:val="FFFB65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5" w15:restartNumberingAfterBreak="0">
    <w:nsid w:val="FFFB65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6" w15:restartNumberingAfterBreak="0">
    <w:nsid w:val="FFFB65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7" w15:restartNumberingAfterBreak="0">
    <w:nsid w:val="FFFB65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8" w15:restartNumberingAfterBreak="0">
    <w:nsid w:val="FFFB65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9" w15:restartNumberingAfterBreak="0">
    <w:nsid w:val="FFFB65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0" w15:restartNumberingAfterBreak="0">
    <w:nsid w:val="FFFB65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1" w15:restartNumberingAfterBreak="0">
    <w:nsid w:val="FFFB65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2" w15:restartNumberingAfterBreak="0">
    <w:nsid w:val="FFFB65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3" w15:restartNumberingAfterBreak="0">
    <w:nsid w:val="FFFB65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4" w15:restartNumberingAfterBreak="0">
    <w:nsid w:val="FFFB65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5" w15:restartNumberingAfterBreak="0">
    <w:nsid w:val="FFFB656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6" w15:restartNumberingAfterBreak="0">
    <w:nsid w:val="FFFB65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7" w15:restartNumberingAfterBreak="0">
    <w:nsid w:val="FFFB65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8" w15:restartNumberingAfterBreak="0">
    <w:nsid w:val="FFFB65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9" w15:restartNumberingAfterBreak="0">
    <w:nsid w:val="FFFB65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0" w15:restartNumberingAfterBreak="0">
    <w:nsid w:val="FFFB65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1" w15:restartNumberingAfterBreak="0">
    <w:nsid w:val="FFFB658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2" w15:restartNumberingAfterBreak="0">
    <w:nsid w:val="FFFB658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3" w15:restartNumberingAfterBreak="0">
    <w:nsid w:val="FFFB658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4" w15:restartNumberingAfterBreak="0">
    <w:nsid w:val="FFFB65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5" w15:restartNumberingAfterBreak="0">
    <w:nsid w:val="FFFB65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6" w15:restartNumberingAfterBreak="0">
    <w:nsid w:val="FFFB66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7" w15:restartNumberingAfterBreak="0">
    <w:nsid w:val="FFFB66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8" w15:restartNumberingAfterBreak="0">
    <w:nsid w:val="FFFB66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9" w15:restartNumberingAfterBreak="0">
    <w:nsid w:val="FFFB66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0" w15:restartNumberingAfterBreak="0">
    <w:nsid w:val="FFFB66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1" w15:restartNumberingAfterBreak="0">
    <w:nsid w:val="FFFB66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2" w15:restartNumberingAfterBreak="0">
    <w:nsid w:val="FFFB66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3" w15:restartNumberingAfterBreak="0">
    <w:nsid w:val="FFFB66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4" w15:restartNumberingAfterBreak="0">
    <w:nsid w:val="FFFB662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5" w15:restartNumberingAfterBreak="0">
    <w:nsid w:val="FFFB66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6" w15:restartNumberingAfterBreak="0">
    <w:nsid w:val="FFFB66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7" w15:restartNumberingAfterBreak="0">
    <w:nsid w:val="FFFB66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8" w15:restartNumberingAfterBreak="0">
    <w:nsid w:val="FFFB66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9" w15:restartNumberingAfterBreak="0">
    <w:nsid w:val="FFFB66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0" w15:restartNumberingAfterBreak="0">
    <w:nsid w:val="FFFB66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1" w15:restartNumberingAfterBreak="0">
    <w:nsid w:val="FFFB66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2" w15:restartNumberingAfterBreak="0">
    <w:nsid w:val="FFFB66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3" w15:restartNumberingAfterBreak="0">
    <w:nsid w:val="FFFB66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4" w15:restartNumberingAfterBreak="0">
    <w:nsid w:val="FFFB66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5" w15:restartNumberingAfterBreak="0">
    <w:nsid w:val="FFFB66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6" w15:restartNumberingAfterBreak="0">
    <w:nsid w:val="FFFB66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7" w15:restartNumberingAfterBreak="0">
    <w:nsid w:val="FFFB66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8" w15:restartNumberingAfterBreak="0">
    <w:nsid w:val="FFFB666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9" w15:restartNumberingAfterBreak="0">
    <w:nsid w:val="FFFB66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0" w15:restartNumberingAfterBreak="0">
    <w:nsid w:val="FFFB66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1" w15:restartNumberingAfterBreak="0">
    <w:nsid w:val="FFFB66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2" w15:restartNumberingAfterBreak="0">
    <w:nsid w:val="FFFB66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3" w15:restartNumberingAfterBreak="0">
    <w:nsid w:val="FFFB66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4" w15:restartNumberingAfterBreak="0">
    <w:nsid w:val="FFFB66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5" w15:restartNumberingAfterBreak="0">
    <w:nsid w:val="FFFB66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6" w15:restartNumberingAfterBreak="0">
    <w:nsid w:val="FFFB66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7" w15:restartNumberingAfterBreak="0">
    <w:nsid w:val="FFFB668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8" w15:restartNumberingAfterBreak="0">
    <w:nsid w:val="FFFB668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9" w15:restartNumberingAfterBreak="0">
    <w:nsid w:val="FFFB66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0" w15:restartNumberingAfterBreak="0">
    <w:nsid w:val="FFFB66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1" w15:restartNumberingAfterBreak="0">
    <w:nsid w:val="FFFB66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2" w15:restartNumberingAfterBreak="0">
    <w:nsid w:val="FFFB670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3" w15:restartNumberingAfterBreak="0">
    <w:nsid w:val="FFFB67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4" w15:restartNumberingAfterBreak="0">
    <w:nsid w:val="FFFB67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5" w15:restartNumberingAfterBreak="0">
    <w:nsid w:val="FFFB67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6" w15:restartNumberingAfterBreak="0">
    <w:nsid w:val="FFFB67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7" w15:restartNumberingAfterBreak="0">
    <w:nsid w:val="FFFB67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8" w15:restartNumberingAfterBreak="0">
    <w:nsid w:val="FFFB67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9" w15:restartNumberingAfterBreak="0">
    <w:nsid w:val="FFFB67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0" w15:restartNumberingAfterBreak="0">
    <w:nsid w:val="FFFB67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1" w15:restartNumberingAfterBreak="0">
    <w:nsid w:val="FFFB67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2" w15:restartNumberingAfterBreak="0">
    <w:nsid w:val="FFFB67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3" w15:restartNumberingAfterBreak="0">
    <w:nsid w:val="FFFB67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4" w15:restartNumberingAfterBreak="0">
    <w:nsid w:val="FFFB67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5" w15:restartNumberingAfterBreak="0">
    <w:nsid w:val="FFFB674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6" w15:restartNumberingAfterBreak="0">
    <w:nsid w:val="FFFB67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7" w15:restartNumberingAfterBreak="0">
    <w:nsid w:val="FFFB67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8" w15:restartNumberingAfterBreak="0">
    <w:nsid w:val="FFFB67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9" w15:restartNumberingAfterBreak="0">
    <w:nsid w:val="FFFB67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0" w15:restartNumberingAfterBreak="0">
    <w:nsid w:val="FFFB677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1" w15:restartNumberingAfterBreak="0">
    <w:nsid w:val="FFFB67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2" w15:restartNumberingAfterBreak="0">
    <w:nsid w:val="FFFB67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3" w15:restartNumberingAfterBreak="0">
    <w:nsid w:val="FFFB678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4" w15:restartNumberingAfterBreak="0">
    <w:nsid w:val="FFFB678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5" w15:restartNumberingAfterBreak="0">
    <w:nsid w:val="FFFB678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6" w15:restartNumberingAfterBreak="0">
    <w:nsid w:val="FFFB67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7" w15:restartNumberingAfterBreak="0">
    <w:nsid w:val="FFFB67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8" w15:restartNumberingAfterBreak="0">
    <w:nsid w:val="FFFB68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9" w15:restartNumberingAfterBreak="0">
    <w:nsid w:val="FFFB68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0" w15:restartNumberingAfterBreak="0">
    <w:nsid w:val="FFFB68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1" w15:restartNumberingAfterBreak="0">
    <w:nsid w:val="FFFB68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2" w15:restartNumberingAfterBreak="0">
    <w:nsid w:val="FFFB68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3" w15:restartNumberingAfterBreak="0">
    <w:nsid w:val="FFFB68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4" w15:restartNumberingAfterBreak="0">
    <w:nsid w:val="FFFB68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5" w15:restartNumberingAfterBreak="0">
    <w:nsid w:val="FFFB68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6" w15:restartNumberingAfterBreak="0">
    <w:nsid w:val="FFFB68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7" w15:restartNumberingAfterBreak="0">
    <w:nsid w:val="FFFB68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8" w15:restartNumberingAfterBreak="0">
    <w:nsid w:val="FFFB68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9" w15:restartNumberingAfterBreak="0">
    <w:nsid w:val="FFFB68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0" w15:restartNumberingAfterBreak="0">
    <w:nsid w:val="FFFB68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1" w15:restartNumberingAfterBreak="0">
    <w:nsid w:val="FFFB68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2" w15:restartNumberingAfterBreak="0">
    <w:nsid w:val="FFFB68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3" w15:restartNumberingAfterBreak="0">
    <w:nsid w:val="FFFB68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4" w15:restartNumberingAfterBreak="0">
    <w:nsid w:val="FFFB68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5" w15:restartNumberingAfterBreak="0">
    <w:nsid w:val="FFFB68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6" w15:restartNumberingAfterBreak="0">
    <w:nsid w:val="FFFB68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7" w15:restartNumberingAfterBreak="0">
    <w:nsid w:val="FFFB68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8" w15:restartNumberingAfterBreak="0">
    <w:nsid w:val="FFFB68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9" w15:restartNumberingAfterBreak="0">
    <w:nsid w:val="FFFB68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0" w15:restartNumberingAfterBreak="0">
    <w:nsid w:val="FFFB68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1" w15:restartNumberingAfterBreak="0">
    <w:nsid w:val="FFFB68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2" w15:restartNumberingAfterBreak="0">
    <w:nsid w:val="FFFB68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3" w15:restartNumberingAfterBreak="0">
    <w:nsid w:val="FFFB688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4" w15:restartNumberingAfterBreak="0">
    <w:nsid w:val="FFFB68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5" w15:restartNumberingAfterBreak="0">
    <w:nsid w:val="FFFB689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6" w15:restartNumberingAfterBreak="0">
    <w:nsid w:val="FFFB68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7" w15:restartNumberingAfterBreak="0">
    <w:nsid w:val="FFFB69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8" w15:restartNumberingAfterBreak="0">
    <w:nsid w:val="FFFB69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9" w15:restartNumberingAfterBreak="0">
    <w:nsid w:val="FFFB69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0" w15:restartNumberingAfterBreak="0">
    <w:nsid w:val="FFFB690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1" w15:restartNumberingAfterBreak="0">
    <w:nsid w:val="FFFB69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2" w15:restartNumberingAfterBreak="0">
    <w:nsid w:val="FFFB69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3" w15:restartNumberingAfterBreak="0">
    <w:nsid w:val="FFFB69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4" w15:restartNumberingAfterBreak="0">
    <w:nsid w:val="FFFB69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5" w15:restartNumberingAfterBreak="0">
    <w:nsid w:val="FFFB69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6" w15:restartNumberingAfterBreak="0">
    <w:nsid w:val="FFFB69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7" w15:restartNumberingAfterBreak="0">
    <w:nsid w:val="FFFB69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8" w15:restartNumberingAfterBreak="0">
    <w:nsid w:val="FFFB69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9" w15:restartNumberingAfterBreak="0">
    <w:nsid w:val="FFFB69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0" w15:restartNumberingAfterBreak="0">
    <w:nsid w:val="FFFB69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1" w15:restartNumberingAfterBreak="0">
    <w:nsid w:val="FFFB69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2" w15:restartNumberingAfterBreak="0">
    <w:nsid w:val="FFFB69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3" w15:restartNumberingAfterBreak="0">
    <w:nsid w:val="FFFB69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4" w15:restartNumberingAfterBreak="0">
    <w:nsid w:val="FFFB69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5" w15:restartNumberingAfterBreak="0">
    <w:nsid w:val="FFFB69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6" w15:restartNumberingAfterBreak="0">
    <w:nsid w:val="FFFB696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7" w15:restartNumberingAfterBreak="0">
    <w:nsid w:val="FFFB69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8" w15:restartNumberingAfterBreak="0">
    <w:nsid w:val="FFFB69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9" w15:restartNumberingAfterBreak="0">
    <w:nsid w:val="FFFB69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0" w15:restartNumberingAfterBreak="0">
    <w:nsid w:val="FFFB69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1" w15:restartNumberingAfterBreak="0">
    <w:nsid w:val="FFFB69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2" w15:restartNumberingAfterBreak="0">
    <w:nsid w:val="FFFB69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3" w15:restartNumberingAfterBreak="0">
    <w:nsid w:val="FFFB698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4" w15:restartNumberingAfterBreak="0">
    <w:nsid w:val="FFFB69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5" w15:restartNumberingAfterBreak="0">
    <w:nsid w:val="FFFB698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6" w15:restartNumberingAfterBreak="0">
    <w:nsid w:val="FFFB69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7" w15:restartNumberingAfterBreak="0">
    <w:nsid w:val="FFFB69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8" w15:restartNumberingAfterBreak="0">
    <w:nsid w:val="FFFB70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9" w15:restartNumberingAfterBreak="0">
    <w:nsid w:val="FFFB70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0" w15:restartNumberingAfterBreak="0">
    <w:nsid w:val="FFFB70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1" w15:restartNumberingAfterBreak="0">
    <w:nsid w:val="FFFB70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2" w15:restartNumberingAfterBreak="0">
    <w:nsid w:val="FFFB70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3" w15:restartNumberingAfterBreak="0">
    <w:nsid w:val="FFFB70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4" w15:restartNumberingAfterBreak="0">
    <w:nsid w:val="FFFB70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5" w15:restartNumberingAfterBreak="0">
    <w:nsid w:val="FFFB70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6" w15:restartNumberingAfterBreak="0">
    <w:nsid w:val="FFFB70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7" w15:restartNumberingAfterBreak="0">
    <w:nsid w:val="FFFB70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8" w15:restartNumberingAfterBreak="0">
    <w:nsid w:val="FFFB70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9" w15:restartNumberingAfterBreak="0">
    <w:nsid w:val="FFFB703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0" w15:restartNumberingAfterBreak="0">
    <w:nsid w:val="FFFB70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1" w15:restartNumberingAfterBreak="0">
    <w:nsid w:val="FFFB70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2" w15:restartNumberingAfterBreak="0">
    <w:nsid w:val="FFFB70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3" w15:restartNumberingAfterBreak="0">
    <w:nsid w:val="FFFB70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4" w15:restartNumberingAfterBreak="0">
    <w:nsid w:val="FFFB70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5" w15:restartNumberingAfterBreak="0">
    <w:nsid w:val="FFFB70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6" w15:restartNumberingAfterBreak="0">
    <w:nsid w:val="FFFB70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7" w15:restartNumberingAfterBreak="0">
    <w:nsid w:val="FFFB70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8" w15:restartNumberingAfterBreak="0">
    <w:nsid w:val="FFFB70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9" w15:restartNumberingAfterBreak="0">
    <w:nsid w:val="FFFB70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00" w15:restartNumberingAfterBreak="0">
    <w:nsid w:val="FFFFFF80"/>
    <w:multiLevelType w:val="singleLevel"/>
    <w:tmpl w:val="F014F376"/>
    <w:lvl w:ilvl="0">
      <w:start w:val="1"/>
      <w:numFmt w:val="bullet"/>
      <w:lvlText w:val=""/>
      <w:lvlJc w:val="left"/>
      <w:pPr>
        <w:tabs>
          <w:tab w:val="num" w:pos="1492"/>
        </w:tabs>
        <w:ind w:left="1492" w:hanging="360"/>
      </w:pPr>
      <w:rPr>
        <w:rFonts w:ascii="Symbol" w:hAnsi="Symbol" w:hint="default"/>
      </w:rPr>
    </w:lvl>
  </w:abstractNum>
  <w:abstractNum w:abstractNumId="401" w15:restartNumberingAfterBreak="0">
    <w:nsid w:val="FFFFFF81"/>
    <w:multiLevelType w:val="singleLevel"/>
    <w:tmpl w:val="CB9EEABC"/>
    <w:lvl w:ilvl="0">
      <w:start w:val="1"/>
      <w:numFmt w:val="bullet"/>
      <w:lvlText w:val=""/>
      <w:lvlJc w:val="left"/>
      <w:pPr>
        <w:tabs>
          <w:tab w:val="num" w:pos="1209"/>
        </w:tabs>
        <w:ind w:left="1209" w:hanging="360"/>
      </w:pPr>
      <w:rPr>
        <w:rFonts w:ascii="Symbol" w:hAnsi="Symbol" w:hint="default"/>
      </w:rPr>
    </w:lvl>
  </w:abstractNum>
  <w:abstractNum w:abstractNumId="402" w15:restartNumberingAfterBreak="0">
    <w:nsid w:val="FFFFFF82"/>
    <w:multiLevelType w:val="singleLevel"/>
    <w:tmpl w:val="1B40EA4C"/>
    <w:lvl w:ilvl="0">
      <w:start w:val="1"/>
      <w:numFmt w:val="bullet"/>
      <w:lvlText w:val=""/>
      <w:lvlJc w:val="left"/>
      <w:pPr>
        <w:tabs>
          <w:tab w:val="num" w:pos="926"/>
        </w:tabs>
        <w:ind w:left="926" w:hanging="360"/>
      </w:pPr>
      <w:rPr>
        <w:rFonts w:ascii="Symbol" w:hAnsi="Symbol" w:hint="default"/>
      </w:rPr>
    </w:lvl>
  </w:abstractNum>
  <w:abstractNum w:abstractNumId="403" w15:restartNumberingAfterBreak="0">
    <w:nsid w:val="FFFFFF83"/>
    <w:multiLevelType w:val="singleLevel"/>
    <w:tmpl w:val="79DC7936"/>
    <w:lvl w:ilvl="0">
      <w:start w:val="1"/>
      <w:numFmt w:val="bullet"/>
      <w:lvlText w:val=""/>
      <w:lvlJc w:val="left"/>
      <w:pPr>
        <w:tabs>
          <w:tab w:val="num" w:pos="643"/>
        </w:tabs>
        <w:ind w:left="643" w:hanging="360"/>
      </w:pPr>
      <w:rPr>
        <w:rFonts w:ascii="Symbol" w:hAnsi="Symbol" w:hint="default"/>
      </w:rPr>
    </w:lvl>
  </w:abstractNum>
  <w:abstractNum w:abstractNumId="404" w15:restartNumberingAfterBreak="0">
    <w:nsid w:val="FFFFFF89"/>
    <w:multiLevelType w:val="singleLevel"/>
    <w:tmpl w:val="B2F02B26"/>
    <w:lvl w:ilvl="0">
      <w:start w:val="1"/>
      <w:numFmt w:val="bullet"/>
      <w:lvlText w:val=""/>
      <w:lvlJc w:val="left"/>
      <w:pPr>
        <w:tabs>
          <w:tab w:val="num" w:pos="360"/>
        </w:tabs>
        <w:ind w:left="360" w:hanging="360"/>
      </w:pPr>
      <w:rPr>
        <w:rFonts w:ascii="Symbol" w:hAnsi="Symbol" w:hint="default"/>
      </w:rPr>
    </w:lvl>
  </w:abstractNum>
  <w:abstractNum w:abstractNumId="405" w15:restartNumberingAfterBreak="0">
    <w:nsid w:val="FFFFFFFB"/>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06" w15:restartNumberingAfterBreak="0">
    <w:nsid w:val="055F6682"/>
    <w:multiLevelType w:val="hybridMultilevel"/>
    <w:tmpl w:val="1E20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15:restartNumberingAfterBreak="0">
    <w:nsid w:val="05FE6029"/>
    <w:multiLevelType w:val="hybridMultilevel"/>
    <w:tmpl w:val="04FC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8" w15:restartNumberingAfterBreak="0">
    <w:nsid w:val="05FE6279"/>
    <w:multiLevelType w:val="hybridMultilevel"/>
    <w:tmpl w:val="04FC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9" w15:restartNumberingAfterBreak="0">
    <w:nsid w:val="071E6681"/>
    <w:multiLevelType w:val="hybridMultilevel"/>
    <w:tmpl w:val="7B2C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07636554"/>
    <w:multiLevelType w:val="hybridMultilevel"/>
    <w:tmpl w:val="0242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1" w15:restartNumberingAfterBreak="0">
    <w:nsid w:val="08F96744"/>
    <w:multiLevelType w:val="hybridMultilevel"/>
    <w:tmpl w:val="ACC4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15:restartNumberingAfterBreak="0">
    <w:nsid w:val="09366820"/>
    <w:multiLevelType w:val="hybridMultilevel"/>
    <w:tmpl w:val="1A2A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3" w15:restartNumberingAfterBreak="0">
    <w:nsid w:val="09856597"/>
    <w:multiLevelType w:val="hybridMultilevel"/>
    <w:tmpl w:val="8CCE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15:restartNumberingAfterBreak="0">
    <w:nsid w:val="0B0D6337"/>
    <w:multiLevelType w:val="hybridMultilevel"/>
    <w:tmpl w:val="463E4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15:restartNumberingAfterBreak="0">
    <w:nsid w:val="0BEA6508"/>
    <w:multiLevelType w:val="hybridMultilevel"/>
    <w:tmpl w:val="99AA7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0CA06930"/>
    <w:multiLevelType w:val="hybridMultilevel"/>
    <w:tmpl w:val="03AE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0CBB6916"/>
    <w:multiLevelType w:val="hybridMultilevel"/>
    <w:tmpl w:val="3B2C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15:restartNumberingAfterBreak="0">
    <w:nsid w:val="116B6031"/>
    <w:multiLevelType w:val="multilevel"/>
    <w:tmpl w:val="EBF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116B6281"/>
    <w:multiLevelType w:val="multilevel"/>
    <w:tmpl w:val="EBF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120A6529"/>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120A6593"/>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15:restartNumberingAfterBreak="0">
    <w:nsid w:val="18F26549"/>
    <w:multiLevelType w:val="hybridMultilevel"/>
    <w:tmpl w:val="7D46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3" w15:restartNumberingAfterBreak="0">
    <w:nsid w:val="1AE86038"/>
    <w:multiLevelType w:val="hybridMultilevel"/>
    <w:tmpl w:val="47F04B28"/>
    <w:lvl w:ilvl="0" w:tplc="6E44B7D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4" w15:restartNumberingAfterBreak="0">
    <w:nsid w:val="1AE86292"/>
    <w:multiLevelType w:val="hybridMultilevel"/>
    <w:tmpl w:val="47F04B28"/>
    <w:lvl w:ilvl="0" w:tplc="6E44B7D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15:restartNumberingAfterBreak="0">
    <w:nsid w:val="1CF56034"/>
    <w:multiLevelType w:val="hybridMultilevel"/>
    <w:tmpl w:val="159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15:restartNumberingAfterBreak="0">
    <w:nsid w:val="1CF56288"/>
    <w:multiLevelType w:val="hybridMultilevel"/>
    <w:tmpl w:val="159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15:restartNumberingAfterBreak="0">
    <w:nsid w:val="1D3777E2"/>
    <w:multiLevelType w:val="multilevel"/>
    <w:tmpl w:val="9F38D9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rPr>
        <w:sz w:val="20"/>
        <w:szCs w:val="2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8" w15:restartNumberingAfterBreak="0">
    <w:nsid w:val="1FDB60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9" w15:restartNumberingAfterBreak="0">
    <w:nsid w:val="1FDB60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0" w15:restartNumberingAfterBreak="0">
    <w:nsid w:val="1FDB60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1" w15:restartNumberingAfterBreak="0">
    <w:nsid w:val="1FDB60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2" w15:restartNumberingAfterBreak="0">
    <w:nsid w:val="1FDB60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3" w15:restartNumberingAfterBreak="0">
    <w:nsid w:val="1FDB60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4" w15:restartNumberingAfterBreak="0">
    <w:nsid w:val="1FDB60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5" w15:restartNumberingAfterBreak="0">
    <w:nsid w:val="1FDB60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6" w15:restartNumberingAfterBreak="0">
    <w:nsid w:val="1FDB60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7" w15:restartNumberingAfterBreak="0">
    <w:nsid w:val="1FDB60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8" w15:restartNumberingAfterBreak="0">
    <w:nsid w:val="1FDB60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9" w15:restartNumberingAfterBreak="0">
    <w:nsid w:val="1FDB60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0" w15:restartNumberingAfterBreak="0">
    <w:nsid w:val="1FDB60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1" w15:restartNumberingAfterBreak="0">
    <w:nsid w:val="1FDB61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2" w15:restartNumberingAfterBreak="0">
    <w:nsid w:val="1FDB61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3" w15:restartNumberingAfterBreak="0">
    <w:nsid w:val="1FDB61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4" w15:restartNumberingAfterBreak="0">
    <w:nsid w:val="1FDB61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5" w15:restartNumberingAfterBreak="0">
    <w:nsid w:val="1FDB61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6" w15:restartNumberingAfterBreak="0">
    <w:nsid w:val="1FDB61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7" w15:restartNumberingAfterBreak="0">
    <w:nsid w:val="1FDB61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8" w15:restartNumberingAfterBreak="0">
    <w:nsid w:val="1FDB61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9" w15:restartNumberingAfterBreak="0">
    <w:nsid w:val="1FDB61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0" w15:restartNumberingAfterBreak="0">
    <w:nsid w:val="1FDB61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1" w15:restartNumberingAfterBreak="0">
    <w:nsid w:val="1FDB61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2" w15:restartNumberingAfterBreak="0">
    <w:nsid w:val="1FDB61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3" w15:restartNumberingAfterBreak="0">
    <w:nsid w:val="1FDB61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4" w15:restartNumberingAfterBreak="0">
    <w:nsid w:val="1FDB61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5" w15:restartNumberingAfterBreak="0">
    <w:nsid w:val="1FDB61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6" w15:restartNumberingAfterBreak="0">
    <w:nsid w:val="1FDB61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7" w15:restartNumberingAfterBreak="0">
    <w:nsid w:val="1FDB61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8" w15:restartNumberingAfterBreak="0">
    <w:nsid w:val="1FDB61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9" w15:restartNumberingAfterBreak="0">
    <w:nsid w:val="1FDB61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0" w15:restartNumberingAfterBreak="0">
    <w:nsid w:val="1FDB61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1" w15:restartNumberingAfterBreak="0">
    <w:nsid w:val="1FDB61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2" w15:restartNumberingAfterBreak="0">
    <w:nsid w:val="1FDB61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3" w15:restartNumberingAfterBreak="0">
    <w:nsid w:val="1FDB61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4" w15:restartNumberingAfterBreak="0">
    <w:nsid w:val="1FDB62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5" w15:restartNumberingAfterBreak="0">
    <w:nsid w:val="1FDB62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6" w15:restartNumberingAfterBreak="0">
    <w:nsid w:val="1FDB62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7" w15:restartNumberingAfterBreak="0">
    <w:nsid w:val="1FDB62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8" w15:restartNumberingAfterBreak="0">
    <w:nsid w:val="1FDB62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9" w15:restartNumberingAfterBreak="0">
    <w:nsid w:val="1FDB62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0" w15:restartNumberingAfterBreak="0">
    <w:nsid w:val="1FDB62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1" w15:restartNumberingAfterBreak="0">
    <w:nsid w:val="1FDB62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2" w15:restartNumberingAfterBreak="0">
    <w:nsid w:val="1FDB62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3" w15:restartNumberingAfterBreak="0">
    <w:nsid w:val="1FDB62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4" w15:restartNumberingAfterBreak="0">
    <w:nsid w:val="1FDB62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5" w15:restartNumberingAfterBreak="0">
    <w:nsid w:val="1FDB62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6" w15:restartNumberingAfterBreak="0">
    <w:nsid w:val="1FDB62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7" w15:restartNumberingAfterBreak="0">
    <w:nsid w:val="1FDB62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8" w15:restartNumberingAfterBreak="0">
    <w:nsid w:val="1FDB62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9" w15:restartNumberingAfterBreak="0">
    <w:nsid w:val="1FDB62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0" w15:restartNumberingAfterBreak="0">
    <w:nsid w:val="1FDB62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1" w15:restartNumberingAfterBreak="0">
    <w:nsid w:val="1FDB62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2" w15:restartNumberingAfterBreak="0">
    <w:nsid w:val="1FDB62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3" w15:restartNumberingAfterBreak="0">
    <w:nsid w:val="1FDB63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4" w15:restartNumberingAfterBreak="0">
    <w:nsid w:val="1FDB63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5" w15:restartNumberingAfterBreak="0">
    <w:nsid w:val="1FDB63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6" w15:restartNumberingAfterBreak="0">
    <w:nsid w:val="1FDB63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7" w15:restartNumberingAfterBreak="0">
    <w:nsid w:val="1FDB63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8" w15:restartNumberingAfterBreak="0">
    <w:nsid w:val="1FDB63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9" w15:restartNumberingAfterBreak="0">
    <w:nsid w:val="1FDB63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0" w15:restartNumberingAfterBreak="0">
    <w:nsid w:val="1FDB63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1" w15:restartNumberingAfterBreak="0">
    <w:nsid w:val="1FDB64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2" w15:restartNumberingAfterBreak="0">
    <w:nsid w:val="1FDB64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3" w15:restartNumberingAfterBreak="0">
    <w:nsid w:val="1FDB64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4" w15:restartNumberingAfterBreak="0">
    <w:nsid w:val="1FDB64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5" w15:restartNumberingAfterBreak="0">
    <w:nsid w:val="1FDB64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6" w15:restartNumberingAfterBreak="0">
    <w:nsid w:val="1FDB64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7" w15:restartNumberingAfterBreak="0">
    <w:nsid w:val="1FDB64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8" w15:restartNumberingAfterBreak="0">
    <w:nsid w:val="1FDB64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9" w15:restartNumberingAfterBreak="0">
    <w:nsid w:val="1FDB64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0" w15:restartNumberingAfterBreak="0">
    <w:nsid w:val="1FDB64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1" w15:restartNumberingAfterBreak="0">
    <w:nsid w:val="1FDB64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2" w15:restartNumberingAfterBreak="0">
    <w:nsid w:val="1FDB64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3" w15:restartNumberingAfterBreak="0">
    <w:nsid w:val="1FDB65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4" w15:restartNumberingAfterBreak="0">
    <w:nsid w:val="1FDB65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5" w15:restartNumberingAfterBreak="0">
    <w:nsid w:val="1FDB65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6" w15:restartNumberingAfterBreak="0">
    <w:nsid w:val="1FDB65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7" w15:restartNumberingAfterBreak="0">
    <w:nsid w:val="1FDB65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8" w15:restartNumberingAfterBreak="0">
    <w:nsid w:val="1FDB65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9" w15:restartNumberingAfterBreak="0">
    <w:nsid w:val="1FDB65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0" w15:restartNumberingAfterBreak="0">
    <w:nsid w:val="1FDB65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1" w15:restartNumberingAfterBreak="0">
    <w:nsid w:val="1FDB65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2" w15:restartNumberingAfterBreak="0">
    <w:nsid w:val="1FDB65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3" w15:restartNumberingAfterBreak="0">
    <w:nsid w:val="1FDB65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4" w15:restartNumberingAfterBreak="0">
    <w:nsid w:val="1FDB65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5" w15:restartNumberingAfterBreak="0">
    <w:nsid w:val="1FDB66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6" w15:restartNumberingAfterBreak="0">
    <w:nsid w:val="1FDB66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7" w15:restartNumberingAfterBreak="0">
    <w:nsid w:val="1FDB66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8" w15:restartNumberingAfterBreak="0">
    <w:nsid w:val="1FDB66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9" w15:restartNumberingAfterBreak="0">
    <w:nsid w:val="1FDB66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0" w15:restartNumberingAfterBreak="0">
    <w:nsid w:val="1FDB66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1" w15:restartNumberingAfterBreak="0">
    <w:nsid w:val="1FDB66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2" w15:restartNumberingAfterBreak="0">
    <w:nsid w:val="1FDB66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3" w15:restartNumberingAfterBreak="0">
    <w:nsid w:val="1FDB66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4" w15:restartNumberingAfterBreak="0">
    <w:nsid w:val="1FDB66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5" w15:restartNumberingAfterBreak="0">
    <w:nsid w:val="1FDB66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6" w15:restartNumberingAfterBreak="0">
    <w:nsid w:val="1FDB66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7" w15:restartNumberingAfterBreak="0">
    <w:nsid w:val="1FDB66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8" w15:restartNumberingAfterBreak="0">
    <w:nsid w:val="1FDB66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9" w15:restartNumberingAfterBreak="0">
    <w:nsid w:val="1FDB66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0" w15:restartNumberingAfterBreak="0">
    <w:nsid w:val="1FDB66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1" w15:restartNumberingAfterBreak="0">
    <w:nsid w:val="1FDB66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2" w15:restartNumberingAfterBreak="0">
    <w:nsid w:val="1FDB66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3" w15:restartNumberingAfterBreak="0">
    <w:nsid w:val="1FDB67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4" w15:restartNumberingAfterBreak="0">
    <w:nsid w:val="1FDB67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5" w15:restartNumberingAfterBreak="0">
    <w:nsid w:val="1FDB67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6" w15:restartNumberingAfterBreak="0">
    <w:nsid w:val="1FDB67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7" w15:restartNumberingAfterBreak="0">
    <w:nsid w:val="1FDB67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8" w15:restartNumberingAfterBreak="0">
    <w:nsid w:val="1FDB67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9" w15:restartNumberingAfterBreak="0">
    <w:nsid w:val="1FDB67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0" w15:restartNumberingAfterBreak="0">
    <w:nsid w:val="1FDB67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1" w15:restartNumberingAfterBreak="0">
    <w:nsid w:val="1FDB67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2" w15:restartNumberingAfterBreak="0">
    <w:nsid w:val="1FDB67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3" w15:restartNumberingAfterBreak="0">
    <w:nsid w:val="1FDB67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4" w15:restartNumberingAfterBreak="0">
    <w:nsid w:val="1FDB67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5" w15:restartNumberingAfterBreak="0">
    <w:nsid w:val="1FDB67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6" w15:restartNumberingAfterBreak="0">
    <w:nsid w:val="1FDB67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7" w15:restartNumberingAfterBreak="0">
    <w:nsid w:val="1FDB67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8" w15:restartNumberingAfterBreak="0">
    <w:nsid w:val="1FDB67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9" w15:restartNumberingAfterBreak="0">
    <w:nsid w:val="1FDB67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0" w15:restartNumberingAfterBreak="0">
    <w:nsid w:val="1FDB67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1" w15:restartNumberingAfterBreak="0">
    <w:nsid w:val="1FDB67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2" w15:restartNumberingAfterBreak="0">
    <w:nsid w:val="1FDB67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3" w15:restartNumberingAfterBreak="0">
    <w:nsid w:val="1FDB67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4" w15:restartNumberingAfterBreak="0">
    <w:nsid w:val="1FDB67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5" w15:restartNumberingAfterBreak="0">
    <w:nsid w:val="1FDB67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6" w15:restartNumberingAfterBreak="0">
    <w:nsid w:val="1FDB68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7" w15:restartNumberingAfterBreak="0">
    <w:nsid w:val="1FDB68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8" w15:restartNumberingAfterBreak="0">
    <w:nsid w:val="1FDB68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9" w15:restartNumberingAfterBreak="0">
    <w:nsid w:val="1FDB68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0" w15:restartNumberingAfterBreak="0">
    <w:nsid w:val="1FDB68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1" w15:restartNumberingAfterBreak="0">
    <w:nsid w:val="1FDB68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2" w15:restartNumberingAfterBreak="0">
    <w:nsid w:val="1FDB683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3" w15:restartNumberingAfterBreak="0">
    <w:nsid w:val="1FDB68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4" w15:restartNumberingAfterBreak="0">
    <w:nsid w:val="1FDB68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5" w15:restartNumberingAfterBreak="0">
    <w:nsid w:val="1FDB68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6" w15:restartNumberingAfterBreak="0">
    <w:nsid w:val="1FDB68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7" w15:restartNumberingAfterBreak="0">
    <w:nsid w:val="1FDB68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8" w15:restartNumberingAfterBreak="0">
    <w:nsid w:val="1FDB68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9" w15:restartNumberingAfterBreak="0">
    <w:nsid w:val="1FDB6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0" w15:restartNumberingAfterBreak="0">
    <w:nsid w:val="1FDB68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1" w15:restartNumberingAfterBreak="0">
    <w:nsid w:val="1FDB68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2" w15:restartNumberingAfterBreak="0">
    <w:nsid w:val="1FDB68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3" w15:restartNumberingAfterBreak="0">
    <w:nsid w:val="1FDB68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4" w15:restartNumberingAfterBreak="0">
    <w:nsid w:val="1FDB68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5" w15:restartNumberingAfterBreak="0">
    <w:nsid w:val="1FDB68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6" w15:restartNumberingAfterBreak="0">
    <w:nsid w:val="1FDB68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7" w15:restartNumberingAfterBreak="0">
    <w:nsid w:val="1FDB68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8" w15:restartNumberingAfterBreak="0">
    <w:nsid w:val="1FDB69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9" w15:restartNumberingAfterBreak="0">
    <w:nsid w:val="1FDB69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0" w15:restartNumberingAfterBreak="0">
    <w:nsid w:val="1FDB69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1" w15:restartNumberingAfterBreak="0">
    <w:nsid w:val="1FDB69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2" w15:restartNumberingAfterBreak="0">
    <w:nsid w:val="1FDB69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3" w15:restartNumberingAfterBreak="0">
    <w:nsid w:val="1FDB69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4" w15:restartNumberingAfterBreak="0">
    <w:nsid w:val="1FDB69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5" w15:restartNumberingAfterBreak="0">
    <w:nsid w:val="1FDB69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6" w15:restartNumberingAfterBreak="0">
    <w:nsid w:val="1FDB69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7" w15:restartNumberingAfterBreak="0">
    <w:nsid w:val="1FDB69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8" w15:restartNumberingAfterBreak="0">
    <w:nsid w:val="1FDB69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9" w15:restartNumberingAfterBreak="0">
    <w:nsid w:val="1FDB69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0" w15:restartNumberingAfterBreak="0">
    <w:nsid w:val="1FDB69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1" w15:restartNumberingAfterBreak="0">
    <w:nsid w:val="1FDB69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2" w15:restartNumberingAfterBreak="0">
    <w:nsid w:val="1FDB69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3" w15:restartNumberingAfterBreak="0">
    <w:nsid w:val="1FDB69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4" w15:restartNumberingAfterBreak="0">
    <w:nsid w:val="1FDB69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5" w15:restartNumberingAfterBreak="0">
    <w:nsid w:val="1FDB69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6" w15:restartNumberingAfterBreak="0">
    <w:nsid w:val="1FDB69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7" w15:restartNumberingAfterBreak="0">
    <w:nsid w:val="1FDB69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8" w15:restartNumberingAfterBreak="0">
    <w:nsid w:val="1FDB69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9" w15:restartNumberingAfterBreak="0">
    <w:nsid w:val="1FDB70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0" w15:restartNumberingAfterBreak="0">
    <w:nsid w:val="1FDB70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1" w15:restartNumberingAfterBreak="0">
    <w:nsid w:val="1FDB70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2" w15:restartNumberingAfterBreak="0">
    <w:nsid w:val="1FDB70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3" w15:restartNumberingAfterBreak="0">
    <w:nsid w:val="1FDB70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4" w15:restartNumberingAfterBreak="0">
    <w:nsid w:val="1FDB70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5" w15:restartNumberingAfterBreak="0">
    <w:nsid w:val="1FDB70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6" w15:restartNumberingAfterBreak="0">
    <w:nsid w:val="1FDB70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7" w15:restartNumberingAfterBreak="0">
    <w:nsid w:val="1FDB70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8" w15:restartNumberingAfterBreak="0">
    <w:nsid w:val="1FDB70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9" w15:restartNumberingAfterBreak="0">
    <w:nsid w:val="1FDB70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0" w15:restartNumberingAfterBreak="0">
    <w:nsid w:val="1FDB70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1" w15:restartNumberingAfterBreak="0">
    <w:nsid w:val="1FDB70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2" w15:restartNumberingAfterBreak="0">
    <w:nsid w:val="1FDB70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3" w15:restartNumberingAfterBreak="0">
    <w:nsid w:val="1FDB70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4" w15:restartNumberingAfterBreak="0">
    <w:nsid w:val="1FDB70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5" w15:restartNumberingAfterBreak="0">
    <w:nsid w:val="1FDB70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6" w15:restartNumberingAfterBreak="0">
    <w:nsid w:val="20BA6751"/>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7" w15:restartNumberingAfterBreak="0">
    <w:nsid w:val="21EA6532"/>
    <w:multiLevelType w:val="hybridMultilevel"/>
    <w:tmpl w:val="961E8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8" w15:restartNumberingAfterBreak="0">
    <w:nsid w:val="21EA6596"/>
    <w:multiLevelType w:val="hybridMultilevel"/>
    <w:tmpl w:val="961E8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9" w15:restartNumberingAfterBreak="0">
    <w:nsid w:val="22A86037"/>
    <w:multiLevelType w:val="hybridMultilevel"/>
    <w:tmpl w:val="8ED611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0" w15:restartNumberingAfterBreak="0">
    <w:nsid w:val="22A86291"/>
    <w:multiLevelType w:val="hybridMultilevel"/>
    <w:tmpl w:val="8ED611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1" w15:restartNumberingAfterBreak="0">
    <w:nsid w:val="24AC6275"/>
    <w:multiLevelType w:val="hybridMultilevel"/>
    <w:tmpl w:val="3176F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2" w15:restartNumberingAfterBreak="0">
    <w:nsid w:val="28F86822"/>
    <w:multiLevelType w:val="hybridMultilevel"/>
    <w:tmpl w:val="A1140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3" w15:restartNumberingAfterBreak="0">
    <w:nsid w:val="2B5E6484"/>
    <w:multiLevelType w:val="hybridMultilevel"/>
    <w:tmpl w:val="E6B8D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4" w15:restartNumberingAfterBreak="0">
    <w:nsid w:val="2C836425"/>
    <w:multiLevelType w:val="hybridMultilevel"/>
    <w:tmpl w:val="8E5C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5" w15:restartNumberingAfterBreak="0">
    <w:nsid w:val="2CB56701"/>
    <w:multiLevelType w:val="multilevel"/>
    <w:tmpl w:val="1EC6E384"/>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rPr>
        <w:rFonts w:ascii="Arial" w:hAnsi="Arial" w:cs="Arial" w:hint="default"/>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rFonts w:ascii="Arial" w:hAnsi="Arial" w:cs="Arial" w:hint="default"/>
        <w:b/>
        <w:i w:val="0"/>
        <w:caps w:val="0"/>
        <w:smallCaps w:val="0"/>
        <w:strike w:val="0"/>
        <w:dstrike w:val="0"/>
        <w:vanish w:val="0"/>
        <w:webHidden w:val="0"/>
        <w:color w:val="auto"/>
        <w:spacing w:val="0"/>
        <w:w w:val="100"/>
        <w:kern w:val="0"/>
        <w:position w:val="0"/>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ascii="Times New Roman" w:hAnsi="Times New Roman" w:cs="Times New Roman"/>
        <w:b w:val="0"/>
        <w:i w:val="0"/>
        <w:caps w:val="0"/>
        <w:smallCaps w:val="0"/>
        <w:strike w:val="0"/>
        <w:dstrike w:val="0"/>
        <w:vanish w:val="0"/>
        <w:webHidden w:val="0"/>
        <w:color w:val="auto"/>
        <w:spacing w:val="0"/>
        <w:w w:val="100"/>
        <w:kern w:val="0"/>
        <w:position w:val="0"/>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26" w15:restartNumberingAfterBreak="0">
    <w:nsid w:val="2D5D6369"/>
    <w:multiLevelType w:val="hybridMultilevel"/>
    <w:tmpl w:val="E03E6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7" w15:restartNumberingAfterBreak="0">
    <w:nsid w:val="320D6307"/>
    <w:multiLevelType w:val="hybridMultilevel"/>
    <w:tmpl w:val="A28AF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28" w15:restartNumberingAfterBreak="0">
    <w:nsid w:val="32A46298"/>
    <w:multiLevelType w:val="hybridMultilevel"/>
    <w:tmpl w:val="E578D8AC"/>
    <w:lvl w:ilvl="0" w:tplc="914CB5A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9" w15:restartNumberingAfterBreak="0">
    <w:nsid w:val="360A6367"/>
    <w:multiLevelType w:val="hybridMultilevel"/>
    <w:tmpl w:val="D4183F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30" w15:restartNumberingAfterBreak="0">
    <w:nsid w:val="362B6928"/>
    <w:multiLevelType w:val="hybridMultilevel"/>
    <w:tmpl w:val="9DE28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1" w15:restartNumberingAfterBreak="0">
    <w:nsid w:val="365D6335"/>
    <w:multiLevelType w:val="hybridMultilevel"/>
    <w:tmpl w:val="55224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2" w15:restartNumberingAfterBreak="0">
    <w:nsid w:val="36B36552"/>
    <w:multiLevelType w:val="hybridMultilevel"/>
    <w:tmpl w:val="C7022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3" w15:restartNumberingAfterBreak="0">
    <w:nsid w:val="383F6756"/>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4" w15:restartNumberingAfterBreak="0">
    <w:nsid w:val="3B8A6033"/>
    <w:multiLevelType w:val="hybridMultilevel"/>
    <w:tmpl w:val="AEF22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5" w15:restartNumberingAfterBreak="0">
    <w:nsid w:val="3B8A6287"/>
    <w:multiLevelType w:val="hybridMultilevel"/>
    <w:tmpl w:val="AEF22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6" w15:restartNumberingAfterBreak="0">
    <w:nsid w:val="3BEA6557"/>
    <w:multiLevelType w:val="hybridMultilevel"/>
    <w:tmpl w:val="0D40B4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7" w15:restartNumberingAfterBreak="0">
    <w:nsid w:val="3F5A6864"/>
    <w:multiLevelType w:val="hybridMultilevel"/>
    <w:tmpl w:val="BAEA3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8" w15:restartNumberingAfterBreak="0">
    <w:nsid w:val="406B6301"/>
    <w:multiLevelType w:val="hybridMultilevel"/>
    <w:tmpl w:val="396A10B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39" w15:restartNumberingAfterBreak="0">
    <w:nsid w:val="41C96591"/>
    <w:multiLevelType w:val="hybridMultilevel"/>
    <w:tmpl w:val="ED02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0" w15:restartNumberingAfterBreak="0">
    <w:nsid w:val="437D6382"/>
    <w:multiLevelType w:val="hybridMultilevel"/>
    <w:tmpl w:val="9C420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1" w15:restartNumberingAfterBreak="0">
    <w:nsid w:val="44FE6306"/>
    <w:multiLevelType w:val="hybridMultilevel"/>
    <w:tmpl w:val="102EF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42" w15:restartNumberingAfterBreak="0">
    <w:nsid w:val="461F6030"/>
    <w:multiLevelType w:val="hybridMultilevel"/>
    <w:tmpl w:val="9626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3" w15:restartNumberingAfterBreak="0">
    <w:nsid w:val="461F6280"/>
    <w:multiLevelType w:val="hybridMultilevel"/>
    <w:tmpl w:val="9626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4" w15:restartNumberingAfterBreak="0">
    <w:nsid w:val="469A6294"/>
    <w:multiLevelType w:val="hybridMultilevel"/>
    <w:tmpl w:val="66A688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45" w15:restartNumberingAfterBreak="0">
    <w:nsid w:val="49436035"/>
    <w:multiLevelType w:val="hybridMultilevel"/>
    <w:tmpl w:val="C9705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6" w15:restartNumberingAfterBreak="0">
    <w:nsid w:val="49436289"/>
    <w:multiLevelType w:val="hybridMultilevel"/>
    <w:tmpl w:val="C9705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7" w15:restartNumberingAfterBreak="0">
    <w:nsid w:val="49BF6028"/>
    <w:multiLevelType w:val="hybridMultilevel"/>
    <w:tmpl w:val="E5E0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8" w15:restartNumberingAfterBreak="0">
    <w:nsid w:val="49BF6278"/>
    <w:multiLevelType w:val="hybridMultilevel"/>
    <w:tmpl w:val="E5E0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9" w15:restartNumberingAfterBreak="0">
    <w:nsid w:val="4A7E6567"/>
    <w:multiLevelType w:val="hybridMultilevel"/>
    <w:tmpl w:val="E7380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0" w15:restartNumberingAfterBreak="0">
    <w:nsid w:val="4BD66487"/>
    <w:multiLevelType w:val="hybridMultilevel"/>
    <w:tmpl w:val="452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1" w15:restartNumberingAfterBreak="0">
    <w:nsid w:val="4D676921"/>
    <w:multiLevelType w:val="hybridMultilevel"/>
    <w:tmpl w:val="13F2A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2" w15:restartNumberingAfterBreak="0">
    <w:nsid w:val="4DCF6273"/>
    <w:multiLevelType w:val="hybridMultilevel"/>
    <w:tmpl w:val="A8D4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3" w15:restartNumberingAfterBreak="0">
    <w:nsid w:val="4E6E6368"/>
    <w:multiLevelType w:val="hybridMultilevel"/>
    <w:tmpl w:val="292E4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4" w15:restartNumberingAfterBreak="0">
    <w:nsid w:val="4E6E6371"/>
    <w:multiLevelType w:val="hybridMultilevel"/>
    <w:tmpl w:val="292E4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5" w15:restartNumberingAfterBreak="0">
    <w:nsid w:val="4EE76334"/>
    <w:multiLevelType w:val="hybridMultilevel"/>
    <w:tmpl w:val="76507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6" w15:restartNumberingAfterBreak="0">
    <w:nsid w:val="4F516302"/>
    <w:multiLevelType w:val="hybridMultilevel"/>
    <w:tmpl w:val="17C41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7" w15:restartNumberingAfterBreak="0">
    <w:nsid w:val="4F986304"/>
    <w:multiLevelType w:val="hybridMultilevel"/>
    <w:tmpl w:val="A6604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8" w15:restartNumberingAfterBreak="0">
    <w:nsid w:val="4FC16338"/>
    <w:multiLevelType w:val="hybridMultilevel"/>
    <w:tmpl w:val="44F025B2"/>
    <w:lvl w:ilvl="0" w:tplc="9904CC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9" w15:restartNumberingAfterBreak="0">
    <w:nsid w:val="50B86373"/>
    <w:multiLevelType w:val="hybridMultilevel"/>
    <w:tmpl w:val="D0061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0" w15:restartNumberingAfterBreak="0">
    <w:nsid w:val="51136361"/>
    <w:multiLevelType w:val="hybridMultilevel"/>
    <w:tmpl w:val="17AEE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1" w15:restartNumberingAfterBreak="0">
    <w:nsid w:val="51236027"/>
    <w:multiLevelType w:val="hybridMultilevel"/>
    <w:tmpl w:val="E03A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2" w15:restartNumberingAfterBreak="0">
    <w:nsid w:val="51236277"/>
    <w:multiLevelType w:val="hybridMultilevel"/>
    <w:tmpl w:val="E03A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3" w15:restartNumberingAfterBreak="0">
    <w:nsid w:val="52FF601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4" w15:restartNumberingAfterBreak="0">
    <w:nsid w:val="52FF601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5" w15:restartNumberingAfterBreak="0">
    <w:nsid w:val="52FF602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6" w15:restartNumberingAfterBreak="0">
    <w:nsid w:val="52FF604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7" w15:restartNumberingAfterBreak="0">
    <w:nsid w:val="52FF604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8" w15:restartNumberingAfterBreak="0">
    <w:nsid w:val="52FF605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9" w15:restartNumberingAfterBreak="0">
    <w:nsid w:val="52FF605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0" w15:restartNumberingAfterBreak="0">
    <w:nsid w:val="52FF605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1" w15:restartNumberingAfterBreak="0">
    <w:nsid w:val="52FF606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2" w15:restartNumberingAfterBreak="0">
    <w:nsid w:val="52FF606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3" w15:restartNumberingAfterBreak="0">
    <w:nsid w:val="52FF607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4" w15:restartNumberingAfterBreak="0">
    <w:nsid w:val="52FF60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5" w15:restartNumberingAfterBreak="0">
    <w:nsid w:val="52FF608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6" w15:restartNumberingAfterBreak="0">
    <w:nsid w:val="52FF610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7" w15:restartNumberingAfterBreak="0">
    <w:nsid w:val="52FF610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8" w15:restartNumberingAfterBreak="0">
    <w:nsid w:val="52FF611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9" w15:restartNumberingAfterBreak="0">
    <w:nsid w:val="52FF611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0" w15:restartNumberingAfterBreak="0">
    <w:nsid w:val="52FF612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1" w15:restartNumberingAfterBreak="0">
    <w:nsid w:val="52FF612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2" w15:restartNumberingAfterBreak="0">
    <w:nsid w:val="52FF612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3" w15:restartNumberingAfterBreak="0">
    <w:nsid w:val="52FF613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4" w15:restartNumberingAfterBreak="0">
    <w:nsid w:val="52FF613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5" w15:restartNumberingAfterBreak="0">
    <w:nsid w:val="52FF614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6" w15:restartNumberingAfterBreak="0">
    <w:nsid w:val="52FF614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7" w15:restartNumberingAfterBreak="0">
    <w:nsid w:val="52FF614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8" w15:restartNumberingAfterBreak="0">
    <w:nsid w:val="52FF615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9" w15:restartNumberingAfterBreak="0">
    <w:nsid w:val="52FF615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0" w15:restartNumberingAfterBreak="0">
    <w:nsid w:val="52FF616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1" w15:restartNumberingAfterBreak="0">
    <w:nsid w:val="52FF616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2" w15:restartNumberingAfterBreak="0">
    <w:nsid w:val="52FF616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3" w15:restartNumberingAfterBreak="0">
    <w:nsid w:val="52FF617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4" w15:restartNumberingAfterBreak="0">
    <w:nsid w:val="52FF618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5" w15:restartNumberingAfterBreak="0">
    <w:nsid w:val="52FF61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6" w15:restartNumberingAfterBreak="0">
    <w:nsid w:val="52FF618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7" w15:restartNumberingAfterBreak="0">
    <w:nsid w:val="52FF619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8" w15:restartNumberingAfterBreak="0">
    <w:nsid w:val="52FF619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9" w15:restartNumberingAfterBreak="0">
    <w:nsid w:val="52FF620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0" w15:restartNumberingAfterBreak="0">
    <w:nsid w:val="52FF620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1" w15:restartNumberingAfterBreak="0">
    <w:nsid w:val="52FF620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2" w15:restartNumberingAfterBreak="0">
    <w:nsid w:val="52FF621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3" w15:restartNumberingAfterBreak="0">
    <w:nsid w:val="52FF621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4" w15:restartNumberingAfterBreak="0">
    <w:nsid w:val="52FF622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5" w15:restartNumberingAfterBreak="0">
    <w:nsid w:val="52FF622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6" w15:restartNumberingAfterBreak="0">
    <w:nsid w:val="52FF622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7" w15:restartNumberingAfterBreak="0">
    <w:nsid w:val="52FF623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8" w15:restartNumberingAfterBreak="0">
    <w:nsid w:val="52FF623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9" w15:restartNumberingAfterBreak="0">
    <w:nsid w:val="52FF624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0" w15:restartNumberingAfterBreak="0">
    <w:nsid w:val="52FF624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1" w15:restartNumberingAfterBreak="0">
    <w:nsid w:val="52FF624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2" w15:restartNumberingAfterBreak="0">
    <w:nsid w:val="52FF625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3" w15:restartNumberingAfterBreak="0">
    <w:nsid w:val="52FF625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4" w15:restartNumberingAfterBreak="0">
    <w:nsid w:val="52FF626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5" w15:restartNumberingAfterBreak="0">
    <w:nsid w:val="52FF626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6" w15:restartNumberingAfterBreak="0">
    <w:nsid w:val="52FF626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7" w15:restartNumberingAfterBreak="0">
    <w:nsid w:val="52FF62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8" w15:restartNumberingAfterBreak="0">
    <w:nsid w:val="52FF631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9" w15:restartNumberingAfterBreak="0">
    <w:nsid w:val="52FF631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0" w15:restartNumberingAfterBreak="0">
    <w:nsid w:val="52FF632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1" w15:restartNumberingAfterBreak="0">
    <w:nsid w:val="52FF632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2" w15:restartNumberingAfterBreak="0">
    <w:nsid w:val="52FF638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3" w15:restartNumberingAfterBreak="0">
    <w:nsid w:val="52FF639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4" w15:restartNumberingAfterBreak="0">
    <w:nsid w:val="52FF639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5" w15:restartNumberingAfterBreak="0">
    <w:nsid w:val="52FF640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6" w15:restartNumberingAfterBreak="0">
    <w:nsid w:val="52FF640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7" w15:restartNumberingAfterBreak="0">
    <w:nsid w:val="52FF644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8" w15:restartNumberingAfterBreak="0">
    <w:nsid w:val="52FF644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9" w15:restartNumberingAfterBreak="0">
    <w:nsid w:val="52FF645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0" w15:restartNumberingAfterBreak="0">
    <w:nsid w:val="52FF646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1" w15:restartNumberingAfterBreak="0">
    <w:nsid w:val="52FF646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2" w15:restartNumberingAfterBreak="0">
    <w:nsid w:val="52FF646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3" w15:restartNumberingAfterBreak="0">
    <w:nsid w:val="52FF647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4" w15:restartNumberingAfterBreak="0">
    <w:nsid w:val="52FF647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5" w15:restartNumberingAfterBreak="0">
    <w:nsid w:val="52FF648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6" w15:restartNumberingAfterBreak="0">
    <w:nsid w:val="52FF648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7" w15:restartNumberingAfterBreak="0">
    <w:nsid w:val="52FF649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8" w15:restartNumberingAfterBreak="0">
    <w:nsid w:val="52FF651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9" w15:restartNumberingAfterBreak="0">
    <w:nsid w:val="52FF652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0" w15:restartNumberingAfterBreak="0">
    <w:nsid w:val="52FF653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1" w15:restartNumberingAfterBreak="0">
    <w:nsid w:val="52FF654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2" w15:restartNumberingAfterBreak="0">
    <w:nsid w:val="52FF655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3" w15:restartNumberingAfterBreak="0">
    <w:nsid w:val="52FF655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4" w15:restartNumberingAfterBreak="0">
    <w:nsid w:val="52FF656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5" w15:restartNumberingAfterBreak="0">
    <w:nsid w:val="52FF656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6" w15:restartNumberingAfterBreak="0">
    <w:nsid w:val="52FF657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7" w15:restartNumberingAfterBreak="0">
    <w:nsid w:val="52FF657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8" w15:restartNumberingAfterBreak="0">
    <w:nsid w:val="52FF658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9" w15:restartNumberingAfterBreak="0">
    <w:nsid w:val="52FF65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0" w15:restartNumberingAfterBreak="0">
    <w:nsid w:val="52FF660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1" w15:restartNumberingAfterBreak="0">
    <w:nsid w:val="52FF660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2" w15:restartNumberingAfterBreak="0">
    <w:nsid w:val="52FF661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3" w15:restartNumberingAfterBreak="0">
    <w:nsid w:val="52FF661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4" w15:restartNumberingAfterBreak="0">
    <w:nsid w:val="52FF662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5" w15:restartNumberingAfterBreak="0">
    <w:nsid w:val="52FF663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6" w15:restartNumberingAfterBreak="0">
    <w:nsid w:val="52FF663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7" w15:restartNumberingAfterBreak="0">
    <w:nsid w:val="52FF664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8" w15:restartNumberingAfterBreak="0">
    <w:nsid w:val="52FF665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9" w15:restartNumberingAfterBreak="0">
    <w:nsid w:val="52FF665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0" w15:restartNumberingAfterBreak="0">
    <w:nsid w:val="52FF666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1" w15:restartNumberingAfterBreak="0">
    <w:nsid w:val="52FF666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2" w15:restartNumberingAfterBreak="0">
    <w:nsid w:val="52FF666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3" w15:restartNumberingAfterBreak="0">
    <w:nsid w:val="52FF667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4" w15:restartNumberingAfterBreak="0">
    <w:nsid w:val="52FF668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5" w15:restartNumberingAfterBreak="0">
    <w:nsid w:val="52FF668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6" w15:restartNumberingAfterBreak="0">
    <w:nsid w:val="52FF669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7" w15:restartNumberingAfterBreak="0">
    <w:nsid w:val="52FF669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8" w15:restartNumberingAfterBreak="0">
    <w:nsid w:val="52FF670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9" w15:restartNumberingAfterBreak="0">
    <w:nsid w:val="52FF670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0" w15:restartNumberingAfterBreak="0">
    <w:nsid w:val="52FF671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1" w15:restartNumberingAfterBreak="0">
    <w:nsid w:val="52FF671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2" w15:restartNumberingAfterBreak="0">
    <w:nsid w:val="52FF672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3" w15:restartNumberingAfterBreak="0">
    <w:nsid w:val="52FF672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4" w15:restartNumberingAfterBreak="0">
    <w:nsid w:val="52FF672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5" w15:restartNumberingAfterBreak="0">
    <w:nsid w:val="52FF673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6" w15:restartNumberingAfterBreak="0">
    <w:nsid w:val="52FF673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7" w15:restartNumberingAfterBreak="0">
    <w:nsid w:val="52FF674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8" w15:restartNumberingAfterBreak="0">
    <w:nsid w:val="52FF674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9" w15:restartNumberingAfterBreak="0">
    <w:nsid w:val="52FF675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0" w15:restartNumberingAfterBreak="0">
    <w:nsid w:val="52FF675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1" w15:restartNumberingAfterBreak="0">
    <w:nsid w:val="52FF676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2" w15:restartNumberingAfterBreak="0">
    <w:nsid w:val="52FF676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3" w15:restartNumberingAfterBreak="0">
    <w:nsid w:val="52FF677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4" w15:restartNumberingAfterBreak="0">
    <w:nsid w:val="52FF677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5" w15:restartNumberingAfterBreak="0">
    <w:nsid w:val="52FF677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6" w15:restartNumberingAfterBreak="0">
    <w:nsid w:val="52FF678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7" w15:restartNumberingAfterBreak="0">
    <w:nsid w:val="52FF678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8" w15:restartNumberingAfterBreak="0">
    <w:nsid w:val="52FF679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9" w15:restartNumberingAfterBreak="0">
    <w:nsid w:val="52FF679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0" w15:restartNumberingAfterBreak="0">
    <w:nsid w:val="52FF679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1" w15:restartNumberingAfterBreak="0">
    <w:nsid w:val="52FF680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2" w15:restartNumberingAfterBreak="0">
    <w:nsid w:val="52FF680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3" w15:restartNumberingAfterBreak="0">
    <w:nsid w:val="52FF681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4" w15:restartNumberingAfterBreak="0">
    <w:nsid w:val="52FF681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5" w15:restartNumberingAfterBreak="0">
    <w:nsid w:val="52FF682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6" w15:restartNumberingAfterBreak="0">
    <w:nsid w:val="52FF682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7" w15:restartNumberingAfterBreak="0">
    <w:nsid w:val="52FF683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8" w15:restartNumberingAfterBreak="0">
    <w:nsid w:val="52FF683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9" w15:restartNumberingAfterBreak="0">
    <w:nsid w:val="52FF683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0" w15:restartNumberingAfterBreak="0">
    <w:nsid w:val="52FF684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1" w15:restartNumberingAfterBreak="0">
    <w:nsid w:val="52FF684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2" w15:restartNumberingAfterBreak="0">
    <w:nsid w:val="52FF685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3" w15:restartNumberingAfterBreak="0">
    <w:nsid w:val="52FF685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4" w15:restartNumberingAfterBreak="0">
    <w:nsid w:val="52FF686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5" w15:restartNumberingAfterBreak="0">
    <w:nsid w:val="52FF686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6" w15:restartNumberingAfterBreak="0">
    <w:nsid w:val="52FF687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7" w15:restartNumberingAfterBreak="0">
    <w:nsid w:val="52FF687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8" w15:restartNumberingAfterBreak="0">
    <w:nsid w:val="52FF688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9" w15:restartNumberingAfterBreak="0">
    <w:nsid w:val="52FF68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0" w15:restartNumberingAfterBreak="0">
    <w:nsid w:val="52FF689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1" w15:restartNumberingAfterBreak="0">
    <w:nsid w:val="52FF689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2" w15:restartNumberingAfterBreak="0">
    <w:nsid w:val="52FF689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3" w15:restartNumberingAfterBreak="0">
    <w:nsid w:val="52FF690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4" w15:restartNumberingAfterBreak="0">
    <w:nsid w:val="52FF691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5" w15:restartNumberingAfterBreak="0">
    <w:nsid w:val="52FF691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6" w15:restartNumberingAfterBreak="0">
    <w:nsid w:val="52FF692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7" w15:restartNumberingAfterBreak="0">
    <w:nsid w:val="52FF692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8" w15:restartNumberingAfterBreak="0">
    <w:nsid w:val="52FF693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9" w15:restartNumberingAfterBreak="0">
    <w:nsid w:val="52FF693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0" w15:restartNumberingAfterBreak="0">
    <w:nsid w:val="52FF694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1" w15:restartNumberingAfterBreak="0">
    <w:nsid w:val="52FF694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2" w15:restartNumberingAfterBreak="0">
    <w:nsid w:val="52FF695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3" w15:restartNumberingAfterBreak="0">
    <w:nsid w:val="52FF695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4" w15:restartNumberingAfterBreak="0">
    <w:nsid w:val="52FF696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5" w15:restartNumberingAfterBreak="0">
    <w:nsid w:val="52FF696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6" w15:restartNumberingAfterBreak="0">
    <w:nsid w:val="52FF697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7" w15:restartNumberingAfterBreak="0">
    <w:nsid w:val="52FF697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8" w15:restartNumberingAfterBreak="0">
    <w:nsid w:val="52FF697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9" w15:restartNumberingAfterBreak="0">
    <w:nsid w:val="52FF698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0" w15:restartNumberingAfterBreak="0">
    <w:nsid w:val="52FF698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1" w15:restartNumberingAfterBreak="0">
    <w:nsid w:val="52FF699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2" w15:restartNumberingAfterBreak="0">
    <w:nsid w:val="52FF699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3" w15:restartNumberingAfterBreak="0">
    <w:nsid w:val="52FF700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4" w15:restartNumberingAfterBreak="0">
    <w:nsid w:val="52FF700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5" w15:restartNumberingAfterBreak="0">
    <w:nsid w:val="52FF700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6" w15:restartNumberingAfterBreak="0">
    <w:nsid w:val="52FF701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7" w15:restartNumberingAfterBreak="0">
    <w:nsid w:val="52FF701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8" w15:restartNumberingAfterBreak="0">
    <w:nsid w:val="52FF702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9" w15:restartNumberingAfterBreak="0">
    <w:nsid w:val="52FF702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0" w15:restartNumberingAfterBreak="0">
    <w:nsid w:val="52FF703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1" w15:restartNumberingAfterBreak="0">
    <w:nsid w:val="52FF703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2" w15:restartNumberingAfterBreak="0">
    <w:nsid w:val="52FF704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3" w15:restartNumberingAfterBreak="0">
    <w:nsid w:val="52FF704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4" w15:restartNumberingAfterBreak="0">
    <w:nsid w:val="52FF704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5" w15:restartNumberingAfterBreak="0">
    <w:nsid w:val="52FF705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6" w15:restartNumberingAfterBreak="0">
    <w:nsid w:val="52FF705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7" w15:restartNumberingAfterBreak="0">
    <w:nsid w:val="52FF706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8" w15:restartNumberingAfterBreak="0">
    <w:nsid w:val="52FF706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9" w15:restartNumberingAfterBreak="0">
    <w:nsid w:val="52FF707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0" w15:restartNumberingAfterBreak="0">
    <w:nsid w:val="52FF707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1" w15:restartNumberingAfterBreak="0">
    <w:nsid w:val="53476271"/>
    <w:multiLevelType w:val="hybridMultilevel"/>
    <w:tmpl w:val="34D2B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2" w15:restartNumberingAfterBreak="0">
    <w:nsid w:val="57606699"/>
    <w:multiLevelType w:val="hybridMultilevel"/>
    <w:tmpl w:val="3CDC40EE"/>
    <w:lvl w:ilvl="0" w:tplc="6888C7A4">
      <w:numFmt w:val="decimal"/>
      <w:lvlText w:val="Table 1.%1 "/>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853" w15:restartNumberingAfterBreak="0">
    <w:nsid w:val="5B416926"/>
    <w:multiLevelType w:val="hybridMultilevel"/>
    <w:tmpl w:val="0FE2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4" w15:restartNumberingAfterBreak="0">
    <w:nsid w:val="5C3F6556"/>
    <w:multiLevelType w:val="hybridMultilevel"/>
    <w:tmpl w:val="6B10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5" w15:restartNumberingAfterBreak="0">
    <w:nsid w:val="60086010"/>
    <w:multiLevelType w:val="hybridMultilevel"/>
    <w:tmpl w:val="DF008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6" w15:restartNumberingAfterBreak="0">
    <w:nsid w:val="60086296"/>
    <w:multiLevelType w:val="hybridMultilevel"/>
    <w:tmpl w:val="66A6885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857" w15:restartNumberingAfterBreak="0">
    <w:nsid w:val="60136638"/>
    <w:multiLevelType w:val="hybridMultilevel"/>
    <w:tmpl w:val="8052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8" w15:restartNumberingAfterBreak="0">
    <w:nsid w:val="60136644"/>
    <w:multiLevelType w:val="hybridMultilevel"/>
    <w:tmpl w:val="8052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9" w15:restartNumberingAfterBreak="0">
    <w:nsid w:val="60136650"/>
    <w:multiLevelType w:val="hybridMultilevel"/>
    <w:tmpl w:val="8052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0" w15:restartNumberingAfterBreak="0">
    <w:nsid w:val="60166636"/>
    <w:multiLevelType w:val="hybridMultilevel"/>
    <w:tmpl w:val="80002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1" w15:restartNumberingAfterBreak="0">
    <w:nsid w:val="60166642"/>
    <w:multiLevelType w:val="hybridMultilevel"/>
    <w:tmpl w:val="80002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2" w15:restartNumberingAfterBreak="0">
    <w:nsid w:val="60166648"/>
    <w:multiLevelType w:val="hybridMultilevel"/>
    <w:tmpl w:val="80002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3" w15:restartNumberingAfterBreak="0">
    <w:nsid w:val="60236749"/>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4" w15:restartNumberingAfterBreak="0">
    <w:nsid w:val="60236867"/>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5" w15:restartNumberingAfterBreak="0">
    <w:nsid w:val="60246562"/>
    <w:multiLevelType w:val="hybridMultilevel"/>
    <w:tmpl w:val="0D40B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6" w15:restartNumberingAfterBreak="0">
    <w:nsid w:val="60336970"/>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7" w15:restartNumberingAfterBreak="0">
    <w:nsid w:val="60367014"/>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8" w15:restartNumberingAfterBreak="0">
    <w:nsid w:val="60367058"/>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9" w15:restartNumberingAfterBreak="0">
    <w:nsid w:val="60476528"/>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70" w15:restartNumberingAfterBreak="0">
    <w:nsid w:val="60476592"/>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71" w15:restartNumberingAfterBreak="0">
    <w:nsid w:val="60486531"/>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72" w15:restartNumberingAfterBreak="0">
    <w:nsid w:val="60486595"/>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73" w15:restartNumberingAfterBreak="0">
    <w:nsid w:val="60496533"/>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4" w15:restartNumberingAfterBreak="0">
    <w:nsid w:val="6049659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5" w15:restartNumberingAfterBreak="0">
    <w:nsid w:val="60596757"/>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6" w15:restartNumberingAfterBreak="0">
    <w:nsid w:val="64B86507"/>
    <w:multiLevelType w:val="hybridMultilevel"/>
    <w:tmpl w:val="F70628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7" w15:restartNumberingAfterBreak="0">
    <w:nsid w:val="65E46036"/>
    <w:multiLevelType w:val="hybridMultilevel"/>
    <w:tmpl w:val="608E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8" w15:restartNumberingAfterBreak="0">
    <w:nsid w:val="65E46290"/>
    <w:multiLevelType w:val="hybridMultilevel"/>
    <w:tmpl w:val="608E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9" w15:restartNumberingAfterBreak="0">
    <w:nsid w:val="66D26517"/>
    <w:multiLevelType w:val="hybridMultilevel"/>
    <w:tmpl w:val="78EC7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0" w15:restartNumberingAfterBreak="0">
    <w:nsid w:val="67396485"/>
    <w:multiLevelType w:val="hybridMultilevel"/>
    <w:tmpl w:val="EFF42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1" w15:restartNumberingAfterBreak="0">
    <w:nsid w:val="683C6427"/>
    <w:multiLevelType w:val="hybridMultilevel"/>
    <w:tmpl w:val="2ED8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2" w15:restartNumberingAfterBreak="0">
    <w:nsid w:val="68856931"/>
    <w:multiLevelType w:val="hybridMultilevel"/>
    <w:tmpl w:val="04D6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3" w15:restartNumberingAfterBreak="0">
    <w:nsid w:val="69B76423"/>
    <w:multiLevelType w:val="hybridMultilevel"/>
    <w:tmpl w:val="E3DA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4" w15:restartNumberingAfterBreak="0">
    <w:nsid w:val="6CFC601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5" w15:restartNumberingAfterBreak="0">
    <w:nsid w:val="6CFC601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6" w15:restartNumberingAfterBreak="0">
    <w:nsid w:val="6CFC602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7" w15:restartNumberingAfterBreak="0">
    <w:nsid w:val="6CFC604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8" w15:restartNumberingAfterBreak="0">
    <w:nsid w:val="6CFC604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9" w15:restartNumberingAfterBreak="0">
    <w:nsid w:val="6CFC604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0" w15:restartNumberingAfterBreak="0">
    <w:nsid w:val="6CFC605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1" w15:restartNumberingAfterBreak="0">
    <w:nsid w:val="6CFC605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2" w15:restartNumberingAfterBreak="0">
    <w:nsid w:val="6CFC606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3" w15:restartNumberingAfterBreak="0">
    <w:nsid w:val="6CFC606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4" w15:restartNumberingAfterBreak="0">
    <w:nsid w:val="6CFC606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5" w15:restartNumberingAfterBreak="0">
    <w:nsid w:val="6CFC60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6" w15:restartNumberingAfterBreak="0">
    <w:nsid w:val="6CFC608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7" w15:restartNumberingAfterBreak="0">
    <w:nsid w:val="6CFC610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8" w15:restartNumberingAfterBreak="0">
    <w:nsid w:val="6CFC610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9" w15:restartNumberingAfterBreak="0">
    <w:nsid w:val="6CFC611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0" w15:restartNumberingAfterBreak="0">
    <w:nsid w:val="6CFC611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1" w15:restartNumberingAfterBreak="0">
    <w:nsid w:val="6CFC611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2" w15:restartNumberingAfterBreak="0">
    <w:nsid w:val="6CFC612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3" w15:restartNumberingAfterBreak="0">
    <w:nsid w:val="6CFC612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4" w15:restartNumberingAfterBreak="0">
    <w:nsid w:val="6CFC613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5" w15:restartNumberingAfterBreak="0">
    <w:nsid w:val="6CFC613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6" w15:restartNumberingAfterBreak="0">
    <w:nsid w:val="6CFC613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7" w15:restartNumberingAfterBreak="0">
    <w:nsid w:val="6CFC614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8" w15:restartNumberingAfterBreak="0">
    <w:nsid w:val="6CFC61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9" w15:restartNumberingAfterBreak="0">
    <w:nsid w:val="6CFC615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0" w15:restartNumberingAfterBreak="0">
    <w:nsid w:val="6CFC615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1" w15:restartNumberingAfterBreak="0">
    <w:nsid w:val="6CFC615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2" w15:restartNumberingAfterBreak="0">
    <w:nsid w:val="6CFC616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3" w15:restartNumberingAfterBreak="0">
    <w:nsid w:val="6CFC616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4" w15:restartNumberingAfterBreak="0">
    <w:nsid w:val="6CFC617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5" w15:restartNumberingAfterBreak="0">
    <w:nsid w:val="6CFC617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6" w15:restartNumberingAfterBreak="0">
    <w:nsid w:val="6CFC61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7" w15:restartNumberingAfterBreak="0">
    <w:nsid w:val="6CFC618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8" w15:restartNumberingAfterBreak="0">
    <w:nsid w:val="6CFC619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9" w15:restartNumberingAfterBreak="0">
    <w:nsid w:val="6CFC619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0" w15:restartNumberingAfterBreak="0">
    <w:nsid w:val="6CFC619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1" w15:restartNumberingAfterBreak="0">
    <w:nsid w:val="6CFC620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2" w15:restartNumberingAfterBreak="0">
    <w:nsid w:val="6CFC620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3" w15:restartNumberingAfterBreak="0">
    <w:nsid w:val="6CFC621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4" w15:restartNumberingAfterBreak="0">
    <w:nsid w:val="6CFC621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5" w15:restartNumberingAfterBreak="0">
    <w:nsid w:val="6CFC621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6" w15:restartNumberingAfterBreak="0">
    <w:nsid w:val="6CFC622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7" w15:restartNumberingAfterBreak="0">
    <w:nsid w:val="6CFC622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8" w15:restartNumberingAfterBreak="0">
    <w:nsid w:val="6CFC623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9" w15:restartNumberingAfterBreak="0">
    <w:nsid w:val="6CFC623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0" w15:restartNumberingAfterBreak="0">
    <w:nsid w:val="6CFC623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1" w15:restartNumberingAfterBreak="0">
    <w:nsid w:val="6CFC624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2" w15:restartNumberingAfterBreak="0">
    <w:nsid w:val="6CFC62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3" w15:restartNumberingAfterBreak="0">
    <w:nsid w:val="6CFC625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4" w15:restartNumberingAfterBreak="0">
    <w:nsid w:val="6CFC625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5" w15:restartNumberingAfterBreak="0">
    <w:nsid w:val="6CFC625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6" w15:restartNumberingAfterBreak="0">
    <w:nsid w:val="6CFC626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7" w15:restartNumberingAfterBreak="0">
    <w:nsid w:val="6CFC626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8" w15:restartNumberingAfterBreak="0">
    <w:nsid w:val="6CFC62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9" w15:restartNumberingAfterBreak="0">
    <w:nsid w:val="6CFC631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0" w15:restartNumberingAfterBreak="0">
    <w:nsid w:val="6CFC631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1" w15:restartNumberingAfterBreak="0">
    <w:nsid w:val="6CFC632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2" w15:restartNumberingAfterBreak="0">
    <w:nsid w:val="6CFC632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3" w15:restartNumberingAfterBreak="0">
    <w:nsid w:val="6CFC638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4" w15:restartNumberingAfterBreak="0">
    <w:nsid w:val="6CFC638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5" w15:restartNumberingAfterBreak="0">
    <w:nsid w:val="6CFC639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6" w15:restartNumberingAfterBreak="0">
    <w:nsid w:val="6CFC639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7" w15:restartNumberingAfterBreak="0">
    <w:nsid w:val="6CFC640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8" w15:restartNumberingAfterBreak="0">
    <w:nsid w:val="6CFC644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9" w15:restartNumberingAfterBreak="0">
    <w:nsid w:val="6CFC644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0" w15:restartNumberingAfterBreak="0">
    <w:nsid w:val="6CFC645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1" w15:restartNumberingAfterBreak="0">
    <w:nsid w:val="6CFC645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2" w15:restartNumberingAfterBreak="0">
    <w:nsid w:val="6CFC646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3" w15:restartNumberingAfterBreak="0">
    <w:nsid w:val="6CFC646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4" w15:restartNumberingAfterBreak="0">
    <w:nsid w:val="6CFC647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5" w15:restartNumberingAfterBreak="0">
    <w:nsid w:val="6CFC647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6" w15:restartNumberingAfterBreak="0">
    <w:nsid w:val="6CFC647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7" w15:restartNumberingAfterBreak="0">
    <w:nsid w:val="6CFC64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8" w15:restartNumberingAfterBreak="0">
    <w:nsid w:val="6CFC649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9" w15:restartNumberingAfterBreak="0">
    <w:nsid w:val="6CFC651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0" w15:restartNumberingAfterBreak="0">
    <w:nsid w:val="6CFC652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1" w15:restartNumberingAfterBreak="0">
    <w:nsid w:val="6CFC653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2" w15:restartNumberingAfterBreak="0">
    <w:nsid w:val="6CFC654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3" w15:restartNumberingAfterBreak="0">
    <w:nsid w:val="6CFC65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4" w15:restartNumberingAfterBreak="0">
    <w:nsid w:val="6CFC655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5" w15:restartNumberingAfterBreak="0">
    <w:nsid w:val="6CFC656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6" w15:restartNumberingAfterBreak="0">
    <w:nsid w:val="6CFC656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7" w15:restartNumberingAfterBreak="0">
    <w:nsid w:val="6CFC657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8" w15:restartNumberingAfterBreak="0">
    <w:nsid w:val="6CFC657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9" w15:restartNumberingAfterBreak="0">
    <w:nsid w:val="6CFC657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0" w15:restartNumberingAfterBreak="0">
    <w:nsid w:val="6CFC65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1" w15:restartNumberingAfterBreak="0">
    <w:nsid w:val="6CFC660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2" w15:restartNumberingAfterBreak="0">
    <w:nsid w:val="6CFC660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3" w15:restartNumberingAfterBreak="0">
    <w:nsid w:val="6CFC660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4" w15:restartNumberingAfterBreak="0">
    <w:nsid w:val="6CFC661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5" w15:restartNumberingAfterBreak="0">
    <w:nsid w:val="6CFC661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6" w15:restartNumberingAfterBreak="0">
    <w:nsid w:val="6CFC663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7" w15:restartNumberingAfterBreak="0">
    <w:nsid w:val="6CFC663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8" w15:restartNumberingAfterBreak="0">
    <w:nsid w:val="6CFC664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9" w15:restartNumberingAfterBreak="0">
    <w:nsid w:val="6CFC66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0" w15:restartNumberingAfterBreak="0">
    <w:nsid w:val="6CFC665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1" w15:restartNumberingAfterBreak="0">
    <w:nsid w:val="6CFC665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2" w15:restartNumberingAfterBreak="0">
    <w:nsid w:val="6CFC666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3" w15:restartNumberingAfterBreak="0">
    <w:nsid w:val="6CFC666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4" w15:restartNumberingAfterBreak="0">
    <w:nsid w:val="6CFC667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5" w15:restartNumberingAfterBreak="0">
    <w:nsid w:val="6CFC667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6" w15:restartNumberingAfterBreak="0">
    <w:nsid w:val="6CFC668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7" w15:restartNumberingAfterBreak="0">
    <w:nsid w:val="6CFC668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8" w15:restartNumberingAfterBreak="0">
    <w:nsid w:val="6CFC669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9" w15:restartNumberingAfterBreak="0">
    <w:nsid w:val="6CFC669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15:restartNumberingAfterBreak="0">
    <w:nsid w:val="6CFC670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1" w15:restartNumberingAfterBreak="0">
    <w:nsid w:val="6CFC670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2" w15:restartNumberingAfterBreak="0">
    <w:nsid w:val="6CFC671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3" w15:restartNumberingAfterBreak="0">
    <w:nsid w:val="6CFC671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4" w15:restartNumberingAfterBreak="0">
    <w:nsid w:val="6CFC672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5" w15:restartNumberingAfterBreak="0">
    <w:nsid w:val="6CFC672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6" w15:restartNumberingAfterBreak="0">
    <w:nsid w:val="6CFC673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7" w15:restartNumberingAfterBreak="0">
    <w:nsid w:val="6CFC673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8" w15:restartNumberingAfterBreak="0">
    <w:nsid w:val="6CFC673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9" w15:restartNumberingAfterBreak="0">
    <w:nsid w:val="6CFC674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0" w15:restartNumberingAfterBreak="0">
    <w:nsid w:val="6CFC674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1" w15:restartNumberingAfterBreak="0">
    <w:nsid w:val="6CFC675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2" w15:restartNumberingAfterBreak="0">
    <w:nsid w:val="6CFC676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3" w15:restartNumberingAfterBreak="0">
    <w:nsid w:val="6CFC676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4" w15:restartNumberingAfterBreak="0">
    <w:nsid w:val="6CFC676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5" w15:restartNumberingAfterBreak="0">
    <w:nsid w:val="6CFC677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6" w15:restartNumberingAfterBreak="0">
    <w:nsid w:val="6CFC677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7" w15:restartNumberingAfterBreak="0">
    <w:nsid w:val="6CFC678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8" w15:restartNumberingAfterBreak="0">
    <w:nsid w:val="6CFC678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9" w15:restartNumberingAfterBreak="0">
    <w:nsid w:val="6CFC678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0" w15:restartNumberingAfterBreak="0">
    <w:nsid w:val="6CFC679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1" w15:restartNumberingAfterBreak="0">
    <w:nsid w:val="6CFC679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2" w15:restartNumberingAfterBreak="0">
    <w:nsid w:val="6CFC680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3" w15:restartNumberingAfterBreak="0">
    <w:nsid w:val="6CFC680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4" w15:restartNumberingAfterBreak="0">
    <w:nsid w:val="6CFC680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5" w15:restartNumberingAfterBreak="0">
    <w:nsid w:val="6CFC681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6" w15:restartNumberingAfterBreak="0">
    <w:nsid w:val="6CFC681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7" w15:restartNumberingAfterBreak="0">
    <w:nsid w:val="6CFC682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8" w15:restartNumberingAfterBreak="0">
    <w:nsid w:val="6CFC682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9" w15:restartNumberingAfterBreak="0">
    <w:nsid w:val="6CFC683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0" w15:restartNumberingAfterBreak="0">
    <w:nsid w:val="6CFC683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1" w15:restartNumberingAfterBreak="0">
    <w:nsid w:val="6CFC684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2" w15:restartNumberingAfterBreak="0">
    <w:nsid w:val="6CFC684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3" w15:restartNumberingAfterBreak="0">
    <w:nsid w:val="6CFC685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4" w15:restartNumberingAfterBreak="0">
    <w:nsid w:val="6CFC685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5" w15:restartNumberingAfterBreak="0">
    <w:nsid w:val="6CFC686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6" w15:restartNumberingAfterBreak="0">
    <w:nsid w:val="6CFC686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7" w15:restartNumberingAfterBreak="0">
    <w:nsid w:val="6CFC687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8" w15:restartNumberingAfterBreak="0">
    <w:nsid w:val="6CFC687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9" w15:restartNumberingAfterBreak="0">
    <w:nsid w:val="6CFC687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0" w15:restartNumberingAfterBreak="0">
    <w:nsid w:val="6CFC68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1" w15:restartNumberingAfterBreak="0">
    <w:nsid w:val="6CFC688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2" w15:restartNumberingAfterBreak="0">
    <w:nsid w:val="6CFC689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3" w15:restartNumberingAfterBreak="0">
    <w:nsid w:val="6CFC689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4" w15:restartNumberingAfterBreak="0">
    <w:nsid w:val="6CFC690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5" w15:restartNumberingAfterBreak="0">
    <w:nsid w:val="6CFC691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6" w15:restartNumberingAfterBreak="0">
    <w:nsid w:val="6CFC691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7" w15:restartNumberingAfterBreak="0">
    <w:nsid w:val="6CFC692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8" w15:restartNumberingAfterBreak="0">
    <w:nsid w:val="6CFC692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9" w15:restartNumberingAfterBreak="0">
    <w:nsid w:val="6CFC693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0" w15:restartNumberingAfterBreak="0">
    <w:nsid w:val="6CFC693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1" w15:restartNumberingAfterBreak="0">
    <w:nsid w:val="6CFC694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2" w15:restartNumberingAfterBreak="0">
    <w:nsid w:val="6CFC694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3" w15:restartNumberingAfterBreak="0">
    <w:nsid w:val="6CFC695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4" w15:restartNumberingAfterBreak="0">
    <w:nsid w:val="6CFC695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5" w15:restartNumberingAfterBreak="0">
    <w:nsid w:val="6CFC695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6" w15:restartNumberingAfterBreak="0">
    <w:nsid w:val="6CFC696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7" w15:restartNumberingAfterBreak="0">
    <w:nsid w:val="6CFC696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8" w15:restartNumberingAfterBreak="0">
    <w:nsid w:val="6CFC697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9" w15:restartNumberingAfterBreak="0">
    <w:nsid w:val="6CFC697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0" w15:restartNumberingAfterBreak="0">
    <w:nsid w:val="6CFC698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1" w15:restartNumberingAfterBreak="0">
    <w:nsid w:val="6CFC698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2" w15:restartNumberingAfterBreak="0">
    <w:nsid w:val="6CFC699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3" w15:restartNumberingAfterBreak="0">
    <w:nsid w:val="6CFC699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4" w15:restartNumberingAfterBreak="0">
    <w:nsid w:val="6CFC699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5" w15:restartNumberingAfterBreak="0">
    <w:nsid w:val="6CFC700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6" w15:restartNumberingAfterBreak="0">
    <w:nsid w:val="6CFC700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7" w15:restartNumberingAfterBreak="0">
    <w:nsid w:val="6CFC701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8" w15:restartNumberingAfterBreak="0">
    <w:nsid w:val="6CFC701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9" w15:restartNumberingAfterBreak="0">
    <w:nsid w:val="6CFC702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0" w15:restartNumberingAfterBreak="0">
    <w:nsid w:val="6CFC702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1" w15:restartNumberingAfterBreak="0">
    <w:nsid w:val="6CFC703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2" w15:restartNumberingAfterBreak="0">
    <w:nsid w:val="6CFC703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3" w15:restartNumberingAfterBreak="0">
    <w:nsid w:val="6CFC703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4" w15:restartNumberingAfterBreak="0">
    <w:nsid w:val="6CFC704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5" w15:restartNumberingAfterBreak="0">
    <w:nsid w:val="6CFC704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6" w15:restartNumberingAfterBreak="0">
    <w:nsid w:val="6CFC705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7" w15:restartNumberingAfterBreak="0">
    <w:nsid w:val="6CFC705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8" w15:restartNumberingAfterBreak="0">
    <w:nsid w:val="6CFC706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9" w15:restartNumberingAfterBreak="0">
    <w:nsid w:val="6CFC706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0" w15:restartNumberingAfterBreak="0">
    <w:nsid w:val="6CFC706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1" w15:restartNumberingAfterBreak="0">
    <w:nsid w:val="6CFC707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2" w15:restartNumberingAfterBreak="0">
    <w:nsid w:val="70756430"/>
    <w:multiLevelType w:val="hybridMultilevel"/>
    <w:tmpl w:val="1B68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3" w15:restartNumberingAfterBreak="0">
    <w:nsid w:val="74026274"/>
    <w:multiLevelType w:val="hybridMultilevel"/>
    <w:tmpl w:val="96A47D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74" w15:restartNumberingAfterBreak="0">
    <w:nsid w:val="74DA6862"/>
    <w:multiLevelType w:val="hybridMultilevel"/>
    <w:tmpl w:val="BAEA3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75" w15:restartNumberingAfterBreak="0">
    <w:nsid w:val="76856303"/>
    <w:multiLevelType w:val="hybridMultilevel"/>
    <w:tmpl w:val="4E84813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6" w15:restartNumberingAfterBreak="0">
    <w:nsid w:val="77406509"/>
    <w:multiLevelType w:val="hybridMultilevel"/>
    <w:tmpl w:val="5394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7"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78" w15:restartNumberingAfterBreak="0">
    <w:nsid w:val="7BC56530"/>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9" w15:restartNumberingAfterBreak="0">
    <w:nsid w:val="7BC56594"/>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0" w15:restartNumberingAfterBreak="0">
    <w:nsid w:val="7DA46491"/>
    <w:multiLevelType w:val="hybridMultilevel"/>
    <w:tmpl w:val="8E10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1" w15:restartNumberingAfterBreak="0">
    <w:nsid w:val="7E036432"/>
    <w:multiLevelType w:val="hybridMultilevel"/>
    <w:tmpl w:val="FA86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2" w15:restartNumberingAfterBreak="0">
    <w:nsid w:val="7E736336"/>
    <w:multiLevelType w:val="hybridMultilevel"/>
    <w:tmpl w:val="55224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5"/>
  </w:num>
  <w:num w:numId="2">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04"/>
  </w:num>
  <w:num w:numId="12">
    <w:abstractNumId w:val="404"/>
  </w:num>
  <w:num w:numId="13">
    <w:abstractNumId w:val="403"/>
  </w:num>
  <w:num w:numId="14">
    <w:abstractNumId w:val="403"/>
  </w:num>
  <w:num w:numId="15">
    <w:abstractNumId w:val="402"/>
  </w:num>
  <w:num w:numId="16">
    <w:abstractNumId w:val="402"/>
  </w:num>
  <w:num w:numId="17">
    <w:abstractNumId w:val="401"/>
  </w:num>
  <w:num w:numId="18">
    <w:abstractNumId w:val="401"/>
  </w:num>
  <w:num w:numId="19">
    <w:abstractNumId w:val="400"/>
  </w:num>
  <w:num w:numId="20">
    <w:abstractNumId w:val="400"/>
  </w:num>
  <w:num w:numId="21">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4"/>
  </w:num>
  <w:num w:numId="31">
    <w:abstractNumId w:val="403"/>
  </w:num>
  <w:num w:numId="32">
    <w:abstractNumId w:val="402"/>
  </w:num>
  <w:num w:numId="33">
    <w:abstractNumId w:val="401"/>
  </w:num>
  <w:num w:numId="34">
    <w:abstractNumId w:val="400"/>
  </w:num>
  <w:num w:numId="35">
    <w:abstractNumId w:val="5"/>
  </w:num>
  <w:num w:numId="36">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4"/>
  </w:num>
  <w:num w:numId="47">
    <w:abstractNumId w:val="3"/>
  </w:num>
  <w:num w:numId="48">
    <w:abstractNumId w:val="3"/>
  </w:num>
  <w:num w:numId="49">
    <w:abstractNumId w:val="2"/>
  </w:num>
  <w:num w:numId="50">
    <w:abstractNumId w:val="2"/>
  </w:num>
  <w:num w:numId="51">
    <w:abstractNumId w:val="1"/>
  </w:num>
  <w:num w:numId="52">
    <w:abstractNumId w:val="1"/>
  </w:num>
  <w:num w:numId="53">
    <w:abstractNumId w:val="0"/>
  </w:num>
  <w:num w:numId="54">
    <w:abstractNumId w:val="0"/>
  </w:num>
  <w:num w:numId="55">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0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num>
  <w:num w:numId="65">
    <w:abstractNumId w:val="3"/>
  </w:num>
  <w:num w:numId="66">
    <w:abstractNumId w:val="2"/>
  </w:num>
  <w:num w:numId="67">
    <w:abstractNumId w:val="1"/>
  </w:num>
  <w:num w:numId="68">
    <w:abstractNumId w:val="0"/>
  </w:num>
  <w:num w:numId="69">
    <w:abstractNumId w:val="6"/>
  </w:num>
  <w:num w:numId="70">
    <w:abstractNumId w:val="7"/>
  </w:num>
  <w:num w:numId="71">
    <w:abstractNumId w:val="8"/>
  </w:num>
  <w:num w:numId="72">
    <w:abstractNumId w:val="855"/>
  </w:num>
  <w:num w:numId="73">
    <w:abstractNumId w:val="386"/>
  </w:num>
  <w:num w:numId="74">
    <w:abstractNumId w:val="10"/>
  </w:num>
  <w:num w:numId="75">
    <w:abstractNumId w:val="884"/>
  </w:num>
  <w:num w:numId="76">
    <w:abstractNumId w:val="719"/>
  </w:num>
  <w:num w:numId="77">
    <w:abstractNumId w:val="484"/>
  </w:num>
  <w:num w:numId="78">
    <w:abstractNumId w:val="11"/>
  </w:num>
  <w:num w:numId="79">
    <w:abstractNumId w:val="885"/>
  </w:num>
  <w:num w:numId="80">
    <w:abstractNumId w:val="664"/>
  </w:num>
  <w:num w:numId="81">
    <w:abstractNumId w:val="429"/>
  </w:num>
  <w:num w:numId="82">
    <w:abstractNumId w:val="12"/>
  </w:num>
  <w:num w:numId="83">
    <w:abstractNumId w:val="886"/>
  </w:num>
  <w:num w:numId="84">
    <w:abstractNumId w:val="665"/>
  </w:num>
  <w:num w:numId="85">
    <w:abstractNumId w:val="430"/>
  </w:num>
  <w:num w:numId="86">
    <w:abstractNumId w:val="13"/>
  </w:num>
  <w:num w:numId="87">
    <w:abstractNumId w:val="216"/>
  </w:num>
  <w:num w:numId="88">
    <w:abstractNumId w:val="15"/>
  </w:num>
  <w:num w:numId="89">
    <w:abstractNumId w:val="643"/>
  </w:num>
  <w:num w:numId="90">
    <w:abstractNumId w:val="661"/>
  </w:num>
  <w:num w:numId="91">
    <w:abstractNumId w:val="648"/>
  </w:num>
  <w:num w:numId="92">
    <w:abstractNumId w:val="408"/>
  </w:num>
  <w:num w:numId="93">
    <w:abstractNumId w:val="418"/>
    <w:lvlOverride w:ilvl="0">
      <w:lvl w:ilvl="0">
        <w:numFmt w:val="decimal"/>
        <w:lvlText w:val="%1."/>
        <w:lvlJc w:val="left"/>
      </w:lvl>
    </w:lvlOverride>
  </w:num>
  <w:num w:numId="94">
    <w:abstractNumId w:val="16"/>
  </w:num>
  <w:num w:numId="95">
    <w:abstractNumId w:val="877"/>
  </w:num>
  <w:num w:numId="96">
    <w:abstractNumId w:val="619"/>
  </w:num>
  <w:num w:numId="97">
    <w:abstractNumId w:val="646"/>
  </w:num>
  <w:num w:numId="98">
    <w:abstractNumId w:val="423"/>
  </w:num>
  <w:num w:numId="99">
    <w:abstractNumId w:val="634"/>
  </w:num>
  <w:num w:numId="100">
    <w:abstractNumId w:val="426"/>
  </w:num>
  <w:num w:numId="101">
    <w:abstractNumId w:val="17"/>
  </w:num>
  <w:num w:numId="102">
    <w:abstractNumId w:val="938"/>
  </w:num>
  <w:num w:numId="103">
    <w:abstractNumId w:val="666"/>
  </w:num>
  <w:num w:numId="104">
    <w:abstractNumId w:val="482"/>
  </w:num>
  <w:num w:numId="105">
    <w:abstractNumId w:val="18"/>
  </w:num>
  <w:num w:numId="106">
    <w:abstractNumId w:val="943"/>
  </w:num>
  <w:num w:numId="107">
    <w:abstractNumId w:val="667"/>
  </w:num>
  <w:num w:numId="108">
    <w:abstractNumId w:val="432"/>
  </w:num>
  <w:num w:numId="109">
    <w:abstractNumId w:val="19"/>
  </w:num>
  <w:num w:numId="110">
    <w:abstractNumId w:val="944"/>
  </w:num>
  <w:num w:numId="111">
    <w:abstractNumId w:val="723"/>
  </w:num>
  <w:num w:numId="112">
    <w:abstractNumId w:val="488"/>
  </w:num>
  <w:num w:numId="113">
    <w:abstractNumId w:val="20"/>
  </w:num>
  <w:num w:numId="114">
    <w:abstractNumId w:val="945"/>
  </w:num>
  <w:num w:numId="115">
    <w:abstractNumId w:val="669"/>
  </w:num>
  <w:num w:numId="116">
    <w:abstractNumId w:val="434"/>
  </w:num>
  <w:num w:numId="117">
    <w:abstractNumId w:val="162"/>
  </w:num>
  <w:num w:numId="118">
    <w:abstractNumId w:val="946"/>
  </w:num>
  <w:num w:numId="119">
    <w:abstractNumId w:val="725"/>
  </w:num>
  <w:num w:numId="120">
    <w:abstractNumId w:val="490"/>
  </w:num>
  <w:num w:numId="121">
    <w:abstractNumId w:val="22"/>
  </w:num>
  <w:num w:numId="122">
    <w:abstractNumId w:val="947"/>
  </w:num>
  <w:num w:numId="123">
    <w:abstractNumId w:val="726"/>
  </w:num>
  <w:num w:numId="124">
    <w:abstractNumId w:val="491"/>
  </w:num>
  <w:num w:numId="125">
    <w:abstractNumId w:val="23"/>
  </w:num>
  <w:num w:numId="126">
    <w:abstractNumId w:val="24"/>
  </w:num>
  <w:num w:numId="127">
    <w:abstractNumId w:val="941"/>
  </w:num>
  <w:num w:numId="128">
    <w:abstractNumId w:val="672"/>
  </w:num>
  <w:num w:numId="129">
    <w:abstractNumId w:val="437"/>
  </w:num>
  <w:num w:numId="130">
    <w:abstractNumId w:val="25"/>
  </w:num>
  <w:num w:numId="131">
    <w:abstractNumId w:val="942"/>
  </w:num>
  <w:num w:numId="132">
    <w:abstractNumId w:val="721"/>
  </w:num>
  <w:num w:numId="133">
    <w:abstractNumId w:val="486"/>
  </w:num>
  <w:num w:numId="134">
    <w:abstractNumId w:val="115"/>
  </w:num>
  <w:num w:numId="135">
    <w:abstractNumId w:val="27"/>
  </w:num>
  <w:num w:numId="136">
    <w:abstractNumId w:val="116"/>
  </w:num>
  <w:num w:numId="137">
    <w:abstractNumId w:val="29"/>
  </w:num>
  <w:num w:numId="138">
    <w:abstractNumId w:val="30"/>
  </w:num>
  <w:num w:numId="139">
    <w:abstractNumId w:val="31"/>
  </w:num>
  <w:num w:numId="140">
    <w:abstractNumId w:val="270"/>
  </w:num>
  <w:num w:numId="141">
    <w:abstractNumId w:val="33"/>
  </w:num>
  <w:num w:numId="142">
    <w:abstractNumId w:val="168"/>
  </w:num>
  <w:num w:numId="143">
    <w:abstractNumId w:val="35"/>
  </w:num>
  <w:num w:numId="144">
    <w:abstractNumId w:val="36"/>
  </w:num>
  <w:num w:numId="145">
    <w:abstractNumId w:val="895"/>
  </w:num>
  <w:num w:numId="146">
    <w:abstractNumId w:val="674"/>
  </w:num>
  <w:num w:numId="147">
    <w:abstractNumId w:val="439"/>
  </w:num>
  <w:num w:numId="148">
    <w:abstractNumId w:val="37"/>
  </w:num>
  <w:num w:numId="149">
    <w:abstractNumId w:val="896"/>
  </w:num>
  <w:num w:numId="150">
    <w:abstractNumId w:val="675"/>
  </w:num>
  <w:num w:numId="151">
    <w:abstractNumId w:val="493"/>
  </w:num>
  <w:num w:numId="152">
    <w:abstractNumId w:val="38"/>
  </w:num>
  <w:num w:numId="153">
    <w:abstractNumId w:val="39"/>
  </w:num>
  <w:num w:numId="154">
    <w:abstractNumId w:val="40"/>
  </w:num>
  <w:num w:numId="155">
    <w:abstractNumId w:val="41"/>
  </w:num>
  <w:num w:numId="156">
    <w:abstractNumId w:val="42"/>
  </w:num>
  <w:num w:numId="157">
    <w:abstractNumId w:val="43"/>
  </w:num>
  <w:num w:numId="158">
    <w:abstractNumId w:val="44"/>
  </w:num>
  <w:num w:numId="159">
    <w:abstractNumId w:val="253"/>
  </w:num>
  <w:num w:numId="160">
    <w:abstractNumId w:val="46"/>
  </w:num>
  <w:num w:numId="161">
    <w:abstractNumId w:val="47"/>
  </w:num>
  <w:num w:numId="162">
    <w:abstractNumId w:val="48"/>
  </w:num>
  <w:num w:numId="163">
    <w:abstractNumId w:val="49"/>
  </w:num>
  <w:num w:numId="164">
    <w:abstractNumId w:val="298"/>
  </w:num>
  <w:num w:numId="165">
    <w:abstractNumId w:val="993"/>
  </w:num>
  <w:num w:numId="166">
    <w:abstractNumId w:val="772"/>
  </w:num>
  <w:num w:numId="167">
    <w:abstractNumId w:val="537"/>
  </w:num>
  <w:num w:numId="168">
    <w:abstractNumId w:val="299"/>
  </w:num>
  <w:num w:numId="169">
    <w:abstractNumId w:val="994"/>
  </w:num>
  <w:num w:numId="170">
    <w:abstractNumId w:val="677"/>
  </w:num>
  <w:num w:numId="171">
    <w:abstractNumId w:val="442"/>
  </w:num>
  <w:num w:numId="172">
    <w:abstractNumId w:val="300"/>
  </w:num>
  <w:num w:numId="173">
    <w:abstractNumId w:val="995"/>
  </w:num>
  <w:num w:numId="174">
    <w:abstractNumId w:val="678"/>
  </w:num>
  <w:num w:numId="175">
    <w:abstractNumId w:val="539"/>
  </w:num>
  <w:num w:numId="176">
    <w:abstractNumId w:val="301"/>
  </w:num>
  <w:num w:numId="177">
    <w:abstractNumId w:val="996"/>
  </w:num>
  <w:num w:numId="178">
    <w:abstractNumId w:val="775"/>
  </w:num>
  <w:num w:numId="179">
    <w:abstractNumId w:val="540"/>
  </w:num>
  <w:num w:numId="180">
    <w:abstractNumId w:val="302"/>
  </w:num>
  <w:num w:numId="181">
    <w:abstractNumId w:val="997"/>
  </w:num>
  <w:num w:numId="182">
    <w:abstractNumId w:val="680"/>
  </w:num>
  <w:num w:numId="183">
    <w:abstractNumId w:val="445"/>
  </w:num>
  <w:num w:numId="184">
    <w:abstractNumId w:val="303"/>
  </w:num>
  <w:num w:numId="185">
    <w:abstractNumId w:val="998"/>
  </w:num>
  <w:num w:numId="186">
    <w:abstractNumId w:val="681"/>
  </w:num>
  <w:num w:numId="187">
    <w:abstractNumId w:val="446"/>
  </w:num>
  <w:num w:numId="188">
    <w:abstractNumId w:val="56"/>
  </w:num>
  <w:num w:numId="189">
    <w:abstractNumId w:val="903"/>
  </w:num>
  <w:num w:numId="190">
    <w:abstractNumId w:val="682"/>
  </w:num>
  <w:num w:numId="191">
    <w:abstractNumId w:val="447"/>
  </w:num>
  <w:num w:numId="192">
    <w:abstractNumId w:val="320"/>
  </w:num>
  <w:num w:numId="193">
    <w:abstractNumId w:val="904"/>
  </w:num>
  <w:num w:numId="194">
    <w:abstractNumId w:val="683"/>
  </w:num>
  <w:num w:numId="195">
    <w:abstractNumId w:val="448"/>
  </w:num>
  <w:num w:numId="196">
    <w:abstractNumId w:val="58"/>
  </w:num>
  <w:num w:numId="197">
    <w:abstractNumId w:val="905"/>
  </w:num>
  <w:num w:numId="198">
    <w:abstractNumId w:val="802"/>
  </w:num>
  <w:num w:numId="199">
    <w:abstractNumId w:val="449"/>
  </w:num>
  <w:num w:numId="200">
    <w:abstractNumId w:val="59"/>
  </w:num>
  <w:num w:numId="201">
    <w:abstractNumId w:val="906"/>
  </w:num>
  <w:num w:numId="202">
    <w:abstractNumId w:val="685"/>
  </w:num>
  <w:num w:numId="203">
    <w:abstractNumId w:val="450"/>
  </w:num>
  <w:num w:numId="204">
    <w:abstractNumId w:val="60"/>
  </w:num>
  <w:num w:numId="205">
    <w:abstractNumId w:val="907"/>
  </w:num>
  <w:num w:numId="206">
    <w:abstractNumId w:val="686"/>
  </w:num>
  <w:num w:numId="207">
    <w:abstractNumId w:val="451"/>
  </w:num>
  <w:num w:numId="208">
    <w:abstractNumId w:val="61"/>
  </w:num>
  <w:num w:numId="209">
    <w:abstractNumId w:val="908"/>
  </w:num>
  <w:num w:numId="210">
    <w:abstractNumId w:val="687"/>
  </w:num>
  <w:num w:numId="211">
    <w:abstractNumId w:val="452"/>
  </w:num>
  <w:num w:numId="212">
    <w:abstractNumId w:val="62"/>
  </w:num>
  <w:num w:numId="213">
    <w:abstractNumId w:val="909"/>
  </w:num>
  <w:num w:numId="214">
    <w:abstractNumId w:val="824"/>
  </w:num>
  <w:num w:numId="215">
    <w:abstractNumId w:val="589"/>
  </w:num>
  <w:num w:numId="216">
    <w:abstractNumId w:val="63"/>
  </w:num>
  <w:num w:numId="217">
    <w:abstractNumId w:val="910"/>
  </w:num>
  <w:num w:numId="218">
    <w:abstractNumId w:val="825"/>
  </w:num>
  <w:num w:numId="219">
    <w:abstractNumId w:val="590"/>
  </w:num>
  <w:num w:numId="220">
    <w:abstractNumId w:val="64"/>
  </w:num>
  <w:num w:numId="221">
    <w:abstractNumId w:val="911"/>
  </w:num>
  <w:num w:numId="222">
    <w:abstractNumId w:val="834"/>
  </w:num>
  <w:num w:numId="223">
    <w:abstractNumId w:val="599"/>
  </w:num>
  <w:num w:numId="224">
    <w:abstractNumId w:val="65"/>
  </w:num>
  <w:num w:numId="225">
    <w:abstractNumId w:val="912"/>
  </w:num>
  <w:num w:numId="226">
    <w:abstractNumId w:val="835"/>
  </w:num>
  <w:num w:numId="227">
    <w:abstractNumId w:val="600"/>
  </w:num>
  <w:num w:numId="228">
    <w:abstractNumId w:val="66"/>
  </w:num>
  <w:num w:numId="229">
    <w:abstractNumId w:val="913"/>
  </w:num>
  <w:num w:numId="230">
    <w:abstractNumId w:val="844"/>
  </w:num>
  <w:num w:numId="231">
    <w:abstractNumId w:val="609"/>
  </w:num>
  <w:num w:numId="232">
    <w:abstractNumId w:val="67"/>
  </w:num>
  <w:num w:numId="233">
    <w:abstractNumId w:val="914"/>
  </w:num>
  <w:num w:numId="234">
    <w:abstractNumId w:val="693"/>
  </w:num>
  <w:num w:numId="235">
    <w:abstractNumId w:val="610"/>
  </w:num>
  <w:num w:numId="236">
    <w:abstractNumId w:val="386"/>
  </w:num>
  <w:num w:numId="237">
    <w:abstractNumId w:val="69"/>
  </w:num>
  <w:num w:numId="238">
    <w:abstractNumId w:val="70"/>
  </w:num>
  <w:num w:numId="239">
    <w:abstractNumId w:val="71"/>
  </w:num>
  <w:num w:numId="240">
    <w:abstractNumId w:val="72"/>
  </w:num>
  <w:num w:numId="241">
    <w:abstractNumId w:val="983"/>
  </w:num>
  <w:num w:numId="242">
    <w:abstractNumId w:val="694"/>
  </w:num>
  <w:num w:numId="243">
    <w:abstractNumId w:val="459"/>
  </w:num>
  <w:num w:numId="244">
    <w:abstractNumId w:val="73"/>
  </w:num>
  <w:num w:numId="245">
    <w:abstractNumId w:val="984"/>
  </w:num>
  <w:num w:numId="246">
    <w:abstractNumId w:val="695"/>
  </w:num>
  <w:num w:numId="247">
    <w:abstractNumId w:val="460"/>
  </w:num>
  <w:num w:numId="248">
    <w:abstractNumId w:val="74"/>
  </w:num>
  <w:num w:numId="249">
    <w:abstractNumId w:val="974"/>
  </w:num>
  <w:num w:numId="250">
    <w:abstractNumId w:val="696"/>
  </w:num>
  <w:num w:numId="251">
    <w:abstractNumId w:val="461"/>
  </w:num>
  <w:num w:numId="252">
    <w:abstractNumId w:val="261"/>
  </w:num>
  <w:num w:numId="253">
    <w:abstractNumId w:val="918"/>
  </w:num>
  <w:num w:numId="254">
    <w:abstractNumId w:val="697"/>
  </w:num>
  <w:num w:numId="255">
    <w:abstractNumId w:val="462"/>
  </w:num>
  <w:num w:numId="256">
    <w:abstractNumId w:val="76"/>
  </w:num>
  <w:num w:numId="257">
    <w:abstractNumId w:val="919"/>
  </w:num>
  <w:num w:numId="258">
    <w:abstractNumId w:val="698"/>
  </w:num>
  <w:num w:numId="259">
    <w:abstractNumId w:val="463"/>
  </w:num>
  <w:num w:numId="260">
    <w:abstractNumId w:val="249"/>
  </w:num>
  <w:num w:numId="261">
    <w:abstractNumId w:val="970"/>
  </w:num>
  <w:num w:numId="262">
    <w:abstractNumId w:val="749"/>
  </w:num>
  <w:num w:numId="263">
    <w:abstractNumId w:val="514"/>
  </w:num>
  <w:num w:numId="264">
    <w:abstractNumId w:val="78"/>
  </w:num>
  <w:num w:numId="265">
    <w:abstractNumId w:val="961"/>
  </w:num>
  <w:num w:numId="266">
    <w:abstractNumId w:val="700"/>
  </w:num>
  <w:num w:numId="267">
    <w:abstractNumId w:val="465"/>
  </w:num>
  <w:num w:numId="268">
    <w:abstractNumId w:val="79"/>
  </w:num>
  <w:num w:numId="269">
    <w:abstractNumId w:val="922"/>
  </w:num>
  <w:num w:numId="270">
    <w:abstractNumId w:val="701"/>
  </w:num>
  <w:num w:numId="271">
    <w:abstractNumId w:val="466"/>
  </w:num>
  <w:num w:numId="272">
    <w:abstractNumId w:val="80"/>
  </w:num>
  <w:num w:numId="273">
    <w:abstractNumId w:val="960"/>
  </w:num>
  <w:num w:numId="274">
    <w:abstractNumId w:val="702"/>
  </w:num>
  <w:num w:numId="275">
    <w:abstractNumId w:val="467"/>
  </w:num>
  <w:num w:numId="276">
    <w:abstractNumId w:val="81"/>
  </w:num>
  <w:num w:numId="277">
    <w:abstractNumId w:val="991"/>
  </w:num>
  <w:num w:numId="278">
    <w:abstractNumId w:val="770"/>
  </w:num>
  <w:num w:numId="279">
    <w:abstractNumId w:val="468"/>
  </w:num>
  <w:num w:numId="280">
    <w:abstractNumId w:val="82"/>
  </w:num>
  <w:num w:numId="281">
    <w:abstractNumId w:val="992"/>
  </w:num>
  <w:num w:numId="282">
    <w:abstractNumId w:val="771"/>
  </w:num>
  <w:num w:numId="283">
    <w:abstractNumId w:val="536"/>
  </w:num>
  <w:num w:numId="284">
    <w:abstractNumId w:val="316"/>
  </w:num>
  <w:num w:numId="285">
    <w:abstractNumId w:val="926"/>
  </w:num>
  <w:num w:numId="286">
    <w:abstractNumId w:val="789"/>
  </w:num>
  <w:num w:numId="287">
    <w:abstractNumId w:val="554"/>
  </w:num>
  <w:num w:numId="288">
    <w:abstractNumId w:val="317"/>
  </w:num>
  <w:num w:numId="289">
    <w:abstractNumId w:val="927"/>
  </w:num>
  <w:num w:numId="290">
    <w:abstractNumId w:val="790"/>
  </w:num>
  <w:num w:numId="291">
    <w:abstractNumId w:val="555"/>
  </w:num>
  <w:num w:numId="292">
    <w:abstractNumId w:val="330"/>
  </w:num>
  <w:num w:numId="293">
    <w:abstractNumId w:val="928"/>
  </w:num>
  <w:num w:numId="294">
    <w:abstractNumId w:val="707"/>
  </w:num>
  <w:num w:numId="295">
    <w:abstractNumId w:val="565"/>
  </w:num>
  <w:num w:numId="296">
    <w:abstractNumId w:val="331"/>
  </w:num>
  <w:num w:numId="297">
    <w:abstractNumId w:val="929"/>
  </w:num>
  <w:num w:numId="298">
    <w:abstractNumId w:val="801"/>
  </w:num>
  <w:num w:numId="299">
    <w:abstractNumId w:val="566"/>
  </w:num>
  <w:num w:numId="300">
    <w:abstractNumId w:val="343"/>
  </w:num>
  <w:num w:numId="301">
    <w:abstractNumId w:val="930"/>
  </w:num>
  <w:num w:numId="302">
    <w:abstractNumId w:val="810"/>
  </w:num>
  <w:num w:numId="303">
    <w:abstractNumId w:val="575"/>
  </w:num>
  <w:num w:numId="304">
    <w:abstractNumId w:val="344"/>
  </w:num>
  <w:num w:numId="305">
    <w:abstractNumId w:val="931"/>
  </w:num>
  <w:num w:numId="306">
    <w:abstractNumId w:val="811"/>
  </w:num>
  <w:num w:numId="307">
    <w:abstractNumId w:val="576"/>
  </w:num>
  <w:num w:numId="308">
    <w:abstractNumId w:val="362"/>
  </w:num>
  <w:num w:numId="309">
    <w:abstractNumId w:val="932"/>
  </w:num>
  <w:num w:numId="310">
    <w:abstractNumId w:val="711"/>
  </w:num>
  <w:num w:numId="311">
    <w:abstractNumId w:val="476"/>
  </w:num>
  <w:num w:numId="312">
    <w:abstractNumId w:val="90"/>
  </w:num>
  <w:num w:numId="313">
    <w:abstractNumId w:val="933"/>
  </w:num>
  <w:num w:numId="314">
    <w:abstractNumId w:val="712"/>
  </w:num>
  <w:num w:numId="315">
    <w:abstractNumId w:val="477"/>
  </w:num>
  <w:num w:numId="316">
    <w:abstractNumId w:val="91"/>
  </w:num>
  <w:num w:numId="317">
    <w:abstractNumId w:val="1052"/>
  </w:num>
  <w:num w:numId="318">
    <w:abstractNumId w:val="713"/>
  </w:num>
  <w:num w:numId="319">
    <w:abstractNumId w:val="478"/>
  </w:num>
  <w:num w:numId="320">
    <w:abstractNumId w:val="92"/>
  </w:num>
  <w:num w:numId="321">
    <w:abstractNumId w:val="935"/>
  </w:num>
  <w:num w:numId="322">
    <w:abstractNumId w:val="714"/>
  </w:num>
  <w:num w:numId="323">
    <w:abstractNumId w:val="479"/>
  </w:num>
  <w:num w:numId="324">
    <w:abstractNumId w:val="93"/>
  </w:num>
  <w:num w:numId="325">
    <w:abstractNumId w:val="1062"/>
  </w:num>
  <w:num w:numId="326">
    <w:abstractNumId w:val="715"/>
  </w:num>
  <w:num w:numId="327">
    <w:abstractNumId w:val="480"/>
  </w:num>
  <w:num w:numId="328">
    <w:abstractNumId w:val="389"/>
  </w:num>
  <w:num w:numId="329">
    <w:abstractNumId w:val="1063"/>
  </w:num>
  <w:num w:numId="330">
    <w:abstractNumId w:val="716"/>
  </w:num>
  <w:num w:numId="331">
    <w:abstractNumId w:val="481"/>
  </w:num>
  <w:num w:numId="332">
    <w:abstractNumId w:val="95"/>
  </w:num>
  <w:num w:numId="333">
    <w:abstractNumId w:val="851"/>
  </w:num>
  <w:num w:numId="334">
    <w:abstractNumId w:val="96"/>
  </w:num>
  <w:num w:numId="335">
    <w:abstractNumId w:val="621"/>
  </w:num>
  <w:num w:numId="336">
    <w:abstractNumId w:val="652"/>
  </w:num>
  <w:num w:numId="337">
    <w:abstractNumId w:val="1073"/>
  </w:num>
  <w:num w:numId="338">
    <w:abstractNumId w:val="15"/>
  </w:num>
  <w:num w:numId="339">
    <w:abstractNumId w:val="643"/>
  </w:num>
  <w:num w:numId="340">
    <w:abstractNumId w:val="661"/>
  </w:num>
  <w:num w:numId="341">
    <w:abstractNumId w:val="648"/>
  </w:num>
  <w:num w:numId="342">
    <w:abstractNumId w:val="408"/>
  </w:num>
  <w:num w:numId="343">
    <w:abstractNumId w:val="418"/>
    <w:lvlOverride w:ilvl="0">
      <w:lvl w:ilvl="0">
        <w:numFmt w:val="decimal"/>
        <w:lvlText w:val="%1."/>
        <w:lvlJc w:val="left"/>
      </w:lvl>
    </w:lvlOverride>
  </w:num>
  <w:num w:numId="344">
    <w:abstractNumId w:val="17"/>
  </w:num>
  <w:num w:numId="345">
    <w:abstractNumId w:val="938"/>
  </w:num>
  <w:num w:numId="346">
    <w:abstractNumId w:val="666"/>
  </w:num>
  <w:num w:numId="347">
    <w:abstractNumId w:val="482"/>
  </w:num>
  <w:num w:numId="348">
    <w:abstractNumId w:val="16"/>
  </w:num>
  <w:num w:numId="349">
    <w:abstractNumId w:val="877"/>
  </w:num>
  <w:num w:numId="350">
    <w:abstractNumId w:val="619"/>
  </w:num>
  <w:num w:numId="351">
    <w:abstractNumId w:val="646"/>
  </w:num>
  <w:num w:numId="352">
    <w:abstractNumId w:val="423"/>
  </w:num>
  <w:num w:numId="353">
    <w:abstractNumId w:val="634"/>
  </w:num>
  <w:num w:numId="354">
    <w:abstractNumId w:val="426"/>
  </w:num>
  <w:num w:numId="355">
    <w:abstractNumId w:val="100"/>
  </w:num>
  <w:num w:numId="356">
    <w:abstractNumId w:val="644"/>
  </w:num>
  <w:num w:numId="357">
    <w:abstractNumId w:val="101"/>
  </w:num>
  <w:num w:numId="358">
    <w:abstractNumId w:val="856"/>
  </w:num>
  <w:num w:numId="359">
    <w:abstractNumId w:val="102"/>
  </w:num>
  <w:num w:numId="360">
    <w:abstractNumId w:val="628"/>
  </w:num>
  <w:num w:numId="361">
    <w:abstractNumId w:val="103"/>
  </w:num>
  <w:num w:numId="362">
    <w:abstractNumId w:val="104"/>
  </w:num>
  <w:num w:numId="363">
    <w:abstractNumId w:val="656"/>
  </w:num>
  <w:num w:numId="364">
    <w:abstractNumId w:val="657"/>
  </w:num>
  <w:num w:numId="365">
    <w:abstractNumId w:val="638"/>
  </w:num>
  <w:num w:numId="366">
    <w:abstractNumId w:val="1075"/>
  </w:num>
  <w:num w:numId="367">
    <w:abstractNumId w:val="105"/>
  </w:num>
  <w:num w:numId="368">
    <w:abstractNumId w:val="641"/>
  </w:num>
  <w:num w:numId="369">
    <w:abstractNumId w:val="627"/>
  </w:num>
  <w:num w:numId="370">
    <w:abstractNumId w:val="386"/>
  </w:num>
  <w:num w:numId="371">
    <w:abstractNumId w:val="107"/>
  </w:num>
  <w:num w:numId="372">
    <w:abstractNumId w:val="939"/>
  </w:num>
  <w:num w:numId="373">
    <w:abstractNumId w:val="718"/>
  </w:num>
  <w:num w:numId="374">
    <w:abstractNumId w:val="483"/>
  </w:num>
  <w:num w:numId="375">
    <w:abstractNumId w:val="10"/>
  </w:num>
  <w:num w:numId="376">
    <w:abstractNumId w:val="884"/>
  </w:num>
  <w:num w:numId="377">
    <w:abstractNumId w:val="719"/>
  </w:num>
  <w:num w:numId="378">
    <w:abstractNumId w:val="484"/>
  </w:num>
  <w:num w:numId="379">
    <w:abstractNumId w:val="109"/>
  </w:num>
  <w:num w:numId="380">
    <w:abstractNumId w:val="386"/>
  </w:num>
  <w:num w:numId="381">
    <w:abstractNumId w:val="24"/>
  </w:num>
  <w:num w:numId="382">
    <w:abstractNumId w:val="941"/>
  </w:num>
  <w:num w:numId="383">
    <w:abstractNumId w:val="672"/>
  </w:num>
  <w:num w:numId="384">
    <w:abstractNumId w:val="437"/>
  </w:num>
  <w:num w:numId="385">
    <w:abstractNumId w:val="25"/>
  </w:num>
  <w:num w:numId="386">
    <w:abstractNumId w:val="942"/>
  </w:num>
  <w:num w:numId="387">
    <w:abstractNumId w:val="721"/>
  </w:num>
  <w:num w:numId="388">
    <w:abstractNumId w:val="486"/>
  </w:num>
  <w:num w:numId="389">
    <w:abstractNumId w:val="113"/>
  </w:num>
  <w:num w:numId="390">
    <w:abstractNumId w:val="386"/>
  </w:num>
  <w:num w:numId="391">
    <w:abstractNumId w:val="115"/>
  </w:num>
  <w:num w:numId="392">
    <w:abstractNumId w:val="116"/>
  </w:num>
  <w:num w:numId="393">
    <w:abstractNumId w:val="117"/>
  </w:num>
  <w:num w:numId="394">
    <w:abstractNumId w:val="118"/>
  </w:num>
  <w:num w:numId="395">
    <w:abstractNumId w:val="119"/>
  </w:num>
  <w:num w:numId="396">
    <w:abstractNumId w:val="658"/>
  </w:num>
  <w:num w:numId="397">
    <w:abstractNumId w:val="1082"/>
  </w:num>
  <w:num w:numId="398">
    <w:abstractNumId w:val="631"/>
  </w:num>
  <w:num w:numId="399">
    <w:abstractNumId w:val="655"/>
  </w:num>
  <w:num w:numId="400">
    <w:abstractNumId w:val="414"/>
  </w:num>
  <w:num w:numId="401">
    <w:abstractNumId w:val="386"/>
  </w:num>
  <w:num w:numId="402">
    <w:abstractNumId w:val="27"/>
  </w:num>
  <w:num w:numId="403">
    <w:abstractNumId w:val="29"/>
  </w:num>
  <w:num w:numId="404">
    <w:abstractNumId w:val="123"/>
  </w:num>
  <w:num w:numId="405">
    <w:abstractNumId w:val="124"/>
  </w:num>
  <w:num w:numId="406">
    <w:abstractNumId w:val="125"/>
  </w:num>
  <w:num w:numId="407">
    <w:abstractNumId w:val="386"/>
  </w:num>
  <w:num w:numId="408">
    <w:abstractNumId w:val="127"/>
  </w:num>
  <w:num w:numId="409">
    <w:abstractNumId w:val="128"/>
  </w:num>
  <w:num w:numId="410">
    <w:abstractNumId w:val="270"/>
  </w:num>
  <w:num w:numId="411">
    <w:abstractNumId w:val="33"/>
  </w:num>
  <w:num w:numId="412">
    <w:abstractNumId w:val="386"/>
  </w:num>
  <w:num w:numId="413">
    <w:abstractNumId w:val="30"/>
  </w:num>
  <w:num w:numId="414">
    <w:abstractNumId w:val="31"/>
  </w:num>
  <w:num w:numId="415">
    <w:abstractNumId w:val="386"/>
  </w:num>
  <w:num w:numId="416">
    <w:abstractNumId w:val="135"/>
  </w:num>
  <w:num w:numId="417">
    <w:abstractNumId w:val="136"/>
  </w:num>
  <w:num w:numId="418">
    <w:abstractNumId w:val="137"/>
  </w:num>
  <w:num w:numId="419">
    <w:abstractNumId w:val="138"/>
  </w:num>
  <w:num w:numId="420">
    <w:abstractNumId w:val="139"/>
  </w:num>
  <w:num w:numId="421">
    <w:abstractNumId w:val="140"/>
  </w:num>
  <w:num w:numId="422">
    <w:abstractNumId w:val="141"/>
  </w:num>
  <w:num w:numId="423">
    <w:abstractNumId w:val="660"/>
  </w:num>
  <w:num w:numId="424">
    <w:abstractNumId w:val="386"/>
  </w:num>
  <w:num w:numId="425">
    <w:abstractNumId w:val="143"/>
  </w:num>
  <w:num w:numId="426">
    <w:abstractNumId w:val="144"/>
  </w:num>
  <w:num w:numId="427">
    <w:abstractNumId w:val="145"/>
  </w:num>
  <w:num w:numId="428">
    <w:abstractNumId w:val="146"/>
  </w:num>
  <w:num w:numId="429">
    <w:abstractNumId w:val="653"/>
  </w:num>
  <w:num w:numId="430">
    <w:abstractNumId w:val="6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1">
    <w:abstractNumId w:val="626"/>
  </w:num>
  <w:num w:numId="432">
    <w:abstractNumId w:val="629"/>
  </w:num>
  <w:num w:numId="433">
    <w:abstractNumId w:val="147"/>
  </w:num>
  <w:num w:numId="434">
    <w:abstractNumId w:val="654"/>
  </w:num>
  <w:num w:numId="435">
    <w:abstractNumId w:val="148"/>
  </w:num>
  <w:num w:numId="436">
    <w:abstractNumId w:val="659"/>
  </w:num>
  <w:num w:numId="437">
    <w:abstractNumId w:val="386"/>
  </w:num>
  <w:num w:numId="438">
    <w:abstractNumId w:val="150"/>
  </w:num>
  <w:num w:numId="439">
    <w:abstractNumId w:val="151"/>
  </w:num>
  <w:num w:numId="440">
    <w:abstractNumId w:val="152"/>
  </w:num>
  <w:num w:numId="441">
    <w:abstractNumId w:val="153"/>
  </w:num>
  <w:num w:numId="442">
    <w:abstractNumId w:val="154"/>
  </w:num>
  <w:num w:numId="443">
    <w:abstractNumId w:val="155"/>
  </w:num>
  <w:num w:numId="444">
    <w:abstractNumId w:val="156"/>
  </w:num>
  <w:num w:numId="445">
    <w:abstractNumId w:val="640"/>
  </w:num>
  <w:num w:numId="446">
    <w:abstractNumId w:val="386"/>
  </w:num>
  <w:num w:numId="447">
    <w:abstractNumId w:val="18"/>
  </w:num>
  <w:num w:numId="448">
    <w:abstractNumId w:val="943"/>
  </w:num>
  <w:num w:numId="449">
    <w:abstractNumId w:val="667"/>
  </w:num>
  <w:num w:numId="450">
    <w:abstractNumId w:val="432"/>
  </w:num>
  <w:num w:numId="451">
    <w:abstractNumId w:val="19"/>
  </w:num>
  <w:num w:numId="452">
    <w:abstractNumId w:val="944"/>
  </w:num>
  <w:num w:numId="453">
    <w:abstractNumId w:val="723"/>
  </w:num>
  <w:num w:numId="454">
    <w:abstractNumId w:val="488"/>
  </w:num>
  <w:num w:numId="455">
    <w:abstractNumId w:val="20"/>
  </w:num>
  <w:num w:numId="456">
    <w:abstractNumId w:val="945"/>
  </w:num>
  <w:num w:numId="457">
    <w:abstractNumId w:val="669"/>
  </w:num>
  <w:num w:numId="458">
    <w:abstractNumId w:val="434"/>
  </w:num>
  <w:num w:numId="459">
    <w:abstractNumId w:val="386"/>
  </w:num>
  <w:num w:numId="460">
    <w:abstractNumId w:val="162"/>
  </w:num>
  <w:num w:numId="461">
    <w:abstractNumId w:val="946"/>
  </w:num>
  <w:num w:numId="462">
    <w:abstractNumId w:val="725"/>
  </w:num>
  <w:num w:numId="463">
    <w:abstractNumId w:val="490"/>
  </w:num>
  <w:num w:numId="464">
    <w:abstractNumId w:val="22"/>
  </w:num>
  <w:num w:numId="465">
    <w:abstractNumId w:val="947"/>
  </w:num>
  <w:num w:numId="466">
    <w:abstractNumId w:val="726"/>
  </w:num>
  <w:num w:numId="467">
    <w:abstractNumId w:val="491"/>
  </w:num>
  <w:num w:numId="468">
    <w:abstractNumId w:val="164"/>
  </w:num>
  <w:num w:numId="469">
    <w:abstractNumId w:val="165"/>
  </w:num>
  <w:num w:numId="470">
    <w:abstractNumId w:val="166"/>
  </w:num>
  <w:num w:numId="471">
    <w:abstractNumId w:val="386"/>
  </w:num>
  <w:num w:numId="472">
    <w:abstractNumId w:val="168"/>
  </w:num>
  <w:num w:numId="473">
    <w:abstractNumId w:val="169"/>
  </w:num>
  <w:num w:numId="474">
    <w:abstractNumId w:val="386"/>
  </w:num>
  <w:num w:numId="475">
    <w:abstractNumId w:val="38"/>
  </w:num>
  <w:num w:numId="476">
    <w:abstractNumId w:val="39"/>
  </w:num>
  <w:num w:numId="477">
    <w:abstractNumId w:val="386"/>
  </w:num>
  <w:num w:numId="478">
    <w:abstractNumId w:val="174"/>
  </w:num>
  <w:num w:numId="479">
    <w:abstractNumId w:val="175"/>
  </w:num>
  <w:num w:numId="480">
    <w:abstractNumId w:val="176"/>
  </w:num>
  <w:num w:numId="481">
    <w:abstractNumId w:val="177"/>
  </w:num>
  <w:num w:numId="482">
    <w:abstractNumId w:val="178"/>
  </w:num>
  <w:num w:numId="483">
    <w:abstractNumId w:val="179"/>
  </w:num>
  <w:num w:numId="484">
    <w:abstractNumId w:val="180"/>
  </w:num>
  <w:num w:numId="485">
    <w:abstractNumId w:val="181"/>
  </w:num>
  <w:num w:numId="486">
    <w:abstractNumId w:val="883"/>
  </w:num>
  <w:num w:numId="487">
    <w:abstractNumId w:val="182"/>
  </w:num>
  <w:num w:numId="488">
    <w:abstractNumId w:val="624"/>
  </w:num>
  <w:num w:numId="489">
    <w:abstractNumId w:val="183"/>
  </w:num>
  <w:num w:numId="490">
    <w:abstractNumId w:val="881"/>
  </w:num>
  <w:num w:numId="491">
    <w:abstractNumId w:val="184"/>
  </w:num>
  <w:num w:numId="492">
    <w:abstractNumId w:val="185"/>
  </w:num>
  <w:num w:numId="493">
    <w:abstractNumId w:val="1072"/>
  </w:num>
  <w:num w:numId="494">
    <w:abstractNumId w:val="186"/>
  </w:num>
  <w:num w:numId="495">
    <w:abstractNumId w:val="1081"/>
  </w:num>
  <w:num w:numId="496">
    <w:abstractNumId w:val="187"/>
  </w:num>
  <w:num w:numId="497">
    <w:abstractNumId w:val="386"/>
  </w:num>
  <w:num w:numId="498">
    <w:abstractNumId w:val="189"/>
  </w:num>
  <w:num w:numId="499">
    <w:abstractNumId w:val="386"/>
  </w:num>
  <w:num w:numId="500">
    <w:abstractNumId w:val="191"/>
  </w:num>
  <w:num w:numId="501">
    <w:abstractNumId w:val="192"/>
  </w:num>
  <w:num w:numId="502">
    <w:abstractNumId w:val="386"/>
  </w:num>
  <w:num w:numId="503">
    <w:abstractNumId w:val="35"/>
  </w:num>
  <w:num w:numId="504">
    <w:abstractNumId w:val="36"/>
  </w:num>
  <w:num w:numId="505">
    <w:abstractNumId w:val="895"/>
  </w:num>
  <w:num w:numId="506">
    <w:abstractNumId w:val="674"/>
  </w:num>
  <w:num w:numId="507">
    <w:abstractNumId w:val="439"/>
  </w:num>
  <w:num w:numId="508">
    <w:abstractNumId w:val="37"/>
  </w:num>
  <w:num w:numId="509">
    <w:abstractNumId w:val="896"/>
  </w:num>
  <w:num w:numId="510">
    <w:abstractNumId w:val="675"/>
  </w:num>
  <w:num w:numId="511">
    <w:abstractNumId w:val="493"/>
  </w:num>
  <w:num w:numId="512">
    <w:abstractNumId w:val="197"/>
  </w:num>
  <w:num w:numId="513">
    <w:abstractNumId w:val="198"/>
  </w:num>
  <w:num w:numId="514">
    <w:abstractNumId w:val="199"/>
  </w:num>
  <w:num w:numId="515">
    <w:abstractNumId w:val="386"/>
  </w:num>
  <w:num w:numId="516">
    <w:abstractNumId w:val="201"/>
  </w:num>
  <w:num w:numId="517">
    <w:abstractNumId w:val="202"/>
  </w:num>
  <w:num w:numId="518">
    <w:abstractNumId w:val="950"/>
  </w:num>
  <w:num w:numId="519">
    <w:abstractNumId w:val="729"/>
  </w:num>
  <w:num w:numId="520">
    <w:abstractNumId w:val="494"/>
  </w:num>
  <w:num w:numId="521">
    <w:abstractNumId w:val="37"/>
  </w:num>
  <w:num w:numId="522">
    <w:abstractNumId w:val="896"/>
  </w:num>
  <w:num w:numId="523">
    <w:abstractNumId w:val="675"/>
  </w:num>
  <w:num w:numId="524">
    <w:abstractNumId w:val="493"/>
  </w:num>
  <w:num w:numId="525">
    <w:abstractNumId w:val="204"/>
  </w:num>
  <w:num w:numId="526">
    <w:abstractNumId w:val="952"/>
  </w:num>
  <w:num w:numId="527">
    <w:abstractNumId w:val="731"/>
  </w:num>
  <w:num w:numId="528">
    <w:abstractNumId w:val="496"/>
  </w:num>
  <w:num w:numId="529">
    <w:abstractNumId w:val="205"/>
  </w:num>
  <w:num w:numId="530">
    <w:abstractNumId w:val="953"/>
  </w:num>
  <w:num w:numId="531">
    <w:abstractNumId w:val="732"/>
  </w:num>
  <w:num w:numId="532">
    <w:abstractNumId w:val="497"/>
  </w:num>
  <w:num w:numId="533">
    <w:abstractNumId w:val="206"/>
  </w:num>
  <w:num w:numId="534">
    <w:abstractNumId w:val="954"/>
  </w:num>
  <w:num w:numId="535">
    <w:abstractNumId w:val="733"/>
  </w:num>
  <w:num w:numId="536">
    <w:abstractNumId w:val="498"/>
  </w:num>
  <w:num w:numId="537">
    <w:abstractNumId w:val="207"/>
  </w:num>
  <w:num w:numId="538">
    <w:abstractNumId w:val="955"/>
  </w:num>
  <w:num w:numId="539">
    <w:abstractNumId w:val="734"/>
  </w:num>
  <w:num w:numId="540">
    <w:abstractNumId w:val="499"/>
  </w:num>
  <w:num w:numId="541">
    <w:abstractNumId w:val="208"/>
  </w:num>
  <w:num w:numId="542">
    <w:abstractNumId w:val="956"/>
  </w:num>
  <w:num w:numId="543">
    <w:abstractNumId w:val="735"/>
  </w:num>
  <w:num w:numId="544">
    <w:abstractNumId w:val="500"/>
  </w:num>
  <w:num w:numId="545">
    <w:abstractNumId w:val="209"/>
  </w:num>
  <w:num w:numId="546">
    <w:abstractNumId w:val="957"/>
  </w:num>
  <w:num w:numId="547">
    <w:abstractNumId w:val="736"/>
  </w:num>
  <w:num w:numId="548">
    <w:abstractNumId w:val="501"/>
  </w:num>
  <w:num w:numId="549">
    <w:abstractNumId w:val="623"/>
  </w:num>
  <w:num w:numId="550">
    <w:abstractNumId w:val="880"/>
  </w:num>
  <w:num w:numId="551">
    <w:abstractNumId w:val="650"/>
  </w:num>
  <w:num w:numId="552">
    <w:abstractNumId w:val="210"/>
  </w:num>
  <w:num w:numId="553">
    <w:abstractNumId w:val="958"/>
  </w:num>
  <w:num w:numId="554">
    <w:abstractNumId w:val="737"/>
  </w:num>
  <w:num w:numId="555">
    <w:abstractNumId w:val="502"/>
  </w:num>
  <w:num w:numId="556">
    <w:abstractNumId w:val="1080"/>
  </w:num>
  <w:num w:numId="557">
    <w:abstractNumId w:val="211"/>
  </w:num>
  <w:num w:numId="558">
    <w:abstractNumId w:val="212"/>
  </w:num>
  <w:num w:numId="559">
    <w:abstractNumId w:val="213"/>
  </w:num>
  <w:num w:numId="560">
    <w:abstractNumId w:val="386"/>
  </w:num>
  <w:num w:numId="561">
    <w:abstractNumId w:val="13"/>
  </w:num>
  <w:num w:numId="562">
    <w:abstractNumId w:val="216"/>
  </w:num>
  <w:num w:numId="563">
    <w:abstractNumId w:val="217"/>
  </w:num>
  <w:num w:numId="564">
    <w:abstractNumId w:val="218"/>
  </w:num>
  <w:num w:numId="565">
    <w:abstractNumId w:val="219"/>
  </w:num>
  <w:num w:numId="566">
    <w:abstractNumId w:val="220"/>
  </w:num>
  <w:num w:numId="567">
    <w:abstractNumId w:val="221"/>
  </w:num>
  <w:num w:numId="568">
    <w:abstractNumId w:val="222"/>
  </w:num>
  <w:num w:numId="569">
    <w:abstractNumId w:val="223"/>
  </w:num>
  <w:num w:numId="570">
    <w:abstractNumId w:val="415"/>
  </w:num>
  <w:num w:numId="571">
    <w:abstractNumId w:val="1076"/>
  </w:num>
  <w:num w:numId="572">
    <w:abstractNumId w:val="876"/>
  </w:num>
  <w:num w:numId="573">
    <w:abstractNumId w:val="224"/>
  </w:num>
  <w:num w:numId="574">
    <w:abstractNumId w:val="959"/>
  </w:num>
  <w:num w:numId="575">
    <w:abstractNumId w:val="738"/>
  </w:num>
  <w:num w:numId="576">
    <w:abstractNumId w:val="503"/>
  </w:num>
  <w:num w:numId="577">
    <w:abstractNumId w:val="386"/>
  </w:num>
  <w:num w:numId="578">
    <w:abstractNumId w:val="23"/>
  </w:num>
  <w:num w:numId="579">
    <w:abstractNumId w:val="227"/>
  </w:num>
  <w:num w:numId="580">
    <w:abstractNumId w:val="879"/>
  </w:num>
  <w:num w:numId="581">
    <w:abstractNumId w:val="228"/>
  </w:num>
  <w:num w:numId="582">
    <w:abstractNumId w:val="229"/>
  </w:num>
  <w:num w:numId="583">
    <w:abstractNumId w:val="230"/>
  </w:num>
  <w:num w:numId="584">
    <w:abstractNumId w:val="386"/>
  </w:num>
  <w:num w:numId="585">
    <w:abstractNumId w:val="80"/>
  </w:num>
  <w:num w:numId="586">
    <w:abstractNumId w:val="960"/>
  </w:num>
  <w:num w:numId="587">
    <w:abstractNumId w:val="702"/>
  </w:num>
  <w:num w:numId="588">
    <w:abstractNumId w:val="467"/>
  </w:num>
  <w:num w:numId="589">
    <w:abstractNumId w:val="40"/>
  </w:num>
  <w:num w:numId="590">
    <w:abstractNumId w:val="234"/>
  </w:num>
  <w:num w:numId="591">
    <w:abstractNumId w:val="869"/>
  </w:num>
  <w:num w:numId="592">
    <w:abstractNumId w:val="873"/>
  </w:num>
  <w:num w:numId="593">
    <w:abstractNumId w:val="871"/>
  </w:num>
  <w:num w:numId="594">
    <w:abstractNumId w:val="1078"/>
  </w:num>
  <w:num w:numId="595">
    <w:abstractNumId w:val="420"/>
  </w:num>
  <w:num w:numId="596">
    <w:abstractNumId w:val="617"/>
  </w:num>
  <w:num w:numId="597">
    <w:abstractNumId w:val="386"/>
  </w:num>
  <w:num w:numId="598">
    <w:abstractNumId w:val="78"/>
  </w:num>
  <w:num w:numId="599">
    <w:abstractNumId w:val="961"/>
  </w:num>
  <w:num w:numId="600">
    <w:abstractNumId w:val="700"/>
  </w:num>
  <w:num w:numId="601">
    <w:abstractNumId w:val="465"/>
  </w:num>
  <w:num w:numId="602">
    <w:abstractNumId w:val="79"/>
  </w:num>
  <w:num w:numId="603">
    <w:abstractNumId w:val="922"/>
  </w:num>
  <w:num w:numId="604">
    <w:abstractNumId w:val="701"/>
  </w:num>
  <w:num w:numId="605">
    <w:abstractNumId w:val="466"/>
  </w:num>
  <w:num w:numId="606">
    <w:abstractNumId w:val="41"/>
  </w:num>
  <w:num w:numId="607">
    <w:abstractNumId w:val="42"/>
  </w:num>
  <w:num w:numId="608">
    <w:abstractNumId w:val="43"/>
  </w:num>
  <w:num w:numId="609">
    <w:abstractNumId w:val="241"/>
  </w:num>
  <w:num w:numId="610">
    <w:abstractNumId w:val="963"/>
  </w:num>
  <w:num w:numId="611">
    <w:abstractNumId w:val="742"/>
  </w:num>
  <w:num w:numId="612">
    <w:abstractNumId w:val="507"/>
  </w:num>
  <w:num w:numId="613">
    <w:abstractNumId w:val="422"/>
  </w:num>
  <w:num w:numId="614">
    <w:abstractNumId w:val="242"/>
  </w:num>
  <w:num w:numId="615">
    <w:abstractNumId w:val="964"/>
  </w:num>
  <w:num w:numId="616">
    <w:abstractNumId w:val="743"/>
  </w:num>
  <w:num w:numId="617">
    <w:abstractNumId w:val="508"/>
  </w:num>
  <w:num w:numId="618">
    <w:abstractNumId w:val="410"/>
  </w:num>
  <w:num w:numId="619">
    <w:abstractNumId w:val="854"/>
  </w:num>
  <w:num w:numId="620">
    <w:abstractNumId w:val="632"/>
  </w:num>
  <w:num w:numId="621">
    <w:abstractNumId w:val="636"/>
  </w:num>
  <w:num w:numId="622">
    <w:abstractNumId w:val="243"/>
  </w:num>
  <w:num w:numId="623">
    <w:abstractNumId w:val="965"/>
  </w:num>
  <w:num w:numId="624">
    <w:abstractNumId w:val="744"/>
  </w:num>
  <w:num w:numId="625">
    <w:abstractNumId w:val="509"/>
  </w:num>
  <w:num w:numId="626">
    <w:abstractNumId w:val="8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7">
    <w:abstractNumId w:val="244"/>
  </w:num>
  <w:num w:numId="628">
    <w:abstractNumId w:val="966"/>
  </w:num>
  <w:num w:numId="629">
    <w:abstractNumId w:val="745"/>
  </w:num>
  <w:num w:numId="630">
    <w:abstractNumId w:val="510"/>
  </w:num>
  <w:num w:numId="631">
    <w:abstractNumId w:val="649"/>
  </w:num>
  <w:num w:numId="632">
    <w:abstractNumId w:val="245"/>
  </w:num>
  <w:num w:numId="633">
    <w:abstractNumId w:val="967"/>
  </w:num>
  <w:num w:numId="634">
    <w:abstractNumId w:val="746"/>
  </w:num>
  <w:num w:numId="635">
    <w:abstractNumId w:val="511"/>
  </w:num>
  <w:num w:numId="636">
    <w:abstractNumId w:val="246"/>
  </w:num>
  <w:num w:numId="637">
    <w:abstractNumId w:val="968"/>
  </w:num>
  <w:num w:numId="638">
    <w:abstractNumId w:val="747"/>
  </w:num>
  <w:num w:numId="639">
    <w:abstractNumId w:val="512"/>
  </w:num>
  <w:num w:numId="640">
    <w:abstractNumId w:val="386"/>
  </w:num>
  <w:num w:numId="641">
    <w:abstractNumId w:val="76"/>
  </w:num>
  <w:num w:numId="642">
    <w:abstractNumId w:val="919"/>
  </w:num>
  <w:num w:numId="643">
    <w:abstractNumId w:val="698"/>
  </w:num>
  <w:num w:numId="644">
    <w:abstractNumId w:val="463"/>
  </w:num>
  <w:num w:numId="645">
    <w:abstractNumId w:val="249"/>
  </w:num>
  <w:num w:numId="646">
    <w:abstractNumId w:val="970"/>
  </w:num>
  <w:num w:numId="647">
    <w:abstractNumId w:val="749"/>
  </w:num>
  <w:num w:numId="648">
    <w:abstractNumId w:val="514"/>
  </w:num>
  <w:num w:numId="649">
    <w:abstractNumId w:val="250"/>
  </w:num>
  <w:num w:numId="650">
    <w:abstractNumId w:val="251"/>
  </w:num>
  <w:num w:numId="651">
    <w:abstractNumId w:val="44"/>
  </w:num>
  <w:num w:numId="652">
    <w:abstractNumId w:val="253"/>
  </w:num>
  <w:num w:numId="653">
    <w:abstractNumId w:val="254"/>
  </w:num>
  <w:num w:numId="654">
    <w:abstractNumId w:val="870"/>
  </w:num>
  <w:num w:numId="655">
    <w:abstractNumId w:val="874"/>
  </w:num>
  <w:num w:numId="656">
    <w:abstractNumId w:val="872"/>
  </w:num>
  <w:num w:numId="657">
    <w:abstractNumId w:val="1079"/>
  </w:num>
  <w:num w:numId="658">
    <w:abstractNumId w:val="421"/>
  </w:num>
  <w:num w:numId="659">
    <w:abstractNumId w:val="618"/>
  </w:num>
  <w:num w:numId="660">
    <w:abstractNumId w:val="413"/>
  </w:num>
  <w:num w:numId="661">
    <w:abstractNumId w:val="639"/>
  </w:num>
  <w:num w:numId="662">
    <w:abstractNumId w:val="255"/>
  </w:num>
  <w:num w:numId="663">
    <w:abstractNumId w:val="256"/>
  </w:num>
  <w:num w:numId="664">
    <w:abstractNumId w:val="971"/>
  </w:num>
  <w:num w:numId="665">
    <w:abstractNumId w:val="750"/>
  </w:num>
  <w:num w:numId="666">
    <w:abstractNumId w:val="515"/>
  </w:num>
  <w:num w:numId="667">
    <w:abstractNumId w:val="257"/>
  </w:num>
  <w:num w:numId="668">
    <w:abstractNumId w:val="972"/>
  </w:num>
  <w:num w:numId="669">
    <w:abstractNumId w:val="751"/>
  </w:num>
  <w:num w:numId="670">
    <w:abstractNumId w:val="516"/>
  </w:num>
  <w:num w:numId="671">
    <w:abstractNumId w:val="258"/>
  </w:num>
  <w:num w:numId="672">
    <w:abstractNumId w:val="973"/>
  </w:num>
  <w:num w:numId="673">
    <w:abstractNumId w:val="752"/>
  </w:num>
  <w:num w:numId="674">
    <w:abstractNumId w:val="517"/>
  </w:num>
  <w:num w:numId="675">
    <w:abstractNumId w:val="386"/>
  </w:num>
  <w:num w:numId="676">
    <w:abstractNumId w:val="74"/>
  </w:num>
  <w:num w:numId="677">
    <w:abstractNumId w:val="974"/>
  </w:num>
  <w:num w:numId="678">
    <w:abstractNumId w:val="696"/>
  </w:num>
  <w:num w:numId="679">
    <w:abstractNumId w:val="461"/>
  </w:num>
  <w:num w:numId="680">
    <w:abstractNumId w:val="261"/>
  </w:num>
  <w:num w:numId="681">
    <w:abstractNumId w:val="918"/>
  </w:num>
  <w:num w:numId="682">
    <w:abstractNumId w:val="697"/>
  </w:num>
  <w:num w:numId="683">
    <w:abstractNumId w:val="462"/>
  </w:num>
  <w:num w:numId="684">
    <w:abstractNumId w:val="262"/>
  </w:num>
  <w:num w:numId="685">
    <w:abstractNumId w:val="263"/>
  </w:num>
  <w:num w:numId="686">
    <w:abstractNumId w:val="264"/>
  </w:num>
  <w:num w:numId="687">
    <w:abstractNumId w:val="265"/>
  </w:num>
  <w:num w:numId="688">
    <w:abstractNumId w:val="266"/>
  </w:num>
  <w:num w:numId="689">
    <w:abstractNumId w:val="46"/>
  </w:num>
  <w:num w:numId="690">
    <w:abstractNumId w:val="47"/>
  </w:num>
  <w:num w:numId="691">
    <w:abstractNumId w:val="30"/>
  </w:num>
  <w:num w:numId="692">
    <w:abstractNumId w:val="270"/>
  </w:num>
  <w:num w:numId="693">
    <w:abstractNumId w:val="271"/>
  </w:num>
  <w:num w:numId="694">
    <w:abstractNumId w:val="976"/>
  </w:num>
  <w:num w:numId="695">
    <w:abstractNumId w:val="755"/>
  </w:num>
  <w:num w:numId="696">
    <w:abstractNumId w:val="520"/>
  </w:num>
  <w:num w:numId="697">
    <w:abstractNumId w:val="272"/>
  </w:num>
  <w:num w:numId="698">
    <w:abstractNumId w:val="977"/>
  </w:num>
  <w:num w:numId="699">
    <w:abstractNumId w:val="756"/>
  </w:num>
  <w:num w:numId="700">
    <w:abstractNumId w:val="521"/>
  </w:num>
  <w:num w:numId="701">
    <w:abstractNumId w:val="857"/>
  </w:num>
  <w:num w:numId="702">
    <w:abstractNumId w:val="8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3">
    <w:abstractNumId w:val="273"/>
  </w:num>
  <w:num w:numId="704">
    <w:abstractNumId w:val="978"/>
  </w:num>
  <w:num w:numId="705">
    <w:abstractNumId w:val="757"/>
  </w:num>
  <w:num w:numId="706">
    <w:abstractNumId w:val="522"/>
  </w:num>
  <w:num w:numId="707">
    <w:abstractNumId w:val="858"/>
  </w:num>
  <w:num w:numId="708">
    <w:abstractNumId w:val="8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9">
    <w:abstractNumId w:val="274"/>
  </w:num>
  <w:num w:numId="710">
    <w:abstractNumId w:val="979"/>
  </w:num>
  <w:num w:numId="711">
    <w:abstractNumId w:val="758"/>
  </w:num>
  <w:num w:numId="712">
    <w:abstractNumId w:val="523"/>
  </w:num>
  <w:num w:numId="713">
    <w:abstractNumId w:val="859"/>
  </w:num>
  <w:num w:numId="714">
    <w:abstractNumId w:val="8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5">
    <w:abstractNumId w:val="275"/>
  </w:num>
  <w:num w:numId="716">
    <w:abstractNumId w:val="276"/>
  </w:num>
  <w:num w:numId="717">
    <w:abstractNumId w:val="980"/>
  </w:num>
  <w:num w:numId="718">
    <w:abstractNumId w:val="759"/>
  </w:num>
  <w:num w:numId="719">
    <w:abstractNumId w:val="524"/>
  </w:num>
  <w:num w:numId="720">
    <w:abstractNumId w:val="277"/>
  </w:num>
  <w:num w:numId="721">
    <w:abstractNumId w:val="981"/>
  </w:num>
  <w:num w:numId="722">
    <w:abstractNumId w:val="760"/>
  </w:num>
  <w:num w:numId="723">
    <w:abstractNumId w:val="525"/>
  </w:num>
  <w:num w:numId="724">
    <w:abstractNumId w:val="278"/>
  </w:num>
  <w:num w:numId="725">
    <w:abstractNumId w:val="982"/>
  </w:num>
  <w:num w:numId="726">
    <w:abstractNumId w:val="761"/>
  </w:num>
  <w:num w:numId="727">
    <w:abstractNumId w:val="526"/>
  </w:num>
  <w:num w:numId="728">
    <w:abstractNumId w:val="386"/>
  </w:num>
  <w:num w:numId="729">
    <w:abstractNumId w:val="72"/>
  </w:num>
  <w:num w:numId="730">
    <w:abstractNumId w:val="983"/>
  </w:num>
  <w:num w:numId="731">
    <w:abstractNumId w:val="694"/>
  </w:num>
  <w:num w:numId="732">
    <w:abstractNumId w:val="459"/>
  </w:num>
  <w:num w:numId="733">
    <w:abstractNumId w:val="73"/>
  </w:num>
  <w:num w:numId="734">
    <w:abstractNumId w:val="984"/>
  </w:num>
  <w:num w:numId="735">
    <w:abstractNumId w:val="695"/>
  </w:num>
  <w:num w:numId="736">
    <w:abstractNumId w:val="460"/>
  </w:num>
  <w:num w:numId="737">
    <w:abstractNumId w:val="282"/>
  </w:num>
  <w:num w:numId="738">
    <w:abstractNumId w:val="283"/>
  </w:num>
  <w:num w:numId="739">
    <w:abstractNumId w:val="48"/>
  </w:num>
  <w:num w:numId="740">
    <w:abstractNumId w:val="49"/>
  </w:num>
  <w:num w:numId="741">
    <w:abstractNumId w:val="286"/>
  </w:num>
  <w:num w:numId="742">
    <w:abstractNumId w:val="985"/>
  </w:num>
  <w:num w:numId="743">
    <w:abstractNumId w:val="764"/>
  </w:num>
  <w:num w:numId="744">
    <w:abstractNumId w:val="529"/>
  </w:num>
  <w:num w:numId="745">
    <w:abstractNumId w:val="409"/>
  </w:num>
  <w:num w:numId="746">
    <w:abstractNumId w:val="406"/>
  </w:num>
  <w:num w:numId="747">
    <w:abstractNumId w:val="287"/>
  </w:num>
  <w:num w:numId="748">
    <w:abstractNumId w:val="986"/>
  </w:num>
  <w:num w:numId="749">
    <w:abstractNumId w:val="765"/>
  </w:num>
  <w:num w:numId="750">
    <w:abstractNumId w:val="530"/>
  </w:num>
  <w:num w:numId="751">
    <w:abstractNumId w:val="288"/>
  </w:num>
  <w:num w:numId="752">
    <w:abstractNumId w:val="987"/>
  </w:num>
  <w:num w:numId="753">
    <w:abstractNumId w:val="766"/>
  </w:num>
  <w:num w:numId="754">
    <w:abstractNumId w:val="531"/>
  </w:num>
  <w:num w:numId="755">
    <w:abstractNumId w:val="289"/>
  </w:num>
  <w:num w:numId="756">
    <w:abstractNumId w:val="988"/>
  </w:num>
  <w:num w:numId="757">
    <w:abstractNumId w:val="767"/>
  </w:num>
  <w:num w:numId="758">
    <w:abstractNumId w:val="532"/>
  </w:num>
  <w:num w:numId="759">
    <w:abstractNumId w:val="386"/>
  </w:num>
  <w:num w:numId="760">
    <w:abstractNumId w:val="291"/>
  </w:num>
  <w:num w:numId="761">
    <w:abstractNumId w:val="989"/>
  </w:num>
  <w:num w:numId="762">
    <w:abstractNumId w:val="768"/>
  </w:num>
  <w:num w:numId="763">
    <w:abstractNumId w:val="533"/>
  </w:num>
  <w:num w:numId="764">
    <w:abstractNumId w:val="6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5">
    <w:abstractNumId w:val="8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6">
    <w:abstractNumId w:val="292"/>
  </w:num>
  <w:num w:numId="767">
    <w:abstractNumId w:val="990"/>
  </w:num>
  <w:num w:numId="768">
    <w:abstractNumId w:val="769"/>
  </w:num>
  <w:num w:numId="769">
    <w:abstractNumId w:val="534"/>
  </w:num>
  <w:num w:numId="770">
    <w:abstractNumId w:val="81"/>
  </w:num>
  <w:num w:numId="771">
    <w:abstractNumId w:val="991"/>
  </w:num>
  <w:num w:numId="772">
    <w:abstractNumId w:val="770"/>
  </w:num>
  <w:num w:numId="773">
    <w:abstractNumId w:val="468"/>
  </w:num>
  <w:num w:numId="774">
    <w:abstractNumId w:val="82"/>
  </w:num>
  <w:num w:numId="775">
    <w:abstractNumId w:val="992"/>
  </w:num>
  <w:num w:numId="776">
    <w:abstractNumId w:val="771"/>
  </w:num>
  <w:num w:numId="777">
    <w:abstractNumId w:val="536"/>
  </w:num>
  <w:num w:numId="778">
    <w:abstractNumId w:val="295"/>
  </w:num>
  <w:num w:numId="779">
    <w:abstractNumId w:val="296"/>
  </w:num>
  <w:num w:numId="780">
    <w:abstractNumId w:val="297"/>
  </w:num>
  <w:num w:numId="781">
    <w:abstractNumId w:val="298"/>
  </w:num>
  <w:num w:numId="782">
    <w:abstractNumId w:val="993"/>
  </w:num>
  <w:num w:numId="783">
    <w:abstractNumId w:val="772"/>
  </w:num>
  <w:num w:numId="784">
    <w:abstractNumId w:val="537"/>
  </w:num>
  <w:num w:numId="785">
    <w:abstractNumId w:val="299"/>
  </w:num>
  <w:num w:numId="786">
    <w:abstractNumId w:val="994"/>
  </w:num>
  <w:num w:numId="787">
    <w:abstractNumId w:val="677"/>
  </w:num>
  <w:num w:numId="788">
    <w:abstractNumId w:val="442"/>
  </w:num>
  <w:num w:numId="789">
    <w:abstractNumId w:val="300"/>
  </w:num>
  <w:num w:numId="790">
    <w:abstractNumId w:val="995"/>
  </w:num>
  <w:num w:numId="791">
    <w:abstractNumId w:val="678"/>
  </w:num>
  <w:num w:numId="792">
    <w:abstractNumId w:val="539"/>
  </w:num>
  <w:num w:numId="793">
    <w:abstractNumId w:val="301"/>
  </w:num>
  <w:num w:numId="794">
    <w:abstractNumId w:val="996"/>
  </w:num>
  <w:num w:numId="795">
    <w:abstractNumId w:val="775"/>
  </w:num>
  <w:num w:numId="796">
    <w:abstractNumId w:val="540"/>
  </w:num>
  <w:num w:numId="797">
    <w:abstractNumId w:val="302"/>
  </w:num>
  <w:num w:numId="798">
    <w:abstractNumId w:val="997"/>
  </w:num>
  <w:num w:numId="799">
    <w:abstractNumId w:val="680"/>
  </w:num>
  <w:num w:numId="800">
    <w:abstractNumId w:val="445"/>
  </w:num>
  <w:num w:numId="801">
    <w:abstractNumId w:val="303"/>
  </w:num>
  <w:num w:numId="802">
    <w:abstractNumId w:val="998"/>
  </w:num>
  <w:num w:numId="803">
    <w:abstractNumId w:val="681"/>
  </w:num>
  <w:num w:numId="804">
    <w:abstractNumId w:val="446"/>
  </w:num>
  <w:num w:numId="805">
    <w:abstractNumId w:val="304"/>
  </w:num>
  <w:num w:numId="806">
    <w:abstractNumId w:val="999"/>
  </w:num>
  <w:num w:numId="807">
    <w:abstractNumId w:val="778"/>
  </w:num>
  <w:num w:numId="808">
    <w:abstractNumId w:val="543"/>
  </w:num>
  <w:num w:numId="809">
    <w:abstractNumId w:val="411"/>
  </w:num>
  <w:num w:numId="810">
    <w:abstractNumId w:val="305"/>
  </w:num>
  <w:num w:numId="811">
    <w:abstractNumId w:val="1000"/>
  </w:num>
  <w:num w:numId="812">
    <w:abstractNumId w:val="779"/>
  </w:num>
  <w:num w:numId="813">
    <w:abstractNumId w:val="544"/>
  </w:num>
  <w:num w:numId="814">
    <w:abstractNumId w:val="8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5">
    <w:abstractNumId w:val="863"/>
  </w:num>
  <w:num w:numId="816">
    <w:abstractNumId w:val="616"/>
  </w:num>
  <w:num w:numId="817">
    <w:abstractNumId w:val="306"/>
  </w:num>
  <w:num w:numId="818">
    <w:abstractNumId w:val="1001"/>
  </w:num>
  <w:num w:numId="819">
    <w:abstractNumId w:val="780"/>
  </w:num>
  <w:num w:numId="820">
    <w:abstractNumId w:val="545"/>
  </w:num>
  <w:num w:numId="821">
    <w:abstractNumId w:val="8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2">
    <w:abstractNumId w:val="875"/>
  </w:num>
  <w:num w:numId="823">
    <w:abstractNumId w:val="633"/>
  </w:num>
  <w:num w:numId="824">
    <w:abstractNumId w:val="307"/>
  </w:num>
  <w:num w:numId="825">
    <w:abstractNumId w:val="1002"/>
  </w:num>
  <w:num w:numId="826">
    <w:abstractNumId w:val="781"/>
  </w:num>
  <w:num w:numId="827">
    <w:abstractNumId w:val="546"/>
  </w:num>
  <w:num w:numId="828">
    <w:abstractNumId w:val="308"/>
  </w:num>
  <w:num w:numId="829">
    <w:abstractNumId w:val="1003"/>
  </w:num>
  <w:num w:numId="830">
    <w:abstractNumId w:val="782"/>
  </w:num>
  <w:num w:numId="831">
    <w:abstractNumId w:val="547"/>
  </w:num>
  <w:num w:numId="832">
    <w:abstractNumId w:val="309"/>
  </w:num>
  <w:num w:numId="833">
    <w:abstractNumId w:val="1004"/>
  </w:num>
  <w:num w:numId="834">
    <w:abstractNumId w:val="783"/>
  </w:num>
  <w:num w:numId="835">
    <w:abstractNumId w:val="548"/>
  </w:num>
  <w:num w:numId="836">
    <w:abstractNumId w:val="310"/>
  </w:num>
  <w:num w:numId="837">
    <w:abstractNumId w:val="1005"/>
  </w:num>
  <w:num w:numId="838">
    <w:abstractNumId w:val="784"/>
  </w:num>
  <w:num w:numId="839">
    <w:abstractNumId w:val="549"/>
  </w:num>
  <w:num w:numId="840">
    <w:abstractNumId w:val="311"/>
  </w:num>
  <w:num w:numId="841">
    <w:abstractNumId w:val="1006"/>
  </w:num>
  <w:num w:numId="842">
    <w:abstractNumId w:val="785"/>
  </w:num>
  <w:num w:numId="843">
    <w:abstractNumId w:val="550"/>
  </w:num>
  <w:num w:numId="844">
    <w:abstractNumId w:val="312"/>
  </w:num>
  <w:num w:numId="845">
    <w:abstractNumId w:val="1007"/>
  </w:num>
  <w:num w:numId="846">
    <w:abstractNumId w:val="786"/>
  </w:num>
  <w:num w:numId="847">
    <w:abstractNumId w:val="551"/>
  </w:num>
  <w:num w:numId="848">
    <w:abstractNumId w:val="386"/>
  </w:num>
  <w:num w:numId="849">
    <w:abstractNumId w:val="314"/>
  </w:num>
  <w:num w:numId="850">
    <w:abstractNumId w:val="1008"/>
  </w:num>
  <w:num w:numId="851">
    <w:abstractNumId w:val="787"/>
  </w:num>
  <w:num w:numId="852">
    <w:abstractNumId w:val="552"/>
  </w:num>
  <w:num w:numId="853">
    <w:abstractNumId w:val="315"/>
  </w:num>
  <w:num w:numId="854">
    <w:abstractNumId w:val="1009"/>
  </w:num>
  <w:num w:numId="855">
    <w:abstractNumId w:val="788"/>
  </w:num>
  <w:num w:numId="856">
    <w:abstractNumId w:val="553"/>
  </w:num>
  <w:num w:numId="857">
    <w:abstractNumId w:val="316"/>
  </w:num>
  <w:num w:numId="858">
    <w:abstractNumId w:val="926"/>
  </w:num>
  <w:num w:numId="859">
    <w:abstractNumId w:val="789"/>
  </w:num>
  <w:num w:numId="860">
    <w:abstractNumId w:val="554"/>
  </w:num>
  <w:num w:numId="861">
    <w:abstractNumId w:val="317"/>
  </w:num>
  <w:num w:numId="862">
    <w:abstractNumId w:val="927"/>
  </w:num>
  <w:num w:numId="863">
    <w:abstractNumId w:val="790"/>
  </w:num>
  <w:num w:numId="864">
    <w:abstractNumId w:val="555"/>
  </w:num>
  <w:num w:numId="865">
    <w:abstractNumId w:val="318"/>
  </w:num>
  <w:num w:numId="866">
    <w:abstractNumId w:val="1012"/>
  </w:num>
  <w:num w:numId="867">
    <w:abstractNumId w:val="791"/>
  </w:num>
  <w:num w:numId="868">
    <w:abstractNumId w:val="556"/>
  </w:num>
  <w:num w:numId="869">
    <w:abstractNumId w:val="56"/>
  </w:num>
  <w:num w:numId="870">
    <w:abstractNumId w:val="903"/>
  </w:num>
  <w:num w:numId="871">
    <w:abstractNumId w:val="682"/>
  </w:num>
  <w:num w:numId="872">
    <w:abstractNumId w:val="447"/>
  </w:num>
  <w:num w:numId="873">
    <w:abstractNumId w:val="320"/>
  </w:num>
  <w:num w:numId="874">
    <w:abstractNumId w:val="904"/>
  </w:num>
  <w:num w:numId="875">
    <w:abstractNumId w:val="683"/>
  </w:num>
  <w:num w:numId="876">
    <w:abstractNumId w:val="448"/>
  </w:num>
  <w:num w:numId="877">
    <w:abstractNumId w:val="321"/>
  </w:num>
  <w:num w:numId="878">
    <w:abstractNumId w:val="322"/>
  </w:num>
  <w:num w:numId="879">
    <w:abstractNumId w:val="323"/>
  </w:num>
  <w:num w:numId="880">
    <w:abstractNumId w:val="1015"/>
  </w:num>
  <w:num w:numId="881">
    <w:abstractNumId w:val="794"/>
  </w:num>
  <w:num w:numId="882">
    <w:abstractNumId w:val="559"/>
  </w:num>
  <w:num w:numId="883">
    <w:abstractNumId w:val="324"/>
  </w:num>
  <w:num w:numId="884">
    <w:abstractNumId w:val="1016"/>
  </w:num>
  <w:num w:numId="885">
    <w:abstractNumId w:val="795"/>
  </w:num>
  <w:num w:numId="886">
    <w:abstractNumId w:val="560"/>
  </w:num>
  <w:num w:numId="887">
    <w:abstractNumId w:val="412"/>
  </w:num>
  <w:num w:numId="888">
    <w:abstractNumId w:val="622"/>
  </w:num>
  <w:num w:numId="889">
    <w:abstractNumId w:val="325"/>
  </w:num>
  <w:num w:numId="890">
    <w:abstractNumId w:val="1017"/>
  </w:num>
  <w:num w:numId="891">
    <w:abstractNumId w:val="796"/>
  </w:num>
  <w:num w:numId="892">
    <w:abstractNumId w:val="561"/>
  </w:num>
  <w:num w:numId="893">
    <w:abstractNumId w:val="326"/>
  </w:num>
  <w:num w:numId="894">
    <w:abstractNumId w:val="1018"/>
  </w:num>
  <w:num w:numId="895">
    <w:abstractNumId w:val="797"/>
  </w:num>
  <w:num w:numId="896">
    <w:abstractNumId w:val="562"/>
  </w:num>
  <w:num w:numId="897">
    <w:abstractNumId w:val="327"/>
  </w:num>
  <w:num w:numId="898">
    <w:abstractNumId w:val="1019"/>
  </w:num>
  <w:num w:numId="899">
    <w:abstractNumId w:val="798"/>
  </w:num>
  <w:num w:numId="900">
    <w:abstractNumId w:val="563"/>
  </w:num>
  <w:num w:numId="901">
    <w:abstractNumId w:val="328"/>
  </w:num>
  <w:num w:numId="902">
    <w:abstractNumId w:val="1020"/>
  </w:num>
  <w:num w:numId="903">
    <w:abstractNumId w:val="799"/>
  </w:num>
  <w:num w:numId="904">
    <w:abstractNumId w:val="564"/>
  </w:num>
  <w:num w:numId="905">
    <w:abstractNumId w:val="386"/>
  </w:num>
  <w:num w:numId="906">
    <w:abstractNumId w:val="330"/>
  </w:num>
  <w:num w:numId="907">
    <w:abstractNumId w:val="928"/>
  </w:num>
  <w:num w:numId="908">
    <w:abstractNumId w:val="707"/>
  </w:num>
  <w:num w:numId="909">
    <w:abstractNumId w:val="565"/>
  </w:num>
  <w:num w:numId="910">
    <w:abstractNumId w:val="331"/>
  </w:num>
  <w:num w:numId="911">
    <w:abstractNumId w:val="929"/>
  </w:num>
  <w:num w:numId="912">
    <w:abstractNumId w:val="801"/>
  </w:num>
  <w:num w:numId="913">
    <w:abstractNumId w:val="566"/>
  </w:num>
  <w:num w:numId="914">
    <w:abstractNumId w:val="332"/>
  </w:num>
  <w:num w:numId="915">
    <w:abstractNumId w:val="333"/>
  </w:num>
  <w:num w:numId="916">
    <w:abstractNumId w:val="58"/>
  </w:num>
  <w:num w:numId="917">
    <w:abstractNumId w:val="905"/>
  </w:num>
  <w:num w:numId="918">
    <w:abstractNumId w:val="802"/>
  </w:num>
  <w:num w:numId="919">
    <w:abstractNumId w:val="449"/>
  </w:num>
  <w:num w:numId="920">
    <w:abstractNumId w:val="59"/>
  </w:num>
  <w:num w:numId="921">
    <w:abstractNumId w:val="906"/>
  </w:num>
  <w:num w:numId="922">
    <w:abstractNumId w:val="685"/>
  </w:num>
  <w:num w:numId="923">
    <w:abstractNumId w:val="450"/>
  </w:num>
  <w:num w:numId="924">
    <w:abstractNumId w:val="336"/>
  </w:num>
  <w:num w:numId="925">
    <w:abstractNumId w:val="1025"/>
  </w:num>
  <w:num w:numId="926">
    <w:abstractNumId w:val="804"/>
  </w:num>
  <w:num w:numId="927">
    <w:abstractNumId w:val="569"/>
  </w:num>
  <w:num w:numId="928">
    <w:abstractNumId w:val="6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9">
    <w:abstractNumId w:val="1074"/>
  </w:num>
  <w:num w:numId="930">
    <w:abstractNumId w:val="337"/>
  </w:num>
  <w:num w:numId="931">
    <w:abstractNumId w:val="1026"/>
  </w:num>
  <w:num w:numId="932">
    <w:abstractNumId w:val="805"/>
  </w:num>
  <w:num w:numId="933">
    <w:abstractNumId w:val="570"/>
  </w:num>
  <w:num w:numId="934">
    <w:abstractNumId w:val="8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5">
    <w:abstractNumId w:val="338"/>
  </w:num>
  <w:num w:numId="936">
    <w:abstractNumId w:val="1027"/>
  </w:num>
  <w:num w:numId="937">
    <w:abstractNumId w:val="806"/>
  </w:num>
  <w:num w:numId="938">
    <w:abstractNumId w:val="571"/>
  </w:num>
  <w:num w:numId="939">
    <w:abstractNumId w:val="339"/>
  </w:num>
  <w:num w:numId="940">
    <w:abstractNumId w:val="1028"/>
  </w:num>
  <w:num w:numId="941">
    <w:abstractNumId w:val="807"/>
  </w:num>
  <w:num w:numId="942">
    <w:abstractNumId w:val="572"/>
  </w:num>
  <w:num w:numId="943">
    <w:abstractNumId w:val="340"/>
  </w:num>
  <w:num w:numId="944">
    <w:abstractNumId w:val="1029"/>
  </w:num>
  <w:num w:numId="945">
    <w:abstractNumId w:val="808"/>
  </w:num>
  <w:num w:numId="946">
    <w:abstractNumId w:val="573"/>
  </w:num>
  <w:num w:numId="947">
    <w:abstractNumId w:val="341"/>
  </w:num>
  <w:num w:numId="948">
    <w:abstractNumId w:val="1030"/>
  </w:num>
  <w:num w:numId="949">
    <w:abstractNumId w:val="809"/>
  </w:num>
  <w:num w:numId="950">
    <w:abstractNumId w:val="574"/>
  </w:num>
  <w:num w:numId="951">
    <w:abstractNumId w:val="386"/>
  </w:num>
  <w:num w:numId="952">
    <w:abstractNumId w:val="343"/>
  </w:num>
  <w:num w:numId="953">
    <w:abstractNumId w:val="930"/>
  </w:num>
  <w:num w:numId="954">
    <w:abstractNumId w:val="810"/>
  </w:num>
  <w:num w:numId="955">
    <w:abstractNumId w:val="575"/>
  </w:num>
  <w:num w:numId="956">
    <w:abstractNumId w:val="344"/>
  </w:num>
  <w:num w:numId="957">
    <w:abstractNumId w:val="931"/>
  </w:num>
  <w:num w:numId="958">
    <w:abstractNumId w:val="811"/>
  </w:num>
  <w:num w:numId="959">
    <w:abstractNumId w:val="576"/>
  </w:num>
  <w:num w:numId="960">
    <w:abstractNumId w:val="345"/>
  </w:num>
  <w:num w:numId="961">
    <w:abstractNumId w:val="1033"/>
  </w:num>
  <w:num w:numId="962">
    <w:abstractNumId w:val="812"/>
  </w:num>
  <w:num w:numId="963">
    <w:abstractNumId w:val="577"/>
  </w:num>
  <w:num w:numId="964">
    <w:abstractNumId w:val="346"/>
  </w:num>
  <w:num w:numId="965">
    <w:abstractNumId w:val="347"/>
  </w:num>
  <w:num w:numId="966">
    <w:abstractNumId w:val="348"/>
  </w:num>
  <w:num w:numId="967">
    <w:abstractNumId w:val="349"/>
  </w:num>
  <w:num w:numId="968">
    <w:abstractNumId w:val="350"/>
  </w:num>
  <w:num w:numId="969">
    <w:abstractNumId w:val="351"/>
  </w:num>
  <w:num w:numId="970">
    <w:abstractNumId w:val="352"/>
  </w:num>
  <w:num w:numId="971">
    <w:abstractNumId w:val="60"/>
  </w:num>
  <w:num w:numId="972">
    <w:abstractNumId w:val="907"/>
  </w:num>
  <w:num w:numId="973">
    <w:abstractNumId w:val="686"/>
  </w:num>
  <w:num w:numId="974">
    <w:abstractNumId w:val="451"/>
  </w:num>
  <w:num w:numId="975">
    <w:abstractNumId w:val="61"/>
  </w:num>
  <w:num w:numId="976">
    <w:abstractNumId w:val="908"/>
  </w:num>
  <w:num w:numId="977">
    <w:abstractNumId w:val="687"/>
  </w:num>
  <w:num w:numId="978">
    <w:abstractNumId w:val="452"/>
  </w:num>
  <w:num w:numId="979">
    <w:abstractNumId w:val="355"/>
  </w:num>
  <w:num w:numId="980">
    <w:abstractNumId w:val="1036"/>
  </w:num>
  <w:num w:numId="981">
    <w:abstractNumId w:val="815"/>
  </w:num>
  <w:num w:numId="982">
    <w:abstractNumId w:val="580"/>
  </w:num>
  <w:num w:numId="983">
    <w:abstractNumId w:val="417"/>
  </w:num>
  <w:num w:numId="984">
    <w:abstractNumId w:val="356"/>
  </w:num>
  <w:num w:numId="985">
    <w:abstractNumId w:val="1037"/>
  </w:num>
  <w:num w:numId="986">
    <w:abstractNumId w:val="816"/>
  </w:num>
  <w:num w:numId="987">
    <w:abstractNumId w:val="581"/>
  </w:num>
  <w:num w:numId="988">
    <w:abstractNumId w:val="651"/>
  </w:num>
  <w:num w:numId="989">
    <w:abstractNumId w:val="357"/>
  </w:num>
  <w:num w:numId="990">
    <w:abstractNumId w:val="1038"/>
  </w:num>
  <w:num w:numId="991">
    <w:abstractNumId w:val="817"/>
  </w:num>
  <w:num w:numId="992">
    <w:abstractNumId w:val="582"/>
  </w:num>
  <w:num w:numId="993">
    <w:abstractNumId w:val="630"/>
  </w:num>
  <w:num w:numId="994">
    <w:abstractNumId w:val="853"/>
  </w:num>
  <w:num w:numId="995">
    <w:abstractNumId w:val="882"/>
  </w:num>
  <w:num w:numId="996">
    <w:abstractNumId w:val="416"/>
  </w:num>
  <w:num w:numId="997">
    <w:abstractNumId w:val="358"/>
  </w:num>
  <w:num w:numId="998">
    <w:abstractNumId w:val="1039"/>
  </w:num>
  <w:num w:numId="999">
    <w:abstractNumId w:val="818"/>
  </w:num>
  <w:num w:numId="1000">
    <w:abstractNumId w:val="583"/>
  </w:num>
  <w:num w:numId="1001">
    <w:abstractNumId w:val="359"/>
  </w:num>
  <w:num w:numId="1002">
    <w:abstractNumId w:val="1040"/>
  </w:num>
  <w:num w:numId="1003">
    <w:abstractNumId w:val="819"/>
  </w:num>
  <w:num w:numId="1004">
    <w:abstractNumId w:val="584"/>
  </w:num>
  <w:num w:numId="1005">
    <w:abstractNumId w:val="386"/>
  </w:num>
  <w:num w:numId="1006">
    <w:abstractNumId w:val="361"/>
  </w:num>
  <w:num w:numId="1007">
    <w:abstractNumId w:val="1041"/>
  </w:num>
  <w:num w:numId="1008">
    <w:abstractNumId w:val="820"/>
  </w:num>
  <w:num w:numId="1009">
    <w:abstractNumId w:val="585"/>
  </w:num>
  <w:num w:numId="1010">
    <w:abstractNumId w:val="362"/>
  </w:num>
  <w:num w:numId="1011">
    <w:abstractNumId w:val="932"/>
  </w:num>
  <w:num w:numId="1012">
    <w:abstractNumId w:val="711"/>
  </w:num>
  <w:num w:numId="1013">
    <w:abstractNumId w:val="476"/>
  </w:num>
  <w:num w:numId="1014">
    <w:abstractNumId w:val="90"/>
  </w:num>
  <w:num w:numId="1015">
    <w:abstractNumId w:val="933"/>
  </w:num>
  <w:num w:numId="1016">
    <w:abstractNumId w:val="712"/>
  </w:num>
  <w:num w:numId="1017">
    <w:abstractNumId w:val="477"/>
  </w:num>
  <w:num w:numId="1018">
    <w:abstractNumId w:val="364"/>
  </w:num>
  <w:num w:numId="1019">
    <w:abstractNumId w:val="1044"/>
  </w:num>
  <w:num w:numId="1020">
    <w:abstractNumId w:val="823"/>
  </w:num>
  <w:num w:numId="1021">
    <w:abstractNumId w:val="588"/>
  </w:num>
  <w:num w:numId="1022">
    <w:abstractNumId w:val="62"/>
  </w:num>
  <w:num w:numId="1023">
    <w:abstractNumId w:val="909"/>
  </w:num>
  <w:num w:numId="1024">
    <w:abstractNumId w:val="824"/>
  </w:num>
  <w:num w:numId="1025">
    <w:abstractNumId w:val="589"/>
  </w:num>
  <w:num w:numId="1026">
    <w:abstractNumId w:val="63"/>
  </w:num>
  <w:num w:numId="1027">
    <w:abstractNumId w:val="910"/>
  </w:num>
  <w:num w:numId="1028">
    <w:abstractNumId w:val="825"/>
  </w:num>
  <w:num w:numId="1029">
    <w:abstractNumId w:val="590"/>
  </w:num>
  <w:num w:numId="1030">
    <w:abstractNumId w:val="367"/>
  </w:num>
  <w:num w:numId="1031">
    <w:abstractNumId w:val="368"/>
  </w:num>
  <w:num w:numId="1032">
    <w:abstractNumId w:val="369"/>
  </w:num>
  <w:num w:numId="1033">
    <w:abstractNumId w:val="1047"/>
  </w:num>
  <w:num w:numId="1034">
    <w:abstractNumId w:val="826"/>
  </w:num>
  <w:num w:numId="1035">
    <w:abstractNumId w:val="591"/>
  </w:num>
  <w:num w:numId="1036">
    <w:abstractNumId w:val="8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370"/>
  </w:num>
  <w:num w:numId="1038">
    <w:abstractNumId w:val="1048"/>
  </w:num>
  <w:num w:numId="1039">
    <w:abstractNumId w:val="827"/>
  </w:num>
  <w:num w:numId="1040">
    <w:abstractNumId w:val="592"/>
  </w:num>
  <w:num w:numId="1041">
    <w:abstractNumId w:val="371"/>
  </w:num>
  <w:num w:numId="1042">
    <w:abstractNumId w:val="1049"/>
  </w:num>
  <w:num w:numId="1043">
    <w:abstractNumId w:val="828"/>
  </w:num>
  <w:num w:numId="1044">
    <w:abstractNumId w:val="593"/>
  </w:num>
  <w:num w:numId="1045">
    <w:abstractNumId w:val="372"/>
  </w:num>
  <w:num w:numId="1046">
    <w:abstractNumId w:val="1050"/>
  </w:num>
  <w:num w:numId="1047">
    <w:abstractNumId w:val="829"/>
  </w:num>
  <w:num w:numId="1048">
    <w:abstractNumId w:val="594"/>
  </w:num>
  <w:num w:numId="1049">
    <w:abstractNumId w:val="386"/>
  </w:num>
  <w:num w:numId="1050">
    <w:abstractNumId w:val="374"/>
  </w:num>
  <w:num w:numId="1051">
    <w:abstractNumId w:val="1051"/>
  </w:num>
  <w:num w:numId="1052">
    <w:abstractNumId w:val="830"/>
  </w:num>
  <w:num w:numId="1053">
    <w:abstractNumId w:val="595"/>
  </w:num>
  <w:num w:numId="1054">
    <w:abstractNumId w:val="91"/>
  </w:num>
  <w:num w:numId="1055">
    <w:abstractNumId w:val="1052"/>
  </w:num>
  <w:num w:numId="1056">
    <w:abstractNumId w:val="713"/>
  </w:num>
  <w:num w:numId="1057">
    <w:abstractNumId w:val="478"/>
  </w:num>
  <w:num w:numId="1058">
    <w:abstractNumId w:val="92"/>
  </w:num>
  <w:num w:numId="1059">
    <w:abstractNumId w:val="935"/>
  </w:num>
  <w:num w:numId="1060">
    <w:abstractNumId w:val="714"/>
  </w:num>
  <w:num w:numId="1061">
    <w:abstractNumId w:val="479"/>
  </w:num>
  <w:num w:numId="1062">
    <w:abstractNumId w:val="377"/>
  </w:num>
  <w:num w:numId="1063">
    <w:abstractNumId w:val="1054"/>
  </w:num>
  <w:num w:numId="1064">
    <w:abstractNumId w:val="833"/>
  </w:num>
  <w:num w:numId="1065">
    <w:abstractNumId w:val="598"/>
  </w:num>
  <w:num w:numId="1066">
    <w:abstractNumId w:val="64"/>
  </w:num>
  <w:num w:numId="1067">
    <w:abstractNumId w:val="911"/>
  </w:num>
  <w:num w:numId="1068">
    <w:abstractNumId w:val="834"/>
  </w:num>
  <w:num w:numId="1069">
    <w:abstractNumId w:val="599"/>
  </w:num>
  <w:num w:numId="1070">
    <w:abstractNumId w:val="65"/>
  </w:num>
  <w:num w:numId="1071">
    <w:abstractNumId w:val="912"/>
  </w:num>
  <w:num w:numId="1072">
    <w:abstractNumId w:val="835"/>
  </w:num>
  <w:num w:numId="1073">
    <w:abstractNumId w:val="600"/>
  </w:num>
  <w:num w:numId="1074">
    <w:abstractNumId w:val="380"/>
  </w:num>
  <w:num w:numId="1075">
    <w:abstractNumId w:val="381"/>
  </w:num>
  <w:num w:numId="1076">
    <w:abstractNumId w:val="382"/>
  </w:num>
  <w:num w:numId="1077">
    <w:abstractNumId w:val="1057"/>
  </w:num>
  <w:num w:numId="1078">
    <w:abstractNumId w:val="836"/>
  </w:num>
  <w:num w:numId="1079">
    <w:abstractNumId w:val="601"/>
  </w:num>
  <w:num w:numId="1080">
    <w:abstractNumId w:val="8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383"/>
  </w:num>
  <w:num w:numId="1082">
    <w:abstractNumId w:val="1058"/>
  </w:num>
  <w:num w:numId="1083">
    <w:abstractNumId w:val="837"/>
  </w:num>
  <w:num w:numId="1084">
    <w:abstractNumId w:val="602"/>
  </w:num>
  <w:num w:numId="1085">
    <w:abstractNumId w:val="384"/>
  </w:num>
  <w:num w:numId="1086">
    <w:abstractNumId w:val="1059"/>
  </w:num>
  <w:num w:numId="1087">
    <w:abstractNumId w:val="838"/>
  </w:num>
  <w:num w:numId="1088">
    <w:abstractNumId w:val="603"/>
  </w:num>
  <w:num w:numId="1089">
    <w:abstractNumId w:val="385"/>
  </w:num>
  <w:num w:numId="1090">
    <w:abstractNumId w:val="1060"/>
  </w:num>
  <w:num w:numId="1091">
    <w:abstractNumId w:val="839"/>
  </w:num>
  <w:num w:numId="1092">
    <w:abstractNumId w:val="604"/>
  </w:num>
  <w:num w:numId="1093">
    <w:abstractNumId w:val="386"/>
  </w:num>
  <w:num w:numId="1094">
    <w:abstractNumId w:val="387"/>
  </w:num>
  <w:num w:numId="1095">
    <w:abstractNumId w:val="1061"/>
  </w:num>
  <w:num w:numId="1096">
    <w:abstractNumId w:val="840"/>
  </w:num>
  <w:num w:numId="1097">
    <w:abstractNumId w:val="605"/>
  </w:num>
  <w:num w:numId="1098">
    <w:abstractNumId w:val="93"/>
  </w:num>
  <w:num w:numId="1099">
    <w:abstractNumId w:val="1062"/>
  </w:num>
  <w:num w:numId="1100">
    <w:abstractNumId w:val="715"/>
  </w:num>
  <w:num w:numId="1101">
    <w:abstractNumId w:val="480"/>
  </w:num>
  <w:num w:numId="1102">
    <w:abstractNumId w:val="389"/>
  </w:num>
  <w:num w:numId="1103">
    <w:abstractNumId w:val="1063"/>
  </w:num>
  <w:num w:numId="1104">
    <w:abstractNumId w:val="716"/>
  </w:num>
  <w:num w:numId="1105">
    <w:abstractNumId w:val="481"/>
  </w:num>
  <w:num w:numId="1106">
    <w:abstractNumId w:val="390"/>
  </w:num>
  <w:num w:numId="1107">
    <w:abstractNumId w:val="1064"/>
  </w:num>
  <w:num w:numId="1108">
    <w:abstractNumId w:val="843"/>
  </w:num>
  <w:num w:numId="1109">
    <w:abstractNumId w:val="608"/>
  </w:num>
  <w:num w:numId="1110">
    <w:abstractNumId w:val="66"/>
  </w:num>
  <w:num w:numId="1111">
    <w:abstractNumId w:val="913"/>
  </w:num>
  <w:num w:numId="1112">
    <w:abstractNumId w:val="844"/>
  </w:num>
  <w:num w:numId="1113">
    <w:abstractNumId w:val="609"/>
  </w:num>
  <w:num w:numId="1114">
    <w:abstractNumId w:val="67"/>
  </w:num>
  <w:num w:numId="1115">
    <w:abstractNumId w:val="914"/>
  </w:num>
  <w:num w:numId="1116">
    <w:abstractNumId w:val="693"/>
  </w:num>
  <w:num w:numId="1117">
    <w:abstractNumId w:val="610"/>
  </w:num>
  <w:num w:numId="1118">
    <w:abstractNumId w:val="393"/>
  </w:num>
  <w:num w:numId="1119">
    <w:abstractNumId w:val="394"/>
  </w:num>
  <w:num w:numId="1120">
    <w:abstractNumId w:val="395"/>
  </w:num>
  <w:num w:numId="1121">
    <w:abstractNumId w:val="1067"/>
  </w:num>
  <w:num w:numId="1122">
    <w:abstractNumId w:val="846"/>
  </w:num>
  <w:num w:numId="1123">
    <w:abstractNumId w:val="611"/>
  </w:num>
  <w:num w:numId="1124">
    <w:abstractNumId w:val="8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396"/>
  </w:num>
  <w:num w:numId="1126">
    <w:abstractNumId w:val="1068"/>
  </w:num>
  <w:num w:numId="1127">
    <w:abstractNumId w:val="847"/>
  </w:num>
  <w:num w:numId="1128">
    <w:abstractNumId w:val="612"/>
  </w:num>
  <w:num w:numId="1129">
    <w:abstractNumId w:val="397"/>
  </w:num>
  <w:num w:numId="1130">
    <w:abstractNumId w:val="1069"/>
  </w:num>
  <w:num w:numId="1131">
    <w:abstractNumId w:val="848"/>
  </w:num>
  <w:num w:numId="1132">
    <w:abstractNumId w:val="613"/>
  </w:num>
  <w:num w:numId="1133">
    <w:abstractNumId w:val="398"/>
  </w:num>
  <w:num w:numId="1134">
    <w:abstractNumId w:val="1070"/>
  </w:num>
  <w:num w:numId="1135">
    <w:abstractNumId w:val="849"/>
  </w:num>
  <w:num w:numId="1136">
    <w:abstractNumId w:val="614"/>
  </w:num>
  <w:num w:numId="1137">
    <w:abstractNumId w:val="399"/>
  </w:num>
  <w:num w:numId="1138">
    <w:abstractNumId w:val="1071"/>
  </w:num>
  <w:num w:numId="1139">
    <w:abstractNumId w:val="850"/>
  </w:num>
  <w:num w:numId="1140">
    <w:abstractNumId w:val="615"/>
  </w:num>
  <w:numIdMacAtCleanup w:val="1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54F04"/>
    <w:rsid w:val="00187ABF"/>
    <w:rsid w:val="00191908"/>
    <w:rsid w:val="00193F35"/>
    <w:rsid w:val="001A62B3"/>
    <w:rsid w:val="001C09E8"/>
    <w:rsid w:val="001C5DE9"/>
    <w:rsid w:val="001D2426"/>
    <w:rsid w:val="001D5128"/>
    <w:rsid w:val="001F31C1"/>
    <w:rsid w:val="00200BF0"/>
    <w:rsid w:val="002034BF"/>
    <w:rsid w:val="00212EB2"/>
    <w:rsid w:val="00222D21"/>
    <w:rsid w:val="00224855"/>
    <w:rsid w:val="00231519"/>
    <w:rsid w:val="002566C9"/>
    <w:rsid w:val="002724B4"/>
    <w:rsid w:val="002A1081"/>
    <w:rsid w:val="002A6CE2"/>
    <w:rsid w:val="002B075A"/>
    <w:rsid w:val="002F5B92"/>
    <w:rsid w:val="003158E1"/>
    <w:rsid w:val="00332093"/>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37DA9"/>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1342"/>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623E85"/>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宋体" w:hAnsi="Arial" w:cs="Times New Roman"/>
      <w:sz w:val="20"/>
      <w:szCs w:val="24"/>
    </w:rPr>
  </w:style>
  <w:style w:type="paragraph" w:styleId="Heading1">
    <w:name w:val="heading 1"/>
    <w:basedOn w:val="Normal"/>
    <w:link w:val="Heading1Char"/>
    <w:qFormat/>
    <w:rsid w:val="00C66C6C"/>
    <w:pPr>
      <w:keepNext/>
      <w:pageBreakBefore/>
      <w:numPr>
        <w:numId w:val="63"/>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63"/>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63"/>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63"/>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63"/>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63"/>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63"/>
      </w:numPr>
      <w:spacing w:before="240" w:after="60"/>
      <w:outlineLvl w:val="6"/>
    </w:pPr>
  </w:style>
  <w:style w:type="paragraph" w:styleId="Heading8">
    <w:name w:val="heading 8"/>
    <w:basedOn w:val="Normal"/>
    <w:next w:val="Normal"/>
    <w:link w:val="Heading8Char"/>
    <w:qFormat/>
    <w:rsid w:val="00C66C6C"/>
    <w:pPr>
      <w:keepNext/>
      <w:numPr>
        <w:ilvl w:val="7"/>
        <w:numId w:val="63"/>
      </w:numPr>
      <w:spacing w:before="240" w:after="60"/>
      <w:outlineLvl w:val="7"/>
    </w:pPr>
    <w:rPr>
      <w:i/>
      <w:iCs/>
    </w:rPr>
  </w:style>
  <w:style w:type="paragraph" w:styleId="Heading9">
    <w:name w:val="heading 9"/>
    <w:basedOn w:val="Normal"/>
    <w:next w:val="Normal"/>
    <w:link w:val="Heading9Char"/>
    <w:qFormat/>
    <w:rsid w:val="00C66C6C"/>
    <w:pPr>
      <w:keepNext/>
      <w:numPr>
        <w:ilvl w:val="8"/>
        <w:numId w:val="6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宋体" w:hAnsi="Arial" w:cs="Arial"/>
      <w:b/>
      <w:bCs/>
      <w:iCs/>
      <w:sz w:val="24"/>
      <w:szCs w:val="28"/>
    </w:rPr>
  </w:style>
  <w:style w:type="character" w:customStyle="1" w:styleId="Heading3Char">
    <w:name w:val="Heading 3 Char"/>
    <w:basedOn w:val="DefaultParagraphFont"/>
    <w:link w:val="Heading3"/>
    <w:rsid w:val="002A6CE2"/>
    <w:rPr>
      <w:rFonts w:ascii="Arial" w:eastAsia="宋体" w:hAnsi="Arial" w:cs="Arial"/>
      <w:b/>
      <w:bCs/>
      <w:sz w:val="20"/>
      <w:szCs w:val="26"/>
    </w:rPr>
  </w:style>
  <w:style w:type="character" w:customStyle="1" w:styleId="Heading4Char">
    <w:name w:val="Heading 4 Char"/>
    <w:basedOn w:val="DefaultParagraphFont"/>
    <w:link w:val="Heading4"/>
    <w:rsid w:val="002A6CE2"/>
    <w:rPr>
      <w:rFonts w:ascii="Arial" w:eastAsia="宋体" w:hAnsi="Arial" w:cs="Times New Roman"/>
      <w:b/>
      <w:bCs/>
      <w:i/>
      <w:sz w:val="20"/>
      <w:szCs w:val="28"/>
    </w:rPr>
  </w:style>
  <w:style w:type="character" w:customStyle="1" w:styleId="Heading5Char">
    <w:name w:val="Heading 5 Char"/>
    <w:basedOn w:val="DefaultParagraphFont"/>
    <w:link w:val="Heading5"/>
    <w:rsid w:val="00C66C6C"/>
    <w:rPr>
      <w:rFonts w:ascii="Arial" w:eastAsia="宋体" w:hAnsi="Arial" w:cs="Times New Roman"/>
      <w:b/>
      <w:bCs/>
      <w:iCs/>
      <w:sz w:val="20"/>
      <w:szCs w:val="26"/>
    </w:rPr>
  </w:style>
  <w:style w:type="character" w:customStyle="1" w:styleId="Heading6Char">
    <w:name w:val="Heading 6 Char"/>
    <w:basedOn w:val="DefaultParagraphFont"/>
    <w:link w:val="Heading6"/>
    <w:rsid w:val="00C66C6C"/>
    <w:rPr>
      <w:rFonts w:ascii="Arial" w:eastAsia="宋体" w:hAnsi="Arial" w:cs="Times New Roman"/>
      <w:b/>
      <w:bCs/>
      <w:sz w:val="20"/>
    </w:rPr>
  </w:style>
  <w:style w:type="character" w:customStyle="1" w:styleId="Heading7Char">
    <w:name w:val="Heading 7 Char"/>
    <w:basedOn w:val="DefaultParagraphFont"/>
    <w:link w:val="Heading7"/>
    <w:rsid w:val="00C66C6C"/>
    <w:rPr>
      <w:rFonts w:ascii="Arial" w:eastAsia="宋体" w:hAnsi="Arial" w:cs="Times New Roman"/>
      <w:sz w:val="20"/>
      <w:szCs w:val="24"/>
    </w:rPr>
  </w:style>
  <w:style w:type="character" w:customStyle="1" w:styleId="Heading8Char">
    <w:name w:val="Heading 8 Char"/>
    <w:basedOn w:val="DefaultParagraphFont"/>
    <w:link w:val="Heading8"/>
    <w:rsid w:val="00C66C6C"/>
    <w:rPr>
      <w:rFonts w:ascii="Arial" w:eastAsia="宋体" w:hAnsi="Arial" w:cs="Times New Roman"/>
      <w:i/>
      <w:iCs/>
      <w:sz w:val="20"/>
      <w:szCs w:val="24"/>
    </w:rPr>
  </w:style>
  <w:style w:type="character" w:customStyle="1" w:styleId="Heading9Char">
    <w:name w:val="Heading 9 Char"/>
    <w:basedOn w:val="DefaultParagraphFont"/>
    <w:link w:val="Heading9"/>
    <w:rsid w:val="00C66C6C"/>
    <w:rPr>
      <w:rFonts w:ascii="Arial" w:eastAsia="宋体"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宋体"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宋体"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宋体"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宋体"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宋体"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64"/>
      </w:numPr>
    </w:pPr>
  </w:style>
  <w:style w:type="paragraph" w:styleId="ListBullet2">
    <w:name w:val="List Bullet 2"/>
    <w:basedOn w:val="Normal"/>
    <w:rsid w:val="002A6CE2"/>
    <w:pPr>
      <w:numPr>
        <w:numId w:val="65"/>
      </w:numPr>
    </w:pPr>
  </w:style>
  <w:style w:type="paragraph" w:styleId="ListBullet3">
    <w:name w:val="List Bullet 3"/>
    <w:basedOn w:val="Normal"/>
    <w:rsid w:val="002A6CE2"/>
    <w:pPr>
      <w:numPr>
        <w:numId w:val="66"/>
      </w:numPr>
    </w:pPr>
  </w:style>
  <w:style w:type="paragraph" w:styleId="ListBullet4">
    <w:name w:val="List Bullet 4"/>
    <w:basedOn w:val="Normal"/>
    <w:rsid w:val="002A6CE2"/>
    <w:pPr>
      <w:numPr>
        <w:numId w:val="67"/>
      </w:numPr>
    </w:pPr>
  </w:style>
  <w:style w:type="paragraph" w:styleId="ListBullet5">
    <w:name w:val="List Bullet 5"/>
    <w:basedOn w:val="Normal"/>
    <w:rsid w:val="002A6CE2"/>
    <w:pPr>
      <w:numPr>
        <w:numId w:val="68"/>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image" Target="media/image41.emf"/><Relationship Id="rId55" Type="http://schemas.openxmlformats.org/officeDocument/2006/relationships/image" Target="media/image46.emf"/><Relationship Id="rId63" Type="http://schemas.openxmlformats.org/officeDocument/2006/relationships/image" Target="media/image54.emf"/><Relationship Id="rId68"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image" Target="media/image44.emf"/><Relationship Id="rId58" Type="http://schemas.openxmlformats.org/officeDocument/2006/relationships/image" Target="media/image49.emf"/><Relationship Id="rId66"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image" Target="media/image48.emf"/><Relationship Id="rId61" Type="http://schemas.openxmlformats.org/officeDocument/2006/relationships/image" Target="media/image52.emf"/><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image" Target="media/image43.emf"/><Relationship Id="rId60" Type="http://schemas.openxmlformats.org/officeDocument/2006/relationships/image" Target="media/image51.emf"/><Relationship Id="rId65" Type="http://schemas.openxmlformats.org/officeDocument/2006/relationships/image" Target="media/image56.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emf"/><Relationship Id="rId56" Type="http://schemas.openxmlformats.org/officeDocument/2006/relationships/image" Target="media/image47.emf"/><Relationship Id="rId64" Type="http://schemas.openxmlformats.org/officeDocument/2006/relationships/image" Target="media/image55.emf"/><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42.emf"/><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59" Type="http://schemas.openxmlformats.org/officeDocument/2006/relationships/image" Target="media/image50.emf"/><Relationship Id="rId67" Type="http://schemas.openxmlformats.org/officeDocument/2006/relationships/footer" Target="footer1.xml"/><Relationship Id="rId20" Type="http://schemas.openxmlformats.org/officeDocument/2006/relationships/image" Target="media/image11.emf"/><Relationship Id="rId41" Type="http://schemas.openxmlformats.org/officeDocument/2006/relationships/image" Target="media/image32.emf"/><Relationship Id="rId54" Type="http://schemas.openxmlformats.org/officeDocument/2006/relationships/image" Target="media/image45.emf"/><Relationship Id="rId62" Type="http://schemas.openxmlformats.org/officeDocument/2006/relationships/image" Target="media/image53.emf"/></Relationships>
</file>

<file path=word/_rels/header1.xml.rels><?xml version="1.0" encoding="UTF-8" standalone="yes"?>
<Relationships xmlns="http://schemas.openxmlformats.org/package/2006/relationships"><Relationship Id="rId1"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252AAEEBB2AE428336A256E5B1BA71" ma:contentTypeVersion="15" ma:contentTypeDescription="Create a new document." ma:contentTypeScope="" ma:versionID="80504efdc84fc5c84d9fd783dc7cbfd2">
  <xsd:schema xmlns:xsd="http://www.w3.org/2001/XMLSchema" xmlns:xs="http://www.w3.org/2001/XMLSchema" xmlns:p="http://schemas.microsoft.com/office/2006/metadata/properties" xmlns:ns2="http://schemas.microsoft.com/sharepoint/v4" xmlns:ns3="0318d977-3122-4453-bd11-bcf99b531984" xmlns:ns4="c8fd791c-34c5-4966-b1a3-5bc8b83ffabe" targetNamespace="http://schemas.microsoft.com/office/2006/metadata/properties" ma:root="true" ma:fieldsID="ac0f25ee996f0d75786850db2cd3c58b" ns2:_="" ns3:_="" ns4:_="">
    <xsd:import namespace="http://schemas.microsoft.com/sharepoint/v4"/>
    <xsd:import namespace="0318d977-3122-4453-bd11-bcf99b531984"/>
    <xsd:import namespace="c8fd791c-34c5-4966-b1a3-5bc8b83ffabe"/>
    <xsd:element name="properties">
      <xsd:complexType>
        <xsd:sequence>
          <xsd:element name="documentManagement">
            <xsd:complexType>
              <xsd:all>
                <xsd:element ref="ns2:IconOverlay" minOccurs="0"/>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18d977-3122-4453-bd11-bcf99b531984" elementFormDefault="qualified">
    <xsd:import namespace="http://schemas.microsoft.com/office/2006/documentManagement/types"/>
    <xsd:import namespace="http://schemas.microsoft.com/office/infopath/2007/PartnerControls"/>
    <xsd:element name="SharedWithUsers" ma:index="9" nillable="true" ma:displayNam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d791c-34c5-4966-b1a3-5bc8b83ffab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886F48-C0F4-41BB-A948-EA6FF9D5BAB6}">
  <ds:schemaRefs>
    <ds:schemaRef ds:uri="http://schemas.microsoft.com/sharepoint/v3/contenttype/forms"/>
  </ds:schemaRefs>
</ds:datastoreItem>
</file>

<file path=customXml/itemProps2.xml><?xml version="1.0" encoding="utf-8"?>
<ds:datastoreItem xmlns:ds="http://schemas.openxmlformats.org/officeDocument/2006/customXml" ds:itemID="{6F9C4177-B716-4C53-9675-8D3E663E7DE9}">
  <ds:schemaRefs>
    <ds:schemaRef ds:uri="http://schemas.microsoft.com/sharepoint/v4"/>
    <ds:schemaRef ds:uri="http://purl.org/dc/terms/"/>
    <ds:schemaRef ds:uri="http://schemas.openxmlformats.org/package/2006/metadata/core-properties"/>
    <ds:schemaRef ds:uri="http://purl.org/dc/dcmitype/"/>
    <ds:schemaRef ds:uri="http://schemas.microsoft.com/office/infopath/2007/PartnerControls"/>
    <ds:schemaRef ds:uri="c8fd791c-34c5-4966-b1a3-5bc8b83ffabe"/>
    <ds:schemaRef ds:uri="http://purl.org/dc/elements/1.1/"/>
    <ds:schemaRef ds:uri="http://schemas.microsoft.com/office/2006/metadata/properties"/>
    <ds:schemaRef ds:uri="http://schemas.microsoft.com/office/2006/documentManagement/types"/>
    <ds:schemaRef ds:uri="0318d977-3122-4453-bd11-bcf99b531984"/>
    <ds:schemaRef ds:uri="http://www.w3.org/XML/1998/namespace"/>
  </ds:schemaRefs>
</ds:datastoreItem>
</file>

<file path=customXml/itemProps3.xml><?xml version="1.0" encoding="utf-8"?>
<ds:datastoreItem xmlns:ds="http://schemas.openxmlformats.org/officeDocument/2006/customXml" ds:itemID="{FF84E5AB-2A98-418C-865B-39D41D182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0318d977-3122-4453-bd11-bcf99b531984"/>
    <ds:schemaRef ds:uri="c8fd791c-34c5-4966-b1a3-5bc8b83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182</Pages>
  <Words>43441</Words>
  <Characters>247616</Characters>
  <Application>Microsoft Office Word</Application>
  <DocSecurity>4</DocSecurity>
  <Lines>2063</Lines>
  <Paragraphs>580</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290477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Xu, Harriet (J.)</cp:lastModifiedBy>
  <cp:revision>2</cp:revision>
  <dcterms:created xsi:type="dcterms:W3CDTF">2021-04-13T10:49:00Z</dcterms:created>
  <dcterms:modified xsi:type="dcterms:W3CDTF">2021-04-13T10:49:00Z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0x0101002B252AAEEBB2AE428336A256E5B1BA71</vt:lpwstr>
  </property>
</Properties>
</file>