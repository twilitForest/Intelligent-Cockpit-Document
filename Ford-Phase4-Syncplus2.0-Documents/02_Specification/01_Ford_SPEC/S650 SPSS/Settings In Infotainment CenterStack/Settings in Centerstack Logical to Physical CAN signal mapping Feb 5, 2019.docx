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39" w:rsidRDefault="00380444" w:rsidP="00B9479B">
      <w:pPr>
        <w:pStyle w:val="Heading1"/>
      </w:pPr>
      <w:r w:rsidRPr="00B9479B">
        <w:t xml:space="preserve">IIR-REQ-251250/L-Logical Signal to HS3 CAN dB signal name </w:t>
      </w:r>
      <w:r w:rsidRPr="00B9479B">
        <w:t>translation table</w:t>
      </w:r>
    </w:p>
    <w:p w:rsidR="00AE06BC" w:rsidRPr="00AE06BC" w:rsidRDefault="00380444" w:rsidP="00AE06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599"/>
        <w:gridCol w:w="3775"/>
      </w:tblGrid>
      <w:tr w:rsidR="00E53188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Transmitter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Logical Signal Name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  <w:b/>
              </w:rPr>
            </w:pPr>
            <w:r w:rsidRPr="00E53188">
              <w:rPr>
                <w:rFonts w:cs="Arial"/>
                <w:b/>
              </w:rPr>
              <w:t>HS3 CAN dB s</w:t>
            </w:r>
            <w:r w:rsidRPr="00E53188">
              <w:rPr>
                <w:rFonts w:cs="Arial"/>
                <w:b/>
              </w:rPr>
              <w:t>ignal name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Centerstack Settings HMI Client (APIM, CHR..)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Operation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CtrStkDsplyOp_D_Rq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CtrStkFeatNoActl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CtrStkFeatConfigActl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Feature.Rq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tabs>
                <w:tab w:val="left" w:pos="1590"/>
              </w:tabs>
              <w:rPr>
                <w:rFonts w:cs="Arial"/>
              </w:rPr>
            </w:pPr>
            <w:r w:rsidRPr="00E53188">
              <w:rPr>
                <w:rFonts w:cs="Arial"/>
              </w:rPr>
              <w:t>CtrStkPersIndex_D_Actl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 xml:space="preserve">Cluster Feature Settings Server / Settings Gateway_Translator Module  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FeatNoIpcActl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FeatConfigIpcActl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PersIndexIpc_D_Actl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BCM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(Body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FeatNoBcm_No_Actl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FeatConfigBcmActl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PersIndexBcm_D_Actl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IPMA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FeatNoIpmaActl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FeatConfigIpmaActl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PersIndexIpma_D_Actl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DSM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(Driver Seat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FeatNoDsmActl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FeatConfigDsmActl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PersIndexDsm_D_Actl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HCM Feature Settings Server</w:t>
            </w:r>
            <w:r>
              <w:rPr>
                <w:rFonts w:cs="Arial"/>
              </w:rPr>
              <w:t xml:space="preserve"> </w:t>
            </w:r>
          </w:p>
          <w:p w:rsidR="00EC46B4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(Headlamp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FeatNoHcm_No_Actl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FeatConfigHcmActl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Signal does not exist.  Treat as though PersIndex is equal to Vehicle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FCIM (HVAC)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</w:t>
            </w:r>
            <w:r w:rsidRPr="00E53188">
              <w:rPr>
                <w:rFonts w:cs="Arial"/>
              </w:rPr>
              <w:t xml:space="preserve">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FeatNoFcimActl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FeatConfigFcimActl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PersIndexFcim_D_Actl</w:t>
            </w:r>
          </w:p>
        </w:tc>
      </w:tr>
      <w:tr w:rsidR="00E53188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SCCM Feature Settings Server</w:t>
            </w:r>
          </w:p>
          <w:p w:rsidR="00CE73E3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(Steering Column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FeatNoSccmActl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FeatConfigSccmActl</w:t>
            </w:r>
          </w:p>
        </w:tc>
      </w:tr>
      <w:tr w:rsidR="00E53188" w:rsidRPr="00E53188" w:rsidTr="002242A6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3188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3188" w:rsidRPr="00E53188" w:rsidRDefault="00380444">
            <w:pPr>
              <w:rPr>
                <w:rFonts w:cs="Arial"/>
              </w:rPr>
            </w:pPr>
            <w:r w:rsidRPr="00E53188">
              <w:rPr>
                <w:rFonts w:cs="Arial"/>
              </w:rPr>
              <w:t>PersIndexSccm_D_Actl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</w:rPr>
              <w:t>SUMA Feature Settings Server</w:t>
            </w:r>
          </w:p>
          <w:p w:rsidR="00590FDE" w:rsidRPr="00FC1EFE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(Suspension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FeatNoSumaActl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Pr="00FC1EFE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FC1EFE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FeatConfigSumaActl</w:t>
            </w:r>
          </w:p>
        </w:tc>
      </w:tr>
      <w:tr w:rsidR="00FC1EFE" w:rsidRPr="00E53188" w:rsidTr="002242A6">
        <w:trPr>
          <w:jc w:val="center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C1EFE" w:rsidRPr="00FC1EFE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 w:rsidP="006533FC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1EFE" w:rsidRPr="00FC1EFE" w:rsidRDefault="00380444">
            <w:pPr>
              <w:rPr>
                <w:rFonts w:cs="Arial"/>
              </w:rPr>
            </w:pPr>
            <w:r w:rsidRPr="00FC1EFE">
              <w:rPr>
                <w:rFonts w:cs="Arial"/>
                <w:color w:val="000000"/>
              </w:rPr>
              <w:t>PersIndexSuma_D_Actl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Default="00380444">
            <w:pPr>
              <w:rPr>
                <w:rFonts w:cs="Arial"/>
              </w:rPr>
            </w:pPr>
            <w:r>
              <w:rPr>
                <w:rFonts w:cs="Arial"/>
              </w:rPr>
              <w:t>VDM Feature Settings Server</w:t>
            </w:r>
          </w:p>
          <w:p w:rsidR="009F42B6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(Variable Dynamics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FeatNoVdmActl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FeatConfigVdmActl</w:t>
            </w:r>
          </w:p>
        </w:tc>
      </w:tr>
      <w:tr w:rsidR="00D52001" w:rsidRPr="00E53188" w:rsidTr="002242A6">
        <w:trPr>
          <w:trHeight w:val="75"/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200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FC1EFE" w:rsidRDefault="00380444" w:rsidP="006A4CD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001" w:rsidRPr="00E53188" w:rsidRDefault="00380444">
            <w:pPr>
              <w:rPr>
                <w:rFonts w:cs="Arial"/>
                <w:snapToGrid w:val="0"/>
              </w:rPr>
            </w:pPr>
            <w:r w:rsidRPr="00D52001">
              <w:rPr>
                <w:rFonts w:cs="Arial"/>
                <w:snapToGrid w:val="0"/>
              </w:rPr>
              <w:t>PersIndexVdm_D_Actl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Default="00380444">
            <w:pPr>
              <w:rPr>
                <w:rFonts w:cs="Arial"/>
              </w:rPr>
            </w:pPr>
            <w:r>
              <w:rPr>
                <w:rFonts w:cs="Arial"/>
              </w:rPr>
              <w:t>CCM Feature Settings Server</w:t>
            </w:r>
          </w:p>
          <w:p w:rsidR="009A54B5" w:rsidRPr="00E53188" w:rsidRDefault="00380444">
            <w:pPr>
              <w:rPr>
                <w:rFonts w:cs="Arial"/>
              </w:rPr>
            </w:pPr>
            <w:r>
              <w:rPr>
                <w:rFonts w:cs="Arial"/>
              </w:rPr>
              <w:t>(CADS Control Module)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 xml:space="preserve">Feature.St : </w:t>
            </w:r>
            <w:r w:rsidRPr="00FC1EFE">
              <w:rPr>
                <w:rFonts w:cs="Arial"/>
              </w:rPr>
              <w:t>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FeatNoCcmActl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FeatConfigCcmActl</w:t>
            </w:r>
          </w:p>
        </w:tc>
      </w:tr>
      <w:tr w:rsidR="008828A1" w:rsidRPr="00E53188" w:rsidTr="002242A6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828A1" w:rsidRPr="00E53188" w:rsidRDefault="00380444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 w:rsidRPr="00FC1EFE">
              <w:rPr>
                <w:rFonts w:cs="Arial"/>
              </w:rPr>
              <w:t>Feature.St : 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28A1" w:rsidRPr="00E53188" w:rsidRDefault="00380444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PersIndexCcm_D_Actl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DDM Feature Settings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FeatureID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FeatNoDdm_No_Actl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>Feature.St : Configuration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FeatConfigDdmActl</w:t>
            </w:r>
          </w:p>
        </w:tc>
      </w:tr>
      <w:tr w:rsidR="002242A6" w:rsidRPr="00E53188" w:rsidTr="00FF6B4A">
        <w:trPr>
          <w:jc w:val="center"/>
        </w:trPr>
        <w:tc>
          <w:tcPr>
            <w:tcW w:w="297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C1EFE" w:rsidRDefault="00380444" w:rsidP="002242A6">
            <w:pPr>
              <w:rPr>
                <w:rFonts w:cs="Arial"/>
              </w:rPr>
            </w:pPr>
            <w:r w:rsidRPr="00FC1EFE">
              <w:rPr>
                <w:rFonts w:cs="Arial"/>
              </w:rPr>
              <w:t xml:space="preserve">Feature.St : </w:t>
            </w:r>
            <w:r w:rsidRPr="00FC1EFE">
              <w:rPr>
                <w:rFonts w:cs="Arial"/>
              </w:rPr>
              <w:t>PersIndex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E53188" w:rsidRDefault="00380444" w:rsidP="002242A6">
            <w:pPr>
              <w:rPr>
                <w:rFonts w:cs="Arial"/>
                <w:snapToGrid w:val="0"/>
              </w:rPr>
            </w:pPr>
            <w:r>
              <w:rPr>
                <w:rFonts w:cs="Arial"/>
                <w:color w:val="000000"/>
              </w:rPr>
              <w:t>PersIndexDdm_D_Actl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Applicable Traffic Sign Recognition module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  <w:snapToGrid w:val="0"/>
              </w:rPr>
              <w:t>TsrVlUnitMsgTxt_D_Rq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  <w:snapToGrid w:val="0"/>
              </w:rPr>
              <w:t>TsrVlUnitMsgTxt_D_Rq</w:t>
            </w:r>
          </w:p>
        </w:tc>
      </w:tr>
      <w:tr w:rsidR="002242A6" w:rsidRPr="00E53188" w:rsidTr="002242A6">
        <w:trPr>
          <w:trHeight w:val="332"/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MyKey Ignition Key Type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IgnitionKeyType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 w:rsidRPr="00E53188">
              <w:rPr>
                <w:rFonts w:cs="Arial"/>
              </w:rPr>
              <w:t>IgnKeyType_D_Actl</w:t>
            </w:r>
          </w:p>
        </w:tc>
      </w:tr>
      <w:tr w:rsidR="00387119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7119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</w:p>
        </w:tc>
      </w:tr>
      <w:tr w:rsidR="00387119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7119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Speed Unit Server (Cluster)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  <w:ins w:id="0" w:author="Myslinski, Jason (J.S.)" w:date="2019-02-04T14:04:00Z">
              <w:r>
                <w:rPr>
                  <w:color w:val="1F497D"/>
                </w:rPr>
                <w:t>MetricActv_B_Actl</w:t>
              </w:r>
            </w:ins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7119" w:rsidRDefault="00380444" w:rsidP="002242A6">
            <w:pPr>
              <w:rPr>
                <w:color w:val="1F497D"/>
              </w:rPr>
            </w:pPr>
            <w:ins w:id="1" w:author="Myslinski, Jason (J.S.)" w:date="2019-02-04T14:04:00Z">
              <w:r>
                <w:rPr>
                  <w:color w:val="1F497D"/>
                </w:rPr>
                <w:t>MetricActv_B_Actl</w:t>
              </w:r>
            </w:ins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Neutral Tow Server (PCM)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387119" w:rsidRDefault="00380444" w:rsidP="002242A6">
            <w:pPr>
              <w:rPr>
                <w:rFonts w:cs="Arial"/>
              </w:rPr>
            </w:pPr>
            <w:ins w:id="2" w:author="Myslinski, Jason (J.S.)" w:date="2019-01-22T10:41:00Z">
              <w:r w:rsidRPr="00387119">
                <w:rPr>
                  <w:rFonts w:cs="Arial"/>
                </w:rPr>
                <w:t>TrnGearNtmAllow_B_Stat</w:t>
              </w:r>
            </w:ins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387119" w:rsidRDefault="00380444" w:rsidP="002242A6">
            <w:pPr>
              <w:rPr>
                <w:rFonts w:cs="Arial"/>
              </w:rPr>
            </w:pPr>
            <w:ins w:id="3" w:author="Myslinski, Jason (J.S.)" w:date="2019-01-22T10:41:00Z">
              <w:r w:rsidRPr="00387119">
                <w:rPr>
                  <w:rFonts w:cs="Arial"/>
                </w:rPr>
                <w:t>TrnGearNtmAllow_B_Stat</w:t>
              </w:r>
            </w:ins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Distance Unit Server (</w:t>
            </w:r>
            <w:r w:rsidRPr="00E53188">
              <w:rPr>
                <w:rFonts w:cs="Arial"/>
              </w:rPr>
              <w:t>Cluster</w:t>
            </w:r>
            <w:r>
              <w:rPr>
                <w:rFonts w:cs="Arial"/>
              </w:rPr>
              <w:t>)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Disp_Miles_Kilometers.St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Mc_VehUntTrpCoUsrSel_St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IaccLamp_D_Rq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IaccLamp_D_Rq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SLMde_D_Rqdsply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SLMde_D_Rqdsply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Aslicondsply_D_Rq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Aslicondsply_D_Rq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BTT Lite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BttLeft_D_RqDrv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693BB6" w:rsidRDefault="00380444" w:rsidP="002242A6">
            <w:pPr>
              <w:rPr>
                <w:rFonts w:cs="Arial"/>
              </w:rPr>
            </w:pPr>
            <w:r w:rsidRPr="00693BB6">
              <w:rPr>
                <w:rFonts w:cs="Arial"/>
              </w:rPr>
              <w:t>BttLeft_D_RqDrv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  <w:r>
              <w:rPr>
                <w:rFonts w:cs="Arial"/>
              </w:rPr>
              <w:t>BTT Lite Server</w:t>
            </w: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BttRight_D_RqDrv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BttRight_D_RqDrv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Vehicle_Speed.St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eastAsiaTheme="minorHAnsi" w:cs="Arial"/>
              </w:rPr>
              <w:t>Veh_V_ActlEng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Vehicle_Speed_QF</w:t>
            </w: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  <w:r w:rsidRPr="00F5656F">
              <w:rPr>
                <w:rFonts w:cs="Arial"/>
              </w:rPr>
              <w:t>VehVActlEng_D_Qf</w:t>
            </w:r>
          </w:p>
        </w:tc>
      </w:tr>
      <w:tr w:rsidR="002242A6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42A6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42A6" w:rsidRPr="00F5656F" w:rsidRDefault="00380444" w:rsidP="002242A6">
            <w:pPr>
              <w:rPr>
                <w:rFonts w:cs="Arial"/>
              </w:rPr>
            </w:pPr>
          </w:p>
        </w:tc>
      </w:tr>
      <w:tr w:rsidR="00B70DCD" w:rsidRPr="00E53188" w:rsidTr="002242A6">
        <w:trPr>
          <w:jc w:val="center"/>
        </w:trPr>
        <w:tc>
          <w:tcPr>
            <w:tcW w:w="2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70DCD" w:rsidRPr="00E53188" w:rsidRDefault="00380444" w:rsidP="002242A6">
            <w:pPr>
              <w:rPr>
                <w:rFonts w:cs="Arial"/>
              </w:rPr>
            </w:pPr>
          </w:p>
        </w:tc>
        <w:tc>
          <w:tcPr>
            <w:tcW w:w="2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DCD" w:rsidRPr="00F5656F" w:rsidRDefault="00380444" w:rsidP="002242A6">
            <w:pPr>
              <w:rPr>
                <w:rFonts w:cs="Arial"/>
              </w:rPr>
            </w:pPr>
          </w:p>
        </w:tc>
        <w:tc>
          <w:tcPr>
            <w:tcW w:w="3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DCD" w:rsidRPr="00F5656F" w:rsidRDefault="00380444" w:rsidP="002242A6">
            <w:pPr>
              <w:rPr>
                <w:rFonts w:cs="Arial"/>
              </w:rPr>
            </w:pPr>
          </w:p>
        </w:tc>
      </w:tr>
    </w:tbl>
    <w:p w:rsidR="00E53188" w:rsidRPr="00E53188" w:rsidRDefault="00380444" w:rsidP="00E53188">
      <w:pPr>
        <w:rPr>
          <w:rFonts w:cs="Arial"/>
        </w:rPr>
      </w:pPr>
      <w:r w:rsidRPr="00E53188">
        <w:rPr>
          <w:rFonts w:cs="Arial"/>
        </w:rPr>
        <w:t>The Centerstack S</w:t>
      </w:r>
      <w:r>
        <w:rPr>
          <w:rFonts w:cs="Arial"/>
        </w:rPr>
        <w:t>ettings HMI client (ex APIM</w:t>
      </w:r>
      <w:r w:rsidRPr="00E53188">
        <w:rPr>
          <w:rFonts w:cs="Arial"/>
        </w:rPr>
        <w:t xml:space="preserve">…) needs to support receiving </w:t>
      </w:r>
      <w:r w:rsidRPr="00E53188">
        <w:rPr>
          <w:rFonts w:cs="Arial"/>
        </w:rPr>
        <w:t xml:space="preserve">Feature.St signals from any of the Feature.St signals in the above table.  </w:t>
      </w:r>
    </w:p>
    <w:p w:rsidR="00E53188" w:rsidRPr="00E53188" w:rsidRDefault="00380444" w:rsidP="00380444"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Note: the Centerstack </w:t>
      </w:r>
      <w:r w:rsidRPr="00E53188">
        <w:rPr>
          <w:rFonts w:cs="Arial"/>
        </w:rPr>
        <w:t>Settings HMI Client needs to support</w:t>
      </w:r>
      <w:r>
        <w:rPr>
          <w:rFonts w:cs="Arial"/>
        </w:rPr>
        <w:t xml:space="preserve"> any Feature.St it receives from Feature Settings Servers.  A</w:t>
      </w:r>
      <w:r w:rsidRPr="00E53188">
        <w:rPr>
          <w:rFonts w:cs="Arial"/>
        </w:rPr>
        <w:t>t the time this spec was written the above table was the late</w:t>
      </w:r>
      <w:r w:rsidRPr="00E53188">
        <w:rPr>
          <w:rFonts w:cs="Arial"/>
        </w:rPr>
        <w:t>st.  Check the module CAN dB for any additional Feature.St signals that the Centerstack Settings HMI Client may receive.</w:t>
      </w:r>
    </w:p>
    <w:p w:rsidR="00500605" w:rsidRDefault="00380444" w:rsidP="00500605"/>
    <w:p w:rsidR="00597FC0" w:rsidRPr="00AE06BC" w:rsidRDefault="00380444" w:rsidP="00406F39">
      <w:bookmarkStart w:id="4" w:name="_GoBack"/>
      <w:bookmarkEnd w:id="4"/>
    </w:p>
    <w:sectPr w:rsidR="00597FC0" w:rsidRPr="00AE06BC" w:rsidSect="001615D0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444" w:rsidRDefault="00380444" w:rsidP="0085312A">
      <w:r>
        <w:separator/>
      </w:r>
    </w:p>
  </w:endnote>
  <w:endnote w:type="continuationSeparator" w:id="0">
    <w:p w:rsidR="00380444" w:rsidRDefault="0038044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1615D0">
            <w:t xml:space="preserve"> </w:t>
          </w:r>
          <w:r w:rsidR="001615D0" w:rsidRPr="001615D0">
            <w:rPr>
              <w:b/>
              <w:smallCaps/>
              <w:sz w:val="16"/>
            </w:rPr>
            <w:t>Settings in Centerstack Logical to P</w:t>
          </w:r>
          <w:r w:rsidR="001615D0">
            <w:rPr>
              <w:b/>
              <w:smallCaps/>
              <w:sz w:val="16"/>
            </w:rPr>
            <w:t>hysical CAN signal mapping Feb 5</w:t>
          </w:r>
          <w:r w:rsidR="001615D0" w:rsidRPr="001615D0">
            <w:rPr>
              <w:b/>
              <w:smallCaps/>
              <w:sz w:val="16"/>
            </w:rPr>
            <w:t>, 2019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1615D0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1615D0">
            <w:rPr>
              <w:noProof/>
              <w:szCs w:val="20"/>
            </w:rPr>
            <w:t>2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444" w:rsidRDefault="00380444" w:rsidP="0085312A">
      <w:r>
        <w:separator/>
      </w:r>
    </w:p>
  </w:footnote>
  <w:footnote w:type="continuationSeparator" w:id="0">
    <w:p w:rsidR="00380444" w:rsidRDefault="0038044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0086008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615D0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0444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FB60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16" ma:contentTypeDescription="Create a new document." ma:contentTypeScope="" ma:versionID="2ddc1ce573dc3788cfd2b879e4cb8ea3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xmlns:ns4="c8fd791c-34c5-4966-b1a3-5bc8b83ffabe" targetNamespace="http://schemas.microsoft.com/office/2006/metadata/properties" ma:root="true" ma:fieldsID="241abeeffcb6702c00e535cd82cc560b" ns2:_="" ns3:_="" ns4:_="">
    <xsd:import namespace="http://schemas.microsoft.com/sharepoint/v4"/>
    <xsd:import namespace="0318d977-3122-4453-bd11-bcf99b531984"/>
    <xsd:import namespace="c8fd791c-34c5-4966-b1a3-5bc8b83ffabe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791c-34c5-4966-b1a3-5bc8b83f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156BAEB-A1AD-47D4-B880-74BE2A3550D6}"/>
</file>

<file path=customXml/itemProps2.xml><?xml version="1.0" encoding="utf-8"?>
<ds:datastoreItem xmlns:ds="http://schemas.openxmlformats.org/officeDocument/2006/customXml" ds:itemID="{4EF64982-8B1A-4AF8-BC32-93484655BE03}"/>
</file>

<file path=customXml/itemProps3.xml><?xml version="1.0" encoding="utf-8"?>
<ds:datastoreItem xmlns:ds="http://schemas.openxmlformats.org/officeDocument/2006/customXml" ds:itemID="{8770BA68-531A-4279-BC7D-ED19864E9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Madishetty, Rajkumar</dc:creator>
  <cp:lastModifiedBy>Mahdoui, Chohdi (C.)</cp:lastModifiedBy>
  <cp:revision>2</cp:revision>
  <dcterms:created xsi:type="dcterms:W3CDTF">2019-02-05T19:10:00Z</dcterms:created>
  <dcterms:modified xsi:type="dcterms:W3CDTF">2019-02-05T19:10:00Z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  <property fmtid="{D5CDD505-2E9C-101B-9397-08002B2CF9AE}" pid="3" name="Order">
    <vt:r8>1582800</vt:r8>
  </property>
  <property fmtid="{D5CDD505-2E9C-101B-9397-08002B2CF9AE}" pid="4" name="URL">
    <vt:lpwstr/>
  </property>
</Properties>
</file>