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DA07" w14:textId="228CA18A" w:rsidR="004F2D95" w:rsidRDefault="00E02DF8">
      <w:pPr>
        <w:pStyle w:val="Heading1"/>
      </w:pPr>
      <w:bookmarkStart w:id="0" w:name="_Toc347197954"/>
      <w:bookmarkStart w:id="1" w:name="_Toc383227670"/>
      <w:bookmarkStart w:id="2" w:name="_Toc383227893"/>
      <w:r>
        <w:t>Ford Performance</w:t>
      </w:r>
      <w:r w:rsidR="005F2994">
        <w:t xml:space="preserve"> </w:t>
      </w:r>
      <w:r w:rsidR="00C54F12">
        <w:t xml:space="preserve">Exhaust </w:t>
      </w:r>
      <w:r w:rsidR="00C72BCE">
        <w:t xml:space="preserve">Modes </w:t>
      </w:r>
      <w:r w:rsidR="00C54F12">
        <w:t>Control</w:t>
      </w:r>
      <w:r w:rsidR="00580B65">
        <w:t xml:space="preserve"> </w:t>
      </w:r>
      <w:r w:rsidR="004F2D95">
        <w:t>Function</w:t>
      </w:r>
      <w:r w:rsidR="00453925">
        <w:t xml:space="preserve"> </w:t>
      </w:r>
      <w:r>
        <w:t>for Raptor</w:t>
      </w:r>
    </w:p>
    <w:p w14:paraId="7C670CD7" w14:textId="72707797" w:rsidR="000F0FBD" w:rsidRDefault="000F0FBD"/>
    <w:p w14:paraId="18648D31" w14:textId="433A3E4B" w:rsidR="000F0FBD" w:rsidRDefault="000F0FBD"/>
    <w:bookmarkStart w:id="3" w:name="_MON_1660452867"/>
    <w:bookmarkEnd w:id="3"/>
    <w:p w14:paraId="648958A8" w14:textId="155D8478" w:rsidR="004F2D95" w:rsidRDefault="00395674">
      <w:r>
        <w:object w:dxaOrig="14129" w:dyaOrig="8055" w14:anchorId="1E5C8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85pt;height:324pt" o:ole="">
            <v:imagedata r:id="rId10" o:title=""/>
          </v:shape>
          <o:OLEObject Type="Embed" ProgID="Visio.Drawing.11" ShapeID="_x0000_i1025" DrawAspect="Content" ObjectID="_1719299084" r:id="rId11"/>
        </w:object>
      </w:r>
    </w:p>
    <w:p w14:paraId="041B064B" w14:textId="77777777" w:rsidR="004F2D95" w:rsidRDefault="004F2D95">
      <w:pPr>
        <w:pStyle w:val="Heading2"/>
      </w:pPr>
      <w:r>
        <w:t>Functional Description</w:t>
      </w:r>
    </w:p>
    <w:p w14:paraId="1BCD15E2" w14:textId="77777777" w:rsidR="004F2D95" w:rsidRDefault="004F2D95"/>
    <w:p w14:paraId="25CD4024" w14:textId="77777777" w:rsidR="00E0785D" w:rsidRPr="00244766" w:rsidRDefault="00B417EA" w:rsidP="00B7673D">
      <w:pPr>
        <w:pStyle w:val="Heading3"/>
        <w:rPr>
          <w:b w:val="0"/>
        </w:rPr>
      </w:pPr>
      <w:r w:rsidRPr="00244766">
        <w:rPr>
          <w:b w:val="0"/>
        </w:rPr>
        <w:t>This functional spec describes the process that</w:t>
      </w:r>
      <w:r w:rsidR="0077177A" w:rsidRPr="00244766">
        <w:rPr>
          <w:b w:val="0"/>
        </w:rPr>
        <w:t xml:space="preserve"> allows the user to customize the loudness of the exhaust via the instrument cluster</w:t>
      </w:r>
      <w:r w:rsidR="00FC4BA6">
        <w:rPr>
          <w:b w:val="0"/>
        </w:rPr>
        <w:t xml:space="preserve">, APIM, ECG, SCCM, </w:t>
      </w:r>
      <w:ins w:id="4" w:author="Schmitt, David (D.H.)" w:date="2019-09-25T15:40:00Z">
        <w:r w:rsidR="00073184">
          <w:rPr>
            <w:b w:val="0"/>
          </w:rPr>
          <w:t>ABS (</w:t>
        </w:r>
      </w:ins>
      <w:r w:rsidR="00FC4BA6">
        <w:rPr>
          <w:b w:val="0"/>
        </w:rPr>
        <w:t>SDM</w:t>
      </w:r>
      <w:ins w:id="5" w:author="Schmitt, David (D.H.)" w:date="2019-09-25T15:40:00Z">
        <w:r w:rsidR="00073184">
          <w:rPr>
            <w:b w:val="0"/>
          </w:rPr>
          <w:t>)</w:t>
        </w:r>
      </w:ins>
      <w:r w:rsidR="00FC4BA6">
        <w:rPr>
          <w:b w:val="0"/>
        </w:rPr>
        <w:t xml:space="preserve"> and PCM</w:t>
      </w:r>
      <w:r w:rsidR="002D4B4A" w:rsidRPr="00244766">
        <w:rPr>
          <w:b w:val="0"/>
        </w:rPr>
        <w:t>. The user can select one of the 4 available exhaust modes based on loudness</w:t>
      </w:r>
      <w:r w:rsidRPr="00244766">
        <w:rPr>
          <w:b w:val="0"/>
        </w:rPr>
        <w:t xml:space="preserve">: </w:t>
      </w:r>
      <w:ins w:id="6" w:author="David Schmitt" w:date="2019-09-25T15:53:00Z">
        <w:r w:rsidR="00E24081">
          <w:rPr>
            <w:b w:val="0"/>
          </w:rPr>
          <w:t xml:space="preserve">Stealth / </w:t>
        </w:r>
      </w:ins>
      <w:ins w:id="7" w:author="Schmitt, David (D.H.)" w:date="2019-09-25T15:39:00Z">
        <w:r w:rsidR="00073184" w:rsidRPr="00244766">
          <w:rPr>
            <w:b w:val="0"/>
          </w:rPr>
          <w:t>Quiet,</w:t>
        </w:r>
        <w:r w:rsidR="00073184">
          <w:rPr>
            <w:b w:val="0"/>
          </w:rPr>
          <w:t xml:space="preserve"> </w:t>
        </w:r>
      </w:ins>
      <w:r w:rsidRPr="00244766">
        <w:rPr>
          <w:b w:val="0"/>
        </w:rPr>
        <w:t xml:space="preserve">Normal, Sport, </w:t>
      </w:r>
      <w:del w:id="8" w:author="Schmitt, David (D.H.)" w:date="2019-09-25T15:39:00Z">
        <w:r w:rsidRPr="00244766" w:rsidDel="00073184">
          <w:rPr>
            <w:b w:val="0"/>
          </w:rPr>
          <w:delText xml:space="preserve">Quiet, </w:delText>
        </w:r>
      </w:del>
      <w:r w:rsidRPr="00244766">
        <w:rPr>
          <w:b w:val="0"/>
        </w:rPr>
        <w:t xml:space="preserve">and </w:t>
      </w:r>
      <w:ins w:id="9" w:author="Schmitt, David (D.H.)" w:date="2019-09-25T15:40:00Z">
        <w:r w:rsidR="00073184">
          <w:rPr>
            <w:b w:val="0"/>
          </w:rPr>
          <w:t>Track</w:t>
        </w:r>
      </w:ins>
      <w:ins w:id="10" w:author="David Schmitt" w:date="2019-09-25T15:53:00Z">
        <w:r w:rsidR="00E24081">
          <w:rPr>
            <w:b w:val="0"/>
          </w:rPr>
          <w:t xml:space="preserve"> </w:t>
        </w:r>
      </w:ins>
      <w:ins w:id="11" w:author="Schmitt, David (D.H.)" w:date="2019-09-25T15:40:00Z">
        <w:r w:rsidR="00073184">
          <w:rPr>
            <w:b w:val="0"/>
          </w:rPr>
          <w:t>/</w:t>
        </w:r>
      </w:ins>
      <w:ins w:id="12" w:author="David Schmitt" w:date="2019-09-25T15:53:00Z">
        <w:r w:rsidR="00E24081">
          <w:rPr>
            <w:b w:val="0"/>
          </w:rPr>
          <w:t xml:space="preserve"> </w:t>
        </w:r>
      </w:ins>
      <w:r w:rsidRPr="00244766">
        <w:rPr>
          <w:b w:val="0"/>
        </w:rPr>
        <w:t>Baja</w:t>
      </w:r>
      <w:r w:rsidR="002D4B4A" w:rsidRPr="00244766">
        <w:rPr>
          <w:b w:val="0"/>
        </w:rPr>
        <w:t>.</w:t>
      </w:r>
    </w:p>
    <w:p w14:paraId="4E227207" w14:textId="77777777" w:rsidR="00245B78" w:rsidRPr="00244766" w:rsidRDefault="00245B78" w:rsidP="00B7673D">
      <w:pPr>
        <w:pStyle w:val="Heading3"/>
        <w:numPr>
          <w:ilvl w:val="0"/>
          <w:numId w:val="0"/>
        </w:numPr>
        <w:ind w:left="720"/>
        <w:rPr>
          <w:b w:val="0"/>
        </w:rPr>
      </w:pPr>
    </w:p>
    <w:p w14:paraId="1A7D654A" w14:textId="77777777" w:rsidR="00245B78" w:rsidRPr="00244766" w:rsidRDefault="00B417EA" w:rsidP="00B7673D">
      <w:pPr>
        <w:pStyle w:val="Heading3"/>
        <w:rPr>
          <w:b w:val="0"/>
        </w:rPr>
      </w:pPr>
      <w:r w:rsidRPr="00244766">
        <w:rPr>
          <w:b w:val="0"/>
        </w:rPr>
        <w:t>T</w:t>
      </w:r>
      <w:r w:rsidR="00245B78" w:rsidRPr="00244766">
        <w:rPr>
          <w:b w:val="0"/>
        </w:rPr>
        <w:t xml:space="preserve">he </w:t>
      </w:r>
      <w:r w:rsidR="00642437" w:rsidRPr="00244766">
        <w:rPr>
          <w:b w:val="0"/>
        </w:rPr>
        <w:t xml:space="preserve">Exhaust </w:t>
      </w:r>
      <w:r w:rsidR="002D4B4A" w:rsidRPr="00244766">
        <w:rPr>
          <w:b w:val="0"/>
        </w:rPr>
        <w:t xml:space="preserve">mode </w:t>
      </w:r>
      <w:r w:rsidR="00245B78" w:rsidRPr="00244766">
        <w:rPr>
          <w:b w:val="0"/>
        </w:rPr>
        <w:t>can be se</w:t>
      </w:r>
      <w:r w:rsidR="002D4B4A" w:rsidRPr="00244766">
        <w:rPr>
          <w:b w:val="0"/>
        </w:rPr>
        <w:t>lected</w:t>
      </w:r>
      <w:r w:rsidR="00245B78" w:rsidRPr="00244766">
        <w:rPr>
          <w:b w:val="0"/>
        </w:rPr>
        <w:t xml:space="preserve"> via </w:t>
      </w:r>
      <w:r w:rsidRPr="00244766">
        <w:rPr>
          <w:b w:val="0"/>
        </w:rPr>
        <w:t xml:space="preserve">the </w:t>
      </w:r>
      <w:r w:rsidR="003D2A72" w:rsidRPr="00244766">
        <w:rPr>
          <w:b w:val="0"/>
        </w:rPr>
        <w:t xml:space="preserve">dedicated Exhaust switch on the </w:t>
      </w:r>
      <w:r w:rsidR="00F66094" w:rsidRPr="00244766">
        <w:rPr>
          <w:b w:val="0"/>
        </w:rPr>
        <w:t>Steering Wheel</w:t>
      </w:r>
      <w:r w:rsidR="002D4B4A" w:rsidRPr="00244766">
        <w:rPr>
          <w:b w:val="0"/>
        </w:rPr>
        <w:t xml:space="preserve">. </w:t>
      </w:r>
      <w:r w:rsidR="000770E9" w:rsidRPr="00244766">
        <w:rPr>
          <w:b w:val="0"/>
        </w:rPr>
        <w:t xml:space="preserve">Additionally, the user will be able to enable a “Quiet Mode” thru the </w:t>
      </w:r>
      <w:r w:rsidR="007467AF">
        <w:rPr>
          <w:b w:val="0"/>
        </w:rPr>
        <w:t>Sync</w:t>
      </w:r>
      <w:r w:rsidR="003D2A72" w:rsidRPr="00244766">
        <w:rPr>
          <w:b w:val="0"/>
        </w:rPr>
        <w:t xml:space="preserve"> settings</w:t>
      </w:r>
      <w:r w:rsidR="000770E9" w:rsidRPr="00244766">
        <w:rPr>
          <w:b w:val="0"/>
        </w:rPr>
        <w:t xml:space="preserve"> menu. Once enabled, the user shall be directed to a screen where </w:t>
      </w:r>
      <w:r w:rsidR="007467AF">
        <w:rPr>
          <w:b w:val="0"/>
        </w:rPr>
        <w:t>s/</w:t>
      </w:r>
      <w:r w:rsidR="000770E9" w:rsidRPr="00244766">
        <w:rPr>
          <w:b w:val="0"/>
        </w:rPr>
        <w:t>he can customize the start and end times in increment</w:t>
      </w:r>
      <w:ins w:id="13" w:author="Schmitt, David (D.H.)" w:date="2019-09-25T15:41:00Z">
        <w:r w:rsidR="00073184">
          <w:rPr>
            <w:b w:val="0"/>
          </w:rPr>
          <w:t>s</w:t>
        </w:r>
      </w:ins>
      <w:r w:rsidR="000770E9" w:rsidRPr="00244766">
        <w:rPr>
          <w:b w:val="0"/>
        </w:rPr>
        <w:t xml:space="preserve"> of 1 hour. </w:t>
      </w:r>
      <w:del w:id="14" w:author="Schmitt, David (D.H.)" w:date="2019-09-25T15:43:00Z">
        <w:r w:rsidR="000770E9" w:rsidRPr="00244766" w:rsidDel="00073184">
          <w:rPr>
            <w:b w:val="0"/>
          </w:rPr>
          <w:delText xml:space="preserve">Once the time range has been saved, every time the vehicle is started within that </w:delText>
        </w:r>
        <w:r w:rsidR="00FD3CFF" w:rsidDel="00073184">
          <w:rPr>
            <w:b w:val="0"/>
          </w:rPr>
          <w:delText xml:space="preserve">time </w:delText>
        </w:r>
        <w:r w:rsidR="000770E9" w:rsidRPr="00244766" w:rsidDel="00073184">
          <w:rPr>
            <w:b w:val="0"/>
          </w:rPr>
          <w:delText>range, the Exhaust mode shall be in “Quiet” mode, and continue to be in that mode until the driver manually changes it.</w:delText>
        </w:r>
        <w:r w:rsidR="00902DFE" w:rsidRPr="00244766" w:rsidDel="00073184">
          <w:rPr>
            <w:b w:val="0"/>
          </w:rPr>
          <w:delText xml:space="preserve"> Manual changes will persist for the current ignition </w:delText>
        </w:r>
        <w:commentRangeStart w:id="15"/>
        <w:r w:rsidR="00902DFE" w:rsidRPr="00244766" w:rsidDel="00073184">
          <w:rPr>
            <w:b w:val="0"/>
          </w:rPr>
          <w:delText>cycle</w:delText>
        </w:r>
      </w:del>
      <w:commentRangeEnd w:id="15"/>
      <w:r w:rsidR="00073184">
        <w:rPr>
          <w:rStyle w:val="CommentReference"/>
          <w:rFonts w:ascii="Times New Roman" w:hAnsi="Times New Roman" w:cs="Times New Roman"/>
          <w:b w:val="0"/>
          <w:bCs w:val="0"/>
        </w:rPr>
        <w:commentReference w:id="15"/>
      </w:r>
      <w:del w:id="16" w:author="Schmitt, David (D.H.)" w:date="2019-09-25T15:43:00Z">
        <w:r w:rsidR="00902DFE" w:rsidRPr="00244766" w:rsidDel="00073184">
          <w:rPr>
            <w:b w:val="0"/>
          </w:rPr>
          <w:delText xml:space="preserve">. </w:delText>
        </w:r>
      </w:del>
    </w:p>
    <w:p w14:paraId="57A38D31" w14:textId="77777777" w:rsidR="00902DFE" w:rsidRPr="00244766" w:rsidRDefault="00902DFE" w:rsidP="00902DFE"/>
    <w:p w14:paraId="386C6B51" w14:textId="77777777" w:rsidR="00902DFE" w:rsidRPr="00244766" w:rsidRDefault="00902DFE" w:rsidP="00902DFE">
      <w:pPr>
        <w:pStyle w:val="Heading3"/>
        <w:rPr>
          <w:b w:val="0"/>
        </w:rPr>
      </w:pPr>
      <w:r w:rsidRPr="00244766">
        <w:rPr>
          <w:b w:val="0"/>
        </w:rPr>
        <w:t>If the vehicle starts the Ignition Cycle in Quiet Time, the vehicle stays in Quiet Time for the remainder of the Ignition Cycle, even if the time transitions out of the Quiet Time period.</w:t>
      </w:r>
    </w:p>
    <w:p w14:paraId="325DC616" w14:textId="77777777" w:rsidR="00117BD5" w:rsidRPr="00244766" w:rsidRDefault="00117BD5" w:rsidP="00B7673D">
      <w:pPr>
        <w:pStyle w:val="Heading3"/>
        <w:numPr>
          <w:ilvl w:val="0"/>
          <w:numId w:val="0"/>
        </w:numPr>
        <w:ind w:left="720"/>
        <w:rPr>
          <w:b w:val="0"/>
        </w:rPr>
      </w:pPr>
    </w:p>
    <w:p w14:paraId="528514A8" w14:textId="77777777" w:rsidR="00BF5E95" w:rsidRPr="00244766" w:rsidRDefault="00117BD5" w:rsidP="00B7673D">
      <w:pPr>
        <w:pStyle w:val="Heading3"/>
        <w:rPr>
          <w:b w:val="0"/>
        </w:rPr>
      </w:pPr>
      <w:r w:rsidRPr="00244766">
        <w:rPr>
          <w:b w:val="0"/>
        </w:rPr>
        <w:t xml:space="preserve">When </w:t>
      </w:r>
      <w:r w:rsidR="00CE2FF6">
        <w:rPr>
          <w:b w:val="0"/>
        </w:rPr>
        <w:t>using the Steering Wheel Switch to select</w:t>
      </w:r>
      <w:r w:rsidR="00C9262E" w:rsidRPr="00244766">
        <w:rPr>
          <w:b w:val="0"/>
        </w:rPr>
        <w:t xml:space="preserve"> the modes for </w:t>
      </w:r>
      <w:r w:rsidR="0077177A" w:rsidRPr="00244766">
        <w:rPr>
          <w:b w:val="0"/>
        </w:rPr>
        <w:t xml:space="preserve">tunable </w:t>
      </w:r>
      <w:r w:rsidR="00642437" w:rsidRPr="00244766">
        <w:rPr>
          <w:b w:val="0"/>
        </w:rPr>
        <w:t>exhaust</w:t>
      </w:r>
      <w:r w:rsidR="0077177A" w:rsidRPr="00244766">
        <w:rPr>
          <w:b w:val="0"/>
        </w:rPr>
        <w:t>s</w:t>
      </w:r>
      <w:r w:rsidRPr="00244766">
        <w:rPr>
          <w:b w:val="0"/>
        </w:rPr>
        <w:t xml:space="preserve">, the </w:t>
      </w:r>
      <w:r w:rsidR="00CE2FF6">
        <w:rPr>
          <w:b w:val="0"/>
        </w:rPr>
        <w:t>Instrument Cluster</w:t>
      </w:r>
      <w:r w:rsidRPr="00244766">
        <w:rPr>
          <w:b w:val="0"/>
        </w:rPr>
        <w:t xml:space="preserve"> </w:t>
      </w:r>
      <w:r w:rsidR="00642437" w:rsidRPr="00244766">
        <w:rPr>
          <w:b w:val="0"/>
        </w:rPr>
        <w:t>wi</w:t>
      </w:r>
      <w:r w:rsidR="00C9262E" w:rsidRPr="00244766">
        <w:rPr>
          <w:b w:val="0"/>
        </w:rPr>
        <w:t>ll</w:t>
      </w:r>
      <w:r w:rsidRPr="00244766">
        <w:rPr>
          <w:b w:val="0"/>
        </w:rPr>
        <w:t xml:space="preserve"> send out </w:t>
      </w:r>
      <w:r w:rsidR="00642437" w:rsidRPr="00244766">
        <w:rPr>
          <w:b w:val="0"/>
        </w:rPr>
        <w:t xml:space="preserve">a </w:t>
      </w:r>
      <w:r w:rsidRPr="00244766">
        <w:rPr>
          <w:b w:val="0"/>
        </w:rPr>
        <w:t xml:space="preserve">request </w:t>
      </w:r>
      <w:r w:rsidR="00642437" w:rsidRPr="00244766">
        <w:rPr>
          <w:b w:val="0"/>
        </w:rPr>
        <w:t>signal</w:t>
      </w:r>
      <w:r w:rsidRPr="00244766">
        <w:rPr>
          <w:b w:val="0"/>
        </w:rPr>
        <w:t xml:space="preserve"> to the PCM which in return will send a</w:t>
      </w:r>
      <w:r w:rsidR="00C9262E" w:rsidRPr="00244766">
        <w:rPr>
          <w:b w:val="0"/>
        </w:rPr>
        <w:t>n acknowledgment</w:t>
      </w:r>
      <w:r w:rsidRPr="00244766">
        <w:rPr>
          <w:b w:val="0"/>
        </w:rPr>
        <w:t xml:space="preserve"> message back to the cluster with proper status </w:t>
      </w:r>
      <w:r w:rsidR="00642437" w:rsidRPr="00244766">
        <w:rPr>
          <w:b w:val="0"/>
        </w:rPr>
        <w:t>confirming the mode request</w:t>
      </w:r>
      <w:r w:rsidRPr="00244766">
        <w:rPr>
          <w:b w:val="0"/>
        </w:rPr>
        <w:t xml:space="preserve">. </w:t>
      </w:r>
    </w:p>
    <w:p w14:paraId="567642A1" w14:textId="77777777" w:rsidR="00B417EA" w:rsidRPr="00244766" w:rsidRDefault="00B417EA" w:rsidP="00B7673D">
      <w:pPr>
        <w:pStyle w:val="Heading3"/>
        <w:numPr>
          <w:ilvl w:val="0"/>
          <w:numId w:val="0"/>
        </w:numPr>
        <w:ind w:left="720"/>
        <w:rPr>
          <w:b w:val="0"/>
        </w:rPr>
      </w:pPr>
    </w:p>
    <w:p w14:paraId="11E6ECEA" w14:textId="77777777" w:rsidR="00073184" w:rsidRDefault="00B417EA" w:rsidP="00073184">
      <w:pPr>
        <w:pStyle w:val="Heading3"/>
        <w:rPr>
          <w:ins w:id="17" w:author="David Schmitt" w:date="2019-09-25T15:45:00Z"/>
          <w:b w:val="0"/>
        </w:rPr>
      </w:pPr>
      <w:r w:rsidRPr="00244766">
        <w:rPr>
          <w:b w:val="0"/>
        </w:rPr>
        <w:t xml:space="preserve">When the PCM gets the command to change the </w:t>
      </w:r>
      <w:r w:rsidR="00B7673D" w:rsidRPr="00244766">
        <w:rPr>
          <w:b w:val="0"/>
        </w:rPr>
        <w:t xml:space="preserve">Engine </w:t>
      </w:r>
      <w:r w:rsidRPr="00244766">
        <w:rPr>
          <w:b w:val="0"/>
        </w:rPr>
        <w:t>Exhaust</w:t>
      </w:r>
      <w:r w:rsidR="00B7673D" w:rsidRPr="00244766">
        <w:rPr>
          <w:b w:val="0"/>
        </w:rPr>
        <w:t xml:space="preserve"> Mode, it shall send the appropriate commands to the Exhaust valves.</w:t>
      </w:r>
      <w:r w:rsidRPr="00244766">
        <w:rPr>
          <w:b w:val="0"/>
        </w:rPr>
        <w:t xml:space="preserve"> </w:t>
      </w:r>
      <w:r w:rsidR="00902DFE" w:rsidRPr="00244766">
        <w:rPr>
          <w:b w:val="0"/>
          <w:highlight w:val="green"/>
        </w:rPr>
        <w:t>See PCM Functional Description.</w:t>
      </w:r>
    </w:p>
    <w:p w14:paraId="631B78FD" w14:textId="3B9FAF87" w:rsidR="00073184" w:rsidRPr="00E7057E" w:rsidRDefault="00073184" w:rsidP="00073184">
      <w:pPr>
        <w:pStyle w:val="Heading3"/>
        <w:rPr>
          <w:ins w:id="18" w:author="David Schmitt" w:date="2019-09-25T15:45:00Z"/>
          <w:b w:val="0"/>
          <w:rPrChange w:id="19" w:author="Wroblewski, Thomas (T.R.) [2]" w:date="2020-09-01T08:19:00Z">
            <w:rPr>
              <w:ins w:id="20" w:author="David Schmitt" w:date="2019-09-25T15:45:00Z"/>
            </w:rPr>
          </w:rPrChange>
        </w:rPr>
      </w:pPr>
      <w:ins w:id="21" w:author="David Schmitt" w:date="2019-09-25T15:44:00Z">
        <w:r w:rsidRPr="00E7057E">
          <w:rPr>
            <w:b w:val="0"/>
            <w:rPrChange w:id="22" w:author="Wroblewski, Thomas (T.R.) [2]" w:date="2020-09-01T08:19:00Z">
              <w:rPr/>
            </w:rPrChange>
          </w:rPr>
          <w:t>My Mode arbitration</w:t>
        </w:r>
      </w:ins>
      <w:ins w:id="23" w:author="Wroblewski, Thomas (T.R.) [2]" w:date="2020-09-01T08:18:00Z">
        <w:r w:rsidR="00FD10E4" w:rsidRPr="00E7057E">
          <w:rPr>
            <w:b w:val="0"/>
            <w:rPrChange w:id="24" w:author="Wroblewski, Thomas (T.R.) [2]" w:date="2020-09-01T08:19:00Z">
              <w:rPr/>
            </w:rPrChange>
          </w:rPr>
          <w:t xml:space="preserve"> occurs in the PCM. </w:t>
        </w:r>
        <w:r w:rsidR="00FD10E4" w:rsidRPr="00E7057E">
          <w:rPr>
            <w:b w:val="0"/>
            <w:highlight w:val="green"/>
            <w:rPrChange w:id="25" w:author="Wroblewski, Thomas (T.R.) [2]" w:date="2020-09-01T08:19:00Z">
              <w:rPr/>
            </w:rPrChange>
          </w:rPr>
          <w:t xml:space="preserve">See the PCM </w:t>
        </w:r>
      </w:ins>
      <w:ins w:id="26" w:author="Wroblewski, Thomas (T.R.) [2]" w:date="2020-09-01T08:19:00Z">
        <w:r w:rsidR="00FD10E4" w:rsidRPr="00E7057E">
          <w:rPr>
            <w:b w:val="0"/>
            <w:highlight w:val="green"/>
            <w:rPrChange w:id="27" w:author="Wroblewski, Thomas (T.R.) [2]" w:date="2020-09-01T08:19:00Z">
              <w:rPr/>
            </w:rPrChange>
          </w:rPr>
          <w:t>Functional Description</w:t>
        </w:r>
        <w:r w:rsidR="00FD10E4" w:rsidRPr="00E7057E">
          <w:rPr>
            <w:b w:val="0"/>
            <w:rPrChange w:id="28" w:author="Wroblewski, Thomas (T.R.) [2]" w:date="2020-09-01T08:19:00Z">
              <w:rPr/>
            </w:rPrChange>
          </w:rPr>
          <w:t>.</w:t>
        </w:r>
      </w:ins>
      <w:ins w:id="29" w:author="David Schmitt" w:date="2019-09-25T15:45:00Z">
        <w:del w:id="30" w:author="Wroblewski, Thomas (T.R.) [2]" w:date="2020-09-01T08:18:00Z">
          <w:r w:rsidRPr="00E7057E" w:rsidDel="00FD10E4">
            <w:rPr>
              <w:b w:val="0"/>
              <w:rPrChange w:id="31" w:author="Wroblewski, Thomas (T.R.) [2]" w:date="2020-09-01T08:19:00Z">
                <w:rPr/>
              </w:rPrChange>
            </w:rPr>
            <w:delText>?</w:delText>
          </w:r>
        </w:del>
      </w:ins>
    </w:p>
    <w:p w14:paraId="2FFD73A7" w14:textId="77777777" w:rsidR="00073184" w:rsidRDefault="00073184">
      <w:pPr>
        <w:rPr>
          <w:ins w:id="32" w:author="David Schmitt" w:date="2019-09-25T15:45:00Z"/>
        </w:rPr>
        <w:pPrChange w:id="33" w:author="David Schmitt" w:date="2019-09-25T15:45:00Z">
          <w:pPr>
            <w:pStyle w:val="Heading3"/>
          </w:pPr>
        </w:pPrChange>
      </w:pPr>
    </w:p>
    <w:p w14:paraId="294A9D2B" w14:textId="77777777" w:rsidR="00073184" w:rsidRPr="00073184" w:rsidRDefault="00073184">
      <w:pPr>
        <w:pPrChange w:id="34" w:author="David Schmitt" w:date="2019-09-25T15:45:00Z">
          <w:pPr>
            <w:pStyle w:val="Heading3"/>
          </w:pPr>
        </w:pPrChange>
      </w:pPr>
      <w:ins w:id="35" w:author="David Schmitt" w:date="2019-09-25T15:46:00Z">
        <w:r>
          <w:t xml:space="preserve">1.1.7 </w:t>
        </w:r>
      </w:ins>
      <w:ins w:id="36" w:author="David Schmitt" w:date="2019-09-25T15:45:00Z">
        <w:r>
          <w:t>SDM arbitration?</w:t>
        </w:r>
      </w:ins>
    </w:p>
    <w:p w14:paraId="2E7C49BF" w14:textId="77777777" w:rsidR="00CE2FF6" w:rsidRDefault="00CE2FF6" w:rsidP="00CE2FF6"/>
    <w:p w14:paraId="7125F708" w14:textId="77777777" w:rsidR="00CE2FF6" w:rsidRPr="00CE2FF6" w:rsidRDefault="00CE2FF6" w:rsidP="00CE2FF6">
      <w:pPr>
        <w:pStyle w:val="Heading3"/>
        <w:numPr>
          <w:ilvl w:val="0"/>
          <w:numId w:val="0"/>
        </w:numPr>
        <w:ind w:left="720" w:hanging="720"/>
      </w:pPr>
    </w:p>
    <w:p w14:paraId="5882D528" w14:textId="77777777" w:rsidR="00CE2FF6" w:rsidRDefault="00CE2FF6" w:rsidP="00CE2FF6"/>
    <w:p w14:paraId="2E38450F" w14:textId="77777777" w:rsidR="00CE2FF6" w:rsidRPr="00CE2FF6" w:rsidRDefault="00CE2FF6" w:rsidP="00CE2FF6"/>
    <w:p w14:paraId="3FBE2F02" w14:textId="77777777" w:rsidR="00C25291" w:rsidRDefault="00C25291" w:rsidP="00B7673D">
      <w:pPr>
        <w:pStyle w:val="Heading3"/>
        <w:numPr>
          <w:ilvl w:val="0"/>
          <w:numId w:val="0"/>
        </w:numPr>
        <w:ind w:left="720"/>
        <w:rPr>
          <w:b w:val="0"/>
        </w:rPr>
      </w:pPr>
    </w:p>
    <w:p w14:paraId="7E1E4267" w14:textId="77777777" w:rsidR="00CE2FF6" w:rsidRDefault="00CE2FF6" w:rsidP="00CE2FF6"/>
    <w:p w14:paraId="69E67216" w14:textId="77777777" w:rsidR="00CE2FF6" w:rsidRDefault="00CE2FF6" w:rsidP="00CE2FF6"/>
    <w:p w14:paraId="48B39BD2" w14:textId="77777777" w:rsidR="00CE2FF6" w:rsidRPr="00CE2FF6" w:rsidRDefault="00CE2FF6" w:rsidP="00CE2FF6"/>
    <w:p w14:paraId="2D6D9B5C" w14:textId="77777777" w:rsidR="004F2D95" w:rsidRPr="00F3768E" w:rsidRDefault="004F2D95" w:rsidP="00CE2FF6">
      <w:pPr>
        <w:pStyle w:val="Heading2"/>
      </w:pPr>
      <w:r w:rsidRPr="00F3768E">
        <w:t>Interfaces</w:t>
      </w:r>
      <w:r w:rsidRPr="00F3768E">
        <w:br/>
      </w:r>
    </w:p>
    <w:p w14:paraId="60EDEA9E" w14:textId="77777777" w:rsidR="00C71C68" w:rsidRDefault="00B7673D" w:rsidP="00B7673D">
      <w:pPr>
        <w:pStyle w:val="Heading3"/>
      </w:pPr>
      <w:r>
        <w:t>SCCM</w:t>
      </w:r>
    </w:p>
    <w:p w14:paraId="224E9334" w14:textId="77777777" w:rsidR="00B7673D" w:rsidRDefault="00B7673D" w:rsidP="00B7673D">
      <w:pPr>
        <w:ind w:left="1440"/>
      </w:pPr>
    </w:p>
    <w:p w14:paraId="3B7209A2" w14:textId="77777777" w:rsidR="0045687F" w:rsidRDefault="0045687F" w:rsidP="00B7673D">
      <w:pPr>
        <w:pStyle w:val="Heading4"/>
      </w:pPr>
      <w:r>
        <w:t>Inputs</w:t>
      </w:r>
    </w:p>
    <w:p w14:paraId="20E85A3B" w14:textId="77777777" w:rsidR="0045687F" w:rsidRDefault="0045687F" w:rsidP="0045687F">
      <w:pPr>
        <w:pStyle w:val="Heading4"/>
        <w:numPr>
          <w:ilvl w:val="0"/>
          <w:numId w:val="0"/>
        </w:numPr>
        <w:ind w:left="864"/>
      </w:pPr>
    </w:p>
    <w:p w14:paraId="0CDA3CC3" w14:textId="77777777" w:rsidR="0045687F" w:rsidRDefault="0045687F" w:rsidP="00E1728A">
      <w:pPr>
        <w:pStyle w:val="Heading5"/>
      </w:pPr>
      <w:r>
        <w:t>Hardwired Engine Exhaust Mode Switch from Steering Wheel Mounted Switches</w:t>
      </w:r>
      <w:r w:rsidR="00902DFE">
        <w:t xml:space="preserve"> to SCCM</w:t>
      </w:r>
    </w:p>
    <w:p w14:paraId="2B59C894" w14:textId="77777777" w:rsidR="0045687F" w:rsidRDefault="0045687F" w:rsidP="00E1728A">
      <w:pPr>
        <w:pStyle w:val="Heading5"/>
      </w:pPr>
    </w:p>
    <w:p w14:paraId="2E709109" w14:textId="77777777" w:rsidR="0045687F" w:rsidRDefault="0045687F" w:rsidP="0045687F">
      <w:pPr>
        <w:pStyle w:val="Heading4"/>
      </w:pPr>
      <w:r>
        <w:t>Outputs</w:t>
      </w:r>
    </w:p>
    <w:p w14:paraId="2F78D3BF" w14:textId="1A076CEE" w:rsidR="0045687F" w:rsidRPr="008A1E37" w:rsidRDefault="0045687F" w:rsidP="00ED6DE4">
      <w:pPr>
        <w:pStyle w:val="Table"/>
        <w:numPr>
          <w:ilvl w:val="0"/>
          <w:numId w:val="7"/>
        </w:numPr>
        <w:jc w:val="left"/>
      </w:pPr>
      <w:r>
        <w:t>EngExhMdeQuiet_B_Rq</w:t>
      </w:r>
      <w:ins w:id="37" w:author="David Schmitt" w:date="2019-09-26T16:32:00Z">
        <w:r w:rsidR="005F280F">
          <w:t>Drv</w:t>
        </w:r>
      </w:ins>
      <w:r>
        <w:t xml:space="preserve">2 </w:t>
      </w:r>
      <w:r w:rsidRPr="00CE711F">
        <w:rPr>
          <w:snapToGrid w:val="0"/>
        </w:rPr>
        <w:t>Signal</w:t>
      </w:r>
    </w:p>
    <w:tbl>
      <w:tblPr>
        <w:tblW w:w="106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Change w:id="38" w:author="Wroblewski, Thomas (T.R.)" w:date="2019-09-26T12:00:00Z">
          <w:tblPr>
            <w:tblW w:w="103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PrChange>
      </w:tblPr>
      <w:tblGrid>
        <w:gridCol w:w="2798"/>
        <w:gridCol w:w="669"/>
        <w:gridCol w:w="1620"/>
        <w:gridCol w:w="832"/>
        <w:gridCol w:w="630"/>
        <w:gridCol w:w="720"/>
        <w:gridCol w:w="990"/>
        <w:gridCol w:w="776"/>
        <w:gridCol w:w="776"/>
        <w:gridCol w:w="835"/>
        <w:tblGridChange w:id="39">
          <w:tblGrid>
            <w:gridCol w:w="2520"/>
            <w:gridCol w:w="669"/>
            <w:gridCol w:w="1620"/>
            <w:gridCol w:w="832"/>
            <w:gridCol w:w="630"/>
            <w:gridCol w:w="720"/>
            <w:gridCol w:w="990"/>
            <w:gridCol w:w="776"/>
            <w:gridCol w:w="776"/>
            <w:gridCol w:w="835"/>
          </w:tblGrid>
        </w:tblGridChange>
      </w:tblGrid>
      <w:tr w:rsidR="0045687F" w14:paraId="2FA32508" w14:textId="77777777" w:rsidTr="006F0278">
        <w:trPr>
          <w:jc w:val="center"/>
          <w:trPrChange w:id="40"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41"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4960192F"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Signal Name</w:t>
            </w:r>
          </w:p>
        </w:tc>
        <w:tc>
          <w:tcPr>
            <w:tcW w:w="669" w:type="dxa"/>
            <w:tcBorders>
              <w:top w:val="single" w:sz="6" w:space="0" w:color="000000"/>
              <w:left w:val="single" w:sz="6" w:space="0" w:color="000000"/>
              <w:bottom w:val="single" w:sz="6" w:space="0" w:color="000000"/>
              <w:right w:val="single" w:sz="6" w:space="0" w:color="000000"/>
            </w:tcBorders>
            <w:vAlign w:val="center"/>
            <w:tcPrChange w:id="42"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06B2EEE7"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Change w:id="43"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1983CAB1"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Detail</w:t>
            </w:r>
          </w:p>
        </w:tc>
        <w:tc>
          <w:tcPr>
            <w:tcW w:w="832" w:type="dxa"/>
            <w:tcBorders>
              <w:top w:val="single" w:sz="6" w:space="0" w:color="000000"/>
              <w:left w:val="single" w:sz="6" w:space="0" w:color="000000"/>
              <w:bottom w:val="single" w:sz="6" w:space="0" w:color="000000"/>
              <w:right w:val="single" w:sz="6" w:space="0" w:color="000000"/>
            </w:tcBorders>
            <w:vAlign w:val="center"/>
            <w:tcPrChange w:id="44"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003B9AC"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Units</w:t>
            </w:r>
          </w:p>
        </w:tc>
        <w:tc>
          <w:tcPr>
            <w:tcW w:w="630" w:type="dxa"/>
            <w:tcBorders>
              <w:top w:val="single" w:sz="6" w:space="0" w:color="000000"/>
              <w:left w:val="single" w:sz="6" w:space="0" w:color="000000"/>
              <w:bottom w:val="single" w:sz="6" w:space="0" w:color="000000"/>
              <w:right w:val="single" w:sz="6" w:space="0" w:color="000000"/>
            </w:tcBorders>
            <w:vAlign w:val="center"/>
            <w:tcPrChange w:id="45"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59F6DF5D"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Res.</w:t>
            </w:r>
          </w:p>
        </w:tc>
        <w:tc>
          <w:tcPr>
            <w:tcW w:w="720" w:type="dxa"/>
            <w:tcBorders>
              <w:top w:val="single" w:sz="6" w:space="0" w:color="000000"/>
              <w:left w:val="single" w:sz="6" w:space="0" w:color="000000"/>
              <w:bottom w:val="single" w:sz="6" w:space="0" w:color="000000"/>
              <w:right w:val="single" w:sz="6" w:space="0" w:color="000000"/>
            </w:tcBorders>
            <w:vAlign w:val="center"/>
            <w:tcPrChange w:id="46"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EE3D191"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Offset</w:t>
            </w:r>
          </w:p>
        </w:tc>
        <w:tc>
          <w:tcPr>
            <w:tcW w:w="990" w:type="dxa"/>
            <w:tcBorders>
              <w:top w:val="single" w:sz="6" w:space="0" w:color="000000"/>
              <w:left w:val="single" w:sz="6" w:space="0" w:color="000000"/>
              <w:bottom w:val="single" w:sz="6" w:space="0" w:color="000000"/>
              <w:right w:val="single" w:sz="6" w:space="0" w:color="000000"/>
            </w:tcBorders>
            <w:vAlign w:val="center"/>
            <w:tcPrChange w:id="47"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34EB9F43"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State Encoded</w:t>
            </w:r>
          </w:p>
        </w:tc>
        <w:tc>
          <w:tcPr>
            <w:tcW w:w="776" w:type="dxa"/>
            <w:tcBorders>
              <w:top w:val="single" w:sz="6" w:space="0" w:color="000000"/>
              <w:left w:val="single" w:sz="6" w:space="0" w:color="000000"/>
              <w:bottom w:val="single" w:sz="6" w:space="0" w:color="000000"/>
              <w:right w:val="single" w:sz="6" w:space="0" w:color="000000"/>
            </w:tcBorders>
            <w:tcPrChange w:id="48"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4E49A348" w14:textId="77777777" w:rsidR="0045687F" w:rsidRPr="00AF1A68" w:rsidRDefault="0045687F" w:rsidP="001552EE">
            <w:pPr>
              <w:jc w:val="center"/>
              <w:rPr>
                <w:rFonts w:ascii="Arial" w:hAnsi="Arial" w:cs="Arial"/>
                <w:b/>
                <w:bCs/>
                <w:snapToGrid w:val="0"/>
                <w:sz w:val="16"/>
                <w:szCs w:val="16"/>
              </w:rPr>
            </w:pPr>
            <w:r>
              <w:rPr>
                <w:rFonts w:ascii="Arial" w:hAnsi="Arial" w:cs="Arial"/>
                <w:b/>
                <w:bCs/>
                <w:snapToGrid w:val="0"/>
                <w:sz w:val="16"/>
                <w:szCs w:val="16"/>
              </w:rPr>
              <w:t>Default</w:t>
            </w:r>
          </w:p>
        </w:tc>
        <w:tc>
          <w:tcPr>
            <w:tcW w:w="776" w:type="dxa"/>
            <w:tcBorders>
              <w:top w:val="single" w:sz="6" w:space="0" w:color="000000"/>
              <w:left w:val="single" w:sz="6" w:space="0" w:color="000000"/>
              <w:bottom w:val="single" w:sz="6" w:space="0" w:color="000000"/>
              <w:right w:val="single" w:sz="6" w:space="0" w:color="000000"/>
            </w:tcBorders>
            <w:vAlign w:val="center"/>
            <w:tcPrChange w:id="49"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7A09E81B"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Min</w:t>
            </w:r>
          </w:p>
        </w:tc>
        <w:tc>
          <w:tcPr>
            <w:tcW w:w="835" w:type="dxa"/>
            <w:tcBorders>
              <w:top w:val="single" w:sz="6" w:space="0" w:color="000000"/>
              <w:left w:val="single" w:sz="6" w:space="0" w:color="000000"/>
              <w:bottom w:val="single" w:sz="6" w:space="0" w:color="000000"/>
              <w:right w:val="single" w:sz="6" w:space="0" w:color="000000"/>
            </w:tcBorders>
            <w:vAlign w:val="center"/>
            <w:tcPrChange w:id="50"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691A43AD" w14:textId="77777777" w:rsidR="0045687F" w:rsidRPr="00AF1A68" w:rsidRDefault="0045687F" w:rsidP="001552EE">
            <w:pPr>
              <w:jc w:val="center"/>
              <w:rPr>
                <w:rFonts w:ascii="Arial" w:hAnsi="Arial" w:cs="Arial"/>
                <w:b/>
                <w:bCs/>
                <w:sz w:val="16"/>
                <w:szCs w:val="16"/>
              </w:rPr>
            </w:pPr>
            <w:r w:rsidRPr="00AF1A68">
              <w:rPr>
                <w:rFonts w:ascii="Arial" w:hAnsi="Arial" w:cs="Arial"/>
                <w:b/>
                <w:bCs/>
                <w:snapToGrid w:val="0"/>
                <w:sz w:val="16"/>
                <w:szCs w:val="16"/>
              </w:rPr>
              <w:t>Max</w:t>
            </w:r>
          </w:p>
        </w:tc>
      </w:tr>
      <w:tr w:rsidR="0045687F" w:rsidRPr="00B6525C" w14:paraId="71292528" w14:textId="77777777" w:rsidTr="006F0278">
        <w:trPr>
          <w:jc w:val="center"/>
          <w:trPrChange w:id="51"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52"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20D06DF0" w14:textId="10F81782" w:rsidR="0045687F" w:rsidRPr="00572B62" w:rsidRDefault="006F0278" w:rsidP="001552EE">
            <w:pPr>
              <w:rPr>
                <w:rFonts w:ascii="Arial" w:hAnsi="Arial" w:cs="Arial"/>
                <w:sz w:val="18"/>
                <w:szCs w:val="16"/>
              </w:rPr>
            </w:pPr>
            <w:ins w:id="53" w:author="Wroblewski, Thomas (T.R.)" w:date="2019-09-26T12:00:00Z">
              <w:r w:rsidRPr="006F0278">
                <w:t>EngExhMdeQuiet_B_RqDrv2</w:t>
              </w:r>
            </w:ins>
            <w:del w:id="54" w:author="Wroblewski, Thomas (T.R.)" w:date="2019-09-26T12:00:00Z">
              <w:r w:rsidR="0045687F" w:rsidDel="006F0278">
                <w:delText>EngExhMdeQuiet</w:delText>
              </w:r>
            </w:del>
            <w:ins w:id="55" w:author="David Schmitt" w:date="2019-09-25T15:49:00Z">
              <w:del w:id="56" w:author="Wroblewski, Thomas (T.R.)" w:date="2019-09-26T12:00:00Z">
                <w:r w:rsidR="00E24081" w:rsidDel="006F0278">
                  <w:delText>_</w:delText>
                </w:r>
              </w:del>
            </w:ins>
            <w:del w:id="57" w:author="Wroblewski, Thomas (T.R.)" w:date="2019-09-26T12:00:00Z">
              <w:r w:rsidR="0045687F" w:rsidDel="006F0278">
                <w:delText>_B</w:delText>
              </w:r>
            </w:del>
            <w:ins w:id="58" w:author="David Schmitt" w:date="2019-09-25T15:49:00Z">
              <w:del w:id="59" w:author="Wroblewski, Thomas (T.R.)" w:date="2019-09-26T12:00:00Z">
                <w:r w:rsidR="00E24081" w:rsidDel="006F0278">
                  <w:delText>_</w:delText>
                </w:r>
              </w:del>
            </w:ins>
            <w:del w:id="60" w:author="Wroblewski, Thomas (T.R.)" w:date="2019-09-26T12:00:00Z">
              <w:r w:rsidR="0045687F" w:rsidDel="006F0278">
                <w:delText>_Rq2</w:delText>
              </w:r>
            </w:del>
          </w:p>
        </w:tc>
        <w:tc>
          <w:tcPr>
            <w:tcW w:w="669" w:type="dxa"/>
            <w:tcBorders>
              <w:top w:val="single" w:sz="6" w:space="0" w:color="000000"/>
              <w:left w:val="single" w:sz="6" w:space="0" w:color="000000"/>
              <w:bottom w:val="single" w:sz="6" w:space="0" w:color="000000"/>
              <w:right w:val="single" w:sz="6" w:space="0" w:color="000000"/>
            </w:tcBorders>
            <w:vAlign w:val="center"/>
            <w:tcPrChange w:id="61"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77165558"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1</w:t>
            </w:r>
          </w:p>
        </w:tc>
        <w:tc>
          <w:tcPr>
            <w:tcW w:w="1620" w:type="dxa"/>
            <w:tcBorders>
              <w:top w:val="single" w:sz="6" w:space="0" w:color="000000"/>
              <w:left w:val="single" w:sz="6" w:space="0" w:color="000000"/>
              <w:bottom w:val="single" w:sz="6" w:space="0" w:color="000000"/>
              <w:right w:val="single" w:sz="6" w:space="0" w:color="000000"/>
            </w:tcBorders>
            <w:vAlign w:val="center"/>
            <w:tcPrChange w:id="62"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2ED503E9" w14:textId="77777777" w:rsidR="0045687F" w:rsidRPr="00572B62" w:rsidRDefault="0045687F" w:rsidP="001552EE">
            <w:pPr>
              <w:jc w:val="center"/>
              <w:rPr>
                <w:rFonts w:ascii="Arial" w:hAnsi="Arial" w:cs="Arial"/>
                <w:sz w:val="18"/>
                <w:szCs w:val="16"/>
              </w:rPr>
            </w:pPr>
          </w:p>
        </w:tc>
        <w:tc>
          <w:tcPr>
            <w:tcW w:w="832" w:type="dxa"/>
            <w:tcBorders>
              <w:top w:val="single" w:sz="6" w:space="0" w:color="000000"/>
              <w:left w:val="single" w:sz="6" w:space="0" w:color="000000"/>
              <w:bottom w:val="single" w:sz="6" w:space="0" w:color="000000"/>
              <w:right w:val="single" w:sz="6" w:space="0" w:color="000000"/>
            </w:tcBorders>
            <w:vAlign w:val="center"/>
            <w:tcPrChange w:id="63"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3D03CDB2" w14:textId="77777777" w:rsidR="0045687F" w:rsidRPr="00572B62" w:rsidRDefault="0045687F" w:rsidP="001552EE">
            <w:pPr>
              <w:pStyle w:val="xl1015"/>
              <w:pBdr>
                <w:bottom w:val="none" w:sz="0" w:space="0" w:color="auto"/>
                <w:right w:val="none" w:sz="0" w:space="0" w:color="auto"/>
              </w:pBdr>
              <w:spacing w:before="0" w:beforeAutospacing="0" w:after="0" w:afterAutospacing="0"/>
              <w:rPr>
                <w:sz w:val="18"/>
              </w:rPr>
            </w:pPr>
            <w:r w:rsidRPr="00572B62">
              <w:rPr>
                <w:sz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Change w:id="64"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55F70D83"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1</w:t>
            </w:r>
          </w:p>
        </w:tc>
        <w:tc>
          <w:tcPr>
            <w:tcW w:w="720" w:type="dxa"/>
            <w:tcBorders>
              <w:top w:val="single" w:sz="6" w:space="0" w:color="000000"/>
              <w:left w:val="single" w:sz="6" w:space="0" w:color="000000"/>
              <w:bottom w:val="single" w:sz="6" w:space="0" w:color="000000"/>
              <w:right w:val="single" w:sz="6" w:space="0" w:color="000000"/>
            </w:tcBorders>
            <w:vAlign w:val="center"/>
            <w:tcPrChange w:id="65"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01CE515B"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0</w:t>
            </w:r>
          </w:p>
        </w:tc>
        <w:tc>
          <w:tcPr>
            <w:tcW w:w="990" w:type="dxa"/>
            <w:tcBorders>
              <w:top w:val="single" w:sz="6" w:space="0" w:color="000000"/>
              <w:left w:val="single" w:sz="6" w:space="0" w:color="000000"/>
              <w:bottom w:val="single" w:sz="6" w:space="0" w:color="000000"/>
              <w:right w:val="single" w:sz="6" w:space="0" w:color="000000"/>
            </w:tcBorders>
            <w:vAlign w:val="center"/>
            <w:tcPrChange w:id="66"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6313BFB6" w14:textId="77777777" w:rsidR="0045687F" w:rsidRPr="00572B62" w:rsidRDefault="0045687F" w:rsidP="001552EE">
            <w:pPr>
              <w:jc w:val="center"/>
              <w:rPr>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tcPrChange w:id="67"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07AE970B" w14:textId="77777777" w:rsidR="0045687F" w:rsidRPr="00572B62" w:rsidRDefault="0045687F" w:rsidP="001552EE">
            <w:pPr>
              <w:jc w:val="center"/>
              <w:rPr>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vAlign w:val="center"/>
            <w:tcPrChange w:id="68"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4FE53705"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0 (0x0)</w:t>
            </w:r>
          </w:p>
        </w:tc>
        <w:tc>
          <w:tcPr>
            <w:tcW w:w="835" w:type="dxa"/>
            <w:tcBorders>
              <w:top w:val="single" w:sz="6" w:space="0" w:color="000000"/>
              <w:left w:val="single" w:sz="6" w:space="0" w:color="000000"/>
              <w:bottom w:val="single" w:sz="6" w:space="0" w:color="000000"/>
              <w:right w:val="single" w:sz="6" w:space="0" w:color="000000"/>
            </w:tcBorders>
            <w:vAlign w:val="center"/>
            <w:tcPrChange w:id="69"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77C933C"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1 (0x1)</w:t>
            </w:r>
          </w:p>
        </w:tc>
      </w:tr>
      <w:tr w:rsidR="0045687F" w:rsidRPr="00B6525C" w14:paraId="46F562FD" w14:textId="77777777" w:rsidTr="006F0278">
        <w:trPr>
          <w:jc w:val="center"/>
          <w:trPrChange w:id="70"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71"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528370DB" w14:textId="77777777" w:rsidR="0045687F" w:rsidRPr="00572B62" w:rsidRDefault="0045687F" w:rsidP="001552EE">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Change w:id="72"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178D6F2E" w14:textId="77777777" w:rsidR="0045687F" w:rsidRPr="00572B62" w:rsidRDefault="0045687F" w:rsidP="001552EE">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Change w:id="73"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27EF0796" w14:textId="77777777" w:rsidR="0045687F" w:rsidRPr="00572B62" w:rsidRDefault="0045687F" w:rsidP="001552EE">
            <w:pPr>
              <w:jc w:val="center"/>
              <w:outlineLvl w:val="1"/>
              <w:rPr>
                <w:rFonts w:ascii="Arial" w:hAnsi="Arial" w:cs="Arial"/>
                <w:sz w:val="18"/>
                <w:szCs w:val="16"/>
              </w:rPr>
            </w:pPr>
            <w:proofErr w:type="spellStart"/>
            <w:r w:rsidRPr="00572B62">
              <w:rPr>
                <w:rFonts w:ascii="Arial" w:hAnsi="Arial" w:cs="Arial"/>
                <w:sz w:val="18"/>
                <w:szCs w:val="16"/>
              </w:rPr>
              <w:t>NotPressed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Change w:id="74"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1802D119" w14:textId="77777777" w:rsidR="0045687F" w:rsidRPr="00572B62" w:rsidRDefault="0045687F" w:rsidP="001552EE">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Change w:id="75"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3F1C6A1F" w14:textId="77777777" w:rsidR="0045687F" w:rsidRPr="00572B62" w:rsidRDefault="0045687F" w:rsidP="001552EE">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Change w:id="76"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40201063" w14:textId="77777777" w:rsidR="0045687F" w:rsidRPr="00572B62" w:rsidRDefault="0045687F" w:rsidP="001552EE">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Change w:id="77"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292179BD"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0x0</w:t>
            </w:r>
          </w:p>
        </w:tc>
        <w:tc>
          <w:tcPr>
            <w:tcW w:w="776" w:type="dxa"/>
            <w:tcBorders>
              <w:top w:val="single" w:sz="6" w:space="0" w:color="000000"/>
              <w:left w:val="single" w:sz="6" w:space="0" w:color="000000"/>
              <w:bottom w:val="single" w:sz="6" w:space="0" w:color="000000"/>
              <w:right w:val="single" w:sz="6" w:space="0" w:color="000000"/>
            </w:tcBorders>
            <w:tcPrChange w:id="78"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0447FDFD" w14:textId="77777777" w:rsidR="0045687F" w:rsidRPr="00572B62" w:rsidRDefault="0045687F" w:rsidP="001552EE">
            <w:pPr>
              <w:jc w:val="center"/>
              <w:rPr>
                <w:rFonts w:ascii="Arial" w:hAnsi="Arial" w:cs="Arial"/>
                <w:sz w:val="18"/>
                <w:szCs w:val="16"/>
              </w:rPr>
            </w:pPr>
            <w:r>
              <w:rPr>
                <w:rFonts w:ascii="Arial" w:hAnsi="Arial" w:cs="Arial"/>
                <w:sz w:val="18"/>
                <w:szCs w:val="16"/>
              </w:rPr>
              <w:t>Yes</w:t>
            </w:r>
          </w:p>
        </w:tc>
        <w:tc>
          <w:tcPr>
            <w:tcW w:w="776" w:type="dxa"/>
            <w:tcBorders>
              <w:top w:val="single" w:sz="6" w:space="0" w:color="000000"/>
              <w:left w:val="single" w:sz="6" w:space="0" w:color="000000"/>
              <w:bottom w:val="single" w:sz="6" w:space="0" w:color="000000"/>
              <w:right w:val="single" w:sz="6" w:space="0" w:color="000000"/>
            </w:tcBorders>
            <w:vAlign w:val="center"/>
            <w:tcPrChange w:id="79"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58E77A79" w14:textId="77777777" w:rsidR="0045687F" w:rsidRPr="00572B62" w:rsidRDefault="0045687F" w:rsidP="001552EE">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Change w:id="80"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43524A33" w14:textId="77777777" w:rsidR="0045687F" w:rsidRPr="00572B62" w:rsidRDefault="0045687F" w:rsidP="001552EE">
            <w:pPr>
              <w:jc w:val="center"/>
              <w:rPr>
                <w:rFonts w:ascii="Arial" w:hAnsi="Arial" w:cs="Arial"/>
                <w:sz w:val="18"/>
                <w:szCs w:val="16"/>
              </w:rPr>
            </w:pPr>
          </w:p>
        </w:tc>
      </w:tr>
      <w:tr w:rsidR="0045687F" w:rsidRPr="00B6525C" w14:paraId="48B9B90A" w14:textId="77777777" w:rsidTr="006F0278">
        <w:trPr>
          <w:jc w:val="center"/>
          <w:trPrChange w:id="81"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82"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4EE3634B" w14:textId="77777777" w:rsidR="0045687F" w:rsidRPr="00572B62" w:rsidRDefault="0045687F" w:rsidP="001552EE">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Change w:id="83"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046516DB" w14:textId="77777777" w:rsidR="0045687F" w:rsidRPr="00572B62" w:rsidRDefault="0045687F" w:rsidP="001552EE">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Change w:id="84"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352A8489" w14:textId="77777777" w:rsidR="0045687F" w:rsidRPr="00572B62" w:rsidRDefault="0045687F" w:rsidP="001552EE">
            <w:pPr>
              <w:jc w:val="center"/>
              <w:outlineLvl w:val="1"/>
              <w:rPr>
                <w:rFonts w:ascii="Arial" w:hAnsi="Arial" w:cs="Arial"/>
                <w:sz w:val="18"/>
                <w:szCs w:val="16"/>
              </w:rPr>
            </w:pPr>
            <w:r w:rsidRPr="00572B62">
              <w:rPr>
                <w:rFonts w:ascii="Arial" w:hAnsi="Arial" w:cs="Arial"/>
                <w:sz w:val="18"/>
                <w:szCs w:val="16"/>
              </w:rPr>
              <w:t>Pressed</w:t>
            </w:r>
          </w:p>
        </w:tc>
        <w:tc>
          <w:tcPr>
            <w:tcW w:w="832" w:type="dxa"/>
            <w:tcBorders>
              <w:top w:val="single" w:sz="6" w:space="0" w:color="000000"/>
              <w:left w:val="single" w:sz="6" w:space="0" w:color="000000"/>
              <w:bottom w:val="single" w:sz="6" w:space="0" w:color="000000"/>
              <w:right w:val="single" w:sz="6" w:space="0" w:color="000000"/>
            </w:tcBorders>
            <w:vAlign w:val="center"/>
            <w:tcPrChange w:id="85"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3B2B3F5B" w14:textId="77777777" w:rsidR="0045687F" w:rsidRPr="00572B62" w:rsidRDefault="0045687F" w:rsidP="001552EE">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Change w:id="86"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052A59C2" w14:textId="77777777" w:rsidR="0045687F" w:rsidRPr="00572B62" w:rsidRDefault="0045687F" w:rsidP="001552EE">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Change w:id="87"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44C216D5" w14:textId="77777777" w:rsidR="0045687F" w:rsidRPr="00572B62" w:rsidRDefault="0045687F" w:rsidP="001552EE">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Change w:id="88"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64F2BB6C" w14:textId="77777777" w:rsidR="0045687F" w:rsidRPr="00572B62" w:rsidRDefault="0045687F" w:rsidP="001552EE">
            <w:pPr>
              <w:jc w:val="center"/>
              <w:rPr>
                <w:rFonts w:ascii="Arial" w:hAnsi="Arial" w:cs="Arial"/>
                <w:sz w:val="18"/>
                <w:szCs w:val="16"/>
              </w:rPr>
            </w:pPr>
            <w:r w:rsidRPr="00572B62">
              <w:rPr>
                <w:rFonts w:ascii="Arial" w:hAnsi="Arial" w:cs="Arial"/>
                <w:sz w:val="18"/>
                <w:szCs w:val="16"/>
              </w:rPr>
              <w:t>0x1</w:t>
            </w:r>
          </w:p>
        </w:tc>
        <w:tc>
          <w:tcPr>
            <w:tcW w:w="776" w:type="dxa"/>
            <w:tcBorders>
              <w:top w:val="single" w:sz="6" w:space="0" w:color="000000"/>
              <w:left w:val="single" w:sz="6" w:space="0" w:color="000000"/>
              <w:bottom w:val="single" w:sz="6" w:space="0" w:color="000000"/>
              <w:right w:val="single" w:sz="6" w:space="0" w:color="000000"/>
            </w:tcBorders>
            <w:tcPrChange w:id="89"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4F0D1A77" w14:textId="77777777" w:rsidR="0045687F" w:rsidRPr="00572B62" w:rsidRDefault="0045687F" w:rsidP="001552EE">
            <w:pPr>
              <w:jc w:val="center"/>
              <w:rPr>
                <w:rFonts w:ascii="Arial" w:hAnsi="Arial" w:cs="Arial"/>
                <w:sz w:val="18"/>
                <w:szCs w:val="16"/>
              </w:rPr>
            </w:pPr>
            <w:r>
              <w:rPr>
                <w:rFonts w:ascii="Arial" w:hAnsi="Arial" w:cs="Arial"/>
                <w:sz w:val="18"/>
                <w:szCs w:val="16"/>
              </w:rPr>
              <w:t>No</w:t>
            </w:r>
          </w:p>
        </w:tc>
        <w:tc>
          <w:tcPr>
            <w:tcW w:w="776" w:type="dxa"/>
            <w:tcBorders>
              <w:top w:val="single" w:sz="6" w:space="0" w:color="000000"/>
              <w:left w:val="single" w:sz="6" w:space="0" w:color="000000"/>
              <w:bottom w:val="single" w:sz="6" w:space="0" w:color="000000"/>
              <w:right w:val="single" w:sz="6" w:space="0" w:color="000000"/>
            </w:tcBorders>
            <w:vAlign w:val="center"/>
            <w:tcPrChange w:id="90"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44BD2737" w14:textId="77777777" w:rsidR="0045687F" w:rsidRPr="00572B62" w:rsidRDefault="0045687F" w:rsidP="001552EE">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Change w:id="91"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796369C" w14:textId="77777777" w:rsidR="0045687F" w:rsidRPr="00572B62" w:rsidRDefault="0045687F" w:rsidP="001552EE">
            <w:pPr>
              <w:jc w:val="center"/>
              <w:rPr>
                <w:rFonts w:ascii="Arial" w:hAnsi="Arial" w:cs="Arial"/>
                <w:sz w:val="18"/>
                <w:szCs w:val="16"/>
              </w:rPr>
            </w:pPr>
          </w:p>
        </w:tc>
      </w:tr>
    </w:tbl>
    <w:p w14:paraId="17FCA195" w14:textId="77777777" w:rsidR="0045687F" w:rsidRDefault="0045687F" w:rsidP="0045687F">
      <w:pPr>
        <w:pStyle w:val="Heading4"/>
        <w:numPr>
          <w:ilvl w:val="0"/>
          <w:numId w:val="0"/>
        </w:numPr>
        <w:ind w:left="864"/>
      </w:pPr>
    </w:p>
    <w:p w14:paraId="51CF88A6" w14:textId="77777777" w:rsidR="00435DAB" w:rsidRDefault="00435DAB" w:rsidP="00FD3CFF">
      <w:pPr>
        <w:pStyle w:val="Heading4"/>
      </w:pPr>
      <w:r>
        <w:t>SCCM Functional Requirements</w:t>
      </w:r>
    </w:p>
    <w:p w14:paraId="21BA3900" w14:textId="77777777" w:rsidR="00435DAB" w:rsidRPr="00435DAB" w:rsidRDefault="00435DAB" w:rsidP="00435DAB"/>
    <w:p w14:paraId="00296FAC" w14:textId="77777777" w:rsidR="00B7673D" w:rsidRPr="006F0278" w:rsidRDefault="00B7673D">
      <w:pPr>
        <w:pStyle w:val="Heading6"/>
      </w:pPr>
      <w:r w:rsidRPr="006F0278">
        <w:t>The SCCM shall read the exhaust mode switch from the steering wheel mounted switch pod on the right side of the steering wheel</w:t>
      </w:r>
      <w:r w:rsidR="00435DAB" w:rsidRPr="006F0278">
        <w:t xml:space="preserve"> when the Ignition is Run (Engine Running or Engine Not Running)</w:t>
      </w:r>
      <w:r w:rsidRPr="006F0278">
        <w:t>.</w:t>
      </w:r>
      <w:r w:rsidR="00902DFE" w:rsidRPr="006F0278">
        <w:t xml:space="preserve"> </w:t>
      </w:r>
    </w:p>
    <w:p w14:paraId="50ADD594" w14:textId="77777777" w:rsidR="00B7673D" w:rsidRPr="006F0278" w:rsidRDefault="00B7673D">
      <w:pPr>
        <w:pStyle w:val="Heading6"/>
        <w:numPr>
          <w:ilvl w:val="0"/>
          <w:numId w:val="0"/>
        </w:numPr>
        <w:ind w:left="1008"/>
        <w:pPrChange w:id="92" w:author="David Schmitt" w:date="2019-09-26T16:27:00Z">
          <w:pPr>
            <w:pStyle w:val="Heading6"/>
            <w:numPr>
              <w:ilvl w:val="0"/>
              <w:numId w:val="0"/>
            </w:numPr>
            <w:tabs>
              <w:tab w:val="clear" w:pos="1008"/>
            </w:tabs>
            <w:ind w:left="0" w:firstLine="0"/>
          </w:pPr>
        </w:pPrChange>
      </w:pPr>
    </w:p>
    <w:p w14:paraId="37E75C2B" w14:textId="2030790D" w:rsidR="0045687F" w:rsidRPr="006F0278" w:rsidRDefault="00B7673D">
      <w:pPr>
        <w:pStyle w:val="Heading6"/>
      </w:pPr>
      <w:r w:rsidRPr="006F0278">
        <w:t>The SCCM shall filter the switch input and generate the appropriate EngE</w:t>
      </w:r>
      <w:r w:rsidR="0045687F" w:rsidRPr="006F0278">
        <w:t>xhMdeQuiet_B_Rq</w:t>
      </w:r>
      <w:ins w:id="93" w:author="Wroblewski, Thomas (T.R.)" w:date="2019-09-26T12:01:00Z">
        <w:r w:rsidR="006F0278" w:rsidRPr="006F0278">
          <w:t>Drv</w:t>
        </w:r>
      </w:ins>
      <w:r w:rsidR="0045687F" w:rsidRPr="006F0278">
        <w:t>2 signal.</w:t>
      </w:r>
    </w:p>
    <w:p w14:paraId="41C7B7D6" w14:textId="77777777" w:rsidR="0045687F" w:rsidRPr="006F0278" w:rsidRDefault="0045687F">
      <w:pPr>
        <w:pStyle w:val="Heading6"/>
        <w:numPr>
          <w:ilvl w:val="0"/>
          <w:numId w:val="0"/>
        </w:numPr>
        <w:ind w:left="1008"/>
        <w:pPrChange w:id="94" w:author="David Schmitt" w:date="2019-09-26T16:27:00Z">
          <w:pPr>
            <w:pStyle w:val="Heading6"/>
            <w:numPr>
              <w:ilvl w:val="0"/>
              <w:numId w:val="0"/>
            </w:numPr>
            <w:tabs>
              <w:tab w:val="clear" w:pos="1008"/>
            </w:tabs>
            <w:ind w:left="0" w:firstLine="0"/>
          </w:pPr>
        </w:pPrChange>
      </w:pPr>
    </w:p>
    <w:p w14:paraId="25E45AE5" w14:textId="260C8224" w:rsidR="00FD3CFF" w:rsidRPr="006F0278" w:rsidRDefault="0045687F">
      <w:pPr>
        <w:pStyle w:val="Heading6"/>
      </w:pPr>
      <w:r w:rsidRPr="006F0278">
        <w:t>The SCCM shall send</w:t>
      </w:r>
      <w:r w:rsidR="00B7673D" w:rsidRPr="006F0278">
        <w:t xml:space="preserve"> </w:t>
      </w:r>
      <w:r w:rsidRPr="006F0278">
        <w:t>EngExhMdeQuiet_B_Rq</w:t>
      </w:r>
      <w:ins w:id="95" w:author="Wroblewski, Thomas (T.R.)" w:date="2019-09-26T12:01:00Z">
        <w:r w:rsidR="006F0278" w:rsidRPr="006F0278">
          <w:t>Drv</w:t>
        </w:r>
      </w:ins>
      <w:r w:rsidRPr="006F0278">
        <w:t xml:space="preserve">2 </w:t>
      </w:r>
      <w:r w:rsidR="00B7673D" w:rsidRPr="006F0278">
        <w:t>to the Instrument Cluster over CAN.</w:t>
      </w:r>
    </w:p>
    <w:p w14:paraId="447FC7FA" w14:textId="06BE70C3" w:rsidR="00B7673D" w:rsidRPr="006F0278" w:rsidRDefault="00B7673D">
      <w:pPr>
        <w:pStyle w:val="Heading6"/>
      </w:pPr>
      <w:r w:rsidRPr="006F0278">
        <w:t>The possible values for EngExhMdeQuiet_B_Rq</w:t>
      </w:r>
      <w:ins w:id="96" w:author="Wroblewski, Thomas (T.R.)" w:date="2019-09-26T12:01:00Z">
        <w:r w:rsidR="006F0278" w:rsidRPr="006F0278">
          <w:t>Drv</w:t>
        </w:r>
      </w:ins>
      <w:r w:rsidRPr="006F0278">
        <w:t>2 are:</w:t>
      </w:r>
    </w:p>
    <w:p w14:paraId="752791EA" w14:textId="77777777" w:rsidR="00B7673D" w:rsidRPr="006F0278" w:rsidRDefault="00B7673D">
      <w:pPr>
        <w:pStyle w:val="Heading6"/>
      </w:pPr>
      <w:r w:rsidRPr="006F0278">
        <w:t>Pressed</w:t>
      </w:r>
    </w:p>
    <w:p w14:paraId="0A15C4E2" w14:textId="77777777" w:rsidR="00B7673D" w:rsidRPr="006F0278" w:rsidRDefault="00B7673D">
      <w:pPr>
        <w:pStyle w:val="Heading6"/>
      </w:pPr>
      <w:r w:rsidRPr="006F0278">
        <w:t>Not Pressed</w:t>
      </w:r>
    </w:p>
    <w:p w14:paraId="002EC3C9" w14:textId="77777777" w:rsidR="00B7673D" w:rsidRPr="006F0278" w:rsidRDefault="00B7673D" w:rsidP="00E1728A">
      <w:pPr>
        <w:pStyle w:val="Heading5"/>
        <w:rPr>
          <w:b w:val="0"/>
        </w:rPr>
      </w:pPr>
    </w:p>
    <w:p w14:paraId="1D19938B" w14:textId="5D0D064E" w:rsidR="00B7673D" w:rsidRPr="006F0278" w:rsidRDefault="00B7673D">
      <w:pPr>
        <w:pStyle w:val="Heading6"/>
      </w:pPr>
      <w:r w:rsidRPr="006F0278">
        <w:t>The default value for EngExhMdeQuiet_B_Rq</w:t>
      </w:r>
      <w:ins w:id="97" w:author="Wroblewski, Thomas (T.R.)" w:date="2019-09-26T12:01:00Z">
        <w:r w:rsidR="006F0278" w:rsidRPr="006F0278">
          <w:t>Drv</w:t>
        </w:r>
      </w:ins>
      <w:r w:rsidRPr="006F0278">
        <w:t>2 is Not Pressed.</w:t>
      </w:r>
    </w:p>
    <w:p w14:paraId="793E04B3" w14:textId="77777777" w:rsidR="00435DAB" w:rsidRPr="00FD3CFF" w:rsidRDefault="00435DAB" w:rsidP="00B7673D"/>
    <w:p w14:paraId="5B474102" w14:textId="77777777" w:rsidR="004C0844" w:rsidRDefault="004C0844">
      <w:pPr>
        <w:rPr>
          <w:rFonts w:ascii="Arial" w:hAnsi="Arial" w:cs="Arial"/>
          <w:b/>
          <w:bCs/>
        </w:rPr>
      </w:pPr>
      <w:r>
        <w:br w:type="page"/>
      </w:r>
    </w:p>
    <w:p w14:paraId="5795DED7" w14:textId="77777777" w:rsidR="00B7673D" w:rsidRPr="00B7673D" w:rsidRDefault="00B7673D" w:rsidP="00B7673D">
      <w:pPr>
        <w:pStyle w:val="Heading3"/>
      </w:pPr>
      <w:r>
        <w:lastRenderedPageBreak/>
        <w:t>Instrument Cluster</w:t>
      </w:r>
    </w:p>
    <w:p w14:paraId="2B92B446" w14:textId="77777777" w:rsidR="004F2D95" w:rsidRDefault="00B7673D">
      <w:pPr>
        <w:jc w:val="center"/>
      </w:pPr>
      <w:r>
        <w:t>+</w:t>
      </w:r>
    </w:p>
    <w:p w14:paraId="361AB6EC" w14:textId="77777777" w:rsidR="004F2D95" w:rsidRDefault="004F2D95" w:rsidP="00B7673D">
      <w:pPr>
        <w:pStyle w:val="Heading4"/>
      </w:pPr>
      <w:r>
        <w:t>Inputs</w:t>
      </w:r>
    </w:p>
    <w:p w14:paraId="39E85F3D" w14:textId="77777777" w:rsidR="004F2D95" w:rsidRDefault="004F2D95">
      <w:pPr>
        <w:pStyle w:val="Header"/>
        <w:tabs>
          <w:tab w:val="clear" w:pos="4320"/>
          <w:tab w:val="clear" w:pos="8640"/>
        </w:tabs>
        <w:rPr>
          <w:rFonts w:ascii="Arial" w:hAnsi="Arial" w:cs="Arial"/>
          <w:sz w:val="16"/>
        </w:rPr>
      </w:pPr>
    </w:p>
    <w:p w14:paraId="229A8965" w14:textId="77777777" w:rsidR="004F2D95" w:rsidRPr="006925B2" w:rsidRDefault="00435DAB" w:rsidP="00ED6DE4">
      <w:pPr>
        <w:numPr>
          <w:ilvl w:val="0"/>
          <w:numId w:val="4"/>
        </w:numPr>
        <w:tabs>
          <w:tab w:val="clear" w:pos="360"/>
          <w:tab w:val="left" w:pos="1710"/>
          <w:tab w:val="num" w:pos="2160"/>
        </w:tabs>
        <w:ind w:left="1800"/>
        <w:rPr>
          <w:rFonts w:ascii="Arial" w:hAnsi="Arial" w:cs="Arial"/>
          <w:b/>
          <w:bCs/>
        </w:rPr>
      </w:pPr>
      <w:r>
        <w:rPr>
          <w:rFonts w:ascii="Arial" w:hAnsi="Arial" w:cs="Arial"/>
        </w:rPr>
        <w:t>M</w:t>
      </w:r>
      <w:r w:rsidR="004F2D95">
        <w:rPr>
          <w:rFonts w:ascii="Arial" w:hAnsi="Arial" w:cs="Arial"/>
        </w:rPr>
        <w:t xml:space="preserve">UX message on the </w:t>
      </w:r>
      <w:proofErr w:type="gramStart"/>
      <w:r w:rsidR="00C357A8">
        <w:rPr>
          <w:rFonts w:ascii="Arial" w:hAnsi="Arial" w:cs="Arial"/>
        </w:rPr>
        <w:t xml:space="preserve">CAN </w:t>
      </w:r>
      <w:r w:rsidR="004F2D95">
        <w:rPr>
          <w:rFonts w:ascii="Arial" w:hAnsi="Arial" w:cs="Arial"/>
        </w:rPr>
        <w:t xml:space="preserve"> Bus</w:t>
      </w:r>
      <w:proofErr w:type="gramEnd"/>
    </w:p>
    <w:p w14:paraId="1D95A031" w14:textId="77777777" w:rsidR="006925B2" w:rsidRDefault="006925B2" w:rsidP="006925B2">
      <w:pPr>
        <w:tabs>
          <w:tab w:val="left" w:pos="1710"/>
        </w:tabs>
        <w:ind w:left="1440"/>
        <w:rPr>
          <w:rFonts w:ascii="Arial" w:hAnsi="Arial" w:cs="Arial"/>
          <w:b/>
          <w:bCs/>
        </w:rPr>
      </w:pPr>
    </w:p>
    <w:p w14:paraId="102F29A2" w14:textId="77777777" w:rsidR="004F2D95" w:rsidRDefault="000566E5">
      <w:pPr>
        <w:pStyle w:val="Table"/>
        <w:tabs>
          <w:tab w:val="num" w:pos="1800"/>
        </w:tabs>
        <w:ind w:left="720"/>
      </w:pPr>
      <w:r>
        <w:t>EngExhMdeQuiet_</w:t>
      </w:r>
      <w:r w:rsidR="00A1460A">
        <w:t>D</w:t>
      </w:r>
      <w:r w:rsidR="008A1068">
        <w:t>2</w:t>
      </w:r>
      <w:r w:rsidR="00C57DAC">
        <w:t>_Stat</w:t>
      </w:r>
      <w:r w:rsidR="004F2D95">
        <w:t xml:space="preserve"> </w:t>
      </w:r>
      <w:r w:rsidR="004F2D95">
        <w:rPr>
          <w:snapToGrid w:val="0"/>
        </w:rPr>
        <w:t>Signal</w:t>
      </w:r>
    </w:p>
    <w:tbl>
      <w:tblPr>
        <w:tblW w:w="1138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Change w:id="98" w:author="Wroblewski, Thomas (T.R.)" w:date="2019-09-26T13:33:00Z">
          <w:tblPr>
            <w:tblW w:w="9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PrChange>
      </w:tblPr>
      <w:tblGrid>
        <w:gridCol w:w="2461"/>
        <w:gridCol w:w="900"/>
        <w:gridCol w:w="1620"/>
        <w:gridCol w:w="1620"/>
        <w:gridCol w:w="832"/>
        <w:gridCol w:w="630"/>
        <w:gridCol w:w="720"/>
        <w:gridCol w:w="990"/>
        <w:gridCol w:w="776"/>
        <w:gridCol w:w="835"/>
        <w:tblGridChange w:id="99">
          <w:tblGrid>
            <w:gridCol w:w="2461"/>
            <w:gridCol w:w="900"/>
            <w:gridCol w:w="1620"/>
            <w:gridCol w:w="1620"/>
            <w:gridCol w:w="832"/>
            <w:gridCol w:w="630"/>
            <w:gridCol w:w="720"/>
            <w:gridCol w:w="990"/>
            <w:gridCol w:w="776"/>
            <w:gridCol w:w="835"/>
          </w:tblGrid>
        </w:tblGridChange>
      </w:tblGrid>
      <w:tr w:rsidR="00E52FBD" w14:paraId="2C7F4E1E" w14:textId="77777777" w:rsidTr="00E52FBD">
        <w:trPr>
          <w:jc w:val="center"/>
          <w:trPrChange w:id="100"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01"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7C5CD74E"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Signal Name</w:t>
            </w:r>
          </w:p>
        </w:tc>
        <w:tc>
          <w:tcPr>
            <w:tcW w:w="900" w:type="dxa"/>
            <w:tcBorders>
              <w:top w:val="single" w:sz="6" w:space="0" w:color="000000"/>
              <w:left w:val="single" w:sz="6" w:space="0" w:color="000000"/>
              <w:bottom w:val="single" w:sz="6" w:space="0" w:color="000000"/>
              <w:right w:val="single" w:sz="6" w:space="0" w:color="000000"/>
            </w:tcBorders>
            <w:vAlign w:val="center"/>
            <w:tcPrChange w:id="102"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10BCD907"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Size (bits)</w:t>
            </w:r>
          </w:p>
        </w:tc>
        <w:tc>
          <w:tcPr>
            <w:tcW w:w="1620" w:type="dxa"/>
            <w:tcBorders>
              <w:top w:val="single" w:sz="6" w:space="0" w:color="000000"/>
              <w:left w:val="single" w:sz="6" w:space="0" w:color="000000"/>
              <w:bottom w:val="single" w:sz="6" w:space="0" w:color="000000"/>
              <w:right w:val="single" w:sz="6" w:space="0" w:color="000000"/>
            </w:tcBorders>
            <w:tcPrChange w:id="103"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46297999" w14:textId="77777777" w:rsidR="00E52FBD" w:rsidRPr="00627262" w:rsidRDefault="00E52FBD">
            <w:pPr>
              <w:jc w:val="center"/>
              <w:rPr>
                <w:ins w:id="104" w:author="Wroblewski, Thomas (T.R.)" w:date="2019-09-26T13:33:00Z"/>
                <w:rFonts w:ascii="Arial" w:hAnsi="Arial" w:cs="Arial"/>
                <w:b/>
                <w:bCs/>
                <w:snapToGrid w:val="0"/>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05"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37DEA79A" w14:textId="65609B0F"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Detail</w:t>
            </w:r>
          </w:p>
        </w:tc>
        <w:tc>
          <w:tcPr>
            <w:tcW w:w="832" w:type="dxa"/>
            <w:tcBorders>
              <w:top w:val="single" w:sz="6" w:space="0" w:color="000000"/>
              <w:left w:val="single" w:sz="6" w:space="0" w:color="000000"/>
              <w:bottom w:val="single" w:sz="6" w:space="0" w:color="000000"/>
              <w:right w:val="single" w:sz="6" w:space="0" w:color="000000"/>
            </w:tcBorders>
            <w:vAlign w:val="center"/>
            <w:tcPrChange w:id="106"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3D0926A"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Change w:id="107"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238DD3B0"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Res.</w:t>
            </w:r>
          </w:p>
        </w:tc>
        <w:tc>
          <w:tcPr>
            <w:tcW w:w="720" w:type="dxa"/>
            <w:tcBorders>
              <w:top w:val="single" w:sz="6" w:space="0" w:color="000000"/>
              <w:left w:val="single" w:sz="6" w:space="0" w:color="000000"/>
              <w:bottom w:val="single" w:sz="6" w:space="0" w:color="000000"/>
              <w:right w:val="single" w:sz="6" w:space="0" w:color="000000"/>
            </w:tcBorders>
            <w:vAlign w:val="center"/>
            <w:tcPrChange w:id="108"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12FEBF10"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Change w:id="109"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51F47E29"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Change w:id="110"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2B98D153"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Min</w:t>
            </w:r>
          </w:p>
        </w:tc>
        <w:tc>
          <w:tcPr>
            <w:tcW w:w="835" w:type="dxa"/>
            <w:tcBorders>
              <w:top w:val="single" w:sz="6" w:space="0" w:color="000000"/>
              <w:left w:val="single" w:sz="6" w:space="0" w:color="000000"/>
              <w:bottom w:val="single" w:sz="6" w:space="0" w:color="000000"/>
              <w:right w:val="single" w:sz="6" w:space="0" w:color="000000"/>
            </w:tcBorders>
            <w:vAlign w:val="center"/>
            <w:tcPrChange w:id="111"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0A31C3F" w14:textId="77777777" w:rsidR="00E52FBD" w:rsidRPr="00627262" w:rsidRDefault="00E52FBD">
            <w:pPr>
              <w:jc w:val="center"/>
              <w:rPr>
                <w:rFonts w:ascii="Arial" w:hAnsi="Arial" w:cs="Arial"/>
                <w:b/>
                <w:bCs/>
                <w:sz w:val="18"/>
                <w:szCs w:val="18"/>
              </w:rPr>
            </w:pPr>
            <w:r w:rsidRPr="00627262">
              <w:rPr>
                <w:rFonts w:ascii="Arial" w:hAnsi="Arial" w:cs="Arial"/>
                <w:b/>
                <w:bCs/>
                <w:snapToGrid w:val="0"/>
                <w:sz w:val="18"/>
                <w:szCs w:val="18"/>
              </w:rPr>
              <w:t>Max</w:t>
            </w:r>
          </w:p>
        </w:tc>
      </w:tr>
      <w:tr w:rsidR="00E52FBD" w:rsidRPr="00B6525C" w14:paraId="105719CD" w14:textId="77777777" w:rsidTr="00E52FBD">
        <w:trPr>
          <w:jc w:val="center"/>
          <w:trPrChange w:id="112"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13"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2AE49557" w14:textId="77777777" w:rsidR="00E52FBD" w:rsidRPr="00627262" w:rsidRDefault="00E52FBD" w:rsidP="008A1068">
            <w:pPr>
              <w:rPr>
                <w:rFonts w:ascii="Arial" w:hAnsi="Arial" w:cs="Arial"/>
                <w:sz w:val="18"/>
                <w:szCs w:val="18"/>
              </w:rPr>
            </w:pPr>
            <w:r w:rsidRPr="00627262">
              <w:rPr>
                <w:rFonts w:ascii="Arial" w:hAnsi="Arial" w:cs="Arial"/>
                <w:sz w:val="18"/>
                <w:szCs w:val="18"/>
              </w:rPr>
              <w:t>EngExhMdeQuiet_D</w:t>
            </w:r>
            <w:r>
              <w:rPr>
                <w:rFonts w:ascii="Arial" w:hAnsi="Arial" w:cs="Arial"/>
                <w:sz w:val="18"/>
                <w:szCs w:val="18"/>
              </w:rPr>
              <w:t>2</w:t>
            </w:r>
            <w:r w:rsidRPr="00627262">
              <w:rPr>
                <w:rFonts w:ascii="Arial" w:hAnsi="Arial" w:cs="Arial"/>
                <w:sz w:val="18"/>
                <w:szCs w:val="18"/>
              </w:rPr>
              <w:t>_Stat</w:t>
            </w:r>
          </w:p>
        </w:tc>
        <w:tc>
          <w:tcPr>
            <w:tcW w:w="900" w:type="dxa"/>
            <w:tcBorders>
              <w:top w:val="single" w:sz="6" w:space="0" w:color="000000"/>
              <w:left w:val="single" w:sz="6" w:space="0" w:color="000000"/>
              <w:bottom w:val="single" w:sz="6" w:space="0" w:color="000000"/>
              <w:right w:val="single" w:sz="6" w:space="0" w:color="000000"/>
            </w:tcBorders>
            <w:vAlign w:val="center"/>
            <w:tcPrChange w:id="114"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1E41E62D" w14:textId="77777777" w:rsidR="00E52FBD" w:rsidRPr="00627262" w:rsidRDefault="00E52FBD">
            <w:pPr>
              <w:jc w:val="center"/>
              <w:rPr>
                <w:rFonts w:ascii="Arial" w:hAnsi="Arial" w:cs="Arial"/>
                <w:sz w:val="18"/>
                <w:szCs w:val="18"/>
              </w:rPr>
            </w:pPr>
            <w:r w:rsidRPr="00627262">
              <w:rPr>
                <w:rFonts w:ascii="Arial" w:hAnsi="Arial" w:cs="Arial"/>
                <w:sz w:val="18"/>
                <w:szCs w:val="18"/>
              </w:rPr>
              <w:t>2</w:t>
            </w:r>
          </w:p>
        </w:tc>
        <w:tc>
          <w:tcPr>
            <w:tcW w:w="1620" w:type="dxa"/>
            <w:tcBorders>
              <w:top w:val="single" w:sz="6" w:space="0" w:color="000000"/>
              <w:left w:val="single" w:sz="6" w:space="0" w:color="000000"/>
              <w:bottom w:val="single" w:sz="6" w:space="0" w:color="000000"/>
              <w:right w:val="single" w:sz="6" w:space="0" w:color="000000"/>
            </w:tcBorders>
            <w:tcPrChange w:id="115"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41159DB8" w14:textId="77777777" w:rsidR="00E52FBD" w:rsidRPr="00627262" w:rsidRDefault="00E52FBD">
            <w:pPr>
              <w:jc w:val="center"/>
              <w:rPr>
                <w:ins w:id="116"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17"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61280F55" w14:textId="402AB2AE" w:rsidR="00E52FBD" w:rsidRPr="00627262" w:rsidRDefault="00E52FBD">
            <w:pPr>
              <w:jc w:val="center"/>
              <w:rPr>
                <w:rFonts w:ascii="Arial" w:hAnsi="Arial" w:cs="Arial"/>
                <w:sz w:val="18"/>
                <w:szCs w:val="18"/>
              </w:rPr>
            </w:pPr>
          </w:p>
        </w:tc>
        <w:tc>
          <w:tcPr>
            <w:tcW w:w="832" w:type="dxa"/>
            <w:tcBorders>
              <w:top w:val="single" w:sz="6" w:space="0" w:color="000000"/>
              <w:left w:val="single" w:sz="6" w:space="0" w:color="000000"/>
              <w:bottom w:val="single" w:sz="6" w:space="0" w:color="000000"/>
              <w:right w:val="single" w:sz="6" w:space="0" w:color="000000"/>
            </w:tcBorders>
            <w:vAlign w:val="center"/>
            <w:tcPrChange w:id="118"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58E1188D" w14:textId="77777777" w:rsidR="00E52FBD" w:rsidRPr="00627262" w:rsidRDefault="00E52FBD" w:rsidP="006F18DE">
            <w:pPr>
              <w:pStyle w:val="xl1015"/>
              <w:pBdr>
                <w:bottom w:val="none" w:sz="0" w:space="0" w:color="auto"/>
                <w:right w:val="none" w:sz="0" w:space="0" w:color="auto"/>
              </w:pBdr>
              <w:spacing w:before="0" w:beforeAutospacing="0" w:after="0" w:afterAutospacing="0"/>
              <w:rPr>
                <w:sz w:val="18"/>
                <w:szCs w:val="18"/>
              </w:rPr>
            </w:pPr>
            <w:r w:rsidRPr="00627262">
              <w:rPr>
                <w:sz w:val="18"/>
                <w:szCs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Change w:id="119"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4E77CFE9"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1</w:t>
            </w:r>
          </w:p>
        </w:tc>
        <w:tc>
          <w:tcPr>
            <w:tcW w:w="720" w:type="dxa"/>
            <w:tcBorders>
              <w:top w:val="single" w:sz="6" w:space="0" w:color="000000"/>
              <w:left w:val="single" w:sz="6" w:space="0" w:color="000000"/>
              <w:bottom w:val="single" w:sz="6" w:space="0" w:color="000000"/>
              <w:right w:val="single" w:sz="6" w:space="0" w:color="000000"/>
            </w:tcBorders>
            <w:vAlign w:val="center"/>
            <w:tcPrChange w:id="120"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56FECB1"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w:t>
            </w:r>
          </w:p>
        </w:tc>
        <w:tc>
          <w:tcPr>
            <w:tcW w:w="990" w:type="dxa"/>
            <w:tcBorders>
              <w:top w:val="single" w:sz="6" w:space="0" w:color="000000"/>
              <w:left w:val="single" w:sz="6" w:space="0" w:color="000000"/>
              <w:bottom w:val="single" w:sz="6" w:space="0" w:color="000000"/>
              <w:right w:val="single" w:sz="6" w:space="0" w:color="000000"/>
            </w:tcBorders>
            <w:vAlign w:val="center"/>
            <w:tcPrChange w:id="121"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11D83458" w14:textId="77777777" w:rsidR="00E52FBD" w:rsidRPr="00627262" w:rsidRDefault="00E52FBD" w:rsidP="006F18DE">
            <w:pPr>
              <w:jc w:val="center"/>
              <w:rPr>
                <w:rFonts w:ascii="Arial" w:hAnsi="Arial" w:cs="Arial"/>
                <w:sz w:val="18"/>
                <w:szCs w:val="18"/>
              </w:rPr>
            </w:pPr>
          </w:p>
        </w:tc>
        <w:tc>
          <w:tcPr>
            <w:tcW w:w="776" w:type="dxa"/>
            <w:tcBorders>
              <w:top w:val="single" w:sz="6" w:space="0" w:color="000000"/>
              <w:left w:val="single" w:sz="6" w:space="0" w:color="000000"/>
              <w:bottom w:val="single" w:sz="6" w:space="0" w:color="000000"/>
              <w:right w:val="single" w:sz="6" w:space="0" w:color="000000"/>
            </w:tcBorders>
            <w:vAlign w:val="center"/>
            <w:tcPrChange w:id="122"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2E5CD8FB"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 (0x0)</w:t>
            </w:r>
          </w:p>
        </w:tc>
        <w:tc>
          <w:tcPr>
            <w:tcW w:w="835" w:type="dxa"/>
            <w:tcBorders>
              <w:top w:val="single" w:sz="6" w:space="0" w:color="000000"/>
              <w:left w:val="single" w:sz="6" w:space="0" w:color="000000"/>
              <w:bottom w:val="single" w:sz="6" w:space="0" w:color="000000"/>
              <w:right w:val="single" w:sz="6" w:space="0" w:color="000000"/>
            </w:tcBorders>
            <w:vAlign w:val="center"/>
            <w:tcPrChange w:id="123"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3AFCD3D3" w14:textId="77777777" w:rsidR="00E52FBD" w:rsidRPr="00627262" w:rsidRDefault="00E52FBD" w:rsidP="0074498C">
            <w:pPr>
              <w:jc w:val="center"/>
              <w:rPr>
                <w:rFonts w:ascii="Arial" w:hAnsi="Arial" w:cs="Arial"/>
                <w:sz w:val="18"/>
                <w:szCs w:val="18"/>
              </w:rPr>
            </w:pPr>
            <w:r w:rsidRPr="00627262">
              <w:rPr>
                <w:rFonts w:ascii="Arial" w:hAnsi="Arial" w:cs="Arial"/>
                <w:sz w:val="18"/>
                <w:szCs w:val="18"/>
              </w:rPr>
              <w:t>7 (0x7)</w:t>
            </w:r>
          </w:p>
        </w:tc>
      </w:tr>
      <w:tr w:rsidR="00E52FBD" w:rsidRPr="00B6525C" w14:paraId="2FE5100C" w14:textId="77777777" w:rsidTr="00E52FBD">
        <w:trPr>
          <w:jc w:val="center"/>
          <w:trPrChange w:id="124"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25"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78858045"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26"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3496DD1D"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27"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2A7A8F5A" w14:textId="77777777" w:rsidR="00E52FBD" w:rsidRPr="00627262" w:rsidRDefault="00E52FBD" w:rsidP="007F0D2E">
            <w:pPr>
              <w:jc w:val="center"/>
              <w:outlineLvl w:val="1"/>
              <w:rPr>
                <w:ins w:id="128"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29"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1AAD79BA" w14:textId="755073E2" w:rsidR="00E52FBD" w:rsidRPr="00627262" w:rsidRDefault="00E52FBD" w:rsidP="007F0D2E">
            <w:pPr>
              <w:jc w:val="center"/>
              <w:outlineLvl w:val="1"/>
              <w:rPr>
                <w:rFonts w:ascii="Arial" w:hAnsi="Arial" w:cs="Arial"/>
                <w:sz w:val="18"/>
                <w:szCs w:val="18"/>
              </w:rPr>
            </w:pPr>
            <w:r w:rsidRPr="00627262">
              <w:rPr>
                <w:rFonts w:ascii="Arial" w:hAnsi="Arial" w:cs="Arial"/>
                <w:sz w:val="18"/>
                <w:szCs w:val="18"/>
              </w:rPr>
              <w:t>Null</w:t>
            </w:r>
          </w:p>
        </w:tc>
        <w:tc>
          <w:tcPr>
            <w:tcW w:w="832" w:type="dxa"/>
            <w:tcBorders>
              <w:top w:val="single" w:sz="6" w:space="0" w:color="000000"/>
              <w:left w:val="single" w:sz="6" w:space="0" w:color="000000"/>
              <w:bottom w:val="single" w:sz="6" w:space="0" w:color="000000"/>
              <w:right w:val="single" w:sz="6" w:space="0" w:color="000000"/>
            </w:tcBorders>
            <w:vAlign w:val="center"/>
            <w:tcPrChange w:id="130"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0C23A665"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31"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4EB331A7"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32"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4B84C004"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33"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3EC725F5"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0x0</w:t>
            </w:r>
          </w:p>
        </w:tc>
        <w:tc>
          <w:tcPr>
            <w:tcW w:w="776" w:type="dxa"/>
            <w:tcBorders>
              <w:top w:val="single" w:sz="6" w:space="0" w:color="000000"/>
              <w:left w:val="single" w:sz="6" w:space="0" w:color="000000"/>
              <w:bottom w:val="single" w:sz="6" w:space="0" w:color="000000"/>
              <w:right w:val="single" w:sz="6" w:space="0" w:color="000000"/>
            </w:tcBorders>
            <w:vAlign w:val="center"/>
            <w:tcPrChange w:id="134"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7907ECEF"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35"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40199139" w14:textId="77777777" w:rsidR="00E52FBD" w:rsidRPr="00627262" w:rsidRDefault="00E52FBD" w:rsidP="006F18DE">
            <w:pPr>
              <w:jc w:val="center"/>
              <w:rPr>
                <w:rFonts w:ascii="Arial" w:hAnsi="Arial" w:cs="Arial"/>
                <w:sz w:val="18"/>
                <w:szCs w:val="18"/>
              </w:rPr>
            </w:pPr>
          </w:p>
        </w:tc>
      </w:tr>
      <w:tr w:rsidR="00E52FBD" w:rsidRPr="00B6525C" w14:paraId="52F0EFEB" w14:textId="77777777" w:rsidTr="00E52FBD">
        <w:trPr>
          <w:jc w:val="center"/>
          <w:trPrChange w:id="136"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37"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01A57C1F"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38"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449769FC"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39"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60CB7AE4" w14:textId="77777777" w:rsidR="00E52FBD" w:rsidRPr="00627262" w:rsidRDefault="00E52FBD">
            <w:pPr>
              <w:jc w:val="center"/>
              <w:outlineLvl w:val="1"/>
              <w:rPr>
                <w:ins w:id="140"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41"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7FC9AF47" w14:textId="3ADA390D" w:rsidR="00E52FBD" w:rsidRPr="00627262" w:rsidRDefault="00E52FBD">
            <w:pPr>
              <w:jc w:val="center"/>
              <w:outlineLvl w:val="1"/>
              <w:rPr>
                <w:rFonts w:ascii="Arial" w:hAnsi="Arial" w:cs="Arial"/>
                <w:sz w:val="18"/>
                <w:szCs w:val="18"/>
              </w:rPr>
            </w:pPr>
            <w:r w:rsidRPr="00627262">
              <w:rPr>
                <w:rFonts w:ascii="Arial" w:hAnsi="Arial" w:cs="Arial"/>
                <w:sz w:val="18"/>
                <w:szCs w:val="18"/>
              </w:rPr>
              <w:t>Stealth</w:t>
            </w:r>
          </w:p>
        </w:tc>
        <w:tc>
          <w:tcPr>
            <w:tcW w:w="832" w:type="dxa"/>
            <w:tcBorders>
              <w:top w:val="single" w:sz="6" w:space="0" w:color="000000"/>
              <w:left w:val="single" w:sz="6" w:space="0" w:color="000000"/>
              <w:bottom w:val="single" w:sz="6" w:space="0" w:color="000000"/>
              <w:right w:val="single" w:sz="6" w:space="0" w:color="000000"/>
            </w:tcBorders>
            <w:vAlign w:val="center"/>
            <w:tcPrChange w:id="142"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7562E13"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43"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403295B3"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44"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FA5C52C"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45"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458A1E52"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0x1</w:t>
            </w:r>
          </w:p>
        </w:tc>
        <w:tc>
          <w:tcPr>
            <w:tcW w:w="776" w:type="dxa"/>
            <w:tcBorders>
              <w:top w:val="single" w:sz="6" w:space="0" w:color="000000"/>
              <w:left w:val="single" w:sz="6" w:space="0" w:color="000000"/>
              <w:bottom w:val="single" w:sz="6" w:space="0" w:color="000000"/>
              <w:right w:val="single" w:sz="6" w:space="0" w:color="000000"/>
            </w:tcBorders>
            <w:vAlign w:val="center"/>
            <w:tcPrChange w:id="146"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5EBA1B03"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47"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4AB1929" w14:textId="77777777" w:rsidR="00E52FBD" w:rsidRPr="00627262" w:rsidRDefault="00E52FBD" w:rsidP="006F18DE">
            <w:pPr>
              <w:jc w:val="center"/>
              <w:rPr>
                <w:rFonts w:ascii="Arial" w:hAnsi="Arial" w:cs="Arial"/>
                <w:sz w:val="18"/>
                <w:szCs w:val="18"/>
              </w:rPr>
            </w:pPr>
          </w:p>
        </w:tc>
      </w:tr>
      <w:tr w:rsidR="00E52FBD" w:rsidRPr="00B6525C" w14:paraId="708FC3AA" w14:textId="77777777" w:rsidTr="00E52FBD">
        <w:trPr>
          <w:jc w:val="center"/>
          <w:trPrChange w:id="148"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49"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0030E2CA"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50"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6E791FBE"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51"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3839C6AB" w14:textId="77777777" w:rsidR="00E52FBD" w:rsidRPr="00627262" w:rsidRDefault="00E52FBD">
            <w:pPr>
              <w:jc w:val="center"/>
              <w:outlineLvl w:val="1"/>
              <w:rPr>
                <w:ins w:id="152"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53"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37C3BD5A" w14:textId="79366E7E" w:rsidR="00E52FBD" w:rsidRPr="00627262" w:rsidRDefault="00E52FBD">
            <w:pPr>
              <w:jc w:val="center"/>
              <w:outlineLvl w:val="1"/>
              <w:rPr>
                <w:rFonts w:ascii="Arial" w:hAnsi="Arial" w:cs="Arial"/>
                <w:sz w:val="18"/>
                <w:szCs w:val="18"/>
              </w:rPr>
            </w:pPr>
            <w:r w:rsidRPr="00627262">
              <w:rPr>
                <w:rFonts w:ascii="Arial" w:hAnsi="Arial" w:cs="Arial"/>
                <w:sz w:val="18"/>
                <w:szCs w:val="18"/>
              </w:rPr>
              <w:t>Normal</w:t>
            </w:r>
          </w:p>
        </w:tc>
        <w:tc>
          <w:tcPr>
            <w:tcW w:w="832" w:type="dxa"/>
            <w:tcBorders>
              <w:top w:val="single" w:sz="6" w:space="0" w:color="000000"/>
              <w:left w:val="single" w:sz="6" w:space="0" w:color="000000"/>
              <w:bottom w:val="single" w:sz="6" w:space="0" w:color="000000"/>
              <w:right w:val="single" w:sz="6" w:space="0" w:color="000000"/>
            </w:tcBorders>
            <w:vAlign w:val="center"/>
            <w:tcPrChange w:id="154"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6B43FB30"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55"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2A0843F2"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56"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1A2356C9"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57"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58C51584" w14:textId="77777777" w:rsidR="00E52FBD" w:rsidRPr="00627262" w:rsidRDefault="00E52FBD" w:rsidP="00AD08FF">
            <w:pPr>
              <w:jc w:val="center"/>
              <w:rPr>
                <w:rFonts w:ascii="Arial" w:hAnsi="Arial" w:cs="Arial"/>
                <w:sz w:val="18"/>
                <w:szCs w:val="18"/>
              </w:rPr>
            </w:pPr>
            <w:r w:rsidRPr="00627262">
              <w:rPr>
                <w:rFonts w:ascii="Arial" w:hAnsi="Arial" w:cs="Arial"/>
                <w:sz w:val="18"/>
                <w:szCs w:val="18"/>
              </w:rPr>
              <w:t>0x2</w:t>
            </w:r>
          </w:p>
        </w:tc>
        <w:tc>
          <w:tcPr>
            <w:tcW w:w="776" w:type="dxa"/>
            <w:tcBorders>
              <w:top w:val="single" w:sz="6" w:space="0" w:color="000000"/>
              <w:left w:val="single" w:sz="6" w:space="0" w:color="000000"/>
              <w:bottom w:val="single" w:sz="6" w:space="0" w:color="000000"/>
              <w:right w:val="single" w:sz="6" w:space="0" w:color="000000"/>
            </w:tcBorders>
            <w:vAlign w:val="center"/>
            <w:tcPrChange w:id="158"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1BD74125"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59"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BEAFA44" w14:textId="77777777" w:rsidR="00E52FBD" w:rsidRPr="00627262" w:rsidRDefault="00E52FBD" w:rsidP="006F18DE">
            <w:pPr>
              <w:jc w:val="center"/>
              <w:rPr>
                <w:rFonts w:ascii="Arial" w:hAnsi="Arial" w:cs="Arial"/>
                <w:sz w:val="18"/>
                <w:szCs w:val="18"/>
              </w:rPr>
            </w:pPr>
          </w:p>
        </w:tc>
      </w:tr>
      <w:tr w:rsidR="00E52FBD" w:rsidRPr="00B6525C" w14:paraId="080D5164" w14:textId="77777777" w:rsidTr="00E52FBD">
        <w:trPr>
          <w:jc w:val="center"/>
          <w:trPrChange w:id="160"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61"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56523D1A"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62"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2BFF0176"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63"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33AF256C" w14:textId="77777777" w:rsidR="00E52FBD" w:rsidRPr="00627262" w:rsidRDefault="00E52FBD">
            <w:pPr>
              <w:jc w:val="center"/>
              <w:outlineLvl w:val="1"/>
              <w:rPr>
                <w:ins w:id="164"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65"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70E7DEBC" w14:textId="1B87615E" w:rsidR="00E52FBD" w:rsidRPr="00627262" w:rsidRDefault="00E52FBD">
            <w:pPr>
              <w:jc w:val="center"/>
              <w:outlineLvl w:val="1"/>
              <w:rPr>
                <w:rFonts w:ascii="Arial" w:hAnsi="Arial" w:cs="Arial"/>
                <w:sz w:val="18"/>
                <w:szCs w:val="18"/>
              </w:rPr>
            </w:pPr>
            <w:r w:rsidRPr="00627262">
              <w:rPr>
                <w:rFonts w:ascii="Arial" w:hAnsi="Arial" w:cs="Arial"/>
                <w:sz w:val="18"/>
                <w:szCs w:val="18"/>
              </w:rPr>
              <w:t>Sport</w:t>
            </w:r>
          </w:p>
        </w:tc>
        <w:tc>
          <w:tcPr>
            <w:tcW w:w="832" w:type="dxa"/>
            <w:tcBorders>
              <w:top w:val="single" w:sz="6" w:space="0" w:color="000000"/>
              <w:left w:val="single" w:sz="6" w:space="0" w:color="000000"/>
              <w:bottom w:val="single" w:sz="6" w:space="0" w:color="000000"/>
              <w:right w:val="single" w:sz="6" w:space="0" w:color="000000"/>
            </w:tcBorders>
            <w:vAlign w:val="center"/>
            <w:tcPrChange w:id="166"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0A58CE75"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67"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0BF5113C"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68"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53A2DD26"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69"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2A0AD70B" w14:textId="77777777" w:rsidR="00E52FBD" w:rsidRPr="00627262" w:rsidRDefault="00E52FBD" w:rsidP="00AD08FF">
            <w:pPr>
              <w:jc w:val="center"/>
              <w:rPr>
                <w:rFonts w:ascii="Arial" w:hAnsi="Arial" w:cs="Arial"/>
                <w:sz w:val="18"/>
                <w:szCs w:val="18"/>
              </w:rPr>
            </w:pPr>
            <w:r w:rsidRPr="00627262">
              <w:rPr>
                <w:rFonts w:ascii="Arial" w:hAnsi="Arial" w:cs="Arial"/>
                <w:sz w:val="18"/>
                <w:szCs w:val="18"/>
              </w:rPr>
              <w:t>0x3</w:t>
            </w:r>
          </w:p>
        </w:tc>
        <w:tc>
          <w:tcPr>
            <w:tcW w:w="776" w:type="dxa"/>
            <w:tcBorders>
              <w:top w:val="single" w:sz="6" w:space="0" w:color="000000"/>
              <w:left w:val="single" w:sz="6" w:space="0" w:color="000000"/>
              <w:bottom w:val="single" w:sz="6" w:space="0" w:color="000000"/>
              <w:right w:val="single" w:sz="6" w:space="0" w:color="000000"/>
            </w:tcBorders>
            <w:vAlign w:val="center"/>
            <w:tcPrChange w:id="170"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7CE88B79"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71"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003B8FEE" w14:textId="77777777" w:rsidR="00E52FBD" w:rsidRPr="00627262" w:rsidRDefault="00E52FBD" w:rsidP="006F18DE">
            <w:pPr>
              <w:jc w:val="center"/>
              <w:rPr>
                <w:rFonts w:ascii="Arial" w:hAnsi="Arial" w:cs="Arial"/>
                <w:sz w:val="18"/>
                <w:szCs w:val="18"/>
              </w:rPr>
            </w:pPr>
          </w:p>
        </w:tc>
      </w:tr>
      <w:tr w:rsidR="00E52FBD" w:rsidRPr="00B6525C" w14:paraId="35DA91B0" w14:textId="77777777" w:rsidTr="00E52FBD">
        <w:trPr>
          <w:jc w:val="center"/>
          <w:trPrChange w:id="172"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73"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01F81817"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74"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25C0D309"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75"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3E90E190" w14:textId="77777777" w:rsidR="00E52FBD" w:rsidRPr="00627262" w:rsidRDefault="00E52FBD">
            <w:pPr>
              <w:jc w:val="center"/>
              <w:outlineLvl w:val="1"/>
              <w:rPr>
                <w:ins w:id="176"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77"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716CBCB1" w14:textId="613B64A4" w:rsidR="00E52FBD" w:rsidRPr="00627262" w:rsidRDefault="00E52FBD">
            <w:pPr>
              <w:jc w:val="center"/>
              <w:outlineLvl w:val="1"/>
              <w:rPr>
                <w:rFonts w:ascii="Arial" w:hAnsi="Arial" w:cs="Arial"/>
                <w:sz w:val="18"/>
                <w:szCs w:val="18"/>
              </w:rPr>
            </w:pPr>
            <w:r w:rsidRPr="00627262">
              <w:rPr>
                <w:rFonts w:ascii="Arial" w:hAnsi="Arial" w:cs="Arial"/>
                <w:sz w:val="18"/>
                <w:szCs w:val="18"/>
              </w:rPr>
              <w:t>Track</w:t>
            </w:r>
            <w:r>
              <w:rPr>
                <w:rFonts w:ascii="Arial" w:hAnsi="Arial" w:cs="Arial"/>
                <w:sz w:val="18"/>
                <w:szCs w:val="18"/>
              </w:rPr>
              <w:t xml:space="preserve"> / Baja</w:t>
            </w:r>
          </w:p>
        </w:tc>
        <w:tc>
          <w:tcPr>
            <w:tcW w:w="832" w:type="dxa"/>
            <w:tcBorders>
              <w:top w:val="single" w:sz="6" w:space="0" w:color="000000"/>
              <w:left w:val="single" w:sz="6" w:space="0" w:color="000000"/>
              <w:bottom w:val="single" w:sz="6" w:space="0" w:color="000000"/>
              <w:right w:val="single" w:sz="6" w:space="0" w:color="000000"/>
            </w:tcBorders>
            <w:vAlign w:val="center"/>
            <w:tcPrChange w:id="178"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38FB3A1"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79"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6AEB25E4"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80"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5A198626"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81"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203C566B"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0x4</w:t>
            </w:r>
          </w:p>
        </w:tc>
        <w:tc>
          <w:tcPr>
            <w:tcW w:w="776" w:type="dxa"/>
            <w:tcBorders>
              <w:top w:val="single" w:sz="6" w:space="0" w:color="000000"/>
              <w:left w:val="single" w:sz="6" w:space="0" w:color="000000"/>
              <w:bottom w:val="single" w:sz="6" w:space="0" w:color="000000"/>
              <w:right w:val="single" w:sz="6" w:space="0" w:color="000000"/>
            </w:tcBorders>
            <w:vAlign w:val="center"/>
            <w:tcPrChange w:id="182"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45CC0EF4"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83"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40667671" w14:textId="77777777" w:rsidR="00E52FBD" w:rsidRPr="00627262" w:rsidRDefault="00E52FBD" w:rsidP="006F18DE">
            <w:pPr>
              <w:jc w:val="center"/>
              <w:rPr>
                <w:rFonts w:ascii="Arial" w:hAnsi="Arial" w:cs="Arial"/>
                <w:sz w:val="18"/>
                <w:szCs w:val="18"/>
              </w:rPr>
            </w:pPr>
          </w:p>
        </w:tc>
      </w:tr>
      <w:tr w:rsidR="00E52FBD" w:rsidRPr="00B6525C" w14:paraId="43F99CFC" w14:textId="77777777" w:rsidTr="00E52FBD">
        <w:trPr>
          <w:trHeight w:val="192"/>
          <w:jc w:val="center"/>
          <w:trPrChange w:id="184" w:author="Wroblewski, Thomas (T.R.)" w:date="2019-09-26T13:33:00Z">
            <w:trPr>
              <w:trHeight w:val="192"/>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85"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1D13CF1A"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86"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1BFCDAD6"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87"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061CDBFC" w14:textId="77777777" w:rsidR="00E52FBD" w:rsidRPr="00627262" w:rsidRDefault="00E52FBD" w:rsidP="00F466AA">
            <w:pPr>
              <w:jc w:val="center"/>
              <w:outlineLvl w:val="1"/>
              <w:rPr>
                <w:ins w:id="188"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189"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4E63F4AB" w14:textId="572A2010" w:rsidR="00E52FBD" w:rsidRPr="00627262" w:rsidRDefault="00E52FBD" w:rsidP="00F466AA">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r w:rsidRPr="00627262">
              <w:rPr>
                <w:rFonts w:ascii="Arial" w:hAnsi="Arial" w:cs="Arial"/>
                <w:sz w:val="18"/>
                <w:szCs w:val="18"/>
              </w:rPr>
              <w:t xml:space="preserve"> </w:t>
            </w:r>
          </w:p>
        </w:tc>
        <w:tc>
          <w:tcPr>
            <w:tcW w:w="832" w:type="dxa"/>
            <w:tcBorders>
              <w:top w:val="single" w:sz="6" w:space="0" w:color="000000"/>
              <w:left w:val="single" w:sz="6" w:space="0" w:color="000000"/>
              <w:bottom w:val="single" w:sz="6" w:space="0" w:color="000000"/>
              <w:right w:val="single" w:sz="6" w:space="0" w:color="000000"/>
            </w:tcBorders>
            <w:vAlign w:val="center"/>
            <w:tcPrChange w:id="190"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6BAE3569"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191"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1543EF90"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192"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A4A28DF"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193"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3A0EF0BE"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0x5</w:t>
            </w:r>
          </w:p>
        </w:tc>
        <w:tc>
          <w:tcPr>
            <w:tcW w:w="776" w:type="dxa"/>
            <w:tcBorders>
              <w:top w:val="single" w:sz="6" w:space="0" w:color="000000"/>
              <w:left w:val="single" w:sz="6" w:space="0" w:color="000000"/>
              <w:bottom w:val="single" w:sz="6" w:space="0" w:color="000000"/>
              <w:right w:val="single" w:sz="6" w:space="0" w:color="000000"/>
            </w:tcBorders>
            <w:vAlign w:val="center"/>
            <w:tcPrChange w:id="194"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6A367AEB"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195"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471677AA" w14:textId="77777777" w:rsidR="00E52FBD" w:rsidRPr="00627262" w:rsidRDefault="00E52FBD" w:rsidP="006F18DE">
            <w:pPr>
              <w:jc w:val="center"/>
              <w:rPr>
                <w:rFonts w:ascii="Arial" w:hAnsi="Arial" w:cs="Arial"/>
                <w:sz w:val="18"/>
                <w:szCs w:val="18"/>
              </w:rPr>
            </w:pPr>
          </w:p>
        </w:tc>
      </w:tr>
      <w:tr w:rsidR="00E52FBD" w:rsidRPr="00B6525C" w14:paraId="1DF67283" w14:textId="77777777" w:rsidTr="00E52FBD">
        <w:trPr>
          <w:trHeight w:val="192"/>
          <w:jc w:val="center"/>
          <w:trPrChange w:id="196" w:author="Wroblewski, Thomas (T.R.)" w:date="2019-09-26T13:33:00Z">
            <w:trPr>
              <w:trHeight w:val="192"/>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197"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5A083C6C"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198"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0902E304"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199"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78BD2D59" w14:textId="77777777" w:rsidR="00E52FBD" w:rsidRPr="00627262" w:rsidRDefault="00E52FBD">
            <w:pPr>
              <w:jc w:val="center"/>
              <w:outlineLvl w:val="1"/>
              <w:rPr>
                <w:ins w:id="200"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201"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4ECBB385" w14:textId="1C3001AE" w:rsidR="00E52FBD" w:rsidRPr="00627262" w:rsidRDefault="00E52FBD">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Change w:id="202"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7B2CF74"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203"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21CD82B0"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204"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41B62FE"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205"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09B187F0"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0x6</w:t>
            </w:r>
          </w:p>
        </w:tc>
        <w:tc>
          <w:tcPr>
            <w:tcW w:w="776" w:type="dxa"/>
            <w:tcBorders>
              <w:top w:val="single" w:sz="6" w:space="0" w:color="000000"/>
              <w:left w:val="single" w:sz="6" w:space="0" w:color="000000"/>
              <w:bottom w:val="single" w:sz="6" w:space="0" w:color="000000"/>
              <w:right w:val="single" w:sz="6" w:space="0" w:color="000000"/>
            </w:tcBorders>
            <w:vAlign w:val="center"/>
            <w:tcPrChange w:id="206"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7AB8B79C"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207"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1B68C912" w14:textId="77777777" w:rsidR="00E52FBD" w:rsidRPr="00627262" w:rsidRDefault="00E52FBD" w:rsidP="006F18DE">
            <w:pPr>
              <w:jc w:val="center"/>
              <w:rPr>
                <w:rFonts w:ascii="Arial" w:hAnsi="Arial" w:cs="Arial"/>
                <w:sz w:val="18"/>
                <w:szCs w:val="18"/>
              </w:rPr>
            </w:pPr>
          </w:p>
        </w:tc>
      </w:tr>
      <w:tr w:rsidR="00E52FBD" w:rsidRPr="00B6525C" w14:paraId="44B8C017" w14:textId="77777777" w:rsidTr="00E52FBD">
        <w:trPr>
          <w:jc w:val="center"/>
          <w:trPrChange w:id="208" w:author="Wroblewski, Thomas (T.R.)" w:date="2019-09-26T13:33:00Z">
            <w:trPr>
              <w:jc w:val="center"/>
            </w:trPr>
          </w:trPrChange>
        </w:trPr>
        <w:tc>
          <w:tcPr>
            <w:tcW w:w="2461" w:type="dxa"/>
            <w:tcBorders>
              <w:top w:val="single" w:sz="6" w:space="0" w:color="000000"/>
              <w:left w:val="single" w:sz="6" w:space="0" w:color="000000"/>
              <w:bottom w:val="single" w:sz="6" w:space="0" w:color="000000"/>
              <w:right w:val="single" w:sz="6" w:space="0" w:color="000000"/>
            </w:tcBorders>
            <w:vAlign w:val="center"/>
            <w:tcPrChange w:id="209" w:author="Wroblewski, Thomas (T.R.)" w:date="2019-09-26T13:33:00Z">
              <w:tcPr>
                <w:tcW w:w="2461" w:type="dxa"/>
                <w:tcBorders>
                  <w:top w:val="single" w:sz="6" w:space="0" w:color="000000"/>
                  <w:left w:val="single" w:sz="6" w:space="0" w:color="000000"/>
                  <w:bottom w:val="single" w:sz="6" w:space="0" w:color="000000"/>
                  <w:right w:val="single" w:sz="6" w:space="0" w:color="000000"/>
                </w:tcBorders>
                <w:vAlign w:val="center"/>
              </w:tcPr>
            </w:tcPrChange>
          </w:tcPr>
          <w:p w14:paraId="1293BD32" w14:textId="77777777" w:rsidR="00E52FBD" w:rsidRPr="00627262" w:rsidRDefault="00E52FBD">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Change w:id="210" w:author="Wroblewski, Thomas (T.R.)" w:date="2019-09-26T13:33:00Z">
              <w:tcPr>
                <w:tcW w:w="900" w:type="dxa"/>
                <w:tcBorders>
                  <w:top w:val="single" w:sz="6" w:space="0" w:color="000000"/>
                  <w:left w:val="single" w:sz="6" w:space="0" w:color="000000"/>
                  <w:bottom w:val="single" w:sz="6" w:space="0" w:color="000000"/>
                  <w:right w:val="single" w:sz="6" w:space="0" w:color="000000"/>
                </w:tcBorders>
                <w:vAlign w:val="center"/>
              </w:tcPr>
            </w:tcPrChange>
          </w:tcPr>
          <w:p w14:paraId="48CDE415" w14:textId="77777777" w:rsidR="00E52FBD" w:rsidRPr="00627262" w:rsidRDefault="00E52FBD">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tcPrChange w:id="211" w:author="Wroblewski, Thomas (T.R.)" w:date="2019-09-26T13:33:00Z">
              <w:tcPr>
                <w:tcW w:w="1620" w:type="dxa"/>
                <w:tcBorders>
                  <w:top w:val="single" w:sz="6" w:space="0" w:color="000000"/>
                  <w:left w:val="single" w:sz="6" w:space="0" w:color="000000"/>
                  <w:bottom w:val="single" w:sz="6" w:space="0" w:color="000000"/>
                  <w:right w:val="single" w:sz="6" w:space="0" w:color="000000"/>
                </w:tcBorders>
              </w:tcPr>
            </w:tcPrChange>
          </w:tcPr>
          <w:p w14:paraId="6779DE08" w14:textId="77777777" w:rsidR="00E52FBD" w:rsidRPr="00627262" w:rsidRDefault="00E52FBD">
            <w:pPr>
              <w:jc w:val="center"/>
              <w:outlineLvl w:val="1"/>
              <w:rPr>
                <w:ins w:id="212" w:author="Wroblewski, Thomas (T.R.)" w:date="2019-09-26T13:33: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Change w:id="213" w:author="Wroblewski, Thomas (T.R.)" w:date="2019-09-26T13:33: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1DB3C6F5" w14:textId="0C81B7EE" w:rsidR="00E52FBD" w:rsidRPr="00627262" w:rsidRDefault="00E52FBD">
            <w:pPr>
              <w:jc w:val="center"/>
              <w:outlineLvl w:val="1"/>
              <w:rPr>
                <w:rFonts w:ascii="Arial" w:hAnsi="Arial" w:cs="Arial"/>
                <w:sz w:val="18"/>
                <w:szCs w:val="18"/>
              </w:rPr>
            </w:pPr>
            <w:r w:rsidRPr="00627262">
              <w:rPr>
                <w:rFonts w:ascii="Arial" w:hAnsi="Arial" w:cs="Arial"/>
                <w:sz w:val="18"/>
                <w:szCs w:val="18"/>
              </w:rPr>
              <w:t>Fault</w:t>
            </w:r>
            <w:r>
              <w:rPr>
                <w:rFonts w:ascii="Arial" w:hAnsi="Arial" w:cs="Arial"/>
                <w:sz w:val="18"/>
                <w:szCs w:val="18"/>
              </w:rPr>
              <w:t>y</w:t>
            </w:r>
          </w:p>
        </w:tc>
        <w:tc>
          <w:tcPr>
            <w:tcW w:w="832" w:type="dxa"/>
            <w:tcBorders>
              <w:top w:val="single" w:sz="6" w:space="0" w:color="000000"/>
              <w:left w:val="single" w:sz="6" w:space="0" w:color="000000"/>
              <w:bottom w:val="single" w:sz="6" w:space="0" w:color="000000"/>
              <w:right w:val="single" w:sz="6" w:space="0" w:color="000000"/>
            </w:tcBorders>
            <w:vAlign w:val="center"/>
            <w:tcPrChange w:id="214" w:author="Wroblewski, Thomas (T.R.)" w:date="2019-09-26T13:33: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14E469DE" w14:textId="77777777" w:rsidR="00E52FBD" w:rsidRPr="00627262" w:rsidRDefault="00E52FBD" w:rsidP="006F18D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Change w:id="215" w:author="Wroblewski, Thomas (T.R.)" w:date="2019-09-26T13:33: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19BE1A5B" w14:textId="77777777" w:rsidR="00E52FBD" w:rsidRPr="00627262" w:rsidRDefault="00E52FBD" w:rsidP="006F18D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Change w:id="216" w:author="Wroblewski, Thomas (T.R.)" w:date="2019-09-26T13:33: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2D05CB15" w14:textId="77777777" w:rsidR="00E52FBD" w:rsidRPr="00627262" w:rsidRDefault="00E52FBD" w:rsidP="006F18D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Change w:id="217" w:author="Wroblewski, Thomas (T.R.)" w:date="2019-09-26T13:33: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524CBD0B" w14:textId="77777777" w:rsidR="00E52FBD" w:rsidRPr="00627262" w:rsidRDefault="00E52FBD" w:rsidP="006F18DE">
            <w:pPr>
              <w:jc w:val="center"/>
              <w:rPr>
                <w:rFonts w:ascii="Arial" w:hAnsi="Arial" w:cs="Arial"/>
                <w:sz w:val="18"/>
                <w:szCs w:val="18"/>
              </w:rPr>
            </w:pPr>
            <w:r w:rsidRPr="00627262">
              <w:rPr>
                <w:rFonts w:ascii="Arial" w:hAnsi="Arial" w:cs="Arial"/>
                <w:sz w:val="18"/>
                <w:szCs w:val="18"/>
              </w:rPr>
              <w:t>0x7</w:t>
            </w:r>
          </w:p>
        </w:tc>
        <w:tc>
          <w:tcPr>
            <w:tcW w:w="776" w:type="dxa"/>
            <w:tcBorders>
              <w:top w:val="single" w:sz="6" w:space="0" w:color="000000"/>
              <w:left w:val="single" w:sz="6" w:space="0" w:color="000000"/>
              <w:bottom w:val="single" w:sz="6" w:space="0" w:color="000000"/>
              <w:right w:val="single" w:sz="6" w:space="0" w:color="000000"/>
            </w:tcBorders>
            <w:vAlign w:val="center"/>
            <w:tcPrChange w:id="218" w:author="Wroblewski, Thomas (T.R.)" w:date="2019-09-26T13:33: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64FD35B9" w14:textId="77777777" w:rsidR="00E52FBD" w:rsidRPr="00627262" w:rsidRDefault="00E52FBD" w:rsidP="006F18D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Change w:id="219" w:author="Wroblewski, Thomas (T.R.)" w:date="2019-09-26T13:33: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6102D52B" w14:textId="77777777" w:rsidR="00E52FBD" w:rsidRPr="00627262" w:rsidRDefault="00E52FBD" w:rsidP="006F18DE">
            <w:pPr>
              <w:jc w:val="center"/>
              <w:rPr>
                <w:rFonts w:ascii="Arial" w:hAnsi="Arial" w:cs="Arial"/>
                <w:sz w:val="18"/>
                <w:szCs w:val="18"/>
              </w:rPr>
            </w:pPr>
          </w:p>
        </w:tc>
      </w:tr>
    </w:tbl>
    <w:p w14:paraId="7EAE1AA7" w14:textId="77777777" w:rsidR="001B4346" w:rsidRDefault="001B4346" w:rsidP="001B4346">
      <w:pPr>
        <w:tabs>
          <w:tab w:val="left" w:pos="1710"/>
        </w:tabs>
        <w:ind w:left="1440"/>
        <w:rPr>
          <w:ins w:id="220" w:author="David Schmitt" w:date="2019-09-25T15:51:00Z"/>
          <w:rFonts w:ascii="Arial" w:hAnsi="Arial" w:cs="Arial"/>
          <w:b/>
          <w:bCs/>
        </w:rPr>
      </w:pPr>
    </w:p>
    <w:p w14:paraId="784172DF" w14:textId="4CDD1A10" w:rsidR="00E24081" w:rsidRPr="008A1E37" w:rsidRDefault="00E24081">
      <w:pPr>
        <w:pStyle w:val="Table"/>
        <w:rPr>
          <w:ins w:id="221" w:author="David Schmitt" w:date="2019-09-25T15:51:00Z"/>
        </w:rPr>
        <w:pPrChange w:id="222" w:author="David Schmitt" w:date="2019-09-25T15:52:00Z">
          <w:pPr>
            <w:pStyle w:val="Table"/>
            <w:numPr>
              <w:numId w:val="13"/>
            </w:numPr>
            <w:jc w:val="left"/>
          </w:pPr>
        </w:pPrChange>
      </w:pPr>
      <w:ins w:id="223" w:author="David Schmitt" w:date="2019-09-25T15:51:00Z">
        <w:r>
          <w:t>EngExhMdeQuiet_B_Rq</w:t>
        </w:r>
      </w:ins>
      <w:ins w:id="224" w:author="David Schmitt" w:date="2019-09-26T16:32:00Z">
        <w:r w:rsidR="005F280F">
          <w:t>Drv</w:t>
        </w:r>
      </w:ins>
      <w:ins w:id="225" w:author="David Schmitt" w:date="2019-09-25T15:51:00Z">
        <w:r>
          <w:t xml:space="preserve">2 </w:t>
        </w:r>
        <w:r w:rsidRPr="00E24081">
          <w:rPr>
            <w:snapToGrid w:val="0"/>
          </w:rPr>
          <w:t>Signal</w:t>
        </w:r>
      </w:ins>
    </w:p>
    <w:tbl>
      <w:tblPr>
        <w:tblW w:w="106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Change w:id="226" w:author="Wroblewski, Thomas (T.R.)" w:date="2019-09-26T12:00:00Z">
          <w:tblPr>
            <w:tblW w:w="103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PrChange>
      </w:tblPr>
      <w:tblGrid>
        <w:gridCol w:w="2798"/>
        <w:gridCol w:w="669"/>
        <w:gridCol w:w="1620"/>
        <w:gridCol w:w="832"/>
        <w:gridCol w:w="630"/>
        <w:gridCol w:w="720"/>
        <w:gridCol w:w="990"/>
        <w:gridCol w:w="776"/>
        <w:gridCol w:w="776"/>
        <w:gridCol w:w="835"/>
        <w:tblGridChange w:id="227">
          <w:tblGrid>
            <w:gridCol w:w="2520"/>
            <w:gridCol w:w="669"/>
            <w:gridCol w:w="1620"/>
            <w:gridCol w:w="832"/>
            <w:gridCol w:w="630"/>
            <w:gridCol w:w="720"/>
            <w:gridCol w:w="990"/>
            <w:gridCol w:w="776"/>
            <w:gridCol w:w="776"/>
            <w:gridCol w:w="835"/>
          </w:tblGrid>
        </w:tblGridChange>
      </w:tblGrid>
      <w:tr w:rsidR="00E24081" w14:paraId="230F1E5A" w14:textId="77777777" w:rsidTr="006F0278">
        <w:trPr>
          <w:jc w:val="center"/>
          <w:ins w:id="228" w:author="David Schmitt" w:date="2019-09-25T15:51:00Z"/>
          <w:trPrChange w:id="229"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230"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01E0DF1C" w14:textId="77777777" w:rsidR="00E24081" w:rsidRPr="00AF1A68" w:rsidRDefault="00E24081" w:rsidP="002C343A">
            <w:pPr>
              <w:jc w:val="center"/>
              <w:rPr>
                <w:ins w:id="231" w:author="David Schmitt" w:date="2019-09-25T15:51:00Z"/>
                <w:rFonts w:ascii="Arial" w:hAnsi="Arial" w:cs="Arial"/>
                <w:b/>
                <w:bCs/>
                <w:sz w:val="16"/>
                <w:szCs w:val="16"/>
              </w:rPr>
            </w:pPr>
            <w:ins w:id="232" w:author="David Schmitt" w:date="2019-09-25T15:51:00Z">
              <w:r w:rsidRPr="00AF1A68">
                <w:rPr>
                  <w:rFonts w:ascii="Arial" w:hAnsi="Arial" w:cs="Arial"/>
                  <w:b/>
                  <w:bCs/>
                  <w:snapToGrid w:val="0"/>
                  <w:sz w:val="16"/>
                  <w:szCs w:val="16"/>
                </w:rPr>
                <w:t>Signal Name</w:t>
              </w:r>
            </w:ins>
          </w:p>
        </w:tc>
        <w:tc>
          <w:tcPr>
            <w:tcW w:w="669" w:type="dxa"/>
            <w:tcBorders>
              <w:top w:val="single" w:sz="6" w:space="0" w:color="000000"/>
              <w:left w:val="single" w:sz="6" w:space="0" w:color="000000"/>
              <w:bottom w:val="single" w:sz="6" w:space="0" w:color="000000"/>
              <w:right w:val="single" w:sz="6" w:space="0" w:color="000000"/>
            </w:tcBorders>
            <w:vAlign w:val="center"/>
            <w:tcPrChange w:id="233"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2ADBDFA8" w14:textId="77777777" w:rsidR="00E24081" w:rsidRPr="00AF1A68" w:rsidRDefault="00E24081" w:rsidP="002C343A">
            <w:pPr>
              <w:jc w:val="center"/>
              <w:rPr>
                <w:ins w:id="234" w:author="David Schmitt" w:date="2019-09-25T15:51:00Z"/>
                <w:rFonts w:ascii="Arial" w:hAnsi="Arial" w:cs="Arial"/>
                <w:b/>
                <w:bCs/>
                <w:sz w:val="16"/>
                <w:szCs w:val="16"/>
              </w:rPr>
            </w:pPr>
            <w:ins w:id="235" w:author="David Schmitt" w:date="2019-09-25T15:51:00Z">
              <w:r w:rsidRPr="00AF1A68">
                <w:rPr>
                  <w:rFonts w:ascii="Arial" w:hAnsi="Arial" w:cs="Arial"/>
                  <w:b/>
                  <w:bCs/>
                  <w:snapToGrid w:val="0"/>
                  <w:sz w:val="16"/>
                  <w:szCs w:val="16"/>
                </w:rPr>
                <w:t>Size (bits)</w:t>
              </w:r>
            </w:ins>
          </w:p>
        </w:tc>
        <w:tc>
          <w:tcPr>
            <w:tcW w:w="1620" w:type="dxa"/>
            <w:tcBorders>
              <w:top w:val="single" w:sz="6" w:space="0" w:color="000000"/>
              <w:left w:val="single" w:sz="6" w:space="0" w:color="000000"/>
              <w:bottom w:val="single" w:sz="6" w:space="0" w:color="000000"/>
              <w:right w:val="single" w:sz="6" w:space="0" w:color="000000"/>
            </w:tcBorders>
            <w:vAlign w:val="center"/>
            <w:tcPrChange w:id="236"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5020097F" w14:textId="77777777" w:rsidR="00E24081" w:rsidRPr="00AF1A68" w:rsidRDefault="00E24081" w:rsidP="002C343A">
            <w:pPr>
              <w:jc w:val="center"/>
              <w:rPr>
                <w:ins w:id="237" w:author="David Schmitt" w:date="2019-09-25T15:51:00Z"/>
                <w:rFonts w:ascii="Arial" w:hAnsi="Arial" w:cs="Arial"/>
                <w:b/>
                <w:bCs/>
                <w:sz w:val="16"/>
                <w:szCs w:val="16"/>
              </w:rPr>
            </w:pPr>
            <w:ins w:id="238" w:author="David Schmitt" w:date="2019-09-25T15:51:00Z">
              <w:r w:rsidRPr="00AF1A68">
                <w:rPr>
                  <w:rFonts w:ascii="Arial" w:hAnsi="Arial" w:cs="Arial"/>
                  <w:b/>
                  <w:bCs/>
                  <w:snapToGrid w:val="0"/>
                  <w:sz w:val="16"/>
                  <w:szCs w:val="16"/>
                </w:rPr>
                <w:t>Detail</w:t>
              </w:r>
            </w:ins>
          </w:p>
        </w:tc>
        <w:tc>
          <w:tcPr>
            <w:tcW w:w="832" w:type="dxa"/>
            <w:tcBorders>
              <w:top w:val="single" w:sz="6" w:space="0" w:color="000000"/>
              <w:left w:val="single" w:sz="6" w:space="0" w:color="000000"/>
              <w:bottom w:val="single" w:sz="6" w:space="0" w:color="000000"/>
              <w:right w:val="single" w:sz="6" w:space="0" w:color="000000"/>
            </w:tcBorders>
            <w:vAlign w:val="center"/>
            <w:tcPrChange w:id="239"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8193954" w14:textId="77777777" w:rsidR="00E24081" w:rsidRPr="00AF1A68" w:rsidRDefault="00E24081" w:rsidP="002C343A">
            <w:pPr>
              <w:jc w:val="center"/>
              <w:rPr>
                <w:ins w:id="240" w:author="David Schmitt" w:date="2019-09-25T15:51:00Z"/>
                <w:rFonts w:ascii="Arial" w:hAnsi="Arial" w:cs="Arial"/>
                <w:b/>
                <w:bCs/>
                <w:sz w:val="16"/>
                <w:szCs w:val="16"/>
              </w:rPr>
            </w:pPr>
            <w:ins w:id="241" w:author="David Schmitt" w:date="2019-09-25T15:51:00Z">
              <w:r w:rsidRPr="00AF1A68">
                <w:rPr>
                  <w:rFonts w:ascii="Arial" w:hAnsi="Arial" w:cs="Arial"/>
                  <w:b/>
                  <w:bCs/>
                  <w:snapToGrid w:val="0"/>
                  <w:sz w:val="16"/>
                  <w:szCs w:val="16"/>
                </w:rPr>
                <w:t>Units</w:t>
              </w:r>
            </w:ins>
          </w:p>
        </w:tc>
        <w:tc>
          <w:tcPr>
            <w:tcW w:w="630" w:type="dxa"/>
            <w:tcBorders>
              <w:top w:val="single" w:sz="6" w:space="0" w:color="000000"/>
              <w:left w:val="single" w:sz="6" w:space="0" w:color="000000"/>
              <w:bottom w:val="single" w:sz="6" w:space="0" w:color="000000"/>
              <w:right w:val="single" w:sz="6" w:space="0" w:color="000000"/>
            </w:tcBorders>
            <w:vAlign w:val="center"/>
            <w:tcPrChange w:id="242"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7AB956CE" w14:textId="77777777" w:rsidR="00E24081" w:rsidRPr="00AF1A68" w:rsidRDefault="00E24081" w:rsidP="002C343A">
            <w:pPr>
              <w:jc w:val="center"/>
              <w:rPr>
                <w:ins w:id="243" w:author="David Schmitt" w:date="2019-09-25T15:51:00Z"/>
                <w:rFonts w:ascii="Arial" w:hAnsi="Arial" w:cs="Arial"/>
                <w:b/>
                <w:bCs/>
                <w:sz w:val="16"/>
                <w:szCs w:val="16"/>
              </w:rPr>
            </w:pPr>
            <w:ins w:id="244" w:author="David Schmitt" w:date="2019-09-25T15:51:00Z">
              <w:r w:rsidRPr="00AF1A68">
                <w:rPr>
                  <w:rFonts w:ascii="Arial" w:hAnsi="Arial" w:cs="Arial"/>
                  <w:b/>
                  <w:bCs/>
                  <w:snapToGrid w:val="0"/>
                  <w:sz w:val="16"/>
                  <w:szCs w:val="16"/>
                </w:rPr>
                <w:t>Res.</w:t>
              </w:r>
            </w:ins>
          </w:p>
        </w:tc>
        <w:tc>
          <w:tcPr>
            <w:tcW w:w="720" w:type="dxa"/>
            <w:tcBorders>
              <w:top w:val="single" w:sz="6" w:space="0" w:color="000000"/>
              <w:left w:val="single" w:sz="6" w:space="0" w:color="000000"/>
              <w:bottom w:val="single" w:sz="6" w:space="0" w:color="000000"/>
              <w:right w:val="single" w:sz="6" w:space="0" w:color="000000"/>
            </w:tcBorders>
            <w:vAlign w:val="center"/>
            <w:tcPrChange w:id="245"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33441074" w14:textId="77777777" w:rsidR="00E24081" w:rsidRPr="00AF1A68" w:rsidRDefault="00E24081" w:rsidP="002C343A">
            <w:pPr>
              <w:jc w:val="center"/>
              <w:rPr>
                <w:ins w:id="246" w:author="David Schmitt" w:date="2019-09-25T15:51:00Z"/>
                <w:rFonts w:ascii="Arial" w:hAnsi="Arial" w:cs="Arial"/>
                <w:b/>
                <w:bCs/>
                <w:sz w:val="16"/>
                <w:szCs w:val="16"/>
              </w:rPr>
            </w:pPr>
            <w:ins w:id="247" w:author="David Schmitt" w:date="2019-09-25T15:51:00Z">
              <w:r w:rsidRPr="00AF1A68">
                <w:rPr>
                  <w:rFonts w:ascii="Arial" w:hAnsi="Arial" w:cs="Arial"/>
                  <w:b/>
                  <w:bCs/>
                  <w:snapToGrid w:val="0"/>
                  <w:sz w:val="16"/>
                  <w:szCs w:val="16"/>
                </w:rPr>
                <w:t>Offset</w:t>
              </w:r>
            </w:ins>
          </w:p>
        </w:tc>
        <w:tc>
          <w:tcPr>
            <w:tcW w:w="990" w:type="dxa"/>
            <w:tcBorders>
              <w:top w:val="single" w:sz="6" w:space="0" w:color="000000"/>
              <w:left w:val="single" w:sz="6" w:space="0" w:color="000000"/>
              <w:bottom w:val="single" w:sz="6" w:space="0" w:color="000000"/>
              <w:right w:val="single" w:sz="6" w:space="0" w:color="000000"/>
            </w:tcBorders>
            <w:vAlign w:val="center"/>
            <w:tcPrChange w:id="248"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5537F01B" w14:textId="77777777" w:rsidR="00E24081" w:rsidRPr="00AF1A68" w:rsidRDefault="00E24081" w:rsidP="002C343A">
            <w:pPr>
              <w:jc w:val="center"/>
              <w:rPr>
                <w:ins w:id="249" w:author="David Schmitt" w:date="2019-09-25T15:51:00Z"/>
                <w:rFonts w:ascii="Arial" w:hAnsi="Arial" w:cs="Arial"/>
                <w:b/>
                <w:bCs/>
                <w:sz w:val="16"/>
                <w:szCs w:val="16"/>
              </w:rPr>
            </w:pPr>
            <w:ins w:id="250" w:author="David Schmitt" w:date="2019-09-25T15:51:00Z">
              <w:r w:rsidRPr="00AF1A68">
                <w:rPr>
                  <w:rFonts w:ascii="Arial" w:hAnsi="Arial" w:cs="Arial"/>
                  <w:b/>
                  <w:bCs/>
                  <w:snapToGrid w:val="0"/>
                  <w:sz w:val="16"/>
                  <w:szCs w:val="16"/>
                </w:rPr>
                <w:t>State Encoded</w:t>
              </w:r>
            </w:ins>
          </w:p>
        </w:tc>
        <w:tc>
          <w:tcPr>
            <w:tcW w:w="776" w:type="dxa"/>
            <w:tcBorders>
              <w:top w:val="single" w:sz="6" w:space="0" w:color="000000"/>
              <w:left w:val="single" w:sz="6" w:space="0" w:color="000000"/>
              <w:bottom w:val="single" w:sz="6" w:space="0" w:color="000000"/>
              <w:right w:val="single" w:sz="6" w:space="0" w:color="000000"/>
            </w:tcBorders>
            <w:tcPrChange w:id="251"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5E031DF7" w14:textId="77777777" w:rsidR="00E24081" w:rsidRPr="00AF1A68" w:rsidRDefault="00E24081" w:rsidP="002C343A">
            <w:pPr>
              <w:jc w:val="center"/>
              <w:rPr>
                <w:ins w:id="252" w:author="David Schmitt" w:date="2019-09-25T15:51:00Z"/>
                <w:rFonts w:ascii="Arial" w:hAnsi="Arial" w:cs="Arial"/>
                <w:b/>
                <w:bCs/>
                <w:snapToGrid w:val="0"/>
                <w:sz w:val="16"/>
                <w:szCs w:val="16"/>
              </w:rPr>
            </w:pPr>
            <w:ins w:id="253" w:author="David Schmitt" w:date="2019-09-25T15:51:00Z">
              <w:r>
                <w:rPr>
                  <w:rFonts w:ascii="Arial" w:hAnsi="Arial" w:cs="Arial"/>
                  <w:b/>
                  <w:bCs/>
                  <w:snapToGrid w:val="0"/>
                  <w:sz w:val="16"/>
                  <w:szCs w:val="16"/>
                </w:rPr>
                <w:t>Default</w:t>
              </w:r>
            </w:ins>
          </w:p>
        </w:tc>
        <w:tc>
          <w:tcPr>
            <w:tcW w:w="776" w:type="dxa"/>
            <w:tcBorders>
              <w:top w:val="single" w:sz="6" w:space="0" w:color="000000"/>
              <w:left w:val="single" w:sz="6" w:space="0" w:color="000000"/>
              <w:bottom w:val="single" w:sz="6" w:space="0" w:color="000000"/>
              <w:right w:val="single" w:sz="6" w:space="0" w:color="000000"/>
            </w:tcBorders>
            <w:vAlign w:val="center"/>
            <w:tcPrChange w:id="254"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38A1649F" w14:textId="77777777" w:rsidR="00E24081" w:rsidRPr="00AF1A68" w:rsidRDefault="00E24081" w:rsidP="002C343A">
            <w:pPr>
              <w:jc w:val="center"/>
              <w:rPr>
                <w:ins w:id="255" w:author="David Schmitt" w:date="2019-09-25T15:51:00Z"/>
                <w:rFonts w:ascii="Arial" w:hAnsi="Arial" w:cs="Arial"/>
                <w:b/>
                <w:bCs/>
                <w:sz w:val="16"/>
                <w:szCs w:val="16"/>
              </w:rPr>
            </w:pPr>
            <w:ins w:id="256" w:author="David Schmitt" w:date="2019-09-25T15:51:00Z">
              <w:r w:rsidRPr="00AF1A68">
                <w:rPr>
                  <w:rFonts w:ascii="Arial" w:hAnsi="Arial" w:cs="Arial"/>
                  <w:b/>
                  <w:bCs/>
                  <w:snapToGrid w:val="0"/>
                  <w:sz w:val="16"/>
                  <w:szCs w:val="16"/>
                </w:rPr>
                <w:t>Min</w:t>
              </w:r>
            </w:ins>
          </w:p>
        </w:tc>
        <w:tc>
          <w:tcPr>
            <w:tcW w:w="835" w:type="dxa"/>
            <w:tcBorders>
              <w:top w:val="single" w:sz="6" w:space="0" w:color="000000"/>
              <w:left w:val="single" w:sz="6" w:space="0" w:color="000000"/>
              <w:bottom w:val="single" w:sz="6" w:space="0" w:color="000000"/>
              <w:right w:val="single" w:sz="6" w:space="0" w:color="000000"/>
            </w:tcBorders>
            <w:vAlign w:val="center"/>
            <w:tcPrChange w:id="257"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229E0413" w14:textId="77777777" w:rsidR="00E24081" w:rsidRPr="00AF1A68" w:rsidRDefault="00E24081" w:rsidP="002C343A">
            <w:pPr>
              <w:jc w:val="center"/>
              <w:rPr>
                <w:ins w:id="258" w:author="David Schmitt" w:date="2019-09-25T15:51:00Z"/>
                <w:rFonts w:ascii="Arial" w:hAnsi="Arial" w:cs="Arial"/>
                <w:b/>
                <w:bCs/>
                <w:sz w:val="16"/>
                <w:szCs w:val="16"/>
              </w:rPr>
            </w:pPr>
            <w:ins w:id="259" w:author="David Schmitt" w:date="2019-09-25T15:51:00Z">
              <w:r w:rsidRPr="00AF1A68">
                <w:rPr>
                  <w:rFonts w:ascii="Arial" w:hAnsi="Arial" w:cs="Arial"/>
                  <w:b/>
                  <w:bCs/>
                  <w:snapToGrid w:val="0"/>
                  <w:sz w:val="16"/>
                  <w:szCs w:val="16"/>
                </w:rPr>
                <w:t>Max</w:t>
              </w:r>
            </w:ins>
          </w:p>
        </w:tc>
      </w:tr>
      <w:tr w:rsidR="00E24081" w:rsidRPr="00B6525C" w14:paraId="52189917" w14:textId="77777777" w:rsidTr="006F0278">
        <w:trPr>
          <w:jc w:val="center"/>
          <w:ins w:id="260" w:author="David Schmitt" w:date="2019-09-25T15:51:00Z"/>
          <w:trPrChange w:id="261"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262"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160C272F" w14:textId="43D23DA5" w:rsidR="00E24081" w:rsidRPr="00572B62" w:rsidRDefault="00E24081" w:rsidP="002C343A">
            <w:pPr>
              <w:rPr>
                <w:ins w:id="263" w:author="David Schmitt" w:date="2019-09-25T15:51:00Z"/>
                <w:rFonts w:ascii="Arial" w:hAnsi="Arial" w:cs="Arial"/>
                <w:sz w:val="18"/>
                <w:szCs w:val="16"/>
              </w:rPr>
            </w:pPr>
            <w:ins w:id="264" w:author="David Schmitt" w:date="2019-09-25T15:51:00Z">
              <w:r>
                <w:t>EngExhMdeQuiet_B_Rq</w:t>
              </w:r>
            </w:ins>
            <w:ins w:id="265" w:author="Wroblewski, Thomas (T.R.)" w:date="2019-09-26T12:00:00Z">
              <w:r w:rsidR="000B1336">
                <w:t>Drv</w:t>
              </w:r>
            </w:ins>
            <w:ins w:id="266" w:author="David Schmitt" w:date="2019-09-25T15:51:00Z">
              <w:r>
                <w:t>2</w:t>
              </w:r>
            </w:ins>
          </w:p>
        </w:tc>
        <w:tc>
          <w:tcPr>
            <w:tcW w:w="669" w:type="dxa"/>
            <w:tcBorders>
              <w:top w:val="single" w:sz="6" w:space="0" w:color="000000"/>
              <w:left w:val="single" w:sz="6" w:space="0" w:color="000000"/>
              <w:bottom w:val="single" w:sz="6" w:space="0" w:color="000000"/>
              <w:right w:val="single" w:sz="6" w:space="0" w:color="000000"/>
            </w:tcBorders>
            <w:vAlign w:val="center"/>
            <w:tcPrChange w:id="267"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6B47EA4C" w14:textId="77777777" w:rsidR="00E24081" w:rsidRPr="00572B62" w:rsidRDefault="00E24081" w:rsidP="002C343A">
            <w:pPr>
              <w:jc w:val="center"/>
              <w:rPr>
                <w:ins w:id="268" w:author="David Schmitt" w:date="2019-09-25T15:51:00Z"/>
                <w:rFonts w:ascii="Arial" w:hAnsi="Arial" w:cs="Arial"/>
                <w:sz w:val="18"/>
                <w:szCs w:val="16"/>
              </w:rPr>
            </w:pPr>
            <w:ins w:id="269" w:author="David Schmitt" w:date="2019-09-25T15:51:00Z">
              <w:r w:rsidRPr="00572B62">
                <w:rPr>
                  <w:rFonts w:ascii="Arial" w:hAnsi="Arial" w:cs="Arial"/>
                  <w:sz w:val="18"/>
                  <w:szCs w:val="16"/>
                </w:rPr>
                <w:t>1</w:t>
              </w:r>
            </w:ins>
          </w:p>
        </w:tc>
        <w:tc>
          <w:tcPr>
            <w:tcW w:w="1620" w:type="dxa"/>
            <w:tcBorders>
              <w:top w:val="single" w:sz="6" w:space="0" w:color="000000"/>
              <w:left w:val="single" w:sz="6" w:space="0" w:color="000000"/>
              <w:bottom w:val="single" w:sz="6" w:space="0" w:color="000000"/>
              <w:right w:val="single" w:sz="6" w:space="0" w:color="000000"/>
            </w:tcBorders>
            <w:vAlign w:val="center"/>
            <w:tcPrChange w:id="270"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40F4569A" w14:textId="77777777" w:rsidR="00E24081" w:rsidRPr="00572B62" w:rsidRDefault="00E24081" w:rsidP="002C343A">
            <w:pPr>
              <w:jc w:val="center"/>
              <w:rPr>
                <w:ins w:id="271" w:author="David Schmitt" w:date="2019-09-25T15:51:00Z"/>
                <w:rFonts w:ascii="Arial" w:hAnsi="Arial" w:cs="Arial"/>
                <w:sz w:val="18"/>
                <w:szCs w:val="16"/>
              </w:rPr>
            </w:pPr>
          </w:p>
        </w:tc>
        <w:tc>
          <w:tcPr>
            <w:tcW w:w="832" w:type="dxa"/>
            <w:tcBorders>
              <w:top w:val="single" w:sz="6" w:space="0" w:color="000000"/>
              <w:left w:val="single" w:sz="6" w:space="0" w:color="000000"/>
              <w:bottom w:val="single" w:sz="6" w:space="0" w:color="000000"/>
              <w:right w:val="single" w:sz="6" w:space="0" w:color="000000"/>
            </w:tcBorders>
            <w:vAlign w:val="center"/>
            <w:tcPrChange w:id="272"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78AB287C" w14:textId="77777777" w:rsidR="00E24081" w:rsidRPr="00572B62" w:rsidRDefault="00E24081" w:rsidP="002C343A">
            <w:pPr>
              <w:pStyle w:val="xl1015"/>
              <w:pBdr>
                <w:bottom w:val="none" w:sz="0" w:space="0" w:color="auto"/>
                <w:right w:val="none" w:sz="0" w:space="0" w:color="auto"/>
              </w:pBdr>
              <w:spacing w:before="0" w:beforeAutospacing="0" w:after="0" w:afterAutospacing="0"/>
              <w:rPr>
                <w:ins w:id="273" w:author="David Schmitt" w:date="2019-09-25T15:51:00Z"/>
                <w:sz w:val="18"/>
              </w:rPr>
            </w:pPr>
            <w:ins w:id="274" w:author="David Schmitt" w:date="2019-09-25T15:51:00Z">
              <w:r w:rsidRPr="00572B62">
                <w:rPr>
                  <w:sz w:val="18"/>
                </w:rPr>
                <w:t>SED</w:t>
              </w:r>
            </w:ins>
          </w:p>
        </w:tc>
        <w:tc>
          <w:tcPr>
            <w:tcW w:w="630" w:type="dxa"/>
            <w:tcBorders>
              <w:top w:val="single" w:sz="6" w:space="0" w:color="000000"/>
              <w:left w:val="single" w:sz="6" w:space="0" w:color="000000"/>
              <w:bottom w:val="single" w:sz="6" w:space="0" w:color="000000"/>
              <w:right w:val="single" w:sz="6" w:space="0" w:color="000000"/>
            </w:tcBorders>
            <w:vAlign w:val="center"/>
            <w:tcPrChange w:id="275"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593D1561" w14:textId="77777777" w:rsidR="00E24081" w:rsidRPr="00572B62" w:rsidRDefault="00E24081" w:rsidP="002C343A">
            <w:pPr>
              <w:jc w:val="center"/>
              <w:rPr>
                <w:ins w:id="276" w:author="David Schmitt" w:date="2019-09-25T15:51:00Z"/>
                <w:rFonts w:ascii="Arial" w:hAnsi="Arial" w:cs="Arial"/>
                <w:sz w:val="18"/>
                <w:szCs w:val="16"/>
              </w:rPr>
            </w:pPr>
            <w:ins w:id="277" w:author="David Schmitt" w:date="2019-09-25T15:51:00Z">
              <w:r w:rsidRPr="00572B62">
                <w:rPr>
                  <w:rFonts w:ascii="Arial" w:hAnsi="Arial" w:cs="Arial"/>
                  <w:sz w:val="18"/>
                  <w:szCs w:val="16"/>
                </w:rPr>
                <w:t>1</w:t>
              </w:r>
            </w:ins>
          </w:p>
        </w:tc>
        <w:tc>
          <w:tcPr>
            <w:tcW w:w="720" w:type="dxa"/>
            <w:tcBorders>
              <w:top w:val="single" w:sz="6" w:space="0" w:color="000000"/>
              <w:left w:val="single" w:sz="6" w:space="0" w:color="000000"/>
              <w:bottom w:val="single" w:sz="6" w:space="0" w:color="000000"/>
              <w:right w:val="single" w:sz="6" w:space="0" w:color="000000"/>
            </w:tcBorders>
            <w:vAlign w:val="center"/>
            <w:tcPrChange w:id="278"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176A1FA7" w14:textId="77777777" w:rsidR="00E24081" w:rsidRPr="00572B62" w:rsidRDefault="00E24081" w:rsidP="002C343A">
            <w:pPr>
              <w:jc w:val="center"/>
              <w:rPr>
                <w:ins w:id="279" w:author="David Schmitt" w:date="2019-09-25T15:51:00Z"/>
                <w:rFonts w:ascii="Arial" w:hAnsi="Arial" w:cs="Arial"/>
                <w:sz w:val="18"/>
                <w:szCs w:val="16"/>
              </w:rPr>
            </w:pPr>
            <w:ins w:id="280" w:author="David Schmitt" w:date="2019-09-25T15:51:00Z">
              <w:r w:rsidRPr="00572B62">
                <w:rPr>
                  <w:rFonts w:ascii="Arial" w:hAnsi="Arial" w:cs="Arial"/>
                  <w:sz w:val="18"/>
                  <w:szCs w:val="16"/>
                </w:rPr>
                <w:t>0</w:t>
              </w:r>
            </w:ins>
          </w:p>
        </w:tc>
        <w:tc>
          <w:tcPr>
            <w:tcW w:w="990" w:type="dxa"/>
            <w:tcBorders>
              <w:top w:val="single" w:sz="6" w:space="0" w:color="000000"/>
              <w:left w:val="single" w:sz="6" w:space="0" w:color="000000"/>
              <w:bottom w:val="single" w:sz="6" w:space="0" w:color="000000"/>
              <w:right w:val="single" w:sz="6" w:space="0" w:color="000000"/>
            </w:tcBorders>
            <w:vAlign w:val="center"/>
            <w:tcPrChange w:id="281"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5D4D1558" w14:textId="77777777" w:rsidR="00E24081" w:rsidRPr="00572B62" w:rsidRDefault="00E24081" w:rsidP="002C343A">
            <w:pPr>
              <w:jc w:val="center"/>
              <w:rPr>
                <w:ins w:id="282" w:author="David Schmitt" w:date="2019-09-25T15:51:00Z"/>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tcPrChange w:id="283"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7138BC57" w14:textId="77777777" w:rsidR="00E24081" w:rsidRPr="00572B62" w:rsidRDefault="00E24081" w:rsidP="002C343A">
            <w:pPr>
              <w:jc w:val="center"/>
              <w:rPr>
                <w:ins w:id="284" w:author="David Schmitt" w:date="2019-09-25T15:51:00Z"/>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vAlign w:val="center"/>
            <w:tcPrChange w:id="285"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289E3A9C" w14:textId="77777777" w:rsidR="00E24081" w:rsidRPr="00572B62" w:rsidRDefault="00E24081" w:rsidP="002C343A">
            <w:pPr>
              <w:jc w:val="center"/>
              <w:rPr>
                <w:ins w:id="286" w:author="David Schmitt" w:date="2019-09-25T15:51:00Z"/>
                <w:rFonts w:ascii="Arial" w:hAnsi="Arial" w:cs="Arial"/>
                <w:sz w:val="18"/>
                <w:szCs w:val="16"/>
              </w:rPr>
            </w:pPr>
            <w:ins w:id="287" w:author="David Schmitt" w:date="2019-09-25T15:51:00Z">
              <w:r w:rsidRPr="00572B62">
                <w:rPr>
                  <w:rFonts w:ascii="Arial" w:hAnsi="Arial" w:cs="Arial"/>
                  <w:sz w:val="18"/>
                  <w:szCs w:val="16"/>
                </w:rPr>
                <w:t>0 (0x0)</w:t>
              </w:r>
            </w:ins>
          </w:p>
        </w:tc>
        <w:tc>
          <w:tcPr>
            <w:tcW w:w="835" w:type="dxa"/>
            <w:tcBorders>
              <w:top w:val="single" w:sz="6" w:space="0" w:color="000000"/>
              <w:left w:val="single" w:sz="6" w:space="0" w:color="000000"/>
              <w:bottom w:val="single" w:sz="6" w:space="0" w:color="000000"/>
              <w:right w:val="single" w:sz="6" w:space="0" w:color="000000"/>
            </w:tcBorders>
            <w:vAlign w:val="center"/>
            <w:tcPrChange w:id="288"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593B46D1" w14:textId="77777777" w:rsidR="00E24081" w:rsidRPr="00572B62" w:rsidRDefault="00E24081" w:rsidP="002C343A">
            <w:pPr>
              <w:jc w:val="center"/>
              <w:rPr>
                <w:ins w:id="289" w:author="David Schmitt" w:date="2019-09-25T15:51:00Z"/>
                <w:rFonts w:ascii="Arial" w:hAnsi="Arial" w:cs="Arial"/>
                <w:sz w:val="18"/>
                <w:szCs w:val="16"/>
              </w:rPr>
            </w:pPr>
            <w:ins w:id="290" w:author="David Schmitt" w:date="2019-09-25T15:51:00Z">
              <w:r w:rsidRPr="00572B62">
                <w:rPr>
                  <w:rFonts w:ascii="Arial" w:hAnsi="Arial" w:cs="Arial"/>
                  <w:sz w:val="18"/>
                  <w:szCs w:val="16"/>
                </w:rPr>
                <w:t>1 (0x1)</w:t>
              </w:r>
            </w:ins>
          </w:p>
        </w:tc>
      </w:tr>
      <w:tr w:rsidR="00E24081" w:rsidRPr="00B6525C" w14:paraId="5ECA0D55" w14:textId="77777777" w:rsidTr="006F0278">
        <w:trPr>
          <w:jc w:val="center"/>
          <w:ins w:id="291" w:author="David Schmitt" w:date="2019-09-25T15:51:00Z"/>
          <w:trPrChange w:id="292"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293"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14B5E70B" w14:textId="77777777" w:rsidR="00E24081" w:rsidRPr="00572B62" w:rsidRDefault="00E24081" w:rsidP="002C343A">
            <w:pPr>
              <w:jc w:val="center"/>
              <w:rPr>
                <w:ins w:id="294" w:author="David Schmitt" w:date="2019-09-25T15:51:00Z"/>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Change w:id="295"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216D42C0" w14:textId="77777777" w:rsidR="00E24081" w:rsidRPr="00572B62" w:rsidRDefault="00E24081" w:rsidP="002C343A">
            <w:pPr>
              <w:jc w:val="center"/>
              <w:rPr>
                <w:ins w:id="296" w:author="David Schmitt" w:date="2019-09-25T15:51:00Z"/>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Change w:id="297"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77A68A9A" w14:textId="77777777" w:rsidR="00E24081" w:rsidRPr="00572B62" w:rsidRDefault="00E24081" w:rsidP="002C343A">
            <w:pPr>
              <w:jc w:val="center"/>
              <w:outlineLvl w:val="1"/>
              <w:rPr>
                <w:ins w:id="298" w:author="David Schmitt" w:date="2019-09-25T15:51:00Z"/>
                <w:rFonts w:ascii="Arial" w:hAnsi="Arial" w:cs="Arial"/>
                <w:sz w:val="18"/>
                <w:szCs w:val="16"/>
              </w:rPr>
            </w:pPr>
            <w:proofErr w:type="spellStart"/>
            <w:ins w:id="299" w:author="David Schmitt" w:date="2019-09-25T15:51:00Z">
              <w:r w:rsidRPr="00572B62">
                <w:rPr>
                  <w:rFonts w:ascii="Arial" w:hAnsi="Arial" w:cs="Arial"/>
                  <w:sz w:val="18"/>
                  <w:szCs w:val="16"/>
                </w:rPr>
                <w:t>NotPressed</w:t>
              </w:r>
              <w:proofErr w:type="spellEnd"/>
            </w:ins>
          </w:p>
        </w:tc>
        <w:tc>
          <w:tcPr>
            <w:tcW w:w="832" w:type="dxa"/>
            <w:tcBorders>
              <w:top w:val="single" w:sz="6" w:space="0" w:color="000000"/>
              <w:left w:val="single" w:sz="6" w:space="0" w:color="000000"/>
              <w:bottom w:val="single" w:sz="6" w:space="0" w:color="000000"/>
              <w:right w:val="single" w:sz="6" w:space="0" w:color="000000"/>
            </w:tcBorders>
            <w:vAlign w:val="center"/>
            <w:tcPrChange w:id="300"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4B202164" w14:textId="77777777" w:rsidR="00E24081" w:rsidRPr="00572B62" w:rsidRDefault="00E24081" w:rsidP="002C343A">
            <w:pPr>
              <w:jc w:val="center"/>
              <w:rPr>
                <w:ins w:id="301" w:author="David Schmitt" w:date="2019-09-25T15:51:00Z"/>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Change w:id="302"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2AADE574" w14:textId="77777777" w:rsidR="00E24081" w:rsidRPr="00572B62" w:rsidRDefault="00E24081" w:rsidP="002C343A">
            <w:pPr>
              <w:jc w:val="center"/>
              <w:rPr>
                <w:ins w:id="303" w:author="David Schmitt" w:date="2019-09-25T15:51:00Z"/>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Change w:id="304"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6C484ABC" w14:textId="77777777" w:rsidR="00E24081" w:rsidRPr="00572B62" w:rsidRDefault="00E24081" w:rsidP="002C343A">
            <w:pPr>
              <w:jc w:val="center"/>
              <w:rPr>
                <w:ins w:id="305" w:author="David Schmitt" w:date="2019-09-25T15:51:00Z"/>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Change w:id="306"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2C6805F5" w14:textId="77777777" w:rsidR="00E24081" w:rsidRPr="00572B62" w:rsidRDefault="00E24081" w:rsidP="002C343A">
            <w:pPr>
              <w:jc w:val="center"/>
              <w:rPr>
                <w:ins w:id="307" w:author="David Schmitt" w:date="2019-09-25T15:51:00Z"/>
                <w:rFonts w:ascii="Arial" w:hAnsi="Arial" w:cs="Arial"/>
                <w:sz w:val="18"/>
                <w:szCs w:val="16"/>
              </w:rPr>
            </w:pPr>
            <w:ins w:id="308" w:author="David Schmitt" w:date="2019-09-25T15:51:00Z">
              <w:r w:rsidRPr="00572B62">
                <w:rPr>
                  <w:rFonts w:ascii="Arial" w:hAnsi="Arial" w:cs="Arial"/>
                  <w:sz w:val="18"/>
                  <w:szCs w:val="16"/>
                </w:rPr>
                <w:t>0x0</w:t>
              </w:r>
            </w:ins>
          </w:p>
        </w:tc>
        <w:tc>
          <w:tcPr>
            <w:tcW w:w="776" w:type="dxa"/>
            <w:tcBorders>
              <w:top w:val="single" w:sz="6" w:space="0" w:color="000000"/>
              <w:left w:val="single" w:sz="6" w:space="0" w:color="000000"/>
              <w:bottom w:val="single" w:sz="6" w:space="0" w:color="000000"/>
              <w:right w:val="single" w:sz="6" w:space="0" w:color="000000"/>
            </w:tcBorders>
            <w:tcPrChange w:id="309"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2DB964FE" w14:textId="77777777" w:rsidR="00E24081" w:rsidRPr="00572B62" w:rsidRDefault="00E24081" w:rsidP="002C343A">
            <w:pPr>
              <w:jc w:val="center"/>
              <w:rPr>
                <w:ins w:id="310" w:author="David Schmitt" w:date="2019-09-25T15:51:00Z"/>
                <w:rFonts w:ascii="Arial" w:hAnsi="Arial" w:cs="Arial"/>
                <w:sz w:val="18"/>
                <w:szCs w:val="16"/>
              </w:rPr>
            </w:pPr>
            <w:ins w:id="311" w:author="David Schmitt" w:date="2019-09-25T15:51:00Z">
              <w:r>
                <w:rPr>
                  <w:rFonts w:ascii="Arial" w:hAnsi="Arial" w:cs="Arial"/>
                  <w:sz w:val="18"/>
                  <w:szCs w:val="16"/>
                </w:rPr>
                <w:t>Yes</w:t>
              </w:r>
            </w:ins>
          </w:p>
        </w:tc>
        <w:tc>
          <w:tcPr>
            <w:tcW w:w="776" w:type="dxa"/>
            <w:tcBorders>
              <w:top w:val="single" w:sz="6" w:space="0" w:color="000000"/>
              <w:left w:val="single" w:sz="6" w:space="0" w:color="000000"/>
              <w:bottom w:val="single" w:sz="6" w:space="0" w:color="000000"/>
              <w:right w:val="single" w:sz="6" w:space="0" w:color="000000"/>
            </w:tcBorders>
            <w:vAlign w:val="center"/>
            <w:tcPrChange w:id="312"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3C6427B6" w14:textId="77777777" w:rsidR="00E24081" w:rsidRPr="00572B62" w:rsidRDefault="00E24081" w:rsidP="002C343A">
            <w:pPr>
              <w:jc w:val="center"/>
              <w:rPr>
                <w:ins w:id="313" w:author="David Schmitt" w:date="2019-09-25T15:51:00Z"/>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Change w:id="314"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695436E0" w14:textId="77777777" w:rsidR="00E24081" w:rsidRPr="00572B62" w:rsidRDefault="00E24081" w:rsidP="002C343A">
            <w:pPr>
              <w:jc w:val="center"/>
              <w:rPr>
                <w:ins w:id="315" w:author="David Schmitt" w:date="2019-09-25T15:51:00Z"/>
                <w:rFonts w:ascii="Arial" w:hAnsi="Arial" w:cs="Arial"/>
                <w:sz w:val="18"/>
                <w:szCs w:val="16"/>
              </w:rPr>
            </w:pPr>
          </w:p>
        </w:tc>
      </w:tr>
      <w:tr w:rsidR="00E24081" w:rsidRPr="00B6525C" w14:paraId="56A205C0" w14:textId="77777777" w:rsidTr="006F0278">
        <w:trPr>
          <w:jc w:val="center"/>
          <w:ins w:id="316" w:author="David Schmitt" w:date="2019-09-25T15:51:00Z"/>
          <w:trPrChange w:id="317" w:author="Wroblewski, Thomas (T.R.)" w:date="2019-09-26T12:00:00Z">
            <w:trPr>
              <w:jc w:val="center"/>
            </w:trPr>
          </w:trPrChange>
        </w:trPr>
        <w:tc>
          <w:tcPr>
            <w:tcW w:w="2798" w:type="dxa"/>
            <w:tcBorders>
              <w:top w:val="single" w:sz="6" w:space="0" w:color="000000"/>
              <w:left w:val="single" w:sz="6" w:space="0" w:color="000000"/>
              <w:bottom w:val="single" w:sz="6" w:space="0" w:color="000000"/>
              <w:right w:val="single" w:sz="6" w:space="0" w:color="000000"/>
            </w:tcBorders>
            <w:vAlign w:val="center"/>
            <w:tcPrChange w:id="318" w:author="Wroblewski, Thomas (T.R.)" w:date="2019-09-26T12:00:00Z">
              <w:tcPr>
                <w:tcW w:w="2520" w:type="dxa"/>
                <w:tcBorders>
                  <w:top w:val="single" w:sz="6" w:space="0" w:color="000000"/>
                  <w:left w:val="single" w:sz="6" w:space="0" w:color="000000"/>
                  <w:bottom w:val="single" w:sz="6" w:space="0" w:color="000000"/>
                  <w:right w:val="single" w:sz="6" w:space="0" w:color="000000"/>
                </w:tcBorders>
                <w:vAlign w:val="center"/>
              </w:tcPr>
            </w:tcPrChange>
          </w:tcPr>
          <w:p w14:paraId="086E6D8B" w14:textId="77777777" w:rsidR="00E24081" w:rsidRPr="00572B62" w:rsidRDefault="00E24081" w:rsidP="002C343A">
            <w:pPr>
              <w:jc w:val="center"/>
              <w:rPr>
                <w:ins w:id="319" w:author="David Schmitt" w:date="2019-09-25T15:51:00Z"/>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Change w:id="320" w:author="Wroblewski, Thomas (T.R.)" w:date="2019-09-26T12:00:00Z">
              <w:tcPr>
                <w:tcW w:w="669" w:type="dxa"/>
                <w:tcBorders>
                  <w:top w:val="single" w:sz="6" w:space="0" w:color="000000"/>
                  <w:left w:val="single" w:sz="6" w:space="0" w:color="000000"/>
                  <w:bottom w:val="single" w:sz="6" w:space="0" w:color="000000"/>
                  <w:right w:val="single" w:sz="6" w:space="0" w:color="000000"/>
                </w:tcBorders>
                <w:vAlign w:val="center"/>
              </w:tcPr>
            </w:tcPrChange>
          </w:tcPr>
          <w:p w14:paraId="0F6D240C" w14:textId="77777777" w:rsidR="00E24081" w:rsidRPr="00572B62" w:rsidRDefault="00E24081" w:rsidP="002C343A">
            <w:pPr>
              <w:jc w:val="center"/>
              <w:rPr>
                <w:ins w:id="321" w:author="David Schmitt" w:date="2019-09-25T15:51:00Z"/>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Change w:id="322" w:author="Wroblewski, Thomas (T.R.)" w:date="2019-09-26T12:00:00Z">
              <w:tcPr>
                <w:tcW w:w="1620" w:type="dxa"/>
                <w:tcBorders>
                  <w:top w:val="single" w:sz="6" w:space="0" w:color="000000"/>
                  <w:left w:val="single" w:sz="6" w:space="0" w:color="000000"/>
                  <w:bottom w:val="single" w:sz="6" w:space="0" w:color="000000"/>
                  <w:right w:val="single" w:sz="6" w:space="0" w:color="000000"/>
                </w:tcBorders>
                <w:vAlign w:val="center"/>
              </w:tcPr>
            </w:tcPrChange>
          </w:tcPr>
          <w:p w14:paraId="690C9CD3" w14:textId="77777777" w:rsidR="00E24081" w:rsidRPr="00572B62" w:rsidRDefault="00E24081" w:rsidP="002C343A">
            <w:pPr>
              <w:jc w:val="center"/>
              <w:outlineLvl w:val="1"/>
              <w:rPr>
                <w:ins w:id="323" w:author="David Schmitt" w:date="2019-09-25T15:51:00Z"/>
                <w:rFonts w:ascii="Arial" w:hAnsi="Arial" w:cs="Arial"/>
                <w:sz w:val="18"/>
                <w:szCs w:val="16"/>
              </w:rPr>
            </w:pPr>
            <w:ins w:id="324" w:author="David Schmitt" w:date="2019-09-25T15:51:00Z">
              <w:r w:rsidRPr="00572B62">
                <w:rPr>
                  <w:rFonts w:ascii="Arial" w:hAnsi="Arial" w:cs="Arial"/>
                  <w:sz w:val="18"/>
                  <w:szCs w:val="16"/>
                </w:rPr>
                <w:t>Pressed</w:t>
              </w:r>
            </w:ins>
          </w:p>
        </w:tc>
        <w:tc>
          <w:tcPr>
            <w:tcW w:w="832" w:type="dxa"/>
            <w:tcBorders>
              <w:top w:val="single" w:sz="6" w:space="0" w:color="000000"/>
              <w:left w:val="single" w:sz="6" w:space="0" w:color="000000"/>
              <w:bottom w:val="single" w:sz="6" w:space="0" w:color="000000"/>
              <w:right w:val="single" w:sz="6" w:space="0" w:color="000000"/>
            </w:tcBorders>
            <w:vAlign w:val="center"/>
            <w:tcPrChange w:id="325" w:author="Wroblewski, Thomas (T.R.)" w:date="2019-09-26T12:00:00Z">
              <w:tcPr>
                <w:tcW w:w="832" w:type="dxa"/>
                <w:tcBorders>
                  <w:top w:val="single" w:sz="6" w:space="0" w:color="000000"/>
                  <w:left w:val="single" w:sz="6" w:space="0" w:color="000000"/>
                  <w:bottom w:val="single" w:sz="6" w:space="0" w:color="000000"/>
                  <w:right w:val="single" w:sz="6" w:space="0" w:color="000000"/>
                </w:tcBorders>
                <w:vAlign w:val="center"/>
              </w:tcPr>
            </w:tcPrChange>
          </w:tcPr>
          <w:p w14:paraId="23E93AE6" w14:textId="77777777" w:rsidR="00E24081" w:rsidRPr="00572B62" w:rsidRDefault="00E24081" w:rsidP="002C343A">
            <w:pPr>
              <w:jc w:val="center"/>
              <w:rPr>
                <w:ins w:id="326" w:author="David Schmitt" w:date="2019-09-25T15:51:00Z"/>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Change w:id="327" w:author="Wroblewski, Thomas (T.R.)" w:date="2019-09-26T12:00:00Z">
              <w:tcPr>
                <w:tcW w:w="630" w:type="dxa"/>
                <w:tcBorders>
                  <w:top w:val="single" w:sz="6" w:space="0" w:color="000000"/>
                  <w:left w:val="single" w:sz="6" w:space="0" w:color="000000"/>
                  <w:bottom w:val="single" w:sz="6" w:space="0" w:color="000000"/>
                  <w:right w:val="single" w:sz="6" w:space="0" w:color="000000"/>
                </w:tcBorders>
                <w:vAlign w:val="center"/>
              </w:tcPr>
            </w:tcPrChange>
          </w:tcPr>
          <w:p w14:paraId="458540C7" w14:textId="77777777" w:rsidR="00E24081" w:rsidRPr="00572B62" w:rsidRDefault="00E24081" w:rsidP="002C343A">
            <w:pPr>
              <w:jc w:val="center"/>
              <w:rPr>
                <w:ins w:id="328" w:author="David Schmitt" w:date="2019-09-25T15:51:00Z"/>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Change w:id="329" w:author="Wroblewski, Thomas (T.R.)" w:date="2019-09-26T12:00:00Z">
              <w:tcPr>
                <w:tcW w:w="720" w:type="dxa"/>
                <w:tcBorders>
                  <w:top w:val="single" w:sz="6" w:space="0" w:color="000000"/>
                  <w:left w:val="single" w:sz="6" w:space="0" w:color="000000"/>
                  <w:bottom w:val="single" w:sz="6" w:space="0" w:color="000000"/>
                  <w:right w:val="single" w:sz="6" w:space="0" w:color="000000"/>
                </w:tcBorders>
                <w:vAlign w:val="center"/>
              </w:tcPr>
            </w:tcPrChange>
          </w:tcPr>
          <w:p w14:paraId="2412E71D" w14:textId="77777777" w:rsidR="00E24081" w:rsidRPr="00572B62" w:rsidRDefault="00E24081" w:rsidP="002C343A">
            <w:pPr>
              <w:jc w:val="center"/>
              <w:rPr>
                <w:ins w:id="330" w:author="David Schmitt" w:date="2019-09-25T15:51:00Z"/>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Change w:id="331" w:author="Wroblewski, Thomas (T.R.)" w:date="2019-09-26T12:00:00Z">
              <w:tcPr>
                <w:tcW w:w="990" w:type="dxa"/>
                <w:tcBorders>
                  <w:top w:val="single" w:sz="6" w:space="0" w:color="000000"/>
                  <w:left w:val="single" w:sz="6" w:space="0" w:color="000000"/>
                  <w:bottom w:val="single" w:sz="6" w:space="0" w:color="000000"/>
                  <w:right w:val="single" w:sz="6" w:space="0" w:color="000000"/>
                </w:tcBorders>
                <w:vAlign w:val="center"/>
              </w:tcPr>
            </w:tcPrChange>
          </w:tcPr>
          <w:p w14:paraId="04390EB1" w14:textId="77777777" w:rsidR="00E24081" w:rsidRPr="00572B62" w:rsidRDefault="00E24081" w:rsidP="002C343A">
            <w:pPr>
              <w:jc w:val="center"/>
              <w:rPr>
                <w:ins w:id="332" w:author="David Schmitt" w:date="2019-09-25T15:51:00Z"/>
                <w:rFonts w:ascii="Arial" w:hAnsi="Arial" w:cs="Arial"/>
                <w:sz w:val="18"/>
                <w:szCs w:val="16"/>
              </w:rPr>
            </w:pPr>
            <w:ins w:id="333" w:author="David Schmitt" w:date="2019-09-25T15:51:00Z">
              <w:r w:rsidRPr="00572B62">
                <w:rPr>
                  <w:rFonts w:ascii="Arial" w:hAnsi="Arial" w:cs="Arial"/>
                  <w:sz w:val="18"/>
                  <w:szCs w:val="16"/>
                </w:rPr>
                <w:t>0x1</w:t>
              </w:r>
            </w:ins>
          </w:p>
        </w:tc>
        <w:tc>
          <w:tcPr>
            <w:tcW w:w="776" w:type="dxa"/>
            <w:tcBorders>
              <w:top w:val="single" w:sz="6" w:space="0" w:color="000000"/>
              <w:left w:val="single" w:sz="6" w:space="0" w:color="000000"/>
              <w:bottom w:val="single" w:sz="6" w:space="0" w:color="000000"/>
              <w:right w:val="single" w:sz="6" w:space="0" w:color="000000"/>
            </w:tcBorders>
            <w:tcPrChange w:id="334" w:author="Wroblewski, Thomas (T.R.)" w:date="2019-09-26T12:00:00Z">
              <w:tcPr>
                <w:tcW w:w="776" w:type="dxa"/>
                <w:tcBorders>
                  <w:top w:val="single" w:sz="6" w:space="0" w:color="000000"/>
                  <w:left w:val="single" w:sz="6" w:space="0" w:color="000000"/>
                  <w:bottom w:val="single" w:sz="6" w:space="0" w:color="000000"/>
                  <w:right w:val="single" w:sz="6" w:space="0" w:color="000000"/>
                </w:tcBorders>
              </w:tcPr>
            </w:tcPrChange>
          </w:tcPr>
          <w:p w14:paraId="1BF556E6" w14:textId="77777777" w:rsidR="00E24081" w:rsidRPr="00572B62" w:rsidRDefault="00E24081" w:rsidP="002C343A">
            <w:pPr>
              <w:jc w:val="center"/>
              <w:rPr>
                <w:ins w:id="335" w:author="David Schmitt" w:date="2019-09-25T15:51:00Z"/>
                <w:rFonts w:ascii="Arial" w:hAnsi="Arial" w:cs="Arial"/>
                <w:sz w:val="18"/>
                <w:szCs w:val="16"/>
              </w:rPr>
            </w:pPr>
            <w:ins w:id="336" w:author="David Schmitt" w:date="2019-09-25T15:51:00Z">
              <w:r>
                <w:rPr>
                  <w:rFonts w:ascii="Arial" w:hAnsi="Arial" w:cs="Arial"/>
                  <w:sz w:val="18"/>
                  <w:szCs w:val="16"/>
                </w:rPr>
                <w:t>No</w:t>
              </w:r>
            </w:ins>
          </w:p>
        </w:tc>
        <w:tc>
          <w:tcPr>
            <w:tcW w:w="776" w:type="dxa"/>
            <w:tcBorders>
              <w:top w:val="single" w:sz="6" w:space="0" w:color="000000"/>
              <w:left w:val="single" w:sz="6" w:space="0" w:color="000000"/>
              <w:bottom w:val="single" w:sz="6" w:space="0" w:color="000000"/>
              <w:right w:val="single" w:sz="6" w:space="0" w:color="000000"/>
            </w:tcBorders>
            <w:vAlign w:val="center"/>
            <w:tcPrChange w:id="337" w:author="Wroblewski, Thomas (T.R.)" w:date="2019-09-26T12:00:00Z">
              <w:tcPr>
                <w:tcW w:w="776" w:type="dxa"/>
                <w:tcBorders>
                  <w:top w:val="single" w:sz="6" w:space="0" w:color="000000"/>
                  <w:left w:val="single" w:sz="6" w:space="0" w:color="000000"/>
                  <w:bottom w:val="single" w:sz="6" w:space="0" w:color="000000"/>
                  <w:right w:val="single" w:sz="6" w:space="0" w:color="000000"/>
                </w:tcBorders>
                <w:vAlign w:val="center"/>
              </w:tcPr>
            </w:tcPrChange>
          </w:tcPr>
          <w:p w14:paraId="2E136AAE" w14:textId="77777777" w:rsidR="00E24081" w:rsidRPr="00572B62" w:rsidRDefault="00E24081" w:rsidP="002C343A">
            <w:pPr>
              <w:jc w:val="center"/>
              <w:rPr>
                <w:ins w:id="338" w:author="David Schmitt" w:date="2019-09-25T15:51:00Z"/>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Change w:id="339" w:author="Wroblewski, Thomas (T.R.)" w:date="2019-09-26T12:00:00Z">
              <w:tcPr>
                <w:tcW w:w="835" w:type="dxa"/>
                <w:tcBorders>
                  <w:top w:val="single" w:sz="6" w:space="0" w:color="000000"/>
                  <w:left w:val="single" w:sz="6" w:space="0" w:color="000000"/>
                  <w:bottom w:val="single" w:sz="6" w:space="0" w:color="000000"/>
                  <w:right w:val="single" w:sz="6" w:space="0" w:color="000000"/>
                </w:tcBorders>
                <w:vAlign w:val="center"/>
              </w:tcPr>
            </w:tcPrChange>
          </w:tcPr>
          <w:p w14:paraId="39F066BC" w14:textId="77777777" w:rsidR="00E24081" w:rsidRPr="00572B62" w:rsidRDefault="00E24081" w:rsidP="002C343A">
            <w:pPr>
              <w:jc w:val="center"/>
              <w:rPr>
                <w:ins w:id="340" w:author="David Schmitt" w:date="2019-09-25T15:51:00Z"/>
                <w:rFonts w:ascii="Arial" w:hAnsi="Arial" w:cs="Arial"/>
                <w:sz w:val="18"/>
                <w:szCs w:val="16"/>
              </w:rPr>
            </w:pPr>
          </w:p>
        </w:tc>
      </w:tr>
    </w:tbl>
    <w:p w14:paraId="20C36D38" w14:textId="77777777" w:rsidR="00E24081" w:rsidRDefault="00E24081" w:rsidP="001B4346">
      <w:pPr>
        <w:tabs>
          <w:tab w:val="left" w:pos="1710"/>
        </w:tabs>
        <w:ind w:left="1440"/>
        <w:rPr>
          <w:rFonts w:ascii="Arial" w:hAnsi="Arial" w:cs="Arial"/>
          <w:b/>
          <w:bCs/>
        </w:rPr>
      </w:pPr>
    </w:p>
    <w:p w14:paraId="0441C85A" w14:textId="77777777" w:rsidR="00AD08FF" w:rsidRDefault="00AD08FF" w:rsidP="005B050B">
      <w:pPr>
        <w:tabs>
          <w:tab w:val="left" w:pos="1710"/>
        </w:tabs>
        <w:ind w:left="1440"/>
        <w:jc w:val="center"/>
        <w:rPr>
          <w:rFonts w:ascii="Arial" w:hAnsi="Arial" w:cs="Arial"/>
          <w:b/>
          <w:bCs/>
        </w:rPr>
      </w:pPr>
    </w:p>
    <w:p w14:paraId="6AAFD15A" w14:textId="77777777" w:rsidR="000F49BC" w:rsidRPr="009F32D4" w:rsidDel="00E24081" w:rsidRDefault="000F49BC" w:rsidP="00B62827">
      <w:pPr>
        <w:pStyle w:val="Table"/>
        <w:numPr>
          <w:ilvl w:val="0"/>
          <w:numId w:val="0"/>
        </w:numPr>
        <w:ind w:left="720" w:firstLine="720"/>
        <w:jc w:val="left"/>
        <w:rPr>
          <w:del w:id="341" w:author="David Schmitt" w:date="2019-09-25T15:51:00Z"/>
        </w:rPr>
      </w:pPr>
      <w:del w:id="342" w:author="David Schmitt" w:date="2019-09-25T15:51:00Z">
        <w:r w:rsidDel="00E24081">
          <w:delText>Table 1.</w:delText>
        </w:r>
        <w:r w:rsidR="00B62827" w:rsidDel="00E24081">
          <w:delText>2</w:delText>
        </w:r>
        <w:r w:rsidDel="00E24081">
          <w:delText xml:space="preserve"> </w:delText>
        </w:r>
        <w:r w:rsidR="00572771" w:rsidDel="00E24081">
          <w:delText>EngExhMdeQuiet_B_Rq2</w:delText>
        </w:r>
      </w:del>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2"/>
        <w:gridCol w:w="8"/>
        <w:gridCol w:w="669"/>
        <w:gridCol w:w="43"/>
        <w:gridCol w:w="1577"/>
        <w:gridCol w:w="43"/>
        <w:gridCol w:w="789"/>
        <w:gridCol w:w="21"/>
        <w:gridCol w:w="609"/>
        <w:gridCol w:w="21"/>
        <w:gridCol w:w="699"/>
        <w:gridCol w:w="21"/>
        <w:gridCol w:w="969"/>
        <w:gridCol w:w="21"/>
        <w:gridCol w:w="755"/>
        <w:gridCol w:w="55"/>
        <w:gridCol w:w="780"/>
        <w:gridCol w:w="30"/>
      </w:tblGrid>
      <w:tr w:rsidR="000F49BC" w:rsidDel="00E24081" w14:paraId="7DF36F2B" w14:textId="77777777" w:rsidTr="000F49BC">
        <w:trPr>
          <w:gridAfter w:val="1"/>
          <w:wAfter w:w="30" w:type="dxa"/>
          <w:jc w:val="center"/>
          <w:del w:id="343" w:author="David Schmitt" w:date="2019-09-25T15:51:00Z"/>
        </w:trPr>
        <w:tc>
          <w:tcPr>
            <w:tcW w:w="2520" w:type="dxa"/>
            <w:gridSpan w:val="2"/>
            <w:tcBorders>
              <w:top w:val="single" w:sz="6" w:space="0" w:color="000000"/>
              <w:left w:val="single" w:sz="6" w:space="0" w:color="000000"/>
              <w:bottom w:val="single" w:sz="6" w:space="0" w:color="000000"/>
              <w:right w:val="single" w:sz="6" w:space="0" w:color="000000"/>
            </w:tcBorders>
            <w:vAlign w:val="center"/>
          </w:tcPr>
          <w:p w14:paraId="75FF4D6C" w14:textId="77777777" w:rsidR="000F49BC" w:rsidRPr="00AF1A68" w:rsidDel="00E24081" w:rsidRDefault="000F49BC" w:rsidP="000F49BC">
            <w:pPr>
              <w:jc w:val="center"/>
              <w:rPr>
                <w:del w:id="344" w:author="David Schmitt" w:date="2019-09-25T15:51:00Z"/>
                <w:rFonts w:ascii="Arial" w:hAnsi="Arial" w:cs="Arial"/>
                <w:b/>
                <w:bCs/>
                <w:sz w:val="16"/>
                <w:szCs w:val="16"/>
              </w:rPr>
            </w:pPr>
            <w:del w:id="345" w:author="David Schmitt" w:date="2019-09-25T15:51:00Z">
              <w:r w:rsidRPr="00AF1A68" w:rsidDel="00E24081">
                <w:rPr>
                  <w:rFonts w:ascii="Arial" w:hAnsi="Arial" w:cs="Arial"/>
                  <w:b/>
                  <w:bCs/>
                  <w:snapToGrid w:val="0"/>
                  <w:sz w:val="16"/>
                  <w:szCs w:val="16"/>
                </w:rPr>
                <w:delText>Signal Name</w:delText>
              </w:r>
            </w:del>
          </w:p>
        </w:tc>
        <w:tc>
          <w:tcPr>
            <w:tcW w:w="669" w:type="dxa"/>
            <w:tcBorders>
              <w:top w:val="single" w:sz="6" w:space="0" w:color="000000"/>
              <w:left w:val="single" w:sz="6" w:space="0" w:color="000000"/>
              <w:bottom w:val="single" w:sz="6" w:space="0" w:color="000000"/>
              <w:right w:val="single" w:sz="6" w:space="0" w:color="000000"/>
            </w:tcBorders>
            <w:vAlign w:val="center"/>
          </w:tcPr>
          <w:p w14:paraId="5E4A1F5E" w14:textId="77777777" w:rsidR="000F49BC" w:rsidRPr="00AF1A68" w:rsidDel="00E24081" w:rsidRDefault="000F49BC" w:rsidP="000F49BC">
            <w:pPr>
              <w:jc w:val="center"/>
              <w:rPr>
                <w:del w:id="346" w:author="David Schmitt" w:date="2019-09-25T15:51:00Z"/>
                <w:rFonts w:ascii="Arial" w:hAnsi="Arial" w:cs="Arial"/>
                <w:b/>
                <w:bCs/>
                <w:sz w:val="16"/>
                <w:szCs w:val="16"/>
              </w:rPr>
            </w:pPr>
            <w:del w:id="347" w:author="David Schmitt" w:date="2019-09-25T15:51:00Z">
              <w:r w:rsidRPr="00AF1A68" w:rsidDel="00E24081">
                <w:rPr>
                  <w:rFonts w:ascii="Arial" w:hAnsi="Arial" w:cs="Arial"/>
                  <w:b/>
                  <w:bCs/>
                  <w:snapToGrid w:val="0"/>
                  <w:sz w:val="16"/>
                  <w:szCs w:val="16"/>
                </w:rPr>
                <w:delText>Size (bits)</w:delText>
              </w:r>
            </w:del>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5CA25228" w14:textId="77777777" w:rsidR="000F49BC" w:rsidRPr="00AF1A68" w:rsidDel="00E24081" w:rsidRDefault="000F49BC" w:rsidP="000F49BC">
            <w:pPr>
              <w:jc w:val="center"/>
              <w:rPr>
                <w:del w:id="348" w:author="David Schmitt" w:date="2019-09-25T15:51:00Z"/>
                <w:rFonts w:ascii="Arial" w:hAnsi="Arial" w:cs="Arial"/>
                <w:b/>
                <w:bCs/>
                <w:sz w:val="16"/>
                <w:szCs w:val="16"/>
              </w:rPr>
            </w:pPr>
            <w:del w:id="349" w:author="David Schmitt" w:date="2019-09-25T15:51:00Z">
              <w:r w:rsidRPr="00AF1A68" w:rsidDel="00E24081">
                <w:rPr>
                  <w:rFonts w:ascii="Arial" w:hAnsi="Arial" w:cs="Arial"/>
                  <w:b/>
                  <w:bCs/>
                  <w:snapToGrid w:val="0"/>
                  <w:sz w:val="16"/>
                  <w:szCs w:val="16"/>
                </w:rPr>
                <w:delText>Detail</w:delText>
              </w:r>
            </w:del>
          </w:p>
        </w:tc>
        <w:tc>
          <w:tcPr>
            <w:tcW w:w="832" w:type="dxa"/>
            <w:gridSpan w:val="2"/>
            <w:tcBorders>
              <w:top w:val="single" w:sz="6" w:space="0" w:color="000000"/>
              <w:left w:val="single" w:sz="6" w:space="0" w:color="000000"/>
              <w:bottom w:val="single" w:sz="6" w:space="0" w:color="000000"/>
              <w:right w:val="single" w:sz="6" w:space="0" w:color="000000"/>
            </w:tcBorders>
            <w:vAlign w:val="center"/>
          </w:tcPr>
          <w:p w14:paraId="5A36AFC8" w14:textId="77777777" w:rsidR="000F49BC" w:rsidRPr="00AF1A68" w:rsidDel="00E24081" w:rsidRDefault="000F49BC" w:rsidP="000F49BC">
            <w:pPr>
              <w:jc w:val="center"/>
              <w:rPr>
                <w:del w:id="350" w:author="David Schmitt" w:date="2019-09-25T15:51:00Z"/>
                <w:rFonts w:ascii="Arial" w:hAnsi="Arial" w:cs="Arial"/>
                <w:b/>
                <w:bCs/>
                <w:sz w:val="16"/>
                <w:szCs w:val="16"/>
              </w:rPr>
            </w:pPr>
            <w:del w:id="351" w:author="David Schmitt" w:date="2019-09-25T15:51:00Z">
              <w:r w:rsidRPr="00AF1A68" w:rsidDel="00E24081">
                <w:rPr>
                  <w:rFonts w:ascii="Arial" w:hAnsi="Arial" w:cs="Arial"/>
                  <w:b/>
                  <w:bCs/>
                  <w:snapToGrid w:val="0"/>
                  <w:sz w:val="16"/>
                  <w:szCs w:val="16"/>
                </w:rPr>
                <w:delText>Units</w:delText>
              </w:r>
            </w:del>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7F027108" w14:textId="77777777" w:rsidR="000F49BC" w:rsidRPr="00AF1A68" w:rsidDel="00E24081" w:rsidRDefault="000F49BC" w:rsidP="000F49BC">
            <w:pPr>
              <w:jc w:val="center"/>
              <w:rPr>
                <w:del w:id="352" w:author="David Schmitt" w:date="2019-09-25T15:51:00Z"/>
                <w:rFonts w:ascii="Arial" w:hAnsi="Arial" w:cs="Arial"/>
                <w:b/>
                <w:bCs/>
                <w:sz w:val="16"/>
                <w:szCs w:val="16"/>
              </w:rPr>
            </w:pPr>
            <w:del w:id="353" w:author="David Schmitt" w:date="2019-09-25T15:51:00Z">
              <w:r w:rsidRPr="00AF1A68" w:rsidDel="00E24081">
                <w:rPr>
                  <w:rFonts w:ascii="Arial" w:hAnsi="Arial" w:cs="Arial"/>
                  <w:b/>
                  <w:bCs/>
                  <w:snapToGrid w:val="0"/>
                  <w:sz w:val="16"/>
                  <w:szCs w:val="16"/>
                </w:rPr>
                <w:delText>Res.</w:delText>
              </w:r>
            </w:del>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1BB736E5" w14:textId="77777777" w:rsidR="000F49BC" w:rsidRPr="00AF1A68" w:rsidDel="00E24081" w:rsidRDefault="000F49BC" w:rsidP="000F49BC">
            <w:pPr>
              <w:jc w:val="center"/>
              <w:rPr>
                <w:del w:id="354" w:author="David Schmitt" w:date="2019-09-25T15:51:00Z"/>
                <w:rFonts w:ascii="Arial" w:hAnsi="Arial" w:cs="Arial"/>
                <w:b/>
                <w:bCs/>
                <w:sz w:val="16"/>
                <w:szCs w:val="16"/>
              </w:rPr>
            </w:pPr>
            <w:del w:id="355" w:author="David Schmitt" w:date="2019-09-25T15:51:00Z">
              <w:r w:rsidRPr="00AF1A68" w:rsidDel="00E24081">
                <w:rPr>
                  <w:rFonts w:ascii="Arial" w:hAnsi="Arial" w:cs="Arial"/>
                  <w:b/>
                  <w:bCs/>
                  <w:snapToGrid w:val="0"/>
                  <w:sz w:val="16"/>
                  <w:szCs w:val="16"/>
                </w:rPr>
                <w:delText>Offset</w:delText>
              </w:r>
            </w:del>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5EC1B3C0" w14:textId="77777777" w:rsidR="000F49BC" w:rsidRPr="00AF1A68" w:rsidDel="00E24081" w:rsidRDefault="000F49BC" w:rsidP="000F49BC">
            <w:pPr>
              <w:jc w:val="center"/>
              <w:rPr>
                <w:del w:id="356" w:author="David Schmitt" w:date="2019-09-25T15:51:00Z"/>
                <w:rFonts w:ascii="Arial" w:hAnsi="Arial" w:cs="Arial"/>
                <w:b/>
                <w:bCs/>
                <w:sz w:val="16"/>
                <w:szCs w:val="16"/>
              </w:rPr>
            </w:pPr>
            <w:del w:id="357" w:author="David Schmitt" w:date="2019-09-25T15:51:00Z">
              <w:r w:rsidRPr="00AF1A68" w:rsidDel="00E24081">
                <w:rPr>
                  <w:rFonts w:ascii="Arial" w:hAnsi="Arial" w:cs="Arial"/>
                  <w:b/>
                  <w:bCs/>
                  <w:snapToGrid w:val="0"/>
                  <w:sz w:val="16"/>
                  <w:szCs w:val="16"/>
                </w:rPr>
                <w:delText>State Encoded</w:delText>
              </w:r>
            </w:del>
          </w:p>
        </w:tc>
        <w:tc>
          <w:tcPr>
            <w:tcW w:w="776" w:type="dxa"/>
            <w:gridSpan w:val="2"/>
            <w:tcBorders>
              <w:top w:val="single" w:sz="6" w:space="0" w:color="000000"/>
              <w:left w:val="single" w:sz="6" w:space="0" w:color="000000"/>
              <w:bottom w:val="single" w:sz="6" w:space="0" w:color="000000"/>
              <w:right w:val="single" w:sz="6" w:space="0" w:color="000000"/>
            </w:tcBorders>
            <w:vAlign w:val="center"/>
          </w:tcPr>
          <w:p w14:paraId="4819AE4E" w14:textId="77777777" w:rsidR="000F49BC" w:rsidRPr="00AF1A68" w:rsidDel="00E24081" w:rsidRDefault="000F49BC" w:rsidP="000F49BC">
            <w:pPr>
              <w:jc w:val="center"/>
              <w:rPr>
                <w:del w:id="358" w:author="David Schmitt" w:date="2019-09-25T15:51:00Z"/>
                <w:rFonts w:ascii="Arial" w:hAnsi="Arial" w:cs="Arial"/>
                <w:b/>
                <w:bCs/>
                <w:sz w:val="16"/>
                <w:szCs w:val="16"/>
              </w:rPr>
            </w:pPr>
            <w:del w:id="359" w:author="David Schmitt" w:date="2019-09-25T15:51:00Z">
              <w:r w:rsidRPr="00AF1A68" w:rsidDel="00E24081">
                <w:rPr>
                  <w:rFonts w:ascii="Arial" w:hAnsi="Arial" w:cs="Arial"/>
                  <w:b/>
                  <w:bCs/>
                  <w:snapToGrid w:val="0"/>
                  <w:sz w:val="16"/>
                  <w:szCs w:val="16"/>
                </w:rPr>
                <w:delText>Min</w:delText>
              </w:r>
            </w:del>
          </w:p>
        </w:tc>
        <w:tc>
          <w:tcPr>
            <w:tcW w:w="835" w:type="dxa"/>
            <w:gridSpan w:val="2"/>
            <w:tcBorders>
              <w:top w:val="single" w:sz="6" w:space="0" w:color="000000"/>
              <w:left w:val="single" w:sz="6" w:space="0" w:color="000000"/>
              <w:bottom w:val="single" w:sz="6" w:space="0" w:color="000000"/>
              <w:right w:val="single" w:sz="6" w:space="0" w:color="000000"/>
            </w:tcBorders>
            <w:vAlign w:val="center"/>
          </w:tcPr>
          <w:p w14:paraId="1C40D336" w14:textId="77777777" w:rsidR="000F49BC" w:rsidRPr="00AF1A68" w:rsidDel="00E24081" w:rsidRDefault="000F49BC" w:rsidP="000F49BC">
            <w:pPr>
              <w:jc w:val="center"/>
              <w:rPr>
                <w:del w:id="360" w:author="David Schmitt" w:date="2019-09-25T15:51:00Z"/>
                <w:rFonts w:ascii="Arial" w:hAnsi="Arial" w:cs="Arial"/>
                <w:b/>
                <w:bCs/>
                <w:sz w:val="16"/>
                <w:szCs w:val="16"/>
              </w:rPr>
            </w:pPr>
            <w:del w:id="361" w:author="David Schmitt" w:date="2019-09-25T15:51:00Z">
              <w:r w:rsidRPr="00AF1A68" w:rsidDel="00E24081">
                <w:rPr>
                  <w:rFonts w:ascii="Arial" w:hAnsi="Arial" w:cs="Arial"/>
                  <w:b/>
                  <w:bCs/>
                  <w:snapToGrid w:val="0"/>
                  <w:sz w:val="16"/>
                  <w:szCs w:val="16"/>
                </w:rPr>
                <w:delText>Max</w:delText>
              </w:r>
            </w:del>
          </w:p>
        </w:tc>
      </w:tr>
      <w:tr w:rsidR="000F49BC" w:rsidRPr="00B6525C" w:rsidDel="00E24081" w14:paraId="59EA4C0D" w14:textId="77777777" w:rsidTr="000F49BC">
        <w:trPr>
          <w:gridAfter w:val="1"/>
          <w:wAfter w:w="30" w:type="dxa"/>
          <w:jc w:val="center"/>
          <w:del w:id="362" w:author="David Schmitt" w:date="2019-09-25T15:51:00Z"/>
        </w:trPr>
        <w:tc>
          <w:tcPr>
            <w:tcW w:w="2520" w:type="dxa"/>
            <w:gridSpan w:val="2"/>
            <w:tcBorders>
              <w:top w:val="single" w:sz="6" w:space="0" w:color="000000"/>
              <w:left w:val="single" w:sz="6" w:space="0" w:color="000000"/>
              <w:bottom w:val="single" w:sz="6" w:space="0" w:color="000000"/>
              <w:right w:val="single" w:sz="6" w:space="0" w:color="000000"/>
            </w:tcBorders>
            <w:vAlign w:val="center"/>
          </w:tcPr>
          <w:p w14:paraId="7EFCB96E" w14:textId="77777777" w:rsidR="000F49BC" w:rsidRPr="00572B62" w:rsidDel="00E24081" w:rsidRDefault="00572771" w:rsidP="000F49BC">
            <w:pPr>
              <w:rPr>
                <w:del w:id="363" w:author="David Schmitt" w:date="2019-09-25T15:51:00Z"/>
                <w:rFonts w:ascii="Arial" w:hAnsi="Arial" w:cs="Arial"/>
                <w:sz w:val="18"/>
                <w:szCs w:val="16"/>
              </w:rPr>
            </w:pPr>
            <w:del w:id="364" w:author="David Schmitt" w:date="2019-09-25T15:51:00Z">
              <w:r w:rsidDel="00E24081">
                <w:delText>EngExhMdeQuiet_B_Rq2</w:delText>
              </w:r>
            </w:del>
          </w:p>
        </w:tc>
        <w:tc>
          <w:tcPr>
            <w:tcW w:w="669" w:type="dxa"/>
            <w:tcBorders>
              <w:top w:val="single" w:sz="6" w:space="0" w:color="000000"/>
              <w:left w:val="single" w:sz="6" w:space="0" w:color="000000"/>
              <w:bottom w:val="single" w:sz="6" w:space="0" w:color="000000"/>
              <w:right w:val="single" w:sz="6" w:space="0" w:color="000000"/>
            </w:tcBorders>
            <w:vAlign w:val="center"/>
          </w:tcPr>
          <w:p w14:paraId="4062B80F" w14:textId="77777777" w:rsidR="000F49BC" w:rsidRPr="00572B62" w:rsidDel="00E24081" w:rsidRDefault="000F49BC" w:rsidP="000F49BC">
            <w:pPr>
              <w:jc w:val="center"/>
              <w:rPr>
                <w:del w:id="365" w:author="David Schmitt" w:date="2019-09-25T15:51:00Z"/>
                <w:rFonts w:ascii="Arial" w:hAnsi="Arial" w:cs="Arial"/>
                <w:sz w:val="18"/>
                <w:szCs w:val="16"/>
              </w:rPr>
            </w:pPr>
            <w:del w:id="366" w:author="David Schmitt" w:date="2019-09-25T15:51:00Z">
              <w:r w:rsidRPr="00572B62" w:rsidDel="00E24081">
                <w:rPr>
                  <w:rFonts w:ascii="Arial" w:hAnsi="Arial" w:cs="Arial"/>
                  <w:sz w:val="18"/>
                  <w:szCs w:val="16"/>
                </w:rPr>
                <w:delText>1</w:delText>
              </w:r>
            </w:del>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263BDE1C" w14:textId="77777777" w:rsidR="000F49BC" w:rsidRPr="00572B62" w:rsidDel="00E24081" w:rsidRDefault="000F49BC" w:rsidP="000F49BC">
            <w:pPr>
              <w:jc w:val="center"/>
              <w:rPr>
                <w:del w:id="367" w:author="David Schmitt" w:date="2019-09-25T15:51:00Z"/>
                <w:rFonts w:ascii="Arial" w:hAnsi="Arial" w:cs="Arial"/>
                <w:sz w:val="18"/>
                <w:szCs w:val="16"/>
              </w:rPr>
            </w:pPr>
          </w:p>
        </w:tc>
        <w:tc>
          <w:tcPr>
            <w:tcW w:w="832" w:type="dxa"/>
            <w:gridSpan w:val="2"/>
            <w:tcBorders>
              <w:top w:val="single" w:sz="6" w:space="0" w:color="000000"/>
              <w:left w:val="single" w:sz="6" w:space="0" w:color="000000"/>
              <w:bottom w:val="single" w:sz="6" w:space="0" w:color="000000"/>
              <w:right w:val="single" w:sz="6" w:space="0" w:color="000000"/>
            </w:tcBorders>
            <w:vAlign w:val="center"/>
          </w:tcPr>
          <w:p w14:paraId="61C496A9" w14:textId="77777777" w:rsidR="000F49BC" w:rsidRPr="00572B62" w:rsidDel="00E24081" w:rsidRDefault="000F49BC" w:rsidP="000F49BC">
            <w:pPr>
              <w:pStyle w:val="xl1015"/>
              <w:pBdr>
                <w:bottom w:val="none" w:sz="0" w:space="0" w:color="auto"/>
                <w:right w:val="none" w:sz="0" w:space="0" w:color="auto"/>
              </w:pBdr>
              <w:spacing w:before="0" w:beforeAutospacing="0" w:after="0" w:afterAutospacing="0"/>
              <w:rPr>
                <w:del w:id="368" w:author="David Schmitt" w:date="2019-09-25T15:51:00Z"/>
                <w:sz w:val="18"/>
              </w:rPr>
            </w:pPr>
            <w:del w:id="369" w:author="David Schmitt" w:date="2019-09-25T15:51:00Z">
              <w:r w:rsidRPr="00572B62" w:rsidDel="00E24081">
                <w:rPr>
                  <w:sz w:val="18"/>
                </w:rPr>
                <w:delText>SED</w:delText>
              </w:r>
            </w:del>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4DD4BDF7" w14:textId="77777777" w:rsidR="000F49BC" w:rsidRPr="00572B62" w:rsidDel="00E24081" w:rsidRDefault="000F49BC" w:rsidP="000F49BC">
            <w:pPr>
              <w:jc w:val="center"/>
              <w:rPr>
                <w:del w:id="370" w:author="David Schmitt" w:date="2019-09-25T15:51:00Z"/>
                <w:rFonts w:ascii="Arial" w:hAnsi="Arial" w:cs="Arial"/>
                <w:sz w:val="18"/>
                <w:szCs w:val="16"/>
              </w:rPr>
            </w:pPr>
            <w:del w:id="371" w:author="David Schmitt" w:date="2019-09-25T15:51:00Z">
              <w:r w:rsidRPr="00572B62" w:rsidDel="00E24081">
                <w:rPr>
                  <w:rFonts w:ascii="Arial" w:hAnsi="Arial" w:cs="Arial"/>
                  <w:sz w:val="18"/>
                  <w:szCs w:val="16"/>
                </w:rPr>
                <w:delText>1</w:delText>
              </w:r>
            </w:del>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75888E22" w14:textId="77777777" w:rsidR="000F49BC" w:rsidRPr="00572B62" w:rsidDel="00E24081" w:rsidRDefault="000F49BC" w:rsidP="000F49BC">
            <w:pPr>
              <w:jc w:val="center"/>
              <w:rPr>
                <w:del w:id="372" w:author="David Schmitt" w:date="2019-09-25T15:51:00Z"/>
                <w:rFonts w:ascii="Arial" w:hAnsi="Arial" w:cs="Arial"/>
                <w:sz w:val="18"/>
                <w:szCs w:val="16"/>
              </w:rPr>
            </w:pPr>
            <w:del w:id="373" w:author="David Schmitt" w:date="2019-09-25T15:51:00Z">
              <w:r w:rsidRPr="00572B62" w:rsidDel="00E24081">
                <w:rPr>
                  <w:rFonts w:ascii="Arial" w:hAnsi="Arial" w:cs="Arial"/>
                  <w:sz w:val="18"/>
                  <w:szCs w:val="16"/>
                </w:rPr>
                <w:delText>0</w:delText>
              </w:r>
            </w:del>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12C1B3A7" w14:textId="77777777" w:rsidR="000F49BC" w:rsidRPr="00572B62" w:rsidDel="00E24081" w:rsidRDefault="000F49BC" w:rsidP="000F49BC">
            <w:pPr>
              <w:jc w:val="center"/>
              <w:rPr>
                <w:del w:id="374" w:author="David Schmitt" w:date="2019-09-25T15:51:00Z"/>
                <w:rFonts w:ascii="Arial" w:hAnsi="Arial" w:cs="Arial"/>
                <w:sz w:val="18"/>
                <w:szCs w:val="16"/>
              </w:rPr>
            </w:pPr>
          </w:p>
        </w:tc>
        <w:tc>
          <w:tcPr>
            <w:tcW w:w="776" w:type="dxa"/>
            <w:gridSpan w:val="2"/>
            <w:tcBorders>
              <w:top w:val="single" w:sz="6" w:space="0" w:color="000000"/>
              <w:left w:val="single" w:sz="6" w:space="0" w:color="000000"/>
              <w:bottom w:val="single" w:sz="6" w:space="0" w:color="000000"/>
              <w:right w:val="single" w:sz="6" w:space="0" w:color="000000"/>
            </w:tcBorders>
            <w:vAlign w:val="center"/>
          </w:tcPr>
          <w:p w14:paraId="2C15C68A" w14:textId="77777777" w:rsidR="000F49BC" w:rsidRPr="00572B62" w:rsidDel="00E24081" w:rsidRDefault="000F49BC" w:rsidP="000F49BC">
            <w:pPr>
              <w:jc w:val="center"/>
              <w:rPr>
                <w:del w:id="375" w:author="David Schmitt" w:date="2019-09-25T15:51:00Z"/>
                <w:rFonts w:ascii="Arial" w:hAnsi="Arial" w:cs="Arial"/>
                <w:sz w:val="18"/>
                <w:szCs w:val="16"/>
              </w:rPr>
            </w:pPr>
            <w:del w:id="376" w:author="David Schmitt" w:date="2019-09-25T15:51:00Z">
              <w:r w:rsidRPr="00572B62" w:rsidDel="00E24081">
                <w:rPr>
                  <w:rFonts w:ascii="Arial" w:hAnsi="Arial" w:cs="Arial"/>
                  <w:sz w:val="18"/>
                  <w:szCs w:val="16"/>
                </w:rPr>
                <w:delText>0 (0x0)</w:delText>
              </w:r>
            </w:del>
          </w:p>
        </w:tc>
        <w:tc>
          <w:tcPr>
            <w:tcW w:w="835" w:type="dxa"/>
            <w:gridSpan w:val="2"/>
            <w:tcBorders>
              <w:top w:val="single" w:sz="6" w:space="0" w:color="000000"/>
              <w:left w:val="single" w:sz="6" w:space="0" w:color="000000"/>
              <w:bottom w:val="single" w:sz="6" w:space="0" w:color="000000"/>
              <w:right w:val="single" w:sz="6" w:space="0" w:color="000000"/>
            </w:tcBorders>
            <w:vAlign w:val="center"/>
          </w:tcPr>
          <w:p w14:paraId="5A6E70CD" w14:textId="77777777" w:rsidR="000F49BC" w:rsidRPr="00572B62" w:rsidDel="00E24081" w:rsidRDefault="000F49BC" w:rsidP="000F49BC">
            <w:pPr>
              <w:jc w:val="center"/>
              <w:rPr>
                <w:del w:id="377" w:author="David Schmitt" w:date="2019-09-25T15:51:00Z"/>
                <w:rFonts w:ascii="Arial" w:hAnsi="Arial" w:cs="Arial"/>
                <w:sz w:val="18"/>
                <w:szCs w:val="16"/>
              </w:rPr>
            </w:pPr>
            <w:del w:id="378" w:author="David Schmitt" w:date="2019-09-25T15:51:00Z">
              <w:r w:rsidRPr="00627262" w:rsidDel="00E24081">
                <w:rPr>
                  <w:rFonts w:ascii="Arial" w:hAnsi="Arial" w:cs="Arial"/>
                  <w:sz w:val="18"/>
                  <w:szCs w:val="18"/>
                </w:rPr>
                <w:delText>7 (0x7)</w:delText>
              </w:r>
            </w:del>
          </w:p>
        </w:tc>
      </w:tr>
      <w:tr w:rsidR="000F49BC" w:rsidRPr="00627262" w:rsidDel="00E24081" w14:paraId="086720C3" w14:textId="77777777" w:rsidTr="000F49BC">
        <w:trPr>
          <w:jc w:val="center"/>
          <w:del w:id="379"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0C7477ED" w14:textId="77777777" w:rsidR="000F49BC" w:rsidRPr="00627262" w:rsidDel="00E24081" w:rsidRDefault="000F49BC" w:rsidP="000F49BC">
            <w:pPr>
              <w:jc w:val="center"/>
              <w:rPr>
                <w:del w:id="380"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6B297378" w14:textId="77777777" w:rsidR="000F49BC" w:rsidRPr="00627262" w:rsidDel="00E24081" w:rsidRDefault="000F49BC" w:rsidP="000F49BC">
            <w:pPr>
              <w:jc w:val="center"/>
              <w:rPr>
                <w:del w:id="381"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303FC186" w14:textId="77777777" w:rsidR="000F49BC" w:rsidRPr="00627262" w:rsidDel="00E24081" w:rsidRDefault="000F49BC" w:rsidP="000F49BC">
            <w:pPr>
              <w:jc w:val="center"/>
              <w:outlineLvl w:val="1"/>
              <w:rPr>
                <w:del w:id="382" w:author="David Schmitt" w:date="2019-09-25T15:51:00Z"/>
                <w:rFonts w:ascii="Arial" w:hAnsi="Arial" w:cs="Arial"/>
                <w:sz w:val="18"/>
                <w:szCs w:val="18"/>
              </w:rPr>
            </w:pPr>
            <w:del w:id="383" w:author="David Schmitt" w:date="2019-09-25T15:51:00Z">
              <w:r w:rsidRPr="00627262" w:rsidDel="00E24081">
                <w:rPr>
                  <w:rFonts w:ascii="Arial" w:hAnsi="Arial" w:cs="Arial"/>
                  <w:sz w:val="18"/>
                  <w:szCs w:val="18"/>
                </w:rPr>
                <w:delText>Null</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18F00022" w14:textId="77777777" w:rsidR="000F49BC" w:rsidRPr="00627262" w:rsidDel="00E24081" w:rsidRDefault="000F49BC" w:rsidP="000F49BC">
            <w:pPr>
              <w:jc w:val="center"/>
              <w:rPr>
                <w:del w:id="384"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4A41D2A5" w14:textId="77777777" w:rsidR="000F49BC" w:rsidRPr="00627262" w:rsidDel="00E24081" w:rsidRDefault="000F49BC" w:rsidP="000F49BC">
            <w:pPr>
              <w:jc w:val="center"/>
              <w:rPr>
                <w:del w:id="385"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5A3AE9EB" w14:textId="77777777" w:rsidR="000F49BC" w:rsidRPr="00627262" w:rsidDel="00E24081" w:rsidRDefault="000F49BC" w:rsidP="000F49BC">
            <w:pPr>
              <w:jc w:val="center"/>
              <w:rPr>
                <w:del w:id="386"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212CBE61" w14:textId="77777777" w:rsidR="000F49BC" w:rsidRPr="00627262" w:rsidDel="00E24081" w:rsidRDefault="000F49BC" w:rsidP="000F49BC">
            <w:pPr>
              <w:jc w:val="center"/>
              <w:rPr>
                <w:del w:id="387" w:author="David Schmitt" w:date="2019-09-25T15:51:00Z"/>
                <w:rFonts w:ascii="Arial" w:hAnsi="Arial" w:cs="Arial"/>
                <w:sz w:val="18"/>
                <w:szCs w:val="18"/>
              </w:rPr>
            </w:pPr>
            <w:del w:id="388" w:author="David Schmitt" w:date="2019-09-25T15:51:00Z">
              <w:r w:rsidRPr="00627262" w:rsidDel="00E24081">
                <w:rPr>
                  <w:rFonts w:ascii="Arial" w:hAnsi="Arial" w:cs="Arial"/>
                  <w:sz w:val="18"/>
                  <w:szCs w:val="18"/>
                </w:rPr>
                <w:delText>0x0</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4C905931" w14:textId="77777777" w:rsidR="000F49BC" w:rsidRPr="00627262" w:rsidDel="00E24081" w:rsidRDefault="000F49BC" w:rsidP="000F49BC">
            <w:pPr>
              <w:jc w:val="center"/>
              <w:rPr>
                <w:del w:id="389"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8BA915A" w14:textId="77777777" w:rsidR="000F49BC" w:rsidRPr="00627262" w:rsidDel="00E24081" w:rsidRDefault="000F49BC" w:rsidP="000F49BC">
            <w:pPr>
              <w:jc w:val="center"/>
              <w:rPr>
                <w:del w:id="390" w:author="David Schmitt" w:date="2019-09-25T15:51:00Z"/>
                <w:rFonts w:ascii="Arial" w:hAnsi="Arial" w:cs="Arial"/>
                <w:sz w:val="18"/>
                <w:szCs w:val="18"/>
              </w:rPr>
            </w:pPr>
          </w:p>
        </w:tc>
      </w:tr>
      <w:tr w:rsidR="000F49BC" w:rsidRPr="00627262" w:rsidDel="00E24081" w14:paraId="22E00E59" w14:textId="77777777" w:rsidTr="000F49BC">
        <w:trPr>
          <w:jc w:val="center"/>
          <w:del w:id="391"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77607E00" w14:textId="77777777" w:rsidR="000F49BC" w:rsidRPr="00627262" w:rsidDel="00E24081" w:rsidRDefault="000F49BC" w:rsidP="000F49BC">
            <w:pPr>
              <w:jc w:val="center"/>
              <w:rPr>
                <w:del w:id="392"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4BCEC9CC" w14:textId="77777777" w:rsidR="000F49BC" w:rsidRPr="00627262" w:rsidDel="00E24081" w:rsidRDefault="000F49BC" w:rsidP="000F49BC">
            <w:pPr>
              <w:jc w:val="center"/>
              <w:rPr>
                <w:del w:id="393"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5720846E" w14:textId="77777777" w:rsidR="000F49BC" w:rsidRPr="00627262" w:rsidDel="00E24081" w:rsidRDefault="000F49BC" w:rsidP="000F49BC">
            <w:pPr>
              <w:jc w:val="center"/>
              <w:outlineLvl w:val="1"/>
              <w:rPr>
                <w:del w:id="394" w:author="David Schmitt" w:date="2019-09-25T15:51:00Z"/>
                <w:rFonts w:ascii="Arial" w:hAnsi="Arial" w:cs="Arial"/>
                <w:sz w:val="18"/>
                <w:szCs w:val="18"/>
              </w:rPr>
            </w:pPr>
            <w:del w:id="395" w:author="David Schmitt" w:date="2019-09-25T15:51:00Z">
              <w:r w:rsidRPr="00627262" w:rsidDel="00E24081">
                <w:rPr>
                  <w:rFonts w:ascii="Arial" w:hAnsi="Arial" w:cs="Arial"/>
                  <w:sz w:val="18"/>
                  <w:szCs w:val="18"/>
                </w:rPr>
                <w:delText>Stealth</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15854A54" w14:textId="77777777" w:rsidR="000F49BC" w:rsidRPr="00627262" w:rsidDel="00E24081" w:rsidRDefault="000F49BC" w:rsidP="000F49BC">
            <w:pPr>
              <w:jc w:val="center"/>
              <w:rPr>
                <w:del w:id="396"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35812E3D" w14:textId="77777777" w:rsidR="000F49BC" w:rsidRPr="00627262" w:rsidDel="00E24081" w:rsidRDefault="000F49BC" w:rsidP="000F49BC">
            <w:pPr>
              <w:jc w:val="center"/>
              <w:rPr>
                <w:del w:id="397"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37D7BD11" w14:textId="77777777" w:rsidR="000F49BC" w:rsidRPr="00627262" w:rsidDel="00E24081" w:rsidRDefault="000F49BC" w:rsidP="000F49BC">
            <w:pPr>
              <w:jc w:val="center"/>
              <w:rPr>
                <w:del w:id="398"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6A7D0605" w14:textId="77777777" w:rsidR="000F49BC" w:rsidRPr="00627262" w:rsidDel="00E24081" w:rsidRDefault="000F49BC" w:rsidP="000F49BC">
            <w:pPr>
              <w:jc w:val="center"/>
              <w:rPr>
                <w:del w:id="399" w:author="David Schmitt" w:date="2019-09-25T15:51:00Z"/>
                <w:rFonts w:ascii="Arial" w:hAnsi="Arial" w:cs="Arial"/>
                <w:sz w:val="18"/>
                <w:szCs w:val="18"/>
              </w:rPr>
            </w:pPr>
            <w:del w:id="400" w:author="David Schmitt" w:date="2019-09-25T15:51:00Z">
              <w:r w:rsidRPr="00627262" w:rsidDel="00E24081">
                <w:rPr>
                  <w:rFonts w:ascii="Arial" w:hAnsi="Arial" w:cs="Arial"/>
                  <w:sz w:val="18"/>
                  <w:szCs w:val="18"/>
                </w:rPr>
                <w:delText>0x1</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95CEDA5" w14:textId="77777777" w:rsidR="000F49BC" w:rsidRPr="00627262" w:rsidDel="00E24081" w:rsidRDefault="000F49BC" w:rsidP="000F49BC">
            <w:pPr>
              <w:jc w:val="center"/>
              <w:rPr>
                <w:del w:id="401"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D15A822" w14:textId="77777777" w:rsidR="000F49BC" w:rsidRPr="00627262" w:rsidDel="00E24081" w:rsidRDefault="000F49BC" w:rsidP="000F49BC">
            <w:pPr>
              <w:jc w:val="center"/>
              <w:rPr>
                <w:del w:id="402" w:author="David Schmitt" w:date="2019-09-25T15:51:00Z"/>
                <w:rFonts w:ascii="Arial" w:hAnsi="Arial" w:cs="Arial"/>
                <w:sz w:val="18"/>
                <w:szCs w:val="18"/>
              </w:rPr>
            </w:pPr>
          </w:p>
        </w:tc>
      </w:tr>
      <w:tr w:rsidR="000F49BC" w:rsidRPr="00627262" w:rsidDel="00E24081" w14:paraId="78505C79" w14:textId="77777777" w:rsidTr="000F49BC">
        <w:trPr>
          <w:jc w:val="center"/>
          <w:del w:id="403"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089338B0" w14:textId="77777777" w:rsidR="000F49BC" w:rsidRPr="00627262" w:rsidDel="00E24081" w:rsidRDefault="000F49BC" w:rsidP="000F49BC">
            <w:pPr>
              <w:jc w:val="center"/>
              <w:rPr>
                <w:del w:id="404"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12F26EF0" w14:textId="77777777" w:rsidR="000F49BC" w:rsidRPr="00627262" w:rsidDel="00E24081" w:rsidRDefault="000F49BC" w:rsidP="000F49BC">
            <w:pPr>
              <w:jc w:val="center"/>
              <w:rPr>
                <w:del w:id="405"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7996AD19" w14:textId="77777777" w:rsidR="000F49BC" w:rsidRPr="00627262" w:rsidDel="00E24081" w:rsidRDefault="000F49BC" w:rsidP="000F49BC">
            <w:pPr>
              <w:jc w:val="center"/>
              <w:outlineLvl w:val="1"/>
              <w:rPr>
                <w:del w:id="406" w:author="David Schmitt" w:date="2019-09-25T15:51:00Z"/>
                <w:rFonts w:ascii="Arial" w:hAnsi="Arial" w:cs="Arial"/>
                <w:sz w:val="18"/>
                <w:szCs w:val="18"/>
              </w:rPr>
            </w:pPr>
            <w:del w:id="407" w:author="David Schmitt" w:date="2019-09-25T15:51:00Z">
              <w:r w:rsidRPr="00627262" w:rsidDel="00E24081">
                <w:rPr>
                  <w:rFonts w:ascii="Arial" w:hAnsi="Arial" w:cs="Arial"/>
                  <w:sz w:val="18"/>
                  <w:szCs w:val="18"/>
                </w:rPr>
                <w:delText>Normal</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247B95F7" w14:textId="77777777" w:rsidR="000F49BC" w:rsidRPr="00627262" w:rsidDel="00E24081" w:rsidRDefault="000F49BC" w:rsidP="000F49BC">
            <w:pPr>
              <w:jc w:val="center"/>
              <w:rPr>
                <w:del w:id="408"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3434DE34" w14:textId="77777777" w:rsidR="000F49BC" w:rsidRPr="00627262" w:rsidDel="00E24081" w:rsidRDefault="000F49BC" w:rsidP="000F49BC">
            <w:pPr>
              <w:jc w:val="center"/>
              <w:rPr>
                <w:del w:id="409"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6B3D3094" w14:textId="77777777" w:rsidR="000F49BC" w:rsidRPr="00627262" w:rsidDel="00E24081" w:rsidRDefault="000F49BC" w:rsidP="000F49BC">
            <w:pPr>
              <w:jc w:val="center"/>
              <w:rPr>
                <w:del w:id="410"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257D86BE" w14:textId="77777777" w:rsidR="000F49BC" w:rsidRPr="00627262" w:rsidDel="00E24081" w:rsidRDefault="000F49BC" w:rsidP="000F49BC">
            <w:pPr>
              <w:jc w:val="center"/>
              <w:rPr>
                <w:del w:id="411" w:author="David Schmitt" w:date="2019-09-25T15:51:00Z"/>
                <w:rFonts w:ascii="Arial" w:hAnsi="Arial" w:cs="Arial"/>
                <w:sz w:val="18"/>
                <w:szCs w:val="18"/>
              </w:rPr>
            </w:pPr>
            <w:del w:id="412" w:author="David Schmitt" w:date="2019-09-25T15:51:00Z">
              <w:r w:rsidRPr="00627262" w:rsidDel="00E24081">
                <w:rPr>
                  <w:rFonts w:ascii="Arial" w:hAnsi="Arial" w:cs="Arial"/>
                  <w:sz w:val="18"/>
                  <w:szCs w:val="18"/>
                </w:rPr>
                <w:delText>0x2</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BA6ECEE" w14:textId="77777777" w:rsidR="000F49BC" w:rsidRPr="00627262" w:rsidDel="00E24081" w:rsidRDefault="000F49BC" w:rsidP="000F49BC">
            <w:pPr>
              <w:jc w:val="center"/>
              <w:rPr>
                <w:del w:id="413"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2DDC525C" w14:textId="77777777" w:rsidR="000F49BC" w:rsidRPr="00627262" w:rsidDel="00E24081" w:rsidRDefault="000F49BC" w:rsidP="000F49BC">
            <w:pPr>
              <w:jc w:val="center"/>
              <w:rPr>
                <w:del w:id="414" w:author="David Schmitt" w:date="2019-09-25T15:51:00Z"/>
                <w:rFonts w:ascii="Arial" w:hAnsi="Arial" w:cs="Arial"/>
                <w:sz w:val="18"/>
                <w:szCs w:val="18"/>
              </w:rPr>
            </w:pPr>
          </w:p>
        </w:tc>
      </w:tr>
      <w:tr w:rsidR="000F49BC" w:rsidRPr="00627262" w:rsidDel="00E24081" w14:paraId="35EA9E8A" w14:textId="77777777" w:rsidTr="000F49BC">
        <w:trPr>
          <w:jc w:val="center"/>
          <w:del w:id="415"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3DF891FB" w14:textId="77777777" w:rsidR="000F49BC" w:rsidRPr="00627262" w:rsidDel="00E24081" w:rsidRDefault="000F49BC" w:rsidP="000F49BC">
            <w:pPr>
              <w:jc w:val="center"/>
              <w:rPr>
                <w:del w:id="416"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04052620" w14:textId="77777777" w:rsidR="000F49BC" w:rsidRPr="00627262" w:rsidDel="00E24081" w:rsidRDefault="000F49BC" w:rsidP="000F49BC">
            <w:pPr>
              <w:jc w:val="center"/>
              <w:rPr>
                <w:del w:id="417"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5494483B" w14:textId="77777777" w:rsidR="000F49BC" w:rsidRPr="00627262" w:rsidDel="00E24081" w:rsidRDefault="000F49BC" w:rsidP="000F49BC">
            <w:pPr>
              <w:jc w:val="center"/>
              <w:outlineLvl w:val="1"/>
              <w:rPr>
                <w:del w:id="418" w:author="David Schmitt" w:date="2019-09-25T15:51:00Z"/>
                <w:rFonts w:ascii="Arial" w:hAnsi="Arial" w:cs="Arial"/>
                <w:sz w:val="18"/>
                <w:szCs w:val="18"/>
              </w:rPr>
            </w:pPr>
            <w:del w:id="419" w:author="David Schmitt" w:date="2019-09-25T15:51:00Z">
              <w:r w:rsidRPr="00627262" w:rsidDel="00E24081">
                <w:rPr>
                  <w:rFonts w:ascii="Arial" w:hAnsi="Arial" w:cs="Arial"/>
                  <w:sz w:val="18"/>
                  <w:szCs w:val="18"/>
                </w:rPr>
                <w:delText>Sport</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7A3D886" w14:textId="77777777" w:rsidR="000F49BC" w:rsidRPr="00627262" w:rsidDel="00E24081" w:rsidRDefault="000F49BC" w:rsidP="000F49BC">
            <w:pPr>
              <w:jc w:val="center"/>
              <w:rPr>
                <w:del w:id="420"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43B66565" w14:textId="77777777" w:rsidR="000F49BC" w:rsidRPr="00627262" w:rsidDel="00E24081" w:rsidRDefault="000F49BC" w:rsidP="000F49BC">
            <w:pPr>
              <w:jc w:val="center"/>
              <w:rPr>
                <w:del w:id="421"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475CAFEE" w14:textId="77777777" w:rsidR="000F49BC" w:rsidRPr="00627262" w:rsidDel="00E24081" w:rsidRDefault="000F49BC" w:rsidP="000F49BC">
            <w:pPr>
              <w:jc w:val="center"/>
              <w:rPr>
                <w:del w:id="422"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49D607F0" w14:textId="77777777" w:rsidR="000F49BC" w:rsidRPr="00627262" w:rsidDel="00E24081" w:rsidRDefault="000F49BC" w:rsidP="000F49BC">
            <w:pPr>
              <w:jc w:val="center"/>
              <w:rPr>
                <w:del w:id="423" w:author="David Schmitt" w:date="2019-09-25T15:51:00Z"/>
                <w:rFonts w:ascii="Arial" w:hAnsi="Arial" w:cs="Arial"/>
                <w:sz w:val="18"/>
                <w:szCs w:val="18"/>
              </w:rPr>
            </w:pPr>
            <w:del w:id="424" w:author="David Schmitt" w:date="2019-09-25T15:51:00Z">
              <w:r w:rsidRPr="00627262" w:rsidDel="00E24081">
                <w:rPr>
                  <w:rFonts w:ascii="Arial" w:hAnsi="Arial" w:cs="Arial"/>
                  <w:sz w:val="18"/>
                  <w:szCs w:val="18"/>
                </w:rPr>
                <w:delText>0x3</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32FB7128" w14:textId="77777777" w:rsidR="000F49BC" w:rsidRPr="00627262" w:rsidDel="00E24081" w:rsidRDefault="000F49BC" w:rsidP="000F49BC">
            <w:pPr>
              <w:jc w:val="center"/>
              <w:rPr>
                <w:del w:id="425"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7330E5BE" w14:textId="77777777" w:rsidR="000F49BC" w:rsidRPr="00627262" w:rsidDel="00E24081" w:rsidRDefault="000F49BC" w:rsidP="000F49BC">
            <w:pPr>
              <w:jc w:val="center"/>
              <w:rPr>
                <w:del w:id="426" w:author="David Schmitt" w:date="2019-09-25T15:51:00Z"/>
                <w:rFonts w:ascii="Arial" w:hAnsi="Arial" w:cs="Arial"/>
                <w:sz w:val="18"/>
                <w:szCs w:val="18"/>
              </w:rPr>
            </w:pPr>
          </w:p>
        </w:tc>
      </w:tr>
      <w:tr w:rsidR="000F49BC" w:rsidRPr="00627262" w:rsidDel="00E24081" w14:paraId="09125AA1" w14:textId="77777777" w:rsidTr="000F49BC">
        <w:trPr>
          <w:jc w:val="center"/>
          <w:del w:id="427"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04D0D8FF" w14:textId="77777777" w:rsidR="000F49BC" w:rsidRPr="00627262" w:rsidDel="00E24081" w:rsidRDefault="000F49BC" w:rsidP="000F49BC">
            <w:pPr>
              <w:jc w:val="center"/>
              <w:rPr>
                <w:del w:id="428"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5B215F57" w14:textId="77777777" w:rsidR="000F49BC" w:rsidRPr="00627262" w:rsidDel="00E24081" w:rsidRDefault="000F49BC" w:rsidP="000F49BC">
            <w:pPr>
              <w:jc w:val="center"/>
              <w:rPr>
                <w:del w:id="429"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2A5368FE" w14:textId="77777777" w:rsidR="000F49BC" w:rsidRPr="00627262" w:rsidDel="00E24081" w:rsidRDefault="000F49BC" w:rsidP="000F49BC">
            <w:pPr>
              <w:jc w:val="center"/>
              <w:outlineLvl w:val="1"/>
              <w:rPr>
                <w:del w:id="430" w:author="David Schmitt" w:date="2019-09-25T15:51:00Z"/>
                <w:rFonts w:ascii="Arial" w:hAnsi="Arial" w:cs="Arial"/>
                <w:sz w:val="18"/>
                <w:szCs w:val="18"/>
              </w:rPr>
            </w:pPr>
            <w:del w:id="431" w:author="David Schmitt" w:date="2019-09-25T15:51:00Z">
              <w:r w:rsidRPr="00627262" w:rsidDel="00E24081">
                <w:rPr>
                  <w:rFonts w:ascii="Arial" w:hAnsi="Arial" w:cs="Arial"/>
                  <w:sz w:val="18"/>
                  <w:szCs w:val="18"/>
                </w:rPr>
                <w:delText>Track</w:delText>
              </w:r>
              <w:r w:rsidDel="00E24081">
                <w:rPr>
                  <w:rFonts w:ascii="Arial" w:hAnsi="Arial" w:cs="Arial"/>
                  <w:sz w:val="18"/>
                  <w:szCs w:val="18"/>
                </w:rPr>
                <w:delText xml:space="preserve"> / Baja</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CEFB0B0" w14:textId="77777777" w:rsidR="000F49BC" w:rsidRPr="00627262" w:rsidDel="00E24081" w:rsidRDefault="000F49BC" w:rsidP="000F49BC">
            <w:pPr>
              <w:jc w:val="center"/>
              <w:rPr>
                <w:del w:id="432"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725A36A9" w14:textId="77777777" w:rsidR="000F49BC" w:rsidRPr="00627262" w:rsidDel="00E24081" w:rsidRDefault="000F49BC" w:rsidP="000F49BC">
            <w:pPr>
              <w:jc w:val="center"/>
              <w:rPr>
                <w:del w:id="433"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09EFF2B9" w14:textId="77777777" w:rsidR="000F49BC" w:rsidRPr="00627262" w:rsidDel="00E24081" w:rsidRDefault="000F49BC" w:rsidP="000F49BC">
            <w:pPr>
              <w:jc w:val="center"/>
              <w:rPr>
                <w:del w:id="434"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553F6A76" w14:textId="77777777" w:rsidR="000F49BC" w:rsidRPr="00627262" w:rsidDel="00E24081" w:rsidRDefault="000F49BC" w:rsidP="000F49BC">
            <w:pPr>
              <w:jc w:val="center"/>
              <w:rPr>
                <w:del w:id="435" w:author="David Schmitt" w:date="2019-09-25T15:51:00Z"/>
                <w:rFonts w:ascii="Arial" w:hAnsi="Arial" w:cs="Arial"/>
                <w:sz w:val="18"/>
                <w:szCs w:val="18"/>
              </w:rPr>
            </w:pPr>
            <w:del w:id="436" w:author="David Schmitt" w:date="2019-09-25T15:51:00Z">
              <w:r w:rsidRPr="00627262" w:rsidDel="00E24081">
                <w:rPr>
                  <w:rFonts w:ascii="Arial" w:hAnsi="Arial" w:cs="Arial"/>
                  <w:sz w:val="18"/>
                  <w:szCs w:val="18"/>
                </w:rPr>
                <w:delText>0x4</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7CE4271A" w14:textId="77777777" w:rsidR="000F49BC" w:rsidRPr="00627262" w:rsidDel="00E24081" w:rsidRDefault="000F49BC" w:rsidP="000F49BC">
            <w:pPr>
              <w:jc w:val="center"/>
              <w:rPr>
                <w:del w:id="437"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7BD0269" w14:textId="77777777" w:rsidR="000F49BC" w:rsidRPr="00627262" w:rsidDel="00E24081" w:rsidRDefault="000F49BC" w:rsidP="000F49BC">
            <w:pPr>
              <w:jc w:val="center"/>
              <w:rPr>
                <w:del w:id="438" w:author="David Schmitt" w:date="2019-09-25T15:51:00Z"/>
                <w:rFonts w:ascii="Arial" w:hAnsi="Arial" w:cs="Arial"/>
                <w:sz w:val="18"/>
                <w:szCs w:val="18"/>
              </w:rPr>
            </w:pPr>
          </w:p>
        </w:tc>
      </w:tr>
      <w:tr w:rsidR="000F49BC" w:rsidRPr="00627262" w:rsidDel="00E24081" w14:paraId="572DAC11" w14:textId="77777777" w:rsidTr="000F49BC">
        <w:trPr>
          <w:trHeight w:val="192"/>
          <w:jc w:val="center"/>
          <w:del w:id="439"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202B75DB" w14:textId="77777777" w:rsidR="000F49BC" w:rsidRPr="00627262" w:rsidDel="00E24081" w:rsidRDefault="000F49BC" w:rsidP="000F49BC">
            <w:pPr>
              <w:jc w:val="center"/>
              <w:rPr>
                <w:del w:id="440"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3E552235" w14:textId="77777777" w:rsidR="000F49BC" w:rsidRPr="00627262" w:rsidDel="00E24081" w:rsidRDefault="000F49BC" w:rsidP="000F49BC">
            <w:pPr>
              <w:jc w:val="center"/>
              <w:rPr>
                <w:del w:id="441"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630E2850" w14:textId="77777777" w:rsidR="000F49BC" w:rsidRPr="00627262" w:rsidDel="00E24081" w:rsidRDefault="000F49BC" w:rsidP="000F49BC">
            <w:pPr>
              <w:jc w:val="center"/>
              <w:outlineLvl w:val="1"/>
              <w:rPr>
                <w:del w:id="442" w:author="David Schmitt" w:date="2019-09-25T15:51:00Z"/>
                <w:rFonts w:ascii="Arial" w:hAnsi="Arial" w:cs="Arial"/>
                <w:sz w:val="18"/>
                <w:szCs w:val="18"/>
              </w:rPr>
            </w:pPr>
            <w:del w:id="443" w:author="David Schmitt" w:date="2019-09-25T15:51:00Z">
              <w:r w:rsidRPr="00627262" w:rsidDel="00E24081">
                <w:rPr>
                  <w:rFonts w:ascii="Arial" w:hAnsi="Arial" w:cs="Arial"/>
                  <w:sz w:val="18"/>
                  <w:szCs w:val="18"/>
                </w:rPr>
                <w:delText xml:space="preserve">NotUsed </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312D75D5" w14:textId="77777777" w:rsidR="000F49BC" w:rsidRPr="00627262" w:rsidDel="00E24081" w:rsidRDefault="000F49BC" w:rsidP="000F49BC">
            <w:pPr>
              <w:jc w:val="center"/>
              <w:rPr>
                <w:del w:id="444"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380E2E04" w14:textId="77777777" w:rsidR="000F49BC" w:rsidRPr="00627262" w:rsidDel="00E24081" w:rsidRDefault="000F49BC" w:rsidP="000F49BC">
            <w:pPr>
              <w:jc w:val="center"/>
              <w:rPr>
                <w:del w:id="445"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13082DCA" w14:textId="77777777" w:rsidR="000F49BC" w:rsidRPr="00627262" w:rsidDel="00E24081" w:rsidRDefault="000F49BC" w:rsidP="000F49BC">
            <w:pPr>
              <w:jc w:val="center"/>
              <w:rPr>
                <w:del w:id="446"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3BD16C29" w14:textId="77777777" w:rsidR="000F49BC" w:rsidRPr="00627262" w:rsidDel="00E24081" w:rsidRDefault="000F49BC" w:rsidP="000F49BC">
            <w:pPr>
              <w:jc w:val="center"/>
              <w:rPr>
                <w:del w:id="447" w:author="David Schmitt" w:date="2019-09-25T15:51:00Z"/>
                <w:rFonts w:ascii="Arial" w:hAnsi="Arial" w:cs="Arial"/>
                <w:sz w:val="18"/>
                <w:szCs w:val="18"/>
              </w:rPr>
            </w:pPr>
            <w:del w:id="448" w:author="David Schmitt" w:date="2019-09-25T15:51:00Z">
              <w:r w:rsidRPr="00627262" w:rsidDel="00E24081">
                <w:rPr>
                  <w:rFonts w:ascii="Arial" w:hAnsi="Arial" w:cs="Arial"/>
                  <w:sz w:val="18"/>
                  <w:szCs w:val="18"/>
                </w:rPr>
                <w:delText>0x5</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6C2F2933" w14:textId="77777777" w:rsidR="000F49BC" w:rsidRPr="00627262" w:rsidDel="00E24081" w:rsidRDefault="000F49BC" w:rsidP="000F49BC">
            <w:pPr>
              <w:jc w:val="center"/>
              <w:rPr>
                <w:del w:id="449"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684C6E3B" w14:textId="77777777" w:rsidR="000F49BC" w:rsidRPr="00627262" w:rsidDel="00E24081" w:rsidRDefault="000F49BC" w:rsidP="000F49BC">
            <w:pPr>
              <w:jc w:val="center"/>
              <w:rPr>
                <w:del w:id="450" w:author="David Schmitt" w:date="2019-09-25T15:51:00Z"/>
                <w:rFonts w:ascii="Arial" w:hAnsi="Arial" w:cs="Arial"/>
                <w:sz w:val="18"/>
                <w:szCs w:val="18"/>
              </w:rPr>
            </w:pPr>
          </w:p>
        </w:tc>
      </w:tr>
      <w:tr w:rsidR="000F49BC" w:rsidRPr="00627262" w:rsidDel="00E24081" w14:paraId="29CC47AE" w14:textId="77777777" w:rsidTr="000F49BC">
        <w:trPr>
          <w:trHeight w:val="192"/>
          <w:jc w:val="center"/>
          <w:del w:id="451"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0E2EF1D4" w14:textId="77777777" w:rsidR="000F49BC" w:rsidRPr="00627262" w:rsidDel="00E24081" w:rsidRDefault="000F49BC" w:rsidP="000F49BC">
            <w:pPr>
              <w:jc w:val="center"/>
              <w:rPr>
                <w:del w:id="452"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3A0009D7" w14:textId="77777777" w:rsidR="000F49BC" w:rsidRPr="00627262" w:rsidDel="00E24081" w:rsidRDefault="000F49BC" w:rsidP="000F49BC">
            <w:pPr>
              <w:jc w:val="center"/>
              <w:rPr>
                <w:del w:id="453"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2E863CF2" w14:textId="77777777" w:rsidR="000F49BC" w:rsidRPr="00627262" w:rsidDel="00E24081" w:rsidRDefault="000F49BC" w:rsidP="000F49BC">
            <w:pPr>
              <w:jc w:val="center"/>
              <w:outlineLvl w:val="1"/>
              <w:rPr>
                <w:del w:id="454" w:author="David Schmitt" w:date="2019-09-25T15:51:00Z"/>
                <w:rFonts w:ascii="Arial" w:hAnsi="Arial" w:cs="Arial"/>
                <w:sz w:val="18"/>
                <w:szCs w:val="18"/>
              </w:rPr>
            </w:pPr>
            <w:del w:id="455" w:author="David Schmitt" w:date="2019-09-25T15:51:00Z">
              <w:r w:rsidRPr="00627262" w:rsidDel="00E24081">
                <w:rPr>
                  <w:rFonts w:ascii="Arial" w:hAnsi="Arial" w:cs="Arial"/>
                  <w:sz w:val="18"/>
                  <w:szCs w:val="18"/>
                </w:rPr>
                <w:delText>NotUsed</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6EDCE076" w14:textId="77777777" w:rsidR="000F49BC" w:rsidRPr="00627262" w:rsidDel="00E24081" w:rsidRDefault="000F49BC" w:rsidP="000F49BC">
            <w:pPr>
              <w:jc w:val="center"/>
              <w:rPr>
                <w:del w:id="456"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2A9BF2D3" w14:textId="77777777" w:rsidR="000F49BC" w:rsidRPr="00627262" w:rsidDel="00E24081" w:rsidRDefault="000F49BC" w:rsidP="000F49BC">
            <w:pPr>
              <w:jc w:val="center"/>
              <w:rPr>
                <w:del w:id="457"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3BBF481E" w14:textId="77777777" w:rsidR="000F49BC" w:rsidRPr="00627262" w:rsidDel="00E24081" w:rsidRDefault="000F49BC" w:rsidP="000F49BC">
            <w:pPr>
              <w:jc w:val="center"/>
              <w:rPr>
                <w:del w:id="458"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343E7AF8" w14:textId="77777777" w:rsidR="000F49BC" w:rsidRPr="00627262" w:rsidDel="00E24081" w:rsidRDefault="000F49BC" w:rsidP="000F49BC">
            <w:pPr>
              <w:jc w:val="center"/>
              <w:rPr>
                <w:del w:id="459" w:author="David Schmitt" w:date="2019-09-25T15:51:00Z"/>
                <w:rFonts w:ascii="Arial" w:hAnsi="Arial" w:cs="Arial"/>
                <w:sz w:val="18"/>
                <w:szCs w:val="18"/>
              </w:rPr>
            </w:pPr>
            <w:del w:id="460" w:author="David Schmitt" w:date="2019-09-25T15:51:00Z">
              <w:r w:rsidRPr="00627262" w:rsidDel="00E24081">
                <w:rPr>
                  <w:rFonts w:ascii="Arial" w:hAnsi="Arial" w:cs="Arial"/>
                  <w:sz w:val="18"/>
                  <w:szCs w:val="18"/>
                </w:rPr>
                <w:delText>0x6</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5C004E4A" w14:textId="77777777" w:rsidR="000F49BC" w:rsidRPr="00627262" w:rsidDel="00E24081" w:rsidRDefault="000F49BC" w:rsidP="000F49BC">
            <w:pPr>
              <w:jc w:val="center"/>
              <w:rPr>
                <w:del w:id="461"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12C850B1" w14:textId="77777777" w:rsidR="000F49BC" w:rsidRPr="00627262" w:rsidDel="00E24081" w:rsidRDefault="000F49BC" w:rsidP="000F49BC">
            <w:pPr>
              <w:jc w:val="center"/>
              <w:rPr>
                <w:del w:id="462" w:author="David Schmitt" w:date="2019-09-25T15:51:00Z"/>
                <w:rFonts w:ascii="Arial" w:hAnsi="Arial" w:cs="Arial"/>
                <w:sz w:val="18"/>
                <w:szCs w:val="18"/>
              </w:rPr>
            </w:pPr>
          </w:p>
        </w:tc>
      </w:tr>
      <w:tr w:rsidR="000F49BC" w:rsidRPr="00627262" w:rsidDel="00E24081" w14:paraId="3E416506" w14:textId="77777777" w:rsidTr="000F49BC">
        <w:trPr>
          <w:jc w:val="center"/>
          <w:del w:id="463" w:author="David Schmitt" w:date="2019-09-25T15:51:00Z"/>
        </w:trPr>
        <w:tc>
          <w:tcPr>
            <w:tcW w:w="2512" w:type="dxa"/>
            <w:tcBorders>
              <w:top w:val="single" w:sz="6" w:space="0" w:color="000000"/>
              <w:left w:val="single" w:sz="6" w:space="0" w:color="000000"/>
              <w:bottom w:val="single" w:sz="6" w:space="0" w:color="000000"/>
              <w:right w:val="single" w:sz="6" w:space="0" w:color="000000"/>
            </w:tcBorders>
            <w:vAlign w:val="center"/>
          </w:tcPr>
          <w:p w14:paraId="1CE6AC97" w14:textId="77777777" w:rsidR="000F49BC" w:rsidRPr="00627262" w:rsidDel="00E24081" w:rsidRDefault="000F49BC" w:rsidP="000F49BC">
            <w:pPr>
              <w:jc w:val="center"/>
              <w:rPr>
                <w:del w:id="464" w:author="David Schmitt" w:date="2019-09-25T15:51:00Z"/>
                <w:rFonts w:ascii="Arial" w:hAnsi="Arial" w:cs="Arial"/>
                <w:sz w:val="18"/>
                <w:szCs w:val="18"/>
              </w:rPr>
            </w:pPr>
          </w:p>
        </w:tc>
        <w:tc>
          <w:tcPr>
            <w:tcW w:w="720" w:type="dxa"/>
            <w:gridSpan w:val="3"/>
            <w:tcBorders>
              <w:top w:val="single" w:sz="6" w:space="0" w:color="000000"/>
              <w:left w:val="single" w:sz="6" w:space="0" w:color="000000"/>
              <w:bottom w:val="single" w:sz="6" w:space="0" w:color="000000"/>
              <w:right w:val="single" w:sz="6" w:space="0" w:color="000000"/>
            </w:tcBorders>
            <w:vAlign w:val="center"/>
          </w:tcPr>
          <w:p w14:paraId="5877D02E" w14:textId="77777777" w:rsidR="000F49BC" w:rsidRPr="00627262" w:rsidDel="00E24081" w:rsidRDefault="000F49BC" w:rsidP="000F49BC">
            <w:pPr>
              <w:jc w:val="center"/>
              <w:rPr>
                <w:del w:id="465" w:author="David Schmitt" w:date="2019-09-25T15:51:00Z"/>
                <w:rFonts w:ascii="Arial" w:hAnsi="Arial" w:cs="Arial"/>
                <w:sz w:val="18"/>
                <w:szCs w:val="18"/>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14:paraId="077A5ED0" w14:textId="77777777" w:rsidR="000F49BC" w:rsidRPr="00627262" w:rsidDel="00E24081" w:rsidRDefault="000F49BC" w:rsidP="000F49BC">
            <w:pPr>
              <w:jc w:val="center"/>
              <w:outlineLvl w:val="1"/>
              <w:rPr>
                <w:del w:id="466" w:author="David Schmitt" w:date="2019-09-25T15:51:00Z"/>
                <w:rFonts w:ascii="Arial" w:hAnsi="Arial" w:cs="Arial"/>
                <w:sz w:val="18"/>
                <w:szCs w:val="18"/>
              </w:rPr>
            </w:pPr>
            <w:del w:id="467" w:author="David Schmitt" w:date="2019-09-25T15:51:00Z">
              <w:r w:rsidRPr="00627262" w:rsidDel="00E24081">
                <w:rPr>
                  <w:rFonts w:ascii="Arial" w:hAnsi="Arial" w:cs="Arial"/>
                  <w:sz w:val="18"/>
                  <w:szCs w:val="18"/>
                </w:rPr>
                <w:delText>Fault</w:delText>
              </w:r>
              <w:r w:rsidDel="00E24081">
                <w:rPr>
                  <w:rFonts w:ascii="Arial" w:hAnsi="Arial" w:cs="Arial"/>
                  <w:sz w:val="18"/>
                  <w:szCs w:val="18"/>
                </w:rPr>
                <w:delText>y</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7C940CD4" w14:textId="77777777" w:rsidR="000F49BC" w:rsidRPr="00627262" w:rsidDel="00E24081" w:rsidRDefault="000F49BC" w:rsidP="000F49BC">
            <w:pPr>
              <w:jc w:val="center"/>
              <w:rPr>
                <w:del w:id="468" w:author="David Schmitt" w:date="2019-09-25T15:51:00Z"/>
                <w:rFonts w:ascii="Arial" w:hAnsi="Arial" w:cs="Arial"/>
                <w:sz w:val="18"/>
                <w:szCs w:val="18"/>
              </w:rPr>
            </w:pPr>
          </w:p>
        </w:tc>
        <w:tc>
          <w:tcPr>
            <w:tcW w:w="630" w:type="dxa"/>
            <w:gridSpan w:val="2"/>
            <w:tcBorders>
              <w:top w:val="single" w:sz="6" w:space="0" w:color="000000"/>
              <w:left w:val="single" w:sz="6" w:space="0" w:color="000000"/>
              <w:bottom w:val="single" w:sz="6" w:space="0" w:color="000000"/>
              <w:right w:val="single" w:sz="6" w:space="0" w:color="000000"/>
            </w:tcBorders>
            <w:vAlign w:val="center"/>
          </w:tcPr>
          <w:p w14:paraId="56BD14DB" w14:textId="77777777" w:rsidR="000F49BC" w:rsidRPr="00627262" w:rsidDel="00E24081" w:rsidRDefault="000F49BC" w:rsidP="000F49BC">
            <w:pPr>
              <w:jc w:val="center"/>
              <w:rPr>
                <w:del w:id="469" w:author="David Schmitt" w:date="2019-09-25T15:51:00Z"/>
                <w:rFonts w:ascii="Arial" w:hAnsi="Arial" w:cs="Arial"/>
                <w:sz w:val="18"/>
                <w:szCs w:val="18"/>
              </w:rPr>
            </w:pPr>
          </w:p>
        </w:tc>
        <w:tc>
          <w:tcPr>
            <w:tcW w:w="720" w:type="dxa"/>
            <w:gridSpan w:val="2"/>
            <w:tcBorders>
              <w:top w:val="single" w:sz="6" w:space="0" w:color="000000"/>
              <w:left w:val="single" w:sz="6" w:space="0" w:color="000000"/>
              <w:bottom w:val="single" w:sz="6" w:space="0" w:color="000000"/>
              <w:right w:val="single" w:sz="6" w:space="0" w:color="000000"/>
            </w:tcBorders>
            <w:vAlign w:val="center"/>
          </w:tcPr>
          <w:p w14:paraId="2ED5E881" w14:textId="77777777" w:rsidR="000F49BC" w:rsidRPr="00627262" w:rsidDel="00E24081" w:rsidRDefault="000F49BC" w:rsidP="000F49BC">
            <w:pPr>
              <w:jc w:val="center"/>
              <w:rPr>
                <w:del w:id="470" w:author="David Schmitt" w:date="2019-09-25T15:51:00Z"/>
                <w:rFonts w:ascii="Arial" w:hAnsi="Arial" w:cs="Arial"/>
                <w:sz w:val="18"/>
                <w:szCs w:val="18"/>
              </w:rPr>
            </w:pPr>
          </w:p>
        </w:tc>
        <w:tc>
          <w:tcPr>
            <w:tcW w:w="990" w:type="dxa"/>
            <w:gridSpan w:val="2"/>
            <w:tcBorders>
              <w:top w:val="single" w:sz="6" w:space="0" w:color="000000"/>
              <w:left w:val="single" w:sz="6" w:space="0" w:color="000000"/>
              <w:bottom w:val="single" w:sz="6" w:space="0" w:color="000000"/>
              <w:right w:val="single" w:sz="6" w:space="0" w:color="000000"/>
            </w:tcBorders>
            <w:vAlign w:val="center"/>
          </w:tcPr>
          <w:p w14:paraId="5F45799F" w14:textId="77777777" w:rsidR="000F49BC" w:rsidRPr="00627262" w:rsidDel="00E24081" w:rsidRDefault="000F49BC" w:rsidP="000F49BC">
            <w:pPr>
              <w:jc w:val="center"/>
              <w:rPr>
                <w:del w:id="471" w:author="David Schmitt" w:date="2019-09-25T15:51:00Z"/>
                <w:rFonts w:ascii="Arial" w:hAnsi="Arial" w:cs="Arial"/>
                <w:sz w:val="18"/>
                <w:szCs w:val="18"/>
              </w:rPr>
            </w:pPr>
            <w:del w:id="472" w:author="David Schmitt" w:date="2019-09-25T15:51:00Z">
              <w:r w:rsidRPr="00627262" w:rsidDel="00E24081">
                <w:rPr>
                  <w:rFonts w:ascii="Arial" w:hAnsi="Arial" w:cs="Arial"/>
                  <w:sz w:val="18"/>
                  <w:szCs w:val="18"/>
                </w:rPr>
                <w:delText>0x7</w:delText>
              </w:r>
            </w:del>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0757C406" w14:textId="77777777" w:rsidR="000F49BC" w:rsidRPr="00627262" w:rsidDel="00E24081" w:rsidRDefault="000F49BC" w:rsidP="000F49BC">
            <w:pPr>
              <w:jc w:val="center"/>
              <w:rPr>
                <w:del w:id="473" w:author="David Schmitt" w:date="2019-09-25T15:51:00Z"/>
                <w:rFonts w:ascii="Arial" w:hAnsi="Arial" w:cs="Arial"/>
                <w:sz w:val="18"/>
                <w:szCs w:val="18"/>
              </w:rPr>
            </w:pPr>
          </w:p>
        </w:tc>
        <w:tc>
          <w:tcPr>
            <w:tcW w:w="810" w:type="dxa"/>
            <w:gridSpan w:val="2"/>
            <w:tcBorders>
              <w:top w:val="single" w:sz="6" w:space="0" w:color="000000"/>
              <w:left w:val="single" w:sz="6" w:space="0" w:color="000000"/>
              <w:bottom w:val="single" w:sz="6" w:space="0" w:color="000000"/>
              <w:right w:val="single" w:sz="6" w:space="0" w:color="000000"/>
            </w:tcBorders>
            <w:vAlign w:val="center"/>
          </w:tcPr>
          <w:p w14:paraId="4D07C5F0" w14:textId="77777777" w:rsidR="000F49BC" w:rsidRPr="00627262" w:rsidDel="00E24081" w:rsidRDefault="000F49BC" w:rsidP="000F49BC">
            <w:pPr>
              <w:jc w:val="center"/>
              <w:rPr>
                <w:del w:id="474" w:author="David Schmitt" w:date="2019-09-25T15:51:00Z"/>
                <w:rFonts w:ascii="Arial" w:hAnsi="Arial" w:cs="Arial"/>
                <w:sz w:val="18"/>
                <w:szCs w:val="18"/>
              </w:rPr>
            </w:pPr>
          </w:p>
        </w:tc>
      </w:tr>
    </w:tbl>
    <w:p w14:paraId="6DCD730A" w14:textId="77777777" w:rsidR="000F49BC" w:rsidDel="00E24081" w:rsidRDefault="000F49BC" w:rsidP="000F49BC">
      <w:pPr>
        <w:ind w:left="720"/>
        <w:rPr>
          <w:del w:id="475" w:author="David Schmitt" w:date="2019-09-25T15:51:00Z"/>
        </w:rPr>
      </w:pPr>
    </w:p>
    <w:p w14:paraId="7DC33AFE" w14:textId="77777777" w:rsidR="00994CA4" w:rsidDel="00611404" w:rsidRDefault="00994CA4" w:rsidP="008A1E37">
      <w:pPr>
        <w:pStyle w:val="Table"/>
        <w:numPr>
          <w:ilvl w:val="0"/>
          <w:numId w:val="0"/>
        </w:numPr>
        <w:jc w:val="left"/>
        <w:rPr>
          <w:del w:id="476" w:author="Wroblewski, Thomas (T.R.)" w:date="2019-09-26T12:29:00Z"/>
        </w:rPr>
      </w:pPr>
    </w:p>
    <w:p w14:paraId="45BB25EC" w14:textId="17809269" w:rsidR="00994CA4" w:rsidRPr="008A1E37" w:rsidDel="00611404" w:rsidRDefault="00994CA4" w:rsidP="008A1E37">
      <w:pPr>
        <w:pStyle w:val="Table"/>
        <w:numPr>
          <w:ilvl w:val="0"/>
          <w:numId w:val="0"/>
        </w:numPr>
        <w:jc w:val="left"/>
        <w:rPr>
          <w:del w:id="477" w:author="Wroblewski, Thomas (T.R.)" w:date="2019-09-26T12:29:00Z"/>
        </w:rPr>
      </w:pPr>
    </w:p>
    <w:p w14:paraId="37AAAE1E" w14:textId="3A7D7A5F" w:rsidR="00994CA4" w:rsidRPr="009F32D4" w:rsidDel="00611404" w:rsidRDefault="00994CA4" w:rsidP="00994CA4">
      <w:pPr>
        <w:tabs>
          <w:tab w:val="left" w:pos="1710"/>
        </w:tabs>
        <w:ind w:left="1440"/>
        <w:rPr>
          <w:del w:id="478" w:author="Wroblewski, Thomas (T.R.)" w:date="2019-09-26T12:29:00Z"/>
          <w:rFonts w:ascii="Arial" w:hAnsi="Arial" w:cs="Arial"/>
          <w:b/>
          <w:bCs/>
        </w:rPr>
      </w:pPr>
    </w:p>
    <w:p w14:paraId="29E69781" w14:textId="77777777" w:rsidR="004F2D95" w:rsidRDefault="004F2D95" w:rsidP="00C14DFA">
      <w:pPr>
        <w:pStyle w:val="Heading4"/>
      </w:pPr>
      <w:r>
        <w:t>Outputs</w:t>
      </w:r>
      <w:r>
        <w:br/>
      </w:r>
    </w:p>
    <w:p w14:paraId="0E4F0B34" w14:textId="77777777" w:rsidR="004F2D95" w:rsidRDefault="004F2D95" w:rsidP="00ED6DE4">
      <w:pPr>
        <w:numPr>
          <w:ilvl w:val="0"/>
          <w:numId w:val="5"/>
        </w:numPr>
        <w:tabs>
          <w:tab w:val="clear" w:pos="1368"/>
          <w:tab w:val="num" w:pos="1728"/>
        </w:tabs>
        <w:ind w:left="1728"/>
        <w:rPr>
          <w:rFonts w:ascii="Arial" w:hAnsi="Arial" w:cs="Arial"/>
        </w:rPr>
      </w:pPr>
      <w:r>
        <w:rPr>
          <w:rFonts w:ascii="Arial" w:hAnsi="Arial" w:cs="Arial"/>
        </w:rPr>
        <w:t xml:space="preserve">MUX message on the </w:t>
      </w:r>
      <w:proofErr w:type="gramStart"/>
      <w:r w:rsidR="00C357A8">
        <w:rPr>
          <w:rFonts w:ascii="Arial" w:hAnsi="Arial" w:cs="Arial"/>
        </w:rPr>
        <w:t xml:space="preserve">CAN </w:t>
      </w:r>
      <w:r>
        <w:rPr>
          <w:rFonts w:ascii="Arial" w:hAnsi="Arial" w:cs="Arial"/>
        </w:rPr>
        <w:t xml:space="preserve"> Bus</w:t>
      </w:r>
      <w:proofErr w:type="gramEnd"/>
    </w:p>
    <w:p w14:paraId="096D8D7B" w14:textId="77777777" w:rsidR="0096693B" w:rsidRDefault="0096693B" w:rsidP="0096693B">
      <w:pPr>
        <w:pStyle w:val="Table"/>
        <w:jc w:val="left"/>
      </w:pPr>
      <w:r>
        <w:t>EngExhMdeQuiet_D</w:t>
      </w:r>
      <w:r w:rsidR="008A1068">
        <w:t>2_Rq</w:t>
      </w:r>
      <w:r>
        <w:t xml:space="preserve"> </w:t>
      </w:r>
      <w:r w:rsidRPr="0096693B">
        <w:rPr>
          <w:snapToGrid w:val="0"/>
        </w:rPr>
        <w:t>Signal</w:t>
      </w:r>
    </w:p>
    <w:tbl>
      <w:tblPr>
        <w:tblW w:w="9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4"/>
        <w:gridCol w:w="837"/>
        <w:gridCol w:w="1620"/>
        <w:gridCol w:w="832"/>
        <w:gridCol w:w="630"/>
        <w:gridCol w:w="720"/>
        <w:gridCol w:w="990"/>
        <w:gridCol w:w="776"/>
        <w:gridCol w:w="835"/>
      </w:tblGrid>
      <w:tr w:rsidR="0096693B" w14:paraId="24C21A9B"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AD95504"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Signal Name</w:t>
            </w:r>
          </w:p>
        </w:tc>
        <w:tc>
          <w:tcPr>
            <w:tcW w:w="837" w:type="dxa"/>
            <w:tcBorders>
              <w:top w:val="single" w:sz="6" w:space="0" w:color="000000"/>
              <w:left w:val="single" w:sz="6" w:space="0" w:color="000000"/>
              <w:bottom w:val="single" w:sz="6" w:space="0" w:color="000000"/>
              <w:right w:val="single" w:sz="6" w:space="0" w:color="000000"/>
            </w:tcBorders>
            <w:vAlign w:val="center"/>
          </w:tcPr>
          <w:p w14:paraId="0E9F502D"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
          <w:p w14:paraId="10D37A09"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Detail</w:t>
            </w:r>
          </w:p>
        </w:tc>
        <w:tc>
          <w:tcPr>
            <w:tcW w:w="832" w:type="dxa"/>
            <w:tcBorders>
              <w:top w:val="single" w:sz="6" w:space="0" w:color="000000"/>
              <w:left w:val="single" w:sz="6" w:space="0" w:color="000000"/>
              <w:bottom w:val="single" w:sz="6" w:space="0" w:color="000000"/>
              <w:right w:val="single" w:sz="6" w:space="0" w:color="000000"/>
            </w:tcBorders>
            <w:vAlign w:val="center"/>
          </w:tcPr>
          <w:p w14:paraId="1BFD5AC7"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14:paraId="61903DE9"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Res.</w:t>
            </w:r>
          </w:p>
        </w:tc>
        <w:tc>
          <w:tcPr>
            <w:tcW w:w="720" w:type="dxa"/>
            <w:tcBorders>
              <w:top w:val="single" w:sz="6" w:space="0" w:color="000000"/>
              <w:left w:val="single" w:sz="6" w:space="0" w:color="000000"/>
              <w:bottom w:val="single" w:sz="6" w:space="0" w:color="000000"/>
              <w:right w:val="single" w:sz="6" w:space="0" w:color="000000"/>
            </w:tcBorders>
            <w:vAlign w:val="center"/>
          </w:tcPr>
          <w:p w14:paraId="75A407A1"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14:paraId="30C5B296"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
          <w:p w14:paraId="2B60EB27"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Min</w:t>
            </w:r>
          </w:p>
        </w:tc>
        <w:tc>
          <w:tcPr>
            <w:tcW w:w="835" w:type="dxa"/>
            <w:tcBorders>
              <w:top w:val="single" w:sz="6" w:space="0" w:color="000000"/>
              <w:left w:val="single" w:sz="6" w:space="0" w:color="000000"/>
              <w:bottom w:val="single" w:sz="6" w:space="0" w:color="000000"/>
              <w:right w:val="single" w:sz="6" w:space="0" w:color="000000"/>
            </w:tcBorders>
            <w:vAlign w:val="center"/>
          </w:tcPr>
          <w:p w14:paraId="4029F5A9" w14:textId="77777777" w:rsidR="0096693B" w:rsidRPr="00627262" w:rsidRDefault="0096693B" w:rsidP="0096693B">
            <w:pPr>
              <w:jc w:val="center"/>
              <w:rPr>
                <w:rFonts w:ascii="Arial" w:hAnsi="Arial" w:cs="Arial"/>
                <w:b/>
                <w:bCs/>
                <w:sz w:val="18"/>
                <w:szCs w:val="18"/>
              </w:rPr>
            </w:pPr>
            <w:r w:rsidRPr="00627262">
              <w:rPr>
                <w:rFonts w:ascii="Arial" w:hAnsi="Arial" w:cs="Arial"/>
                <w:b/>
                <w:bCs/>
                <w:snapToGrid w:val="0"/>
                <w:sz w:val="18"/>
                <w:szCs w:val="18"/>
              </w:rPr>
              <w:t>Max</w:t>
            </w:r>
          </w:p>
        </w:tc>
      </w:tr>
      <w:tr w:rsidR="0096693B" w:rsidRPr="00B6525C" w14:paraId="6F38CB30"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583675A" w14:textId="77777777" w:rsidR="0096693B" w:rsidRPr="0096693B" w:rsidRDefault="0096693B" w:rsidP="008A1068">
            <w:pPr>
              <w:rPr>
                <w:rFonts w:ascii="Arial" w:hAnsi="Arial" w:cs="Arial"/>
                <w:sz w:val="18"/>
                <w:szCs w:val="18"/>
              </w:rPr>
            </w:pPr>
            <w:r w:rsidRPr="0096693B">
              <w:rPr>
                <w:rFonts w:ascii="Arial" w:hAnsi="Arial" w:cs="Arial"/>
              </w:rPr>
              <w:t>EngExhMdeQuiet_D</w:t>
            </w:r>
            <w:r w:rsidR="008A1068">
              <w:rPr>
                <w:rFonts w:ascii="Arial" w:hAnsi="Arial" w:cs="Arial"/>
              </w:rPr>
              <w:t>2</w:t>
            </w:r>
            <w:r w:rsidRPr="0096693B">
              <w:rPr>
                <w:rFonts w:ascii="Arial" w:hAnsi="Arial" w:cs="Arial"/>
              </w:rPr>
              <w:t>_Rq</w:t>
            </w:r>
          </w:p>
        </w:tc>
        <w:tc>
          <w:tcPr>
            <w:tcW w:w="837" w:type="dxa"/>
            <w:tcBorders>
              <w:top w:val="single" w:sz="6" w:space="0" w:color="000000"/>
              <w:left w:val="single" w:sz="6" w:space="0" w:color="000000"/>
              <w:bottom w:val="single" w:sz="6" w:space="0" w:color="000000"/>
              <w:right w:val="single" w:sz="6" w:space="0" w:color="000000"/>
            </w:tcBorders>
            <w:vAlign w:val="center"/>
          </w:tcPr>
          <w:p w14:paraId="5D20C6A1"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2</w:t>
            </w:r>
          </w:p>
        </w:tc>
        <w:tc>
          <w:tcPr>
            <w:tcW w:w="1620" w:type="dxa"/>
            <w:tcBorders>
              <w:top w:val="single" w:sz="6" w:space="0" w:color="000000"/>
              <w:left w:val="single" w:sz="6" w:space="0" w:color="000000"/>
              <w:bottom w:val="single" w:sz="6" w:space="0" w:color="000000"/>
              <w:right w:val="single" w:sz="6" w:space="0" w:color="000000"/>
            </w:tcBorders>
            <w:vAlign w:val="center"/>
          </w:tcPr>
          <w:p w14:paraId="4D70EDA6" w14:textId="77777777" w:rsidR="0096693B" w:rsidRPr="00627262" w:rsidRDefault="0096693B" w:rsidP="0096693B">
            <w:pPr>
              <w:jc w:val="center"/>
              <w:rPr>
                <w:rFonts w:ascii="Arial" w:hAnsi="Arial" w:cs="Arial"/>
                <w:sz w:val="18"/>
                <w:szCs w:val="18"/>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0059C702" w14:textId="77777777" w:rsidR="0096693B" w:rsidRPr="00627262" w:rsidRDefault="0096693B" w:rsidP="0096693B">
            <w:pPr>
              <w:pStyle w:val="xl1015"/>
              <w:pBdr>
                <w:bottom w:val="none" w:sz="0" w:space="0" w:color="auto"/>
                <w:right w:val="none" w:sz="0" w:space="0" w:color="auto"/>
              </w:pBdr>
              <w:spacing w:before="0" w:beforeAutospacing="0" w:after="0" w:afterAutospacing="0"/>
              <w:rPr>
                <w:sz w:val="18"/>
                <w:szCs w:val="18"/>
              </w:rPr>
            </w:pPr>
            <w:r w:rsidRPr="00627262">
              <w:rPr>
                <w:sz w:val="18"/>
                <w:szCs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
          <w:p w14:paraId="0F345911"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1</w:t>
            </w:r>
          </w:p>
        </w:tc>
        <w:tc>
          <w:tcPr>
            <w:tcW w:w="720" w:type="dxa"/>
            <w:tcBorders>
              <w:top w:val="single" w:sz="6" w:space="0" w:color="000000"/>
              <w:left w:val="single" w:sz="6" w:space="0" w:color="000000"/>
              <w:bottom w:val="single" w:sz="6" w:space="0" w:color="000000"/>
              <w:right w:val="single" w:sz="6" w:space="0" w:color="000000"/>
            </w:tcBorders>
            <w:vAlign w:val="center"/>
          </w:tcPr>
          <w:p w14:paraId="6649A3A3"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w:t>
            </w:r>
          </w:p>
        </w:tc>
        <w:tc>
          <w:tcPr>
            <w:tcW w:w="990" w:type="dxa"/>
            <w:tcBorders>
              <w:top w:val="single" w:sz="6" w:space="0" w:color="000000"/>
              <w:left w:val="single" w:sz="6" w:space="0" w:color="000000"/>
              <w:bottom w:val="single" w:sz="6" w:space="0" w:color="000000"/>
              <w:right w:val="single" w:sz="6" w:space="0" w:color="000000"/>
            </w:tcBorders>
            <w:vAlign w:val="center"/>
          </w:tcPr>
          <w:p w14:paraId="321790D8" w14:textId="77777777" w:rsidR="0096693B" w:rsidRPr="00627262" w:rsidRDefault="0096693B" w:rsidP="0096693B">
            <w:pPr>
              <w:jc w:val="center"/>
              <w:rPr>
                <w:rFonts w:ascii="Arial" w:hAnsi="Arial" w:cs="Arial"/>
                <w:sz w:val="18"/>
                <w:szCs w:val="18"/>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4D1C7859"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 (0x0)</w:t>
            </w:r>
          </w:p>
        </w:tc>
        <w:tc>
          <w:tcPr>
            <w:tcW w:w="835" w:type="dxa"/>
            <w:tcBorders>
              <w:top w:val="single" w:sz="6" w:space="0" w:color="000000"/>
              <w:left w:val="single" w:sz="6" w:space="0" w:color="000000"/>
              <w:bottom w:val="single" w:sz="6" w:space="0" w:color="000000"/>
              <w:right w:val="single" w:sz="6" w:space="0" w:color="000000"/>
            </w:tcBorders>
            <w:vAlign w:val="center"/>
          </w:tcPr>
          <w:p w14:paraId="5841CBEB"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7 (0x7)</w:t>
            </w:r>
          </w:p>
        </w:tc>
      </w:tr>
      <w:tr w:rsidR="0096693B" w:rsidRPr="00B6525C" w14:paraId="43A5FA09"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70D7E1F4"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5042EAD"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C7F5F04" w14:textId="77777777" w:rsidR="0096693B" w:rsidRPr="00627262" w:rsidRDefault="0096693B" w:rsidP="0096693B">
            <w:pPr>
              <w:jc w:val="center"/>
              <w:outlineLvl w:val="1"/>
              <w:rPr>
                <w:rFonts w:ascii="Arial" w:hAnsi="Arial" w:cs="Arial"/>
                <w:sz w:val="18"/>
                <w:szCs w:val="18"/>
              </w:rPr>
            </w:pPr>
            <w:r w:rsidRPr="00627262">
              <w:rPr>
                <w:rFonts w:ascii="Arial" w:hAnsi="Arial" w:cs="Arial"/>
                <w:sz w:val="18"/>
                <w:szCs w:val="18"/>
              </w:rPr>
              <w:t>Null</w:t>
            </w:r>
          </w:p>
        </w:tc>
        <w:tc>
          <w:tcPr>
            <w:tcW w:w="832" w:type="dxa"/>
            <w:tcBorders>
              <w:top w:val="single" w:sz="6" w:space="0" w:color="000000"/>
              <w:left w:val="single" w:sz="6" w:space="0" w:color="000000"/>
              <w:bottom w:val="single" w:sz="6" w:space="0" w:color="000000"/>
              <w:right w:val="single" w:sz="6" w:space="0" w:color="000000"/>
            </w:tcBorders>
            <w:vAlign w:val="center"/>
          </w:tcPr>
          <w:p w14:paraId="2D6CF0D3"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75F965C"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9181ABE"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CC6C443"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0x0</w:t>
            </w:r>
          </w:p>
        </w:tc>
        <w:tc>
          <w:tcPr>
            <w:tcW w:w="776" w:type="dxa"/>
            <w:tcBorders>
              <w:top w:val="single" w:sz="6" w:space="0" w:color="000000"/>
              <w:left w:val="single" w:sz="6" w:space="0" w:color="000000"/>
              <w:bottom w:val="single" w:sz="6" w:space="0" w:color="000000"/>
              <w:right w:val="single" w:sz="6" w:space="0" w:color="000000"/>
            </w:tcBorders>
            <w:vAlign w:val="center"/>
          </w:tcPr>
          <w:p w14:paraId="206424FE"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CEBF86B" w14:textId="77777777" w:rsidR="0096693B" w:rsidRPr="00627262" w:rsidRDefault="0096693B" w:rsidP="0096693B">
            <w:pPr>
              <w:jc w:val="center"/>
              <w:rPr>
                <w:rFonts w:ascii="Arial" w:hAnsi="Arial" w:cs="Arial"/>
                <w:sz w:val="18"/>
                <w:szCs w:val="18"/>
              </w:rPr>
            </w:pPr>
          </w:p>
        </w:tc>
      </w:tr>
      <w:tr w:rsidR="0096693B" w:rsidRPr="00B6525C" w14:paraId="3DF9802C"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51760AF4"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388F0AC2"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29C7F54" w14:textId="77777777" w:rsidR="0096693B" w:rsidRPr="00627262" w:rsidRDefault="0096693B" w:rsidP="0096693B">
            <w:pPr>
              <w:jc w:val="center"/>
              <w:outlineLvl w:val="1"/>
              <w:rPr>
                <w:rFonts w:ascii="Arial" w:hAnsi="Arial" w:cs="Arial"/>
                <w:sz w:val="18"/>
                <w:szCs w:val="18"/>
              </w:rPr>
            </w:pPr>
            <w:r w:rsidRPr="00627262">
              <w:rPr>
                <w:rFonts w:ascii="Arial" w:hAnsi="Arial" w:cs="Arial"/>
                <w:sz w:val="18"/>
                <w:szCs w:val="18"/>
              </w:rPr>
              <w:t>Stealth</w:t>
            </w:r>
          </w:p>
        </w:tc>
        <w:tc>
          <w:tcPr>
            <w:tcW w:w="832" w:type="dxa"/>
            <w:tcBorders>
              <w:top w:val="single" w:sz="6" w:space="0" w:color="000000"/>
              <w:left w:val="single" w:sz="6" w:space="0" w:color="000000"/>
              <w:bottom w:val="single" w:sz="6" w:space="0" w:color="000000"/>
              <w:right w:val="single" w:sz="6" w:space="0" w:color="000000"/>
            </w:tcBorders>
            <w:vAlign w:val="center"/>
          </w:tcPr>
          <w:p w14:paraId="28CDA4F7"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43E5D56"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78FA2A2"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C5ED406"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0x1</w:t>
            </w:r>
          </w:p>
        </w:tc>
        <w:tc>
          <w:tcPr>
            <w:tcW w:w="776" w:type="dxa"/>
            <w:tcBorders>
              <w:top w:val="single" w:sz="6" w:space="0" w:color="000000"/>
              <w:left w:val="single" w:sz="6" w:space="0" w:color="000000"/>
              <w:bottom w:val="single" w:sz="6" w:space="0" w:color="000000"/>
              <w:right w:val="single" w:sz="6" w:space="0" w:color="000000"/>
            </w:tcBorders>
            <w:vAlign w:val="center"/>
          </w:tcPr>
          <w:p w14:paraId="5CF8ECB4"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49D9F6A" w14:textId="77777777" w:rsidR="0096693B" w:rsidRPr="00627262" w:rsidRDefault="0096693B" w:rsidP="0096693B">
            <w:pPr>
              <w:jc w:val="center"/>
              <w:rPr>
                <w:rFonts w:ascii="Arial" w:hAnsi="Arial" w:cs="Arial"/>
                <w:sz w:val="18"/>
                <w:szCs w:val="18"/>
              </w:rPr>
            </w:pPr>
          </w:p>
        </w:tc>
      </w:tr>
      <w:tr w:rsidR="0096693B" w:rsidRPr="00B6525C" w14:paraId="06E6D469"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27B6E995"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F2BCB8D"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E2CB292" w14:textId="77777777" w:rsidR="0096693B" w:rsidRPr="00627262" w:rsidRDefault="0096693B" w:rsidP="0096693B">
            <w:pPr>
              <w:jc w:val="center"/>
              <w:outlineLvl w:val="1"/>
              <w:rPr>
                <w:rFonts w:ascii="Arial" w:hAnsi="Arial" w:cs="Arial"/>
                <w:sz w:val="18"/>
                <w:szCs w:val="18"/>
              </w:rPr>
            </w:pPr>
            <w:r w:rsidRPr="00627262">
              <w:rPr>
                <w:rFonts w:ascii="Arial" w:hAnsi="Arial" w:cs="Arial"/>
                <w:sz w:val="18"/>
                <w:szCs w:val="18"/>
              </w:rPr>
              <w:t>Normal</w:t>
            </w:r>
          </w:p>
        </w:tc>
        <w:tc>
          <w:tcPr>
            <w:tcW w:w="832" w:type="dxa"/>
            <w:tcBorders>
              <w:top w:val="single" w:sz="6" w:space="0" w:color="000000"/>
              <w:left w:val="single" w:sz="6" w:space="0" w:color="000000"/>
              <w:bottom w:val="single" w:sz="6" w:space="0" w:color="000000"/>
              <w:right w:val="single" w:sz="6" w:space="0" w:color="000000"/>
            </w:tcBorders>
            <w:vAlign w:val="center"/>
          </w:tcPr>
          <w:p w14:paraId="53CB566B"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ABF165F"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FCA09A3"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4E084DD"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0x2</w:t>
            </w:r>
          </w:p>
        </w:tc>
        <w:tc>
          <w:tcPr>
            <w:tcW w:w="776" w:type="dxa"/>
            <w:tcBorders>
              <w:top w:val="single" w:sz="6" w:space="0" w:color="000000"/>
              <w:left w:val="single" w:sz="6" w:space="0" w:color="000000"/>
              <w:bottom w:val="single" w:sz="6" w:space="0" w:color="000000"/>
              <w:right w:val="single" w:sz="6" w:space="0" w:color="000000"/>
            </w:tcBorders>
            <w:vAlign w:val="center"/>
          </w:tcPr>
          <w:p w14:paraId="0455D32D"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6B93245C" w14:textId="77777777" w:rsidR="0096693B" w:rsidRPr="00627262" w:rsidRDefault="0096693B" w:rsidP="0096693B">
            <w:pPr>
              <w:jc w:val="center"/>
              <w:rPr>
                <w:rFonts w:ascii="Arial" w:hAnsi="Arial" w:cs="Arial"/>
                <w:sz w:val="18"/>
                <w:szCs w:val="18"/>
              </w:rPr>
            </w:pPr>
          </w:p>
        </w:tc>
      </w:tr>
      <w:tr w:rsidR="0096693B" w:rsidRPr="00B6525C" w14:paraId="5A34F8DB"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606F84B4"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3142CEF3"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B0A06C8" w14:textId="77777777" w:rsidR="0096693B" w:rsidRPr="00627262" w:rsidRDefault="0096693B" w:rsidP="0096693B">
            <w:pPr>
              <w:jc w:val="center"/>
              <w:outlineLvl w:val="1"/>
              <w:rPr>
                <w:rFonts w:ascii="Arial" w:hAnsi="Arial" w:cs="Arial"/>
                <w:sz w:val="18"/>
                <w:szCs w:val="18"/>
              </w:rPr>
            </w:pPr>
            <w:r w:rsidRPr="00627262">
              <w:rPr>
                <w:rFonts w:ascii="Arial" w:hAnsi="Arial" w:cs="Arial"/>
                <w:sz w:val="18"/>
                <w:szCs w:val="18"/>
              </w:rPr>
              <w:t>Sport</w:t>
            </w:r>
          </w:p>
        </w:tc>
        <w:tc>
          <w:tcPr>
            <w:tcW w:w="832" w:type="dxa"/>
            <w:tcBorders>
              <w:top w:val="single" w:sz="6" w:space="0" w:color="000000"/>
              <w:left w:val="single" w:sz="6" w:space="0" w:color="000000"/>
              <w:bottom w:val="single" w:sz="6" w:space="0" w:color="000000"/>
              <w:right w:val="single" w:sz="6" w:space="0" w:color="000000"/>
            </w:tcBorders>
            <w:vAlign w:val="center"/>
          </w:tcPr>
          <w:p w14:paraId="7AB323EF"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5767CA3"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6D9859F2"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8BF85DD"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0x3</w:t>
            </w:r>
          </w:p>
        </w:tc>
        <w:tc>
          <w:tcPr>
            <w:tcW w:w="776" w:type="dxa"/>
            <w:tcBorders>
              <w:top w:val="single" w:sz="6" w:space="0" w:color="000000"/>
              <w:left w:val="single" w:sz="6" w:space="0" w:color="000000"/>
              <w:bottom w:val="single" w:sz="6" w:space="0" w:color="000000"/>
              <w:right w:val="single" w:sz="6" w:space="0" w:color="000000"/>
            </w:tcBorders>
            <w:vAlign w:val="center"/>
          </w:tcPr>
          <w:p w14:paraId="367F26F5"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7065D45" w14:textId="77777777" w:rsidR="0096693B" w:rsidRPr="00627262" w:rsidRDefault="0096693B" w:rsidP="0096693B">
            <w:pPr>
              <w:jc w:val="center"/>
              <w:rPr>
                <w:rFonts w:ascii="Arial" w:hAnsi="Arial" w:cs="Arial"/>
                <w:sz w:val="18"/>
                <w:szCs w:val="18"/>
              </w:rPr>
            </w:pPr>
          </w:p>
        </w:tc>
      </w:tr>
      <w:tr w:rsidR="0096693B" w:rsidRPr="00B6525C" w14:paraId="3C3F610F"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3D3BCCC4"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3A2B4190"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87EFA4B" w14:textId="77777777" w:rsidR="0096693B" w:rsidRPr="00627262" w:rsidRDefault="0096693B" w:rsidP="00B556DE">
            <w:pPr>
              <w:jc w:val="center"/>
              <w:outlineLvl w:val="1"/>
              <w:rPr>
                <w:rFonts w:ascii="Arial" w:hAnsi="Arial" w:cs="Arial"/>
                <w:sz w:val="18"/>
                <w:szCs w:val="18"/>
              </w:rPr>
            </w:pPr>
            <w:r w:rsidRPr="00627262">
              <w:rPr>
                <w:rFonts w:ascii="Arial" w:hAnsi="Arial" w:cs="Arial"/>
                <w:sz w:val="18"/>
                <w:szCs w:val="18"/>
              </w:rPr>
              <w:t>Track</w:t>
            </w:r>
            <w:r w:rsidR="004777CA">
              <w:rPr>
                <w:rFonts w:ascii="Arial" w:hAnsi="Arial" w:cs="Arial"/>
                <w:sz w:val="18"/>
                <w:szCs w:val="18"/>
              </w:rPr>
              <w:t xml:space="preserve"> / Baja</w:t>
            </w:r>
          </w:p>
        </w:tc>
        <w:tc>
          <w:tcPr>
            <w:tcW w:w="832" w:type="dxa"/>
            <w:tcBorders>
              <w:top w:val="single" w:sz="6" w:space="0" w:color="000000"/>
              <w:left w:val="single" w:sz="6" w:space="0" w:color="000000"/>
              <w:bottom w:val="single" w:sz="6" w:space="0" w:color="000000"/>
              <w:right w:val="single" w:sz="6" w:space="0" w:color="000000"/>
            </w:tcBorders>
            <w:vAlign w:val="center"/>
          </w:tcPr>
          <w:p w14:paraId="2A54E5F1"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6060819"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0716DBE"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A8BD084"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0x4</w:t>
            </w:r>
          </w:p>
        </w:tc>
        <w:tc>
          <w:tcPr>
            <w:tcW w:w="776" w:type="dxa"/>
            <w:tcBorders>
              <w:top w:val="single" w:sz="6" w:space="0" w:color="000000"/>
              <w:left w:val="single" w:sz="6" w:space="0" w:color="000000"/>
              <w:bottom w:val="single" w:sz="6" w:space="0" w:color="000000"/>
              <w:right w:val="single" w:sz="6" w:space="0" w:color="000000"/>
            </w:tcBorders>
            <w:vAlign w:val="center"/>
          </w:tcPr>
          <w:p w14:paraId="00CB1E2B"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B50F7CE" w14:textId="77777777" w:rsidR="0096693B" w:rsidRPr="00627262" w:rsidRDefault="0096693B" w:rsidP="0096693B">
            <w:pPr>
              <w:jc w:val="center"/>
              <w:rPr>
                <w:rFonts w:ascii="Arial" w:hAnsi="Arial" w:cs="Arial"/>
                <w:sz w:val="18"/>
                <w:szCs w:val="18"/>
              </w:rPr>
            </w:pPr>
          </w:p>
        </w:tc>
      </w:tr>
      <w:tr w:rsidR="0096693B" w:rsidRPr="00B6525C" w14:paraId="5BDB64E4" w14:textId="77777777" w:rsidTr="006C0F28">
        <w:trPr>
          <w:trHeight w:val="192"/>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667B4128"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17F8B07"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50549CF" w14:textId="77777777" w:rsidR="0096693B" w:rsidRPr="00627262" w:rsidRDefault="008A1068" w:rsidP="0096693B">
            <w:pPr>
              <w:jc w:val="center"/>
              <w:outlineLvl w:val="1"/>
              <w:rPr>
                <w:rFonts w:ascii="Arial" w:hAnsi="Arial" w:cs="Arial"/>
                <w:sz w:val="18"/>
                <w:szCs w:val="18"/>
              </w:rPr>
            </w:pPr>
            <w:proofErr w:type="spellStart"/>
            <w:r>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26ED61DE"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BD0490D"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08F7BE6"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B90E9EB"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0x5</w:t>
            </w:r>
          </w:p>
        </w:tc>
        <w:tc>
          <w:tcPr>
            <w:tcW w:w="776" w:type="dxa"/>
            <w:tcBorders>
              <w:top w:val="single" w:sz="6" w:space="0" w:color="000000"/>
              <w:left w:val="single" w:sz="6" w:space="0" w:color="000000"/>
              <w:bottom w:val="single" w:sz="6" w:space="0" w:color="000000"/>
              <w:right w:val="single" w:sz="6" w:space="0" w:color="000000"/>
            </w:tcBorders>
            <w:vAlign w:val="center"/>
          </w:tcPr>
          <w:p w14:paraId="216A9B2A"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1CF617B" w14:textId="77777777" w:rsidR="0096693B" w:rsidRPr="00627262" w:rsidRDefault="0096693B" w:rsidP="0096693B">
            <w:pPr>
              <w:jc w:val="center"/>
              <w:rPr>
                <w:rFonts w:ascii="Arial" w:hAnsi="Arial" w:cs="Arial"/>
                <w:sz w:val="18"/>
                <w:szCs w:val="18"/>
              </w:rPr>
            </w:pPr>
          </w:p>
        </w:tc>
      </w:tr>
      <w:tr w:rsidR="0096693B" w:rsidRPr="00B6525C" w14:paraId="5DE869ED" w14:textId="77777777" w:rsidTr="006C0F28">
        <w:trPr>
          <w:trHeight w:val="192"/>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0ABA5FAD"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AF52DBD"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AE886DA" w14:textId="77777777" w:rsidR="0096693B" w:rsidRPr="00627262" w:rsidRDefault="0096693B" w:rsidP="0096693B">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658A0ED8"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C685067"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8E17AC0"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D2EF0FE"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0x6</w:t>
            </w:r>
          </w:p>
        </w:tc>
        <w:tc>
          <w:tcPr>
            <w:tcW w:w="776" w:type="dxa"/>
            <w:tcBorders>
              <w:top w:val="single" w:sz="6" w:space="0" w:color="000000"/>
              <w:left w:val="single" w:sz="6" w:space="0" w:color="000000"/>
              <w:bottom w:val="single" w:sz="6" w:space="0" w:color="000000"/>
              <w:right w:val="single" w:sz="6" w:space="0" w:color="000000"/>
            </w:tcBorders>
            <w:vAlign w:val="center"/>
          </w:tcPr>
          <w:p w14:paraId="5CE0008F"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882684F" w14:textId="77777777" w:rsidR="0096693B" w:rsidRPr="00627262" w:rsidRDefault="0096693B" w:rsidP="0096693B">
            <w:pPr>
              <w:jc w:val="center"/>
              <w:rPr>
                <w:rFonts w:ascii="Arial" w:hAnsi="Arial" w:cs="Arial"/>
                <w:sz w:val="18"/>
                <w:szCs w:val="18"/>
              </w:rPr>
            </w:pPr>
          </w:p>
        </w:tc>
      </w:tr>
      <w:tr w:rsidR="0096693B" w:rsidRPr="00B6525C" w14:paraId="673AED3D" w14:textId="77777777" w:rsidTr="006C0F28">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38349106" w14:textId="77777777" w:rsidR="0096693B" w:rsidRPr="00627262" w:rsidRDefault="0096693B" w:rsidP="0096693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53AC6A8C" w14:textId="77777777" w:rsidR="0096693B" w:rsidRPr="00627262" w:rsidRDefault="0096693B" w:rsidP="0096693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8804EC2" w14:textId="77777777" w:rsidR="0096693B" w:rsidRPr="00627262" w:rsidRDefault="0096693B" w:rsidP="0096693B">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0D5A3069" w14:textId="77777777" w:rsidR="0096693B" w:rsidRPr="00627262" w:rsidRDefault="0096693B" w:rsidP="0096693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57FFEE01" w14:textId="77777777" w:rsidR="0096693B" w:rsidRPr="00627262" w:rsidRDefault="0096693B" w:rsidP="0096693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05A8F9B" w14:textId="77777777" w:rsidR="0096693B" w:rsidRPr="00627262" w:rsidRDefault="0096693B" w:rsidP="0096693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D43EEB8" w14:textId="77777777" w:rsidR="0096693B" w:rsidRPr="00627262" w:rsidRDefault="0096693B" w:rsidP="0096693B">
            <w:pPr>
              <w:jc w:val="center"/>
              <w:rPr>
                <w:rFonts w:ascii="Arial" w:hAnsi="Arial" w:cs="Arial"/>
                <w:sz w:val="18"/>
                <w:szCs w:val="18"/>
              </w:rPr>
            </w:pPr>
            <w:r w:rsidRPr="00627262">
              <w:rPr>
                <w:rFonts w:ascii="Arial" w:hAnsi="Arial" w:cs="Arial"/>
                <w:sz w:val="18"/>
                <w:szCs w:val="18"/>
              </w:rPr>
              <w:t>0x7</w:t>
            </w:r>
          </w:p>
        </w:tc>
        <w:tc>
          <w:tcPr>
            <w:tcW w:w="776" w:type="dxa"/>
            <w:tcBorders>
              <w:top w:val="single" w:sz="6" w:space="0" w:color="000000"/>
              <w:left w:val="single" w:sz="6" w:space="0" w:color="000000"/>
              <w:bottom w:val="single" w:sz="6" w:space="0" w:color="000000"/>
              <w:right w:val="single" w:sz="6" w:space="0" w:color="000000"/>
            </w:tcBorders>
            <w:vAlign w:val="center"/>
          </w:tcPr>
          <w:p w14:paraId="3229F8A3" w14:textId="77777777" w:rsidR="0096693B" w:rsidRPr="00627262" w:rsidRDefault="0096693B" w:rsidP="0096693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F345F5B" w14:textId="77777777" w:rsidR="0096693B" w:rsidRPr="00627262" w:rsidRDefault="0096693B" w:rsidP="0096693B">
            <w:pPr>
              <w:jc w:val="center"/>
              <w:rPr>
                <w:rFonts w:ascii="Arial" w:hAnsi="Arial" w:cs="Arial"/>
                <w:sz w:val="18"/>
                <w:szCs w:val="18"/>
              </w:rPr>
            </w:pPr>
          </w:p>
        </w:tc>
      </w:tr>
    </w:tbl>
    <w:p w14:paraId="5AAC2C6D" w14:textId="77777777" w:rsidR="008E16E9" w:rsidRDefault="008E16E9" w:rsidP="00FF15B1"/>
    <w:p w14:paraId="1A3147B0" w14:textId="77777777" w:rsidR="00B556DE" w:rsidRDefault="00572771" w:rsidP="00B556DE">
      <w:pPr>
        <w:ind w:left="720"/>
      </w:pPr>
      <w:r>
        <w:t xml:space="preserve">Note: </w:t>
      </w:r>
      <w:r w:rsidR="00B556DE">
        <w:t>The Cluster shall use 0x4 for Baja.</w:t>
      </w:r>
    </w:p>
    <w:p w14:paraId="6F97E89A" w14:textId="77777777" w:rsidR="00762A1B" w:rsidRDefault="00762A1B" w:rsidP="00B556DE">
      <w:pPr>
        <w:ind w:left="720"/>
      </w:pPr>
    </w:p>
    <w:p w14:paraId="31C34898" w14:textId="77777777" w:rsidR="008E16E9" w:rsidRDefault="008E16E9" w:rsidP="00FF15B1"/>
    <w:p w14:paraId="2BC4B162" w14:textId="77777777" w:rsidR="004F2D95" w:rsidRPr="00572771" w:rsidRDefault="00435DAB" w:rsidP="00572771">
      <w:pPr>
        <w:pStyle w:val="Heading4"/>
      </w:pPr>
      <w:r>
        <w:t xml:space="preserve">Cluster </w:t>
      </w:r>
      <w:r w:rsidR="004F2D95">
        <w:t xml:space="preserve">Function/Performance </w:t>
      </w:r>
      <w:r w:rsidR="004F2D95">
        <w:br/>
      </w:r>
    </w:p>
    <w:p w14:paraId="33D5BEFD" w14:textId="77777777" w:rsidR="004F2D95" w:rsidRDefault="004F2D95">
      <w:pPr>
        <w:pStyle w:val="BodyText"/>
        <w:ind w:left="1440"/>
      </w:pPr>
      <w:r>
        <w:t>Within a 100msec of receiving a message that results in a change of state the cluster will update the display to the proper status.</w:t>
      </w:r>
    </w:p>
    <w:p w14:paraId="2A0CC734" w14:textId="77777777" w:rsidR="0057440E" w:rsidRDefault="0057440E">
      <w:pPr>
        <w:pStyle w:val="BodyText"/>
        <w:ind w:left="1440"/>
      </w:pPr>
    </w:p>
    <w:p w14:paraId="4742E0D2" w14:textId="77777777" w:rsidR="002C07E9" w:rsidRDefault="002C07E9">
      <w:pPr>
        <w:pStyle w:val="BodyText"/>
        <w:ind w:left="1440"/>
      </w:pPr>
    </w:p>
    <w:p w14:paraId="6BB7A457" w14:textId="77777777" w:rsidR="004F2D95" w:rsidRDefault="004F2D95" w:rsidP="005E3525">
      <w:pPr>
        <w:pStyle w:val="Heading4"/>
      </w:pPr>
      <w:r>
        <w:t>Operation: Performance and Functional</w:t>
      </w:r>
    </w:p>
    <w:p w14:paraId="7F288574" w14:textId="77777777" w:rsidR="004F2D95" w:rsidRDefault="004F2D95">
      <w:pPr>
        <w:ind w:left="360"/>
        <w:rPr>
          <w:rFonts w:ascii="Arial" w:hAnsi="Arial" w:cs="Arial"/>
        </w:rPr>
      </w:pPr>
    </w:p>
    <w:p w14:paraId="5094AA0D" w14:textId="77777777" w:rsidR="0043203D" w:rsidRDefault="0043203D" w:rsidP="00A50395"/>
    <w:p w14:paraId="724C98C0" w14:textId="2C3F1668" w:rsidR="001552EE" w:rsidRPr="006F0278" w:rsidRDefault="000B088E">
      <w:pPr>
        <w:pStyle w:val="Heading6"/>
      </w:pPr>
      <w:r w:rsidRPr="006F0278">
        <w:lastRenderedPageBreak/>
        <w:t>When EngExhQuiet_B_Rq</w:t>
      </w:r>
      <w:ins w:id="479" w:author="David Schmitt" w:date="2019-09-26T16:32:00Z">
        <w:r w:rsidR="005F280F">
          <w:t>Drv</w:t>
        </w:r>
      </w:ins>
      <w:r w:rsidRPr="006F0278">
        <w:t>2</w:t>
      </w:r>
      <w:r w:rsidR="001552EE" w:rsidRPr="006F0278">
        <w:t xml:space="preserve"> Becomes Pressed while the Exhaust Mode </w:t>
      </w:r>
      <w:proofErr w:type="spellStart"/>
      <w:r w:rsidR="001552EE" w:rsidRPr="006F0278">
        <w:t>PopUp</w:t>
      </w:r>
      <w:proofErr w:type="spellEnd"/>
      <w:r w:rsidR="001552EE" w:rsidRPr="006F0278">
        <w:t xml:space="preserve"> Menu is not displayed</w:t>
      </w:r>
      <w:r w:rsidR="004777CA" w:rsidRPr="006F0278">
        <w:t xml:space="preserve"> and EngExhMdeQuiet_D2_Stat &lt;&gt; Faulty</w:t>
      </w:r>
      <w:ins w:id="480" w:author="David Schmitt" w:date="2019-09-26T16:23:00Z">
        <w:r w:rsidR="005F280F">
          <w:t xml:space="preserve"> </w:t>
        </w:r>
        <w:del w:id="481" w:author="Wroblewski, Thomas (T.R.)" w:date="2019-10-01T08:42:00Z">
          <w:r w:rsidR="005F280F" w:rsidRPr="00A77FBE" w:rsidDel="00A77FBE">
            <w:delText>???? What about Stat=</w:delText>
          </w:r>
        </w:del>
      </w:ins>
      <w:ins w:id="482" w:author="Wroblewski, Thomas (T.R.)" w:date="2019-10-01T08:42:00Z">
        <w:r w:rsidR="00A77FBE" w:rsidRPr="00A77FBE">
          <w:rPr>
            <w:rPrChange w:id="483" w:author="Wroblewski, Thomas (T.R.)" w:date="2019-10-01T08:43:00Z">
              <w:rPr>
                <w:highlight w:val="yellow"/>
              </w:rPr>
            </w:rPrChange>
          </w:rPr>
          <w:t xml:space="preserve">or </w:t>
        </w:r>
      </w:ins>
      <w:ins w:id="484" w:author="David Schmitt" w:date="2019-09-26T16:23:00Z">
        <w:r w:rsidR="005F280F" w:rsidRPr="00A77FBE">
          <w:t>NULL</w:t>
        </w:r>
        <w:del w:id="485" w:author="Wroblewski, Thomas (T.R.)" w:date="2019-10-01T08:43:00Z">
          <w:r w:rsidR="005F280F" w:rsidRPr="00A77FBE" w:rsidDel="00A77FBE">
            <w:delText>?</w:delText>
          </w:r>
        </w:del>
      </w:ins>
      <w:r w:rsidR="001552EE" w:rsidRPr="00A77FBE">
        <w:t>,</w:t>
      </w:r>
      <w:r w:rsidR="001552EE" w:rsidRPr="006F0278">
        <w:t xml:space="preserve"> the Exhaust Mode </w:t>
      </w:r>
      <w:proofErr w:type="spellStart"/>
      <w:r w:rsidR="001552EE" w:rsidRPr="006F0278">
        <w:t>PopUp</w:t>
      </w:r>
      <w:proofErr w:type="spellEnd"/>
      <w:r w:rsidR="001552EE" w:rsidRPr="006F0278">
        <w:t xml:space="preserve"> Menu shall be displayed. </w:t>
      </w:r>
    </w:p>
    <w:p w14:paraId="7F8CEA64" w14:textId="77777777" w:rsidR="001552EE" w:rsidRPr="006F0278" w:rsidRDefault="001552EE">
      <w:pPr>
        <w:pStyle w:val="Heading6"/>
        <w:numPr>
          <w:ilvl w:val="0"/>
          <w:numId w:val="0"/>
        </w:numPr>
        <w:ind w:left="1008"/>
        <w:pPrChange w:id="486" w:author="David Schmitt" w:date="2019-09-26T16:27:00Z">
          <w:pPr>
            <w:pStyle w:val="Heading6"/>
            <w:numPr>
              <w:ilvl w:val="0"/>
              <w:numId w:val="0"/>
            </w:numPr>
            <w:tabs>
              <w:tab w:val="clear" w:pos="1008"/>
            </w:tabs>
            <w:ind w:left="0" w:firstLine="0"/>
          </w:pPr>
        </w:pPrChange>
      </w:pPr>
    </w:p>
    <w:p w14:paraId="5C090D37" w14:textId="1E6EADBF" w:rsidR="00EE7D51" w:rsidRPr="006F0278" w:rsidRDefault="006A59B9">
      <w:pPr>
        <w:pStyle w:val="Heading6"/>
      </w:pPr>
      <w:r w:rsidRPr="006F0278">
        <w:t xml:space="preserve">Each Time the </w:t>
      </w:r>
      <w:r w:rsidR="00C87262" w:rsidRPr="006F0278">
        <w:rPr>
          <w:snapToGrid w:val="0"/>
        </w:rPr>
        <w:t>EngExhQuiet_B_Rq</w:t>
      </w:r>
      <w:ins w:id="487" w:author="David Schmitt" w:date="2019-09-26T16:32:00Z">
        <w:r w:rsidR="005F280F">
          <w:rPr>
            <w:snapToGrid w:val="0"/>
          </w:rPr>
          <w:t>Drv</w:t>
        </w:r>
      </w:ins>
      <w:r w:rsidR="00C87262" w:rsidRPr="006F0278">
        <w:rPr>
          <w:snapToGrid w:val="0"/>
        </w:rPr>
        <w:t xml:space="preserve">2 </w:t>
      </w:r>
      <w:r w:rsidRPr="006F0278">
        <w:t>becomes Pressed,</w:t>
      </w:r>
      <w:r w:rsidR="004549CA" w:rsidRPr="006F0278">
        <w:t xml:space="preserve"> </w:t>
      </w:r>
      <w:r w:rsidR="001552EE" w:rsidRPr="006F0278">
        <w:t xml:space="preserve">while the Exhaust Mode </w:t>
      </w:r>
      <w:proofErr w:type="spellStart"/>
      <w:r w:rsidR="001552EE" w:rsidRPr="006F0278">
        <w:t>PopUp</w:t>
      </w:r>
      <w:proofErr w:type="spellEnd"/>
      <w:r w:rsidR="001552EE" w:rsidRPr="006F0278">
        <w:t xml:space="preserve"> Menu is visible,</w:t>
      </w:r>
      <w:r w:rsidRPr="006F0278">
        <w:t xml:space="preserve"> the Exhaust Valve State shall move to the next state according to the Exhaust Valve Ste</w:t>
      </w:r>
      <w:r w:rsidR="004777CA" w:rsidRPr="006F0278">
        <w:t>ering Wheel Switch Diagram below</w:t>
      </w:r>
      <w:r w:rsidRPr="006F0278">
        <w:t>.</w:t>
      </w:r>
    </w:p>
    <w:p w14:paraId="624CDFCE" w14:textId="77777777" w:rsidR="001552EE" w:rsidRPr="006F0278" w:rsidRDefault="001552EE">
      <w:pPr>
        <w:pStyle w:val="Heading6"/>
        <w:numPr>
          <w:ilvl w:val="0"/>
          <w:numId w:val="0"/>
        </w:numPr>
        <w:ind w:left="1008"/>
        <w:pPrChange w:id="488" w:author="David Schmitt" w:date="2019-09-26T16:27:00Z">
          <w:pPr>
            <w:pStyle w:val="Heading6"/>
            <w:numPr>
              <w:ilvl w:val="0"/>
              <w:numId w:val="0"/>
            </w:numPr>
            <w:tabs>
              <w:tab w:val="clear" w:pos="1008"/>
            </w:tabs>
            <w:ind w:left="0" w:firstLine="0"/>
          </w:pPr>
        </w:pPrChange>
      </w:pPr>
    </w:p>
    <w:p w14:paraId="3A32C019" w14:textId="78A4D313" w:rsidR="001552EE" w:rsidRPr="006F0278" w:rsidRDefault="00A43B9E">
      <w:pPr>
        <w:pStyle w:val="Heading6"/>
      </w:pPr>
      <w:r w:rsidRPr="006F0278">
        <w:t xml:space="preserve">When four seconds elapses (consistent with other </w:t>
      </w:r>
      <w:proofErr w:type="spellStart"/>
      <w:r w:rsidRPr="006F0278">
        <w:t>PopUp</w:t>
      </w:r>
      <w:proofErr w:type="spellEnd"/>
      <w:r w:rsidRPr="006F0278">
        <w:t xml:space="preserve"> Based Menus) </w:t>
      </w:r>
      <w:r w:rsidR="001552EE" w:rsidRPr="006F0278">
        <w:t>without EngExhQuiet_B_Rq</w:t>
      </w:r>
      <w:ins w:id="489" w:author="David Schmitt" w:date="2019-09-26T16:32:00Z">
        <w:r w:rsidR="005F280F">
          <w:t>Drv</w:t>
        </w:r>
      </w:ins>
      <w:r w:rsidR="001552EE" w:rsidRPr="006F0278">
        <w:t xml:space="preserve">2 becoming Pressed, the Exhaust Mode </w:t>
      </w:r>
      <w:proofErr w:type="spellStart"/>
      <w:r w:rsidR="001552EE" w:rsidRPr="006F0278">
        <w:t>PopUp</w:t>
      </w:r>
      <w:proofErr w:type="spellEnd"/>
      <w:r w:rsidR="001552EE" w:rsidRPr="006F0278">
        <w:t xml:space="preserve"> Menu shall </w:t>
      </w:r>
      <w:del w:id="490" w:author="Wroblewski, Thomas (T.R.)" w:date="2019-10-01T08:44:00Z">
        <w:r w:rsidRPr="006F0278" w:rsidDel="00A77FBE">
          <w:delText>“</w:delText>
        </w:r>
      </w:del>
      <w:ins w:id="491" w:author="Wroblewski, Thomas (T.R.)" w:date="2019-10-01T08:43:00Z">
        <w:r w:rsidR="00A77FBE">
          <w:t>deactivate</w:t>
        </w:r>
      </w:ins>
      <w:del w:id="492" w:author="Wroblewski, Thomas (T.R.)" w:date="2019-10-01T08:43:00Z">
        <w:r w:rsidRPr="006F0278" w:rsidDel="00A77FBE">
          <w:delText>go away</w:delText>
        </w:r>
      </w:del>
      <w:del w:id="493" w:author="Wroblewski, Thomas (T.R.)" w:date="2019-10-01T08:44:00Z">
        <w:r w:rsidRPr="006F0278" w:rsidDel="00A77FBE">
          <w:delText>”</w:delText>
        </w:r>
      </w:del>
      <w:r w:rsidRPr="006F0278">
        <w:t>.</w:t>
      </w:r>
      <w:r w:rsidR="001552EE" w:rsidRPr="006F0278">
        <w:t xml:space="preserve"> </w:t>
      </w:r>
    </w:p>
    <w:p w14:paraId="480045E4" w14:textId="77777777" w:rsidR="004549CA" w:rsidRPr="006F0278" w:rsidRDefault="004549CA">
      <w:pPr>
        <w:pStyle w:val="Heading6"/>
        <w:numPr>
          <w:ilvl w:val="0"/>
          <w:numId w:val="0"/>
        </w:numPr>
      </w:pPr>
    </w:p>
    <w:p w14:paraId="4D860841" w14:textId="1E2946DE" w:rsidR="00D430F5" w:rsidRPr="006F0278" w:rsidRDefault="004549CA">
      <w:pPr>
        <w:pStyle w:val="Heading6"/>
      </w:pPr>
      <w:r w:rsidRPr="006F0278">
        <w:t>When the EngExhMdeQuiet_D2_Stat = Faulty</w:t>
      </w:r>
      <w:ins w:id="494" w:author="Wroblewski, Thomas (T.R.)" w:date="2019-09-26T13:35:00Z">
        <w:r w:rsidR="0054040C">
          <w:rPr>
            <w:b/>
          </w:rPr>
          <w:t>, Null,</w:t>
        </w:r>
      </w:ins>
      <w:r w:rsidRPr="006F0278">
        <w:t xml:space="preserve"> or is not available, the Cluster shall sen</w:t>
      </w:r>
      <w:r w:rsidR="00D430F5" w:rsidRPr="006F0278">
        <w:t xml:space="preserve">d EngExhMdeQuiet_D2_Rq = </w:t>
      </w:r>
      <w:r w:rsidR="00D430F5" w:rsidRPr="00B15159">
        <w:t>N</w:t>
      </w:r>
      <w:ins w:id="495" w:author="David Schmitt" w:date="2019-09-26T16:22:00Z">
        <w:r w:rsidR="002E00EC" w:rsidRPr="00B15159">
          <w:t>ULL</w:t>
        </w:r>
      </w:ins>
      <w:del w:id="496" w:author="David Schmitt" w:date="2019-09-26T16:22:00Z">
        <w:r w:rsidR="00D430F5" w:rsidRPr="006F0278" w:rsidDel="002E00EC">
          <w:delText>ormal</w:delText>
        </w:r>
      </w:del>
      <w:r w:rsidR="00D430F5" w:rsidRPr="006F0278">
        <w:t xml:space="preserve"> and the Engine Exhaust RTT shall not be displayed. </w:t>
      </w:r>
    </w:p>
    <w:p w14:paraId="29F789F2" w14:textId="77777777" w:rsidR="00D430F5" w:rsidRPr="006F0278" w:rsidRDefault="00D430F5">
      <w:pPr>
        <w:pStyle w:val="Heading6"/>
        <w:numPr>
          <w:ilvl w:val="0"/>
          <w:numId w:val="0"/>
        </w:numPr>
        <w:ind w:left="1008"/>
        <w:pPrChange w:id="497" w:author="David Schmitt" w:date="2019-09-26T16:27:00Z">
          <w:pPr>
            <w:pStyle w:val="Heading6"/>
            <w:numPr>
              <w:ilvl w:val="0"/>
              <w:numId w:val="0"/>
            </w:numPr>
            <w:tabs>
              <w:tab w:val="clear" w:pos="1008"/>
            </w:tabs>
            <w:ind w:left="0" w:firstLine="0"/>
          </w:pPr>
        </w:pPrChange>
      </w:pPr>
    </w:p>
    <w:p w14:paraId="1873C4B6" w14:textId="32CD8662" w:rsidR="004C0844" w:rsidRPr="006F0278" w:rsidRDefault="00D430F5">
      <w:pPr>
        <w:pStyle w:val="Heading6"/>
      </w:pPr>
      <w:r w:rsidRPr="006F0278">
        <w:t xml:space="preserve">The Cluster shall display a “Engine Exhaust Mode </w:t>
      </w:r>
      <w:del w:id="498" w:author="Wroblewski, Thomas (T.R.)" w:date="2019-09-30T08:41:00Z">
        <w:r w:rsidRPr="006F0278" w:rsidDel="00E02BA7">
          <w:delText>Faulty</w:delText>
        </w:r>
      </w:del>
      <w:ins w:id="499" w:author="Wroblewski, Thomas (T.R.)" w:date="2019-09-30T08:41:00Z">
        <w:r w:rsidR="00E02BA7">
          <w:t>Not Available</w:t>
        </w:r>
      </w:ins>
      <w:r w:rsidRPr="006F0278">
        <w:t xml:space="preserve">” </w:t>
      </w:r>
      <w:ins w:id="500" w:author="Wroblewski, Thomas (T.R.)" w:date="2019-10-01T08:46:00Z">
        <w:r w:rsidR="00B15159">
          <w:t>when</w:t>
        </w:r>
      </w:ins>
      <w:del w:id="501" w:author="Wroblewski, Thomas (T.R.)" w:date="2019-10-01T08:46:00Z">
        <w:r w:rsidRPr="006F0278" w:rsidDel="00B15159">
          <w:delText>the first time</w:delText>
        </w:r>
      </w:del>
      <w:r w:rsidRPr="006F0278">
        <w:t xml:space="preserve"> EngExhMdeQuiet_D2_Stat = Faulty </w:t>
      </w:r>
      <w:ins w:id="502" w:author="Wroblewski, Thomas (T.R.)" w:date="2019-10-01T08:45:00Z">
        <w:r w:rsidR="00B15159">
          <w:t xml:space="preserve">or Null </w:t>
        </w:r>
      </w:ins>
      <w:del w:id="503" w:author="Wroblewski, Thomas (T.R.)" w:date="2019-10-01T08:45:00Z">
        <w:r w:rsidRPr="006F0278" w:rsidDel="00B15159">
          <w:delText xml:space="preserve">is received </w:delText>
        </w:r>
        <w:r w:rsidR="005E3525" w:rsidRPr="006F0278" w:rsidDel="00B15159">
          <w:delText>during an Ignition cycle</w:delText>
        </w:r>
      </w:del>
      <w:del w:id="504" w:author="Wroblewski, Thomas (T.R.)" w:date="2019-10-01T08:46:00Z">
        <w:r w:rsidR="005E3525" w:rsidRPr="006F0278" w:rsidDel="00B15159">
          <w:delText xml:space="preserve"> </w:delText>
        </w:r>
        <w:r w:rsidRPr="006F0278" w:rsidDel="00B15159">
          <w:delText>and</w:delText>
        </w:r>
      </w:del>
      <w:r w:rsidRPr="006F0278">
        <w:t xml:space="preserve"> </w:t>
      </w:r>
      <w:ins w:id="505" w:author="Wroblewski, Thomas (T.R.)" w:date="2019-10-01T08:47:00Z">
        <w:r w:rsidR="00B15159">
          <w:t>and</w:t>
        </w:r>
      </w:ins>
      <w:del w:id="506" w:author="Wroblewski, Thomas (T.R.)" w:date="2019-10-01T08:47:00Z">
        <w:r w:rsidRPr="006F0278" w:rsidDel="00B15159">
          <w:delText>each time</w:delText>
        </w:r>
      </w:del>
      <w:r w:rsidRPr="006F0278">
        <w:t xml:space="preserve"> the </w:t>
      </w:r>
      <w:r w:rsidRPr="006F0278">
        <w:rPr>
          <w:snapToGrid w:val="0"/>
        </w:rPr>
        <w:t>EngExhQuiet_B_Rq</w:t>
      </w:r>
      <w:ins w:id="507" w:author="Wroblewski, Thomas (T.R.)" w:date="2019-09-26T13:35:00Z">
        <w:r w:rsidR="0054040C">
          <w:rPr>
            <w:b/>
            <w:snapToGrid w:val="0"/>
          </w:rPr>
          <w:t>Drv</w:t>
        </w:r>
      </w:ins>
      <w:r w:rsidRPr="006F0278">
        <w:rPr>
          <w:snapToGrid w:val="0"/>
        </w:rPr>
        <w:t xml:space="preserve">2 </w:t>
      </w:r>
      <w:r w:rsidRPr="006F0278">
        <w:t>becomes Pressed.</w:t>
      </w:r>
      <w:r w:rsidR="004C0844" w:rsidRPr="006F0278">
        <w:t xml:space="preserve"> </w:t>
      </w:r>
    </w:p>
    <w:p w14:paraId="2C4E2BA5" w14:textId="77777777" w:rsidR="004C0844" w:rsidRPr="006F0278" w:rsidRDefault="004C0844" w:rsidP="004C0844"/>
    <w:p w14:paraId="4DED3541" w14:textId="77777777" w:rsidR="004C0844" w:rsidRPr="006F0278" w:rsidRDefault="004C0844">
      <w:pPr>
        <w:pStyle w:val="Heading6"/>
      </w:pPr>
      <w:r w:rsidRPr="006F0278">
        <w:t xml:space="preserve">The cluster will send out a request to the PCM for a state change, </w:t>
      </w:r>
      <w:ins w:id="508" w:author="David Schmitt" w:date="2019-09-25T16:01:00Z">
        <w:r w:rsidR="002E18F6" w:rsidRPr="006F0278">
          <w:t xml:space="preserve">via EngExhMdeQuiet_D2_Rq </w:t>
        </w:r>
      </w:ins>
      <w:r w:rsidRPr="006F0278">
        <w:t xml:space="preserve">but only changes the indication if it gets a </w:t>
      </w:r>
      <w:del w:id="509" w:author="David Schmitt" w:date="2019-09-25T16:02:00Z">
        <w:r w:rsidRPr="006F0278" w:rsidDel="002E18F6">
          <w:delText xml:space="preserve">positive response </w:delText>
        </w:r>
      </w:del>
      <w:ins w:id="510" w:author="David Schmitt" w:date="2019-09-25T16:07:00Z">
        <w:r w:rsidR="00DD2FE9" w:rsidRPr="006F0278">
          <w:t xml:space="preserve">matching status </w:t>
        </w:r>
      </w:ins>
      <w:r w:rsidRPr="006F0278">
        <w:t xml:space="preserve">back from the PCM </w:t>
      </w:r>
      <w:ins w:id="511" w:author="David Schmitt" w:date="2019-09-25T16:07:00Z">
        <w:r w:rsidR="00DD2FE9" w:rsidRPr="006F0278">
          <w:t>via EngExhMdeQuiet_D2_Stat</w:t>
        </w:r>
      </w:ins>
      <w:del w:id="512" w:author="David Schmitt" w:date="2019-09-25T16:07:00Z">
        <w:r w:rsidRPr="006F0278" w:rsidDel="00DD2FE9">
          <w:delText>matching the request</w:delText>
        </w:r>
      </w:del>
      <w:r w:rsidRPr="006F0278">
        <w:t xml:space="preserve">. </w:t>
      </w:r>
    </w:p>
    <w:p w14:paraId="2020D010" w14:textId="77777777" w:rsidR="004C0844" w:rsidRPr="006F0278" w:rsidRDefault="004C0844" w:rsidP="004C0844"/>
    <w:p w14:paraId="25DABA4D" w14:textId="12ECA394" w:rsidR="00E24081" w:rsidRPr="006F0278" w:rsidDel="00B15159" w:rsidRDefault="004C0844">
      <w:pPr>
        <w:pStyle w:val="Heading6"/>
        <w:rPr>
          <w:ins w:id="513" w:author="David Schmitt" w:date="2019-09-25T15:56:00Z"/>
          <w:del w:id="514" w:author="Wroblewski, Thomas (T.R.)" w:date="2019-10-01T08:47:00Z"/>
        </w:rPr>
      </w:pPr>
      <w:del w:id="515" w:author="Wroblewski, Thomas (T.R.)" w:date="2019-10-01T08:47:00Z">
        <w:r w:rsidRPr="006F0278" w:rsidDel="00B15159">
          <w:delText xml:space="preserve">If the cluster does not get a </w:delText>
        </w:r>
      </w:del>
      <w:ins w:id="516" w:author="David Schmitt" w:date="2019-09-25T16:11:00Z">
        <w:del w:id="517" w:author="Wroblewski, Thomas (T.R.)" w:date="2019-10-01T08:47:00Z">
          <w:r w:rsidR="00DD2FE9" w:rsidRPr="006F0278" w:rsidDel="00B15159">
            <w:delText>matching</w:delText>
          </w:r>
        </w:del>
      </w:ins>
      <w:del w:id="518" w:author="Wroblewski, Thomas (T.R.)" w:date="2019-10-01T08:47:00Z">
        <w:r w:rsidRPr="006F0278" w:rsidDel="00B15159">
          <w:delText>positive response back</w:delText>
        </w:r>
      </w:del>
      <w:ins w:id="519" w:author="David Schmitt" w:date="2019-09-25T16:11:00Z">
        <w:del w:id="520" w:author="Wroblewski, Thomas (T.R.)" w:date="2019-10-01T08:47:00Z">
          <w:r w:rsidR="00DD2FE9" w:rsidRPr="006F0278" w:rsidDel="00B15159">
            <w:delText xml:space="preserve"> within a calibratable time (default = ???)</w:delText>
          </w:r>
        </w:del>
      </w:ins>
      <w:del w:id="521" w:author="Wroblewski, Thomas (T.R.)" w:date="2019-10-01T08:47:00Z">
        <w:r w:rsidRPr="006F0278" w:rsidDel="00B15159">
          <w:delText xml:space="preserve">, then </w:delText>
        </w:r>
        <w:r w:rsidRPr="00630A1A" w:rsidDel="00B15159">
          <w:rPr>
            <w:bCs w:val="0"/>
            <w:strike/>
            <w:rPrChange w:id="522" w:author="Wroblewski, Thomas (T.R.)" w:date="2019-09-30T08:32:00Z">
              <w:rPr>
                <w:bCs w:val="0"/>
              </w:rPr>
            </w:rPrChange>
          </w:rPr>
          <w:delText>it will display the warning message.</w:delText>
        </w:r>
        <w:r w:rsidRPr="006F0278" w:rsidDel="00B15159">
          <w:delText xml:space="preserve"> </w:delText>
        </w:r>
      </w:del>
    </w:p>
    <w:p w14:paraId="5329D032" w14:textId="24758E37" w:rsidR="004C0844" w:rsidRPr="0054040C" w:rsidDel="00B15159" w:rsidRDefault="002E00EC">
      <w:pPr>
        <w:pStyle w:val="Heading6"/>
        <w:rPr>
          <w:del w:id="523" w:author="Wroblewski, Thomas (T.R.)" w:date="2019-10-01T08:47:00Z"/>
        </w:rPr>
      </w:pPr>
      <w:ins w:id="524" w:author="David Schmitt" w:date="2019-09-26T16:21:00Z">
        <w:del w:id="525" w:author="Wroblewski, Thomas (T.R.)" w:date="2019-10-01T08:47:00Z">
          <w:r w:rsidRPr="002E00EC" w:rsidDel="00B15159">
            <w:rPr>
              <w:bCs w:val="0"/>
              <w:highlight w:val="yellow"/>
              <w:rPrChange w:id="526" w:author="David Schmitt" w:date="2019-09-26T16:21:00Z">
                <w:rPr>
                  <w:bCs w:val="0"/>
                </w:rPr>
              </w:rPrChange>
            </w:rPr>
            <w:delText>????</w:delText>
          </w:r>
        </w:del>
      </w:ins>
      <w:ins w:id="527" w:author="David Schmitt" w:date="2019-09-25T15:56:00Z">
        <w:del w:id="528" w:author="Wroblewski, Thomas (T.R.)" w:date="2019-10-01T08:47:00Z">
          <w:r w:rsidR="00E24081" w:rsidRPr="005F280F" w:rsidDel="00B15159">
            <w:rPr>
              <w:bCs w:val="0"/>
              <w:highlight w:val="yellow"/>
              <w:rPrChange w:id="529" w:author="David Schmitt" w:date="2019-09-26T16:24:00Z">
                <w:rPr>
                  <w:bCs w:val="0"/>
                </w:rPr>
              </w:rPrChange>
            </w:rPr>
            <w:delText xml:space="preserve">NEED FURTHER DISCUSSION HERE WITH VISHAL!  I think PCM needs </w:delText>
          </w:r>
          <w:r w:rsidR="002E18F6" w:rsidRPr="005F280F" w:rsidDel="00B15159">
            <w:rPr>
              <w:bCs w:val="0"/>
              <w:highlight w:val="yellow"/>
              <w:rPrChange w:id="530" w:author="David Schmitt" w:date="2019-09-26T16:24:00Z">
                <w:rPr>
                  <w:bCs w:val="0"/>
                </w:rPr>
              </w:rPrChange>
            </w:rPr>
            <w:delText xml:space="preserve">D2_Rq to initialize to </w:delText>
          </w:r>
        </w:del>
      </w:ins>
      <w:ins w:id="531" w:author="David Schmitt" w:date="2019-09-25T15:57:00Z">
        <w:del w:id="532" w:author="Wroblewski, Thomas (T.R.)" w:date="2019-10-01T08:47:00Z">
          <w:r w:rsidR="002E18F6" w:rsidRPr="005F280F" w:rsidDel="00B15159">
            <w:rPr>
              <w:bCs w:val="0"/>
              <w:highlight w:val="yellow"/>
              <w:rPrChange w:id="533" w:author="David Schmitt" w:date="2019-09-26T16:24:00Z">
                <w:rPr>
                  <w:bCs w:val="0"/>
                </w:rPr>
              </w:rPrChange>
            </w:rPr>
            <w:delText xml:space="preserve">“NULL”, and only indicate a non-NULL value if a new state has been selected by the customer.  I think we need this to avoid potentially seeing a transition on the signal at start-up, where they would command </w:delText>
          </w:r>
        </w:del>
      </w:ins>
      <w:ins w:id="534" w:author="David Schmitt" w:date="2019-09-25T15:59:00Z">
        <w:del w:id="535" w:author="Wroblewski, Thomas (T.R.)" w:date="2019-10-01T08:47:00Z">
          <w:r w:rsidR="002E18F6" w:rsidRPr="005F280F" w:rsidDel="00B15159">
            <w:rPr>
              <w:bCs w:val="0"/>
              <w:highlight w:val="yellow"/>
              <w:rPrChange w:id="536" w:author="David Schmitt" w:date="2019-09-26T16:24:00Z">
                <w:rPr>
                  <w:bCs w:val="0"/>
                </w:rPr>
              </w:rPrChange>
            </w:rPr>
            <w:delText xml:space="preserve">“Normal”, and potentially overwrite our “Quiet” initial value from “Quiet Time”.  This is a new use case with the </w:delText>
          </w:r>
        </w:del>
      </w:ins>
      <w:ins w:id="537" w:author="David Schmitt" w:date="2019-09-26T16:24:00Z">
        <w:del w:id="538" w:author="Wroblewski, Thomas (T.R.)" w:date="2019-10-01T08:47:00Z">
          <w:r w:rsidR="005F280F" w:rsidRPr="005F280F" w:rsidDel="00B15159">
            <w:rPr>
              <w:bCs w:val="0"/>
              <w:highlight w:val="yellow"/>
              <w:rPrChange w:id="539" w:author="David Schmitt" w:date="2019-09-26T16:24:00Z">
                <w:rPr>
                  <w:bCs w:val="0"/>
                </w:rPr>
              </w:rPrChange>
            </w:rPr>
            <w:delText>arbitration split between modules.</w:delText>
          </w:r>
        </w:del>
      </w:ins>
      <w:del w:id="540" w:author="Wroblewski, Thomas (T.R.)" w:date="2019-10-01T08:47:00Z">
        <w:r w:rsidR="004C0844" w:rsidRPr="0054040C" w:rsidDel="00B15159">
          <w:delText xml:space="preserve"> </w:delText>
        </w:r>
      </w:del>
    </w:p>
    <w:p w14:paraId="0624FF29" w14:textId="77777777" w:rsidR="004549CA" w:rsidRPr="005E3525" w:rsidRDefault="004549CA">
      <w:pPr>
        <w:pStyle w:val="Heading6"/>
        <w:numPr>
          <w:ilvl w:val="0"/>
          <w:numId w:val="0"/>
        </w:numPr>
        <w:ind w:left="1008"/>
        <w:pPrChange w:id="541" w:author="David Schmitt" w:date="2019-09-26T16:27:00Z">
          <w:pPr>
            <w:pStyle w:val="Heading6"/>
            <w:numPr>
              <w:ilvl w:val="0"/>
              <w:numId w:val="0"/>
            </w:numPr>
            <w:tabs>
              <w:tab w:val="clear" w:pos="1008"/>
            </w:tabs>
            <w:ind w:left="0" w:firstLine="0"/>
          </w:pPr>
        </w:pPrChange>
      </w:pPr>
    </w:p>
    <w:p w14:paraId="545D7813" w14:textId="77777777" w:rsidR="00427748" w:rsidRPr="004549CA" w:rsidRDefault="00427748" w:rsidP="004549CA"/>
    <w:p w14:paraId="20D442E0" w14:textId="77777777" w:rsidR="004549CA" w:rsidRPr="004549CA" w:rsidRDefault="004549CA" w:rsidP="004549CA"/>
    <w:p w14:paraId="0A165A47" w14:textId="77777777" w:rsidR="00EE7D51" w:rsidRDefault="00EE7D51" w:rsidP="00AD6A5E">
      <w:pPr>
        <w:ind w:left="360"/>
        <w:jc w:val="center"/>
        <w:rPr>
          <w:rFonts w:ascii="Arial" w:hAnsi="Arial" w:cs="Arial"/>
          <w:b/>
        </w:rPr>
      </w:pPr>
    </w:p>
    <w:p w14:paraId="16921389" w14:textId="450E809E" w:rsidR="00EE7D51" w:rsidRDefault="00C14212" w:rsidP="00AD6A5E">
      <w:pPr>
        <w:ind w:left="360"/>
        <w:jc w:val="center"/>
        <w:rPr>
          <w:ins w:id="542" w:author="David Schmitt" w:date="2019-09-25T16:08:00Z"/>
        </w:rPr>
      </w:pPr>
      <w:del w:id="543" w:author="Wroblewski, Thomas (T.R.)" w:date="2019-09-30T12:30:00Z">
        <w:r w:rsidDel="001A7234">
          <w:object w:dxaOrig="14100" w:dyaOrig="9330" w14:anchorId="5F341614">
            <v:shape id="_x0000_i1026" type="#_x0000_t75" style="width:562.4pt;height:371.55pt" o:ole="">
              <v:imagedata r:id="rId15" o:title=""/>
            </v:shape>
            <o:OLEObject Type="Embed" ProgID="Visio.Drawing.11" ShapeID="_x0000_i1026" DrawAspect="Content" ObjectID="_1719299085" r:id="rId16"/>
          </w:object>
        </w:r>
      </w:del>
      <w:ins w:id="544" w:author="Wroblewski, Thomas (T.R.)" w:date="2019-09-30T12:30:00Z">
        <w:r w:rsidR="001A7234" w:rsidRPr="001A7234">
          <w:t xml:space="preserve"> </w:t>
        </w:r>
      </w:ins>
      <w:del w:id="545" w:author="Wroblewski, Thomas (T.R.)" w:date="2019-10-31T10:07:00Z">
        <w:r w:rsidR="001A7234" w:rsidDel="000D11A9">
          <w:fldChar w:fldCharType="begin"/>
        </w:r>
        <w:r w:rsidR="001A7234" w:rsidDel="000D11A9">
          <w:fldChar w:fldCharType="end"/>
        </w:r>
      </w:del>
      <w:ins w:id="546" w:author="Wroblewski, Thomas (T.R.)" w:date="2019-10-31T10:07:00Z">
        <w:r w:rsidR="000D11A9">
          <w:object w:dxaOrig="12180" w:dyaOrig="10861" w14:anchorId="21E5C3E0">
            <v:shape id="_x0000_i1027" type="#_x0000_t75" style="width:568.55pt;height:507.4pt" o:ole="">
              <v:imagedata r:id="rId17" o:title=""/>
            </v:shape>
            <o:OLEObject Type="Embed" ProgID="Visio.Drawing.15" ShapeID="_x0000_i1027" DrawAspect="Content" ObjectID="_1719299086" r:id="rId18"/>
          </w:object>
        </w:r>
      </w:ins>
    </w:p>
    <w:p w14:paraId="7D043C04" w14:textId="77777777" w:rsidR="00DD2FE9" w:rsidRDefault="00DD2FE9" w:rsidP="00AD6A5E">
      <w:pPr>
        <w:ind w:left="360"/>
        <w:jc w:val="center"/>
        <w:rPr>
          <w:ins w:id="547" w:author="David Schmitt" w:date="2019-09-25T16:08:00Z"/>
        </w:rPr>
      </w:pPr>
    </w:p>
    <w:p w14:paraId="267F7013" w14:textId="75EC80D8" w:rsidR="00DD2FE9" w:rsidRPr="00E12543" w:rsidDel="00A52647" w:rsidRDefault="00DD2FE9" w:rsidP="00E12543">
      <w:pPr>
        <w:ind w:left="360"/>
        <w:jc w:val="center"/>
        <w:rPr>
          <w:ins w:id="548" w:author="David Schmitt" w:date="2019-09-25T16:09:00Z"/>
          <w:del w:id="549" w:author="Wroblewski, Thomas (T.R.)" w:date="2019-09-30T12:30:00Z"/>
          <w:highlight w:val="cyan"/>
          <w:rPrChange w:id="550" w:author="Wroblewski, Thomas (T.R.)" w:date="2019-09-30T12:31:00Z">
            <w:rPr>
              <w:ins w:id="551" w:author="David Schmitt" w:date="2019-09-25T16:09:00Z"/>
              <w:del w:id="552" w:author="Wroblewski, Thomas (T.R.)" w:date="2019-09-30T12:30:00Z"/>
            </w:rPr>
          </w:rPrChange>
        </w:rPr>
      </w:pPr>
      <w:ins w:id="553" w:author="David Schmitt" w:date="2019-09-25T16:08:00Z">
        <w:del w:id="554" w:author="Wroblewski, Thomas (T.R.)" w:date="2019-09-30T12:30:00Z">
          <w:r w:rsidRPr="00E12543" w:rsidDel="00A52647">
            <w:rPr>
              <w:highlight w:val="cyan"/>
              <w:rPrChange w:id="555" w:author="Wroblewski, Thomas (T.R.)" w:date="2019-09-30T12:31:00Z">
                <w:rPr/>
              </w:rPrChange>
            </w:rPr>
            <w:delText>????  In the table above, do we want to include the additional transitions of the menu popup</w:delText>
          </w:r>
        </w:del>
      </w:ins>
      <w:ins w:id="556" w:author="David Schmitt" w:date="2019-09-25T16:09:00Z">
        <w:del w:id="557" w:author="Wroblewski, Thomas (T.R.)" w:date="2019-09-30T12:30:00Z">
          <w:r w:rsidRPr="00E12543" w:rsidDel="00A52647">
            <w:rPr>
              <w:highlight w:val="cyan"/>
              <w:rPrChange w:id="558" w:author="Wroblewski, Thomas (T.R.)" w:date="2019-09-30T12:31:00Z">
                <w:rPr/>
              </w:rPrChange>
            </w:rPr>
            <w:delText>?</w:delText>
          </w:r>
        </w:del>
      </w:ins>
    </w:p>
    <w:p w14:paraId="01FB3DE1" w14:textId="2C9B17A8" w:rsidR="00DD2FE9" w:rsidRPr="005F280F" w:rsidDel="00A52647" w:rsidRDefault="00DD2FE9" w:rsidP="00AD6A5E">
      <w:pPr>
        <w:ind w:left="360"/>
        <w:jc w:val="center"/>
        <w:rPr>
          <w:ins w:id="559" w:author="David Schmitt" w:date="2019-09-25T16:09:00Z"/>
          <w:del w:id="560" w:author="Wroblewski, Thomas (T.R.)" w:date="2019-09-30T12:30:00Z"/>
          <w:highlight w:val="yellow"/>
          <w:rPrChange w:id="561" w:author="David Schmitt" w:date="2019-09-26T16:24:00Z">
            <w:rPr>
              <w:ins w:id="562" w:author="David Schmitt" w:date="2019-09-25T16:09:00Z"/>
              <w:del w:id="563" w:author="Wroblewski, Thomas (T.R.)" w:date="2019-09-30T12:30:00Z"/>
            </w:rPr>
          </w:rPrChange>
        </w:rPr>
      </w:pPr>
      <w:ins w:id="564" w:author="David Schmitt" w:date="2019-09-25T16:09:00Z">
        <w:del w:id="565" w:author="Wroblewski, Thomas (T.R.)" w:date="2019-09-30T12:30:00Z">
          <w:r w:rsidRPr="005F280F" w:rsidDel="00A52647">
            <w:rPr>
              <w:highlight w:val="yellow"/>
              <w:rPrChange w:id="566" w:author="David Schmitt" w:date="2019-09-26T16:24:00Z">
                <w:rPr/>
              </w:rPrChange>
            </w:rPr>
            <w:delText>Should it include the initialization to Null?</w:delText>
          </w:r>
        </w:del>
      </w:ins>
    </w:p>
    <w:p w14:paraId="0B17B4F6" w14:textId="06708233" w:rsidR="009A4905" w:rsidDel="00A52647" w:rsidRDefault="00DD2FE9" w:rsidP="00AD6A5E">
      <w:pPr>
        <w:ind w:left="360"/>
        <w:jc w:val="center"/>
        <w:rPr>
          <w:del w:id="567" w:author="Wroblewski, Thomas (T.R.)" w:date="2019-09-30T12:30:00Z"/>
          <w:rFonts w:ascii="Arial" w:hAnsi="Arial" w:cs="Arial"/>
          <w:b/>
        </w:rPr>
      </w:pPr>
      <w:ins w:id="568" w:author="David Schmitt" w:date="2019-09-25T16:09:00Z">
        <w:del w:id="569" w:author="Wroblewski, Thomas (T.R.)" w:date="2019-09-30T12:30:00Z">
          <w:r w:rsidRPr="005F280F" w:rsidDel="00A52647">
            <w:rPr>
              <w:highlight w:val="yellow"/>
              <w:rPrChange w:id="570" w:author="David Schmitt" w:date="2019-09-26T16:24:00Z">
                <w:rPr/>
              </w:rPrChange>
            </w:rPr>
            <w:delText xml:space="preserve">Should it reference that the initial mode selected </w:delText>
          </w:r>
        </w:del>
      </w:ins>
      <w:ins w:id="571" w:author="David Schmitt" w:date="2019-09-25T16:10:00Z">
        <w:del w:id="572" w:author="Wroblewski, Thomas (T.R.)" w:date="2019-09-30T12:30:00Z">
          <w:r w:rsidRPr="005F280F" w:rsidDel="00A52647">
            <w:rPr>
              <w:highlight w:val="yellow"/>
              <w:rPrChange w:id="573" w:author="David Schmitt" w:date="2019-09-26T16:24:00Z">
                <w:rPr/>
              </w:rPrChange>
            </w:rPr>
            <w:delText>when the menu is shown is based on EngExhMdeQuiet_D2_Stat?</w:delText>
          </w:r>
        </w:del>
      </w:ins>
    </w:p>
    <w:p w14:paraId="6E89D7D9" w14:textId="0D17C32D" w:rsidR="00EE7D51" w:rsidDel="00362315" w:rsidRDefault="00EE7D51" w:rsidP="00AD6A5E">
      <w:pPr>
        <w:ind w:left="360"/>
        <w:jc w:val="center"/>
        <w:rPr>
          <w:del w:id="574" w:author="Wroblewski, Thomas (T.R.)" w:date="2019-10-01T08:34:00Z"/>
          <w:rFonts w:ascii="Arial" w:hAnsi="Arial" w:cs="Arial"/>
          <w:b/>
        </w:rPr>
      </w:pPr>
    </w:p>
    <w:p w14:paraId="392A8C8E" w14:textId="6601A0BE" w:rsidR="00E62B37" w:rsidRPr="004575A0" w:rsidRDefault="00DD1C2A" w:rsidP="00FD5D7A">
      <w:pPr>
        <w:jc w:val="center"/>
        <w:rPr>
          <w:rFonts w:ascii="Arial" w:hAnsi="Arial" w:cs="Arial"/>
          <w:b/>
          <w:color w:val="548DD4" w:themeColor="text2" w:themeTint="99"/>
        </w:rPr>
      </w:pPr>
      <w:r>
        <w:rPr>
          <w:rFonts w:ascii="Arial" w:hAnsi="Arial" w:cs="Arial"/>
          <w:b/>
          <w:color w:val="548DD4" w:themeColor="text2" w:themeTint="99"/>
        </w:rPr>
        <w:t>F</w:t>
      </w:r>
      <w:r w:rsidR="00FD5D7A" w:rsidRPr="004575A0">
        <w:rPr>
          <w:rFonts w:ascii="Arial" w:hAnsi="Arial" w:cs="Arial"/>
          <w:b/>
          <w:color w:val="548DD4" w:themeColor="text2" w:themeTint="99"/>
        </w:rPr>
        <w:t xml:space="preserve">igure </w:t>
      </w:r>
      <w:r w:rsidR="008829E6">
        <w:rPr>
          <w:rFonts w:ascii="Arial" w:hAnsi="Arial" w:cs="Arial"/>
          <w:b/>
          <w:color w:val="548DD4" w:themeColor="text2" w:themeTint="99"/>
        </w:rPr>
        <w:t>6</w:t>
      </w:r>
      <w:r w:rsidR="00FD5D7A" w:rsidRPr="004575A0">
        <w:rPr>
          <w:rFonts w:ascii="Arial" w:hAnsi="Arial" w:cs="Arial"/>
          <w:b/>
          <w:color w:val="548DD4" w:themeColor="text2" w:themeTint="99"/>
        </w:rPr>
        <w:t xml:space="preserve">: </w:t>
      </w:r>
      <w:r w:rsidR="00E62B37" w:rsidRPr="004575A0">
        <w:rPr>
          <w:rFonts w:ascii="Arial" w:hAnsi="Arial" w:cs="Arial"/>
          <w:b/>
          <w:color w:val="548DD4" w:themeColor="text2" w:themeTint="99"/>
        </w:rPr>
        <w:t>Tunable</w:t>
      </w:r>
      <w:r w:rsidR="00FD5D7A" w:rsidRPr="004575A0">
        <w:rPr>
          <w:rFonts w:ascii="Arial" w:hAnsi="Arial" w:cs="Arial"/>
          <w:b/>
          <w:color w:val="548DD4" w:themeColor="text2" w:themeTint="99"/>
        </w:rPr>
        <w:t xml:space="preserve"> Exhaust Mode Sta</w:t>
      </w:r>
      <w:r w:rsidR="00A43B9E">
        <w:rPr>
          <w:rFonts w:ascii="Arial" w:hAnsi="Arial" w:cs="Arial"/>
          <w:b/>
          <w:color w:val="548DD4" w:themeColor="text2" w:themeTint="99"/>
        </w:rPr>
        <w:t>te Diagram for ExhEngMdeQuiet_B</w:t>
      </w:r>
      <w:r w:rsidR="00FD5D7A" w:rsidRPr="004575A0">
        <w:rPr>
          <w:rFonts w:ascii="Arial" w:hAnsi="Arial" w:cs="Arial"/>
          <w:b/>
          <w:color w:val="548DD4" w:themeColor="text2" w:themeTint="99"/>
        </w:rPr>
        <w:t>_Rq</w:t>
      </w:r>
      <w:ins w:id="575" w:author="David Schmitt" w:date="2019-09-26T16:31:00Z">
        <w:r w:rsidR="005F280F">
          <w:rPr>
            <w:rFonts w:ascii="Arial" w:hAnsi="Arial" w:cs="Arial"/>
            <w:b/>
            <w:color w:val="548DD4" w:themeColor="text2" w:themeTint="99"/>
          </w:rPr>
          <w:t>Drv</w:t>
        </w:r>
      </w:ins>
      <w:r w:rsidR="00A43B9E">
        <w:rPr>
          <w:rFonts w:ascii="Arial" w:hAnsi="Arial" w:cs="Arial"/>
          <w:b/>
          <w:color w:val="548DD4" w:themeColor="text2" w:themeTint="99"/>
        </w:rPr>
        <w:t>2</w:t>
      </w:r>
      <w:r w:rsidR="00FD5D7A" w:rsidRPr="004575A0">
        <w:rPr>
          <w:rFonts w:ascii="Arial" w:hAnsi="Arial" w:cs="Arial"/>
          <w:b/>
          <w:color w:val="548DD4" w:themeColor="text2" w:themeTint="99"/>
        </w:rPr>
        <w:t xml:space="preserve"> </w:t>
      </w:r>
    </w:p>
    <w:p w14:paraId="305EECA4" w14:textId="77777777" w:rsidR="00FD5D7A" w:rsidRPr="004575A0" w:rsidRDefault="00FD5D7A" w:rsidP="00FD5D7A">
      <w:pPr>
        <w:jc w:val="center"/>
        <w:rPr>
          <w:rFonts w:ascii="Arial" w:hAnsi="Arial" w:cs="Arial"/>
          <w:b/>
          <w:color w:val="548DD4" w:themeColor="text2" w:themeTint="99"/>
        </w:rPr>
      </w:pPr>
      <w:r w:rsidRPr="004575A0">
        <w:rPr>
          <w:rFonts w:ascii="Arial" w:hAnsi="Arial" w:cs="Arial"/>
          <w:b/>
          <w:color w:val="548DD4" w:themeColor="text2" w:themeTint="99"/>
        </w:rPr>
        <w:t xml:space="preserve">(for use with Dedicated </w:t>
      </w:r>
      <w:r w:rsidR="00E62B37" w:rsidRPr="004575A0">
        <w:rPr>
          <w:rFonts w:ascii="Arial" w:hAnsi="Arial" w:cs="Arial"/>
          <w:b/>
          <w:color w:val="548DD4" w:themeColor="text2" w:themeTint="99"/>
        </w:rPr>
        <w:t xml:space="preserve">Exhaust </w:t>
      </w:r>
      <w:r w:rsidR="004D1228">
        <w:rPr>
          <w:rFonts w:ascii="Arial" w:hAnsi="Arial" w:cs="Arial"/>
          <w:b/>
          <w:color w:val="548DD4" w:themeColor="text2" w:themeTint="99"/>
        </w:rPr>
        <w:t xml:space="preserve">Steering Wheel </w:t>
      </w:r>
      <w:r w:rsidRPr="004575A0">
        <w:rPr>
          <w:rFonts w:ascii="Arial" w:hAnsi="Arial" w:cs="Arial"/>
          <w:b/>
          <w:color w:val="548DD4" w:themeColor="text2" w:themeTint="99"/>
        </w:rPr>
        <w:t>button)</w:t>
      </w:r>
    </w:p>
    <w:p w14:paraId="44A92D3D" w14:textId="77777777" w:rsidR="00FD5D7A" w:rsidRDefault="00FD5D7A" w:rsidP="00FD5D7A">
      <w:pPr>
        <w:jc w:val="center"/>
      </w:pPr>
    </w:p>
    <w:p w14:paraId="293958F3" w14:textId="77777777" w:rsidR="0042420F" w:rsidRDefault="0042420F" w:rsidP="00344B03">
      <w:pPr>
        <w:ind w:left="720"/>
        <w:rPr>
          <w:rFonts w:ascii="Arial" w:hAnsi="Arial" w:cs="Arial"/>
          <w:b/>
        </w:rPr>
      </w:pPr>
    </w:p>
    <w:p w14:paraId="18162950" w14:textId="77777777" w:rsidR="0085219E" w:rsidRPr="00244766" w:rsidRDefault="0085219E" w:rsidP="005962BA">
      <w:pPr>
        <w:jc w:val="center"/>
      </w:pPr>
    </w:p>
    <w:p w14:paraId="253B9D08" w14:textId="77777777" w:rsidR="00083ADF" w:rsidRPr="00244766" w:rsidRDefault="004F2D95" w:rsidP="00C14DFA">
      <w:pPr>
        <w:pStyle w:val="Heading4"/>
        <w:rPr>
          <w:snapToGrid w:val="0"/>
        </w:rPr>
      </w:pPr>
      <w:r w:rsidRPr="00244766">
        <w:t xml:space="preserve">Operation Description </w:t>
      </w:r>
    </w:p>
    <w:p w14:paraId="7B0413DE" w14:textId="77777777" w:rsidR="009E55D2" w:rsidRPr="00244766" w:rsidRDefault="009E55D2" w:rsidP="00C14DFA">
      <w:pPr>
        <w:pStyle w:val="Heading4"/>
        <w:numPr>
          <w:ilvl w:val="4"/>
          <w:numId w:val="3"/>
        </w:numPr>
        <w:rPr>
          <w:b w:val="0"/>
          <w:snapToGrid w:val="0"/>
        </w:rPr>
      </w:pPr>
      <w:r w:rsidRPr="00244766">
        <w:rPr>
          <w:b w:val="0"/>
          <w:snapToGrid w:val="0"/>
        </w:rPr>
        <w:t xml:space="preserve">The cluster does not control the </w:t>
      </w:r>
      <w:r w:rsidR="00740987" w:rsidRPr="00244766">
        <w:rPr>
          <w:b w:val="0"/>
          <w:snapToGrid w:val="0"/>
        </w:rPr>
        <w:t>Exhaust modes</w:t>
      </w:r>
      <w:r w:rsidRPr="00244766">
        <w:rPr>
          <w:b w:val="0"/>
          <w:snapToGrid w:val="0"/>
        </w:rPr>
        <w:t xml:space="preserve">. It </w:t>
      </w:r>
      <w:r w:rsidR="004A01E1" w:rsidRPr="00244766">
        <w:rPr>
          <w:b w:val="0"/>
          <w:snapToGrid w:val="0"/>
        </w:rPr>
        <w:t>simply</w:t>
      </w:r>
      <w:r w:rsidRPr="00244766">
        <w:rPr>
          <w:b w:val="0"/>
          <w:snapToGrid w:val="0"/>
        </w:rPr>
        <w:t xml:space="preserve"> allows the user to </w:t>
      </w:r>
      <w:r w:rsidR="004A01E1" w:rsidRPr="00244766">
        <w:rPr>
          <w:b w:val="0"/>
          <w:snapToGrid w:val="0"/>
        </w:rPr>
        <w:t xml:space="preserve">request a </w:t>
      </w:r>
      <w:r w:rsidR="00740987" w:rsidRPr="00244766">
        <w:rPr>
          <w:b w:val="0"/>
          <w:snapToGrid w:val="0"/>
        </w:rPr>
        <w:t>select one of the available modes</w:t>
      </w:r>
      <w:r w:rsidR="004A01E1" w:rsidRPr="00244766">
        <w:rPr>
          <w:b w:val="0"/>
          <w:snapToGrid w:val="0"/>
        </w:rPr>
        <w:t xml:space="preserve">. </w:t>
      </w:r>
      <w:r w:rsidRPr="00244766">
        <w:rPr>
          <w:b w:val="0"/>
          <w:snapToGrid w:val="0"/>
        </w:rPr>
        <w:t xml:space="preserve">The PCM is the controlling module, and the cluster shall </w:t>
      </w:r>
      <w:r w:rsidR="004A01E1" w:rsidRPr="00244766">
        <w:rPr>
          <w:b w:val="0"/>
          <w:snapToGrid w:val="0"/>
        </w:rPr>
        <w:t>confirm the mode</w:t>
      </w:r>
      <w:r w:rsidRPr="00244766">
        <w:rPr>
          <w:b w:val="0"/>
          <w:snapToGrid w:val="0"/>
        </w:rPr>
        <w:t xml:space="preserve"> based on the status received over the </w:t>
      </w:r>
      <w:r w:rsidR="004A01E1" w:rsidRPr="00244766">
        <w:rPr>
          <w:b w:val="0"/>
        </w:rPr>
        <w:t>EngExhMdeQuiet_</w:t>
      </w:r>
      <w:r w:rsidR="00A1460A" w:rsidRPr="00244766">
        <w:rPr>
          <w:b w:val="0"/>
        </w:rPr>
        <w:t>D</w:t>
      </w:r>
      <w:r w:rsidR="008A1068" w:rsidRPr="00244766">
        <w:rPr>
          <w:b w:val="0"/>
        </w:rPr>
        <w:t>2</w:t>
      </w:r>
      <w:r w:rsidRPr="00244766">
        <w:rPr>
          <w:b w:val="0"/>
          <w:snapToGrid w:val="0"/>
        </w:rPr>
        <w:t xml:space="preserve">_Stat signal. </w:t>
      </w:r>
    </w:p>
    <w:p w14:paraId="25E70AA0" w14:textId="77777777" w:rsidR="005F280F" w:rsidRDefault="00C3772A">
      <w:pPr>
        <w:pStyle w:val="Heading4"/>
        <w:numPr>
          <w:ilvl w:val="4"/>
          <w:numId w:val="3"/>
        </w:numPr>
        <w:rPr>
          <w:ins w:id="576" w:author="David Schmitt" w:date="2019-09-26T16:24:00Z"/>
          <w:b w:val="0"/>
          <w:snapToGrid w:val="0"/>
        </w:rPr>
      </w:pPr>
      <w:r w:rsidRPr="00244766">
        <w:rPr>
          <w:b w:val="0"/>
          <w:snapToGrid w:val="0"/>
        </w:rPr>
        <w:t>When equipped and enabled via EOL configuration, the user shall</w:t>
      </w:r>
      <w:del w:id="577" w:author="David Schmitt" w:date="2019-09-25T16:12:00Z">
        <w:r w:rsidRPr="005E3525" w:rsidDel="00DD2FE9">
          <w:rPr>
            <w:b w:val="0"/>
            <w:strike/>
            <w:snapToGrid w:val="0"/>
          </w:rPr>
          <w:delText xml:space="preserve"> also</w:delText>
        </w:r>
      </w:del>
      <w:r w:rsidRPr="00244766">
        <w:rPr>
          <w:b w:val="0"/>
          <w:snapToGrid w:val="0"/>
        </w:rPr>
        <w:t xml:space="preserve"> </w:t>
      </w:r>
      <w:proofErr w:type="gramStart"/>
      <w:r w:rsidRPr="00244766">
        <w:rPr>
          <w:b w:val="0"/>
          <w:snapToGrid w:val="0"/>
        </w:rPr>
        <w:t>have the ability to</w:t>
      </w:r>
      <w:proofErr w:type="gramEnd"/>
      <w:r w:rsidRPr="00244766">
        <w:rPr>
          <w:b w:val="0"/>
          <w:snapToGrid w:val="0"/>
        </w:rPr>
        <w:t xml:space="preserve"> change</w:t>
      </w:r>
      <w:r w:rsidR="00A3685B" w:rsidRPr="00244766">
        <w:rPr>
          <w:b w:val="0"/>
          <w:snapToGrid w:val="0"/>
        </w:rPr>
        <w:t xml:space="preserve"> the Exhaust mode </w:t>
      </w:r>
      <w:r w:rsidRPr="00244766">
        <w:rPr>
          <w:b w:val="0"/>
          <w:snapToGrid w:val="0"/>
        </w:rPr>
        <w:t xml:space="preserve">thru the cluster </w:t>
      </w:r>
      <w:r w:rsidR="002F64CD">
        <w:rPr>
          <w:b w:val="0"/>
          <w:snapToGrid w:val="0"/>
        </w:rPr>
        <w:t>pop-up</w:t>
      </w:r>
      <w:r w:rsidR="00A3685B" w:rsidRPr="00244766">
        <w:rPr>
          <w:b w:val="0"/>
          <w:snapToGrid w:val="0"/>
        </w:rPr>
        <w:t xml:space="preserve"> menu using the</w:t>
      </w:r>
      <w:r w:rsidRPr="00244766">
        <w:rPr>
          <w:b w:val="0"/>
          <w:snapToGrid w:val="0"/>
        </w:rPr>
        <w:t xml:space="preserve"> switch on the steering wheel.</w:t>
      </w:r>
    </w:p>
    <w:p w14:paraId="7C3AEB21" w14:textId="345B1951" w:rsidR="00DD2FE9" w:rsidRPr="005F280F" w:rsidRDefault="00DD2FE9">
      <w:pPr>
        <w:pStyle w:val="Heading4"/>
        <w:numPr>
          <w:ilvl w:val="4"/>
          <w:numId w:val="3"/>
        </w:numPr>
        <w:rPr>
          <w:b w:val="0"/>
          <w:snapToGrid w:val="0"/>
        </w:rPr>
      </w:pPr>
      <w:ins w:id="578" w:author="David Schmitt" w:date="2019-09-25T16:12:00Z">
        <w:r w:rsidRPr="005F280F">
          <w:rPr>
            <w:b w:val="0"/>
            <w:rPrChange w:id="579" w:author="David Schmitt" w:date="2019-09-26T16:24:00Z">
              <w:rPr/>
            </w:rPrChange>
          </w:rPr>
          <w:t xml:space="preserve">When menu is disabled via </w:t>
        </w:r>
      </w:ins>
      <w:ins w:id="580" w:author="David Schmitt" w:date="2019-09-25T16:13:00Z">
        <w:r w:rsidRPr="005F280F">
          <w:rPr>
            <w:b w:val="0"/>
            <w:rPrChange w:id="581" w:author="David Schmitt" w:date="2019-09-26T16:24:00Z">
              <w:rPr/>
            </w:rPrChange>
          </w:rPr>
          <w:t>EOL the cluster shall send a value of NULL on EngExhMdeQuiet_D2_Rq.</w:t>
        </w:r>
      </w:ins>
    </w:p>
    <w:p w14:paraId="7B5B4A4B" w14:textId="77777777" w:rsidR="0077177A" w:rsidRDefault="0077177A">
      <w:pPr>
        <w:pStyle w:val="BodyText"/>
      </w:pPr>
    </w:p>
    <w:p w14:paraId="783E2271" w14:textId="77777777" w:rsidR="004F2D95" w:rsidRPr="00244766" w:rsidRDefault="004F2D95">
      <w:pPr>
        <w:pStyle w:val="Heading5"/>
        <w:pPrChange w:id="582" w:author="David Schmitt" w:date="2019-09-26T16:28:00Z">
          <w:pPr>
            <w:pStyle w:val="Heading4"/>
            <w:numPr>
              <w:ilvl w:val="4"/>
            </w:numPr>
            <w:tabs>
              <w:tab w:val="clear" w:pos="864"/>
              <w:tab w:val="num" w:pos="1008"/>
            </w:tabs>
            <w:ind w:left="1008" w:hanging="1008"/>
          </w:pPr>
        </w:pPrChange>
      </w:pPr>
      <w:r w:rsidRPr="00244766">
        <w:lastRenderedPageBreak/>
        <w:t>Reconfigurable Telltale</w:t>
      </w:r>
    </w:p>
    <w:p w14:paraId="02BC4B5B" w14:textId="77777777" w:rsidR="004F2D95" w:rsidRDefault="004F2D95">
      <w:pPr>
        <w:ind w:left="360" w:firstLine="576"/>
        <w:rPr>
          <w:rFonts w:ascii="Arial" w:hAnsi="Arial" w:cs="Arial"/>
        </w:rPr>
      </w:pPr>
    </w:p>
    <w:p w14:paraId="0CA390BE" w14:textId="77777777" w:rsidR="004F2D95" w:rsidRPr="00C14212" w:rsidRDefault="009478D9">
      <w:pPr>
        <w:pStyle w:val="Heading6"/>
      </w:pPr>
      <w:r w:rsidRPr="00C14212">
        <w:t>There shall be an RTT in the Instrument Cluster to display the current state of the exhaust valve.</w:t>
      </w:r>
    </w:p>
    <w:p w14:paraId="79F482B8" w14:textId="77777777" w:rsidR="009478D9" w:rsidRPr="00C14212" w:rsidRDefault="009478D9">
      <w:pPr>
        <w:pStyle w:val="Heading6"/>
      </w:pPr>
      <w:r w:rsidRPr="00C14212">
        <w:t xml:space="preserve">The Cluster shall display the RTT while the exhaust valve </w:t>
      </w:r>
      <w:ins w:id="583" w:author="David Schmitt" w:date="2019-09-25T16:14:00Z">
        <w:r w:rsidR="00DD2FE9" w:rsidRPr="00C14212">
          <w:t>status (</w:t>
        </w:r>
      </w:ins>
      <w:ins w:id="584" w:author="David Schmitt" w:date="2019-09-25T16:15:00Z">
        <w:r w:rsidR="00DD2FE9" w:rsidRPr="00C14212">
          <w:t>EngExhMdeQuiet_D2</w:t>
        </w:r>
        <w:r w:rsidR="00DD2FE9" w:rsidRPr="00C14212">
          <w:rPr>
            <w:snapToGrid w:val="0"/>
          </w:rPr>
          <w:t xml:space="preserve">_Stat) </w:t>
        </w:r>
      </w:ins>
      <w:r w:rsidRPr="00C14212">
        <w:t>is in any state other than Normal.</w:t>
      </w:r>
    </w:p>
    <w:p w14:paraId="4417D358" w14:textId="610224F5" w:rsidR="0054040C" w:rsidRDefault="009478D9">
      <w:pPr>
        <w:pStyle w:val="Heading6"/>
        <w:rPr>
          <w:ins w:id="585" w:author="Wroblewski, Thomas (T.R.)" w:date="2019-09-26T13:37:00Z"/>
        </w:rPr>
      </w:pPr>
      <w:r w:rsidRPr="00C14212">
        <w:t xml:space="preserve">The Cluster shall display the RTT for 2 seconds after becoming </w:t>
      </w:r>
      <w:ins w:id="586" w:author="Wroblewski, Thomas (T.R.)" w:date="2019-09-26T13:37:00Z">
        <w:r w:rsidR="0054040C" w:rsidRPr="008873B0">
          <w:t>EngExhMdeQuiet_D2</w:t>
        </w:r>
        <w:r w:rsidR="0054040C" w:rsidRPr="008873B0">
          <w:rPr>
            <w:snapToGrid w:val="0"/>
          </w:rPr>
          <w:t>_Stat</w:t>
        </w:r>
      </w:ins>
      <w:ins w:id="587" w:author="Wroblewski, Thomas (T.R.)" w:date="2019-09-26T13:38:00Z">
        <w:r w:rsidR="0054040C">
          <w:rPr>
            <w:snapToGrid w:val="0"/>
          </w:rPr>
          <w:t>=</w:t>
        </w:r>
      </w:ins>
      <w:r w:rsidRPr="00C14212">
        <w:t>Normal.</w:t>
      </w:r>
      <w:ins w:id="588" w:author="David Schmitt" w:date="2019-09-25T16:17:00Z">
        <w:r w:rsidR="00ED2B28" w:rsidRPr="00C14212">
          <w:t xml:space="preserve"> </w:t>
        </w:r>
      </w:ins>
    </w:p>
    <w:p w14:paraId="3447B86F" w14:textId="3C19863E" w:rsidR="009478D9" w:rsidRPr="0054040C" w:rsidRDefault="0054040C">
      <w:pPr>
        <w:pStyle w:val="Heading6"/>
      </w:pPr>
      <w:ins w:id="589" w:author="Wroblewski, Thomas (T.R.)" w:date="2019-09-26T13:37:00Z">
        <w:r>
          <w:t>The Cluster shall display</w:t>
        </w:r>
      </w:ins>
      <w:ins w:id="590" w:author="David Schmitt" w:date="2019-09-25T16:17:00Z">
        <w:del w:id="591" w:author="Wroblewski, Thomas (T.R.)" w:date="2019-09-26T13:37:00Z">
          <w:r w:rsidR="00ED2B28" w:rsidRPr="0054040C" w:rsidDel="0054040C">
            <w:delText xml:space="preserve"> (Should this be displayed</w:delText>
          </w:r>
        </w:del>
        <w:r w:rsidR="00ED2B28" w:rsidRPr="0054040C">
          <w:t xml:space="preserve"> on transition to </w:t>
        </w:r>
      </w:ins>
      <w:ins w:id="592" w:author="Wroblewski, Thomas (T.R.)" w:date="2019-09-26T13:37:00Z">
        <w:r>
          <w:t xml:space="preserve">Ignition Run after </w:t>
        </w:r>
      </w:ins>
      <w:ins w:id="593" w:author="Wroblewski, Thomas (T.R.)" w:date="2019-09-26T13:38:00Z">
        <w:r w:rsidRPr="008873B0">
          <w:t>EngExhMdeQuiet_D2</w:t>
        </w:r>
        <w:r w:rsidRPr="008873B0">
          <w:rPr>
            <w:snapToGrid w:val="0"/>
          </w:rPr>
          <w:t>_Stat)</w:t>
        </w:r>
        <w:r>
          <w:t>=</w:t>
        </w:r>
      </w:ins>
      <w:ins w:id="594" w:author="David Schmitt" w:date="2019-09-25T16:17:00Z">
        <w:del w:id="595" w:author="Wroblewski, Thomas (T.R.)" w:date="2019-09-26T13:38:00Z">
          <w:r w:rsidR="00ED2B28" w:rsidRPr="0054040C" w:rsidDel="0054040C">
            <w:delText>“</w:delText>
          </w:r>
        </w:del>
        <w:r w:rsidR="00ED2B28" w:rsidRPr="0054040C">
          <w:t>Normal</w:t>
        </w:r>
      </w:ins>
      <w:ins w:id="596" w:author="Wroblewski, Thomas (T.R.)" w:date="2019-09-26T13:38:00Z">
        <w:r>
          <w:t>.</w:t>
        </w:r>
      </w:ins>
      <w:ins w:id="597" w:author="David Schmitt" w:date="2019-09-25T16:17:00Z">
        <w:del w:id="598" w:author="Wroblewski, Thomas (T.R.)" w:date="2019-09-26T13:38:00Z">
          <w:r w:rsidR="00ED2B28" w:rsidRPr="0054040C" w:rsidDel="0054040C">
            <w:delText>” on Ign = Run?)</w:delText>
          </w:r>
        </w:del>
      </w:ins>
    </w:p>
    <w:p w14:paraId="3E7B3EBC" w14:textId="6BAD9EDD" w:rsidR="00D26D1C" w:rsidRPr="00C14212" w:rsidRDefault="00D26D1C">
      <w:pPr>
        <w:pStyle w:val="Heading6"/>
        <w:rPr>
          <w:i/>
        </w:rPr>
      </w:pPr>
      <w:r w:rsidRPr="00C14212">
        <w:t xml:space="preserve">If </w:t>
      </w:r>
      <w:del w:id="599" w:author="Wroblewski, Thomas (T.R.)" w:date="2019-09-26T13:39:00Z">
        <w:r w:rsidRPr="00C14212" w:rsidDel="0054040C">
          <w:delText>the stat signal</w:delText>
        </w:r>
      </w:del>
      <w:del w:id="600" w:author="Wroblewski, Thomas (T.R.)" w:date="2019-09-26T13:38:00Z">
        <w:r w:rsidRPr="00C14212" w:rsidDel="0054040C">
          <w:delText xml:space="preserve"> </w:delText>
        </w:r>
      </w:del>
      <w:ins w:id="601" w:author="Wroblewski, Thomas (T.R.)" w:date="2019-09-26T13:38:00Z">
        <w:r w:rsidR="0054040C" w:rsidRPr="008873B0">
          <w:t>EngExhMdeQuiet_D2</w:t>
        </w:r>
        <w:r w:rsidR="0054040C" w:rsidRPr="008873B0">
          <w:rPr>
            <w:snapToGrid w:val="0"/>
          </w:rPr>
          <w:t>_Stat</w:t>
        </w:r>
        <w:r w:rsidR="0054040C">
          <w:rPr>
            <w:snapToGrid w:val="0"/>
          </w:rPr>
          <w:t xml:space="preserve"> </w:t>
        </w:r>
      </w:ins>
      <w:r w:rsidRPr="00C14212">
        <w:t>is Faulty</w:t>
      </w:r>
      <w:ins w:id="602" w:author="Wroblewski, Thomas (T.R.)" w:date="2019-09-26T13:38:00Z">
        <w:r w:rsidR="0054040C">
          <w:t xml:space="preserve"> or</w:t>
        </w:r>
      </w:ins>
      <w:ins w:id="603" w:author="David Schmitt" w:date="2019-09-25T16:16:00Z">
        <w:del w:id="604" w:author="Wroblewski, Thomas (T.R.)" w:date="2019-09-26T13:38:00Z">
          <w:r w:rsidR="00DD2FE9" w:rsidRPr="00C14212" w:rsidDel="0054040C">
            <w:delText xml:space="preserve"> (What about</w:delText>
          </w:r>
        </w:del>
        <w:r w:rsidR="00DD2FE9" w:rsidRPr="00C14212">
          <w:t xml:space="preserve"> NULL</w:t>
        </w:r>
        <w:del w:id="605" w:author="Wroblewski, Thomas (T.R.)" w:date="2019-09-26T13:38:00Z">
          <w:r w:rsidR="00DD2FE9" w:rsidRPr="00C14212" w:rsidDel="0054040C">
            <w:delText>?)</w:delText>
          </w:r>
        </w:del>
      </w:ins>
      <w:r w:rsidRPr="00C14212">
        <w:t xml:space="preserve">, the </w:t>
      </w:r>
      <w:r w:rsidR="00D223AB" w:rsidRPr="00C14212">
        <w:t>cluster shall not display the Exhaust Mode RTT</w:t>
      </w:r>
      <w:r w:rsidR="00D223AB" w:rsidRPr="00C14212">
        <w:rPr>
          <w:i/>
        </w:rPr>
        <w:t>.</w:t>
      </w:r>
    </w:p>
    <w:p w14:paraId="192285EB" w14:textId="77777777" w:rsidR="00D26D1C" w:rsidRDefault="00D26D1C">
      <w:pPr>
        <w:pStyle w:val="BodyText"/>
        <w:ind w:left="1584" w:firstLine="576"/>
      </w:pPr>
    </w:p>
    <w:p w14:paraId="47308298" w14:textId="77777777" w:rsidR="005F280F" w:rsidRDefault="005F280F">
      <w:pPr>
        <w:pStyle w:val="Heading6"/>
        <w:rPr>
          <w:ins w:id="606" w:author="David Schmitt" w:date="2019-09-26T16:29:00Z"/>
        </w:rPr>
        <w:pPrChange w:id="607" w:author="David Schmitt" w:date="2019-09-26T16:29:00Z">
          <w:pPr>
            <w:pStyle w:val="Heading5"/>
          </w:pPr>
        </w:pPrChange>
      </w:pPr>
    </w:p>
    <w:p w14:paraId="5C78571F" w14:textId="77777777" w:rsidR="00994CA4" w:rsidRDefault="00994CA4" w:rsidP="009478D9">
      <w:pPr>
        <w:pStyle w:val="Heading3"/>
      </w:pPr>
      <w:r>
        <w:t>Sync Module (APIM)</w:t>
      </w:r>
    </w:p>
    <w:p w14:paraId="0FB3166F" w14:textId="77777777" w:rsidR="00994CA4" w:rsidRDefault="00994CA4" w:rsidP="00994CA4">
      <w:pPr>
        <w:ind w:left="720"/>
        <w:rPr>
          <w:rFonts w:ascii="Arial" w:hAnsi="Arial" w:cs="Arial"/>
          <w:b/>
        </w:rPr>
      </w:pPr>
    </w:p>
    <w:p w14:paraId="64704F74" w14:textId="77777777" w:rsidR="00994CA4" w:rsidRDefault="00994CA4" w:rsidP="00994CA4">
      <w:pPr>
        <w:pStyle w:val="Heading4"/>
      </w:pPr>
      <w:r>
        <w:t>Inputs</w:t>
      </w:r>
    </w:p>
    <w:p w14:paraId="43A4F8A5" w14:textId="77777777" w:rsidR="00994CA4" w:rsidRDefault="00994CA4" w:rsidP="00994CA4">
      <w:pPr>
        <w:pStyle w:val="Header"/>
        <w:tabs>
          <w:tab w:val="clear" w:pos="4320"/>
          <w:tab w:val="clear" w:pos="8640"/>
        </w:tabs>
        <w:rPr>
          <w:rFonts w:ascii="Arial" w:hAnsi="Arial" w:cs="Arial"/>
          <w:sz w:val="16"/>
        </w:rPr>
      </w:pPr>
    </w:p>
    <w:p w14:paraId="2AE3B42D" w14:textId="77777777" w:rsidR="00994CA4" w:rsidRPr="006925B2" w:rsidRDefault="00994CA4" w:rsidP="00994CA4">
      <w:pPr>
        <w:numPr>
          <w:ilvl w:val="0"/>
          <w:numId w:val="4"/>
        </w:numPr>
        <w:tabs>
          <w:tab w:val="clear" w:pos="360"/>
          <w:tab w:val="left" w:pos="1710"/>
          <w:tab w:val="num" w:pos="2160"/>
        </w:tabs>
        <w:ind w:left="1800"/>
        <w:rPr>
          <w:rFonts w:ascii="Arial" w:hAnsi="Arial" w:cs="Arial"/>
          <w:b/>
          <w:bCs/>
        </w:rPr>
      </w:pPr>
      <w:r>
        <w:rPr>
          <w:rFonts w:ascii="Arial" w:hAnsi="Arial" w:cs="Arial"/>
        </w:rPr>
        <w:t xml:space="preserve">MUX message on the </w:t>
      </w:r>
      <w:proofErr w:type="gramStart"/>
      <w:r>
        <w:rPr>
          <w:rFonts w:ascii="Arial" w:hAnsi="Arial" w:cs="Arial"/>
        </w:rPr>
        <w:t>CAN  Bus</w:t>
      </w:r>
      <w:proofErr w:type="gramEnd"/>
    </w:p>
    <w:p w14:paraId="7C83DAD7" w14:textId="77777777" w:rsidR="00994CA4" w:rsidRDefault="00994CA4" w:rsidP="00994CA4">
      <w:pPr>
        <w:ind w:left="720"/>
        <w:rPr>
          <w:rFonts w:ascii="Arial" w:hAnsi="Arial" w:cs="Arial"/>
          <w:b/>
        </w:rPr>
      </w:pPr>
    </w:p>
    <w:p w14:paraId="696F68A8" w14:textId="77777777" w:rsidR="00994CA4" w:rsidDel="00ED2B28" w:rsidRDefault="00994CA4" w:rsidP="00994CA4">
      <w:pPr>
        <w:pStyle w:val="Table"/>
        <w:numPr>
          <w:ilvl w:val="0"/>
          <w:numId w:val="9"/>
        </w:numPr>
        <w:jc w:val="left"/>
        <w:rPr>
          <w:moveFrom w:id="608" w:author="David Schmitt" w:date="2019-09-25T16:18:00Z"/>
        </w:rPr>
      </w:pPr>
      <w:moveFromRangeStart w:id="609" w:author="David Schmitt" w:date="2019-09-25T16:18:00Z" w:name="move20320754"/>
      <w:moveFrom w:id="610" w:author="David Schmitt" w:date="2019-09-25T16:18:00Z">
        <w:r w:rsidRPr="00EA6292" w:rsidDel="00ED2B28">
          <w:rPr>
            <w:rStyle w:val="spelle"/>
          </w:rPr>
          <w:t>GlblClk</w:t>
        </w:r>
        <w:r w:rsidDel="00ED2B28">
          <w:rPr>
            <w:rStyle w:val="spelle"/>
          </w:rPr>
          <w:t>Hr</w:t>
        </w:r>
        <w:r w:rsidRPr="00EA6292" w:rsidDel="00ED2B28">
          <w:rPr>
            <w:rStyle w:val="spelle"/>
          </w:rPr>
          <w:t>_No_Actl</w:t>
        </w:r>
        <w:r w:rsidDel="00ED2B28">
          <w:t xml:space="preserve"> </w:t>
        </w:r>
        <w:r w:rsidRPr="00994CA4" w:rsidDel="00ED2B28">
          <w:rPr>
            <w:snapToGrid w:val="0"/>
          </w:rPr>
          <w:t>Signal</w:t>
        </w:r>
      </w:moveFrom>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810"/>
        <w:gridCol w:w="1372"/>
        <w:gridCol w:w="900"/>
        <w:gridCol w:w="676"/>
        <w:gridCol w:w="810"/>
        <w:gridCol w:w="1169"/>
        <w:gridCol w:w="936"/>
        <w:gridCol w:w="1260"/>
      </w:tblGrid>
      <w:tr w:rsidR="00994CA4" w:rsidRPr="00E734A1" w:rsidDel="002C343A" w14:paraId="0EC43749" w14:textId="4808593D" w:rsidTr="00E14BC5">
        <w:trPr>
          <w:cantSplit/>
          <w:jc w:val="center"/>
          <w:del w:id="611" w:author="Wroblewski, Thomas (T.R.)" w:date="2019-09-26T11:36:00Z"/>
        </w:trPr>
        <w:tc>
          <w:tcPr>
            <w:tcW w:w="2250" w:type="dxa"/>
          </w:tcPr>
          <w:p w14:paraId="720EED4A" w14:textId="1437B574" w:rsidR="00994CA4" w:rsidRPr="00E734A1" w:rsidDel="002C343A" w:rsidRDefault="00994CA4" w:rsidP="00E14BC5">
            <w:pPr>
              <w:jc w:val="center"/>
              <w:rPr>
                <w:del w:id="612" w:author="Wroblewski, Thomas (T.R.)" w:date="2019-09-26T11:36:00Z"/>
                <w:moveFrom w:id="613" w:author="David Schmitt" w:date="2019-09-25T16:18:00Z"/>
                <w:rFonts w:ascii="Arial" w:hAnsi="Arial"/>
                <w:b/>
              </w:rPr>
            </w:pPr>
            <w:moveFrom w:id="614" w:author="David Schmitt" w:date="2019-09-25T16:18:00Z">
              <w:del w:id="615" w:author="Wroblewski, Thomas (T.R.)" w:date="2019-09-26T11:36:00Z">
                <w:r w:rsidRPr="00E734A1" w:rsidDel="002C343A">
                  <w:rPr>
                    <w:rFonts w:ascii="Arial" w:hAnsi="Arial"/>
                    <w:b/>
                  </w:rPr>
                  <w:delText>Signal Name</w:delText>
                </w:r>
              </w:del>
            </w:moveFrom>
          </w:p>
        </w:tc>
        <w:tc>
          <w:tcPr>
            <w:tcW w:w="810" w:type="dxa"/>
          </w:tcPr>
          <w:p w14:paraId="41B21E2D" w14:textId="78B09001" w:rsidR="00994CA4" w:rsidRPr="00E734A1" w:rsidDel="002C343A" w:rsidRDefault="00994CA4" w:rsidP="00E14BC5">
            <w:pPr>
              <w:jc w:val="center"/>
              <w:rPr>
                <w:del w:id="616" w:author="Wroblewski, Thomas (T.R.)" w:date="2019-09-26T11:36:00Z"/>
                <w:moveFrom w:id="617" w:author="David Schmitt" w:date="2019-09-25T16:18:00Z"/>
                <w:rFonts w:ascii="Arial" w:hAnsi="Arial"/>
                <w:b/>
              </w:rPr>
            </w:pPr>
            <w:moveFrom w:id="618" w:author="David Schmitt" w:date="2019-09-25T16:18:00Z">
              <w:del w:id="619" w:author="Wroblewski, Thomas (T.R.)" w:date="2019-09-26T11:36:00Z">
                <w:r w:rsidRPr="00E734A1" w:rsidDel="002C343A">
                  <w:rPr>
                    <w:rFonts w:ascii="Arial" w:hAnsi="Arial"/>
                    <w:b/>
                  </w:rPr>
                  <w:delText>Size</w:delText>
                </w:r>
              </w:del>
            </w:moveFrom>
          </w:p>
          <w:p w14:paraId="693C8C92" w14:textId="704A8150" w:rsidR="00994CA4" w:rsidRPr="00E734A1" w:rsidDel="002C343A" w:rsidRDefault="00994CA4" w:rsidP="00E14BC5">
            <w:pPr>
              <w:jc w:val="center"/>
              <w:rPr>
                <w:del w:id="620" w:author="Wroblewski, Thomas (T.R.)" w:date="2019-09-26T11:36:00Z"/>
                <w:moveFrom w:id="621" w:author="David Schmitt" w:date="2019-09-25T16:18:00Z"/>
                <w:rFonts w:ascii="Arial" w:hAnsi="Arial"/>
                <w:b/>
              </w:rPr>
            </w:pPr>
            <w:moveFrom w:id="622" w:author="David Schmitt" w:date="2019-09-25T16:18:00Z">
              <w:del w:id="623" w:author="Wroblewski, Thomas (T.R.)" w:date="2019-09-26T11:36:00Z">
                <w:r w:rsidRPr="00E734A1" w:rsidDel="002C343A">
                  <w:rPr>
                    <w:rFonts w:ascii="Arial" w:hAnsi="Arial"/>
                    <w:b/>
                  </w:rPr>
                  <w:delText>(bits)</w:delText>
                </w:r>
              </w:del>
            </w:moveFrom>
          </w:p>
        </w:tc>
        <w:tc>
          <w:tcPr>
            <w:tcW w:w="1372" w:type="dxa"/>
          </w:tcPr>
          <w:p w14:paraId="52E9B047" w14:textId="11DFE6C3" w:rsidR="00994CA4" w:rsidRPr="00E734A1" w:rsidDel="002C343A" w:rsidRDefault="00994CA4" w:rsidP="00E14BC5">
            <w:pPr>
              <w:jc w:val="center"/>
              <w:rPr>
                <w:del w:id="624" w:author="Wroblewski, Thomas (T.R.)" w:date="2019-09-26T11:36:00Z"/>
                <w:moveFrom w:id="625" w:author="David Schmitt" w:date="2019-09-25T16:18:00Z"/>
                <w:rFonts w:ascii="Arial" w:hAnsi="Arial"/>
                <w:b/>
              </w:rPr>
            </w:pPr>
            <w:moveFrom w:id="626" w:author="David Schmitt" w:date="2019-09-25T16:18:00Z">
              <w:del w:id="627" w:author="Wroblewski, Thomas (T.R.)" w:date="2019-09-26T11:36:00Z">
                <w:r w:rsidRPr="00E734A1" w:rsidDel="002C343A">
                  <w:rPr>
                    <w:rFonts w:ascii="Arial" w:hAnsi="Arial"/>
                    <w:b/>
                  </w:rPr>
                  <w:delText>Detail</w:delText>
                </w:r>
              </w:del>
            </w:moveFrom>
          </w:p>
        </w:tc>
        <w:tc>
          <w:tcPr>
            <w:tcW w:w="900" w:type="dxa"/>
          </w:tcPr>
          <w:p w14:paraId="6A1C7B91" w14:textId="24D525FE" w:rsidR="00994CA4" w:rsidRPr="00E734A1" w:rsidDel="002C343A" w:rsidRDefault="00994CA4" w:rsidP="00E14BC5">
            <w:pPr>
              <w:jc w:val="center"/>
              <w:rPr>
                <w:del w:id="628" w:author="Wroblewski, Thomas (T.R.)" w:date="2019-09-26T11:36:00Z"/>
                <w:moveFrom w:id="629" w:author="David Schmitt" w:date="2019-09-25T16:18:00Z"/>
                <w:rFonts w:ascii="Arial" w:hAnsi="Arial"/>
                <w:b/>
              </w:rPr>
            </w:pPr>
            <w:moveFrom w:id="630" w:author="David Schmitt" w:date="2019-09-25T16:18:00Z">
              <w:del w:id="631" w:author="Wroblewski, Thomas (T.R.)" w:date="2019-09-26T11:36:00Z">
                <w:r w:rsidRPr="00E734A1" w:rsidDel="002C343A">
                  <w:rPr>
                    <w:rFonts w:ascii="Arial" w:hAnsi="Arial"/>
                    <w:b/>
                  </w:rPr>
                  <w:delText>Units</w:delText>
                </w:r>
              </w:del>
            </w:moveFrom>
          </w:p>
        </w:tc>
        <w:tc>
          <w:tcPr>
            <w:tcW w:w="676" w:type="dxa"/>
          </w:tcPr>
          <w:p w14:paraId="61BD5978" w14:textId="6B061B17" w:rsidR="00994CA4" w:rsidRPr="00E734A1" w:rsidDel="002C343A" w:rsidRDefault="00994CA4" w:rsidP="00E14BC5">
            <w:pPr>
              <w:jc w:val="center"/>
              <w:rPr>
                <w:del w:id="632" w:author="Wroblewski, Thomas (T.R.)" w:date="2019-09-26T11:36:00Z"/>
                <w:moveFrom w:id="633" w:author="David Schmitt" w:date="2019-09-25T16:18:00Z"/>
                <w:rFonts w:ascii="Arial" w:hAnsi="Arial"/>
                <w:b/>
              </w:rPr>
            </w:pPr>
            <w:moveFrom w:id="634" w:author="David Schmitt" w:date="2019-09-25T16:18:00Z">
              <w:del w:id="635" w:author="Wroblewski, Thomas (T.R.)" w:date="2019-09-26T11:36:00Z">
                <w:r w:rsidRPr="00E734A1" w:rsidDel="002C343A">
                  <w:rPr>
                    <w:rFonts w:ascii="Arial" w:hAnsi="Arial"/>
                    <w:b/>
                  </w:rPr>
                  <w:delText>Res.</w:delText>
                </w:r>
              </w:del>
            </w:moveFrom>
          </w:p>
        </w:tc>
        <w:tc>
          <w:tcPr>
            <w:tcW w:w="810" w:type="dxa"/>
          </w:tcPr>
          <w:p w14:paraId="381E2ABC" w14:textId="0AC5961F" w:rsidR="00994CA4" w:rsidRPr="00E734A1" w:rsidDel="002C343A" w:rsidRDefault="00994CA4" w:rsidP="00E14BC5">
            <w:pPr>
              <w:jc w:val="center"/>
              <w:rPr>
                <w:del w:id="636" w:author="Wroblewski, Thomas (T.R.)" w:date="2019-09-26T11:36:00Z"/>
                <w:moveFrom w:id="637" w:author="David Schmitt" w:date="2019-09-25T16:18:00Z"/>
                <w:rFonts w:ascii="Arial" w:hAnsi="Arial"/>
                <w:b/>
              </w:rPr>
            </w:pPr>
            <w:moveFrom w:id="638" w:author="David Schmitt" w:date="2019-09-25T16:18:00Z">
              <w:del w:id="639" w:author="Wroblewski, Thomas (T.R.)" w:date="2019-09-26T11:36:00Z">
                <w:r w:rsidRPr="00E734A1" w:rsidDel="002C343A">
                  <w:rPr>
                    <w:rFonts w:ascii="Arial" w:hAnsi="Arial"/>
                    <w:b/>
                  </w:rPr>
                  <w:delText>Offset</w:delText>
                </w:r>
              </w:del>
            </w:moveFrom>
          </w:p>
        </w:tc>
        <w:tc>
          <w:tcPr>
            <w:tcW w:w="1169" w:type="dxa"/>
          </w:tcPr>
          <w:p w14:paraId="785A357A" w14:textId="41A08B41" w:rsidR="00994CA4" w:rsidRPr="00E734A1" w:rsidDel="002C343A" w:rsidRDefault="00994CA4" w:rsidP="00E14BC5">
            <w:pPr>
              <w:jc w:val="center"/>
              <w:rPr>
                <w:del w:id="640" w:author="Wroblewski, Thomas (T.R.)" w:date="2019-09-26T11:36:00Z"/>
                <w:moveFrom w:id="641" w:author="David Schmitt" w:date="2019-09-25T16:18:00Z"/>
                <w:rFonts w:ascii="Arial" w:hAnsi="Arial"/>
                <w:b/>
              </w:rPr>
            </w:pPr>
            <w:moveFrom w:id="642" w:author="David Schmitt" w:date="2019-09-25T16:18:00Z">
              <w:del w:id="643" w:author="Wroblewski, Thomas (T.R.)" w:date="2019-09-26T11:36:00Z">
                <w:r w:rsidRPr="00E734A1" w:rsidDel="002C343A">
                  <w:rPr>
                    <w:rFonts w:ascii="Arial" w:hAnsi="Arial"/>
                    <w:b/>
                  </w:rPr>
                  <w:delText>State</w:delText>
                </w:r>
              </w:del>
            </w:moveFrom>
          </w:p>
          <w:p w14:paraId="37C27897" w14:textId="11B6774E" w:rsidR="00994CA4" w:rsidRPr="00E734A1" w:rsidDel="002C343A" w:rsidRDefault="00994CA4" w:rsidP="00E14BC5">
            <w:pPr>
              <w:jc w:val="center"/>
              <w:rPr>
                <w:del w:id="644" w:author="Wroblewski, Thomas (T.R.)" w:date="2019-09-26T11:36:00Z"/>
                <w:moveFrom w:id="645" w:author="David Schmitt" w:date="2019-09-25T16:18:00Z"/>
                <w:rFonts w:ascii="Arial" w:hAnsi="Arial"/>
                <w:b/>
              </w:rPr>
            </w:pPr>
            <w:moveFrom w:id="646" w:author="David Schmitt" w:date="2019-09-25T16:18:00Z">
              <w:del w:id="647" w:author="Wroblewski, Thomas (T.R.)" w:date="2019-09-26T11:36:00Z">
                <w:r w:rsidRPr="00E734A1" w:rsidDel="002C343A">
                  <w:rPr>
                    <w:rFonts w:ascii="Arial" w:hAnsi="Arial"/>
                    <w:b/>
                  </w:rPr>
                  <w:delText>Encoded</w:delText>
                </w:r>
              </w:del>
            </w:moveFrom>
          </w:p>
        </w:tc>
        <w:tc>
          <w:tcPr>
            <w:tcW w:w="936" w:type="dxa"/>
          </w:tcPr>
          <w:p w14:paraId="3A9908A8" w14:textId="78A7856E" w:rsidR="00994CA4" w:rsidRPr="00E734A1" w:rsidDel="002C343A" w:rsidRDefault="00994CA4" w:rsidP="00E14BC5">
            <w:pPr>
              <w:jc w:val="center"/>
              <w:rPr>
                <w:del w:id="648" w:author="Wroblewski, Thomas (T.R.)" w:date="2019-09-26T11:36:00Z"/>
                <w:moveFrom w:id="649" w:author="David Schmitt" w:date="2019-09-25T16:18:00Z"/>
                <w:rFonts w:ascii="Arial" w:hAnsi="Arial"/>
                <w:b/>
              </w:rPr>
            </w:pPr>
            <w:moveFrom w:id="650" w:author="David Schmitt" w:date="2019-09-25T16:18:00Z">
              <w:del w:id="651" w:author="Wroblewski, Thomas (T.R.)" w:date="2019-09-26T11:36:00Z">
                <w:r w:rsidRPr="00E734A1" w:rsidDel="002C343A">
                  <w:rPr>
                    <w:rFonts w:ascii="Arial" w:hAnsi="Arial"/>
                    <w:b/>
                  </w:rPr>
                  <w:delText>Min.</w:delText>
                </w:r>
              </w:del>
            </w:moveFrom>
          </w:p>
        </w:tc>
        <w:tc>
          <w:tcPr>
            <w:tcW w:w="1260" w:type="dxa"/>
          </w:tcPr>
          <w:p w14:paraId="1BEDD9AB" w14:textId="77D88236" w:rsidR="00994CA4" w:rsidRPr="00E734A1" w:rsidDel="002C343A" w:rsidRDefault="00994CA4" w:rsidP="00E14BC5">
            <w:pPr>
              <w:jc w:val="center"/>
              <w:rPr>
                <w:del w:id="652" w:author="Wroblewski, Thomas (T.R.)" w:date="2019-09-26T11:36:00Z"/>
                <w:moveFrom w:id="653" w:author="David Schmitt" w:date="2019-09-25T16:18:00Z"/>
                <w:rFonts w:ascii="Arial" w:hAnsi="Arial"/>
                <w:b/>
              </w:rPr>
            </w:pPr>
            <w:moveFrom w:id="654" w:author="David Schmitt" w:date="2019-09-25T16:18:00Z">
              <w:del w:id="655" w:author="Wroblewski, Thomas (T.R.)" w:date="2019-09-26T11:36:00Z">
                <w:r w:rsidRPr="00E734A1" w:rsidDel="002C343A">
                  <w:rPr>
                    <w:rFonts w:ascii="Arial" w:hAnsi="Arial"/>
                    <w:b/>
                  </w:rPr>
                  <w:delText>Max.</w:delText>
                </w:r>
              </w:del>
            </w:moveFrom>
          </w:p>
        </w:tc>
      </w:tr>
      <w:tr w:rsidR="00994CA4" w:rsidRPr="00EA6292" w:rsidDel="002C343A" w14:paraId="1E15A200" w14:textId="669B21FA" w:rsidTr="00E14BC5">
        <w:trPr>
          <w:cantSplit/>
          <w:trHeight w:val="413"/>
          <w:jc w:val="center"/>
          <w:del w:id="656" w:author="Wroblewski, Thomas (T.R.)" w:date="2019-09-26T11:36:00Z"/>
        </w:trPr>
        <w:tc>
          <w:tcPr>
            <w:tcW w:w="2250" w:type="dxa"/>
          </w:tcPr>
          <w:p w14:paraId="1889ADE9" w14:textId="32169A15" w:rsidR="00994CA4" w:rsidRPr="00EA6292" w:rsidDel="002C343A" w:rsidRDefault="00994CA4" w:rsidP="00E14BC5">
            <w:pPr>
              <w:jc w:val="center"/>
              <w:rPr>
                <w:del w:id="657" w:author="Wroblewski, Thomas (T.R.)" w:date="2019-09-26T11:36:00Z"/>
                <w:moveFrom w:id="658" w:author="David Schmitt" w:date="2019-09-25T16:18:00Z"/>
                <w:rFonts w:ascii="Arial" w:hAnsi="Arial" w:cs="Arial"/>
              </w:rPr>
            </w:pPr>
            <w:moveFrom w:id="659" w:author="David Schmitt" w:date="2019-09-25T16:18:00Z">
              <w:del w:id="660" w:author="Wroblewski, Thomas (T.R.)" w:date="2019-09-26T11:36:00Z">
                <w:r w:rsidRPr="00EA6292" w:rsidDel="002C343A">
                  <w:rPr>
                    <w:rStyle w:val="spelle"/>
                    <w:rFonts w:ascii="Arial" w:hAnsi="Arial" w:cs="Arial"/>
                  </w:rPr>
                  <w:delText>GlblClk</w:delText>
                </w:r>
                <w:r w:rsidDel="002C343A">
                  <w:rPr>
                    <w:rStyle w:val="spelle"/>
                    <w:rFonts w:ascii="Arial" w:hAnsi="Arial" w:cs="Arial"/>
                  </w:rPr>
                  <w:delText>Hr</w:delText>
                </w:r>
                <w:r w:rsidRPr="00EA6292" w:rsidDel="002C343A">
                  <w:rPr>
                    <w:rStyle w:val="spelle"/>
                    <w:rFonts w:ascii="Arial" w:hAnsi="Arial" w:cs="Arial"/>
                  </w:rPr>
                  <w:delText>_No_Actl</w:delText>
                </w:r>
              </w:del>
            </w:moveFrom>
          </w:p>
        </w:tc>
        <w:tc>
          <w:tcPr>
            <w:tcW w:w="810" w:type="dxa"/>
            <w:vAlign w:val="center"/>
          </w:tcPr>
          <w:p w14:paraId="74E17492" w14:textId="397B774B" w:rsidR="00994CA4" w:rsidRPr="00EA6292" w:rsidDel="002C343A" w:rsidRDefault="00994CA4" w:rsidP="00E14BC5">
            <w:pPr>
              <w:jc w:val="center"/>
              <w:rPr>
                <w:del w:id="661" w:author="Wroblewski, Thomas (T.R.)" w:date="2019-09-26T11:36:00Z"/>
                <w:moveFrom w:id="662" w:author="David Schmitt" w:date="2019-09-25T16:18:00Z"/>
                <w:rFonts w:ascii="Arial" w:hAnsi="Arial" w:cs="Arial"/>
              </w:rPr>
            </w:pPr>
            <w:moveFrom w:id="663" w:author="David Schmitt" w:date="2019-09-25T16:18:00Z">
              <w:del w:id="664" w:author="Wroblewski, Thomas (T.R.)" w:date="2019-09-26T11:36:00Z">
                <w:r w:rsidRPr="00EA6292" w:rsidDel="002C343A">
                  <w:rPr>
                    <w:rFonts w:ascii="Arial" w:hAnsi="Arial" w:cs="Arial"/>
                  </w:rPr>
                  <w:delText>8</w:delText>
                </w:r>
              </w:del>
            </w:moveFrom>
          </w:p>
        </w:tc>
        <w:tc>
          <w:tcPr>
            <w:tcW w:w="1372" w:type="dxa"/>
            <w:vAlign w:val="center"/>
          </w:tcPr>
          <w:p w14:paraId="0841F656" w14:textId="509C3F94" w:rsidR="00994CA4" w:rsidDel="002C343A" w:rsidRDefault="00994CA4" w:rsidP="00E14BC5">
            <w:pPr>
              <w:jc w:val="center"/>
              <w:rPr>
                <w:del w:id="665" w:author="Wroblewski, Thomas (T.R.)" w:date="2019-09-26T11:36:00Z"/>
                <w:moveFrom w:id="666" w:author="David Schmitt" w:date="2019-09-25T16:18:00Z"/>
                <w:rFonts w:ascii="Arial" w:hAnsi="Arial" w:cs="Arial"/>
              </w:rPr>
            </w:pPr>
          </w:p>
        </w:tc>
        <w:tc>
          <w:tcPr>
            <w:tcW w:w="900" w:type="dxa"/>
            <w:vAlign w:val="center"/>
          </w:tcPr>
          <w:p w14:paraId="6593E6EE" w14:textId="4FA51327" w:rsidR="00994CA4" w:rsidRPr="00EA6292" w:rsidDel="002C343A" w:rsidRDefault="00994CA4" w:rsidP="00E14BC5">
            <w:pPr>
              <w:jc w:val="center"/>
              <w:rPr>
                <w:del w:id="667" w:author="Wroblewski, Thomas (T.R.)" w:date="2019-09-26T11:36:00Z"/>
                <w:moveFrom w:id="668" w:author="David Schmitt" w:date="2019-09-25T16:18:00Z"/>
                <w:rFonts w:ascii="Arial" w:hAnsi="Arial" w:cs="Arial"/>
              </w:rPr>
            </w:pPr>
            <w:moveFrom w:id="669" w:author="David Schmitt" w:date="2019-09-25T16:18:00Z">
              <w:del w:id="670" w:author="Wroblewski, Thomas (T.R.)" w:date="2019-09-26T11:36:00Z">
                <w:r w:rsidDel="002C343A">
                  <w:rPr>
                    <w:rFonts w:ascii="Arial" w:hAnsi="Arial" w:cs="Arial"/>
                  </w:rPr>
                  <w:delText>Hour</w:delText>
                </w:r>
              </w:del>
            </w:moveFrom>
          </w:p>
        </w:tc>
        <w:tc>
          <w:tcPr>
            <w:tcW w:w="676" w:type="dxa"/>
            <w:vAlign w:val="center"/>
          </w:tcPr>
          <w:p w14:paraId="760F204F" w14:textId="4D8A6084" w:rsidR="00994CA4" w:rsidRPr="00EA6292" w:rsidDel="002C343A" w:rsidRDefault="00994CA4" w:rsidP="00E14BC5">
            <w:pPr>
              <w:jc w:val="center"/>
              <w:rPr>
                <w:del w:id="671" w:author="Wroblewski, Thomas (T.R.)" w:date="2019-09-26T11:36:00Z"/>
                <w:moveFrom w:id="672" w:author="David Schmitt" w:date="2019-09-25T16:18:00Z"/>
                <w:rFonts w:ascii="Arial" w:hAnsi="Arial" w:cs="Arial"/>
              </w:rPr>
            </w:pPr>
            <w:moveFrom w:id="673" w:author="David Schmitt" w:date="2019-09-25T16:18:00Z">
              <w:del w:id="674" w:author="Wroblewski, Thomas (T.R.)" w:date="2019-09-26T11:36:00Z">
                <w:r w:rsidRPr="00EA6292" w:rsidDel="002C343A">
                  <w:rPr>
                    <w:rFonts w:ascii="Arial" w:hAnsi="Arial" w:cs="Arial"/>
                  </w:rPr>
                  <w:delText>1</w:delText>
                </w:r>
              </w:del>
            </w:moveFrom>
          </w:p>
        </w:tc>
        <w:tc>
          <w:tcPr>
            <w:tcW w:w="810" w:type="dxa"/>
            <w:vAlign w:val="center"/>
          </w:tcPr>
          <w:p w14:paraId="3D576D76" w14:textId="7A31863D" w:rsidR="00994CA4" w:rsidRPr="00EA6292" w:rsidDel="002C343A" w:rsidRDefault="00994CA4" w:rsidP="00E14BC5">
            <w:pPr>
              <w:jc w:val="center"/>
              <w:rPr>
                <w:del w:id="675" w:author="Wroblewski, Thomas (T.R.)" w:date="2019-09-26T11:36:00Z"/>
                <w:moveFrom w:id="676" w:author="David Schmitt" w:date="2019-09-25T16:18:00Z"/>
                <w:rFonts w:ascii="Arial" w:hAnsi="Arial" w:cs="Arial"/>
              </w:rPr>
            </w:pPr>
            <w:moveFrom w:id="677" w:author="David Schmitt" w:date="2019-09-25T16:18:00Z">
              <w:del w:id="678" w:author="Wroblewski, Thomas (T.R.)" w:date="2019-09-26T11:36:00Z">
                <w:r w:rsidDel="002C343A">
                  <w:rPr>
                    <w:rFonts w:ascii="Arial" w:hAnsi="Arial" w:cs="Arial"/>
                  </w:rPr>
                  <w:delText>0</w:delText>
                </w:r>
              </w:del>
            </w:moveFrom>
          </w:p>
        </w:tc>
        <w:tc>
          <w:tcPr>
            <w:tcW w:w="1169" w:type="dxa"/>
            <w:vAlign w:val="center"/>
          </w:tcPr>
          <w:p w14:paraId="5E0F1DF5" w14:textId="58F7DB34" w:rsidR="00994CA4" w:rsidRPr="00EA6292" w:rsidDel="002C343A" w:rsidRDefault="00994CA4" w:rsidP="00E14BC5">
            <w:pPr>
              <w:jc w:val="center"/>
              <w:rPr>
                <w:del w:id="679" w:author="Wroblewski, Thomas (T.R.)" w:date="2019-09-26T11:36:00Z"/>
                <w:moveFrom w:id="680" w:author="David Schmitt" w:date="2019-09-25T16:18:00Z"/>
                <w:rFonts w:ascii="Arial" w:hAnsi="Arial" w:cs="Arial"/>
              </w:rPr>
            </w:pPr>
          </w:p>
        </w:tc>
        <w:tc>
          <w:tcPr>
            <w:tcW w:w="936" w:type="dxa"/>
            <w:vAlign w:val="center"/>
          </w:tcPr>
          <w:p w14:paraId="04FD34E5" w14:textId="3F920FDD" w:rsidR="00994CA4" w:rsidRPr="00EA6292" w:rsidDel="002C343A" w:rsidRDefault="00994CA4" w:rsidP="00E14BC5">
            <w:pPr>
              <w:jc w:val="center"/>
              <w:rPr>
                <w:del w:id="681" w:author="Wroblewski, Thomas (T.R.)" w:date="2019-09-26T11:36:00Z"/>
                <w:moveFrom w:id="682" w:author="David Schmitt" w:date="2019-09-25T16:18:00Z"/>
                <w:rFonts w:ascii="Arial" w:hAnsi="Arial" w:cs="Arial"/>
              </w:rPr>
            </w:pPr>
            <w:moveFrom w:id="683" w:author="David Schmitt" w:date="2019-09-25T16:18:00Z">
              <w:del w:id="684" w:author="Wroblewski, Thomas (T.R.)" w:date="2019-09-26T11:36:00Z">
                <w:r w:rsidRPr="00EA6292" w:rsidDel="002C343A">
                  <w:rPr>
                    <w:rFonts w:ascii="Arial" w:hAnsi="Arial" w:cs="Arial"/>
                  </w:rPr>
                  <w:delText>0 (0x0)</w:delText>
                </w:r>
              </w:del>
            </w:moveFrom>
          </w:p>
        </w:tc>
        <w:tc>
          <w:tcPr>
            <w:tcW w:w="1260" w:type="dxa"/>
            <w:vAlign w:val="center"/>
          </w:tcPr>
          <w:p w14:paraId="00E2F675" w14:textId="47FD971D" w:rsidR="00994CA4" w:rsidRPr="00EA6292" w:rsidDel="002C343A" w:rsidRDefault="00994CA4" w:rsidP="00E14BC5">
            <w:pPr>
              <w:jc w:val="center"/>
              <w:rPr>
                <w:del w:id="685" w:author="Wroblewski, Thomas (T.R.)" w:date="2019-09-26T11:36:00Z"/>
                <w:moveFrom w:id="686" w:author="David Schmitt" w:date="2019-09-25T16:18:00Z"/>
                <w:rFonts w:ascii="Arial" w:hAnsi="Arial" w:cs="Arial"/>
              </w:rPr>
            </w:pPr>
            <w:moveFrom w:id="687" w:author="David Schmitt" w:date="2019-09-25T16:18:00Z">
              <w:del w:id="688" w:author="Wroblewski, Thomas (T.R.)" w:date="2019-09-26T11:36:00Z">
                <w:r w:rsidDel="002C343A">
                  <w:rPr>
                    <w:rFonts w:ascii="Arial" w:hAnsi="Arial" w:cs="Arial"/>
                  </w:rPr>
                  <w:delText>254</w:delText>
                </w:r>
                <w:r w:rsidRPr="00EA6292" w:rsidDel="002C343A">
                  <w:rPr>
                    <w:rFonts w:ascii="Arial" w:hAnsi="Arial" w:cs="Arial"/>
                  </w:rPr>
                  <w:delText xml:space="preserve"> (0x</w:delText>
                </w:r>
                <w:r w:rsidDel="002C343A">
                  <w:rPr>
                    <w:rFonts w:ascii="Arial" w:hAnsi="Arial" w:cs="Arial"/>
                  </w:rPr>
                  <w:delText>F</w:delText>
                </w:r>
                <w:r w:rsidRPr="00EA6292" w:rsidDel="002C343A">
                  <w:rPr>
                    <w:rFonts w:ascii="Arial" w:hAnsi="Arial" w:cs="Arial"/>
                  </w:rPr>
                  <w:delText>F)</w:delText>
                </w:r>
              </w:del>
            </w:moveFrom>
          </w:p>
        </w:tc>
      </w:tr>
      <w:moveFromRangeEnd w:id="609"/>
    </w:tbl>
    <w:p w14:paraId="3EF49605" w14:textId="77777777" w:rsidR="00994CA4" w:rsidRPr="00C01937" w:rsidDel="002C343A" w:rsidRDefault="00994CA4" w:rsidP="00994CA4">
      <w:pPr>
        <w:pStyle w:val="Table"/>
        <w:numPr>
          <w:ilvl w:val="0"/>
          <w:numId w:val="0"/>
        </w:numPr>
        <w:rPr>
          <w:del w:id="689" w:author="Wroblewski, Thomas (T.R.)" w:date="2019-09-26T11:37:00Z"/>
        </w:rPr>
      </w:pPr>
    </w:p>
    <w:p w14:paraId="482C0FC0" w14:textId="75D3B626" w:rsidR="00994CA4" w:rsidRPr="005B050B" w:rsidDel="00C14212" w:rsidRDefault="00994CA4">
      <w:pPr>
        <w:pStyle w:val="Table"/>
        <w:numPr>
          <w:ilvl w:val="0"/>
          <w:numId w:val="0"/>
        </w:numPr>
        <w:jc w:val="left"/>
        <w:rPr>
          <w:del w:id="690" w:author="Wroblewski, Thomas (T.R.)" w:date="2019-09-26T11:39:00Z"/>
        </w:rPr>
        <w:pPrChange w:id="691" w:author="Wroblewski, Thomas (T.R.)" w:date="2019-09-26T11:37:00Z">
          <w:pPr>
            <w:pStyle w:val="Table"/>
            <w:jc w:val="left"/>
          </w:pPr>
        </w:pPrChange>
      </w:pPr>
      <w:del w:id="692" w:author="David Schmitt" w:date="2019-09-25T16:20:00Z">
        <w:r w:rsidRPr="00C171AC" w:rsidDel="00ED2B28">
          <w:rPr>
            <w:snapToGrid w:val="0"/>
            <w:color w:val="000000"/>
          </w:rPr>
          <w:delText>VehOverGnd_V_Est</w:delText>
        </w:r>
        <w:r w:rsidRPr="005B050B" w:rsidDel="00ED2B28">
          <w:rPr>
            <w:snapToGrid w:val="0"/>
          </w:rPr>
          <w:delText xml:space="preserve"> Signal</w:delText>
        </w:r>
      </w:del>
    </w:p>
    <w:p w14:paraId="5D65174F" w14:textId="55FFC118" w:rsidR="00994CA4" w:rsidDel="00C14212" w:rsidRDefault="00994CA4">
      <w:pPr>
        <w:pStyle w:val="Table"/>
        <w:numPr>
          <w:ilvl w:val="0"/>
          <w:numId w:val="0"/>
        </w:numPr>
        <w:jc w:val="left"/>
        <w:rPr>
          <w:del w:id="693" w:author="Wroblewski, Thomas (T.R.)" w:date="2019-09-26T11:39:00Z"/>
        </w:rPr>
        <w:pPrChange w:id="694" w:author="Wroblewski, Thomas (T.R.)" w:date="2019-09-26T11:39:00Z">
          <w:pPr/>
        </w:pPrChange>
      </w:pPr>
    </w:p>
    <w:p w14:paraId="0A3C1462" w14:textId="77777777" w:rsidR="00C12A5A" w:rsidRDefault="00C12A5A" w:rsidP="00C12A5A">
      <w:pPr>
        <w:pStyle w:val="Table"/>
        <w:numPr>
          <w:ilvl w:val="0"/>
          <w:numId w:val="0"/>
        </w:numPr>
        <w:jc w:val="left"/>
      </w:pPr>
    </w:p>
    <w:p w14:paraId="3DE6AF8B" w14:textId="77777777" w:rsidR="00C12A5A" w:rsidRPr="009F32D4" w:rsidRDefault="00C12A5A" w:rsidP="00C12A5A">
      <w:pPr>
        <w:pStyle w:val="Table"/>
        <w:numPr>
          <w:ilvl w:val="0"/>
          <w:numId w:val="0"/>
        </w:numPr>
        <w:ind w:left="1008"/>
      </w:pPr>
      <w:r>
        <w:t xml:space="preserve">Table 1.3 </w:t>
      </w:r>
      <w:proofErr w:type="spellStart"/>
      <w:r w:rsidRPr="00823D56">
        <w:t>EngExhMdeHrEnbl_D_</w:t>
      </w:r>
      <w:r>
        <w:t>Stat</w:t>
      </w:r>
      <w:proofErr w:type="spellEnd"/>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C12A5A" w:rsidRPr="00C52BBB" w14:paraId="2755BAD2" w14:textId="77777777" w:rsidTr="00073184">
        <w:trPr>
          <w:jc w:val="center"/>
        </w:trPr>
        <w:tc>
          <w:tcPr>
            <w:tcW w:w="2557" w:type="dxa"/>
            <w:tcBorders>
              <w:top w:val="single" w:sz="4" w:space="0" w:color="auto"/>
              <w:left w:val="single" w:sz="4" w:space="0" w:color="auto"/>
              <w:bottom w:val="single" w:sz="4" w:space="0" w:color="auto"/>
              <w:right w:val="single" w:sz="4" w:space="0" w:color="auto"/>
            </w:tcBorders>
            <w:hideMark/>
          </w:tcPr>
          <w:p w14:paraId="55E94D53" w14:textId="77777777" w:rsidR="00C12A5A" w:rsidRPr="00C52BBB" w:rsidRDefault="00C12A5A" w:rsidP="00073184">
            <w:pPr>
              <w:spacing w:line="276" w:lineRule="auto"/>
              <w:rPr>
                <w:rFonts w:cs="Arial"/>
                <w:b/>
              </w:rPr>
            </w:pPr>
            <w:r w:rsidRPr="00C52BBB">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72483D38" w14:textId="77777777" w:rsidR="00C12A5A" w:rsidRPr="00C52BBB" w:rsidRDefault="00C12A5A" w:rsidP="00073184">
            <w:pPr>
              <w:spacing w:line="276" w:lineRule="auto"/>
              <w:rPr>
                <w:rFonts w:cs="Arial"/>
                <w:b/>
              </w:rPr>
            </w:pPr>
            <w:r w:rsidRPr="00C52BBB">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586185E7" w14:textId="77777777" w:rsidR="00C12A5A" w:rsidRPr="00C52BBB" w:rsidRDefault="00C12A5A" w:rsidP="00073184">
            <w:pPr>
              <w:spacing w:line="276" w:lineRule="auto"/>
              <w:rPr>
                <w:rFonts w:cs="Arial"/>
                <w:b/>
              </w:rPr>
            </w:pPr>
            <w:r w:rsidRPr="00C52BBB">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305AD2CC" w14:textId="77777777" w:rsidR="00C12A5A" w:rsidRPr="00C52BBB" w:rsidRDefault="00C12A5A" w:rsidP="00073184">
            <w:pPr>
              <w:spacing w:line="276" w:lineRule="auto"/>
              <w:rPr>
                <w:rFonts w:cs="Arial"/>
                <w:b/>
              </w:rPr>
            </w:pPr>
            <w:r w:rsidRPr="00C52BBB">
              <w:rPr>
                <w:rFonts w:cs="Arial"/>
                <w:b/>
              </w:rPr>
              <w:t>Description</w:t>
            </w:r>
          </w:p>
        </w:tc>
      </w:tr>
      <w:tr w:rsidR="00C12A5A" w:rsidRPr="00C52BBB" w14:paraId="00D170E9" w14:textId="77777777" w:rsidTr="00073184">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1EECD48C" w14:textId="77777777" w:rsidR="00C12A5A" w:rsidRPr="00C52BBB" w:rsidRDefault="00C12A5A" w:rsidP="00073184">
            <w:pPr>
              <w:spacing w:line="276" w:lineRule="auto"/>
              <w:rPr>
                <w:rFonts w:cs="Arial"/>
              </w:rPr>
            </w:pPr>
          </w:p>
          <w:p w14:paraId="7EA2B28E" w14:textId="77777777" w:rsidR="00C12A5A" w:rsidRPr="00C52BBB" w:rsidRDefault="00C12A5A" w:rsidP="00073184">
            <w:pPr>
              <w:spacing w:line="276" w:lineRule="auto"/>
              <w:rPr>
                <w:rFonts w:cs="Arial"/>
              </w:rPr>
            </w:pPr>
            <w:proofErr w:type="spellStart"/>
            <w:r>
              <w:rPr>
                <w:rFonts w:cs="Arial"/>
              </w:rPr>
              <w:t>EngExhMdeHrEnbl_D_Stat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2A8FE87" w14:textId="77777777" w:rsidR="00C12A5A" w:rsidRPr="00C52BBB" w:rsidRDefault="00C12A5A" w:rsidP="00073184">
            <w:pPr>
              <w:spacing w:line="254" w:lineRule="auto"/>
              <w:rPr>
                <w:rFonts w:cs="Arial"/>
              </w:rPr>
            </w:pPr>
            <w:r w:rsidRPr="00C52BBB">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68394E24" w14:textId="77777777" w:rsidR="00C12A5A" w:rsidRPr="00C52BBB" w:rsidRDefault="00C12A5A" w:rsidP="00073184">
            <w:pPr>
              <w:spacing w:line="254" w:lineRule="auto"/>
              <w:rPr>
                <w:rFonts w:cs="Arial"/>
              </w:rPr>
            </w:pPr>
            <w:r w:rsidRPr="00C52BBB">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14:paraId="7977B7C1" w14:textId="77777777" w:rsidR="00C12A5A" w:rsidRPr="00C52BBB" w:rsidRDefault="00C12A5A" w:rsidP="00073184">
            <w:pPr>
              <w:autoSpaceDE w:val="0"/>
              <w:autoSpaceDN w:val="0"/>
              <w:adjustRightInd w:val="0"/>
              <w:spacing w:line="276" w:lineRule="auto"/>
              <w:rPr>
                <w:rFonts w:cs="Arial"/>
              </w:rPr>
            </w:pPr>
            <w:r w:rsidRPr="00C52BBB">
              <w:rPr>
                <w:rFonts w:cs="Arial"/>
              </w:rPr>
              <w:t xml:space="preserve">HMI setting treated as unknown (ex HMI greyed out, setting not shown as selected…) </w:t>
            </w:r>
          </w:p>
        </w:tc>
      </w:tr>
      <w:tr w:rsidR="00C12A5A" w:rsidRPr="00C52BBB" w14:paraId="414415B3" w14:textId="77777777" w:rsidTr="00073184">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7DE54F9E" w14:textId="77777777" w:rsidR="00C12A5A" w:rsidRPr="00C52BBB" w:rsidRDefault="00C12A5A"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612C4A59" w14:textId="77777777" w:rsidR="00C12A5A" w:rsidRPr="00C52BBB" w:rsidRDefault="00C12A5A" w:rsidP="00073184">
            <w:pPr>
              <w:spacing w:line="254" w:lineRule="auto"/>
              <w:rPr>
                <w:rFonts w:cs="Arial"/>
              </w:rPr>
            </w:pPr>
            <w:r w:rsidRPr="00C52BBB">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7B2D1790" w14:textId="77777777" w:rsidR="00C12A5A" w:rsidRPr="00C52BBB" w:rsidRDefault="00C12A5A" w:rsidP="00073184">
            <w:pPr>
              <w:spacing w:line="254" w:lineRule="auto"/>
              <w:rPr>
                <w:rFonts w:cs="Arial"/>
              </w:rPr>
            </w:pPr>
            <w:r w:rsidRPr="00C52BBB">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0BEDEA59" w14:textId="77777777" w:rsidR="00C12A5A" w:rsidRPr="00C52BBB" w:rsidRDefault="00C12A5A" w:rsidP="00073184">
            <w:pPr>
              <w:spacing w:line="276" w:lineRule="auto"/>
              <w:rPr>
                <w:rFonts w:cs="Arial"/>
              </w:rPr>
            </w:pPr>
          </w:p>
        </w:tc>
      </w:tr>
      <w:tr w:rsidR="00C12A5A" w:rsidRPr="00C52BBB" w14:paraId="1AB9D12F" w14:textId="77777777" w:rsidTr="00073184">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C0144CC" w14:textId="77777777" w:rsidR="00C12A5A" w:rsidRPr="00C52BBB" w:rsidRDefault="00C12A5A"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07B93EF9" w14:textId="77777777" w:rsidR="00C12A5A" w:rsidRPr="00C52BBB" w:rsidRDefault="00C12A5A" w:rsidP="00073184">
            <w:pPr>
              <w:spacing w:line="254" w:lineRule="auto"/>
              <w:rPr>
                <w:rFonts w:cs="Arial"/>
              </w:rPr>
            </w:pPr>
            <w:r w:rsidRPr="00C52BBB">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68B1897B" w14:textId="77777777" w:rsidR="00C12A5A" w:rsidRPr="00C52BBB" w:rsidRDefault="00C12A5A" w:rsidP="00073184">
            <w:pPr>
              <w:spacing w:line="254" w:lineRule="auto"/>
              <w:rPr>
                <w:rFonts w:cs="Arial"/>
              </w:rPr>
            </w:pPr>
            <w:r w:rsidRPr="00C52BBB">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7DF42845" w14:textId="77777777" w:rsidR="00C12A5A" w:rsidRPr="00C52BBB" w:rsidRDefault="00C12A5A" w:rsidP="00073184">
            <w:pPr>
              <w:spacing w:line="276" w:lineRule="auto"/>
              <w:rPr>
                <w:rFonts w:cs="Arial"/>
              </w:rPr>
            </w:pPr>
          </w:p>
        </w:tc>
      </w:tr>
    </w:tbl>
    <w:p w14:paraId="659AC420" w14:textId="77777777" w:rsidR="00C12A5A" w:rsidRDefault="00C12A5A" w:rsidP="00C12A5A">
      <w:pPr>
        <w:pStyle w:val="Heading4"/>
        <w:numPr>
          <w:ilvl w:val="0"/>
          <w:numId w:val="0"/>
        </w:numPr>
        <w:ind w:left="864"/>
      </w:pPr>
    </w:p>
    <w:p w14:paraId="7D62E779" w14:textId="77777777" w:rsidR="00C12A5A" w:rsidRDefault="00C12A5A" w:rsidP="00C12A5A">
      <w:pPr>
        <w:jc w:val="center"/>
      </w:pPr>
      <w:proofErr w:type="spellStart"/>
      <w:r w:rsidRPr="00EE20C1">
        <w:rPr>
          <w:b/>
        </w:rPr>
        <w:t>EngExhMdeHrStrt_D_</w:t>
      </w:r>
      <w:r>
        <w:rPr>
          <w:b/>
        </w:rPr>
        <w:t>Stat</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C12A5A" w:rsidRPr="005B11DD" w14:paraId="7573DBE0"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565703B8" w14:textId="77777777" w:rsidR="00C12A5A" w:rsidRPr="005B11DD" w:rsidRDefault="00C12A5A"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63367FEF" w14:textId="77777777" w:rsidR="00C12A5A" w:rsidRPr="005B11DD" w:rsidRDefault="00C12A5A"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CD6E8B6" w14:textId="77777777" w:rsidR="00C12A5A" w:rsidRPr="005B11DD" w:rsidRDefault="00C12A5A"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1BAA75BF" w14:textId="77777777" w:rsidR="00C12A5A" w:rsidRPr="005B11DD" w:rsidRDefault="00C12A5A" w:rsidP="00073184">
            <w:pPr>
              <w:spacing w:line="276" w:lineRule="auto"/>
              <w:rPr>
                <w:rFonts w:cs="Arial"/>
                <w:b/>
              </w:rPr>
            </w:pPr>
            <w:r w:rsidRPr="005B11DD">
              <w:rPr>
                <w:rFonts w:cs="Arial"/>
                <w:b/>
              </w:rPr>
              <w:t>Description</w:t>
            </w:r>
          </w:p>
        </w:tc>
      </w:tr>
      <w:tr w:rsidR="00C12A5A" w:rsidRPr="005B11DD" w14:paraId="0E3992CB"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78C7291E" w14:textId="77777777" w:rsidR="00C12A5A" w:rsidRPr="005B11DD" w:rsidRDefault="00C12A5A" w:rsidP="00073184">
            <w:pPr>
              <w:spacing w:line="276" w:lineRule="auto"/>
              <w:rPr>
                <w:rFonts w:cs="Arial"/>
              </w:rPr>
            </w:pPr>
          </w:p>
          <w:p w14:paraId="0B8150C6" w14:textId="77777777" w:rsidR="00C12A5A" w:rsidRPr="005B11DD" w:rsidRDefault="00C12A5A" w:rsidP="00073184">
            <w:pPr>
              <w:spacing w:line="252" w:lineRule="auto"/>
              <w:rPr>
                <w:rFonts w:cs="Arial"/>
              </w:rPr>
            </w:pPr>
          </w:p>
          <w:p w14:paraId="7B046C8E" w14:textId="77777777" w:rsidR="00C12A5A" w:rsidRPr="005B11DD" w:rsidRDefault="00C12A5A" w:rsidP="00073184">
            <w:pPr>
              <w:spacing w:line="252" w:lineRule="auto"/>
              <w:rPr>
                <w:rFonts w:cs="Arial"/>
              </w:rPr>
            </w:pPr>
          </w:p>
          <w:p w14:paraId="73C57F5D" w14:textId="77777777" w:rsidR="00C12A5A" w:rsidRPr="005B11DD" w:rsidRDefault="00C12A5A" w:rsidP="00073184">
            <w:pPr>
              <w:spacing w:line="252" w:lineRule="auto"/>
              <w:rPr>
                <w:rFonts w:cs="Arial"/>
              </w:rPr>
            </w:pPr>
          </w:p>
          <w:p w14:paraId="7AB415AE" w14:textId="77777777" w:rsidR="00C12A5A" w:rsidRDefault="00C12A5A" w:rsidP="00073184">
            <w:pPr>
              <w:spacing w:line="252" w:lineRule="auto"/>
              <w:rPr>
                <w:rFonts w:cs="Arial"/>
              </w:rPr>
            </w:pPr>
          </w:p>
          <w:p w14:paraId="69B0C100" w14:textId="77777777" w:rsidR="00C12A5A" w:rsidRPr="005B11DD" w:rsidRDefault="00C12A5A" w:rsidP="00073184">
            <w:pPr>
              <w:spacing w:line="252" w:lineRule="auto"/>
              <w:rPr>
                <w:rFonts w:cs="Arial"/>
              </w:rPr>
            </w:pPr>
            <w:proofErr w:type="spellStart"/>
            <w:r>
              <w:rPr>
                <w:rFonts w:cs="Arial"/>
              </w:rPr>
              <w:t>EngExhMde</w:t>
            </w:r>
            <w:r w:rsidRPr="005B11DD">
              <w:rPr>
                <w:rFonts w:cs="Arial"/>
              </w:rPr>
              <w:t>Hr</w:t>
            </w:r>
            <w:r>
              <w:rPr>
                <w:rFonts w:cs="Arial"/>
              </w:rPr>
              <w:t>Strt</w:t>
            </w:r>
            <w:r w:rsidRPr="005B11DD">
              <w:rPr>
                <w:rFonts w:cs="Arial"/>
              </w:rPr>
              <w:t>_D_Stat</w:t>
            </w:r>
            <w:proofErr w:type="spellEnd"/>
          </w:p>
          <w:p w14:paraId="3CE90287" w14:textId="77777777" w:rsidR="00C12A5A" w:rsidRPr="005B11DD" w:rsidRDefault="00C12A5A"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212D39A" w14:textId="77777777" w:rsidR="00C12A5A" w:rsidRPr="005B11DD" w:rsidRDefault="00C12A5A"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374C9DA0" w14:textId="77777777" w:rsidR="00C12A5A" w:rsidRPr="005B11DD" w:rsidRDefault="00C12A5A"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1147E56F" w14:textId="77777777" w:rsidR="00C12A5A" w:rsidRPr="005B11DD" w:rsidRDefault="00C12A5A" w:rsidP="00073184">
            <w:pPr>
              <w:autoSpaceDE w:val="0"/>
              <w:autoSpaceDN w:val="0"/>
              <w:adjustRightInd w:val="0"/>
              <w:spacing w:line="276" w:lineRule="auto"/>
              <w:rPr>
                <w:rFonts w:cs="Arial"/>
              </w:rPr>
            </w:pPr>
          </w:p>
        </w:tc>
      </w:tr>
      <w:tr w:rsidR="00C12A5A" w:rsidRPr="005B11DD" w14:paraId="33DC1DD2"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1C12374"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979EB55" w14:textId="77777777" w:rsidR="00C12A5A" w:rsidRPr="005B11DD" w:rsidRDefault="00C12A5A"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5546260C" w14:textId="77777777" w:rsidR="00C12A5A" w:rsidRPr="005B11DD" w:rsidRDefault="00C12A5A"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7F2E7219" w14:textId="77777777" w:rsidR="00C12A5A" w:rsidRPr="005B11DD" w:rsidRDefault="00C12A5A" w:rsidP="00073184">
            <w:pPr>
              <w:spacing w:line="276" w:lineRule="auto"/>
              <w:rPr>
                <w:rFonts w:cs="Arial"/>
              </w:rPr>
            </w:pPr>
          </w:p>
        </w:tc>
      </w:tr>
      <w:tr w:rsidR="00C12A5A" w:rsidRPr="005B11DD" w14:paraId="6F417BA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E70DB21"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A9352A8" w14:textId="77777777" w:rsidR="00C12A5A" w:rsidRPr="005B11DD" w:rsidRDefault="00C12A5A"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30D6F6C9" w14:textId="77777777" w:rsidR="00C12A5A" w:rsidRPr="005B11DD" w:rsidRDefault="00C12A5A"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41C64B3F" w14:textId="77777777" w:rsidR="00C12A5A" w:rsidRPr="005B11DD" w:rsidRDefault="00C12A5A" w:rsidP="00073184">
            <w:pPr>
              <w:spacing w:line="276" w:lineRule="auto"/>
              <w:rPr>
                <w:rFonts w:cs="Arial"/>
              </w:rPr>
            </w:pPr>
          </w:p>
        </w:tc>
      </w:tr>
      <w:tr w:rsidR="00C12A5A" w:rsidRPr="005B11DD" w14:paraId="301E4BF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E310E8E"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B083E9D" w14:textId="77777777" w:rsidR="00C12A5A" w:rsidRPr="005B11DD" w:rsidRDefault="00C12A5A"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065715DC" w14:textId="77777777" w:rsidR="00C12A5A" w:rsidRPr="005B11DD" w:rsidRDefault="00C12A5A"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55EE401C" w14:textId="77777777" w:rsidR="00C12A5A" w:rsidRPr="005B11DD" w:rsidRDefault="00C12A5A" w:rsidP="00073184">
            <w:pPr>
              <w:spacing w:line="276" w:lineRule="auto"/>
              <w:rPr>
                <w:rFonts w:cs="Arial"/>
              </w:rPr>
            </w:pPr>
          </w:p>
        </w:tc>
      </w:tr>
      <w:tr w:rsidR="00C12A5A" w:rsidRPr="005B11DD" w14:paraId="4DDE44E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55400E5"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2B30856" w14:textId="77777777" w:rsidR="00C12A5A" w:rsidRPr="005B11DD" w:rsidRDefault="00C12A5A"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3953BF75" w14:textId="77777777" w:rsidR="00C12A5A" w:rsidRPr="005B11DD" w:rsidRDefault="00C12A5A"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5CE4BAC7" w14:textId="77777777" w:rsidR="00C12A5A" w:rsidRPr="005B11DD" w:rsidRDefault="00C12A5A" w:rsidP="00073184">
            <w:pPr>
              <w:spacing w:line="276" w:lineRule="auto"/>
              <w:rPr>
                <w:rFonts w:cs="Arial"/>
              </w:rPr>
            </w:pPr>
          </w:p>
        </w:tc>
      </w:tr>
      <w:tr w:rsidR="00C12A5A" w:rsidRPr="005B11DD" w14:paraId="7ACBF822"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3052462"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751A9BA" w14:textId="77777777" w:rsidR="00C12A5A" w:rsidRPr="005B11DD" w:rsidRDefault="00C12A5A"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72E93483" w14:textId="77777777" w:rsidR="00C12A5A" w:rsidRPr="005B11DD" w:rsidRDefault="00C12A5A"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77906DAA" w14:textId="77777777" w:rsidR="00C12A5A" w:rsidRPr="005B11DD" w:rsidRDefault="00C12A5A" w:rsidP="00073184">
            <w:pPr>
              <w:spacing w:line="276" w:lineRule="auto"/>
              <w:rPr>
                <w:rFonts w:cs="Arial"/>
              </w:rPr>
            </w:pPr>
          </w:p>
        </w:tc>
      </w:tr>
      <w:tr w:rsidR="00C12A5A" w:rsidRPr="005B11DD" w14:paraId="7C9C2BB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DFB2769"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723D91D" w14:textId="77777777" w:rsidR="00C12A5A" w:rsidRPr="005B11DD" w:rsidRDefault="00C12A5A"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254CEBA7" w14:textId="77777777" w:rsidR="00C12A5A" w:rsidRPr="005B11DD" w:rsidRDefault="00C12A5A"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12F92F67" w14:textId="77777777" w:rsidR="00C12A5A" w:rsidRPr="005B11DD" w:rsidRDefault="00C12A5A" w:rsidP="00073184">
            <w:pPr>
              <w:spacing w:line="276" w:lineRule="auto"/>
              <w:rPr>
                <w:rFonts w:cs="Arial"/>
              </w:rPr>
            </w:pPr>
          </w:p>
        </w:tc>
      </w:tr>
      <w:tr w:rsidR="00C12A5A" w:rsidRPr="005B11DD" w14:paraId="48791B2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E457574"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9B7ADB2" w14:textId="77777777" w:rsidR="00C12A5A" w:rsidRPr="005B11DD" w:rsidRDefault="00C12A5A"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368F553D" w14:textId="77777777" w:rsidR="00C12A5A" w:rsidRPr="005B11DD" w:rsidRDefault="00C12A5A"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33C5DB41" w14:textId="77777777" w:rsidR="00C12A5A" w:rsidRPr="005B11DD" w:rsidRDefault="00C12A5A" w:rsidP="00073184">
            <w:pPr>
              <w:spacing w:line="276" w:lineRule="auto"/>
              <w:rPr>
                <w:rFonts w:cs="Arial"/>
              </w:rPr>
            </w:pPr>
          </w:p>
        </w:tc>
      </w:tr>
      <w:tr w:rsidR="00C12A5A" w:rsidRPr="005B11DD" w14:paraId="50484786"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912F557"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75AEC77" w14:textId="77777777" w:rsidR="00C12A5A" w:rsidRPr="005B11DD" w:rsidRDefault="00C12A5A"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162E4D40" w14:textId="77777777" w:rsidR="00C12A5A" w:rsidRPr="005B11DD" w:rsidRDefault="00C12A5A"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095656B0" w14:textId="77777777" w:rsidR="00C12A5A" w:rsidRPr="005B11DD" w:rsidRDefault="00C12A5A" w:rsidP="00073184">
            <w:pPr>
              <w:spacing w:line="276" w:lineRule="auto"/>
              <w:rPr>
                <w:rFonts w:cs="Arial"/>
              </w:rPr>
            </w:pPr>
          </w:p>
        </w:tc>
      </w:tr>
    </w:tbl>
    <w:p w14:paraId="7FECB23F" w14:textId="77777777" w:rsidR="00C12A5A" w:rsidRDefault="00C12A5A" w:rsidP="00C12A5A"/>
    <w:p w14:paraId="367F2189" w14:textId="77777777" w:rsidR="00C12A5A" w:rsidRDefault="00C12A5A" w:rsidP="00C12A5A">
      <w:pPr>
        <w:jc w:val="center"/>
      </w:pPr>
      <w:proofErr w:type="spellStart"/>
      <w:r w:rsidRPr="00EE20C1">
        <w:rPr>
          <w:b/>
        </w:rPr>
        <w:t>EngExhMdeHrEnd_D_</w:t>
      </w:r>
      <w:r>
        <w:rPr>
          <w:b/>
        </w:rPr>
        <w:t>Stat</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C12A5A" w:rsidRPr="005B11DD" w14:paraId="428A3E9F"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463647FB" w14:textId="77777777" w:rsidR="00C12A5A" w:rsidRPr="005B11DD" w:rsidRDefault="00C12A5A"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2B743F67" w14:textId="77777777" w:rsidR="00C12A5A" w:rsidRPr="005B11DD" w:rsidRDefault="00C12A5A"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25B11661" w14:textId="77777777" w:rsidR="00C12A5A" w:rsidRPr="005B11DD" w:rsidRDefault="00C12A5A"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15B4576A" w14:textId="77777777" w:rsidR="00C12A5A" w:rsidRPr="005B11DD" w:rsidRDefault="00C12A5A" w:rsidP="00073184">
            <w:pPr>
              <w:spacing w:line="276" w:lineRule="auto"/>
              <w:rPr>
                <w:rFonts w:cs="Arial"/>
                <w:b/>
              </w:rPr>
            </w:pPr>
            <w:r w:rsidRPr="005B11DD">
              <w:rPr>
                <w:rFonts w:cs="Arial"/>
                <w:b/>
              </w:rPr>
              <w:t>Description</w:t>
            </w:r>
          </w:p>
        </w:tc>
      </w:tr>
      <w:tr w:rsidR="00C12A5A" w:rsidRPr="005B11DD" w14:paraId="48533891"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4C912DAE" w14:textId="77777777" w:rsidR="00C12A5A" w:rsidRPr="005B11DD" w:rsidRDefault="00C12A5A" w:rsidP="00073184">
            <w:pPr>
              <w:spacing w:line="276" w:lineRule="auto"/>
              <w:rPr>
                <w:rFonts w:cs="Arial"/>
              </w:rPr>
            </w:pPr>
          </w:p>
          <w:p w14:paraId="789256D5" w14:textId="77777777" w:rsidR="00C12A5A" w:rsidRPr="005B11DD" w:rsidRDefault="00C12A5A" w:rsidP="00073184">
            <w:pPr>
              <w:spacing w:line="252" w:lineRule="auto"/>
              <w:rPr>
                <w:rFonts w:cs="Arial"/>
              </w:rPr>
            </w:pPr>
          </w:p>
          <w:p w14:paraId="211A156D" w14:textId="77777777" w:rsidR="00C12A5A" w:rsidRPr="005B11DD" w:rsidRDefault="00C12A5A" w:rsidP="00073184">
            <w:pPr>
              <w:spacing w:line="252" w:lineRule="auto"/>
              <w:rPr>
                <w:rFonts w:cs="Arial"/>
              </w:rPr>
            </w:pPr>
          </w:p>
          <w:p w14:paraId="00B4CDBE" w14:textId="77777777" w:rsidR="00C12A5A" w:rsidRPr="005B11DD" w:rsidRDefault="00C12A5A" w:rsidP="00073184">
            <w:pPr>
              <w:spacing w:line="252" w:lineRule="auto"/>
              <w:rPr>
                <w:rFonts w:cs="Arial"/>
              </w:rPr>
            </w:pPr>
          </w:p>
          <w:p w14:paraId="3345AF04" w14:textId="77777777" w:rsidR="00C12A5A" w:rsidRDefault="00C12A5A" w:rsidP="00073184">
            <w:pPr>
              <w:spacing w:line="252" w:lineRule="auto"/>
              <w:rPr>
                <w:rFonts w:cs="Arial"/>
              </w:rPr>
            </w:pPr>
          </w:p>
          <w:p w14:paraId="135800C0" w14:textId="77777777" w:rsidR="00C12A5A" w:rsidRPr="005B11DD" w:rsidRDefault="00C12A5A" w:rsidP="00073184">
            <w:pPr>
              <w:spacing w:line="252" w:lineRule="auto"/>
              <w:rPr>
                <w:rFonts w:cs="Arial"/>
              </w:rPr>
            </w:pPr>
            <w:proofErr w:type="spellStart"/>
            <w:r>
              <w:rPr>
                <w:rFonts w:cs="Arial"/>
              </w:rPr>
              <w:t>EngExhMde</w:t>
            </w:r>
            <w:r w:rsidRPr="005B11DD">
              <w:rPr>
                <w:rFonts w:cs="Arial"/>
              </w:rPr>
              <w:t>Hr</w:t>
            </w:r>
            <w:r>
              <w:rPr>
                <w:rFonts w:cs="Arial"/>
              </w:rPr>
              <w:t>End</w:t>
            </w:r>
            <w:r w:rsidRPr="005B11DD">
              <w:rPr>
                <w:rFonts w:cs="Arial"/>
              </w:rPr>
              <w:t>_D_Stat</w:t>
            </w:r>
            <w:proofErr w:type="spellEnd"/>
          </w:p>
          <w:p w14:paraId="322191FE" w14:textId="77777777" w:rsidR="00C12A5A" w:rsidRPr="005B11DD" w:rsidRDefault="00C12A5A"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CEA7D00" w14:textId="77777777" w:rsidR="00C12A5A" w:rsidRPr="005B11DD" w:rsidRDefault="00C12A5A"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5ACA4247" w14:textId="77777777" w:rsidR="00C12A5A" w:rsidRPr="005B11DD" w:rsidRDefault="00C12A5A"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1C5D74B6" w14:textId="77777777" w:rsidR="00C12A5A" w:rsidRPr="005B11DD" w:rsidRDefault="00C12A5A" w:rsidP="00073184">
            <w:pPr>
              <w:autoSpaceDE w:val="0"/>
              <w:autoSpaceDN w:val="0"/>
              <w:adjustRightInd w:val="0"/>
              <w:spacing w:line="276" w:lineRule="auto"/>
              <w:rPr>
                <w:rFonts w:cs="Arial"/>
              </w:rPr>
            </w:pPr>
          </w:p>
        </w:tc>
      </w:tr>
      <w:tr w:rsidR="00C12A5A" w:rsidRPr="005B11DD" w14:paraId="6128110A"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BADF355"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B5CE9DC" w14:textId="77777777" w:rsidR="00C12A5A" w:rsidRPr="005B11DD" w:rsidRDefault="00C12A5A"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56845890" w14:textId="77777777" w:rsidR="00C12A5A" w:rsidRPr="005B11DD" w:rsidRDefault="00C12A5A"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2E467CA2" w14:textId="77777777" w:rsidR="00C12A5A" w:rsidRPr="005B11DD" w:rsidRDefault="00C12A5A" w:rsidP="00073184">
            <w:pPr>
              <w:spacing w:line="276" w:lineRule="auto"/>
              <w:rPr>
                <w:rFonts w:cs="Arial"/>
              </w:rPr>
            </w:pPr>
          </w:p>
        </w:tc>
      </w:tr>
      <w:tr w:rsidR="00C12A5A" w:rsidRPr="005B11DD" w14:paraId="4646E08B"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922A3B1"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0EEAF32" w14:textId="77777777" w:rsidR="00C12A5A" w:rsidRPr="005B11DD" w:rsidRDefault="00C12A5A"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7FC3C83C" w14:textId="77777777" w:rsidR="00C12A5A" w:rsidRPr="005B11DD" w:rsidRDefault="00C12A5A"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14E5930C" w14:textId="77777777" w:rsidR="00C12A5A" w:rsidRPr="005B11DD" w:rsidRDefault="00C12A5A" w:rsidP="00073184">
            <w:pPr>
              <w:spacing w:line="276" w:lineRule="auto"/>
              <w:rPr>
                <w:rFonts w:cs="Arial"/>
              </w:rPr>
            </w:pPr>
          </w:p>
        </w:tc>
      </w:tr>
      <w:tr w:rsidR="00C12A5A" w:rsidRPr="005B11DD" w14:paraId="786ADCFA"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820FC47"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47B0A16" w14:textId="77777777" w:rsidR="00C12A5A" w:rsidRPr="005B11DD" w:rsidRDefault="00C12A5A"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4F3E9CBF" w14:textId="77777777" w:rsidR="00C12A5A" w:rsidRPr="005B11DD" w:rsidRDefault="00C12A5A"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3010326A" w14:textId="77777777" w:rsidR="00C12A5A" w:rsidRPr="005B11DD" w:rsidRDefault="00C12A5A" w:rsidP="00073184">
            <w:pPr>
              <w:spacing w:line="276" w:lineRule="auto"/>
              <w:rPr>
                <w:rFonts w:cs="Arial"/>
              </w:rPr>
            </w:pPr>
          </w:p>
        </w:tc>
      </w:tr>
      <w:tr w:rsidR="00C12A5A" w:rsidRPr="005B11DD" w14:paraId="2C58364C"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6AC662C"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ED86980" w14:textId="77777777" w:rsidR="00C12A5A" w:rsidRPr="005B11DD" w:rsidRDefault="00C12A5A"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1F53F9DE" w14:textId="77777777" w:rsidR="00C12A5A" w:rsidRPr="005B11DD" w:rsidRDefault="00C12A5A"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73A56D1F" w14:textId="77777777" w:rsidR="00C12A5A" w:rsidRPr="005B11DD" w:rsidRDefault="00C12A5A" w:rsidP="00073184">
            <w:pPr>
              <w:spacing w:line="276" w:lineRule="auto"/>
              <w:rPr>
                <w:rFonts w:cs="Arial"/>
              </w:rPr>
            </w:pPr>
          </w:p>
        </w:tc>
      </w:tr>
      <w:tr w:rsidR="00C12A5A" w:rsidRPr="005B11DD" w14:paraId="1E865F1C"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F27DB26"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70F1CF7" w14:textId="77777777" w:rsidR="00C12A5A" w:rsidRPr="005B11DD" w:rsidRDefault="00C12A5A"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29D7199B" w14:textId="77777777" w:rsidR="00C12A5A" w:rsidRPr="005B11DD" w:rsidRDefault="00C12A5A"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3BFE1C09" w14:textId="77777777" w:rsidR="00C12A5A" w:rsidRPr="005B11DD" w:rsidRDefault="00C12A5A" w:rsidP="00073184">
            <w:pPr>
              <w:spacing w:line="276" w:lineRule="auto"/>
              <w:rPr>
                <w:rFonts w:cs="Arial"/>
              </w:rPr>
            </w:pPr>
          </w:p>
        </w:tc>
      </w:tr>
      <w:tr w:rsidR="00C12A5A" w:rsidRPr="005B11DD" w14:paraId="0EA291EE"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3FB86D9"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370E5DD" w14:textId="77777777" w:rsidR="00C12A5A" w:rsidRPr="005B11DD" w:rsidRDefault="00C12A5A"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1D2EF726" w14:textId="77777777" w:rsidR="00C12A5A" w:rsidRPr="005B11DD" w:rsidRDefault="00C12A5A"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2DCC388F" w14:textId="77777777" w:rsidR="00C12A5A" w:rsidRPr="005B11DD" w:rsidRDefault="00C12A5A" w:rsidP="00073184">
            <w:pPr>
              <w:spacing w:line="276" w:lineRule="auto"/>
              <w:rPr>
                <w:rFonts w:cs="Arial"/>
              </w:rPr>
            </w:pPr>
          </w:p>
        </w:tc>
      </w:tr>
      <w:tr w:rsidR="00C12A5A" w:rsidRPr="005B11DD" w14:paraId="6AA7E178"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DC511FC"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C4F9EB4" w14:textId="77777777" w:rsidR="00C12A5A" w:rsidRPr="005B11DD" w:rsidRDefault="00C12A5A"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75883508" w14:textId="77777777" w:rsidR="00C12A5A" w:rsidRPr="005B11DD" w:rsidRDefault="00C12A5A"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0567655A" w14:textId="77777777" w:rsidR="00C12A5A" w:rsidRPr="005B11DD" w:rsidRDefault="00C12A5A" w:rsidP="00073184">
            <w:pPr>
              <w:spacing w:line="276" w:lineRule="auto"/>
              <w:rPr>
                <w:rFonts w:cs="Arial"/>
              </w:rPr>
            </w:pPr>
          </w:p>
        </w:tc>
      </w:tr>
      <w:tr w:rsidR="00C12A5A" w:rsidRPr="005B11DD" w14:paraId="3DA4C65E"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581A624" w14:textId="77777777" w:rsidR="00C12A5A" w:rsidRPr="005B11DD" w:rsidRDefault="00C12A5A"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9CF7BFC" w14:textId="77777777" w:rsidR="00C12A5A" w:rsidRPr="005B11DD" w:rsidRDefault="00C12A5A"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47D44245" w14:textId="77777777" w:rsidR="00C12A5A" w:rsidRPr="005B11DD" w:rsidRDefault="00C12A5A"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34FF3519" w14:textId="77777777" w:rsidR="00C12A5A" w:rsidRPr="005B11DD" w:rsidRDefault="00C12A5A" w:rsidP="00073184">
            <w:pPr>
              <w:spacing w:line="276" w:lineRule="auto"/>
              <w:rPr>
                <w:rFonts w:cs="Arial"/>
              </w:rPr>
            </w:pPr>
          </w:p>
        </w:tc>
      </w:tr>
    </w:tbl>
    <w:p w14:paraId="755AC628" w14:textId="77777777" w:rsidR="00C12A5A" w:rsidRDefault="00C12A5A" w:rsidP="00C12A5A"/>
    <w:p w14:paraId="3670EDB5" w14:textId="77777777" w:rsidR="00C12A5A" w:rsidRDefault="00C12A5A" w:rsidP="00FD3CFF">
      <w:pPr>
        <w:rPr>
          <w:rFonts w:ascii="Arial" w:hAnsi="Arial" w:cs="Arial"/>
          <w:b/>
        </w:rPr>
      </w:pPr>
    </w:p>
    <w:p w14:paraId="255C184A" w14:textId="77777777" w:rsidR="00C12A5A" w:rsidRDefault="00C12A5A" w:rsidP="00FD3CFF">
      <w:pPr>
        <w:rPr>
          <w:rFonts w:ascii="Arial" w:hAnsi="Arial" w:cs="Arial"/>
          <w:b/>
        </w:rPr>
      </w:pPr>
    </w:p>
    <w:p w14:paraId="591C9910" w14:textId="77777777" w:rsidR="00994CA4" w:rsidRDefault="00994CA4" w:rsidP="00FD3CFF">
      <w:pPr>
        <w:pStyle w:val="Heading4"/>
      </w:pPr>
      <w:r>
        <w:lastRenderedPageBreak/>
        <w:t>Outputs</w:t>
      </w:r>
      <w:r>
        <w:br/>
      </w:r>
    </w:p>
    <w:p w14:paraId="3928CDE9" w14:textId="77777777" w:rsidR="00FD3CFF" w:rsidRPr="00823D56" w:rsidRDefault="00994CA4" w:rsidP="00823D56">
      <w:pPr>
        <w:numPr>
          <w:ilvl w:val="0"/>
          <w:numId w:val="5"/>
        </w:numPr>
        <w:tabs>
          <w:tab w:val="clear" w:pos="1368"/>
          <w:tab w:val="num" w:pos="1728"/>
        </w:tabs>
        <w:ind w:left="1728"/>
        <w:rPr>
          <w:rFonts w:ascii="Arial" w:hAnsi="Arial" w:cs="Arial"/>
        </w:rPr>
      </w:pPr>
      <w:r>
        <w:rPr>
          <w:rFonts w:ascii="Arial" w:hAnsi="Arial" w:cs="Arial"/>
        </w:rPr>
        <w:t xml:space="preserve">MUX message on the </w:t>
      </w:r>
      <w:proofErr w:type="gramStart"/>
      <w:r>
        <w:rPr>
          <w:rFonts w:ascii="Arial" w:hAnsi="Arial" w:cs="Arial"/>
        </w:rPr>
        <w:t>CAN  Bus</w:t>
      </w:r>
      <w:proofErr w:type="gramEnd"/>
    </w:p>
    <w:p w14:paraId="6D7027FA" w14:textId="77777777" w:rsidR="00FD3CFF" w:rsidRDefault="00FD3CFF" w:rsidP="00FD3CFF">
      <w:pPr>
        <w:pStyle w:val="Table"/>
        <w:numPr>
          <w:ilvl w:val="0"/>
          <w:numId w:val="0"/>
        </w:numPr>
        <w:jc w:val="left"/>
      </w:pPr>
    </w:p>
    <w:p w14:paraId="02BA94D7" w14:textId="77777777" w:rsidR="00FD3CFF" w:rsidRPr="009F32D4" w:rsidRDefault="00FD3CFF" w:rsidP="00823D56">
      <w:pPr>
        <w:pStyle w:val="Table"/>
        <w:numPr>
          <w:ilvl w:val="0"/>
          <w:numId w:val="0"/>
        </w:numPr>
        <w:ind w:left="1008"/>
      </w:pPr>
      <w:r>
        <w:t xml:space="preserve">Table 1.3 </w:t>
      </w:r>
      <w:proofErr w:type="spellStart"/>
      <w:r w:rsidR="00823D56" w:rsidRPr="00823D56">
        <w:t>EngExhMdeHrEnbl_D_Rq</w:t>
      </w:r>
      <w:proofErr w:type="spellEnd"/>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A7515D" w:rsidRPr="00C52BBB" w14:paraId="17F830D5" w14:textId="77777777" w:rsidTr="00A7515D">
        <w:trPr>
          <w:jc w:val="center"/>
        </w:trPr>
        <w:tc>
          <w:tcPr>
            <w:tcW w:w="2557" w:type="dxa"/>
            <w:tcBorders>
              <w:top w:val="single" w:sz="4" w:space="0" w:color="auto"/>
              <w:left w:val="single" w:sz="4" w:space="0" w:color="auto"/>
              <w:bottom w:val="single" w:sz="4" w:space="0" w:color="auto"/>
              <w:right w:val="single" w:sz="4" w:space="0" w:color="auto"/>
            </w:tcBorders>
            <w:hideMark/>
          </w:tcPr>
          <w:p w14:paraId="4AECA8B0" w14:textId="77777777" w:rsidR="00A7515D" w:rsidRPr="00C52BBB" w:rsidRDefault="00A7515D" w:rsidP="00073184">
            <w:pPr>
              <w:spacing w:line="276" w:lineRule="auto"/>
              <w:rPr>
                <w:rFonts w:cs="Arial"/>
                <w:b/>
              </w:rPr>
            </w:pPr>
            <w:r w:rsidRPr="00C52BBB">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741044B3" w14:textId="77777777" w:rsidR="00A7515D" w:rsidRPr="00C52BBB" w:rsidRDefault="00A7515D" w:rsidP="00073184">
            <w:pPr>
              <w:spacing w:line="276" w:lineRule="auto"/>
              <w:rPr>
                <w:rFonts w:cs="Arial"/>
                <w:b/>
              </w:rPr>
            </w:pPr>
            <w:r w:rsidRPr="00C52BBB">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F2872ED" w14:textId="77777777" w:rsidR="00A7515D" w:rsidRPr="00C52BBB" w:rsidRDefault="00A7515D" w:rsidP="00073184">
            <w:pPr>
              <w:spacing w:line="276" w:lineRule="auto"/>
              <w:rPr>
                <w:rFonts w:cs="Arial"/>
                <w:b/>
              </w:rPr>
            </w:pPr>
            <w:r w:rsidRPr="00C52BBB">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3DCDB727" w14:textId="77777777" w:rsidR="00A7515D" w:rsidRPr="00C52BBB" w:rsidRDefault="00A7515D" w:rsidP="00073184">
            <w:pPr>
              <w:spacing w:line="276" w:lineRule="auto"/>
              <w:rPr>
                <w:rFonts w:cs="Arial"/>
                <w:b/>
              </w:rPr>
            </w:pPr>
            <w:r w:rsidRPr="00C52BBB">
              <w:rPr>
                <w:rFonts w:cs="Arial"/>
                <w:b/>
              </w:rPr>
              <w:t>Description</w:t>
            </w:r>
          </w:p>
        </w:tc>
      </w:tr>
      <w:tr w:rsidR="00ED2B28" w:rsidRPr="00C52BBB" w14:paraId="1513BF36" w14:textId="77777777" w:rsidTr="002C343A">
        <w:trPr>
          <w:jc w:val="center"/>
        </w:trPr>
        <w:tc>
          <w:tcPr>
            <w:tcW w:w="2557" w:type="dxa"/>
            <w:vMerge w:val="restart"/>
            <w:tcBorders>
              <w:top w:val="single" w:sz="4" w:space="0" w:color="auto"/>
              <w:left w:val="single" w:sz="4" w:space="0" w:color="auto"/>
              <w:right w:val="single" w:sz="4" w:space="0" w:color="auto"/>
            </w:tcBorders>
          </w:tcPr>
          <w:p w14:paraId="277610CE" w14:textId="77777777" w:rsidR="00ED2B28" w:rsidRPr="00C52BBB" w:rsidRDefault="00ED2B28" w:rsidP="00073184">
            <w:pPr>
              <w:spacing w:line="276" w:lineRule="auto"/>
              <w:rPr>
                <w:rFonts w:cs="Arial"/>
              </w:rPr>
            </w:pPr>
          </w:p>
          <w:p w14:paraId="776F75DD" w14:textId="77777777" w:rsidR="00ED2B28" w:rsidRPr="00C52BBB" w:rsidRDefault="00ED2B28" w:rsidP="00073184">
            <w:pPr>
              <w:spacing w:line="276" w:lineRule="auto"/>
              <w:rPr>
                <w:rFonts w:cs="Arial"/>
              </w:rPr>
            </w:pPr>
            <w:proofErr w:type="spellStart"/>
            <w:r>
              <w:rPr>
                <w:rFonts w:cs="Arial"/>
              </w:rPr>
              <w:t>EngExhMdeHrEnbl_D_Rq</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0A09A6FC" w14:textId="77777777" w:rsidR="00ED2B28" w:rsidRPr="00C52BBB" w:rsidRDefault="00ED2B28" w:rsidP="00073184">
            <w:pPr>
              <w:spacing w:line="254" w:lineRule="auto"/>
              <w:rPr>
                <w:rFonts w:cs="Arial"/>
              </w:rPr>
            </w:pPr>
            <w:r w:rsidRPr="00C52BBB">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2F57C33A" w14:textId="77777777" w:rsidR="00ED2B28" w:rsidRPr="00C52BBB" w:rsidRDefault="00ED2B28" w:rsidP="00073184">
            <w:pPr>
              <w:spacing w:line="254" w:lineRule="auto"/>
              <w:rPr>
                <w:rFonts w:cs="Arial"/>
              </w:rPr>
            </w:pPr>
            <w:r w:rsidRPr="00C52BBB">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14:paraId="54E94BF4" w14:textId="77777777" w:rsidR="00ED2B28" w:rsidRPr="00C52BBB" w:rsidRDefault="00ED2B28" w:rsidP="00073184">
            <w:pPr>
              <w:autoSpaceDE w:val="0"/>
              <w:autoSpaceDN w:val="0"/>
              <w:adjustRightInd w:val="0"/>
              <w:spacing w:line="276" w:lineRule="auto"/>
              <w:rPr>
                <w:rFonts w:cs="Arial"/>
              </w:rPr>
            </w:pPr>
            <w:del w:id="695" w:author="David Schmitt" w:date="2019-09-25T16:21:00Z">
              <w:r w:rsidRPr="00C52BBB" w:rsidDel="00ED2B28">
                <w:rPr>
                  <w:rFonts w:cs="Arial"/>
                </w:rPr>
                <w:delText xml:space="preserve">HMI setting treated as unknown (ex HMI greyed out, setting not shown as selected…) </w:delText>
              </w:r>
            </w:del>
          </w:p>
        </w:tc>
      </w:tr>
      <w:tr w:rsidR="00ED2B28" w:rsidRPr="00C52BBB" w14:paraId="4177FABE" w14:textId="77777777" w:rsidTr="002C343A">
        <w:trPr>
          <w:trHeight w:val="314"/>
          <w:jc w:val="center"/>
        </w:trPr>
        <w:tc>
          <w:tcPr>
            <w:tcW w:w="2557" w:type="dxa"/>
            <w:vMerge/>
            <w:tcBorders>
              <w:left w:val="single" w:sz="4" w:space="0" w:color="auto"/>
              <w:right w:val="single" w:sz="4" w:space="0" w:color="auto"/>
            </w:tcBorders>
            <w:vAlign w:val="center"/>
            <w:hideMark/>
          </w:tcPr>
          <w:p w14:paraId="319B3FDA" w14:textId="77777777" w:rsidR="00ED2B28" w:rsidRPr="00C52BBB" w:rsidRDefault="00ED2B28"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2BED61BE" w14:textId="77777777" w:rsidR="00ED2B28" w:rsidRPr="00C52BBB" w:rsidRDefault="00ED2B28" w:rsidP="00073184">
            <w:pPr>
              <w:spacing w:line="254" w:lineRule="auto"/>
              <w:rPr>
                <w:rFonts w:cs="Arial"/>
              </w:rPr>
            </w:pPr>
            <w:r w:rsidRPr="00C52BBB">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4CCB7DCE" w14:textId="77777777" w:rsidR="00ED2B28" w:rsidRPr="00C52BBB" w:rsidRDefault="00ED2B28" w:rsidP="00073184">
            <w:pPr>
              <w:spacing w:line="254" w:lineRule="auto"/>
              <w:rPr>
                <w:rFonts w:cs="Arial"/>
              </w:rPr>
            </w:pPr>
            <w:r w:rsidRPr="00C52BBB">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35A62220" w14:textId="77777777" w:rsidR="00ED2B28" w:rsidRPr="00C52BBB" w:rsidRDefault="00ED2B28" w:rsidP="00073184">
            <w:pPr>
              <w:spacing w:line="276" w:lineRule="auto"/>
              <w:rPr>
                <w:rFonts w:cs="Arial"/>
              </w:rPr>
            </w:pPr>
          </w:p>
        </w:tc>
      </w:tr>
      <w:tr w:rsidR="00ED2B28" w:rsidRPr="00C52BBB" w14:paraId="21C66312" w14:textId="77777777" w:rsidTr="002C343A">
        <w:trPr>
          <w:trHeight w:val="314"/>
          <w:jc w:val="center"/>
        </w:trPr>
        <w:tc>
          <w:tcPr>
            <w:tcW w:w="2557" w:type="dxa"/>
            <w:vMerge/>
            <w:tcBorders>
              <w:left w:val="single" w:sz="4" w:space="0" w:color="auto"/>
              <w:right w:val="single" w:sz="4" w:space="0" w:color="auto"/>
            </w:tcBorders>
            <w:vAlign w:val="center"/>
            <w:hideMark/>
          </w:tcPr>
          <w:p w14:paraId="32DB320D" w14:textId="77777777" w:rsidR="00ED2B28" w:rsidRPr="00C52BBB" w:rsidRDefault="00ED2B28"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E1BED33" w14:textId="77777777" w:rsidR="00ED2B28" w:rsidRPr="00C52BBB" w:rsidRDefault="00ED2B28" w:rsidP="00073184">
            <w:pPr>
              <w:spacing w:line="254" w:lineRule="auto"/>
              <w:rPr>
                <w:rFonts w:cs="Arial"/>
              </w:rPr>
            </w:pPr>
            <w:r w:rsidRPr="00C52BBB">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30677427" w14:textId="77777777" w:rsidR="00ED2B28" w:rsidRPr="00C52BBB" w:rsidRDefault="00ED2B28" w:rsidP="00073184">
            <w:pPr>
              <w:spacing w:line="254" w:lineRule="auto"/>
              <w:rPr>
                <w:rFonts w:cs="Arial"/>
              </w:rPr>
            </w:pPr>
            <w:r w:rsidRPr="00C52BBB">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0BDFBF9B" w14:textId="77777777" w:rsidR="00ED2B28" w:rsidRPr="00C52BBB" w:rsidRDefault="00ED2B28" w:rsidP="00073184">
            <w:pPr>
              <w:spacing w:line="276" w:lineRule="auto"/>
              <w:rPr>
                <w:rFonts w:cs="Arial"/>
              </w:rPr>
            </w:pPr>
          </w:p>
        </w:tc>
      </w:tr>
      <w:tr w:rsidR="00ED2B28" w:rsidRPr="00C52BBB" w14:paraId="385E2042" w14:textId="77777777" w:rsidTr="002C343A">
        <w:trPr>
          <w:trHeight w:val="314"/>
          <w:jc w:val="center"/>
          <w:ins w:id="696" w:author="David Schmitt" w:date="2019-09-25T16:21:00Z"/>
        </w:trPr>
        <w:tc>
          <w:tcPr>
            <w:tcW w:w="2557" w:type="dxa"/>
            <w:vMerge/>
            <w:tcBorders>
              <w:left w:val="single" w:sz="4" w:space="0" w:color="auto"/>
              <w:bottom w:val="single" w:sz="4" w:space="0" w:color="auto"/>
              <w:right w:val="single" w:sz="4" w:space="0" w:color="auto"/>
            </w:tcBorders>
            <w:vAlign w:val="center"/>
          </w:tcPr>
          <w:p w14:paraId="52D36123" w14:textId="77777777" w:rsidR="00ED2B28" w:rsidRPr="00C52BBB" w:rsidRDefault="00ED2B28" w:rsidP="00073184">
            <w:pPr>
              <w:spacing w:line="256" w:lineRule="auto"/>
              <w:rPr>
                <w:ins w:id="697" w:author="David Schmitt" w:date="2019-09-25T16:21:00Z"/>
                <w:rFonts w:cs="Arial"/>
              </w:rPr>
            </w:pPr>
          </w:p>
        </w:tc>
        <w:tc>
          <w:tcPr>
            <w:tcW w:w="2028" w:type="dxa"/>
            <w:tcBorders>
              <w:top w:val="single" w:sz="4" w:space="0" w:color="auto"/>
              <w:left w:val="single" w:sz="4" w:space="0" w:color="auto"/>
              <w:bottom w:val="single" w:sz="4" w:space="0" w:color="auto"/>
              <w:right w:val="single" w:sz="4" w:space="0" w:color="auto"/>
            </w:tcBorders>
          </w:tcPr>
          <w:p w14:paraId="12424D04" w14:textId="77777777" w:rsidR="00ED2B28" w:rsidRPr="00C52BBB" w:rsidRDefault="00ED2B28" w:rsidP="00073184">
            <w:pPr>
              <w:spacing w:line="254" w:lineRule="auto"/>
              <w:rPr>
                <w:ins w:id="698" w:author="David Schmitt" w:date="2019-09-25T16:21:00Z"/>
                <w:rFonts w:cs="Arial"/>
              </w:rPr>
            </w:pPr>
            <w:ins w:id="699" w:author="David Schmitt" w:date="2019-09-25T16:22:00Z">
              <w:r>
                <w:rPr>
                  <w:rFonts w:cs="Arial"/>
                </w:rPr>
                <w:t>Menu Not Configured</w:t>
              </w:r>
            </w:ins>
          </w:p>
        </w:tc>
        <w:tc>
          <w:tcPr>
            <w:tcW w:w="1080" w:type="dxa"/>
            <w:tcBorders>
              <w:top w:val="single" w:sz="4" w:space="0" w:color="auto"/>
              <w:left w:val="single" w:sz="4" w:space="0" w:color="auto"/>
              <w:bottom w:val="single" w:sz="4" w:space="0" w:color="auto"/>
              <w:right w:val="single" w:sz="4" w:space="0" w:color="auto"/>
            </w:tcBorders>
          </w:tcPr>
          <w:p w14:paraId="14914901" w14:textId="77777777" w:rsidR="00ED2B28" w:rsidRPr="00C52BBB" w:rsidRDefault="00ED2B28" w:rsidP="00073184">
            <w:pPr>
              <w:spacing w:line="254" w:lineRule="auto"/>
              <w:rPr>
                <w:ins w:id="700" w:author="David Schmitt" w:date="2019-09-25T16:21:00Z"/>
                <w:rFonts w:cs="Arial"/>
              </w:rPr>
            </w:pPr>
            <w:ins w:id="701" w:author="David Schmitt" w:date="2019-09-25T16:22:00Z">
              <w:r>
                <w:rPr>
                  <w:rFonts w:cs="Arial"/>
                </w:rPr>
                <w:t>0x3</w:t>
              </w:r>
            </w:ins>
          </w:p>
        </w:tc>
        <w:tc>
          <w:tcPr>
            <w:tcW w:w="4770" w:type="dxa"/>
            <w:tcBorders>
              <w:top w:val="single" w:sz="4" w:space="0" w:color="auto"/>
              <w:left w:val="single" w:sz="4" w:space="0" w:color="auto"/>
              <w:bottom w:val="single" w:sz="4" w:space="0" w:color="auto"/>
              <w:right w:val="single" w:sz="4" w:space="0" w:color="auto"/>
            </w:tcBorders>
          </w:tcPr>
          <w:p w14:paraId="24AA67D5" w14:textId="77777777" w:rsidR="00ED2B28" w:rsidRPr="00C52BBB" w:rsidRDefault="00ED2B28" w:rsidP="00073184">
            <w:pPr>
              <w:spacing w:line="276" w:lineRule="auto"/>
              <w:rPr>
                <w:ins w:id="702" w:author="David Schmitt" w:date="2019-09-25T16:21:00Z"/>
                <w:rFonts w:cs="Arial"/>
              </w:rPr>
            </w:pPr>
            <w:ins w:id="703" w:author="David Schmitt" w:date="2019-09-25T16:23:00Z">
              <w:r>
                <w:rPr>
                  <w:rFonts w:cs="Arial"/>
                </w:rPr>
                <w:t>No support in APIM, PCM shall treat as “Disabled”</w:t>
              </w:r>
            </w:ins>
          </w:p>
        </w:tc>
      </w:tr>
    </w:tbl>
    <w:p w14:paraId="0E086191" w14:textId="77777777" w:rsidR="00FD3CFF" w:rsidRDefault="00FD3CFF" w:rsidP="00FD3CFF">
      <w:pPr>
        <w:pStyle w:val="Heading4"/>
        <w:numPr>
          <w:ilvl w:val="0"/>
          <w:numId w:val="0"/>
        </w:numPr>
        <w:ind w:left="864"/>
      </w:pPr>
    </w:p>
    <w:p w14:paraId="7293A621" w14:textId="77777777" w:rsidR="00FD3CFF" w:rsidRDefault="00823D56" w:rsidP="00823D56">
      <w:pPr>
        <w:jc w:val="center"/>
      </w:pPr>
      <w:proofErr w:type="spellStart"/>
      <w:r w:rsidRPr="00EE20C1">
        <w:rPr>
          <w:b/>
        </w:rPr>
        <w:t>EngExhMdeHrStrt_D_Rq</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B62827" w:rsidRPr="005B11DD" w14:paraId="2DCCD9A8"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25593182" w14:textId="77777777" w:rsidR="00B62827" w:rsidRPr="005B11DD" w:rsidRDefault="00B62827"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69CD02E5" w14:textId="77777777" w:rsidR="00B62827" w:rsidRPr="005B11DD" w:rsidRDefault="00B62827"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78F4EDA5" w14:textId="77777777" w:rsidR="00B62827" w:rsidRPr="005B11DD" w:rsidRDefault="00B62827"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674DC6B4" w14:textId="77777777" w:rsidR="00B62827" w:rsidRPr="005B11DD" w:rsidRDefault="00B62827" w:rsidP="00073184">
            <w:pPr>
              <w:spacing w:line="276" w:lineRule="auto"/>
              <w:rPr>
                <w:rFonts w:cs="Arial"/>
                <w:b/>
              </w:rPr>
            </w:pPr>
            <w:r w:rsidRPr="005B11DD">
              <w:rPr>
                <w:rFonts w:cs="Arial"/>
                <w:b/>
              </w:rPr>
              <w:t>Description</w:t>
            </w:r>
          </w:p>
        </w:tc>
      </w:tr>
      <w:tr w:rsidR="00B62827" w:rsidRPr="005B11DD" w14:paraId="1E983F77"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26C6DBF2" w14:textId="77777777" w:rsidR="00B62827" w:rsidRPr="005B11DD" w:rsidRDefault="00B62827" w:rsidP="00073184">
            <w:pPr>
              <w:spacing w:line="276" w:lineRule="auto"/>
              <w:rPr>
                <w:rFonts w:cs="Arial"/>
              </w:rPr>
            </w:pPr>
          </w:p>
          <w:p w14:paraId="35F0AB8E" w14:textId="77777777" w:rsidR="00B62827" w:rsidRPr="005B11DD" w:rsidRDefault="00B62827" w:rsidP="00073184">
            <w:pPr>
              <w:spacing w:line="252" w:lineRule="auto"/>
              <w:rPr>
                <w:rFonts w:cs="Arial"/>
              </w:rPr>
            </w:pPr>
          </w:p>
          <w:p w14:paraId="6CF23BDA" w14:textId="77777777" w:rsidR="00B62827" w:rsidRPr="005B11DD" w:rsidRDefault="00B62827" w:rsidP="00073184">
            <w:pPr>
              <w:spacing w:line="252" w:lineRule="auto"/>
              <w:rPr>
                <w:rFonts w:cs="Arial"/>
              </w:rPr>
            </w:pPr>
          </w:p>
          <w:p w14:paraId="23EF0F29" w14:textId="77777777" w:rsidR="00B62827" w:rsidRPr="005B11DD" w:rsidRDefault="00B62827" w:rsidP="00073184">
            <w:pPr>
              <w:spacing w:line="252" w:lineRule="auto"/>
              <w:rPr>
                <w:rFonts w:cs="Arial"/>
              </w:rPr>
            </w:pPr>
          </w:p>
          <w:p w14:paraId="25256034" w14:textId="77777777" w:rsidR="00B62827" w:rsidRDefault="00B62827" w:rsidP="00073184">
            <w:pPr>
              <w:spacing w:line="252" w:lineRule="auto"/>
              <w:rPr>
                <w:rFonts w:cs="Arial"/>
              </w:rPr>
            </w:pPr>
          </w:p>
          <w:p w14:paraId="25E8693C" w14:textId="77777777" w:rsidR="00B62827" w:rsidRPr="005B11DD" w:rsidRDefault="00B62827" w:rsidP="00073184">
            <w:pPr>
              <w:spacing w:line="252" w:lineRule="auto"/>
              <w:rPr>
                <w:rFonts w:cs="Arial"/>
              </w:rPr>
            </w:pPr>
            <w:proofErr w:type="spellStart"/>
            <w:r>
              <w:rPr>
                <w:rFonts w:cs="Arial"/>
              </w:rPr>
              <w:t>EngExhMde</w:t>
            </w:r>
            <w:r w:rsidRPr="005B11DD">
              <w:rPr>
                <w:rFonts w:cs="Arial"/>
              </w:rPr>
              <w:t>Hr</w:t>
            </w:r>
            <w:r>
              <w:rPr>
                <w:rFonts w:cs="Arial"/>
              </w:rPr>
              <w:t>Strt</w:t>
            </w:r>
            <w:r w:rsidRPr="005B11DD">
              <w:rPr>
                <w:rFonts w:cs="Arial"/>
              </w:rPr>
              <w:t>_D_</w:t>
            </w:r>
            <w:r w:rsidR="00C12A5A">
              <w:rPr>
                <w:rFonts w:cs="Arial"/>
              </w:rPr>
              <w:t>Rq</w:t>
            </w:r>
            <w:proofErr w:type="spellEnd"/>
          </w:p>
          <w:p w14:paraId="6019DB11" w14:textId="77777777" w:rsidR="00B62827" w:rsidRPr="005B11DD" w:rsidRDefault="00B62827"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AF604D3" w14:textId="77777777" w:rsidR="00B62827" w:rsidRPr="005B11DD" w:rsidRDefault="00B62827"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2B23F0D7" w14:textId="77777777" w:rsidR="00B62827" w:rsidRPr="005B11DD" w:rsidRDefault="00B62827"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1CDB27F2" w14:textId="77777777" w:rsidR="00B62827" w:rsidRPr="005B11DD" w:rsidRDefault="00B62827" w:rsidP="00073184">
            <w:pPr>
              <w:autoSpaceDE w:val="0"/>
              <w:autoSpaceDN w:val="0"/>
              <w:adjustRightInd w:val="0"/>
              <w:spacing w:line="276" w:lineRule="auto"/>
              <w:rPr>
                <w:rFonts w:cs="Arial"/>
              </w:rPr>
            </w:pPr>
          </w:p>
        </w:tc>
      </w:tr>
      <w:tr w:rsidR="00B62827" w:rsidRPr="005B11DD" w14:paraId="686AA348"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1C775D2"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BFFDEF7" w14:textId="77777777" w:rsidR="00B62827" w:rsidRPr="005B11DD" w:rsidRDefault="00B62827"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5219963A" w14:textId="77777777" w:rsidR="00B62827" w:rsidRPr="005B11DD" w:rsidRDefault="00B62827"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3AA50982" w14:textId="77777777" w:rsidR="00B62827" w:rsidRPr="005B11DD" w:rsidRDefault="00B62827" w:rsidP="00073184">
            <w:pPr>
              <w:spacing w:line="276" w:lineRule="auto"/>
              <w:rPr>
                <w:rFonts w:cs="Arial"/>
              </w:rPr>
            </w:pPr>
          </w:p>
        </w:tc>
      </w:tr>
      <w:tr w:rsidR="00B62827" w:rsidRPr="005B11DD" w14:paraId="22E1383D"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E06DFF0"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8C9F1C6" w14:textId="77777777" w:rsidR="00B62827" w:rsidRPr="005B11DD" w:rsidRDefault="00B62827"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064D0EE0" w14:textId="77777777" w:rsidR="00B62827" w:rsidRPr="005B11DD" w:rsidRDefault="00B62827"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554067F6" w14:textId="77777777" w:rsidR="00B62827" w:rsidRPr="005B11DD" w:rsidRDefault="00B62827" w:rsidP="00073184">
            <w:pPr>
              <w:spacing w:line="276" w:lineRule="auto"/>
              <w:rPr>
                <w:rFonts w:cs="Arial"/>
              </w:rPr>
            </w:pPr>
          </w:p>
        </w:tc>
      </w:tr>
      <w:tr w:rsidR="00B62827" w:rsidRPr="005B11DD" w14:paraId="575E629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53736E8"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2422558" w14:textId="77777777" w:rsidR="00B62827" w:rsidRPr="005B11DD" w:rsidRDefault="00B62827"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5E9F6A3F" w14:textId="77777777" w:rsidR="00B62827" w:rsidRPr="005B11DD" w:rsidRDefault="00B62827"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24BBE574" w14:textId="77777777" w:rsidR="00B62827" w:rsidRPr="005B11DD" w:rsidRDefault="00B62827" w:rsidP="00073184">
            <w:pPr>
              <w:spacing w:line="276" w:lineRule="auto"/>
              <w:rPr>
                <w:rFonts w:cs="Arial"/>
              </w:rPr>
            </w:pPr>
          </w:p>
        </w:tc>
      </w:tr>
      <w:tr w:rsidR="00B62827" w:rsidRPr="005B11DD" w14:paraId="15E5B941"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AF81CD5"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B76EE24" w14:textId="77777777" w:rsidR="00B62827" w:rsidRPr="005B11DD" w:rsidRDefault="00B62827"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1C9AE852" w14:textId="77777777" w:rsidR="00B62827" w:rsidRPr="005B11DD" w:rsidRDefault="00B62827"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7DCF5466" w14:textId="77777777" w:rsidR="00B62827" w:rsidRPr="005B11DD" w:rsidRDefault="00B62827" w:rsidP="00073184">
            <w:pPr>
              <w:spacing w:line="276" w:lineRule="auto"/>
              <w:rPr>
                <w:rFonts w:cs="Arial"/>
              </w:rPr>
            </w:pPr>
          </w:p>
        </w:tc>
      </w:tr>
      <w:tr w:rsidR="00B62827" w:rsidRPr="005B11DD" w14:paraId="280BAB17"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900B12E"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A99FEE4" w14:textId="77777777" w:rsidR="00B62827" w:rsidRPr="005B11DD" w:rsidRDefault="00B62827"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20D427C1" w14:textId="77777777" w:rsidR="00B62827" w:rsidRPr="005B11DD" w:rsidRDefault="00B62827"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0605D010" w14:textId="77777777" w:rsidR="00B62827" w:rsidRPr="005B11DD" w:rsidRDefault="00B62827" w:rsidP="00073184">
            <w:pPr>
              <w:spacing w:line="276" w:lineRule="auto"/>
              <w:rPr>
                <w:rFonts w:cs="Arial"/>
              </w:rPr>
            </w:pPr>
          </w:p>
        </w:tc>
      </w:tr>
      <w:tr w:rsidR="00B62827" w:rsidRPr="005B11DD" w14:paraId="245C4C45"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2AF4A73"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9C80759" w14:textId="77777777" w:rsidR="00B62827" w:rsidRPr="005B11DD" w:rsidRDefault="00B62827"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09CEDEEA" w14:textId="77777777" w:rsidR="00B62827" w:rsidRPr="005B11DD" w:rsidRDefault="00B62827"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604A7AF7" w14:textId="77777777" w:rsidR="00B62827" w:rsidRPr="005B11DD" w:rsidRDefault="00B62827" w:rsidP="00073184">
            <w:pPr>
              <w:spacing w:line="276" w:lineRule="auto"/>
              <w:rPr>
                <w:rFonts w:cs="Arial"/>
              </w:rPr>
            </w:pPr>
          </w:p>
        </w:tc>
      </w:tr>
      <w:tr w:rsidR="00B62827" w:rsidRPr="005B11DD" w14:paraId="71DD5055"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3E6B42F"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49B1CA1" w14:textId="77777777" w:rsidR="00B62827" w:rsidRPr="005B11DD" w:rsidRDefault="00B62827"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0DA6371D" w14:textId="77777777" w:rsidR="00B62827" w:rsidRPr="005B11DD" w:rsidRDefault="00B62827"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3C9D1938" w14:textId="77777777" w:rsidR="00B62827" w:rsidRPr="005B11DD" w:rsidRDefault="00B62827" w:rsidP="00073184">
            <w:pPr>
              <w:spacing w:line="276" w:lineRule="auto"/>
              <w:rPr>
                <w:rFonts w:cs="Arial"/>
              </w:rPr>
            </w:pPr>
          </w:p>
        </w:tc>
      </w:tr>
      <w:tr w:rsidR="00B62827" w:rsidRPr="005B11DD" w14:paraId="0A1C8D1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25FC8A9"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FA1D7EE" w14:textId="77777777" w:rsidR="00B62827" w:rsidRPr="005B11DD" w:rsidRDefault="00B62827"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3EE5ABD0" w14:textId="77777777" w:rsidR="00B62827" w:rsidRPr="005B11DD" w:rsidRDefault="00B62827"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0BFD290D" w14:textId="77777777" w:rsidR="00B62827" w:rsidRPr="005B11DD" w:rsidRDefault="00B62827" w:rsidP="00073184">
            <w:pPr>
              <w:spacing w:line="276" w:lineRule="auto"/>
              <w:rPr>
                <w:rFonts w:cs="Arial"/>
              </w:rPr>
            </w:pPr>
          </w:p>
        </w:tc>
      </w:tr>
    </w:tbl>
    <w:p w14:paraId="045CD1F8" w14:textId="77777777" w:rsidR="00B62827" w:rsidRDefault="00B62827" w:rsidP="00FD3CFF"/>
    <w:p w14:paraId="77EFD62E" w14:textId="77777777" w:rsidR="00823D56" w:rsidRDefault="00823D56" w:rsidP="00823D56">
      <w:pPr>
        <w:jc w:val="center"/>
      </w:pPr>
      <w:proofErr w:type="spellStart"/>
      <w:r w:rsidRPr="00EE20C1">
        <w:rPr>
          <w:b/>
        </w:rPr>
        <w:t>EngExhMdeHrEnd_D_Rq</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B62827" w:rsidRPr="005B11DD" w14:paraId="199088DF"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46F8A0AA" w14:textId="77777777" w:rsidR="00B62827" w:rsidRPr="005B11DD" w:rsidRDefault="00B62827"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4B3880A2" w14:textId="77777777" w:rsidR="00B62827" w:rsidRPr="005B11DD" w:rsidRDefault="00B62827"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51ABAFC0" w14:textId="77777777" w:rsidR="00B62827" w:rsidRPr="005B11DD" w:rsidRDefault="00B62827"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42823DFA" w14:textId="77777777" w:rsidR="00B62827" w:rsidRPr="005B11DD" w:rsidRDefault="00B62827" w:rsidP="00073184">
            <w:pPr>
              <w:spacing w:line="276" w:lineRule="auto"/>
              <w:rPr>
                <w:rFonts w:cs="Arial"/>
                <w:b/>
              </w:rPr>
            </w:pPr>
            <w:r w:rsidRPr="005B11DD">
              <w:rPr>
                <w:rFonts w:cs="Arial"/>
                <w:b/>
              </w:rPr>
              <w:t>Description</w:t>
            </w:r>
          </w:p>
        </w:tc>
      </w:tr>
      <w:tr w:rsidR="00B62827" w:rsidRPr="005B11DD" w14:paraId="508D52E8"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58DF9FD0" w14:textId="77777777" w:rsidR="00B62827" w:rsidRPr="005B11DD" w:rsidRDefault="00B62827" w:rsidP="00073184">
            <w:pPr>
              <w:spacing w:line="276" w:lineRule="auto"/>
              <w:rPr>
                <w:rFonts w:cs="Arial"/>
              </w:rPr>
            </w:pPr>
          </w:p>
          <w:p w14:paraId="1602CF5F" w14:textId="77777777" w:rsidR="00B62827" w:rsidRPr="005B11DD" w:rsidRDefault="00B62827" w:rsidP="00073184">
            <w:pPr>
              <w:spacing w:line="252" w:lineRule="auto"/>
              <w:rPr>
                <w:rFonts w:cs="Arial"/>
              </w:rPr>
            </w:pPr>
          </w:p>
          <w:p w14:paraId="04DA3D11" w14:textId="77777777" w:rsidR="00B62827" w:rsidRPr="005B11DD" w:rsidRDefault="00B62827" w:rsidP="00073184">
            <w:pPr>
              <w:spacing w:line="252" w:lineRule="auto"/>
              <w:rPr>
                <w:rFonts w:cs="Arial"/>
              </w:rPr>
            </w:pPr>
          </w:p>
          <w:p w14:paraId="43656894" w14:textId="77777777" w:rsidR="00B62827" w:rsidRPr="005B11DD" w:rsidRDefault="00B62827" w:rsidP="00073184">
            <w:pPr>
              <w:spacing w:line="252" w:lineRule="auto"/>
              <w:rPr>
                <w:rFonts w:cs="Arial"/>
              </w:rPr>
            </w:pPr>
          </w:p>
          <w:p w14:paraId="2469C079" w14:textId="77777777" w:rsidR="00B62827" w:rsidRDefault="00B62827" w:rsidP="00073184">
            <w:pPr>
              <w:spacing w:line="252" w:lineRule="auto"/>
              <w:rPr>
                <w:rFonts w:cs="Arial"/>
              </w:rPr>
            </w:pPr>
          </w:p>
          <w:p w14:paraId="0809991C" w14:textId="77777777" w:rsidR="00B62827" w:rsidRPr="005B11DD" w:rsidRDefault="00B62827" w:rsidP="00073184">
            <w:pPr>
              <w:spacing w:line="252" w:lineRule="auto"/>
              <w:rPr>
                <w:rFonts w:cs="Arial"/>
              </w:rPr>
            </w:pPr>
            <w:proofErr w:type="spellStart"/>
            <w:r>
              <w:rPr>
                <w:rFonts w:cs="Arial"/>
              </w:rPr>
              <w:t>EngExhMde</w:t>
            </w:r>
            <w:r w:rsidRPr="005B11DD">
              <w:rPr>
                <w:rFonts w:cs="Arial"/>
              </w:rPr>
              <w:t>Hr</w:t>
            </w:r>
            <w:r>
              <w:rPr>
                <w:rFonts w:cs="Arial"/>
              </w:rPr>
              <w:t>End</w:t>
            </w:r>
            <w:r w:rsidRPr="005B11DD">
              <w:rPr>
                <w:rFonts w:cs="Arial"/>
              </w:rPr>
              <w:t>_D_</w:t>
            </w:r>
            <w:r w:rsidR="00C12A5A">
              <w:rPr>
                <w:rFonts w:cs="Arial"/>
              </w:rPr>
              <w:t>Rq</w:t>
            </w:r>
            <w:proofErr w:type="spellEnd"/>
          </w:p>
          <w:p w14:paraId="73436EA8" w14:textId="77777777" w:rsidR="00B62827" w:rsidRPr="005B11DD" w:rsidRDefault="00B62827"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CF918AA" w14:textId="77777777" w:rsidR="00B62827" w:rsidRPr="005B11DD" w:rsidRDefault="00B62827"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7B3438DA" w14:textId="77777777" w:rsidR="00B62827" w:rsidRPr="005B11DD" w:rsidRDefault="00B62827"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1D75F038" w14:textId="77777777" w:rsidR="00B62827" w:rsidRPr="005B11DD" w:rsidRDefault="00B62827" w:rsidP="00073184">
            <w:pPr>
              <w:autoSpaceDE w:val="0"/>
              <w:autoSpaceDN w:val="0"/>
              <w:adjustRightInd w:val="0"/>
              <w:spacing w:line="276" w:lineRule="auto"/>
              <w:rPr>
                <w:rFonts w:cs="Arial"/>
              </w:rPr>
            </w:pPr>
          </w:p>
        </w:tc>
      </w:tr>
      <w:tr w:rsidR="00B62827" w:rsidRPr="005B11DD" w14:paraId="2EC0589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8B281D2"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32B3293" w14:textId="77777777" w:rsidR="00B62827" w:rsidRPr="005B11DD" w:rsidRDefault="00B62827"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3B4010B6" w14:textId="77777777" w:rsidR="00B62827" w:rsidRPr="005B11DD" w:rsidRDefault="00B62827"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23CDF1C2" w14:textId="77777777" w:rsidR="00B62827" w:rsidRPr="005B11DD" w:rsidRDefault="00B62827" w:rsidP="00073184">
            <w:pPr>
              <w:spacing w:line="276" w:lineRule="auto"/>
              <w:rPr>
                <w:rFonts w:cs="Arial"/>
              </w:rPr>
            </w:pPr>
          </w:p>
        </w:tc>
      </w:tr>
      <w:tr w:rsidR="00B62827" w:rsidRPr="005B11DD" w14:paraId="6E246ABF"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412C29D"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EC0D840" w14:textId="77777777" w:rsidR="00B62827" w:rsidRPr="005B11DD" w:rsidRDefault="00B62827"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4734F993" w14:textId="77777777" w:rsidR="00B62827" w:rsidRPr="005B11DD" w:rsidRDefault="00B62827"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56574CA6" w14:textId="77777777" w:rsidR="00B62827" w:rsidRPr="005B11DD" w:rsidRDefault="00B62827" w:rsidP="00073184">
            <w:pPr>
              <w:spacing w:line="276" w:lineRule="auto"/>
              <w:rPr>
                <w:rFonts w:cs="Arial"/>
              </w:rPr>
            </w:pPr>
          </w:p>
        </w:tc>
      </w:tr>
      <w:tr w:rsidR="00B62827" w:rsidRPr="005B11DD" w14:paraId="3F8F10BC"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620178D"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83440EF" w14:textId="77777777" w:rsidR="00B62827" w:rsidRPr="005B11DD" w:rsidRDefault="00B62827"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27ABD9F5" w14:textId="77777777" w:rsidR="00B62827" w:rsidRPr="005B11DD" w:rsidRDefault="00B62827"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06D54A46" w14:textId="77777777" w:rsidR="00B62827" w:rsidRPr="005B11DD" w:rsidRDefault="00B62827" w:rsidP="00073184">
            <w:pPr>
              <w:spacing w:line="276" w:lineRule="auto"/>
              <w:rPr>
                <w:rFonts w:cs="Arial"/>
              </w:rPr>
            </w:pPr>
          </w:p>
        </w:tc>
      </w:tr>
      <w:tr w:rsidR="00B62827" w:rsidRPr="005B11DD" w14:paraId="54CD589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E81C3B3"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33DAE34" w14:textId="77777777" w:rsidR="00B62827" w:rsidRPr="005B11DD" w:rsidRDefault="00B62827"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7050C440" w14:textId="77777777" w:rsidR="00B62827" w:rsidRPr="005B11DD" w:rsidRDefault="00B62827"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6585B067" w14:textId="77777777" w:rsidR="00B62827" w:rsidRPr="005B11DD" w:rsidRDefault="00B62827" w:rsidP="00073184">
            <w:pPr>
              <w:spacing w:line="276" w:lineRule="auto"/>
              <w:rPr>
                <w:rFonts w:cs="Arial"/>
              </w:rPr>
            </w:pPr>
          </w:p>
        </w:tc>
      </w:tr>
      <w:tr w:rsidR="00B62827" w:rsidRPr="005B11DD" w14:paraId="79416DD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4CBF497"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F7321FD" w14:textId="77777777" w:rsidR="00B62827" w:rsidRPr="005B11DD" w:rsidRDefault="00B62827"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7EEBDEA4" w14:textId="77777777" w:rsidR="00B62827" w:rsidRPr="005B11DD" w:rsidRDefault="00B62827"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39C943F9" w14:textId="77777777" w:rsidR="00B62827" w:rsidRPr="005B11DD" w:rsidRDefault="00B62827" w:rsidP="00073184">
            <w:pPr>
              <w:spacing w:line="276" w:lineRule="auto"/>
              <w:rPr>
                <w:rFonts w:cs="Arial"/>
              </w:rPr>
            </w:pPr>
          </w:p>
        </w:tc>
      </w:tr>
      <w:tr w:rsidR="00B62827" w:rsidRPr="005B11DD" w14:paraId="66592518"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E1EB3E8"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AE8A21F" w14:textId="77777777" w:rsidR="00B62827" w:rsidRPr="005B11DD" w:rsidRDefault="00B62827"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29A06D1C" w14:textId="77777777" w:rsidR="00B62827" w:rsidRPr="005B11DD" w:rsidRDefault="00B62827"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0A868997" w14:textId="77777777" w:rsidR="00B62827" w:rsidRPr="005B11DD" w:rsidRDefault="00B62827" w:rsidP="00073184">
            <w:pPr>
              <w:spacing w:line="276" w:lineRule="auto"/>
              <w:rPr>
                <w:rFonts w:cs="Arial"/>
              </w:rPr>
            </w:pPr>
          </w:p>
        </w:tc>
      </w:tr>
      <w:tr w:rsidR="00B62827" w:rsidRPr="005B11DD" w14:paraId="3FEFDD02"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4F0EF40"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A172273" w14:textId="77777777" w:rsidR="00B62827" w:rsidRPr="005B11DD" w:rsidRDefault="00B62827"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4915218" w14:textId="77777777" w:rsidR="00B62827" w:rsidRPr="005B11DD" w:rsidRDefault="00B62827"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66074506" w14:textId="77777777" w:rsidR="00B62827" w:rsidRPr="005B11DD" w:rsidRDefault="00B62827" w:rsidP="00073184">
            <w:pPr>
              <w:spacing w:line="276" w:lineRule="auto"/>
              <w:rPr>
                <w:rFonts w:cs="Arial"/>
              </w:rPr>
            </w:pPr>
          </w:p>
        </w:tc>
      </w:tr>
      <w:tr w:rsidR="00B62827" w:rsidRPr="005B11DD" w14:paraId="30765D8E"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FFE69CB" w14:textId="77777777" w:rsidR="00B62827" w:rsidRPr="005B11DD" w:rsidRDefault="00B62827"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E2D894F" w14:textId="77777777" w:rsidR="00B62827" w:rsidRPr="005B11DD" w:rsidRDefault="00B62827"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03F95938" w14:textId="77777777" w:rsidR="00B62827" w:rsidRPr="005B11DD" w:rsidRDefault="00B62827"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0FE071B1" w14:textId="77777777" w:rsidR="00B62827" w:rsidRPr="005B11DD" w:rsidRDefault="00B62827" w:rsidP="00073184">
            <w:pPr>
              <w:spacing w:line="276" w:lineRule="auto"/>
              <w:rPr>
                <w:rFonts w:cs="Arial"/>
              </w:rPr>
            </w:pPr>
          </w:p>
        </w:tc>
      </w:tr>
    </w:tbl>
    <w:p w14:paraId="47EFEAA6" w14:textId="77777777" w:rsidR="00B62827" w:rsidRDefault="00B62827" w:rsidP="00FD3CFF"/>
    <w:p w14:paraId="5A09C8E1" w14:textId="77777777" w:rsidR="00B62827" w:rsidRPr="00FD3CFF" w:rsidRDefault="00B62827" w:rsidP="00FD3CFF"/>
    <w:p w14:paraId="446C5321" w14:textId="77777777" w:rsidR="00C14DFA" w:rsidRDefault="00C14DFA" w:rsidP="00C14DFA">
      <w:pPr>
        <w:pStyle w:val="Heading4"/>
      </w:pPr>
      <w:r>
        <w:t>Operational Description</w:t>
      </w:r>
    </w:p>
    <w:p w14:paraId="0ABDE857" w14:textId="77777777" w:rsidR="00192951" w:rsidRDefault="00192951" w:rsidP="00994CA4">
      <w:pPr>
        <w:ind w:left="720"/>
        <w:rPr>
          <w:rFonts w:ascii="Arial" w:hAnsi="Arial" w:cs="Arial"/>
          <w:b/>
        </w:rPr>
      </w:pPr>
    </w:p>
    <w:p w14:paraId="328712CB" w14:textId="77777777" w:rsidR="00192951" w:rsidRPr="00244766" w:rsidRDefault="00192951" w:rsidP="00192951">
      <w:pPr>
        <w:pStyle w:val="Heading4"/>
        <w:numPr>
          <w:ilvl w:val="4"/>
          <w:numId w:val="3"/>
        </w:numPr>
        <w:rPr>
          <w:b w:val="0"/>
          <w:snapToGrid w:val="0"/>
        </w:rPr>
      </w:pPr>
      <w:r w:rsidRPr="00244766">
        <w:rPr>
          <w:b w:val="0"/>
        </w:rPr>
        <w:t>In addition to the available Exhaust modes, there is also an additional setting that allows the user to customize a time frame when the vehicle will start in “Quiet” exhaust mode. The Quiet time does not change the Exhaust mode setting saved by the user, it simply acts as a stand-alone setting.</w:t>
      </w:r>
    </w:p>
    <w:p w14:paraId="02E8D0A3" w14:textId="77777777" w:rsidR="00192951" w:rsidRPr="00192951" w:rsidRDefault="00192951" w:rsidP="00192951">
      <w:pPr>
        <w:pStyle w:val="Heading4"/>
        <w:numPr>
          <w:ilvl w:val="4"/>
          <w:numId w:val="3"/>
        </w:numPr>
        <w:rPr>
          <w:b w:val="0"/>
          <w:snapToGrid w:val="0"/>
        </w:rPr>
      </w:pPr>
      <w:r w:rsidRPr="00244766">
        <w:rPr>
          <w:b w:val="0"/>
        </w:rPr>
        <w:t xml:space="preserve">The Quiet Start is setup using the </w:t>
      </w:r>
      <w:del w:id="704" w:author="David Schmitt" w:date="2019-09-25T16:24:00Z">
        <w:r w:rsidRPr="00244766" w:rsidDel="00ED2B28">
          <w:rPr>
            <w:b w:val="0"/>
          </w:rPr>
          <w:delText xml:space="preserve">cluster </w:delText>
        </w:r>
      </w:del>
      <w:r w:rsidRPr="00244766">
        <w:rPr>
          <w:b w:val="0"/>
        </w:rPr>
        <w:t xml:space="preserve">menu and is saved in the </w:t>
      </w:r>
      <w:del w:id="705" w:author="David Schmitt" w:date="2019-09-25T16:24:00Z">
        <w:r w:rsidRPr="00244766" w:rsidDel="00ED2B28">
          <w:rPr>
            <w:b w:val="0"/>
          </w:rPr>
          <w:delText xml:space="preserve">cluster </w:delText>
        </w:r>
      </w:del>
      <w:ins w:id="706" w:author="David Schmitt" w:date="2019-09-25T16:24:00Z">
        <w:r w:rsidR="00ED2B28">
          <w:rPr>
            <w:b w:val="0"/>
          </w:rPr>
          <w:t>PCM</w:t>
        </w:r>
        <w:r w:rsidR="00ED2B28" w:rsidRPr="00244766">
          <w:rPr>
            <w:b w:val="0"/>
          </w:rPr>
          <w:t xml:space="preserve"> </w:t>
        </w:r>
      </w:ins>
      <w:r w:rsidRPr="00244766">
        <w:rPr>
          <w:b w:val="0"/>
        </w:rPr>
        <w:t xml:space="preserve">memory. It is then compared to the real time clock </w:t>
      </w:r>
      <w:ins w:id="707" w:author="David Schmitt" w:date="2019-09-25T16:25:00Z">
        <w:r w:rsidR="00ED2B28">
          <w:rPr>
            <w:b w:val="0"/>
          </w:rPr>
          <w:t>(</w:t>
        </w:r>
        <w:proofErr w:type="spellStart"/>
        <w:r w:rsidR="00ED2B28">
          <w:rPr>
            <w:b w:val="0"/>
          </w:rPr>
          <w:t>GlblClkHr_No_Actl</w:t>
        </w:r>
        <w:proofErr w:type="spellEnd"/>
        <w:r w:rsidR="00ED2B28">
          <w:rPr>
            <w:b w:val="0"/>
          </w:rPr>
          <w:t xml:space="preserve">) </w:t>
        </w:r>
      </w:ins>
      <w:r w:rsidRPr="00244766">
        <w:rPr>
          <w:b w:val="0"/>
        </w:rPr>
        <w:t xml:space="preserve">to determine if the vehicle should start in Quiet Exhaust mode.  </w:t>
      </w:r>
    </w:p>
    <w:p w14:paraId="3898BD5B" w14:textId="77777777" w:rsidR="00192951" w:rsidRPr="00572771" w:rsidRDefault="00994CA4" w:rsidP="00192951">
      <w:pPr>
        <w:pStyle w:val="Heading4"/>
        <w:numPr>
          <w:ilvl w:val="4"/>
          <w:numId w:val="3"/>
        </w:numPr>
        <w:rPr>
          <w:b w:val="0"/>
          <w:snapToGrid w:val="0"/>
        </w:rPr>
      </w:pPr>
      <w:r w:rsidRPr="00572771">
        <w:rPr>
          <w:b w:val="0"/>
        </w:rPr>
        <w:t>Quiet Time Setup and Activation</w:t>
      </w:r>
    </w:p>
    <w:p w14:paraId="56A5121E" w14:textId="77777777" w:rsidR="00192951" w:rsidRPr="00572771" w:rsidRDefault="00994CA4" w:rsidP="00192951">
      <w:pPr>
        <w:pStyle w:val="Heading4"/>
        <w:numPr>
          <w:ilvl w:val="4"/>
          <w:numId w:val="3"/>
        </w:numPr>
        <w:rPr>
          <w:b w:val="0"/>
          <w:snapToGrid w:val="0"/>
        </w:rPr>
      </w:pPr>
      <w:r w:rsidRPr="00572771">
        <w:rPr>
          <w:b w:val="0"/>
        </w:rPr>
        <w:t xml:space="preserve">Apart from the available exhaust modes, there is an additional “Quiet Start” available for selection. This is so that the loud exhaust does not cause any noise disturbance to anybody. Once enabled, the user is prompted to schedule a Start time and an End time. The </w:t>
      </w:r>
      <w:ins w:id="708" w:author="David Schmitt" w:date="2019-09-25T16:26:00Z">
        <w:r w:rsidR="00ED2B28">
          <w:rPr>
            <w:b w:val="0"/>
          </w:rPr>
          <w:t>PCM</w:t>
        </w:r>
      </w:ins>
      <w:del w:id="709" w:author="David Schmitt" w:date="2019-09-25T16:26:00Z">
        <w:r w:rsidRPr="00572771" w:rsidDel="00ED2B28">
          <w:rPr>
            <w:b w:val="0"/>
          </w:rPr>
          <w:delText>cluster</w:delText>
        </w:r>
      </w:del>
      <w:r w:rsidRPr="00572771">
        <w:rPr>
          <w:b w:val="0"/>
        </w:rPr>
        <w:t xml:space="preserve"> then compares the Start and End times with the real time clock. If the time of day falls in the Quiet Start range when the vehicle is started,</w:t>
      </w:r>
      <w:del w:id="710" w:author="David Schmitt" w:date="2019-09-25T16:27:00Z">
        <w:r w:rsidRPr="00572771" w:rsidDel="00396697">
          <w:rPr>
            <w:b w:val="0"/>
          </w:rPr>
          <w:delText xml:space="preserve"> the cluster sends a request to</w:delText>
        </w:r>
      </w:del>
      <w:r w:rsidRPr="00572771">
        <w:rPr>
          <w:b w:val="0"/>
        </w:rPr>
        <w:t xml:space="preserve"> the PCM</w:t>
      </w:r>
      <w:del w:id="711" w:author="David Schmitt" w:date="2019-09-25T16:27:00Z">
        <w:r w:rsidRPr="00572771" w:rsidDel="00396697">
          <w:rPr>
            <w:b w:val="0"/>
          </w:rPr>
          <w:delText xml:space="preserve"> to</w:delText>
        </w:r>
      </w:del>
      <w:r w:rsidRPr="00572771">
        <w:rPr>
          <w:b w:val="0"/>
        </w:rPr>
        <w:t xml:space="preserve"> </w:t>
      </w:r>
      <w:del w:id="712" w:author="David Schmitt" w:date="2019-09-25T16:27:00Z">
        <w:r w:rsidRPr="00572771" w:rsidDel="00396697">
          <w:rPr>
            <w:b w:val="0"/>
          </w:rPr>
          <w:delText xml:space="preserve">change </w:delText>
        </w:r>
      </w:del>
      <w:ins w:id="713" w:author="David Schmitt" w:date="2019-09-25T16:27:00Z">
        <w:r w:rsidR="00396697">
          <w:rPr>
            <w:b w:val="0"/>
          </w:rPr>
          <w:t xml:space="preserve"> initializes </w:t>
        </w:r>
      </w:ins>
      <w:r w:rsidRPr="00572771">
        <w:rPr>
          <w:b w:val="0"/>
        </w:rPr>
        <w:t xml:space="preserve">the Exhaust mode to “Quiet”. If the vehicle is started while in the Quiet Start period, it shall continue to operate in Quiet exhaust mode until the user </w:t>
      </w:r>
      <w:r w:rsidRPr="00572771">
        <w:rPr>
          <w:b w:val="0"/>
        </w:rPr>
        <w:lastRenderedPageBreak/>
        <w:t xml:space="preserve">manually changes it. If the vehicle is started outside of the “Quiet Start” period, it shall continue to operate it in the selected mode until the user changes it. </w:t>
      </w:r>
    </w:p>
    <w:p w14:paraId="15B4F360" w14:textId="08FA3A7F" w:rsidR="00192951" w:rsidRPr="005F280F" w:rsidRDefault="00994CA4" w:rsidP="00192951">
      <w:pPr>
        <w:pStyle w:val="Heading4"/>
        <w:numPr>
          <w:ilvl w:val="4"/>
          <w:numId w:val="3"/>
        </w:numPr>
        <w:rPr>
          <w:ins w:id="714" w:author="David Schmitt" w:date="2019-09-26T16:04:00Z"/>
          <w:b w:val="0"/>
          <w:highlight w:val="yellow"/>
          <w:rPrChange w:id="715" w:author="David Schmitt" w:date="2019-09-26T16:30:00Z">
            <w:rPr>
              <w:ins w:id="716" w:author="David Schmitt" w:date="2019-09-26T16:04:00Z"/>
              <w:b w:val="0"/>
            </w:rPr>
          </w:rPrChange>
        </w:rPr>
      </w:pPr>
      <w:r w:rsidRPr="00572771">
        <w:rPr>
          <w:b w:val="0"/>
        </w:rPr>
        <w:t>The vehicle must be stationary to define the Quiet Time.</w:t>
      </w:r>
      <w:ins w:id="717" w:author="David Schmitt" w:date="2019-09-26T16:03:00Z">
        <w:r w:rsidR="00246FA6">
          <w:rPr>
            <w:b w:val="0"/>
          </w:rPr>
          <w:t xml:space="preserve">  </w:t>
        </w:r>
        <w:del w:id="718" w:author="Wroblewski, Thomas (T.R.)" w:date="2019-10-01T08:48:00Z">
          <w:r w:rsidR="00246FA6" w:rsidRPr="00B15159" w:rsidDel="00B15159">
            <w:rPr>
              <w:b w:val="0"/>
            </w:rPr>
            <w:delText xml:space="preserve">????What does this mean?  Cannot access menu?  Cannot change menu?  </w:delText>
          </w:r>
        </w:del>
      </w:ins>
      <w:ins w:id="719" w:author="Wroblewski, Thomas (T.R.)" w:date="2019-10-01T08:48:00Z">
        <w:r w:rsidR="00B15159" w:rsidRPr="00B15159">
          <w:rPr>
            <w:b w:val="0"/>
            <w:rPrChange w:id="720" w:author="Wroblewski, Thomas (T.R.)" w:date="2019-10-01T08:48:00Z">
              <w:rPr>
                <w:b w:val="0"/>
                <w:highlight w:val="yellow"/>
              </w:rPr>
            </w:rPrChange>
          </w:rPr>
          <w:t>The APIM will implement the common lockout while vehicle moving.</w:t>
        </w:r>
      </w:ins>
      <w:ins w:id="721" w:author="Wroblewski, Thomas (T.R.)" w:date="2019-09-30T08:21:00Z">
        <w:r w:rsidR="009A4905" w:rsidRPr="00B15159">
          <w:rPr>
            <w:b w:val="0"/>
            <w:color w:val="00B050"/>
            <w:rPrChange w:id="722" w:author="Wroblewski, Thomas (T.R.)" w:date="2019-10-01T08:48:00Z">
              <w:rPr>
                <w:b w:val="0"/>
                <w:highlight w:val="yellow"/>
              </w:rPr>
            </w:rPrChange>
          </w:rPr>
          <w:t xml:space="preserve"> </w:t>
        </w:r>
      </w:ins>
    </w:p>
    <w:p w14:paraId="6B9D3BE1" w14:textId="255B1B4C" w:rsidR="00246FA6" w:rsidRDefault="00246FA6">
      <w:pPr>
        <w:pStyle w:val="Heading6"/>
        <w:rPr>
          <w:ins w:id="723" w:author="David Schmitt" w:date="2019-09-26T16:05:00Z"/>
        </w:rPr>
        <w:pPrChange w:id="724" w:author="David Schmitt" w:date="2019-09-26T16:27:00Z">
          <w:pPr>
            <w:pStyle w:val="Heading4"/>
            <w:numPr>
              <w:ilvl w:val="4"/>
            </w:numPr>
            <w:tabs>
              <w:tab w:val="clear" w:pos="864"/>
              <w:tab w:val="num" w:pos="1008"/>
            </w:tabs>
            <w:ind w:left="1008" w:hanging="1008"/>
          </w:pPr>
        </w:pPrChange>
      </w:pPr>
      <w:ins w:id="725" w:author="David Schmitt" w:date="2019-09-26T16:04:00Z">
        <w:r>
          <w:t xml:space="preserve">The APIM shall send </w:t>
        </w:r>
        <w:proofErr w:type="spellStart"/>
        <w:r>
          <w:t>EngExhMdeHrEnbl_D_Rq</w:t>
        </w:r>
        <w:proofErr w:type="spellEnd"/>
        <w:r>
          <w:t xml:space="preserve"> = “Menu Not Configured” if </w:t>
        </w:r>
      </w:ins>
      <w:ins w:id="726" w:author="David Schmitt" w:date="2019-09-26T16:05:00Z">
        <w:r>
          <w:t>the menu is configured not to be available.</w:t>
        </w:r>
      </w:ins>
    </w:p>
    <w:p w14:paraId="167FB958" w14:textId="77777777" w:rsidR="00246FA6" w:rsidRPr="00246FA6" w:rsidRDefault="00246FA6">
      <w:pPr>
        <w:rPr>
          <w:b/>
          <w:rPrChange w:id="727" w:author="David Schmitt" w:date="2019-09-26T16:04:00Z">
            <w:rPr>
              <w:b w:val="0"/>
              <w:snapToGrid w:val="0"/>
            </w:rPr>
          </w:rPrChange>
        </w:rPr>
        <w:pPrChange w:id="728" w:author="David Schmitt" w:date="2019-09-26T16:04:00Z">
          <w:pPr>
            <w:pStyle w:val="Heading4"/>
            <w:numPr>
              <w:ilvl w:val="4"/>
            </w:numPr>
            <w:tabs>
              <w:tab w:val="clear" w:pos="864"/>
              <w:tab w:val="num" w:pos="1008"/>
            </w:tabs>
            <w:ind w:left="1008" w:hanging="1008"/>
          </w:pPr>
        </w:pPrChange>
      </w:pPr>
    </w:p>
    <w:p w14:paraId="59E9619F" w14:textId="0BA79372" w:rsidR="00994CA4" w:rsidRPr="00192951" w:rsidDel="00246FA6" w:rsidRDefault="00994CA4" w:rsidP="00192951">
      <w:pPr>
        <w:pStyle w:val="Heading4"/>
        <w:numPr>
          <w:ilvl w:val="4"/>
          <w:numId w:val="3"/>
        </w:numPr>
        <w:rPr>
          <w:del w:id="729" w:author="David Schmitt" w:date="2019-09-26T16:03:00Z"/>
          <w:b w:val="0"/>
          <w:snapToGrid w:val="0"/>
        </w:rPr>
      </w:pPr>
      <w:del w:id="730" w:author="David Schmitt" w:date="2019-09-26T16:03:00Z">
        <w:r w:rsidRPr="00192951" w:rsidDel="00246FA6">
          <w:rPr>
            <w:color w:val="548DD4" w:themeColor="text2" w:themeTint="99"/>
          </w:rPr>
          <w:delText>When the “Start/Begin” time is the same as the “End” time, a duration of 24 hours should be implemented for the Quiet Start.</w:delText>
        </w:r>
        <w:r w:rsidRPr="00192951" w:rsidDel="00246FA6">
          <w:delText xml:space="preserve"> </w:delText>
        </w:r>
      </w:del>
    </w:p>
    <w:p w14:paraId="6952EFFE" w14:textId="77777777" w:rsidR="00994CA4" w:rsidRDefault="00994CA4" w:rsidP="00994CA4">
      <w:pPr>
        <w:ind w:left="720"/>
        <w:rPr>
          <w:rFonts w:ascii="Arial" w:hAnsi="Arial" w:cs="Arial"/>
        </w:rPr>
      </w:pPr>
    </w:p>
    <w:p w14:paraId="2DCDDE4F" w14:textId="77777777" w:rsidR="00994CA4" w:rsidRDefault="00994CA4" w:rsidP="00994CA4">
      <w:pPr>
        <w:ind w:left="720"/>
        <w:rPr>
          <w:rFonts w:ascii="Arial" w:hAnsi="Arial" w:cs="Arial"/>
        </w:rPr>
      </w:pPr>
      <w:r>
        <w:rPr>
          <w:rFonts w:ascii="Arial" w:hAnsi="Arial" w:cs="Arial"/>
        </w:rPr>
        <w:t xml:space="preserve">Sample graphic of the Quiet Start feature on the </w:t>
      </w:r>
      <w:r w:rsidR="00461B3A">
        <w:rPr>
          <w:rFonts w:ascii="Arial" w:hAnsi="Arial" w:cs="Arial"/>
        </w:rPr>
        <w:t>Center Stack</w:t>
      </w:r>
    </w:p>
    <w:p w14:paraId="4DD639EA" w14:textId="77777777" w:rsidR="00994CA4" w:rsidRDefault="00994CA4" w:rsidP="00994CA4">
      <w:pPr>
        <w:rPr>
          <w:rFonts w:ascii="Arial" w:hAnsi="Arial" w:cs="Arial"/>
        </w:rPr>
      </w:pPr>
      <w:r>
        <w:rPr>
          <w:rFonts w:ascii="Arial" w:hAnsi="Arial" w:cs="Arial"/>
          <w:noProof/>
        </w:rPr>
        <w:drawing>
          <wp:inline distT="0" distB="0" distL="0" distR="0" wp14:anchorId="3B14B26C" wp14:editId="240DA9B6">
            <wp:extent cx="7204981"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23760" cy="1862216"/>
                    </a:xfrm>
                    <a:prstGeom prst="rect">
                      <a:avLst/>
                    </a:prstGeom>
                    <a:noFill/>
                    <a:ln>
                      <a:noFill/>
                    </a:ln>
                  </pic:spPr>
                </pic:pic>
              </a:graphicData>
            </a:graphic>
          </wp:inline>
        </w:drawing>
      </w:r>
    </w:p>
    <w:p w14:paraId="2E78AF35" w14:textId="77777777" w:rsidR="00994CA4" w:rsidRPr="00D60FDB" w:rsidRDefault="00994CA4" w:rsidP="00994CA4"/>
    <w:p w14:paraId="66E65EFD" w14:textId="77777777" w:rsidR="00994CA4" w:rsidRDefault="00994CA4" w:rsidP="00994CA4">
      <w:pPr>
        <w:pStyle w:val="Caption"/>
        <w:ind w:left="720"/>
        <w:jc w:val="center"/>
        <w:rPr>
          <w:rFonts w:ascii="Arial" w:hAnsi="Arial" w:cs="Arial"/>
        </w:rPr>
      </w:pPr>
      <w:r>
        <w:rPr>
          <w:rFonts w:ascii="Arial" w:hAnsi="Arial" w:cs="Arial"/>
        </w:rPr>
        <w:t>Figure 7:</w:t>
      </w:r>
      <w:r>
        <w:rPr>
          <w:rFonts w:ascii="Arial" w:hAnsi="Arial" w:cs="Arial"/>
          <w:b w:val="0"/>
        </w:rPr>
        <w:t xml:space="preserve"> </w:t>
      </w:r>
      <w:r>
        <w:rPr>
          <w:rFonts w:ascii="Arial" w:hAnsi="Arial" w:cs="Arial"/>
        </w:rPr>
        <w:t xml:space="preserve">Quiet Time Selection </w:t>
      </w:r>
      <w:r w:rsidRPr="004E0E0E">
        <w:rPr>
          <w:rFonts w:ascii="Arial" w:hAnsi="Arial" w:cs="Arial"/>
        </w:rPr>
        <w:t>Function</w:t>
      </w:r>
      <w:r>
        <w:rPr>
          <w:rFonts w:ascii="Arial" w:hAnsi="Arial" w:cs="Arial"/>
        </w:rPr>
        <w:t xml:space="preserve"> for LX (12.4”) cluster HMI</w:t>
      </w:r>
    </w:p>
    <w:p w14:paraId="2ED70ED7" w14:textId="77777777" w:rsidR="00994CA4" w:rsidRDefault="00994CA4" w:rsidP="00994CA4"/>
    <w:p w14:paraId="0B611C69" w14:textId="77777777" w:rsidR="00994CA4" w:rsidRPr="00994CA4" w:rsidRDefault="00994CA4" w:rsidP="00994CA4"/>
    <w:p w14:paraId="278B9481" w14:textId="77777777" w:rsidR="00C14DFA" w:rsidRDefault="00396697" w:rsidP="009478D9">
      <w:pPr>
        <w:pStyle w:val="Heading3"/>
      </w:pPr>
      <w:ins w:id="731" w:author="David Schmitt" w:date="2019-09-25T16:28:00Z">
        <w:r>
          <w:t>ABS (</w:t>
        </w:r>
      </w:ins>
      <w:r w:rsidR="00C14DFA">
        <w:t>SDM</w:t>
      </w:r>
      <w:ins w:id="732" w:author="David Schmitt" w:date="2019-09-25T16:28:00Z">
        <w:r>
          <w:t>)</w:t>
        </w:r>
      </w:ins>
    </w:p>
    <w:p w14:paraId="30CCE0B9" w14:textId="77777777" w:rsidR="00C14DFA" w:rsidRDefault="00C14DFA" w:rsidP="00C14DFA"/>
    <w:p w14:paraId="3ED5D41A" w14:textId="77777777" w:rsidR="00C14DFA" w:rsidRDefault="00C14DFA" w:rsidP="00C14DFA">
      <w:r>
        <w:t>This portion of the spec defines the Default Exhaust Valve settings for each Drive Mode.</w:t>
      </w:r>
    </w:p>
    <w:p w14:paraId="2C36BA72" w14:textId="77777777" w:rsidR="00C14DFA" w:rsidRDefault="00C14DFA" w:rsidP="00C14DFA">
      <w:r>
        <w:t>Inputs</w:t>
      </w:r>
    </w:p>
    <w:p w14:paraId="4A9B6874" w14:textId="77777777" w:rsidR="00C14DFA" w:rsidRDefault="00C14DFA" w:rsidP="00C14DFA"/>
    <w:p w14:paraId="4702F718" w14:textId="77777777" w:rsidR="00C14DFA" w:rsidRDefault="00C14DFA" w:rsidP="00C14DFA">
      <w:r>
        <w:t>Outputs</w:t>
      </w:r>
    </w:p>
    <w:p w14:paraId="57CE1C19" w14:textId="77777777" w:rsidR="00762A1B" w:rsidRPr="009F32D4" w:rsidRDefault="00B968D2" w:rsidP="00762A1B">
      <w:pPr>
        <w:pStyle w:val="Table"/>
        <w:numPr>
          <w:ilvl w:val="0"/>
          <w:numId w:val="0"/>
        </w:numPr>
        <w:ind w:left="3600"/>
        <w:jc w:val="left"/>
      </w:pPr>
      <w:r>
        <w:t xml:space="preserve">Table 1.3 </w:t>
      </w:r>
      <w:proofErr w:type="spellStart"/>
      <w:r w:rsidR="001C5D64" w:rsidRPr="001C5D64">
        <w:t>SelDrvMdePt_D_Rq</w:t>
      </w:r>
      <w:proofErr w:type="spellEnd"/>
    </w:p>
    <w:tbl>
      <w:tblPr>
        <w:tblW w:w="95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669"/>
        <w:gridCol w:w="1620"/>
        <w:gridCol w:w="832"/>
        <w:gridCol w:w="630"/>
        <w:gridCol w:w="720"/>
        <w:gridCol w:w="990"/>
        <w:gridCol w:w="776"/>
        <w:gridCol w:w="835"/>
      </w:tblGrid>
      <w:tr w:rsidR="00762A1B" w14:paraId="2D9EB50F"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1918D6C2"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Signal Name</w:t>
            </w:r>
          </w:p>
        </w:tc>
        <w:tc>
          <w:tcPr>
            <w:tcW w:w="669" w:type="dxa"/>
            <w:tcBorders>
              <w:top w:val="single" w:sz="6" w:space="0" w:color="000000"/>
              <w:left w:val="single" w:sz="6" w:space="0" w:color="000000"/>
              <w:bottom w:val="single" w:sz="6" w:space="0" w:color="000000"/>
              <w:right w:val="single" w:sz="6" w:space="0" w:color="000000"/>
            </w:tcBorders>
            <w:vAlign w:val="center"/>
          </w:tcPr>
          <w:p w14:paraId="68F384A0"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
          <w:p w14:paraId="6133D826"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Detail</w:t>
            </w:r>
          </w:p>
        </w:tc>
        <w:tc>
          <w:tcPr>
            <w:tcW w:w="832" w:type="dxa"/>
            <w:tcBorders>
              <w:top w:val="single" w:sz="6" w:space="0" w:color="000000"/>
              <w:left w:val="single" w:sz="6" w:space="0" w:color="000000"/>
              <w:bottom w:val="single" w:sz="6" w:space="0" w:color="000000"/>
              <w:right w:val="single" w:sz="6" w:space="0" w:color="000000"/>
            </w:tcBorders>
            <w:vAlign w:val="center"/>
          </w:tcPr>
          <w:p w14:paraId="1CF80478"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14:paraId="71D04130"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Res.</w:t>
            </w:r>
          </w:p>
        </w:tc>
        <w:tc>
          <w:tcPr>
            <w:tcW w:w="720" w:type="dxa"/>
            <w:tcBorders>
              <w:top w:val="single" w:sz="6" w:space="0" w:color="000000"/>
              <w:left w:val="single" w:sz="6" w:space="0" w:color="000000"/>
              <w:bottom w:val="single" w:sz="6" w:space="0" w:color="000000"/>
              <w:right w:val="single" w:sz="6" w:space="0" w:color="000000"/>
            </w:tcBorders>
            <w:vAlign w:val="center"/>
          </w:tcPr>
          <w:p w14:paraId="5D61C738"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14:paraId="0B24A80F"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
          <w:p w14:paraId="184FEC77"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Min</w:t>
            </w:r>
          </w:p>
        </w:tc>
        <w:tc>
          <w:tcPr>
            <w:tcW w:w="835" w:type="dxa"/>
            <w:tcBorders>
              <w:top w:val="single" w:sz="6" w:space="0" w:color="000000"/>
              <w:left w:val="single" w:sz="6" w:space="0" w:color="000000"/>
              <w:bottom w:val="single" w:sz="6" w:space="0" w:color="000000"/>
              <w:right w:val="single" w:sz="6" w:space="0" w:color="000000"/>
            </w:tcBorders>
            <w:vAlign w:val="center"/>
          </w:tcPr>
          <w:p w14:paraId="4D2F60BB" w14:textId="77777777" w:rsidR="00762A1B" w:rsidRPr="00AF1A68" w:rsidRDefault="00762A1B" w:rsidP="000F49BC">
            <w:pPr>
              <w:jc w:val="center"/>
              <w:rPr>
                <w:rFonts w:ascii="Arial" w:hAnsi="Arial" w:cs="Arial"/>
                <w:b/>
                <w:bCs/>
                <w:sz w:val="16"/>
                <w:szCs w:val="16"/>
              </w:rPr>
            </w:pPr>
            <w:r w:rsidRPr="00AF1A68">
              <w:rPr>
                <w:rFonts w:ascii="Arial" w:hAnsi="Arial" w:cs="Arial"/>
                <w:b/>
                <w:bCs/>
                <w:snapToGrid w:val="0"/>
                <w:sz w:val="16"/>
                <w:szCs w:val="16"/>
              </w:rPr>
              <w:t>Max</w:t>
            </w:r>
          </w:p>
        </w:tc>
      </w:tr>
      <w:tr w:rsidR="00762A1B" w:rsidRPr="00B6525C" w14:paraId="4B4B048A"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3C94D318" w14:textId="77777777" w:rsidR="00762A1B" w:rsidRPr="00572B62" w:rsidRDefault="001C5D64" w:rsidP="00B968D2">
            <w:pPr>
              <w:rPr>
                <w:rFonts w:ascii="Arial" w:hAnsi="Arial" w:cs="Arial"/>
                <w:sz w:val="18"/>
                <w:szCs w:val="16"/>
              </w:rPr>
            </w:pPr>
            <w:proofErr w:type="spellStart"/>
            <w:r w:rsidRPr="001C5D64">
              <w:t>SelDrvMdePt_D_Rq</w:t>
            </w:r>
            <w:proofErr w:type="spellEnd"/>
          </w:p>
        </w:tc>
        <w:tc>
          <w:tcPr>
            <w:tcW w:w="669" w:type="dxa"/>
            <w:tcBorders>
              <w:top w:val="single" w:sz="6" w:space="0" w:color="000000"/>
              <w:left w:val="single" w:sz="6" w:space="0" w:color="000000"/>
              <w:bottom w:val="single" w:sz="6" w:space="0" w:color="000000"/>
              <w:right w:val="single" w:sz="6" w:space="0" w:color="000000"/>
            </w:tcBorders>
            <w:vAlign w:val="center"/>
          </w:tcPr>
          <w:p w14:paraId="347326F9"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1</w:t>
            </w:r>
          </w:p>
        </w:tc>
        <w:tc>
          <w:tcPr>
            <w:tcW w:w="1620" w:type="dxa"/>
            <w:tcBorders>
              <w:top w:val="single" w:sz="6" w:space="0" w:color="000000"/>
              <w:left w:val="single" w:sz="6" w:space="0" w:color="000000"/>
              <w:bottom w:val="single" w:sz="6" w:space="0" w:color="000000"/>
              <w:right w:val="single" w:sz="6" w:space="0" w:color="000000"/>
            </w:tcBorders>
            <w:vAlign w:val="center"/>
          </w:tcPr>
          <w:p w14:paraId="40AADD79" w14:textId="77777777" w:rsidR="00762A1B" w:rsidRPr="00572B62" w:rsidRDefault="00762A1B" w:rsidP="000F49BC">
            <w:pPr>
              <w:jc w:val="center"/>
              <w:rPr>
                <w:rFonts w:ascii="Arial" w:hAnsi="Arial" w:cs="Arial"/>
                <w:sz w:val="18"/>
                <w:szCs w:val="16"/>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75FF3B94" w14:textId="77777777" w:rsidR="00762A1B" w:rsidRPr="00572B62" w:rsidRDefault="00762A1B" w:rsidP="000F49BC">
            <w:pPr>
              <w:pStyle w:val="xl1015"/>
              <w:pBdr>
                <w:bottom w:val="none" w:sz="0" w:space="0" w:color="auto"/>
                <w:right w:val="none" w:sz="0" w:space="0" w:color="auto"/>
              </w:pBdr>
              <w:spacing w:before="0" w:beforeAutospacing="0" w:after="0" w:afterAutospacing="0"/>
              <w:rPr>
                <w:sz w:val="18"/>
              </w:rPr>
            </w:pPr>
            <w:r w:rsidRPr="00572B62">
              <w:rPr>
                <w:sz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
          <w:p w14:paraId="5B9D87B0"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1</w:t>
            </w:r>
          </w:p>
        </w:tc>
        <w:tc>
          <w:tcPr>
            <w:tcW w:w="720" w:type="dxa"/>
            <w:tcBorders>
              <w:top w:val="single" w:sz="6" w:space="0" w:color="000000"/>
              <w:left w:val="single" w:sz="6" w:space="0" w:color="000000"/>
              <w:bottom w:val="single" w:sz="6" w:space="0" w:color="000000"/>
              <w:right w:val="single" w:sz="6" w:space="0" w:color="000000"/>
            </w:tcBorders>
            <w:vAlign w:val="center"/>
          </w:tcPr>
          <w:p w14:paraId="456B4C92"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0</w:t>
            </w:r>
          </w:p>
        </w:tc>
        <w:tc>
          <w:tcPr>
            <w:tcW w:w="990" w:type="dxa"/>
            <w:tcBorders>
              <w:top w:val="single" w:sz="6" w:space="0" w:color="000000"/>
              <w:left w:val="single" w:sz="6" w:space="0" w:color="000000"/>
              <w:bottom w:val="single" w:sz="6" w:space="0" w:color="000000"/>
              <w:right w:val="single" w:sz="6" w:space="0" w:color="000000"/>
            </w:tcBorders>
            <w:vAlign w:val="center"/>
          </w:tcPr>
          <w:p w14:paraId="40654A84" w14:textId="77777777" w:rsidR="00762A1B" w:rsidRPr="00572B62" w:rsidRDefault="00762A1B" w:rsidP="000F49BC">
            <w:pPr>
              <w:jc w:val="center"/>
              <w:rPr>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08E87CC1"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0 (0x0)</w:t>
            </w:r>
          </w:p>
        </w:tc>
        <w:tc>
          <w:tcPr>
            <w:tcW w:w="835" w:type="dxa"/>
            <w:tcBorders>
              <w:top w:val="single" w:sz="6" w:space="0" w:color="000000"/>
              <w:left w:val="single" w:sz="6" w:space="0" w:color="000000"/>
              <w:bottom w:val="single" w:sz="6" w:space="0" w:color="000000"/>
              <w:right w:val="single" w:sz="6" w:space="0" w:color="000000"/>
            </w:tcBorders>
            <w:vAlign w:val="center"/>
          </w:tcPr>
          <w:p w14:paraId="5A06A093" w14:textId="77777777" w:rsidR="00762A1B" w:rsidRPr="00572B62" w:rsidRDefault="00B968D2" w:rsidP="000F49BC">
            <w:pPr>
              <w:jc w:val="center"/>
              <w:rPr>
                <w:rFonts w:ascii="Arial" w:hAnsi="Arial" w:cs="Arial"/>
                <w:sz w:val="18"/>
                <w:szCs w:val="16"/>
              </w:rPr>
            </w:pPr>
            <w:r>
              <w:rPr>
                <w:rFonts w:ascii="Arial" w:hAnsi="Arial" w:cs="Arial"/>
                <w:sz w:val="18"/>
                <w:szCs w:val="16"/>
              </w:rPr>
              <w:t>15 (0xF</w:t>
            </w:r>
            <w:r w:rsidR="00762A1B" w:rsidRPr="00572B62">
              <w:rPr>
                <w:rFonts w:ascii="Arial" w:hAnsi="Arial" w:cs="Arial"/>
                <w:sz w:val="18"/>
                <w:szCs w:val="16"/>
              </w:rPr>
              <w:t>)</w:t>
            </w:r>
          </w:p>
        </w:tc>
      </w:tr>
      <w:tr w:rsidR="00762A1B" w:rsidRPr="00B6525C" w14:paraId="767A0AA8"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17F9F382" w14:textId="77777777" w:rsidR="00762A1B" w:rsidRPr="00572B62" w:rsidRDefault="00762A1B"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AFF7FBE" w14:textId="77777777" w:rsidR="00762A1B" w:rsidRPr="00572B62" w:rsidRDefault="00762A1B"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6D47ABB" w14:textId="77777777" w:rsidR="00762A1B" w:rsidRPr="00572B62" w:rsidRDefault="00B968D2" w:rsidP="000F49BC">
            <w:pPr>
              <w:jc w:val="center"/>
              <w:outlineLvl w:val="1"/>
              <w:rPr>
                <w:rFonts w:ascii="Arial" w:hAnsi="Arial" w:cs="Arial"/>
                <w:sz w:val="18"/>
                <w:szCs w:val="16"/>
              </w:rPr>
            </w:pPr>
            <w:r>
              <w:rPr>
                <w:rFonts w:ascii="Arial" w:hAnsi="Arial" w:cs="Arial"/>
                <w:sz w:val="18"/>
                <w:szCs w:val="16"/>
              </w:rPr>
              <w:t>Unknown</w:t>
            </w:r>
          </w:p>
        </w:tc>
        <w:tc>
          <w:tcPr>
            <w:tcW w:w="832" w:type="dxa"/>
            <w:tcBorders>
              <w:top w:val="single" w:sz="6" w:space="0" w:color="000000"/>
              <w:left w:val="single" w:sz="6" w:space="0" w:color="000000"/>
              <w:bottom w:val="single" w:sz="6" w:space="0" w:color="000000"/>
              <w:right w:val="single" w:sz="6" w:space="0" w:color="000000"/>
            </w:tcBorders>
            <w:vAlign w:val="center"/>
          </w:tcPr>
          <w:p w14:paraId="0075488E" w14:textId="77777777" w:rsidR="00762A1B" w:rsidRPr="00572B62" w:rsidRDefault="00762A1B"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2E6D234A" w14:textId="77777777" w:rsidR="00762A1B" w:rsidRPr="00572B62" w:rsidRDefault="00762A1B"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BEF8E19" w14:textId="77777777" w:rsidR="00762A1B" w:rsidRPr="00572B62" w:rsidRDefault="00762A1B"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02B2D9D"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0x0</w:t>
            </w:r>
          </w:p>
        </w:tc>
        <w:tc>
          <w:tcPr>
            <w:tcW w:w="776" w:type="dxa"/>
            <w:tcBorders>
              <w:top w:val="single" w:sz="6" w:space="0" w:color="000000"/>
              <w:left w:val="single" w:sz="6" w:space="0" w:color="000000"/>
              <w:bottom w:val="single" w:sz="6" w:space="0" w:color="000000"/>
              <w:right w:val="single" w:sz="6" w:space="0" w:color="000000"/>
            </w:tcBorders>
            <w:vAlign w:val="center"/>
          </w:tcPr>
          <w:p w14:paraId="338197AC" w14:textId="77777777" w:rsidR="00762A1B" w:rsidRPr="00572B62" w:rsidRDefault="00762A1B"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DA46316" w14:textId="77777777" w:rsidR="00762A1B" w:rsidRPr="00572B62" w:rsidRDefault="00762A1B" w:rsidP="000F49BC">
            <w:pPr>
              <w:jc w:val="center"/>
              <w:rPr>
                <w:rFonts w:ascii="Arial" w:hAnsi="Arial" w:cs="Arial"/>
                <w:sz w:val="18"/>
                <w:szCs w:val="16"/>
              </w:rPr>
            </w:pPr>
          </w:p>
        </w:tc>
      </w:tr>
      <w:tr w:rsidR="00762A1B" w:rsidRPr="00B6525C" w14:paraId="72003EA1"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42F7D86A" w14:textId="77777777" w:rsidR="00762A1B" w:rsidRPr="00572B62" w:rsidRDefault="00762A1B"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393622AA" w14:textId="77777777" w:rsidR="00762A1B" w:rsidRPr="00572B62" w:rsidRDefault="00762A1B"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CDCAA86" w14:textId="77777777" w:rsidR="00762A1B" w:rsidRPr="00572B62" w:rsidRDefault="00B968D2" w:rsidP="000F49BC">
            <w:pPr>
              <w:jc w:val="center"/>
              <w:outlineLvl w:val="1"/>
              <w:rPr>
                <w:rFonts w:ascii="Arial" w:hAnsi="Arial" w:cs="Arial"/>
                <w:sz w:val="18"/>
                <w:szCs w:val="16"/>
              </w:rPr>
            </w:pPr>
            <w:r>
              <w:rPr>
                <w:rFonts w:ascii="Arial" w:hAnsi="Arial" w:cs="Arial"/>
                <w:sz w:val="18"/>
                <w:szCs w:val="16"/>
              </w:rPr>
              <w:t>Normal</w:t>
            </w:r>
          </w:p>
        </w:tc>
        <w:tc>
          <w:tcPr>
            <w:tcW w:w="832" w:type="dxa"/>
            <w:tcBorders>
              <w:top w:val="single" w:sz="6" w:space="0" w:color="000000"/>
              <w:left w:val="single" w:sz="6" w:space="0" w:color="000000"/>
              <w:bottom w:val="single" w:sz="6" w:space="0" w:color="000000"/>
              <w:right w:val="single" w:sz="6" w:space="0" w:color="000000"/>
            </w:tcBorders>
            <w:vAlign w:val="center"/>
          </w:tcPr>
          <w:p w14:paraId="6886BD8E" w14:textId="77777777" w:rsidR="00762A1B" w:rsidRPr="00572B62" w:rsidRDefault="00762A1B"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422D990" w14:textId="77777777" w:rsidR="00762A1B" w:rsidRPr="00572B62" w:rsidRDefault="00762A1B"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8012F26" w14:textId="77777777" w:rsidR="00762A1B" w:rsidRPr="00572B62" w:rsidRDefault="00762A1B"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07A8360" w14:textId="77777777" w:rsidR="00762A1B" w:rsidRPr="00572B62" w:rsidRDefault="00762A1B" w:rsidP="000F49BC">
            <w:pPr>
              <w:jc w:val="center"/>
              <w:rPr>
                <w:rFonts w:ascii="Arial" w:hAnsi="Arial" w:cs="Arial"/>
                <w:sz w:val="18"/>
                <w:szCs w:val="16"/>
              </w:rPr>
            </w:pPr>
            <w:r w:rsidRPr="00572B62">
              <w:rPr>
                <w:rFonts w:ascii="Arial" w:hAnsi="Arial" w:cs="Arial"/>
                <w:sz w:val="18"/>
                <w:szCs w:val="16"/>
              </w:rPr>
              <w:t>0x1</w:t>
            </w:r>
          </w:p>
        </w:tc>
        <w:tc>
          <w:tcPr>
            <w:tcW w:w="776" w:type="dxa"/>
            <w:tcBorders>
              <w:top w:val="single" w:sz="6" w:space="0" w:color="000000"/>
              <w:left w:val="single" w:sz="6" w:space="0" w:color="000000"/>
              <w:bottom w:val="single" w:sz="6" w:space="0" w:color="000000"/>
              <w:right w:val="single" w:sz="6" w:space="0" w:color="000000"/>
            </w:tcBorders>
            <w:vAlign w:val="center"/>
          </w:tcPr>
          <w:p w14:paraId="770EA0AF" w14:textId="77777777" w:rsidR="00762A1B" w:rsidRPr="00572B62" w:rsidRDefault="00762A1B"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7375D3A" w14:textId="77777777" w:rsidR="00762A1B" w:rsidRPr="00572B62" w:rsidRDefault="00762A1B" w:rsidP="000F49BC">
            <w:pPr>
              <w:jc w:val="center"/>
              <w:rPr>
                <w:rFonts w:ascii="Arial" w:hAnsi="Arial" w:cs="Arial"/>
                <w:sz w:val="18"/>
                <w:szCs w:val="16"/>
              </w:rPr>
            </w:pPr>
          </w:p>
        </w:tc>
      </w:tr>
      <w:tr w:rsidR="00B968D2" w:rsidRPr="00B6525C" w14:paraId="0386EE42"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0E6F880C"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7C2FB04"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E24AD4F" w14:textId="77777777" w:rsidR="00B968D2" w:rsidRDefault="00B968D2" w:rsidP="000F49BC">
            <w:pPr>
              <w:jc w:val="center"/>
              <w:outlineLvl w:val="1"/>
              <w:rPr>
                <w:rFonts w:ascii="Arial" w:hAnsi="Arial" w:cs="Arial"/>
                <w:sz w:val="18"/>
                <w:szCs w:val="16"/>
              </w:rPr>
            </w:pPr>
            <w:r>
              <w:rPr>
                <w:rFonts w:ascii="Arial" w:hAnsi="Arial" w:cs="Arial"/>
                <w:sz w:val="18"/>
                <w:szCs w:val="16"/>
              </w:rPr>
              <w:t>Sport</w:t>
            </w:r>
          </w:p>
        </w:tc>
        <w:tc>
          <w:tcPr>
            <w:tcW w:w="832" w:type="dxa"/>
            <w:tcBorders>
              <w:top w:val="single" w:sz="6" w:space="0" w:color="000000"/>
              <w:left w:val="single" w:sz="6" w:space="0" w:color="000000"/>
              <w:bottom w:val="single" w:sz="6" w:space="0" w:color="000000"/>
              <w:right w:val="single" w:sz="6" w:space="0" w:color="000000"/>
            </w:tcBorders>
            <w:vAlign w:val="center"/>
          </w:tcPr>
          <w:p w14:paraId="201975E9"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BCD26B1"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520CDF"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EC4A62B" w14:textId="77777777" w:rsidR="00B968D2" w:rsidRPr="00572B62" w:rsidRDefault="00B968D2" w:rsidP="000F49BC">
            <w:pPr>
              <w:jc w:val="center"/>
              <w:rPr>
                <w:rFonts w:ascii="Arial" w:hAnsi="Arial" w:cs="Arial"/>
                <w:sz w:val="18"/>
                <w:szCs w:val="16"/>
              </w:rPr>
            </w:pPr>
            <w:r>
              <w:rPr>
                <w:rFonts w:ascii="Arial" w:hAnsi="Arial" w:cs="Arial"/>
                <w:sz w:val="18"/>
                <w:szCs w:val="16"/>
              </w:rPr>
              <w:t>0x2</w:t>
            </w:r>
          </w:p>
        </w:tc>
        <w:tc>
          <w:tcPr>
            <w:tcW w:w="776" w:type="dxa"/>
            <w:tcBorders>
              <w:top w:val="single" w:sz="6" w:space="0" w:color="000000"/>
              <w:left w:val="single" w:sz="6" w:space="0" w:color="000000"/>
              <w:bottom w:val="single" w:sz="6" w:space="0" w:color="000000"/>
              <w:right w:val="single" w:sz="6" w:space="0" w:color="000000"/>
            </w:tcBorders>
            <w:vAlign w:val="center"/>
          </w:tcPr>
          <w:p w14:paraId="3927B3B0"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3252846" w14:textId="77777777" w:rsidR="00B968D2" w:rsidRPr="00572B62" w:rsidRDefault="00B968D2" w:rsidP="000F49BC">
            <w:pPr>
              <w:jc w:val="center"/>
              <w:rPr>
                <w:rFonts w:ascii="Arial" w:hAnsi="Arial" w:cs="Arial"/>
                <w:sz w:val="18"/>
                <w:szCs w:val="16"/>
              </w:rPr>
            </w:pPr>
          </w:p>
        </w:tc>
      </w:tr>
      <w:tr w:rsidR="00B968D2" w:rsidRPr="00B6525C" w14:paraId="24AB918A"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A6F11DF"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420D852F"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BBB2881" w14:textId="77777777" w:rsidR="00B968D2" w:rsidRDefault="00B968D2" w:rsidP="000F49BC">
            <w:pPr>
              <w:jc w:val="center"/>
              <w:outlineLvl w:val="1"/>
              <w:rPr>
                <w:rFonts w:ascii="Arial" w:hAnsi="Arial" w:cs="Arial"/>
                <w:sz w:val="18"/>
                <w:szCs w:val="16"/>
              </w:rPr>
            </w:pPr>
            <w:r>
              <w:rPr>
                <w:rFonts w:ascii="Arial" w:hAnsi="Arial" w:cs="Arial"/>
                <w:sz w:val="18"/>
                <w:szCs w:val="16"/>
              </w:rPr>
              <w:t>Slippery</w:t>
            </w:r>
          </w:p>
        </w:tc>
        <w:tc>
          <w:tcPr>
            <w:tcW w:w="832" w:type="dxa"/>
            <w:tcBorders>
              <w:top w:val="single" w:sz="6" w:space="0" w:color="000000"/>
              <w:left w:val="single" w:sz="6" w:space="0" w:color="000000"/>
              <w:bottom w:val="single" w:sz="6" w:space="0" w:color="000000"/>
              <w:right w:val="single" w:sz="6" w:space="0" w:color="000000"/>
            </w:tcBorders>
            <w:vAlign w:val="center"/>
          </w:tcPr>
          <w:p w14:paraId="760D9AD3"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2F9992D"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C760507"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6ABA16F" w14:textId="77777777" w:rsidR="00B968D2" w:rsidRDefault="00B968D2" w:rsidP="000F49BC">
            <w:pPr>
              <w:jc w:val="center"/>
              <w:rPr>
                <w:rFonts w:ascii="Arial" w:hAnsi="Arial" w:cs="Arial"/>
                <w:sz w:val="18"/>
                <w:szCs w:val="16"/>
              </w:rPr>
            </w:pPr>
            <w:r>
              <w:rPr>
                <w:rFonts w:ascii="Arial" w:hAnsi="Arial" w:cs="Arial"/>
                <w:sz w:val="18"/>
                <w:szCs w:val="16"/>
              </w:rPr>
              <w:t>0x3</w:t>
            </w:r>
          </w:p>
        </w:tc>
        <w:tc>
          <w:tcPr>
            <w:tcW w:w="776" w:type="dxa"/>
            <w:tcBorders>
              <w:top w:val="single" w:sz="6" w:space="0" w:color="000000"/>
              <w:left w:val="single" w:sz="6" w:space="0" w:color="000000"/>
              <w:bottom w:val="single" w:sz="6" w:space="0" w:color="000000"/>
              <w:right w:val="single" w:sz="6" w:space="0" w:color="000000"/>
            </w:tcBorders>
            <w:vAlign w:val="center"/>
          </w:tcPr>
          <w:p w14:paraId="515CD92B"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72042926" w14:textId="77777777" w:rsidR="00B968D2" w:rsidRPr="00572B62" w:rsidRDefault="00B968D2" w:rsidP="000F49BC">
            <w:pPr>
              <w:jc w:val="center"/>
              <w:rPr>
                <w:rFonts w:ascii="Arial" w:hAnsi="Arial" w:cs="Arial"/>
                <w:sz w:val="18"/>
                <w:szCs w:val="16"/>
              </w:rPr>
            </w:pPr>
          </w:p>
        </w:tc>
      </w:tr>
      <w:tr w:rsidR="00B968D2" w:rsidRPr="00B6525C" w14:paraId="789E5828"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4FB22FD"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117A252C"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5F0B39F" w14:textId="77777777" w:rsidR="00B968D2" w:rsidRDefault="00B968D2" w:rsidP="000F49BC">
            <w:pPr>
              <w:jc w:val="center"/>
              <w:outlineLvl w:val="1"/>
              <w:rPr>
                <w:rFonts w:ascii="Arial" w:hAnsi="Arial" w:cs="Arial"/>
                <w:sz w:val="18"/>
                <w:szCs w:val="16"/>
              </w:rPr>
            </w:pPr>
            <w:r>
              <w:rPr>
                <w:rFonts w:ascii="Arial" w:hAnsi="Arial" w:cs="Arial"/>
                <w:sz w:val="18"/>
                <w:szCs w:val="16"/>
              </w:rPr>
              <w:t>Deep Snow / Sand</w:t>
            </w:r>
          </w:p>
        </w:tc>
        <w:tc>
          <w:tcPr>
            <w:tcW w:w="832" w:type="dxa"/>
            <w:tcBorders>
              <w:top w:val="single" w:sz="6" w:space="0" w:color="000000"/>
              <w:left w:val="single" w:sz="6" w:space="0" w:color="000000"/>
              <w:bottom w:val="single" w:sz="6" w:space="0" w:color="000000"/>
              <w:right w:val="single" w:sz="6" w:space="0" w:color="000000"/>
            </w:tcBorders>
            <w:vAlign w:val="center"/>
          </w:tcPr>
          <w:p w14:paraId="4E279BCD"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090D46C"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F3221FB"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14E5F7E" w14:textId="77777777" w:rsidR="00B968D2" w:rsidRDefault="00B968D2" w:rsidP="000F49BC">
            <w:pPr>
              <w:jc w:val="center"/>
              <w:rPr>
                <w:rFonts w:ascii="Arial" w:hAnsi="Arial" w:cs="Arial"/>
                <w:sz w:val="18"/>
                <w:szCs w:val="16"/>
              </w:rPr>
            </w:pPr>
            <w:r>
              <w:rPr>
                <w:rFonts w:ascii="Arial" w:hAnsi="Arial" w:cs="Arial"/>
                <w:sz w:val="18"/>
                <w:szCs w:val="16"/>
              </w:rPr>
              <w:t>0x4</w:t>
            </w:r>
          </w:p>
        </w:tc>
        <w:tc>
          <w:tcPr>
            <w:tcW w:w="776" w:type="dxa"/>
            <w:tcBorders>
              <w:top w:val="single" w:sz="6" w:space="0" w:color="000000"/>
              <w:left w:val="single" w:sz="6" w:space="0" w:color="000000"/>
              <w:bottom w:val="single" w:sz="6" w:space="0" w:color="000000"/>
              <w:right w:val="single" w:sz="6" w:space="0" w:color="000000"/>
            </w:tcBorders>
            <w:vAlign w:val="center"/>
          </w:tcPr>
          <w:p w14:paraId="26B23F4A"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F32BD8C" w14:textId="77777777" w:rsidR="00B968D2" w:rsidRPr="00572B62" w:rsidRDefault="00B968D2" w:rsidP="000F49BC">
            <w:pPr>
              <w:jc w:val="center"/>
              <w:rPr>
                <w:rFonts w:ascii="Arial" w:hAnsi="Arial" w:cs="Arial"/>
                <w:sz w:val="18"/>
                <w:szCs w:val="16"/>
              </w:rPr>
            </w:pPr>
          </w:p>
        </w:tc>
      </w:tr>
      <w:tr w:rsidR="00B968D2" w:rsidRPr="00B6525C" w14:paraId="0A2D24FA"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DA8EE7D"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04D22A46"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DAC7276" w14:textId="77777777" w:rsidR="00B968D2" w:rsidRDefault="00B968D2" w:rsidP="000F49BC">
            <w:pPr>
              <w:jc w:val="center"/>
              <w:outlineLvl w:val="1"/>
              <w:rPr>
                <w:rFonts w:ascii="Arial" w:hAnsi="Arial" w:cs="Arial"/>
                <w:sz w:val="18"/>
                <w:szCs w:val="16"/>
              </w:rPr>
            </w:pPr>
            <w:r>
              <w:rPr>
                <w:rFonts w:ascii="Arial" w:hAnsi="Arial" w:cs="Arial"/>
                <w:sz w:val="18"/>
                <w:szCs w:val="16"/>
              </w:rPr>
              <w:t>Baja</w:t>
            </w:r>
          </w:p>
        </w:tc>
        <w:tc>
          <w:tcPr>
            <w:tcW w:w="832" w:type="dxa"/>
            <w:tcBorders>
              <w:top w:val="single" w:sz="6" w:space="0" w:color="000000"/>
              <w:left w:val="single" w:sz="6" w:space="0" w:color="000000"/>
              <w:bottom w:val="single" w:sz="6" w:space="0" w:color="000000"/>
              <w:right w:val="single" w:sz="6" w:space="0" w:color="000000"/>
            </w:tcBorders>
            <w:vAlign w:val="center"/>
          </w:tcPr>
          <w:p w14:paraId="2BAFC0BB"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08191B0"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5BED8EA"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59469E5" w14:textId="77777777" w:rsidR="00B968D2" w:rsidRDefault="00B968D2" w:rsidP="000F49BC">
            <w:pPr>
              <w:jc w:val="center"/>
              <w:rPr>
                <w:rFonts w:ascii="Arial" w:hAnsi="Arial" w:cs="Arial"/>
                <w:sz w:val="18"/>
                <w:szCs w:val="16"/>
              </w:rPr>
            </w:pPr>
            <w:r>
              <w:rPr>
                <w:rFonts w:ascii="Arial" w:hAnsi="Arial" w:cs="Arial"/>
                <w:sz w:val="18"/>
                <w:szCs w:val="16"/>
              </w:rPr>
              <w:t>0x5</w:t>
            </w:r>
          </w:p>
        </w:tc>
        <w:tc>
          <w:tcPr>
            <w:tcW w:w="776" w:type="dxa"/>
            <w:tcBorders>
              <w:top w:val="single" w:sz="6" w:space="0" w:color="000000"/>
              <w:left w:val="single" w:sz="6" w:space="0" w:color="000000"/>
              <w:bottom w:val="single" w:sz="6" w:space="0" w:color="000000"/>
              <w:right w:val="single" w:sz="6" w:space="0" w:color="000000"/>
            </w:tcBorders>
            <w:vAlign w:val="center"/>
          </w:tcPr>
          <w:p w14:paraId="79AF2458"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F123FF9" w14:textId="77777777" w:rsidR="00B968D2" w:rsidRPr="00572B62" w:rsidRDefault="00B968D2" w:rsidP="000F49BC">
            <w:pPr>
              <w:jc w:val="center"/>
              <w:rPr>
                <w:rFonts w:ascii="Arial" w:hAnsi="Arial" w:cs="Arial"/>
                <w:sz w:val="18"/>
                <w:szCs w:val="16"/>
              </w:rPr>
            </w:pPr>
          </w:p>
        </w:tc>
      </w:tr>
      <w:tr w:rsidR="00B968D2" w:rsidRPr="00B6525C" w14:paraId="5A6325A6"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00F0456B"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1CA3CEFF"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5348DE29" w14:textId="77777777" w:rsidR="00B968D2" w:rsidRDefault="00B968D2" w:rsidP="000F49BC">
            <w:pPr>
              <w:jc w:val="center"/>
              <w:outlineLvl w:val="1"/>
              <w:rPr>
                <w:rFonts w:ascii="Arial" w:hAnsi="Arial" w:cs="Arial"/>
                <w:sz w:val="18"/>
                <w:szCs w:val="16"/>
              </w:rPr>
            </w:pPr>
            <w:r>
              <w:rPr>
                <w:rFonts w:ascii="Arial" w:hAnsi="Arial" w:cs="Arial"/>
                <w:sz w:val="18"/>
                <w:szCs w:val="16"/>
              </w:rPr>
              <w:t>Rock Crawl</w:t>
            </w:r>
          </w:p>
        </w:tc>
        <w:tc>
          <w:tcPr>
            <w:tcW w:w="832" w:type="dxa"/>
            <w:tcBorders>
              <w:top w:val="single" w:sz="6" w:space="0" w:color="000000"/>
              <w:left w:val="single" w:sz="6" w:space="0" w:color="000000"/>
              <w:bottom w:val="single" w:sz="6" w:space="0" w:color="000000"/>
              <w:right w:val="single" w:sz="6" w:space="0" w:color="000000"/>
            </w:tcBorders>
            <w:vAlign w:val="center"/>
          </w:tcPr>
          <w:p w14:paraId="2D7FA1DA"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470E6FD"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A5A33A1"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17B786A" w14:textId="77777777" w:rsidR="00B968D2" w:rsidRDefault="00B968D2" w:rsidP="000F49BC">
            <w:pPr>
              <w:jc w:val="center"/>
              <w:rPr>
                <w:rFonts w:ascii="Arial" w:hAnsi="Arial" w:cs="Arial"/>
                <w:sz w:val="18"/>
                <w:szCs w:val="16"/>
              </w:rPr>
            </w:pPr>
            <w:r>
              <w:rPr>
                <w:rFonts w:ascii="Arial" w:hAnsi="Arial" w:cs="Arial"/>
                <w:sz w:val="18"/>
                <w:szCs w:val="16"/>
              </w:rPr>
              <w:t>0x6</w:t>
            </w:r>
          </w:p>
        </w:tc>
        <w:tc>
          <w:tcPr>
            <w:tcW w:w="776" w:type="dxa"/>
            <w:tcBorders>
              <w:top w:val="single" w:sz="6" w:space="0" w:color="000000"/>
              <w:left w:val="single" w:sz="6" w:space="0" w:color="000000"/>
              <w:bottom w:val="single" w:sz="6" w:space="0" w:color="000000"/>
              <w:right w:val="single" w:sz="6" w:space="0" w:color="000000"/>
            </w:tcBorders>
            <w:vAlign w:val="center"/>
          </w:tcPr>
          <w:p w14:paraId="78C73493"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D38E2D8" w14:textId="77777777" w:rsidR="00B968D2" w:rsidRPr="00572B62" w:rsidRDefault="00B968D2" w:rsidP="000F49BC">
            <w:pPr>
              <w:jc w:val="center"/>
              <w:rPr>
                <w:rFonts w:ascii="Arial" w:hAnsi="Arial" w:cs="Arial"/>
                <w:sz w:val="18"/>
                <w:szCs w:val="16"/>
              </w:rPr>
            </w:pPr>
          </w:p>
        </w:tc>
      </w:tr>
      <w:tr w:rsidR="00B968D2" w:rsidRPr="00B6525C" w14:paraId="4E2A22C8"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28A83F73"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996F911"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FDDD64C" w14:textId="77777777" w:rsidR="00B968D2" w:rsidRDefault="00B968D2" w:rsidP="000F49BC">
            <w:pPr>
              <w:jc w:val="center"/>
              <w:outlineLvl w:val="1"/>
              <w:rPr>
                <w:rFonts w:ascii="Arial" w:hAnsi="Arial" w:cs="Arial"/>
                <w:sz w:val="18"/>
                <w:szCs w:val="16"/>
              </w:rPr>
            </w:pPr>
            <w:r>
              <w:rPr>
                <w:rFonts w:ascii="Arial" w:hAnsi="Arial" w:cs="Arial"/>
                <w:sz w:val="18"/>
                <w:szCs w:val="16"/>
              </w:rPr>
              <w:t>Tow Haul</w:t>
            </w:r>
          </w:p>
        </w:tc>
        <w:tc>
          <w:tcPr>
            <w:tcW w:w="832" w:type="dxa"/>
            <w:tcBorders>
              <w:top w:val="single" w:sz="6" w:space="0" w:color="000000"/>
              <w:left w:val="single" w:sz="6" w:space="0" w:color="000000"/>
              <w:bottom w:val="single" w:sz="6" w:space="0" w:color="000000"/>
              <w:right w:val="single" w:sz="6" w:space="0" w:color="000000"/>
            </w:tcBorders>
            <w:vAlign w:val="center"/>
          </w:tcPr>
          <w:p w14:paraId="4C72E246"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E5F67E6"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D21E5E7"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87DB8CA" w14:textId="77777777" w:rsidR="00B968D2" w:rsidRDefault="00B968D2" w:rsidP="000F49BC">
            <w:pPr>
              <w:jc w:val="center"/>
              <w:rPr>
                <w:rFonts w:ascii="Arial" w:hAnsi="Arial" w:cs="Arial"/>
                <w:sz w:val="18"/>
                <w:szCs w:val="16"/>
              </w:rPr>
            </w:pPr>
            <w:r>
              <w:rPr>
                <w:rFonts w:ascii="Arial" w:hAnsi="Arial" w:cs="Arial"/>
                <w:sz w:val="18"/>
                <w:szCs w:val="16"/>
              </w:rPr>
              <w:t>0x7</w:t>
            </w:r>
          </w:p>
        </w:tc>
        <w:tc>
          <w:tcPr>
            <w:tcW w:w="776" w:type="dxa"/>
            <w:tcBorders>
              <w:top w:val="single" w:sz="6" w:space="0" w:color="000000"/>
              <w:left w:val="single" w:sz="6" w:space="0" w:color="000000"/>
              <w:bottom w:val="single" w:sz="6" w:space="0" w:color="000000"/>
              <w:right w:val="single" w:sz="6" w:space="0" w:color="000000"/>
            </w:tcBorders>
            <w:vAlign w:val="center"/>
          </w:tcPr>
          <w:p w14:paraId="0A27107A"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7AFCBCD" w14:textId="77777777" w:rsidR="00B968D2" w:rsidRPr="00572B62" w:rsidRDefault="00B968D2" w:rsidP="000F49BC">
            <w:pPr>
              <w:jc w:val="center"/>
              <w:rPr>
                <w:rFonts w:ascii="Arial" w:hAnsi="Arial" w:cs="Arial"/>
                <w:sz w:val="18"/>
                <w:szCs w:val="16"/>
              </w:rPr>
            </w:pPr>
          </w:p>
        </w:tc>
      </w:tr>
      <w:tr w:rsidR="00B968D2" w:rsidRPr="00B6525C" w14:paraId="771EABD5"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41852C0C"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2CF79696"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158C43F"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356D70DD"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28FAF2B"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D3FD925"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57A0FB9" w14:textId="77777777" w:rsidR="00B968D2" w:rsidRDefault="00B968D2" w:rsidP="000F49BC">
            <w:pPr>
              <w:jc w:val="center"/>
              <w:rPr>
                <w:rFonts w:ascii="Arial" w:hAnsi="Arial" w:cs="Arial"/>
                <w:sz w:val="18"/>
                <w:szCs w:val="16"/>
              </w:rPr>
            </w:pPr>
            <w:r>
              <w:rPr>
                <w:rFonts w:ascii="Arial" w:hAnsi="Arial" w:cs="Arial"/>
                <w:sz w:val="18"/>
                <w:szCs w:val="16"/>
              </w:rPr>
              <w:t>0x8</w:t>
            </w:r>
          </w:p>
        </w:tc>
        <w:tc>
          <w:tcPr>
            <w:tcW w:w="776" w:type="dxa"/>
            <w:tcBorders>
              <w:top w:val="single" w:sz="6" w:space="0" w:color="000000"/>
              <w:left w:val="single" w:sz="6" w:space="0" w:color="000000"/>
              <w:bottom w:val="single" w:sz="6" w:space="0" w:color="000000"/>
              <w:right w:val="single" w:sz="6" w:space="0" w:color="000000"/>
            </w:tcBorders>
            <w:vAlign w:val="center"/>
          </w:tcPr>
          <w:p w14:paraId="26B9F749"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7508582" w14:textId="77777777" w:rsidR="00B968D2" w:rsidRPr="00572B62" w:rsidRDefault="00B968D2" w:rsidP="000F49BC">
            <w:pPr>
              <w:jc w:val="center"/>
              <w:rPr>
                <w:rFonts w:ascii="Arial" w:hAnsi="Arial" w:cs="Arial"/>
                <w:sz w:val="18"/>
                <w:szCs w:val="16"/>
              </w:rPr>
            </w:pPr>
          </w:p>
        </w:tc>
      </w:tr>
      <w:tr w:rsidR="00B968D2" w:rsidRPr="00B6525C" w14:paraId="3ECDE301"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EB301E3"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45C56E0"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457DC17E"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0474CAC1"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F9308A3"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6BF0360"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8F12928" w14:textId="77777777" w:rsidR="00B968D2" w:rsidRDefault="00B968D2" w:rsidP="000F49BC">
            <w:pPr>
              <w:jc w:val="center"/>
              <w:rPr>
                <w:rFonts w:ascii="Arial" w:hAnsi="Arial" w:cs="Arial"/>
                <w:sz w:val="18"/>
                <w:szCs w:val="16"/>
              </w:rPr>
            </w:pPr>
            <w:r>
              <w:rPr>
                <w:rFonts w:ascii="Arial" w:hAnsi="Arial" w:cs="Arial"/>
                <w:sz w:val="18"/>
                <w:szCs w:val="16"/>
              </w:rPr>
              <w:t>0x9</w:t>
            </w:r>
          </w:p>
        </w:tc>
        <w:tc>
          <w:tcPr>
            <w:tcW w:w="776" w:type="dxa"/>
            <w:tcBorders>
              <w:top w:val="single" w:sz="6" w:space="0" w:color="000000"/>
              <w:left w:val="single" w:sz="6" w:space="0" w:color="000000"/>
              <w:bottom w:val="single" w:sz="6" w:space="0" w:color="000000"/>
              <w:right w:val="single" w:sz="6" w:space="0" w:color="000000"/>
            </w:tcBorders>
            <w:vAlign w:val="center"/>
          </w:tcPr>
          <w:p w14:paraId="16C4AE9D"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26B70AA" w14:textId="77777777" w:rsidR="00B968D2" w:rsidRPr="00572B62" w:rsidRDefault="00B968D2" w:rsidP="000F49BC">
            <w:pPr>
              <w:jc w:val="center"/>
              <w:rPr>
                <w:rFonts w:ascii="Arial" w:hAnsi="Arial" w:cs="Arial"/>
                <w:sz w:val="18"/>
                <w:szCs w:val="16"/>
              </w:rPr>
            </w:pPr>
          </w:p>
        </w:tc>
      </w:tr>
      <w:tr w:rsidR="00B968D2" w:rsidRPr="00B6525C" w14:paraId="28441BC4"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B8A6E82"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08BE6691"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B718D8A"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1E4F97D7"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E80C920"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DB0CF67"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3118925" w14:textId="77777777" w:rsidR="00B968D2" w:rsidRDefault="00B968D2" w:rsidP="000F49BC">
            <w:pPr>
              <w:jc w:val="center"/>
              <w:rPr>
                <w:rFonts w:ascii="Arial" w:hAnsi="Arial" w:cs="Arial"/>
                <w:sz w:val="18"/>
                <w:szCs w:val="16"/>
              </w:rPr>
            </w:pPr>
            <w:r>
              <w:rPr>
                <w:rFonts w:ascii="Arial" w:hAnsi="Arial" w:cs="Arial"/>
                <w:sz w:val="18"/>
                <w:szCs w:val="16"/>
              </w:rPr>
              <w:t>0xA</w:t>
            </w:r>
          </w:p>
        </w:tc>
        <w:tc>
          <w:tcPr>
            <w:tcW w:w="776" w:type="dxa"/>
            <w:tcBorders>
              <w:top w:val="single" w:sz="6" w:space="0" w:color="000000"/>
              <w:left w:val="single" w:sz="6" w:space="0" w:color="000000"/>
              <w:bottom w:val="single" w:sz="6" w:space="0" w:color="000000"/>
              <w:right w:val="single" w:sz="6" w:space="0" w:color="000000"/>
            </w:tcBorders>
            <w:vAlign w:val="center"/>
          </w:tcPr>
          <w:p w14:paraId="32C72B68"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DD8FBE4" w14:textId="77777777" w:rsidR="00B968D2" w:rsidRPr="00572B62" w:rsidRDefault="00B968D2" w:rsidP="000F49BC">
            <w:pPr>
              <w:jc w:val="center"/>
              <w:rPr>
                <w:rFonts w:ascii="Arial" w:hAnsi="Arial" w:cs="Arial"/>
                <w:sz w:val="18"/>
                <w:szCs w:val="16"/>
              </w:rPr>
            </w:pPr>
          </w:p>
        </w:tc>
      </w:tr>
      <w:tr w:rsidR="00B968D2" w:rsidRPr="00B6525C" w14:paraId="20993016"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57EA020C"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475D6A04"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5B8E541"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013FEB99"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C3DFF2A"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17292AD"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371C076" w14:textId="77777777" w:rsidR="00B968D2" w:rsidRDefault="00B968D2" w:rsidP="000F49BC">
            <w:pPr>
              <w:jc w:val="center"/>
              <w:rPr>
                <w:rFonts w:ascii="Arial" w:hAnsi="Arial" w:cs="Arial"/>
                <w:sz w:val="18"/>
                <w:szCs w:val="16"/>
              </w:rPr>
            </w:pPr>
            <w:r>
              <w:rPr>
                <w:rFonts w:ascii="Arial" w:hAnsi="Arial" w:cs="Arial"/>
                <w:sz w:val="18"/>
                <w:szCs w:val="16"/>
              </w:rPr>
              <w:t>0xB</w:t>
            </w:r>
          </w:p>
        </w:tc>
        <w:tc>
          <w:tcPr>
            <w:tcW w:w="776" w:type="dxa"/>
            <w:tcBorders>
              <w:top w:val="single" w:sz="6" w:space="0" w:color="000000"/>
              <w:left w:val="single" w:sz="6" w:space="0" w:color="000000"/>
              <w:bottom w:val="single" w:sz="6" w:space="0" w:color="000000"/>
              <w:right w:val="single" w:sz="6" w:space="0" w:color="000000"/>
            </w:tcBorders>
            <w:vAlign w:val="center"/>
          </w:tcPr>
          <w:p w14:paraId="1DF16DA6"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20839AB" w14:textId="77777777" w:rsidR="00B968D2" w:rsidRPr="00572B62" w:rsidRDefault="00B968D2" w:rsidP="000F49BC">
            <w:pPr>
              <w:jc w:val="center"/>
              <w:rPr>
                <w:rFonts w:ascii="Arial" w:hAnsi="Arial" w:cs="Arial"/>
                <w:sz w:val="18"/>
                <w:szCs w:val="16"/>
              </w:rPr>
            </w:pPr>
          </w:p>
        </w:tc>
      </w:tr>
      <w:tr w:rsidR="00B968D2" w:rsidRPr="00B6525C" w14:paraId="1963B0B8"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2FD6831A"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3703E62"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4160973"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2C753E12"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28DB0258"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4F5C095"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2EA136F" w14:textId="77777777" w:rsidR="00B968D2" w:rsidRDefault="00B968D2" w:rsidP="000F49BC">
            <w:pPr>
              <w:jc w:val="center"/>
              <w:rPr>
                <w:rFonts w:ascii="Arial" w:hAnsi="Arial" w:cs="Arial"/>
                <w:sz w:val="18"/>
                <w:szCs w:val="16"/>
              </w:rPr>
            </w:pPr>
            <w:r>
              <w:rPr>
                <w:rFonts w:ascii="Arial" w:hAnsi="Arial" w:cs="Arial"/>
                <w:sz w:val="18"/>
                <w:szCs w:val="16"/>
              </w:rPr>
              <w:t>0xC</w:t>
            </w:r>
          </w:p>
        </w:tc>
        <w:tc>
          <w:tcPr>
            <w:tcW w:w="776" w:type="dxa"/>
            <w:tcBorders>
              <w:top w:val="single" w:sz="6" w:space="0" w:color="000000"/>
              <w:left w:val="single" w:sz="6" w:space="0" w:color="000000"/>
              <w:bottom w:val="single" w:sz="6" w:space="0" w:color="000000"/>
              <w:right w:val="single" w:sz="6" w:space="0" w:color="000000"/>
            </w:tcBorders>
            <w:vAlign w:val="center"/>
          </w:tcPr>
          <w:p w14:paraId="38F8542E"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9C22DCC" w14:textId="77777777" w:rsidR="00B968D2" w:rsidRPr="00572B62" w:rsidRDefault="00B968D2" w:rsidP="000F49BC">
            <w:pPr>
              <w:jc w:val="center"/>
              <w:rPr>
                <w:rFonts w:ascii="Arial" w:hAnsi="Arial" w:cs="Arial"/>
                <w:sz w:val="18"/>
                <w:szCs w:val="16"/>
              </w:rPr>
            </w:pPr>
          </w:p>
        </w:tc>
      </w:tr>
      <w:tr w:rsidR="00B968D2" w:rsidRPr="00B6525C" w14:paraId="47A4BBB7"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207F52DF"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4F9AE830"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4CA559A"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6142B874"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57AB2D3B"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CF30A45"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2DDF119" w14:textId="77777777" w:rsidR="00B968D2" w:rsidRDefault="00B968D2" w:rsidP="000F49BC">
            <w:pPr>
              <w:jc w:val="center"/>
              <w:rPr>
                <w:rFonts w:ascii="Arial" w:hAnsi="Arial" w:cs="Arial"/>
                <w:sz w:val="18"/>
                <w:szCs w:val="16"/>
              </w:rPr>
            </w:pPr>
            <w:r>
              <w:rPr>
                <w:rFonts w:ascii="Arial" w:hAnsi="Arial" w:cs="Arial"/>
                <w:sz w:val="18"/>
                <w:szCs w:val="16"/>
              </w:rPr>
              <w:t>0xD</w:t>
            </w:r>
          </w:p>
        </w:tc>
        <w:tc>
          <w:tcPr>
            <w:tcW w:w="776" w:type="dxa"/>
            <w:tcBorders>
              <w:top w:val="single" w:sz="6" w:space="0" w:color="000000"/>
              <w:left w:val="single" w:sz="6" w:space="0" w:color="000000"/>
              <w:bottom w:val="single" w:sz="6" w:space="0" w:color="000000"/>
              <w:right w:val="single" w:sz="6" w:space="0" w:color="000000"/>
            </w:tcBorders>
            <w:vAlign w:val="center"/>
          </w:tcPr>
          <w:p w14:paraId="47774BD6"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6A51F0B" w14:textId="77777777" w:rsidR="00B968D2" w:rsidRPr="00572B62" w:rsidRDefault="00B968D2" w:rsidP="000F49BC">
            <w:pPr>
              <w:jc w:val="center"/>
              <w:rPr>
                <w:rFonts w:ascii="Arial" w:hAnsi="Arial" w:cs="Arial"/>
                <w:sz w:val="18"/>
                <w:szCs w:val="16"/>
              </w:rPr>
            </w:pPr>
          </w:p>
        </w:tc>
      </w:tr>
      <w:tr w:rsidR="00B968D2" w:rsidRPr="00B6525C" w14:paraId="412A4F07"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15C249B4" w14:textId="77777777" w:rsidR="00B968D2" w:rsidRPr="00572B62" w:rsidRDefault="00B968D2"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9923948" w14:textId="77777777" w:rsidR="00B968D2" w:rsidRPr="00572B62" w:rsidRDefault="00B968D2"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59AC7684" w14:textId="77777777" w:rsidR="00B968D2" w:rsidRDefault="00B968D2"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484B8D5B" w14:textId="77777777" w:rsidR="00B968D2" w:rsidRPr="00572B62" w:rsidRDefault="00B968D2"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57AA903" w14:textId="77777777" w:rsidR="00B968D2" w:rsidRPr="00572B62" w:rsidRDefault="00B968D2"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DB2A079" w14:textId="77777777" w:rsidR="00B968D2" w:rsidRPr="00572B62" w:rsidRDefault="00B968D2"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8C30743" w14:textId="77777777" w:rsidR="00B968D2" w:rsidRDefault="00192951" w:rsidP="000F49BC">
            <w:pPr>
              <w:jc w:val="center"/>
              <w:rPr>
                <w:rFonts w:ascii="Arial" w:hAnsi="Arial" w:cs="Arial"/>
                <w:sz w:val="18"/>
                <w:szCs w:val="16"/>
              </w:rPr>
            </w:pPr>
            <w:r>
              <w:rPr>
                <w:rFonts w:ascii="Arial" w:hAnsi="Arial" w:cs="Arial"/>
                <w:sz w:val="18"/>
                <w:szCs w:val="16"/>
              </w:rPr>
              <w:t>0xE</w:t>
            </w:r>
          </w:p>
        </w:tc>
        <w:tc>
          <w:tcPr>
            <w:tcW w:w="776" w:type="dxa"/>
            <w:tcBorders>
              <w:top w:val="single" w:sz="6" w:space="0" w:color="000000"/>
              <w:left w:val="single" w:sz="6" w:space="0" w:color="000000"/>
              <w:bottom w:val="single" w:sz="6" w:space="0" w:color="000000"/>
              <w:right w:val="single" w:sz="6" w:space="0" w:color="000000"/>
            </w:tcBorders>
            <w:vAlign w:val="center"/>
          </w:tcPr>
          <w:p w14:paraId="1CFA9638" w14:textId="77777777" w:rsidR="00B968D2" w:rsidRPr="00572B62" w:rsidRDefault="00B968D2"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461A601" w14:textId="77777777" w:rsidR="00B968D2" w:rsidRPr="00572B62" w:rsidRDefault="00B968D2" w:rsidP="000F49BC">
            <w:pPr>
              <w:jc w:val="center"/>
              <w:rPr>
                <w:rFonts w:ascii="Arial" w:hAnsi="Arial" w:cs="Arial"/>
                <w:sz w:val="18"/>
                <w:szCs w:val="16"/>
              </w:rPr>
            </w:pPr>
          </w:p>
        </w:tc>
      </w:tr>
      <w:tr w:rsidR="00192951" w:rsidRPr="00B6525C" w14:paraId="094D8D3C"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0F269125" w14:textId="77777777" w:rsidR="00192951" w:rsidRPr="00572B62" w:rsidRDefault="00192951"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59AE480" w14:textId="77777777" w:rsidR="00192951" w:rsidRPr="00572B62" w:rsidRDefault="00192951"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23CD4D9" w14:textId="77777777" w:rsidR="00192951" w:rsidRDefault="00192951" w:rsidP="000F49BC">
            <w:pPr>
              <w:jc w:val="center"/>
              <w:outlineLvl w:val="1"/>
              <w:rPr>
                <w:rFonts w:ascii="Arial" w:hAnsi="Arial" w:cs="Arial"/>
                <w:sz w:val="18"/>
                <w:szCs w:val="16"/>
              </w:rPr>
            </w:pPr>
            <w:r>
              <w:rPr>
                <w:rFonts w:ascii="Arial" w:hAnsi="Arial" w:cs="Arial"/>
                <w:sz w:val="18"/>
                <w:szCs w:val="16"/>
              </w:rPr>
              <w:t>Faulty</w:t>
            </w:r>
          </w:p>
        </w:tc>
        <w:tc>
          <w:tcPr>
            <w:tcW w:w="832" w:type="dxa"/>
            <w:tcBorders>
              <w:top w:val="single" w:sz="6" w:space="0" w:color="000000"/>
              <w:left w:val="single" w:sz="6" w:space="0" w:color="000000"/>
              <w:bottom w:val="single" w:sz="6" w:space="0" w:color="000000"/>
              <w:right w:val="single" w:sz="6" w:space="0" w:color="000000"/>
            </w:tcBorders>
            <w:vAlign w:val="center"/>
          </w:tcPr>
          <w:p w14:paraId="62BE5435" w14:textId="77777777" w:rsidR="00192951" w:rsidRPr="00572B62" w:rsidRDefault="00192951"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AB16B1E" w14:textId="77777777" w:rsidR="00192951" w:rsidRPr="00572B62" w:rsidRDefault="00192951"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3672D06" w14:textId="77777777" w:rsidR="00192951" w:rsidRPr="00572B62" w:rsidRDefault="00192951"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83711D3" w14:textId="77777777" w:rsidR="00192951" w:rsidRDefault="00192951" w:rsidP="000F49BC">
            <w:pPr>
              <w:jc w:val="center"/>
              <w:rPr>
                <w:rFonts w:ascii="Arial" w:hAnsi="Arial" w:cs="Arial"/>
                <w:sz w:val="18"/>
                <w:szCs w:val="16"/>
              </w:rPr>
            </w:pPr>
            <w:r>
              <w:rPr>
                <w:rFonts w:ascii="Arial" w:hAnsi="Arial" w:cs="Arial"/>
                <w:sz w:val="18"/>
                <w:szCs w:val="16"/>
              </w:rPr>
              <w:t>0xF</w:t>
            </w:r>
          </w:p>
        </w:tc>
        <w:tc>
          <w:tcPr>
            <w:tcW w:w="776" w:type="dxa"/>
            <w:tcBorders>
              <w:top w:val="single" w:sz="6" w:space="0" w:color="000000"/>
              <w:left w:val="single" w:sz="6" w:space="0" w:color="000000"/>
              <w:bottom w:val="single" w:sz="6" w:space="0" w:color="000000"/>
              <w:right w:val="single" w:sz="6" w:space="0" w:color="000000"/>
            </w:tcBorders>
            <w:vAlign w:val="center"/>
          </w:tcPr>
          <w:p w14:paraId="23B3B2E8" w14:textId="77777777" w:rsidR="00192951" w:rsidRPr="00572B62" w:rsidRDefault="00192951"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FE32D4C" w14:textId="77777777" w:rsidR="00192951" w:rsidRPr="00572B62" w:rsidRDefault="00192951" w:rsidP="000F49BC">
            <w:pPr>
              <w:jc w:val="center"/>
              <w:rPr>
                <w:rFonts w:ascii="Arial" w:hAnsi="Arial" w:cs="Arial"/>
                <w:sz w:val="18"/>
                <w:szCs w:val="16"/>
              </w:rPr>
            </w:pPr>
          </w:p>
        </w:tc>
      </w:tr>
    </w:tbl>
    <w:p w14:paraId="7F2FFB5A" w14:textId="77777777" w:rsidR="00762A1B" w:rsidRDefault="00762A1B" w:rsidP="00C14DFA"/>
    <w:p w14:paraId="6ECAB39D" w14:textId="77777777" w:rsidR="00B968D2" w:rsidRPr="005E3525" w:rsidDel="000478B7" w:rsidRDefault="00B968D2">
      <w:pPr>
        <w:pStyle w:val="Heading6"/>
        <w:rPr>
          <w:del w:id="733" w:author="David Schmitt" w:date="2019-09-25T16:55:00Z"/>
        </w:rPr>
      </w:pPr>
      <w:del w:id="734" w:author="David Schmitt" w:date="2019-09-25T16:55:00Z">
        <w:r w:rsidRPr="005E3525" w:rsidDel="000478B7">
          <w:delText>When the Drive Mode is updated, the EngExhMdeQuiet_D2_Rq shall be sent according to the following Table based on the Drive Mode Matrix:</w:delText>
        </w:r>
      </w:del>
    </w:p>
    <w:p w14:paraId="71597B0E" w14:textId="77777777" w:rsidR="00B968D2" w:rsidRPr="005E3525" w:rsidDel="000478B7" w:rsidRDefault="00B968D2">
      <w:pPr>
        <w:pStyle w:val="Heading6"/>
        <w:numPr>
          <w:ilvl w:val="0"/>
          <w:numId w:val="0"/>
        </w:numPr>
        <w:ind w:left="1008"/>
        <w:rPr>
          <w:del w:id="735" w:author="David Schmitt" w:date="2019-09-25T16:55:00Z"/>
        </w:rPr>
        <w:pPrChange w:id="736" w:author="David Schmitt" w:date="2019-09-25T17:08:00Z">
          <w:pPr>
            <w:pStyle w:val="Heading6"/>
            <w:numPr>
              <w:ilvl w:val="0"/>
              <w:numId w:val="0"/>
            </w:numPr>
            <w:tabs>
              <w:tab w:val="clear" w:pos="1008"/>
            </w:tabs>
            <w:ind w:left="0" w:firstLine="0"/>
          </w:pPr>
        </w:pPrChange>
      </w:pPr>
    </w:p>
    <w:tbl>
      <w:tblPr>
        <w:tblStyle w:val="TableGrid"/>
        <w:tblW w:w="0" w:type="auto"/>
        <w:tblLook w:val="04A0" w:firstRow="1" w:lastRow="0" w:firstColumn="1" w:lastColumn="0" w:noHBand="0" w:noVBand="1"/>
      </w:tblPr>
      <w:tblGrid>
        <w:gridCol w:w="3055"/>
        <w:gridCol w:w="3150"/>
      </w:tblGrid>
      <w:tr w:rsidR="00B968D2" w:rsidDel="000478B7" w14:paraId="3E4CC0A5" w14:textId="77777777" w:rsidTr="000F49BC">
        <w:trPr>
          <w:del w:id="737" w:author="David Schmitt" w:date="2019-09-25T16:55:00Z"/>
        </w:trPr>
        <w:tc>
          <w:tcPr>
            <w:tcW w:w="3055" w:type="dxa"/>
          </w:tcPr>
          <w:p w14:paraId="10D2AD04" w14:textId="77777777" w:rsidR="00B968D2" w:rsidRPr="00581B52" w:rsidDel="000478B7" w:rsidRDefault="001C5D64" w:rsidP="000F49BC">
            <w:pPr>
              <w:jc w:val="center"/>
              <w:rPr>
                <w:del w:id="738" w:author="David Schmitt" w:date="2019-09-25T16:55:00Z"/>
                <w:highlight w:val="lightGray"/>
              </w:rPr>
            </w:pPr>
            <w:del w:id="739" w:author="David Schmitt" w:date="2019-09-25T16:55:00Z">
              <w:r w:rsidRPr="001C5D64" w:rsidDel="000478B7">
                <w:delText>SelDrvMdePt_D_Rq</w:delText>
              </w:r>
            </w:del>
          </w:p>
        </w:tc>
        <w:tc>
          <w:tcPr>
            <w:tcW w:w="3150" w:type="dxa"/>
          </w:tcPr>
          <w:p w14:paraId="7D443FB3" w14:textId="77777777" w:rsidR="00B968D2" w:rsidRPr="00581B52" w:rsidDel="000478B7" w:rsidRDefault="00B968D2" w:rsidP="000F49BC">
            <w:pPr>
              <w:jc w:val="center"/>
              <w:rPr>
                <w:del w:id="740" w:author="David Schmitt" w:date="2019-09-25T16:55:00Z"/>
                <w:highlight w:val="lightGray"/>
              </w:rPr>
            </w:pPr>
            <w:del w:id="741" w:author="David Schmitt" w:date="2019-09-25T16:55:00Z">
              <w:r w:rsidRPr="00581B52" w:rsidDel="000478B7">
                <w:rPr>
                  <w:highlight w:val="lightGray"/>
                </w:rPr>
                <w:delText>Exhaust Mode</w:delText>
              </w:r>
            </w:del>
          </w:p>
        </w:tc>
      </w:tr>
      <w:tr w:rsidR="00B968D2" w:rsidDel="000478B7" w14:paraId="19A842B9" w14:textId="77777777" w:rsidTr="000F49BC">
        <w:trPr>
          <w:del w:id="742" w:author="David Schmitt" w:date="2019-09-25T16:55:00Z"/>
        </w:trPr>
        <w:tc>
          <w:tcPr>
            <w:tcW w:w="3055" w:type="dxa"/>
          </w:tcPr>
          <w:p w14:paraId="21875548" w14:textId="77777777" w:rsidR="00B968D2" w:rsidDel="000478B7" w:rsidRDefault="00B968D2" w:rsidP="000F49BC">
            <w:pPr>
              <w:jc w:val="center"/>
              <w:rPr>
                <w:del w:id="743" w:author="David Schmitt" w:date="2019-09-25T16:55:00Z"/>
              </w:rPr>
            </w:pPr>
            <w:del w:id="744" w:author="David Schmitt" w:date="2019-09-25T16:55:00Z">
              <w:r w:rsidDel="000478B7">
                <w:delText>Normal</w:delText>
              </w:r>
            </w:del>
          </w:p>
        </w:tc>
        <w:tc>
          <w:tcPr>
            <w:tcW w:w="3150" w:type="dxa"/>
          </w:tcPr>
          <w:p w14:paraId="5FDF6EBD" w14:textId="77777777" w:rsidR="00B968D2" w:rsidDel="000478B7" w:rsidRDefault="00B968D2" w:rsidP="000F49BC">
            <w:pPr>
              <w:jc w:val="center"/>
              <w:rPr>
                <w:del w:id="745" w:author="David Schmitt" w:date="2019-09-25T16:55:00Z"/>
              </w:rPr>
            </w:pPr>
            <w:del w:id="746" w:author="David Schmitt" w:date="2019-09-25T16:55:00Z">
              <w:r w:rsidDel="000478B7">
                <w:delText>Normal</w:delText>
              </w:r>
            </w:del>
          </w:p>
        </w:tc>
      </w:tr>
      <w:tr w:rsidR="00B968D2" w:rsidDel="000478B7" w14:paraId="2B189F4B" w14:textId="77777777" w:rsidTr="000F49BC">
        <w:trPr>
          <w:del w:id="747" w:author="David Schmitt" w:date="2019-09-25T16:55:00Z"/>
        </w:trPr>
        <w:tc>
          <w:tcPr>
            <w:tcW w:w="3055" w:type="dxa"/>
          </w:tcPr>
          <w:p w14:paraId="6714628F" w14:textId="77777777" w:rsidR="00B968D2" w:rsidDel="000478B7" w:rsidRDefault="00B968D2" w:rsidP="000F49BC">
            <w:pPr>
              <w:jc w:val="center"/>
              <w:rPr>
                <w:del w:id="748" w:author="David Schmitt" w:date="2019-09-25T16:55:00Z"/>
              </w:rPr>
            </w:pPr>
            <w:del w:id="749" w:author="David Schmitt" w:date="2019-09-25T16:55:00Z">
              <w:r w:rsidDel="000478B7">
                <w:delText>Sport</w:delText>
              </w:r>
            </w:del>
          </w:p>
        </w:tc>
        <w:tc>
          <w:tcPr>
            <w:tcW w:w="3150" w:type="dxa"/>
          </w:tcPr>
          <w:p w14:paraId="1416005D" w14:textId="77777777" w:rsidR="00B968D2" w:rsidDel="000478B7" w:rsidRDefault="00B968D2" w:rsidP="000F49BC">
            <w:pPr>
              <w:jc w:val="center"/>
              <w:rPr>
                <w:del w:id="750" w:author="David Schmitt" w:date="2019-09-25T16:55:00Z"/>
              </w:rPr>
            </w:pPr>
            <w:del w:id="751" w:author="David Schmitt" w:date="2019-09-25T16:55:00Z">
              <w:r w:rsidDel="000478B7">
                <w:delText>Sport</w:delText>
              </w:r>
            </w:del>
          </w:p>
        </w:tc>
      </w:tr>
      <w:tr w:rsidR="00B968D2" w:rsidDel="000478B7" w14:paraId="72A12929" w14:textId="77777777" w:rsidTr="000F49BC">
        <w:trPr>
          <w:del w:id="752" w:author="David Schmitt" w:date="2019-09-25T16:55:00Z"/>
        </w:trPr>
        <w:tc>
          <w:tcPr>
            <w:tcW w:w="3055" w:type="dxa"/>
          </w:tcPr>
          <w:p w14:paraId="6AA3B9DD" w14:textId="77777777" w:rsidR="00B968D2" w:rsidDel="000478B7" w:rsidRDefault="00B968D2" w:rsidP="000F49BC">
            <w:pPr>
              <w:jc w:val="center"/>
              <w:rPr>
                <w:del w:id="753" w:author="David Schmitt" w:date="2019-09-25T16:55:00Z"/>
              </w:rPr>
            </w:pPr>
            <w:del w:id="754" w:author="David Schmitt" w:date="2019-09-25T16:55:00Z">
              <w:r w:rsidDel="000478B7">
                <w:delText>Slippery</w:delText>
              </w:r>
            </w:del>
          </w:p>
        </w:tc>
        <w:tc>
          <w:tcPr>
            <w:tcW w:w="3150" w:type="dxa"/>
          </w:tcPr>
          <w:p w14:paraId="261E4747" w14:textId="77777777" w:rsidR="00B968D2" w:rsidDel="000478B7" w:rsidRDefault="00B968D2" w:rsidP="000F49BC">
            <w:pPr>
              <w:jc w:val="center"/>
              <w:rPr>
                <w:del w:id="755" w:author="David Schmitt" w:date="2019-09-25T16:55:00Z"/>
              </w:rPr>
            </w:pPr>
            <w:del w:id="756" w:author="David Schmitt" w:date="2019-09-25T16:55:00Z">
              <w:r w:rsidDel="000478B7">
                <w:delText>Normal</w:delText>
              </w:r>
            </w:del>
          </w:p>
        </w:tc>
      </w:tr>
      <w:tr w:rsidR="00B968D2" w:rsidDel="000478B7" w14:paraId="206A6159" w14:textId="77777777" w:rsidTr="000F49BC">
        <w:trPr>
          <w:del w:id="757" w:author="David Schmitt" w:date="2019-09-25T16:55:00Z"/>
        </w:trPr>
        <w:tc>
          <w:tcPr>
            <w:tcW w:w="3055" w:type="dxa"/>
          </w:tcPr>
          <w:p w14:paraId="2BB4F6D8" w14:textId="77777777" w:rsidR="00B968D2" w:rsidDel="000478B7" w:rsidRDefault="00B968D2" w:rsidP="000F49BC">
            <w:pPr>
              <w:jc w:val="center"/>
              <w:rPr>
                <w:del w:id="758" w:author="David Schmitt" w:date="2019-09-25T16:55:00Z"/>
              </w:rPr>
            </w:pPr>
            <w:del w:id="759" w:author="David Schmitt" w:date="2019-09-25T16:55:00Z">
              <w:r w:rsidDel="000478B7">
                <w:delText>Deep Snow / Sand</w:delText>
              </w:r>
            </w:del>
          </w:p>
        </w:tc>
        <w:tc>
          <w:tcPr>
            <w:tcW w:w="3150" w:type="dxa"/>
          </w:tcPr>
          <w:p w14:paraId="586E7424" w14:textId="77777777" w:rsidR="00B968D2" w:rsidDel="000478B7" w:rsidRDefault="00B968D2" w:rsidP="000F49BC">
            <w:pPr>
              <w:jc w:val="center"/>
              <w:rPr>
                <w:del w:id="760" w:author="David Schmitt" w:date="2019-09-25T16:55:00Z"/>
              </w:rPr>
            </w:pPr>
            <w:del w:id="761" w:author="David Schmitt" w:date="2019-09-25T16:55:00Z">
              <w:r w:rsidDel="000478B7">
                <w:delText>Sport</w:delText>
              </w:r>
            </w:del>
          </w:p>
        </w:tc>
      </w:tr>
      <w:tr w:rsidR="00B968D2" w:rsidDel="000478B7" w14:paraId="5BF72DEE" w14:textId="77777777" w:rsidTr="000F49BC">
        <w:trPr>
          <w:del w:id="762" w:author="David Schmitt" w:date="2019-09-25T16:55:00Z"/>
        </w:trPr>
        <w:tc>
          <w:tcPr>
            <w:tcW w:w="3055" w:type="dxa"/>
          </w:tcPr>
          <w:p w14:paraId="2C2545C3" w14:textId="77777777" w:rsidR="00B968D2" w:rsidDel="000478B7" w:rsidRDefault="00B968D2" w:rsidP="000F49BC">
            <w:pPr>
              <w:jc w:val="center"/>
              <w:rPr>
                <w:del w:id="763" w:author="David Schmitt" w:date="2019-09-25T16:55:00Z"/>
              </w:rPr>
            </w:pPr>
            <w:del w:id="764" w:author="David Schmitt" w:date="2019-09-25T16:55:00Z">
              <w:r w:rsidDel="000478B7">
                <w:delText>Baja</w:delText>
              </w:r>
            </w:del>
          </w:p>
        </w:tc>
        <w:tc>
          <w:tcPr>
            <w:tcW w:w="3150" w:type="dxa"/>
          </w:tcPr>
          <w:p w14:paraId="2CF206AF" w14:textId="77777777" w:rsidR="00B968D2" w:rsidDel="000478B7" w:rsidRDefault="00B968D2" w:rsidP="000F49BC">
            <w:pPr>
              <w:jc w:val="center"/>
              <w:rPr>
                <w:del w:id="765" w:author="David Schmitt" w:date="2019-09-25T16:55:00Z"/>
              </w:rPr>
            </w:pPr>
            <w:del w:id="766" w:author="David Schmitt" w:date="2019-09-25T16:55:00Z">
              <w:r w:rsidDel="000478B7">
                <w:delText>Baja</w:delText>
              </w:r>
            </w:del>
          </w:p>
        </w:tc>
      </w:tr>
      <w:tr w:rsidR="00B968D2" w:rsidDel="000478B7" w14:paraId="55F8DDF3" w14:textId="77777777" w:rsidTr="000F49BC">
        <w:trPr>
          <w:del w:id="767" w:author="David Schmitt" w:date="2019-09-25T16:55:00Z"/>
        </w:trPr>
        <w:tc>
          <w:tcPr>
            <w:tcW w:w="3055" w:type="dxa"/>
          </w:tcPr>
          <w:p w14:paraId="34A9F2CE" w14:textId="77777777" w:rsidR="00B968D2" w:rsidDel="000478B7" w:rsidRDefault="00B968D2" w:rsidP="000F49BC">
            <w:pPr>
              <w:jc w:val="center"/>
              <w:rPr>
                <w:del w:id="768" w:author="David Schmitt" w:date="2019-09-25T16:55:00Z"/>
              </w:rPr>
            </w:pPr>
            <w:del w:id="769" w:author="David Schmitt" w:date="2019-09-25T16:55:00Z">
              <w:r w:rsidDel="000478B7">
                <w:delText>Rock Crawl</w:delText>
              </w:r>
            </w:del>
          </w:p>
        </w:tc>
        <w:tc>
          <w:tcPr>
            <w:tcW w:w="3150" w:type="dxa"/>
          </w:tcPr>
          <w:p w14:paraId="76D49F86" w14:textId="77777777" w:rsidR="00B968D2" w:rsidDel="000478B7" w:rsidRDefault="00B968D2" w:rsidP="000F49BC">
            <w:pPr>
              <w:jc w:val="center"/>
              <w:rPr>
                <w:del w:id="770" w:author="David Schmitt" w:date="2019-09-25T16:55:00Z"/>
              </w:rPr>
            </w:pPr>
            <w:del w:id="771" w:author="David Schmitt" w:date="2019-09-25T16:55:00Z">
              <w:r w:rsidDel="000478B7">
                <w:delText>Normal</w:delText>
              </w:r>
            </w:del>
          </w:p>
        </w:tc>
      </w:tr>
      <w:tr w:rsidR="00B968D2" w:rsidDel="000478B7" w14:paraId="7F1D636F" w14:textId="77777777" w:rsidTr="000F49BC">
        <w:trPr>
          <w:del w:id="772" w:author="David Schmitt" w:date="2019-09-25T16:55:00Z"/>
        </w:trPr>
        <w:tc>
          <w:tcPr>
            <w:tcW w:w="3055" w:type="dxa"/>
          </w:tcPr>
          <w:p w14:paraId="4767A04C" w14:textId="77777777" w:rsidR="00B968D2" w:rsidDel="000478B7" w:rsidRDefault="00B968D2" w:rsidP="000F49BC">
            <w:pPr>
              <w:jc w:val="center"/>
              <w:rPr>
                <w:del w:id="773" w:author="David Schmitt" w:date="2019-09-25T16:55:00Z"/>
              </w:rPr>
            </w:pPr>
            <w:del w:id="774" w:author="David Schmitt" w:date="2019-09-25T16:55:00Z">
              <w:r w:rsidDel="000478B7">
                <w:delText>Tow / Haul</w:delText>
              </w:r>
            </w:del>
          </w:p>
        </w:tc>
        <w:tc>
          <w:tcPr>
            <w:tcW w:w="3150" w:type="dxa"/>
          </w:tcPr>
          <w:p w14:paraId="6D7D6876" w14:textId="77777777" w:rsidR="00B968D2" w:rsidDel="000478B7" w:rsidRDefault="00B968D2" w:rsidP="000F49BC">
            <w:pPr>
              <w:jc w:val="center"/>
              <w:rPr>
                <w:del w:id="775" w:author="David Schmitt" w:date="2019-09-25T16:55:00Z"/>
              </w:rPr>
            </w:pPr>
            <w:del w:id="776" w:author="David Schmitt" w:date="2019-09-25T16:55:00Z">
              <w:r w:rsidDel="000478B7">
                <w:delText>Normal</w:delText>
              </w:r>
            </w:del>
          </w:p>
        </w:tc>
      </w:tr>
    </w:tbl>
    <w:p w14:paraId="257CA12C" w14:textId="77777777" w:rsidR="00C14DFA" w:rsidRDefault="00C14DFA" w:rsidP="00C14DFA"/>
    <w:p w14:paraId="393FD499" w14:textId="77777777" w:rsidR="00C14DFA" w:rsidRDefault="00C14DFA" w:rsidP="00C14DFA"/>
    <w:p w14:paraId="60CBD396" w14:textId="4683E009" w:rsidR="0014701D" w:rsidRDefault="0014701D">
      <w:pPr>
        <w:rPr>
          <w:ins w:id="777" w:author="Wroblewski, Thomas (T.R.)" w:date="2019-09-26T13:41:00Z"/>
        </w:rPr>
      </w:pPr>
      <w:ins w:id="778" w:author="Wroblewski, Thomas (T.R.)" w:date="2019-09-26T13:41:00Z">
        <w:r>
          <w:br w:type="page"/>
        </w:r>
      </w:ins>
    </w:p>
    <w:p w14:paraId="4C369A9A" w14:textId="65D5DDE9" w:rsidR="00C14DFA" w:rsidRPr="00C14DFA" w:rsidDel="0014701D" w:rsidRDefault="00C14DFA" w:rsidP="00C14DFA">
      <w:pPr>
        <w:rPr>
          <w:del w:id="779" w:author="Wroblewski, Thomas (T.R.)" w:date="2019-09-26T13:41:00Z"/>
        </w:rPr>
      </w:pPr>
    </w:p>
    <w:p w14:paraId="068111D0" w14:textId="77777777" w:rsidR="00C14DFA" w:rsidRDefault="00C14DFA" w:rsidP="009478D9">
      <w:pPr>
        <w:pStyle w:val="Heading3"/>
      </w:pPr>
      <w:r>
        <w:t>ECG</w:t>
      </w:r>
    </w:p>
    <w:p w14:paraId="209516C1" w14:textId="77777777" w:rsidR="00C14DFA" w:rsidRDefault="00C14DFA" w:rsidP="00C14DFA">
      <w:pPr>
        <w:pStyle w:val="Heading3"/>
        <w:numPr>
          <w:ilvl w:val="0"/>
          <w:numId w:val="0"/>
        </w:numPr>
        <w:ind w:left="720"/>
      </w:pPr>
    </w:p>
    <w:p w14:paraId="1296BAD0" w14:textId="77777777" w:rsidR="00762A1B" w:rsidRDefault="00762A1B" w:rsidP="00762A1B">
      <w:r>
        <w:t>Inputs</w:t>
      </w:r>
    </w:p>
    <w:p w14:paraId="3B898917" w14:textId="77777777" w:rsidR="00762A1B" w:rsidRDefault="00762A1B" w:rsidP="00762A1B"/>
    <w:p w14:paraId="265D14CB" w14:textId="77777777" w:rsidR="00192951" w:rsidRPr="001C5D64" w:rsidRDefault="00192951" w:rsidP="001C5D64">
      <w:pPr>
        <w:jc w:val="center"/>
        <w:rPr>
          <w:rFonts w:asciiTheme="minorHAnsi" w:hAnsiTheme="minorHAnsi" w:cstheme="minorHAnsi"/>
          <w:b/>
        </w:rPr>
      </w:pPr>
      <w:r w:rsidRPr="00547BDB">
        <w:rPr>
          <w:rFonts w:asciiTheme="minorHAnsi" w:hAnsiTheme="minorHAnsi" w:cstheme="minorHAnsi"/>
          <w:b/>
        </w:rPr>
        <w:t>EngExhMdeQuiet_D2_Stat</w:t>
      </w:r>
      <w:r w:rsidRPr="002B1C50">
        <w:rPr>
          <w:rFonts w:asciiTheme="minorHAnsi" w:hAnsiTheme="minorHAnsi" w:cstheme="minorHAnsi"/>
          <w:b/>
        </w:rPr>
        <w:t>:</w:t>
      </w:r>
    </w:p>
    <w:tbl>
      <w:tblPr>
        <w:tblW w:w="8550" w:type="dxa"/>
        <w:tblInd w:w="513" w:type="dxa"/>
        <w:tblCellMar>
          <w:left w:w="0" w:type="dxa"/>
          <w:right w:w="0" w:type="dxa"/>
        </w:tblCellMar>
        <w:tblLook w:val="04A0" w:firstRow="1" w:lastRow="0" w:firstColumn="1" w:lastColumn="0" w:noHBand="0" w:noVBand="1"/>
      </w:tblPr>
      <w:tblGrid>
        <w:gridCol w:w="2418"/>
        <w:gridCol w:w="647"/>
        <w:gridCol w:w="1136"/>
        <w:gridCol w:w="653"/>
        <w:gridCol w:w="566"/>
        <w:gridCol w:w="728"/>
        <w:gridCol w:w="928"/>
        <w:gridCol w:w="737"/>
        <w:gridCol w:w="737"/>
      </w:tblGrid>
      <w:tr w:rsidR="00192951" w:rsidRPr="000501A9" w14:paraId="6785E4F5" w14:textId="77777777" w:rsidTr="000F49BC">
        <w:trPr>
          <w:trHeight w:val="421"/>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F376A0"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Signal Name</w:t>
            </w: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61AD1E3"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Size</w:t>
            </w:r>
          </w:p>
          <w:p w14:paraId="6DF2AB4F"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(bits)</w:t>
            </w: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11A2D83C"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Detail</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2F4E23E1"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Units</w:t>
            </w: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63C33D69"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Res.</w:t>
            </w: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5417DAB5"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Offset</w:t>
            </w: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22E2B5F"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State Encoded</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0429848"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Min</w:t>
            </w: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05D8C18D"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Max</w:t>
            </w:r>
          </w:p>
        </w:tc>
      </w:tr>
      <w:tr w:rsidR="00192951" w:rsidRPr="000501A9" w14:paraId="662F3B35" w14:textId="77777777" w:rsidTr="000F49BC">
        <w:trPr>
          <w:trHeight w:val="206"/>
        </w:trPr>
        <w:tc>
          <w:tcPr>
            <w:tcW w:w="22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AD87B0"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rPr>
              <w:t>EngExhMdeQuiet_D2_Stat</w:t>
            </w:r>
          </w:p>
        </w:tc>
        <w:tc>
          <w:tcPr>
            <w:tcW w:w="58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3B2802"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3</w:t>
            </w:r>
          </w:p>
        </w:tc>
        <w:tc>
          <w:tcPr>
            <w:tcW w:w="161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6A7A89A0" w14:textId="77777777" w:rsidR="00192951" w:rsidRPr="00572771" w:rsidRDefault="00192951" w:rsidP="000F49BC">
            <w:pPr>
              <w:rPr>
                <w:rFonts w:asciiTheme="minorHAnsi" w:hAnsiTheme="minorHAnsi" w:cstheme="minorHAnsi"/>
                <w:b/>
                <w:bCs/>
              </w:rPr>
            </w:pPr>
          </w:p>
        </w:tc>
        <w:tc>
          <w:tcPr>
            <w:tcW w:w="6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9FEA21A"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SED</w:t>
            </w:r>
          </w:p>
        </w:tc>
        <w:tc>
          <w:tcPr>
            <w:tcW w:w="57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9DBDA0"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1</w:t>
            </w:r>
          </w:p>
        </w:tc>
        <w:tc>
          <w:tcPr>
            <w:tcW w:w="66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807879"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w:t>
            </w:r>
          </w:p>
        </w:tc>
        <w:tc>
          <w:tcPr>
            <w:tcW w:w="845"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99A6929" w14:textId="77777777" w:rsidR="00192951" w:rsidRPr="00572771" w:rsidRDefault="00192951" w:rsidP="000F49BC">
            <w:pPr>
              <w:rPr>
                <w:rFonts w:asciiTheme="minorHAnsi" w:hAnsiTheme="minorHAnsi" w:cstheme="minorHAnsi"/>
                <w:b/>
                <w:bCs/>
              </w:rPr>
            </w:pPr>
          </w:p>
        </w:tc>
        <w:tc>
          <w:tcPr>
            <w:tcW w:w="6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C1345F"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0(0x0)</w:t>
            </w:r>
          </w:p>
        </w:tc>
        <w:tc>
          <w:tcPr>
            <w:tcW w:w="6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02D841" w14:textId="77777777" w:rsidR="00192951" w:rsidRPr="000501A9" w:rsidRDefault="00192951" w:rsidP="000F49BC">
            <w:pPr>
              <w:rPr>
                <w:rFonts w:asciiTheme="minorHAnsi" w:hAnsiTheme="minorHAnsi" w:cstheme="minorHAnsi"/>
                <w:b/>
                <w:bCs/>
              </w:rPr>
            </w:pPr>
            <w:r w:rsidRPr="000501A9">
              <w:rPr>
                <w:rFonts w:asciiTheme="minorHAnsi" w:hAnsiTheme="minorHAnsi" w:cstheme="minorHAnsi"/>
                <w:b/>
                <w:bCs/>
              </w:rPr>
              <w:t>1(0x</w:t>
            </w:r>
            <w:r>
              <w:rPr>
                <w:rFonts w:asciiTheme="minorHAnsi" w:hAnsiTheme="minorHAnsi" w:cstheme="minorHAnsi"/>
                <w:b/>
                <w:bCs/>
              </w:rPr>
              <w:t>7</w:t>
            </w:r>
            <w:r w:rsidRPr="000501A9">
              <w:rPr>
                <w:rFonts w:asciiTheme="minorHAnsi" w:hAnsiTheme="minorHAnsi" w:cstheme="minorHAnsi"/>
                <w:b/>
                <w:bCs/>
              </w:rPr>
              <w:t>)</w:t>
            </w:r>
          </w:p>
        </w:tc>
      </w:tr>
      <w:tr w:rsidR="00192951" w:rsidRPr="000501A9" w14:paraId="1B7A957B" w14:textId="77777777" w:rsidTr="000F49BC">
        <w:trPr>
          <w:trHeight w:val="206"/>
        </w:trPr>
        <w:tc>
          <w:tcPr>
            <w:tcW w:w="22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3CFF5B5D" w14:textId="77777777" w:rsidR="00192951" w:rsidRPr="00572771" w:rsidRDefault="00192951" w:rsidP="000F49BC">
            <w:pPr>
              <w:rPr>
                <w:rFonts w:asciiTheme="minorHAnsi" w:hAnsiTheme="minorHAnsi" w:cstheme="minorHAnsi"/>
                <w:b/>
                <w:bCs/>
              </w:rPr>
            </w:pPr>
          </w:p>
        </w:tc>
        <w:tc>
          <w:tcPr>
            <w:tcW w:w="589"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2B60C2F9" w14:textId="77777777" w:rsidR="00192951" w:rsidRPr="00572771" w:rsidRDefault="00192951" w:rsidP="000F49BC">
            <w:pPr>
              <w:rPr>
                <w:rFonts w:asciiTheme="minorHAnsi" w:hAnsiTheme="minorHAnsi" w:cstheme="minorHAnsi"/>
                <w:b/>
                <w:bCs/>
              </w:rPr>
            </w:pPr>
          </w:p>
        </w:tc>
        <w:tc>
          <w:tcPr>
            <w:tcW w:w="16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24892C"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Null</w:t>
            </w:r>
          </w:p>
        </w:tc>
        <w:tc>
          <w:tcPr>
            <w:tcW w:w="652"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26AF3819" w14:textId="77777777" w:rsidR="00192951" w:rsidRPr="00572771" w:rsidRDefault="00192951" w:rsidP="000F49BC">
            <w:pPr>
              <w:rPr>
                <w:rFonts w:asciiTheme="minorHAnsi" w:hAnsiTheme="minorHAnsi" w:cstheme="minorHAnsi"/>
                <w:b/>
                <w:bCs/>
              </w:rPr>
            </w:pPr>
          </w:p>
        </w:tc>
        <w:tc>
          <w:tcPr>
            <w:tcW w:w="57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2B07EC21" w14:textId="77777777" w:rsidR="00192951" w:rsidRPr="00572771" w:rsidRDefault="00192951" w:rsidP="000F49BC">
            <w:pPr>
              <w:rPr>
                <w:rFonts w:asciiTheme="minorHAnsi" w:hAnsiTheme="minorHAnsi" w:cstheme="minorHAnsi"/>
                <w:b/>
                <w:bCs/>
              </w:rPr>
            </w:pPr>
          </w:p>
        </w:tc>
        <w:tc>
          <w:tcPr>
            <w:tcW w:w="66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69FA67AE" w14:textId="77777777" w:rsidR="00192951" w:rsidRPr="00572771" w:rsidRDefault="00192951" w:rsidP="000F49BC">
            <w:pPr>
              <w:rPr>
                <w:rFonts w:asciiTheme="minorHAnsi" w:hAnsiTheme="minorHAnsi" w:cstheme="minorHAnsi"/>
                <w:b/>
                <w:bCs/>
              </w:rPr>
            </w:pPr>
          </w:p>
        </w:tc>
        <w:tc>
          <w:tcPr>
            <w:tcW w:w="8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668792B"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0x0</w:t>
            </w:r>
          </w:p>
        </w:tc>
        <w:tc>
          <w:tcPr>
            <w:tcW w:w="67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0FD433C" w14:textId="77777777" w:rsidR="00192951" w:rsidRPr="000501A9" w:rsidRDefault="00192951" w:rsidP="000F49BC">
            <w:pPr>
              <w:rPr>
                <w:rFonts w:asciiTheme="minorHAnsi" w:hAnsiTheme="minorHAnsi" w:cstheme="minorHAnsi"/>
                <w:b/>
                <w:bCs/>
              </w:rPr>
            </w:pPr>
          </w:p>
        </w:tc>
        <w:tc>
          <w:tcPr>
            <w:tcW w:w="68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7F091BC0" w14:textId="77777777" w:rsidR="00192951" w:rsidRPr="000501A9" w:rsidRDefault="00192951" w:rsidP="000F49BC">
            <w:pPr>
              <w:rPr>
                <w:rFonts w:asciiTheme="minorHAnsi" w:hAnsiTheme="minorHAnsi" w:cstheme="minorHAnsi"/>
                <w:b/>
                <w:bCs/>
              </w:rPr>
            </w:pPr>
          </w:p>
        </w:tc>
      </w:tr>
      <w:tr w:rsidR="00192951" w:rsidRPr="000501A9" w14:paraId="344D1260" w14:textId="77777777" w:rsidTr="000F49BC">
        <w:trPr>
          <w:trHeight w:val="206"/>
        </w:trPr>
        <w:tc>
          <w:tcPr>
            <w:tcW w:w="22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8C5458F" w14:textId="77777777" w:rsidR="00192951" w:rsidRPr="00572771" w:rsidRDefault="00192951" w:rsidP="000F49BC">
            <w:pPr>
              <w:rPr>
                <w:rFonts w:asciiTheme="minorHAnsi" w:hAnsiTheme="minorHAnsi" w:cstheme="minorHAnsi"/>
                <w:b/>
                <w:bCs/>
              </w:rPr>
            </w:pPr>
          </w:p>
        </w:tc>
        <w:tc>
          <w:tcPr>
            <w:tcW w:w="589"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30A496D" w14:textId="77777777" w:rsidR="00192951" w:rsidRPr="00572771" w:rsidRDefault="00192951" w:rsidP="000F49BC">
            <w:pPr>
              <w:rPr>
                <w:rFonts w:asciiTheme="minorHAnsi" w:hAnsiTheme="minorHAnsi" w:cstheme="minorHAnsi"/>
                <w:b/>
                <w:bCs/>
              </w:rPr>
            </w:pPr>
          </w:p>
        </w:tc>
        <w:tc>
          <w:tcPr>
            <w:tcW w:w="16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AFC991"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Stealth</w:t>
            </w:r>
          </w:p>
        </w:tc>
        <w:tc>
          <w:tcPr>
            <w:tcW w:w="652"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ED499E5" w14:textId="77777777" w:rsidR="00192951" w:rsidRPr="00572771" w:rsidRDefault="00192951" w:rsidP="000F49BC">
            <w:pPr>
              <w:rPr>
                <w:rFonts w:asciiTheme="minorHAnsi" w:hAnsiTheme="minorHAnsi" w:cstheme="minorHAnsi"/>
                <w:b/>
                <w:bCs/>
              </w:rPr>
            </w:pPr>
          </w:p>
        </w:tc>
        <w:tc>
          <w:tcPr>
            <w:tcW w:w="57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D208DFB" w14:textId="77777777" w:rsidR="00192951" w:rsidRPr="00572771" w:rsidRDefault="00192951" w:rsidP="000F49BC">
            <w:pPr>
              <w:rPr>
                <w:rFonts w:asciiTheme="minorHAnsi" w:hAnsiTheme="minorHAnsi" w:cstheme="minorHAnsi"/>
                <w:b/>
                <w:bCs/>
              </w:rPr>
            </w:pPr>
          </w:p>
        </w:tc>
        <w:tc>
          <w:tcPr>
            <w:tcW w:w="66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4F39AF8" w14:textId="77777777" w:rsidR="00192951" w:rsidRPr="00572771" w:rsidRDefault="00192951" w:rsidP="000F49BC">
            <w:pPr>
              <w:rPr>
                <w:rFonts w:asciiTheme="minorHAnsi" w:hAnsiTheme="minorHAnsi" w:cstheme="minorHAnsi"/>
                <w:b/>
                <w:bCs/>
              </w:rPr>
            </w:pPr>
          </w:p>
        </w:tc>
        <w:tc>
          <w:tcPr>
            <w:tcW w:w="8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08CEC32"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0x1</w:t>
            </w:r>
          </w:p>
        </w:tc>
        <w:tc>
          <w:tcPr>
            <w:tcW w:w="67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94DF44F" w14:textId="77777777" w:rsidR="00192951" w:rsidRPr="000501A9" w:rsidRDefault="00192951" w:rsidP="000F49BC">
            <w:pPr>
              <w:rPr>
                <w:rFonts w:asciiTheme="minorHAnsi" w:hAnsiTheme="minorHAnsi" w:cstheme="minorHAnsi"/>
                <w:b/>
                <w:bCs/>
              </w:rPr>
            </w:pPr>
          </w:p>
        </w:tc>
        <w:tc>
          <w:tcPr>
            <w:tcW w:w="68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7EA252BD" w14:textId="77777777" w:rsidR="00192951" w:rsidRPr="000501A9" w:rsidRDefault="00192951" w:rsidP="000F49BC">
            <w:pPr>
              <w:rPr>
                <w:rFonts w:asciiTheme="minorHAnsi" w:hAnsiTheme="minorHAnsi" w:cstheme="minorHAnsi"/>
                <w:b/>
                <w:bCs/>
              </w:rPr>
            </w:pPr>
          </w:p>
        </w:tc>
      </w:tr>
      <w:tr w:rsidR="00192951" w:rsidRPr="000501A9" w14:paraId="5EBC57C3" w14:textId="77777777" w:rsidTr="000F49BC">
        <w:trPr>
          <w:trHeight w:val="206"/>
        </w:trPr>
        <w:tc>
          <w:tcPr>
            <w:tcW w:w="22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BC6AE24" w14:textId="77777777" w:rsidR="00192951" w:rsidRPr="00572771" w:rsidRDefault="00192951" w:rsidP="000F49BC">
            <w:pPr>
              <w:rPr>
                <w:rFonts w:asciiTheme="minorHAnsi" w:hAnsiTheme="minorHAnsi" w:cstheme="minorHAnsi"/>
                <w:b/>
                <w:bCs/>
              </w:rPr>
            </w:pPr>
          </w:p>
        </w:tc>
        <w:tc>
          <w:tcPr>
            <w:tcW w:w="589"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60135692" w14:textId="77777777" w:rsidR="00192951" w:rsidRPr="00572771" w:rsidRDefault="00192951" w:rsidP="000F49BC">
            <w:pPr>
              <w:rPr>
                <w:rFonts w:asciiTheme="minorHAnsi" w:hAnsiTheme="minorHAnsi" w:cstheme="minorHAnsi"/>
                <w:b/>
                <w:bCs/>
              </w:rPr>
            </w:pPr>
          </w:p>
        </w:tc>
        <w:tc>
          <w:tcPr>
            <w:tcW w:w="16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ED016B"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Normal</w:t>
            </w:r>
          </w:p>
        </w:tc>
        <w:tc>
          <w:tcPr>
            <w:tcW w:w="652"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7F5C52AA" w14:textId="77777777" w:rsidR="00192951" w:rsidRPr="00572771" w:rsidRDefault="00192951" w:rsidP="000F49BC">
            <w:pPr>
              <w:rPr>
                <w:rFonts w:asciiTheme="minorHAnsi" w:hAnsiTheme="minorHAnsi" w:cstheme="minorHAnsi"/>
                <w:b/>
                <w:bCs/>
              </w:rPr>
            </w:pPr>
          </w:p>
        </w:tc>
        <w:tc>
          <w:tcPr>
            <w:tcW w:w="57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13DC3A13" w14:textId="77777777" w:rsidR="00192951" w:rsidRPr="00572771" w:rsidRDefault="00192951" w:rsidP="000F49BC">
            <w:pPr>
              <w:rPr>
                <w:rFonts w:asciiTheme="minorHAnsi" w:hAnsiTheme="minorHAnsi" w:cstheme="minorHAnsi"/>
                <w:b/>
                <w:bCs/>
              </w:rPr>
            </w:pPr>
          </w:p>
        </w:tc>
        <w:tc>
          <w:tcPr>
            <w:tcW w:w="66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2AC9730" w14:textId="77777777" w:rsidR="00192951" w:rsidRPr="00572771" w:rsidRDefault="00192951" w:rsidP="000F49BC">
            <w:pPr>
              <w:rPr>
                <w:rFonts w:asciiTheme="minorHAnsi" w:hAnsiTheme="minorHAnsi" w:cstheme="minorHAnsi"/>
                <w:b/>
                <w:bCs/>
              </w:rPr>
            </w:pPr>
          </w:p>
        </w:tc>
        <w:tc>
          <w:tcPr>
            <w:tcW w:w="8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230CD54"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0x2</w:t>
            </w:r>
          </w:p>
        </w:tc>
        <w:tc>
          <w:tcPr>
            <w:tcW w:w="67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1541CE89" w14:textId="77777777" w:rsidR="00192951" w:rsidRPr="000501A9" w:rsidRDefault="00192951" w:rsidP="000F49BC">
            <w:pPr>
              <w:rPr>
                <w:rFonts w:asciiTheme="minorHAnsi" w:hAnsiTheme="minorHAnsi" w:cstheme="minorHAnsi"/>
                <w:b/>
                <w:bCs/>
              </w:rPr>
            </w:pPr>
          </w:p>
        </w:tc>
        <w:tc>
          <w:tcPr>
            <w:tcW w:w="68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189D1F09" w14:textId="77777777" w:rsidR="00192951" w:rsidRPr="000501A9" w:rsidRDefault="00192951" w:rsidP="000F49BC">
            <w:pPr>
              <w:rPr>
                <w:rFonts w:asciiTheme="minorHAnsi" w:hAnsiTheme="minorHAnsi" w:cstheme="minorHAnsi"/>
                <w:b/>
                <w:bCs/>
              </w:rPr>
            </w:pPr>
          </w:p>
        </w:tc>
      </w:tr>
      <w:tr w:rsidR="00192951" w:rsidRPr="000501A9" w14:paraId="3E29BD18" w14:textId="77777777" w:rsidTr="000F49BC">
        <w:trPr>
          <w:trHeight w:val="216"/>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A7FB638" w14:textId="77777777" w:rsidR="00192951" w:rsidRPr="00572771" w:rsidRDefault="00192951" w:rsidP="000F49BC">
            <w:pPr>
              <w:rPr>
                <w:rFonts w:asciiTheme="minorHAnsi" w:hAnsiTheme="minorHAnsi" w:cstheme="minorHAnsi"/>
                <w:b/>
                <w:bCs/>
              </w:rPr>
            </w:pP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07E6F25" w14:textId="77777777" w:rsidR="00192951" w:rsidRPr="00572771" w:rsidRDefault="00192951" w:rsidP="000F49BC">
            <w:pPr>
              <w:rPr>
                <w:rFonts w:asciiTheme="minorHAnsi" w:hAnsiTheme="minorHAnsi" w:cstheme="minorHAnsi"/>
                <w:b/>
                <w:bCs/>
              </w:rPr>
            </w:pP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5D7A8806"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Sport</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40C1471D" w14:textId="77777777" w:rsidR="00192951" w:rsidRPr="00572771" w:rsidRDefault="00192951" w:rsidP="000F49BC">
            <w:pPr>
              <w:rPr>
                <w:rFonts w:asciiTheme="minorHAnsi" w:hAnsiTheme="minorHAnsi" w:cstheme="minorHAnsi"/>
                <w:b/>
                <w:bCs/>
              </w:rPr>
            </w:pP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51D203D1" w14:textId="77777777" w:rsidR="00192951" w:rsidRPr="00572771" w:rsidRDefault="00192951" w:rsidP="000F49BC">
            <w:pPr>
              <w:rPr>
                <w:rFonts w:asciiTheme="minorHAnsi" w:hAnsiTheme="minorHAnsi" w:cstheme="minorHAnsi"/>
                <w:b/>
                <w:bCs/>
              </w:rPr>
            </w:pP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00E9526E" w14:textId="77777777" w:rsidR="00192951" w:rsidRPr="00572771" w:rsidRDefault="00192951" w:rsidP="000F49BC">
            <w:pPr>
              <w:rPr>
                <w:rFonts w:asciiTheme="minorHAnsi" w:hAnsiTheme="minorHAnsi" w:cstheme="minorHAnsi"/>
                <w:b/>
                <w:bCs/>
              </w:rPr>
            </w:pP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120BEFD9"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0x3</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EFD1FE9" w14:textId="77777777" w:rsidR="00192951" w:rsidRPr="000501A9" w:rsidRDefault="00192951" w:rsidP="000F49BC">
            <w:pPr>
              <w:rPr>
                <w:rFonts w:asciiTheme="minorHAnsi" w:hAnsiTheme="minorHAnsi" w:cstheme="minorHAnsi"/>
                <w:b/>
                <w:bCs/>
              </w:rPr>
            </w:pP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7FBE2F4E" w14:textId="77777777" w:rsidR="00192951" w:rsidRPr="000501A9" w:rsidRDefault="00192951" w:rsidP="000F49BC">
            <w:pPr>
              <w:rPr>
                <w:rFonts w:asciiTheme="minorHAnsi" w:hAnsiTheme="minorHAnsi" w:cstheme="minorHAnsi"/>
                <w:b/>
                <w:bCs/>
              </w:rPr>
            </w:pPr>
          </w:p>
        </w:tc>
      </w:tr>
      <w:tr w:rsidR="00192951" w:rsidRPr="000501A9" w14:paraId="38F22221" w14:textId="77777777" w:rsidTr="000F49BC">
        <w:trPr>
          <w:trHeight w:val="216"/>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2482200" w14:textId="77777777" w:rsidR="00192951" w:rsidRPr="00572771" w:rsidRDefault="00192951" w:rsidP="000F49BC">
            <w:pPr>
              <w:rPr>
                <w:rFonts w:asciiTheme="minorHAnsi" w:hAnsiTheme="minorHAnsi" w:cstheme="minorHAnsi"/>
                <w:b/>
                <w:bCs/>
              </w:rPr>
            </w:pP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044D4381" w14:textId="77777777" w:rsidR="00192951" w:rsidRPr="00572771" w:rsidRDefault="00192951" w:rsidP="000F49BC">
            <w:pPr>
              <w:rPr>
                <w:rFonts w:asciiTheme="minorHAnsi" w:hAnsiTheme="minorHAnsi" w:cstheme="minorHAnsi"/>
                <w:b/>
                <w:bCs/>
              </w:rPr>
            </w:pP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32355C0"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Track / Baja</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D9D6ED5" w14:textId="77777777" w:rsidR="00192951" w:rsidRPr="00572771" w:rsidRDefault="00192951" w:rsidP="000F49BC">
            <w:pPr>
              <w:rPr>
                <w:rFonts w:asciiTheme="minorHAnsi" w:hAnsiTheme="minorHAnsi" w:cstheme="minorHAnsi"/>
                <w:b/>
                <w:bCs/>
              </w:rPr>
            </w:pP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BB1B12E" w14:textId="77777777" w:rsidR="00192951" w:rsidRPr="00572771" w:rsidRDefault="00192951" w:rsidP="000F49BC">
            <w:pPr>
              <w:rPr>
                <w:rFonts w:asciiTheme="minorHAnsi" w:hAnsiTheme="minorHAnsi" w:cstheme="minorHAnsi"/>
                <w:b/>
                <w:bCs/>
              </w:rPr>
            </w:pP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AE6F659" w14:textId="77777777" w:rsidR="00192951" w:rsidRPr="00572771" w:rsidRDefault="00192951" w:rsidP="000F49BC">
            <w:pPr>
              <w:rPr>
                <w:rFonts w:asciiTheme="minorHAnsi" w:hAnsiTheme="minorHAnsi" w:cstheme="minorHAnsi"/>
                <w:b/>
                <w:bCs/>
              </w:rPr>
            </w:pP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7985767E"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0x4</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01FA887" w14:textId="77777777" w:rsidR="00192951" w:rsidRPr="000501A9" w:rsidRDefault="00192951" w:rsidP="000F49BC">
            <w:pPr>
              <w:rPr>
                <w:rFonts w:asciiTheme="minorHAnsi" w:hAnsiTheme="minorHAnsi" w:cstheme="minorHAnsi"/>
                <w:b/>
                <w:bCs/>
              </w:rPr>
            </w:pP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990F41F" w14:textId="77777777" w:rsidR="00192951" w:rsidRPr="000501A9" w:rsidRDefault="00192951" w:rsidP="000F49BC">
            <w:pPr>
              <w:rPr>
                <w:rFonts w:asciiTheme="minorHAnsi" w:hAnsiTheme="minorHAnsi" w:cstheme="minorHAnsi"/>
                <w:b/>
                <w:bCs/>
              </w:rPr>
            </w:pPr>
          </w:p>
        </w:tc>
      </w:tr>
      <w:tr w:rsidR="00192951" w:rsidRPr="000501A9" w14:paraId="7F19D96B" w14:textId="77777777" w:rsidTr="000F49BC">
        <w:trPr>
          <w:trHeight w:val="216"/>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C140FCD" w14:textId="77777777" w:rsidR="00192951" w:rsidRPr="00572771" w:rsidRDefault="00192951" w:rsidP="000F49BC">
            <w:pPr>
              <w:rPr>
                <w:rFonts w:asciiTheme="minorHAnsi" w:hAnsiTheme="minorHAnsi" w:cstheme="minorHAnsi"/>
                <w:b/>
                <w:bCs/>
              </w:rPr>
            </w:pP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8AEEDB5" w14:textId="77777777" w:rsidR="00192951" w:rsidRPr="00572771" w:rsidRDefault="00192951" w:rsidP="000F49BC">
            <w:pPr>
              <w:rPr>
                <w:rFonts w:asciiTheme="minorHAnsi" w:hAnsiTheme="minorHAnsi" w:cstheme="minorHAnsi"/>
                <w:b/>
                <w:bCs/>
              </w:rPr>
            </w:pP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9E2287A"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Not used</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4377D21" w14:textId="77777777" w:rsidR="00192951" w:rsidRPr="00572771" w:rsidRDefault="00192951" w:rsidP="000F49BC">
            <w:pPr>
              <w:rPr>
                <w:rFonts w:asciiTheme="minorHAnsi" w:hAnsiTheme="minorHAnsi" w:cstheme="minorHAnsi"/>
                <w:b/>
                <w:bCs/>
              </w:rPr>
            </w:pP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FC8264B" w14:textId="77777777" w:rsidR="00192951" w:rsidRPr="00572771" w:rsidRDefault="00192951" w:rsidP="000F49BC">
            <w:pPr>
              <w:rPr>
                <w:rFonts w:asciiTheme="minorHAnsi" w:hAnsiTheme="minorHAnsi" w:cstheme="minorHAnsi"/>
                <w:b/>
                <w:bCs/>
              </w:rPr>
            </w:pP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C71D3C7" w14:textId="77777777" w:rsidR="00192951" w:rsidRPr="00572771" w:rsidRDefault="00192951" w:rsidP="000F49BC">
            <w:pPr>
              <w:rPr>
                <w:rFonts w:asciiTheme="minorHAnsi" w:hAnsiTheme="minorHAnsi" w:cstheme="minorHAnsi"/>
                <w:b/>
                <w:bCs/>
              </w:rPr>
            </w:pP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5D64C8A"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0x5</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9431C68" w14:textId="77777777" w:rsidR="00192951" w:rsidRPr="000501A9" w:rsidRDefault="00192951" w:rsidP="000F49BC">
            <w:pPr>
              <w:rPr>
                <w:rFonts w:asciiTheme="minorHAnsi" w:hAnsiTheme="minorHAnsi" w:cstheme="minorHAnsi"/>
                <w:b/>
                <w:bCs/>
              </w:rPr>
            </w:pP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0EA58632" w14:textId="77777777" w:rsidR="00192951" w:rsidRPr="000501A9" w:rsidRDefault="00192951" w:rsidP="000F49BC">
            <w:pPr>
              <w:rPr>
                <w:rFonts w:asciiTheme="minorHAnsi" w:hAnsiTheme="minorHAnsi" w:cstheme="minorHAnsi"/>
                <w:b/>
                <w:bCs/>
              </w:rPr>
            </w:pPr>
          </w:p>
        </w:tc>
      </w:tr>
      <w:tr w:rsidR="00192951" w:rsidRPr="000501A9" w14:paraId="3E05FE4C" w14:textId="77777777" w:rsidTr="000F49BC">
        <w:trPr>
          <w:trHeight w:val="216"/>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DB6D2FD" w14:textId="77777777" w:rsidR="00192951" w:rsidRPr="00572771" w:rsidRDefault="00192951" w:rsidP="000F49BC">
            <w:pPr>
              <w:rPr>
                <w:rFonts w:asciiTheme="minorHAnsi" w:hAnsiTheme="minorHAnsi" w:cstheme="minorHAnsi"/>
                <w:b/>
                <w:bCs/>
              </w:rPr>
            </w:pP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09C8E3CB" w14:textId="77777777" w:rsidR="00192951" w:rsidRPr="00572771" w:rsidRDefault="00192951" w:rsidP="000F49BC">
            <w:pPr>
              <w:rPr>
                <w:rFonts w:asciiTheme="minorHAnsi" w:hAnsiTheme="minorHAnsi" w:cstheme="minorHAnsi"/>
                <w:b/>
                <w:bCs/>
              </w:rPr>
            </w:pP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7AD798D7"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Not used</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C0F75DA" w14:textId="77777777" w:rsidR="00192951" w:rsidRPr="00572771" w:rsidRDefault="00192951" w:rsidP="000F49BC">
            <w:pPr>
              <w:rPr>
                <w:rFonts w:asciiTheme="minorHAnsi" w:hAnsiTheme="minorHAnsi" w:cstheme="minorHAnsi"/>
                <w:b/>
                <w:bCs/>
              </w:rPr>
            </w:pP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8290EE0" w14:textId="77777777" w:rsidR="00192951" w:rsidRPr="00572771" w:rsidRDefault="00192951" w:rsidP="000F49BC">
            <w:pPr>
              <w:rPr>
                <w:rFonts w:asciiTheme="minorHAnsi" w:hAnsiTheme="minorHAnsi" w:cstheme="minorHAnsi"/>
                <w:b/>
                <w:bCs/>
              </w:rPr>
            </w:pP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1A2C89AF" w14:textId="77777777" w:rsidR="00192951" w:rsidRPr="00572771" w:rsidRDefault="00192951" w:rsidP="000F49BC">
            <w:pPr>
              <w:rPr>
                <w:rFonts w:asciiTheme="minorHAnsi" w:hAnsiTheme="minorHAnsi" w:cstheme="minorHAnsi"/>
                <w:b/>
                <w:bCs/>
              </w:rPr>
            </w:pP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9AABE0A"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0x6</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64959B3" w14:textId="77777777" w:rsidR="00192951" w:rsidRPr="000501A9" w:rsidRDefault="00192951" w:rsidP="000F49BC">
            <w:pPr>
              <w:rPr>
                <w:rFonts w:asciiTheme="minorHAnsi" w:hAnsiTheme="minorHAnsi" w:cstheme="minorHAnsi"/>
                <w:b/>
                <w:bCs/>
              </w:rPr>
            </w:pP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7032097" w14:textId="77777777" w:rsidR="00192951" w:rsidRPr="000501A9" w:rsidRDefault="00192951" w:rsidP="000F49BC">
            <w:pPr>
              <w:rPr>
                <w:rFonts w:asciiTheme="minorHAnsi" w:hAnsiTheme="minorHAnsi" w:cstheme="minorHAnsi"/>
                <w:b/>
                <w:bCs/>
              </w:rPr>
            </w:pPr>
          </w:p>
        </w:tc>
      </w:tr>
      <w:tr w:rsidR="00192951" w:rsidRPr="000501A9" w14:paraId="2DBF0EEC" w14:textId="77777777" w:rsidTr="000F49BC">
        <w:trPr>
          <w:trHeight w:val="216"/>
        </w:trPr>
        <w:tc>
          <w:tcPr>
            <w:tcW w:w="22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6F9815B" w14:textId="77777777" w:rsidR="00192951" w:rsidRPr="00572771" w:rsidRDefault="00192951" w:rsidP="000F49BC">
            <w:pPr>
              <w:rPr>
                <w:rFonts w:asciiTheme="minorHAnsi" w:hAnsiTheme="minorHAnsi" w:cstheme="minorHAnsi"/>
                <w:b/>
                <w:bCs/>
              </w:rPr>
            </w:pPr>
          </w:p>
        </w:tc>
        <w:tc>
          <w:tcPr>
            <w:tcW w:w="58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CE42812" w14:textId="77777777" w:rsidR="00192951" w:rsidRPr="00572771" w:rsidRDefault="00192951" w:rsidP="000F49BC">
            <w:pPr>
              <w:rPr>
                <w:rFonts w:asciiTheme="minorHAnsi" w:hAnsiTheme="minorHAnsi" w:cstheme="minorHAnsi"/>
                <w:b/>
                <w:bCs/>
              </w:rPr>
            </w:pPr>
          </w:p>
        </w:tc>
        <w:tc>
          <w:tcPr>
            <w:tcW w:w="16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47E2143A"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Faulty</w:t>
            </w:r>
          </w:p>
        </w:tc>
        <w:tc>
          <w:tcPr>
            <w:tcW w:w="65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472EDF2B" w14:textId="77777777" w:rsidR="00192951" w:rsidRPr="00572771" w:rsidRDefault="00192951" w:rsidP="000F49BC">
            <w:pPr>
              <w:rPr>
                <w:rFonts w:asciiTheme="minorHAnsi" w:hAnsiTheme="minorHAnsi" w:cstheme="minorHAnsi"/>
                <w:b/>
                <w:bCs/>
              </w:rPr>
            </w:pPr>
          </w:p>
        </w:tc>
        <w:tc>
          <w:tcPr>
            <w:tcW w:w="57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C345640" w14:textId="77777777" w:rsidR="00192951" w:rsidRPr="00572771" w:rsidRDefault="00192951" w:rsidP="000F49BC">
            <w:pPr>
              <w:rPr>
                <w:rFonts w:asciiTheme="minorHAnsi" w:hAnsiTheme="minorHAnsi" w:cstheme="minorHAnsi"/>
                <w:b/>
                <w:bCs/>
              </w:rPr>
            </w:pPr>
          </w:p>
        </w:tc>
        <w:tc>
          <w:tcPr>
            <w:tcW w:w="66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EDDC917" w14:textId="77777777" w:rsidR="00192951" w:rsidRPr="00572771" w:rsidRDefault="00192951" w:rsidP="000F49BC">
            <w:pPr>
              <w:rPr>
                <w:rFonts w:asciiTheme="minorHAnsi" w:hAnsiTheme="minorHAnsi" w:cstheme="minorHAnsi"/>
                <w:b/>
                <w:bCs/>
              </w:rPr>
            </w:pPr>
          </w:p>
        </w:tc>
        <w:tc>
          <w:tcPr>
            <w:tcW w:w="84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0D784A4E" w14:textId="77777777" w:rsidR="00192951" w:rsidRPr="00572771" w:rsidRDefault="00192951" w:rsidP="000F49BC">
            <w:pPr>
              <w:rPr>
                <w:rFonts w:asciiTheme="minorHAnsi" w:hAnsiTheme="minorHAnsi" w:cstheme="minorHAnsi"/>
                <w:b/>
                <w:bCs/>
              </w:rPr>
            </w:pPr>
            <w:r w:rsidRPr="00572771">
              <w:rPr>
                <w:rFonts w:asciiTheme="minorHAnsi" w:hAnsiTheme="minorHAnsi" w:cstheme="minorHAnsi"/>
                <w:b/>
                <w:bCs/>
              </w:rPr>
              <w:t>0x7</w:t>
            </w:r>
          </w:p>
        </w:tc>
        <w:tc>
          <w:tcPr>
            <w:tcW w:w="67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5AC748BC" w14:textId="77777777" w:rsidR="00192951" w:rsidRPr="000501A9" w:rsidRDefault="00192951" w:rsidP="000F49BC">
            <w:pPr>
              <w:rPr>
                <w:rFonts w:asciiTheme="minorHAnsi" w:hAnsiTheme="minorHAnsi" w:cstheme="minorHAnsi"/>
                <w:b/>
                <w:bCs/>
              </w:rPr>
            </w:pPr>
          </w:p>
        </w:tc>
        <w:tc>
          <w:tcPr>
            <w:tcW w:w="68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2A3E2931" w14:textId="77777777" w:rsidR="00192951" w:rsidRPr="000501A9" w:rsidRDefault="00192951" w:rsidP="000F49BC">
            <w:pPr>
              <w:rPr>
                <w:rFonts w:asciiTheme="minorHAnsi" w:hAnsiTheme="minorHAnsi" w:cstheme="minorHAnsi"/>
                <w:b/>
                <w:bCs/>
              </w:rPr>
            </w:pPr>
          </w:p>
        </w:tc>
      </w:tr>
    </w:tbl>
    <w:p w14:paraId="15AC5093" w14:textId="77777777" w:rsidR="00192951" w:rsidRPr="000501A9" w:rsidRDefault="00192951" w:rsidP="00192951">
      <w:pPr>
        <w:rPr>
          <w:rFonts w:asciiTheme="minorHAnsi" w:hAnsiTheme="minorHAnsi" w:cstheme="minorHAnsi"/>
          <w:b/>
          <w:bCs/>
        </w:rPr>
      </w:pPr>
    </w:p>
    <w:p w14:paraId="0E9BCCE8" w14:textId="77777777" w:rsidR="00192951" w:rsidRDefault="00192951" w:rsidP="001C5D64">
      <w:pPr>
        <w:rPr>
          <w:rFonts w:asciiTheme="minorHAnsi" w:hAnsiTheme="minorHAnsi" w:cstheme="minorHAnsi"/>
          <w:b/>
          <w:bCs/>
        </w:rPr>
      </w:pPr>
    </w:p>
    <w:p w14:paraId="0A1087EC" w14:textId="77777777" w:rsidR="005D2420" w:rsidRPr="009F32D4" w:rsidRDefault="005D2420" w:rsidP="005D2420">
      <w:pPr>
        <w:pStyle w:val="Table"/>
        <w:numPr>
          <w:ilvl w:val="0"/>
          <w:numId w:val="0"/>
        </w:numPr>
        <w:ind w:left="3600"/>
        <w:jc w:val="left"/>
      </w:pPr>
      <w:r>
        <w:t xml:space="preserve">Table 1.3 </w:t>
      </w:r>
      <w:proofErr w:type="spellStart"/>
      <w:r w:rsidR="001C5D64" w:rsidRPr="001C5D64">
        <w:t>SelDrvMdePt_D_Rq</w:t>
      </w:r>
      <w:proofErr w:type="spellEnd"/>
    </w:p>
    <w:tbl>
      <w:tblPr>
        <w:tblW w:w="95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669"/>
        <w:gridCol w:w="1620"/>
        <w:gridCol w:w="832"/>
        <w:gridCol w:w="630"/>
        <w:gridCol w:w="720"/>
        <w:gridCol w:w="990"/>
        <w:gridCol w:w="776"/>
        <w:gridCol w:w="835"/>
      </w:tblGrid>
      <w:tr w:rsidR="005D2420" w14:paraId="749E2B6D"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373B1F95"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Signal Name</w:t>
            </w:r>
          </w:p>
        </w:tc>
        <w:tc>
          <w:tcPr>
            <w:tcW w:w="669" w:type="dxa"/>
            <w:tcBorders>
              <w:top w:val="single" w:sz="6" w:space="0" w:color="000000"/>
              <w:left w:val="single" w:sz="6" w:space="0" w:color="000000"/>
              <w:bottom w:val="single" w:sz="6" w:space="0" w:color="000000"/>
              <w:right w:val="single" w:sz="6" w:space="0" w:color="000000"/>
            </w:tcBorders>
            <w:vAlign w:val="center"/>
          </w:tcPr>
          <w:p w14:paraId="72376F77"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
          <w:p w14:paraId="53BC2E5A"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Detail</w:t>
            </w:r>
          </w:p>
        </w:tc>
        <w:tc>
          <w:tcPr>
            <w:tcW w:w="832" w:type="dxa"/>
            <w:tcBorders>
              <w:top w:val="single" w:sz="6" w:space="0" w:color="000000"/>
              <w:left w:val="single" w:sz="6" w:space="0" w:color="000000"/>
              <w:bottom w:val="single" w:sz="6" w:space="0" w:color="000000"/>
              <w:right w:val="single" w:sz="6" w:space="0" w:color="000000"/>
            </w:tcBorders>
            <w:vAlign w:val="center"/>
          </w:tcPr>
          <w:p w14:paraId="754B11ED"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14:paraId="5BFBAC21"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Res.</w:t>
            </w:r>
          </w:p>
        </w:tc>
        <w:tc>
          <w:tcPr>
            <w:tcW w:w="720" w:type="dxa"/>
            <w:tcBorders>
              <w:top w:val="single" w:sz="6" w:space="0" w:color="000000"/>
              <w:left w:val="single" w:sz="6" w:space="0" w:color="000000"/>
              <w:bottom w:val="single" w:sz="6" w:space="0" w:color="000000"/>
              <w:right w:val="single" w:sz="6" w:space="0" w:color="000000"/>
            </w:tcBorders>
            <w:vAlign w:val="center"/>
          </w:tcPr>
          <w:p w14:paraId="610751B7"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14:paraId="70D6D09D"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
          <w:p w14:paraId="7C0E0FE4"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Min</w:t>
            </w:r>
          </w:p>
        </w:tc>
        <w:tc>
          <w:tcPr>
            <w:tcW w:w="835" w:type="dxa"/>
            <w:tcBorders>
              <w:top w:val="single" w:sz="6" w:space="0" w:color="000000"/>
              <w:left w:val="single" w:sz="6" w:space="0" w:color="000000"/>
              <w:bottom w:val="single" w:sz="6" w:space="0" w:color="000000"/>
              <w:right w:val="single" w:sz="6" w:space="0" w:color="000000"/>
            </w:tcBorders>
            <w:vAlign w:val="center"/>
          </w:tcPr>
          <w:p w14:paraId="42849D95" w14:textId="77777777" w:rsidR="005D2420" w:rsidRPr="00AF1A68" w:rsidRDefault="005D2420" w:rsidP="000F49BC">
            <w:pPr>
              <w:jc w:val="center"/>
              <w:rPr>
                <w:rFonts w:ascii="Arial" w:hAnsi="Arial" w:cs="Arial"/>
                <w:b/>
                <w:bCs/>
                <w:sz w:val="16"/>
                <w:szCs w:val="16"/>
              </w:rPr>
            </w:pPr>
            <w:r w:rsidRPr="00AF1A68">
              <w:rPr>
                <w:rFonts w:ascii="Arial" w:hAnsi="Arial" w:cs="Arial"/>
                <w:b/>
                <w:bCs/>
                <w:snapToGrid w:val="0"/>
                <w:sz w:val="16"/>
                <w:szCs w:val="16"/>
              </w:rPr>
              <w:t>Max</w:t>
            </w:r>
          </w:p>
        </w:tc>
      </w:tr>
      <w:tr w:rsidR="005D2420" w:rsidRPr="00B6525C" w14:paraId="01216089"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2F4EDAE" w14:textId="77777777" w:rsidR="005D2420" w:rsidRPr="00572B62" w:rsidRDefault="001C5D64" w:rsidP="000F49BC">
            <w:pPr>
              <w:rPr>
                <w:rFonts w:ascii="Arial" w:hAnsi="Arial" w:cs="Arial"/>
                <w:sz w:val="18"/>
                <w:szCs w:val="16"/>
              </w:rPr>
            </w:pPr>
            <w:proofErr w:type="spellStart"/>
            <w:r w:rsidRPr="001C5D64">
              <w:t>SelDrvMdePt_D_Rq</w:t>
            </w:r>
            <w:proofErr w:type="spellEnd"/>
          </w:p>
        </w:tc>
        <w:tc>
          <w:tcPr>
            <w:tcW w:w="669" w:type="dxa"/>
            <w:tcBorders>
              <w:top w:val="single" w:sz="6" w:space="0" w:color="000000"/>
              <w:left w:val="single" w:sz="6" w:space="0" w:color="000000"/>
              <w:bottom w:val="single" w:sz="6" w:space="0" w:color="000000"/>
              <w:right w:val="single" w:sz="6" w:space="0" w:color="000000"/>
            </w:tcBorders>
            <w:vAlign w:val="center"/>
          </w:tcPr>
          <w:p w14:paraId="394F1A6E"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1</w:t>
            </w:r>
          </w:p>
        </w:tc>
        <w:tc>
          <w:tcPr>
            <w:tcW w:w="1620" w:type="dxa"/>
            <w:tcBorders>
              <w:top w:val="single" w:sz="6" w:space="0" w:color="000000"/>
              <w:left w:val="single" w:sz="6" w:space="0" w:color="000000"/>
              <w:bottom w:val="single" w:sz="6" w:space="0" w:color="000000"/>
              <w:right w:val="single" w:sz="6" w:space="0" w:color="000000"/>
            </w:tcBorders>
            <w:vAlign w:val="center"/>
          </w:tcPr>
          <w:p w14:paraId="2AB5CF4B" w14:textId="77777777" w:rsidR="005D2420" w:rsidRPr="00572B62" w:rsidRDefault="005D2420" w:rsidP="000F49BC">
            <w:pPr>
              <w:jc w:val="center"/>
              <w:rPr>
                <w:rFonts w:ascii="Arial" w:hAnsi="Arial" w:cs="Arial"/>
                <w:sz w:val="18"/>
                <w:szCs w:val="16"/>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1BDE4837" w14:textId="77777777" w:rsidR="005D2420" w:rsidRPr="00572B62" w:rsidRDefault="005D2420" w:rsidP="000F49BC">
            <w:pPr>
              <w:pStyle w:val="xl1015"/>
              <w:pBdr>
                <w:bottom w:val="none" w:sz="0" w:space="0" w:color="auto"/>
                <w:right w:val="none" w:sz="0" w:space="0" w:color="auto"/>
              </w:pBdr>
              <w:spacing w:before="0" w:beforeAutospacing="0" w:after="0" w:afterAutospacing="0"/>
              <w:rPr>
                <w:sz w:val="18"/>
              </w:rPr>
            </w:pPr>
            <w:r w:rsidRPr="00572B62">
              <w:rPr>
                <w:sz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
          <w:p w14:paraId="398522E6"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1</w:t>
            </w:r>
          </w:p>
        </w:tc>
        <w:tc>
          <w:tcPr>
            <w:tcW w:w="720" w:type="dxa"/>
            <w:tcBorders>
              <w:top w:val="single" w:sz="6" w:space="0" w:color="000000"/>
              <w:left w:val="single" w:sz="6" w:space="0" w:color="000000"/>
              <w:bottom w:val="single" w:sz="6" w:space="0" w:color="000000"/>
              <w:right w:val="single" w:sz="6" w:space="0" w:color="000000"/>
            </w:tcBorders>
            <w:vAlign w:val="center"/>
          </w:tcPr>
          <w:p w14:paraId="43989EE1"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0</w:t>
            </w:r>
          </w:p>
        </w:tc>
        <w:tc>
          <w:tcPr>
            <w:tcW w:w="990" w:type="dxa"/>
            <w:tcBorders>
              <w:top w:val="single" w:sz="6" w:space="0" w:color="000000"/>
              <w:left w:val="single" w:sz="6" w:space="0" w:color="000000"/>
              <w:bottom w:val="single" w:sz="6" w:space="0" w:color="000000"/>
              <w:right w:val="single" w:sz="6" w:space="0" w:color="000000"/>
            </w:tcBorders>
            <w:vAlign w:val="center"/>
          </w:tcPr>
          <w:p w14:paraId="511408F6" w14:textId="77777777" w:rsidR="005D2420" w:rsidRPr="00572B62" w:rsidRDefault="005D2420" w:rsidP="000F49BC">
            <w:pPr>
              <w:jc w:val="center"/>
              <w:rPr>
                <w:rFonts w:ascii="Arial" w:hAnsi="Arial" w:cs="Arial"/>
                <w:sz w:val="18"/>
                <w:szCs w:val="16"/>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08A89C70"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0 (0x0)</w:t>
            </w:r>
          </w:p>
        </w:tc>
        <w:tc>
          <w:tcPr>
            <w:tcW w:w="835" w:type="dxa"/>
            <w:tcBorders>
              <w:top w:val="single" w:sz="6" w:space="0" w:color="000000"/>
              <w:left w:val="single" w:sz="6" w:space="0" w:color="000000"/>
              <w:bottom w:val="single" w:sz="6" w:space="0" w:color="000000"/>
              <w:right w:val="single" w:sz="6" w:space="0" w:color="000000"/>
            </w:tcBorders>
            <w:vAlign w:val="center"/>
          </w:tcPr>
          <w:p w14:paraId="47862AB6" w14:textId="77777777" w:rsidR="005D2420" w:rsidRPr="00572B62" w:rsidRDefault="005D2420" w:rsidP="000F49BC">
            <w:pPr>
              <w:jc w:val="center"/>
              <w:rPr>
                <w:rFonts w:ascii="Arial" w:hAnsi="Arial" w:cs="Arial"/>
                <w:sz w:val="18"/>
                <w:szCs w:val="16"/>
              </w:rPr>
            </w:pPr>
            <w:r>
              <w:rPr>
                <w:rFonts w:ascii="Arial" w:hAnsi="Arial" w:cs="Arial"/>
                <w:sz w:val="18"/>
                <w:szCs w:val="16"/>
              </w:rPr>
              <w:t>15 (0xF</w:t>
            </w:r>
            <w:r w:rsidRPr="00572B62">
              <w:rPr>
                <w:rFonts w:ascii="Arial" w:hAnsi="Arial" w:cs="Arial"/>
                <w:sz w:val="18"/>
                <w:szCs w:val="16"/>
              </w:rPr>
              <w:t>)</w:t>
            </w:r>
          </w:p>
        </w:tc>
      </w:tr>
      <w:tr w:rsidR="005D2420" w:rsidRPr="00B6525C" w14:paraId="0E66725F"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8812821"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0DED7B52"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AA0A512" w14:textId="77777777" w:rsidR="005D2420" w:rsidRPr="00572B62" w:rsidRDefault="005D2420" w:rsidP="000F49BC">
            <w:pPr>
              <w:jc w:val="center"/>
              <w:outlineLvl w:val="1"/>
              <w:rPr>
                <w:rFonts w:ascii="Arial" w:hAnsi="Arial" w:cs="Arial"/>
                <w:sz w:val="18"/>
                <w:szCs w:val="16"/>
              </w:rPr>
            </w:pPr>
            <w:r>
              <w:rPr>
                <w:rFonts w:ascii="Arial" w:hAnsi="Arial" w:cs="Arial"/>
                <w:sz w:val="18"/>
                <w:szCs w:val="16"/>
              </w:rPr>
              <w:t>Unknown</w:t>
            </w:r>
          </w:p>
        </w:tc>
        <w:tc>
          <w:tcPr>
            <w:tcW w:w="832" w:type="dxa"/>
            <w:tcBorders>
              <w:top w:val="single" w:sz="6" w:space="0" w:color="000000"/>
              <w:left w:val="single" w:sz="6" w:space="0" w:color="000000"/>
              <w:bottom w:val="single" w:sz="6" w:space="0" w:color="000000"/>
              <w:right w:val="single" w:sz="6" w:space="0" w:color="000000"/>
            </w:tcBorders>
            <w:vAlign w:val="center"/>
          </w:tcPr>
          <w:p w14:paraId="2FE98ACB"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2D7E4CC3"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6153A576"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0FF8ACA"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0x0</w:t>
            </w:r>
          </w:p>
        </w:tc>
        <w:tc>
          <w:tcPr>
            <w:tcW w:w="776" w:type="dxa"/>
            <w:tcBorders>
              <w:top w:val="single" w:sz="6" w:space="0" w:color="000000"/>
              <w:left w:val="single" w:sz="6" w:space="0" w:color="000000"/>
              <w:bottom w:val="single" w:sz="6" w:space="0" w:color="000000"/>
              <w:right w:val="single" w:sz="6" w:space="0" w:color="000000"/>
            </w:tcBorders>
            <w:vAlign w:val="center"/>
          </w:tcPr>
          <w:p w14:paraId="467C48F0"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9070C0F" w14:textId="77777777" w:rsidR="005D2420" w:rsidRPr="00572B62" w:rsidRDefault="005D2420" w:rsidP="000F49BC">
            <w:pPr>
              <w:jc w:val="center"/>
              <w:rPr>
                <w:rFonts w:ascii="Arial" w:hAnsi="Arial" w:cs="Arial"/>
                <w:sz w:val="18"/>
                <w:szCs w:val="16"/>
              </w:rPr>
            </w:pPr>
          </w:p>
        </w:tc>
      </w:tr>
      <w:tr w:rsidR="005D2420" w:rsidRPr="00B6525C" w14:paraId="157D2562"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0B3E4E9A"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705A243D"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4D2D1E23" w14:textId="77777777" w:rsidR="005D2420" w:rsidRPr="00572B62" w:rsidRDefault="005D2420" w:rsidP="000F49BC">
            <w:pPr>
              <w:jc w:val="center"/>
              <w:outlineLvl w:val="1"/>
              <w:rPr>
                <w:rFonts w:ascii="Arial" w:hAnsi="Arial" w:cs="Arial"/>
                <w:sz w:val="18"/>
                <w:szCs w:val="16"/>
              </w:rPr>
            </w:pPr>
            <w:r>
              <w:rPr>
                <w:rFonts w:ascii="Arial" w:hAnsi="Arial" w:cs="Arial"/>
                <w:sz w:val="18"/>
                <w:szCs w:val="16"/>
              </w:rPr>
              <w:t>Normal</w:t>
            </w:r>
          </w:p>
        </w:tc>
        <w:tc>
          <w:tcPr>
            <w:tcW w:w="832" w:type="dxa"/>
            <w:tcBorders>
              <w:top w:val="single" w:sz="6" w:space="0" w:color="000000"/>
              <w:left w:val="single" w:sz="6" w:space="0" w:color="000000"/>
              <w:bottom w:val="single" w:sz="6" w:space="0" w:color="000000"/>
              <w:right w:val="single" w:sz="6" w:space="0" w:color="000000"/>
            </w:tcBorders>
            <w:vAlign w:val="center"/>
          </w:tcPr>
          <w:p w14:paraId="56EA06CB"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B139108"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68AFC056"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9729AC1" w14:textId="77777777" w:rsidR="005D2420" w:rsidRPr="00572B62" w:rsidRDefault="005D2420" w:rsidP="000F49BC">
            <w:pPr>
              <w:jc w:val="center"/>
              <w:rPr>
                <w:rFonts w:ascii="Arial" w:hAnsi="Arial" w:cs="Arial"/>
                <w:sz w:val="18"/>
                <w:szCs w:val="16"/>
              </w:rPr>
            </w:pPr>
            <w:r w:rsidRPr="00572B62">
              <w:rPr>
                <w:rFonts w:ascii="Arial" w:hAnsi="Arial" w:cs="Arial"/>
                <w:sz w:val="18"/>
                <w:szCs w:val="16"/>
              </w:rPr>
              <w:t>0x1</w:t>
            </w:r>
          </w:p>
        </w:tc>
        <w:tc>
          <w:tcPr>
            <w:tcW w:w="776" w:type="dxa"/>
            <w:tcBorders>
              <w:top w:val="single" w:sz="6" w:space="0" w:color="000000"/>
              <w:left w:val="single" w:sz="6" w:space="0" w:color="000000"/>
              <w:bottom w:val="single" w:sz="6" w:space="0" w:color="000000"/>
              <w:right w:val="single" w:sz="6" w:space="0" w:color="000000"/>
            </w:tcBorders>
            <w:vAlign w:val="center"/>
          </w:tcPr>
          <w:p w14:paraId="7CA7AD16"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7A81011" w14:textId="77777777" w:rsidR="005D2420" w:rsidRPr="00572B62" w:rsidRDefault="005D2420" w:rsidP="000F49BC">
            <w:pPr>
              <w:jc w:val="center"/>
              <w:rPr>
                <w:rFonts w:ascii="Arial" w:hAnsi="Arial" w:cs="Arial"/>
                <w:sz w:val="18"/>
                <w:szCs w:val="16"/>
              </w:rPr>
            </w:pPr>
          </w:p>
        </w:tc>
      </w:tr>
      <w:tr w:rsidR="005D2420" w:rsidRPr="00B6525C" w14:paraId="599A1938"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D0FE5D5"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5F11649"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CF0DCBD" w14:textId="77777777" w:rsidR="005D2420" w:rsidRDefault="005D2420" w:rsidP="000F49BC">
            <w:pPr>
              <w:jc w:val="center"/>
              <w:outlineLvl w:val="1"/>
              <w:rPr>
                <w:rFonts w:ascii="Arial" w:hAnsi="Arial" w:cs="Arial"/>
                <w:sz w:val="18"/>
                <w:szCs w:val="16"/>
              </w:rPr>
            </w:pPr>
            <w:r>
              <w:rPr>
                <w:rFonts w:ascii="Arial" w:hAnsi="Arial" w:cs="Arial"/>
                <w:sz w:val="18"/>
                <w:szCs w:val="16"/>
              </w:rPr>
              <w:t>Sport</w:t>
            </w:r>
          </w:p>
        </w:tc>
        <w:tc>
          <w:tcPr>
            <w:tcW w:w="832" w:type="dxa"/>
            <w:tcBorders>
              <w:top w:val="single" w:sz="6" w:space="0" w:color="000000"/>
              <w:left w:val="single" w:sz="6" w:space="0" w:color="000000"/>
              <w:bottom w:val="single" w:sz="6" w:space="0" w:color="000000"/>
              <w:right w:val="single" w:sz="6" w:space="0" w:color="000000"/>
            </w:tcBorders>
            <w:vAlign w:val="center"/>
          </w:tcPr>
          <w:p w14:paraId="6F511FEA"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6424B85"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857FC5F"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2796DD4" w14:textId="77777777" w:rsidR="005D2420" w:rsidRPr="00572B62" w:rsidRDefault="005D2420" w:rsidP="000F49BC">
            <w:pPr>
              <w:jc w:val="center"/>
              <w:rPr>
                <w:rFonts w:ascii="Arial" w:hAnsi="Arial" w:cs="Arial"/>
                <w:sz w:val="18"/>
                <w:szCs w:val="16"/>
              </w:rPr>
            </w:pPr>
            <w:r>
              <w:rPr>
                <w:rFonts w:ascii="Arial" w:hAnsi="Arial" w:cs="Arial"/>
                <w:sz w:val="18"/>
                <w:szCs w:val="16"/>
              </w:rPr>
              <w:t>0x2</w:t>
            </w:r>
          </w:p>
        </w:tc>
        <w:tc>
          <w:tcPr>
            <w:tcW w:w="776" w:type="dxa"/>
            <w:tcBorders>
              <w:top w:val="single" w:sz="6" w:space="0" w:color="000000"/>
              <w:left w:val="single" w:sz="6" w:space="0" w:color="000000"/>
              <w:bottom w:val="single" w:sz="6" w:space="0" w:color="000000"/>
              <w:right w:val="single" w:sz="6" w:space="0" w:color="000000"/>
            </w:tcBorders>
            <w:vAlign w:val="center"/>
          </w:tcPr>
          <w:p w14:paraId="77772306"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087822F" w14:textId="77777777" w:rsidR="005D2420" w:rsidRPr="00572B62" w:rsidRDefault="005D2420" w:rsidP="000F49BC">
            <w:pPr>
              <w:jc w:val="center"/>
              <w:rPr>
                <w:rFonts w:ascii="Arial" w:hAnsi="Arial" w:cs="Arial"/>
                <w:sz w:val="18"/>
                <w:szCs w:val="16"/>
              </w:rPr>
            </w:pPr>
          </w:p>
        </w:tc>
      </w:tr>
      <w:tr w:rsidR="005D2420" w:rsidRPr="00B6525C" w14:paraId="34E28DA9"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07C65283"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E5824E9"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68CD6C2" w14:textId="77777777" w:rsidR="005D2420" w:rsidRDefault="005D2420" w:rsidP="000F49BC">
            <w:pPr>
              <w:jc w:val="center"/>
              <w:outlineLvl w:val="1"/>
              <w:rPr>
                <w:rFonts w:ascii="Arial" w:hAnsi="Arial" w:cs="Arial"/>
                <w:sz w:val="18"/>
                <w:szCs w:val="16"/>
              </w:rPr>
            </w:pPr>
            <w:r>
              <w:rPr>
                <w:rFonts w:ascii="Arial" w:hAnsi="Arial" w:cs="Arial"/>
                <w:sz w:val="18"/>
                <w:szCs w:val="16"/>
              </w:rPr>
              <w:t>Slippery</w:t>
            </w:r>
          </w:p>
        </w:tc>
        <w:tc>
          <w:tcPr>
            <w:tcW w:w="832" w:type="dxa"/>
            <w:tcBorders>
              <w:top w:val="single" w:sz="6" w:space="0" w:color="000000"/>
              <w:left w:val="single" w:sz="6" w:space="0" w:color="000000"/>
              <w:bottom w:val="single" w:sz="6" w:space="0" w:color="000000"/>
              <w:right w:val="single" w:sz="6" w:space="0" w:color="000000"/>
            </w:tcBorders>
            <w:vAlign w:val="center"/>
          </w:tcPr>
          <w:p w14:paraId="1417C1B2"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E6E8ED2"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26A013B"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7BE007C" w14:textId="77777777" w:rsidR="005D2420" w:rsidRDefault="005D2420" w:rsidP="000F49BC">
            <w:pPr>
              <w:jc w:val="center"/>
              <w:rPr>
                <w:rFonts w:ascii="Arial" w:hAnsi="Arial" w:cs="Arial"/>
                <w:sz w:val="18"/>
                <w:szCs w:val="16"/>
              </w:rPr>
            </w:pPr>
            <w:r>
              <w:rPr>
                <w:rFonts w:ascii="Arial" w:hAnsi="Arial" w:cs="Arial"/>
                <w:sz w:val="18"/>
                <w:szCs w:val="16"/>
              </w:rPr>
              <w:t>0x3</w:t>
            </w:r>
          </w:p>
        </w:tc>
        <w:tc>
          <w:tcPr>
            <w:tcW w:w="776" w:type="dxa"/>
            <w:tcBorders>
              <w:top w:val="single" w:sz="6" w:space="0" w:color="000000"/>
              <w:left w:val="single" w:sz="6" w:space="0" w:color="000000"/>
              <w:bottom w:val="single" w:sz="6" w:space="0" w:color="000000"/>
              <w:right w:val="single" w:sz="6" w:space="0" w:color="000000"/>
            </w:tcBorders>
            <w:vAlign w:val="center"/>
          </w:tcPr>
          <w:p w14:paraId="2F257CE6"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C3553F4" w14:textId="77777777" w:rsidR="005D2420" w:rsidRPr="00572B62" w:rsidRDefault="005D2420" w:rsidP="000F49BC">
            <w:pPr>
              <w:jc w:val="center"/>
              <w:rPr>
                <w:rFonts w:ascii="Arial" w:hAnsi="Arial" w:cs="Arial"/>
                <w:sz w:val="18"/>
                <w:szCs w:val="16"/>
              </w:rPr>
            </w:pPr>
          </w:p>
        </w:tc>
      </w:tr>
      <w:tr w:rsidR="005D2420" w:rsidRPr="00B6525C" w14:paraId="329555D2"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26153F3"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1ADE7D07"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46F30CF" w14:textId="77777777" w:rsidR="005D2420" w:rsidRDefault="005D2420" w:rsidP="000F49BC">
            <w:pPr>
              <w:jc w:val="center"/>
              <w:outlineLvl w:val="1"/>
              <w:rPr>
                <w:rFonts w:ascii="Arial" w:hAnsi="Arial" w:cs="Arial"/>
                <w:sz w:val="18"/>
                <w:szCs w:val="16"/>
              </w:rPr>
            </w:pPr>
            <w:r>
              <w:rPr>
                <w:rFonts w:ascii="Arial" w:hAnsi="Arial" w:cs="Arial"/>
                <w:sz w:val="18"/>
                <w:szCs w:val="16"/>
              </w:rPr>
              <w:t>Deep Snow / Sand</w:t>
            </w:r>
          </w:p>
        </w:tc>
        <w:tc>
          <w:tcPr>
            <w:tcW w:w="832" w:type="dxa"/>
            <w:tcBorders>
              <w:top w:val="single" w:sz="6" w:space="0" w:color="000000"/>
              <w:left w:val="single" w:sz="6" w:space="0" w:color="000000"/>
              <w:bottom w:val="single" w:sz="6" w:space="0" w:color="000000"/>
              <w:right w:val="single" w:sz="6" w:space="0" w:color="000000"/>
            </w:tcBorders>
            <w:vAlign w:val="center"/>
          </w:tcPr>
          <w:p w14:paraId="18B0690B"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2BA776E"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68485CA"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50D4D28" w14:textId="77777777" w:rsidR="005D2420" w:rsidRDefault="005D2420" w:rsidP="000F49BC">
            <w:pPr>
              <w:jc w:val="center"/>
              <w:rPr>
                <w:rFonts w:ascii="Arial" w:hAnsi="Arial" w:cs="Arial"/>
                <w:sz w:val="18"/>
                <w:szCs w:val="16"/>
              </w:rPr>
            </w:pPr>
            <w:r>
              <w:rPr>
                <w:rFonts w:ascii="Arial" w:hAnsi="Arial" w:cs="Arial"/>
                <w:sz w:val="18"/>
                <w:szCs w:val="16"/>
              </w:rPr>
              <w:t>0x4</w:t>
            </w:r>
          </w:p>
        </w:tc>
        <w:tc>
          <w:tcPr>
            <w:tcW w:w="776" w:type="dxa"/>
            <w:tcBorders>
              <w:top w:val="single" w:sz="6" w:space="0" w:color="000000"/>
              <w:left w:val="single" w:sz="6" w:space="0" w:color="000000"/>
              <w:bottom w:val="single" w:sz="6" w:space="0" w:color="000000"/>
              <w:right w:val="single" w:sz="6" w:space="0" w:color="000000"/>
            </w:tcBorders>
            <w:vAlign w:val="center"/>
          </w:tcPr>
          <w:p w14:paraId="0A55C8E8"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80929CD" w14:textId="77777777" w:rsidR="005D2420" w:rsidRPr="00572B62" w:rsidRDefault="005D2420" w:rsidP="000F49BC">
            <w:pPr>
              <w:jc w:val="center"/>
              <w:rPr>
                <w:rFonts w:ascii="Arial" w:hAnsi="Arial" w:cs="Arial"/>
                <w:sz w:val="18"/>
                <w:szCs w:val="16"/>
              </w:rPr>
            </w:pPr>
          </w:p>
        </w:tc>
      </w:tr>
      <w:tr w:rsidR="005D2420" w:rsidRPr="00B6525C" w14:paraId="548A83B4"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260A238B"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E02658F"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CFF0586" w14:textId="77777777" w:rsidR="005D2420" w:rsidRDefault="005D2420" w:rsidP="000F49BC">
            <w:pPr>
              <w:jc w:val="center"/>
              <w:outlineLvl w:val="1"/>
              <w:rPr>
                <w:rFonts w:ascii="Arial" w:hAnsi="Arial" w:cs="Arial"/>
                <w:sz w:val="18"/>
                <w:szCs w:val="16"/>
              </w:rPr>
            </w:pPr>
            <w:r>
              <w:rPr>
                <w:rFonts w:ascii="Arial" w:hAnsi="Arial" w:cs="Arial"/>
                <w:sz w:val="18"/>
                <w:szCs w:val="16"/>
              </w:rPr>
              <w:t>Baja</w:t>
            </w:r>
          </w:p>
        </w:tc>
        <w:tc>
          <w:tcPr>
            <w:tcW w:w="832" w:type="dxa"/>
            <w:tcBorders>
              <w:top w:val="single" w:sz="6" w:space="0" w:color="000000"/>
              <w:left w:val="single" w:sz="6" w:space="0" w:color="000000"/>
              <w:bottom w:val="single" w:sz="6" w:space="0" w:color="000000"/>
              <w:right w:val="single" w:sz="6" w:space="0" w:color="000000"/>
            </w:tcBorders>
            <w:vAlign w:val="center"/>
          </w:tcPr>
          <w:p w14:paraId="0E83D926"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32E36D5"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EFA73C7"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938706E" w14:textId="77777777" w:rsidR="005D2420" w:rsidRDefault="005D2420" w:rsidP="000F49BC">
            <w:pPr>
              <w:jc w:val="center"/>
              <w:rPr>
                <w:rFonts w:ascii="Arial" w:hAnsi="Arial" w:cs="Arial"/>
                <w:sz w:val="18"/>
                <w:szCs w:val="16"/>
              </w:rPr>
            </w:pPr>
            <w:r>
              <w:rPr>
                <w:rFonts w:ascii="Arial" w:hAnsi="Arial" w:cs="Arial"/>
                <w:sz w:val="18"/>
                <w:szCs w:val="16"/>
              </w:rPr>
              <w:t>0x5</w:t>
            </w:r>
          </w:p>
        </w:tc>
        <w:tc>
          <w:tcPr>
            <w:tcW w:w="776" w:type="dxa"/>
            <w:tcBorders>
              <w:top w:val="single" w:sz="6" w:space="0" w:color="000000"/>
              <w:left w:val="single" w:sz="6" w:space="0" w:color="000000"/>
              <w:bottom w:val="single" w:sz="6" w:space="0" w:color="000000"/>
              <w:right w:val="single" w:sz="6" w:space="0" w:color="000000"/>
            </w:tcBorders>
            <w:vAlign w:val="center"/>
          </w:tcPr>
          <w:p w14:paraId="053E35AF"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E9E28A8" w14:textId="77777777" w:rsidR="005D2420" w:rsidRPr="00572B62" w:rsidRDefault="005D2420" w:rsidP="000F49BC">
            <w:pPr>
              <w:jc w:val="center"/>
              <w:rPr>
                <w:rFonts w:ascii="Arial" w:hAnsi="Arial" w:cs="Arial"/>
                <w:sz w:val="18"/>
                <w:szCs w:val="16"/>
              </w:rPr>
            </w:pPr>
          </w:p>
        </w:tc>
      </w:tr>
      <w:tr w:rsidR="005D2420" w:rsidRPr="00B6525C" w14:paraId="7B9ADA61"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0EB85F4"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467EBB41"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6E28FBF" w14:textId="77777777" w:rsidR="005D2420" w:rsidRDefault="005D2420" w:rsidP="000F49BC">
            <w:pPr>
              <w:jc w:val="center"/>
              <w:outlineLvl w:val="1"/>
              <w:rPr>
                <w:rFonts w:ascii="Arial" w:hAnsi="Arial" w:cs="Arial"/>
                <w:sz w:val="18"/>
                <w:szCs w:val="16"/>
              </w:rPr>
            </w:pPr>
            <w:r>
              <w:rPr>
                <w:rFonts w:ascii="Arial" w:hAnsi="Arial" w:cs="Arial"/>
                <w:sz w:val="18"/>
                <w:szCs w:val="16"/>
              </w:rPr>
              <w:t>Rock Crawl</w:t>
            </w:r>
          </w:p>
        </w:tc>
        <w:tc>
          <w:tcPr>
            <w:tcW w:w="832" w:type="dxa"/>
            <w:tcBorders>
              <w:top w:val="single" w:sz="6" w:space="0" w:color="000000"/>
              <w:left w:val="single" w:sz="6" w:space="0" w:color="000000"/>
              <w:bottom w:val="single" w:sz="6" w:space="0" w:color="000000"/>
              <w:right w:val="single" w:sz="6" w:space="0" w:color="000000"/>
            </w:tcBorders>
            <w:vAlign w:val="center"/>
          </w:tcPr>
          <w:p w14:paraId="3CB151C7"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99B0C64"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C375502"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1C51129" w14:textId="77777777" w:rsidR="005D2420" w:rsidRDefault="005D2420" w:rsidP="000F49BC">
            <w:pPr>
              <w:jc w:val="center"/>
              <w:rPr>
                <w:rFonts w:ascii="Arial" w:hAnsi="Arial" w:cs="Arial"/>
                <w:sz w:val="18"/>
                <w:szCs w:val="16"/>
              </w:rPr>
            </w:pPr>
            <w:r>
              <w:rPr>
                <w:rFonts w:ascii="Arial" w:hAnsi="Arial" w:cs="Arial"/>
                <w:sz w:val="18"/>
                <w:szCs w:val="16"/>
              </w:rPr>
              <w:t>0x6</w:t>
            </w:r>
          </w:p>
        </w:tc>
        <w:tc>
          <w:tcPr>
            <w:tcW w:w="776" w:type="dxa"/>
            <w:tcBorders>
              <w:top w:val="single" w:sz="6" w:space="0" w:color="000000"/>
              <w:left w:val="single" w:sz="6" w:space="0" w:color="000000"/>
              <w:bottom w:val="single" w:sz="6" w:space="0" w:color="000000"/>
              <w:right w:val="single" w:sz="6" w:space="0" w:color="000000"/>
            </w:tcBorders>
            <w:vAlign w:val="center"/>
          </w:tcPr>
          <w:p w14:paraId="003006CC"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D817CBA" w14:textId="77777777" w:rsidR="005D2420" w:rsidRPr="00572B62" w:rsidRDefault="005D2420" w:rsidP="000F49BC">
            <w:pPr>
              <w:jc w:val="center"/>
              <w:rPr>
                <w:rFonts w:ascii="Arial" w:hAnsi="Arial" w:cs="Arial"/>
                <w:sz w:val="18"/>
                <w:szCs w:val="16"/>
              </w:rPr>
            </w:pPr>
          </w:p>
        </w:tc>
      </w:tr>
      <w:tr w:rsidR="005D2420" w:rsidRPr="00B6525C" w14:paraId="648593C4"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EB8C3FB"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1143610F"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0EF2D13" w14:textId="77777777" w:rsidR="005D2420" w:rsidRDefault="005D2420" w:rsidP="000F49BC">
            <w:pPr>
              <w:jc w:val="center"/>
              <w:outlineLvl w:val="1"/>
              <w:rPr>
                <w:rFonts w:ascii="Arial" w:hAnsi="Arial" w:cs="Arial"/>
                <w:sz w:val="18"/>
                <w:szCs w:val="16"/>
              </w:rPr>
            </w:pPr>
            <w:r>
              <w:rPr>
                <w:rFonts w:ascii="Arial" w:hAnsi="Arial" w:cs="Arial"/>
                <w:sz w:val="18"/>
                <w:szCs w:val="16"/>
              </w:rPr>
              <w:t>Tow Haul</w:t>
            </w:r>
          </w:p>
        </w:tc>
        <w:tc>
          <w:tcPr>
            <w:tcW w:w="832" w:type="dxa"/>
            <w:tcBorders>
              <w:top w:val="single" w:sz="6" w:space="0" w:color="000000"/>
              <w:left w:val="single" w:sz="6" w:space="0" w:color="000000"/>
              <w:bottom w:val="single" w:sz="6" w:space="0" w:color="000000"/>
              <w:right w:val="single" w:sz="6" w:space="0" w:color="000000"/>
            </w:tcBorders>
            <w:vAlign w:val="center"/>
          </w:tcPr>
          <w:p w14:paraId="52A12DAF"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C626F1D"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74D6B86"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022D22A" w14:textId="77777777" w:rsidR="005D2420" w:rsidRDefault="005D2420" w:rsidP="000F49BC">
            <w:pPr>
              <w:jc w:val="center"/>
              <w:rPr>
                <w:rFonts w:ascii="Arial" w:hAnsi="Arial" w:cs="Arial"/>
                <w:sz w:val="18"/>
                <w:szCs w:val="16"/>
              </w:rPr>
            </w:pPr>
            <w:r>
              <w:rPr>
                <w:rFonts w:ascii="Arial" w:hAnsi="Arial" w:cs="Arial"/>
                <w:sz w:val="18"/>
                <w:szCs w:val="16"/>
              </w:rPr>
              <w:t>0x7</w:t>
            </w:r>
          </w:p>
        </w:tc>
        <w:tc>
          <w:tcPr>
            <w:tcW w:w="776" w:type="dxa"/>
            <w:tcBorders>
              <w:top w:val="single" w:sz="6" w:space="0" w:color="000000"/>
              <w:left w:val="single" w:sz="6" w:space="0" w:color="000000"/>
              <w:bottom w:val="single" w:sz="6" w:space="0" w:color="000000"/>
              <w:right w:val="single" w:sz="6" w:space="0" w:color="000000"/>
            </w:tcBorders>
            <w:vAlign w:val="center"/>
          </w:tcPr>
          <w:p w14:paraId="42E570F8"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772BC085" w14:textId="77777777" w:rsidR="005D2420" w:rsidRPr="00572B62" w:rsidRDefault="005D2420" w:rsidP="000F49BC">
            <w:pPr>
              <w:jc w:val="center"/>
              <w:rPr>
                <w:rFonts w:ascii="Arial" w:hAnsi="Arial" w:cs="Arial"/>
                <w:sz w:val="18"/>
                <w:szCs w:val="16"/>
              </w:rPr>
            </w:pPr>
          </w:p>
        </w:tc>
      </w:tr>
      <w:tr w:rsidR="005D2420" w:rsidRPr="00B6525C" w14:paraId="5FB5026C"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382C44E"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7AB1D912"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3E187BF"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4E2155C5"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FE446EC"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381BC34"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431DE318" w14:textId="77777777" w:rsidR="005D2420" w:rsidRDefault="005D2420" w:rsidP="000F49BC">
            <w:pPr>
              <w:jc w:val="center"/>
              <w:rPr>
                <w:rFonts w:ascii="Arial" w:hAnsi="Arial" w:cs="Arial"/>
                <w:sz w:val="18"/>
                <w:szCs w:val="16"/>
              </w:rPr>
            </w:pPr>
            <w:r>
              <w:rPr>
                <w:rFonts w:ascii="Arial" w:hAnsi="Arial" w:cs="Arial"/>
                <w:sz w:val="18"/>
                <w:szCs w:val="16"/>
              </w:rPr>
              <w:t>0x8</w:t>
            </w:r>
          </w:p>
        </w:tc>
        <w:tc>
          <w:tcPr>
            <w:tcW w:w="776" w:type="dxa"/>
            <w:tcBorders>
              <w:top w:val="single" w:sz="6" w:space="0" w:color="000000"/>
              <w:left w:val="single" w:sz="6" w:space="0" w:color="000000"/>
              <w:bottom w:val="single" w:sz="6" w:space="0" w:color="000000"/>
              <w:right w:val="single" w:sz="6" w:space="0" w:color="000000"/>
            </w:tcBorders>
            <w:vAlign w:val="center"/>
          </w:tcPr>
          <w:p w14:paraId="6C9DDF24"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7F865698" w14:textId="77777777" w:rsidR="005D2420" w:rsidRPr="00572B62" w:rsidRDefault="005D2420" w:rsidP="000F49BC">
            <w:pPr>
              <w:jc w:val="center"/>
              <w:rPr>
                <w:rFonts w:ascii="Arial" w:hAnsi="Arial" w:cs="Arial"/>
                <w:sz w:val="18"/>
                <w:szCs w:val="16"/>
              </w:rPr>
            </w:pPr>
          </w:p>
        </w:tc>
      </w:tr>
      <w:tr w:rsidR="005D2420" w:rsidRPr="00B6525C" w14:paraId="61FDEC5D"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3E2AD728"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0C8CDEEB"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350987E"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15F6D951"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9FBAD1A"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72C8C86"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317AE7F" w14:textId="77777777" w:rsidR="005D2420" w:rsidRDefault="005D2420" w:rsidP="000F49BC">
            <w:pPr>
              <w:jc w:val="center"/>
              <w:rPr>
                <w:rFonts w:ascii="Arial" w:hAnsi="Arial" w:cs="Arial"/>
                <w:sz w:val="18"/>
                <w:szCs w:val="16"/>
              </w:rPr>
            </w:pPr>
            <w:r>
              <w:rPr>
                <w:rFonts w:ascii="Arial" w:hAnsi="Arial" w:cs="Arial"/>
                <w:sz w:val="18"/>
                <w:szCs w:val="16"/>
              </w:rPr>
              <w:t>0x9</w:t>
            </w:r>
          </w:p>
        </w:tc>
        <w:tc>
          <w:tcPr>
            <w:tcW w:w="776" w:type="dxa"/>
            <w:tcBorders>
              <w:top w:val="single" w:sz="6" w:space="0" w:color="000000"/>
              <w:left w:val="single" w:sz="6" w:space="0" w:color="000000"/>
              <w:bottom w:val="single" w:sz="6" w:space="0" w:color="000000"/>
              <w:right w:val="single" w:sz="6" w:space="0" w:color="000000"/>
            </w:tcBorders>
            <w:vAlign w:val="center"/>
          </w:tcPr>
          <w:p w14:paraId="4E8E125B"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B630D31" w14:textId="77777777" w:rsidR="005D2420" w:rsidRPr="00572B62" w:rsidRDefault="005D2420" w:rsidP="000F49BC">
            <w:pPr>
              <w:jc w:val="center"/>
              <w:rPr>
                <w:rFonts w:ascii="Arial" w:hAnsi="Arial" w:cs="Arial"/>
                <w:sz w:val="18"/>
                <w:szCs w:val="16"/>
              </w:rPr>
            </w:pPr>
          </w:p>
        </w:tc>
      </w:tr>
      <w:tr w:rsidR="005D2420" w:rsidRPr="00B6525C" w14:paraId="1C9FEAB4"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65618446"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691C5F1F"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07A2579"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68FC3413"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2E66A1AF"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2558147"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54D5E4E" w14:textId="77777777" w:rsidR="005D2420" w:rsidRDefault="005D2420" w:rsidP="000F49BC">
            <w:pPr>
              <w:jc w:val="center"/>
              <w:rPr>
                <w:rFonts w:ascii="Arial" w:hAnsi="Arial" w:cs="Arial"/>
                <w:sz w:val="18"/>
                <w:szCs w:val="16"/>
              </w:rPr>
            </w:pPr>
            <w:r>
              <w:rPr>
                <w:rFonts w:ascii="Arial" w:hAnsi="Arial" w:cs="Arial"/>
                <w:sz w:val="18"/>
                <w:szCs w:val="16"/>
              </w:rPr>
              <w:t>0xA</w:t>
            </w:r>
          </w:p>
        </w:tc>
        <w:tc>
          <w:tcPr>
            <w:tcW w:w="776" w:type="dxa"/>
            <w:tcBorders>
              <w:top w:val="single" w:sz="6" w:space="0" w:color="000000"/>
              <w:left w:val="single" w:sz="6" w:space="0" w:color="000000"/>
              <w:bottom w:val="single" w:sz="6" w:space="0" w:color="000000"/>
              <w:right w:val="single" w:sz="6" w:space="0" w:color="000000"/>
            </w:tcBorders>
            <w:vAlign w:val="center"/>
          </w:tcPr>
          <w:p w14:paraId="5427A42F"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FD294B7" w14:textId="77777777" w:rsidR="005D2420" w:rsidRPr="00572B62" w:rsidRDefault="005D2420" w:rsidP="000F49BC">
            <w:pPr>
              <w:jc w:val="center"/>
              <w:rPr>
                <w:rFonts w:ascii="Arial" w:hAnsi="Arial" w:cs="Arial"/>
                <w:sz w:val="18"/>
                <w:szCs w:val="16"/>
              </w:rPr>
            </w:pPr>
          </w:p>
        </w:tc>
      </w:tr>
      <w:tr w:rsidR="005D2420" w:rsidRPr="00B6525C" w14:paraId="1A482430"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3DFBB409"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7C36A365"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572749A2"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1940B414"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2493024"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CC8BCDB"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C01E6FD" w14:textId="77777777" w:rsidR="005D2420" w:rsidRDefault="005D2420" w:rsidP="000F49BC">
            <w:pPr>
              <w:jc w:val="center"/>
              <w:rPr>
                <w:rFonts w:ascii="Arial" w:hAnsi="Arial" w:cs="Arial"/>
                <w:sz w:val="18"/>
                <w:szCs w:val="16"/>
              </w:rPr>
            </w:pPr>
            <w:r>
              <w:rPr>
                <w:rFonts w:ascii="Arial" w:hAnsi="Arial" w:cs="Arial"/>
                <w:sz w:val="18"/>
                <w:szCs w:val="16"/>
              </w:rPr>
              <w:t>0xB</w:t>
            </w:r>
          </w:p>
        </w:tc>
        <w:tc>
          <w:tcPr>
            <w:tcW w:w="776" w:type="dxa"/>
            <w:tcBorders>
              <w:top w:val="single" w:sz="6" w:space="0" w:color="000000"/>
              <w:left w:val="single" w:sz="6" w:space="0" w:color="000000"/>
              <w:bottom w:val="single" w:sz="6" w:space="0" w:color="000000"/>
              <w:right w:val="single" w:sz="6" w:space="0" w:color="000000"/>
            </w:tcBorders>
            <w:vAlign w:val="center"/>
          </w:tcPr>
          <w:p w14:paraId="6007520C"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3E383E8" w14:textId="77777777" w:rsidR="005D2420" w:rsidRPr="00572B62" w:rsidRDefault="005D2420" w:rsidP="000F49BC">
            <w:pPr>
              <w:jc w:val="center"/>
              <w:rPr>
                <w:rFonts w:ascii="Arial" w:hAnsi="Arial" w:cs="Arial"/>
                <w:sz w:val="18"/>
                <w:szCs w:val="16"/>
              </w:rPr>
            </w:pPr>
          </w:p>
        </w:tc>
      </w:tr>
      <w:tr w:rsidR="005D2420" w:rsidRPr="00B6525C" w14:paraId="46C0EE2A"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5CA11529"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2AB5A9ED"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644AF62"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6409049D"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902D5D9"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CD2C55E"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CEA7155" w14:textId="77777777" w:rsidR="005D2420" w:rsidRDefault="005D2420" w:rsidP="000F49BC">
            <w:pPr>
              <w:jc w:val="center"/>
              <w:rPr>
                <w:rFonts w:ascii="Arial" w:hAnsi="Arial" w:cs="Arial"/>
                <w:sz w:val="18"/>
                <w:szCs w:val="16"/>
              </w:rPr>
            </w:pPr>
            <w:r>
              <w:rPr>
                <w:rFonts w:ascii="Arial" w:hAnsi="Arial" w:cs="Arial"/>
                <w:sz w:val="18"/>
                <w:szCs w:val="16"/>
              </w:rPr>
              <w:t>0xC</w:t>
            </w:r>
          </w:p>
        </w:tc>
        <w:tc>
          <w:tcPr>
            <w:tcW w:w="776" w:type="dxa"/>
            <w:tcBorders>
              <w:top w:val="single" w:sz="6" w:space="0" w:color="000000"/>
              <w:left w:val="single" w:sz="6" w:space="0" w:color="000000"/>
              <w:bottom w:val="single" w:sz="6" w:space="0" w:color="000000"/>
              <w:right w:val="single" w:sz="6" w:space="0" w:color="000000"/>
            </w:tcBorders>
            <w:vAlign w:val="center"/>
          </w:tcPr>
          <w:p w14:paraId="190A769D"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175295F" w14:textId="77777777" w:rsidR="005D2420" w:rsidRPr="00572B62" w:rsidRDefault="005D2420" w:rsidP="000F49BC">
            <w:pPr>
              <w:jc w:val="center"/>
              <w:rPr>
                <w:rFonts w:ascii="Arial" w:hAnsi="Arial" w:cs="Arial"/>
                <w:sz w:val="18"/>
                <w:szCs w:val="16"/>
              </w:rPr>
            </w:pPr>
          </w:p>
        </w:tc>
      </w:tr>
      <w:tr w:rsidR="005D2420" w:rsidRPr="00B6525C" w14:paraId="7363CB0B"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727D9420"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6A88BC8"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B0750C0"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02B1881B"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FBF29AE"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3AEE90F"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82F9DC5" w14:textId="77777777" w:rsidR="005D2420" w:rsidRDefault="005D2420" w:rsidP="000F49BC">
            <w:pPr>
              <w:jc w:val="center"/>
              <w:rPr>
                <w:rFonts w:ascii="Arial" w:hAnsi="Arial" w:cs="Arial"/>
                <w:sz w:val="18"/>
                <w:szCs w:val="16"/>
              </w:rPr>
            </w:pPr>
            <w:r>
              <w:rPr>
                <w:rFonts w:ascii="Arial" w:hAnsi="Arial" w:cs="Arial"/>
                <w:sz w:val="18"/>
                <w:szCs w:val="16"/>
              </w:rPr>
              <w:t>0xD</w:t>
            </w:r>
          </w:p>
        </w:tc>
        <w:tc>
          <w:tcPr>
            <w:tcW w:w="776" w:type="dxa"/>
            <w:tcBorders>
              <w:top w:val="single" w:sz="6" w:space="0" w:color="000000"/>
              <w:left w:val="single" w:sz="6" w:space="0" w:color="000000"/>
              <w:bottom w:val="single" w:sz="6" w:space="0" w:color="000000"/>
              <w:right w:val="single" w:sz="6" w:space="0" w:color="000000"/>
            </w:tcBorders>
            <w:vAlign w:val="center"/>
          </w:tcPr>
          <w:p w14:paraId="15C466AF"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AA4126E" w14:textId="77777777" w:rsidR="005D2420" w:rsidRPr="00572B62" w:rsidRDefault="005D2420" w:rsidP="000F49BC">
            <w:pPr>
              <w:jc w:val="center"/>
              <w:rPr>
                <w:rFonts w:ascii="Arial" w:hAnsi="Arial" w:cs="Arial"/>
                <w:sz w:val="18"/>
                <w:szCs w:val="16"/>
              </w:rPr>
            </w:pPr>
          </w:p>
        </w:tc>
      </w:tr>
      <w:tr w:rsidR="005D2420" w:rsidRPr="00B6525C" w14:paraId="189223E3"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567150F7"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543C0A31"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E5FDA50" w14:textId="77777777" w:rsidR="005D2420" w:rsidRDefault="005D2420" w:rsidP="000F49BC">
            <w:pPr>
              <w:jc w:val="center"/>
              <w:outlineLvl w:val="1"/>
              <w:rPr>
                <w:rFonts w:ascii="Arial" w:hAnsi="Arial" w:cs="Arial"/>
                <w:sz w:val="18"/>
                <w:szCs w:val="16"/>
              </w:rPr>
            </w:pPr>
            <w:r>
              <w:rPr>
                <w:rFonts w:ascii="Arial" w:hAnsi="Arial" w:cs="Arial"/>
                <w:sz w:val="18"/>
                <w:szCs w:val="16"/>
              </w:rPr>
              <w:t>Unused</w:t>
            </w:r>
          </w:p>
        </w:tc>
        <w:tc>
          <w:tcPr>
            <w:tcW w:w="832" w:type="dxa"/>
            <w:tcBorders>
              <w:top w:val="single" w:sz="6" w:space="0" w:color="000000"/>
              <w:left w:val="single" w:sz="6" w:space="0" w:color="000000"/>
              <w:bottom w:val="single" w:sz="6" w:space="0" w:color="000000"/>
              <w:right w:val="single" w:sz="6" w:space="0" w:color="000000"/>
            </w:tcBorders>
            <w:vAlign w:val="center"/>
          </w:tcPr>
          <w:p w14:paraId="5E46E0BD"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0289CE8"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1185FDA"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F21F36D" w14:textId="77777777" w:rsidR="005D2420" w:rsidRDefault="005D2420" w:rsidP="000F49BC">
            <w:pPr>
              <w:jc w:val="center"/>
              <w:rPr>
                <w:rFonts w:ascii="Arial" w:hAnsi="Arial" w:cs="Arial"/>
                <w:sz w:val="18"/>
                <w:szCs w:val="16"/>
              </w:rPr>
            </w:pPr>
            <w:r>
              <w:rPr>
                <w:rFonts w:ascii="Arial" w:hAnsi="Arial" w:cs="Arial"/>
                <w:sz w:val="18"/>
                <w:szCs w:val="16"/>
              </w:rPr>
              <w:t>0xE</w:t>
            </w:r>
          </w:p>
        </w:tc>
        <w:tc>
          <w:tcPr>
            <w:tcW w:w="776" w:type="dxa"/>
            <w:tcBorders>
              <w:top w:val="single" w:sz="6" w:space="0" w:color="000000"/>
              <w:left w:val="single" w:sz="6" w:space="0" w:color="000000"/>
              <w:bottom w:val="single" w:sz="6" w:space="0" w:color="000000"/>
              <w:right w:val="single" w:sz="6" w:space="0" w:color="000000"/>
            </w:tcBorders>
            <w:vAlign w:val="center"/>
          </w:tcPr>
          <w:p w14:paraId="04849683"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6D8EC115" w14:textId="77777777" w:rsidR="005D2420" w:rsidRPr="00572B62" w:rsidRDefault="005D2420" w:rsidP="000F49BC">
            <w:pPr>
              <w:jc w:val="center"/>
              <w:rPr>
                <w:rFonts w:ascii="Arial" w:hAnsi="Arial" w:cs="Arial"/>
                <w:sz w:val="18"/>
                <w:szCs w:val="16"/>
              </w:rPr>
            </w:pPr>
          </w:p>
        </w:tc>
      </w:tr>
      <w:tr w:rsidR="005D2420" w:rsidRPr="00B6525C" w14:paraId="4169E49D" w14:textId="77777777" w:rsidTr="000F49BC">
        <w:trPr>
          <w:jc w:val="center"/>
        </w:trPr>
        <w:tc>
          <w:tcPr>
            <w:tcW w:w="2520" w:type="dxa"/>
            <w:tcBorders>
              <w:top w:val="single" w:sz="6" w:space="0" w:color="000000"/>
              <w:left w:val="single" w:sz="6" w:space="0" w:color="000000"/>
              <w:bottom w:val="single" w:sz="6" w:space="0" w:color="000000"/>
              <w:right w:val="single" w:sz="6" w:space="0" w:color="000000"/>
            </w:tcBorders>
            <w:vAlign w:val="center"/>
          </w:tcPr>
          <w:p w14:paraId="39778C9D" w14:textId="77777777" w:rsidR="005D2420" w:rsidRPr="00572B62" w:rsidRDefault="005D2420" w:rsidP="000F49BC">
            <w:pPr>
              <w:jc w:val="center"/>
              <w:rPr>
                <w:rFonts w:ascii="Arial" w:hAnsi="Arial" w:cs="Arial"/>
                <w:sz w:val="18"/>
                <w:szCs w:val="16"/>
              </w:rPr>
            </w:pPr>
          </w:p>
        </w:tc>
        <w:tc>
          <w:tcPr>
            <w:tcW w:w="669" w:type="dxa"/>
            <w:tcBorders>
              <w:top w:val="single" w:sz="6" w:space="0" w:color="000000"/>
              <w:left w:val="single" w:sz="6" w:space="0" w:color="000000"/>
              <w:bottom w:val="single" w:sz="6" w:space="0" w:color="000000"/>
              <w:right w:val="single" w:sz="6" w:space="0" w:color="000000"/>
            </w:tcBorders>
            <w:vAlign w:val="center"/>
          </w:tcPr>
          <w:p w14:paraId="3A5A3203" w14:textId="77777777" w:rsidR="005D2420" w:rsidRPr="00572B62" w:rsidRDefault="005D2420" w:rsidP="000F49BC">
            <w:pPr>
              <w:jc w:val="center"/>
              <w:rPr>
                <w:rFonts w:ascii="Arial" w:hAnsi="Arial" w:cs="Arial"/>
                <w:sz w:val="18"/>
                <w:szCs w:val="16"/>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13D61CD" w14:textId="77777777" w:rsidR="005D2420" w:rsidRDefault="005D2420" w:rsidP="000F49BC">
            <w:pPr>
              <w:jc w:val="center"/>
              <w:outlineLvl w:val="1"/>
              <w:rPr>
                <w:rFonts w:ascii="Arial" w:hAnsi="Arial" w:cs="Arial"/>
                <w:sz w:val="18"/>
                <w:szCs w:val="16"/>
              </w:rPr>
            </w:pPr>
            <w:r>
              <w:rPr>
                <w:rFonts w:ascii="Arial" w:hAnsi="Arial" w:cs="Arial"/>
                <w:sz w:val="18"/>
                <w:szCs w:val="16"/>
              </w:rPr>
              <w:t>Faulty</w:t>
            </w:r>
          </w:p>
        </w:tc>
        <w:tc>
          <w:tcPr>
            <w:tcW w:w="832" w:type="dxa"/>
            <w:tcBorders>
              <w:top w:val="single" w:sz="6" w:space="0" w:color="000000"/>
              <w:left w:val="single" w:sz="6" w:space="0" w:color="000000"/>
              <w:bottom w:val="single" w:sz="6" w:space="0" w:color="000000"/>
              <w:right w:val="single" w:sz="6" w:space="0" w:color="000000"/>
            </w:tcBorders>
            <w:vAlign w:val="center"/>
          </w:tcPr>
          <w:p w14:paraId="1ADDBE9B" w14:textId="77777777" w:rsidR="005D2420" w:rsidRPr="00572B62" w:rsidRDefault="005D2420" w:rsidP="000F49BC">
            <w:pPr>
              <w:jc w:val="center"/>
              <w:rPr>
                <w:rFonts w:ascii="Arial" w:hAnsi="Arial" w:cs="Arial"/>
                <w:sz w:val="18"/>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7E5FE93" w14:textId="77777777" w:rsidR="005D2420" w:rsidRPr="00572B62" w:rsidRDefault="005D2420" w:rsidP="000F49BC">
            <w:pPr>
              <w:jc w:val="center"/>
              <w:rPr>
                <w:rFonts w:ascii="Arial" w:hAnsi="Arial" w:cs="Arial"/>
                <w:sz w:val="18"/>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D642511" w14:textId="77777777" w:rsidR="005D2420" w:rsidRPr="00572B62" w:rsidRDefault="005D2420" w:rsidP="000F49BC">
            <w:pPr>
              <w:jc w:val="center"/>
              <w:rPr>
                <w:rFonts w:ascii="Arial" w:hAnsi="Arial" w:cs="Arial"/>
                <w:sz w:val="18"/>
                <w:szCs w:val="16"/>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5EEEAF2" w14:textId="77777777" w:rsidR="005D2420" w:rsidRDefault="005D2420" w:rsidP="000F49BC">
            <w:pPr>
              <w:jc w:val="center"/>
              <w:rPr>
                <w:rFonts w:ascii="Arial" w:hAnsi="Arial" w:cs="Arial"/>
                <w:sz w:val="18"/>
                <w:szCs w:val="16"/>
              </w:rPr>
            </w:pPr>
            <w:r>
              <w:rPr>
                <w:rFonts w:ascii="Arial" w:hAnsi="Arial" w:cs="Arial"/>
                <w:sz w:val="18"/>
                <w:szCs w:val="16"/>
              </w:rPr>
              <w:t>0xF</w:t>
            </w:r>
          </w:p>
        </w:tc>
        <w:tc>
          <w:tcPr>
            <w:tcW w:w="776" w:type="dxa"/>
            <w:tcBorders>
              <w:top w:val="single" w:sz="6" w:space="0" w:color="000000"/>
              <w:left w:val="single" w:sz="6" w:space="0" w:color="000000"/>
              <w:bottom w:val="single" w:sz="6" w:space="0" w:color="000000"/>
              <w:right w:val="single" w:sz="6" w:space="0" w:color="000000"/>
            </w:tcBorders>
            <w:vAlign w:val="center"/>
          </w:tcPr>
          <w:p w14:paraId="19B823BA" w14:textId="77777777" w:rsidR="005D2420" w:rsidRPr="00572B62" w:rsidRDefault="005D2420" w:rsidP="000F49BC">
            <w:pPr>
              <w:jc w:val="center"/>
              <w:rPr>
                <w:rFonts w:ascii="Arial" w:hAnsi="Arial" w:cs="Arial"/>
                <w:sz w:val="18"/>
                <w:szCs w:val="16"/>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83F59EE" w14:textId="77777777" w:rsidR="005D2420" w:rsidRPr="00572B62" w:rsidRDefault="005D2420" w:rsidP="000F49BC">
            <w:pPr>
              <w:jc w:val="center"/>
              <w:rPr>
                <w:rFonts w:ascii="Arial" w:hAnsi="Arial" w:cs="Arial"/>
                <w:sz w:val="18"/>
                <w:szCs w:val="16"/>
              </w:rPr>
            </w:pPr>
          </w:p>
        </w:tc>
      </w:tr>
    </w:tbl>
    <w:p w14:paraId="16743D1F" w14:textId="77777777" w:rsidR="00192951" w:rsidRPr="00762A1B" w:rsidRDefault="00192951" w:rsidP="00762A1B"/>
    <w:p w14:paraId="045978D3" w14:textId="69E52F74" w:rsidR="00C14DFA" w:rsidRPr="0014701D" w:rsidDel="00FD10E4" w:rsidRDefault="00C14DFA" w:rsidP="00C14DFA">
      <w:pPr>
        <w:rPr>
          <w:del w:id="780" w:author="Wroblewski, Thomas (T.R.) [2]" w:date="2020-09-01T08:18:00Z"/>
          <w:b/>
          <w:rPrChange w:id="781" w:author="Wroblewski, Thomas (T.R.)" w:date="2019-09-26T13:41:00Z">
            <w:rPr>
              <w:del w:id="782" w:author="Wroblewski, Thomas (T.R.) [2]" w:date="2020-09-01T08:18:00Z"/>
            </w:rPr>
          </w:rPrChange>
        </w:rPr>
      </w:pPr>
      <w:del w:id="783" w:author="Wroblewski, Thomas (T.R.) [2]" w:date="2020-09-01T08:18:00Z">
        <w:r w:rsidRPr="0014701D" w:rsidDel="00FD10E4">
          <w:rPr>
            <w:b/>
            <w:rPrChange w:id="784" w:author="Wroblewski, Thomas (T.R.)" w:date="2019-09-26T13:41:00Z">
              <w:rPr/>
            </w:rPrChange>
          </w:rPr>
          <w:delText xml:space="preserve">This portion of the spec </w:delText>
        </w:r>
        <w:r w:rsidR="00DD588A" w:rsidRPr="0014701D" w:rsidDel="00FD10E4">
          <w:rPr>
            <w:b/>
            <w:rPrChange w:id="785" w:author="Wroblewski, Thomas (T.R.)" w:date="2019-09-26T13:41:00Z">
              <w:rPr/>
            </w:rPrChange>
          </w:rPr>
          <w:delText xml:space="preserve">needs to be updated to </w:delText>
        </w:r>
        <w:r w:rsidRPr="0014701D" w:rsidDel="00FD10E4">
          <w:rPr>
            <w:b/>
            <w:rPrChange w:id="786" w:author="Wroblewski, Thomas (T.R.)" w:date="2019-09-26T13:41:00Z">
              <w:rPr/>
            </w:rPrChange>
          </w:rPr>
          <w:delText>def</w:delText>
        </w:r>
        <w:r w:rsidR="00DD588A" w:rsidRPr="0014701D" w:rsidDel="00FD10E4">
          <w:rPr>
            <w:b/>
            <w:rPrChange w:id="787" w:author="Wroblewski, Thomas (T.R.)" w:date="2019-09-26T13:41:00Z">
              <w:rPr/>
            </w:rPrChange>
          </w:rPr>
          <w:delText>ine</w:delText>
        </w:r>
        <w:r w:rsidRPr="0014701D" w:rsidDel="00FD10E4">
          <w:rPr>
            <w:b/>
            <w:rPrChange w:id="788" w:author="Wroblewski, Thomas (T.R.)" w:date="2019-09-26T13:41:00Z">
              <w:rPr/>
            </w:rPrChange>
          </w:rPr>
          <w:delText xml:space="preserve"> the MyMode settings.</w:delText>
        </w:r>
      </w:del>
    </w:p>
    <w:p w14:paraId="777CF0B8" w14:textId="77777777" w:rsidR="002F64CD" w:rsidRDefault="002F64CD">
      <w:r>
        <w:br w:type="page"/>
      </w:r>
    </w:p>
    <w:p w14:paraId="0F2BBA48" w14:textId="77777777" w:rsidR="00C14DFA" w:rsidRPr="00C14DFA" w:rsidRDefault="00C14DFA" w:rsidP="00C14DFA"/>
    <w:p w14:paraId="1B962451" w14:textId="77777777" w:rsidR="009478D9" w:rsidRDefault="009478D9" w:rsidP="009478D9">
      <w:pPr>
        <w:pStyle w:val="Heading3"/>
      </w:pPr>
      <w:r>
        <w:t>PCM</w:t>
      </w:r>
    </w:p>
    <w:p w14:paraId="69FBE7D4" w14:textId="77777777" w:rsidR="009478D9" w:rsidRDefault="009478D9" w:rsidP="009478D9">
      <w:pPr>
        <w:ind w:left="1440"/>
      </w:pPr>
    </w:p>
    <w:p w14:paraId="7FF996E3" w14:textId="77777777" w:rsidR="009478D9" w:rsidRDefault="009478D9" w:rsidP="009478D9">
      <w:pPr>
        <w:pStyle w:val="Heading4"/>
      </w:pPr>
      <w:r>
        <w:t>Inputs</w:t>
      </w:r>
    </w:p>
    <w:p w14:paraId="251E91BB" w14:textId="77777777" w:rsidR="009478D9" w:rsidRDefault="009478D9" w:rsidP="009478D9">
      <w:pPr>
        <w:pStyle w:val="Heading4"/>
        <w:numPr>
          <w:ilvl w:val="0"/>
          <w:numId w:val="0"/>
        </w:numPr>
        <w:ind w:left="864"/>
      </w:pPr>
    </w:p>
    <w:p w14:paraId="20C971CD" w14:textId="77777777" w:rsidR="009478D9" w:rsidRPr="009478D9" w:rsidRDefault="009478D9" w:rsidP="009478D9">
      <w:pPr>
        <w:ind w:left="720"/>
      </w:pPr>
      <w:r>
        <w:t>CAN</w:t>
      </w:r>
    </w:p>
    <w:p w14:paraId="6B1F8828" w14:textId="77777777" w:rsidR="009478D9" w:rsidRPr="009478D9" w:rsidRDefault="009478D9" w:rsidP="009478D9"/>
    <w:p w14:paraId="33B759B2" w14:textId="77777777" w:rsidR="00E1728A" w:rsidRDefault="00E1728A" w:rsidP="00E1728A">
      <w:pPr>
        <w:pStyle w:val="Table"/>
      </w:pPr>
      <w:r>
        <w:t xml:space="preserve">EngExhMdeQuiet_D2_Rq </w:t>
      </w:r>
      <w:r w:rsidRPr="00E1728A">
        <w:rPr>
          <w:snapToGrid w:val="0"/>
        </w:rPr>
        <w:t>Signal</w:t>
      </w:r>
    </w:p>
    <w:tbl>
      <w:tblPr>
        <w:tblW w:w="9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4"/>
        <w:gridCol w:w="837"/>
        <w:gridCol w:w="1620"/>
        <w:gridCol w:w="832"/>
        <w:gridCol w:w="630"/>
        <w:gridCol w:w="720"/>
        <w:gridCol w:w="990"/>
        <w:gridCol w:w="776"/>
        <w:gridCol w:w="835"/>
      </w:tblGrid>
      <w:tr w:rsidR="00E1728A" w14:paraId="129706BA"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1BF8E28D"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Signal Name</w:t>
            </w:r>
          </w:p>
        </w:tc>
        <w:tc>
          <w:tcPr>
            <w:tcW w:w="837" w:type="dxa"/>
            <w:tcBorders>
              <w:top w:val="single" w:sz="6" w:space="0" w:color="000000"/>
              <w:left w:val="single" w:sz="6" w:space="0" w:color="000000"/>
              <w:bottom w:val="single" w:sz="6" w:space="0" w:color="000000"/>
              <w:right w:val="single" w:sz="6" w:space="0" w:color="000000"/>
            </w:tcBorders>
            <w:vAlign w:val="center"/>
          </w:tcPr>
          <w:p w14:paraId="3617E961"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
          <w:p w14:paraId="4E6103E1"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Detail</w:t>
            </w:r>
          </w:p>
        </w:tc>
        <w:tc>
          <w:tcPr>
            <w:tcW w:w="832" w:type="dxa"/>
            <w:tcBorders>
              <w:top w:val="single" w:sz="6" w:space="0" w:color="000000"/>
              <w:left w:val="single" w:sz="6" w:space="0" w:color="000000"/>
              <w:bottom w:val="single" w:sz="6" w:space="0" w:color="000000"/>
              <w:right w:val="single" w:sz="6" w:space="0" w:color="000000"/>
            </w:tcBorders>
            <w:vAlign w:val="center"/>
          </w:tcPr>
          <w:p w14:paraId="7ADEC02D"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14:paraId="4E7F7EB3"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Res.</w:t>
            </w:r>
          </w:p>
        </w:tc>
        <w:tc>
          <w:tcPr>
            <w:tcW w:w="720" w:type="dxa"/>
            <w:tcBorders>
              <w:top w:val="single" w:sz="6" w:space="0" w:color="000000"/>
              <w:left w:val="single" w:sz="6" w:space="0" w:color="000000"/>
              <w:bottom w:val="single" w:sz="6" w:space="0" w:color="000000"/>
              <w:right w:val="single" w:sz="6" w:space="0" w:color="000000"/>
            </w:tcBorders>
            <w:vAlign w:val="center"/>
          </w:tcPr>
          <w:p w14:paraId="0C2C78B7"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14:paraId="211FB63C"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
          <w:p w14:paraId="589EE6A6"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Min</w:t>
            </w:r>
          </w:p>
        </w:tc>
        <w:tc>
          <w:tcPr>
            <w:tcW w:w="835" w:type="dxa"/>
            <w:tcBorders>
              <w:top w:val="single" w:sz="6" w:space="0" w:color="000000"/>
              <w:left w:val="single" w:sz="6" w:space="0" w:color="000000"/>
              <w:bottom w:val="single" w:sz="6" w:space="0" w:color="000000"/>
              <w:right w:val="single" w:sz="6" w:space="0" w:color="000000"/>
            </w:tcBorders>
            <w:vAlign w:val="center"/>
          </w:tcPr>
          <w:p w14:paraId="630359C0" w14:textId="77777777" w:rsidR="00E1728A" w:rsidRPr="00627262" w:rsidRDefault="00E1728A" w:rsidP="00D223AB">
            <w:pPr>
              <w:jc w:val="center"/>
              <w:rPr>
                <w:rFonts w:ascii="Arial" w:hAnsi="Arial" w:cs="Arial"/>
                <w:b/>
                <w:bCs/>
                <w:sz w:val="18"/>
                <w:szCs w:val="18"/>
              </w:rPr>
            </w:pPr>
            <w:r w:rsidRPr="00627262">
              <w:rPr>
                <w:rFonts w:ascii="Arial" w:hAnsi="Arial" w:cs="Arial"/>
                <w:b/>
                <w:bCs/>
                <w:snapToGrid w:val="0"/>
                <w:sz w:val="18"/>
                <w:szCs w:val="18"/>
              </w:rPr>
              <w:t>Max</w:t>
            </w:r>
          </w:p>
        </w:tc>
      </w:tr>
      <w:tr w:rsidR="00E1728A" w:rsidRPr="00B6525C" w14:paraId="4851582A"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6E9B73B" w14:textId="77777777" w:rsidR="00E1728A" w:rsidRPr="0096693B" w:rsidRDefault="00E1728A" w:rsidP="00D223AB">
            <w:pPr>
              <w:rPr>
                <w:rFonts w:ascii="Arial" w:hAnsi="Arial" w:cs="Arial"/>
                <w:sz w:val="18"/>
                <w:szCs w:val="18"/>
              </w:rPr>
            </w:pPr>
            <w:r w:rsidRPr="0096693B">
              <w:rPr>
                <w:rFonts w:ascii="Arial" w:hAnsi="Arial" w:cs="Arial"/>
              </w:rPr>
              <w:t>EngExhMdeQuiet_D</w:t>
            </w:r>
            <w:r>
              <w:rPr>
                <w:rFonts w:ascii="Arial" w:hAnsi="Arial" w:cs="Arial"/>
              </w:rPr>
              <w:t>2</w:t>
            </w:r>
            <w:r w:rsidRPr="0096693B">
              <w:rPr>
                <w:rFonts w:ascii="Arial" w:hAnsi="Arial" w:cs="Arial"/>
              </w:rPr>
              <w:t>_Rq</w:t>
            </w:r>
          </w:p>
        </w:tc>
        <w:tc>
          <w:tcPr>
            <w:tcW w:w="837" w:type="dxa"/>
            <w:tcBorders>
              <w:top w:val="single" w:sz="6" w:space="0" w:color="000000"/>
              <w:left w:val="single" w:sz="6" w:space="0" w:color="000000"/>
              <w:bottom w:val="single" w:sz="6" w:space="0" w:color="000000"/>
              <w:right w:val="single" w:sz="6" w:space="0" w:color="000000"/>
            </w:tcBorders>
            <w:vAlign w:val="center"/>
          </w:tcPr>
          <w:p w14:paraId="0F272BFA"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2</w:t>
            </w:r>
          </w:p>
        </w:tc>
        <w:tc>
          <w:tcPr>
            <w:tcW w:w="1620" w:type="dxa"/>
            <w:tcBorders>
              <w:top w:val="single" w:sz="6" w:space="0" w:color="000000"/>
              <w:left w:val="single" w:sz="6" w:space="0" w:color="000000"/>
              <w:bottom w:val="single" w:sz="6" w:space="0" w:color="000000"/>
              <w:right w:val="single" w:sz="6" w:space="0" w:color="000000"/>
            </w:tcBorders>
            <w:vAlign w:val="center"/>
          </w:tcPr>
          <w:p w14:paraId="6CCECB9E" w14:textId="77777777" w:rsidR="00E1728A" w:rsidRPr="00627262" w:rsidRDefault="00E1728A" w:rsidP="00D223AB">
            <w:pPr>
              <w:jc w:val="center"/>
              <w:rPr>
                <w:rFonts w:ascii="Arial" w:hAnsi="Arial" w:cs="Arial"/>
                <w:sz w:val="18"/>
                <w:szCs w:val="18"/>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54665645" w14:textId="77777777" w:rsidR="00E1728A" w:rsidRPr="00627262" w:rsidRDefault="00E1728A" w:rsidP="00D223AB">
            <w:pPr>
              <w:pStyle w:val="xl1015"/>
              <w:pBdr>
                <w:bottom w:val="none" w:sz="0" w:space="0" w:color="auto"/>
                <w:right w:val="none" w:sz="0" w:space="0" w:color="auto"/>
              </w:pBdr>
              <w:spacing w:before="0" w:beforeAutospacing="0" w:after="0" w:afterAutospacing="0"/>
              <w:rPr>
                <w:sz w:val="18"/>
                <w:szCs w:val="18"/>
              </w:rPr>
            </w:pPr>
            <w:r w:rsidRPr="00627262">
              <w:rPr>
                <w:sz w:val="18"/>
                <w:szCs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
          <w:p w14:paraId="7508883A"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1</w:t>
            </w:r>
          </w:p>
        </w:tc>
        <w:tc>
          <w:tcPr>
            <w:tcW w:w="720" w:type="dxa"/>
            <w:tcBorders>
              <w:top w:val="single" w:sz="6" w:space="0" w:color="000000"/>
              <w:left w:val="single" w:sz="6" w:space="0" w:color="000000"/>
              <w:bottom w:val="single" w:sz="6" w:space="0" w:color="000000"/>
              <w:right w:val="single" w:sz="6" w:space="0" w:color="000000"/>
            </w:tcBorders>
            <w:vAlign w:val="center"/>
          </w:tcPr>
          <w:p w14:paraId="635F203D"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w:t>
            </w:r>
          </w:p>
        </w:tc>
        <w:tc>
          <w:tcPr>
            <w:tcW w:w="990" w:type="dxa"/>
            <w:tcBorders>
              <w:top w:val="single" w:sz="6" w:space="0" w:color="000000"/>
              <w:left w:val="single" w:sz="6" w:space="0" w:color="000000"/>
              <w:bottom w:val="single" w:sz="6" w:space="0" w:color="000000"/>
              <w:right w:val="single" w:sz="6" w:space="0" w:color="000000"/>
            </w:tcBorders>
            <w:vAlign w:val="center"/>
          </w:tcPr>
          <w:p w14:paraId="5364B813" w14:textId="77777777" w:rsidR="00E1728A" w:rsidRPr="00627262" w:rsidRDefault="00E1728A" w:rsidP="00D223AB">
            <w:pPr>
              <w:jc w:val="center"/>
              <w:rPr>
                <w:rFonts w:ascii="Arial" w:hAnsi="Arial" w:cs="Arial"/>
                <w:sz w:val="18"/>
                <w:szCs w:val="18"/>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59F68AAA"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 (0x0)</w:t>
            </w:r>
          </w:p>
        </w:tc>
        <w:tc>
          <w:tcPr>
            <w:tcW w:w="835" w:type="dxa"/>
            <w:tcBorders>
              <w:top w:val="single" w:sz="6" w:space="0" w:color="000000"/>
              <w:left w:val="single" w:sz="6" w:space="0" w:color="000000"/>
              <w:bottom w:val="single" w:sz="6" w:space="0" w:color="000000"/>
              <w:right w:val="single" w:sz="6" w:space="0" w:color="000000"/>
            </w:tcBorders>
            <w:vAlign w:val="center"/>
          </w:tcPr>
          <w:p w14:paraId="62328CD3"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7 (0x7)</w:t>
            </w:r>
          </w:p>
        </w:tc>
      </w:tr>
      <w:tr w:rsidR="00E1728A" w:rsidRPr="00B6525C" w14:paraId="1DC2758E"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73B0111B"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448D2E72"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73BAC25" w14:textId="77777777" w:rsidR="00E1728A" w:rsidRPr="00627262" w:rsidRDefault="00E1728A" w:rsidP="00D223AB">
            <w:pPr>
              <w:jc w:val="center"/>
              <w:outlineLvl w:val="1"/>
              <w:rPr>
                <w:rFonts w:ascii="Arial" w:hAnsi="Arial" w:cs="Arial"/>
                <w:sz w:val="18"/>
                <w:szCs w:val="18"/>
              </w:rPr>
            </w:pPr>
            <w:r w:rsidRPr="00627262">
              <w:rPr>
                <w:rFonts w:ascii="Arial" w:hAnsi="Arial" w:cs="Arial"/>
                <w:sz w:val="18"/>
                <w:szCs w:val="18"/>
              </w:rPr>
              <w:t>Null</w:t>
            </w:r>
          </w:p>
        </w:tc>
        <w:tc>
          <w:tcPr>
            <w:tcW w:w="832" w:type="dxa"/>
            <w:tcBorders>
              <w:top w:val="single" w:sz="6" w:space="0" w:color="000000"/>
              <w:left w:val="single" w:sz="6" w:space="0" w:color="000000"/>
              <w:bottom w:val="single" w:sz="6" w:space="0" w:color="000000"/>
              <w:right w:val="single" w:sz="6" w:space="0" w:color="000000"/>
            </w:tcBorders>
            <w:vAlign w:val="center"/>
          </w:tcPr>
          <w:p w14:paraId="4747F463"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2E775800"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377D044"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67D997F"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0x0</w:t>
            </w:r>
          </w:p>
        </w:tc>
        <w:tc>
          <w:tcPr>
            <w:tcW w:w="776" w:type="dxa"/>
            <w:tcBorders>
              <w:top w:val="single" w:sz="6" w:space="0" w:color="000000"/>
              <w:left w:val="single" w:sz="6" w:space="0" w:color="000000"/>
              <w:bottom w:val="single" w:sz="6" w:space="0" w:color="000000"/>
              <w:right w:val="single" w:sz="6" w:space="0" w:color="000000"/>
            </w:tcBorders>
            <w:vAlign w:val="center"/>
          </w:tcPr>
          <w:p w14:paraId="6B7659FA"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666B88B" w14:textId="77777777" w:rsidR="00E1728A" w:rsidRPr="00627262" w:rsidRDefault="00E1728A" w:rsidP="00D223AB">
            <w:pPr>
              <w:jc w:val="center"/>
              <w:rPr>
                <w:rFonts w:ascii="Arial" w:hAnsi="Arial" w:cs="Arial"/>
                <w:sz w:val="18"/>
                <w:szCs w:val="18"/>
              </w:rPr>
            </w:pPr>
          </w:p>
        </w:tc>
      </w:tr>
      <w:tr w:rsidR="00E1728A" w:rsidRPr="00B6525C" w14:paraId="271224BC"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8247FE2"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3B4ADCE4"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4208DDDC" w14:textId="77777777" w:rsidR="00E1728A" w:rsidRPr="00627262" w:rsidRDefault="00E1728A" w:rsidP="00D223AB">
            <w:pPr>
              <w:jc w:val="center"/>
              <w:outlineLvl w:val="1"/>
              <w:rPr>
                <w:rFonts w:ascii="Arial" w:hAnsi="Arial" w:cs="Arial"/>
                <w:sz w:val="18"/>
                <w:szCs w:val="18"/>
              </w:rPr>
            </w:pPr>
            <w:r w:rsidRPr="00627262">
              <w:rPr>
                <w:rFonts w:ascii="Arial" w:hAnsi="Arial" w:cs="Arial"/>
                <w:sz w:val="18"/>
                <w:szCs w:val="18"/>
              </w:rPr>
              <w:t>Stealth</w:t>
            </w:r>
          </w:p>
        </w:tc>
        <w:tc>
          <w:tcPr>
            <w:tcW w:w="832" w:type="dxa"/>
            <w:tcBorders>
              <w:top w:val="single" w:sz="6" w:space="0" w:color="000000"/>
              <w:left w:val="single" w:sz="6" w:space="0" w:color="000000"/>
              <w:bottom w:val="single" w:sz="6" w:space="0" w:color="000000"/>
              <w:right w:val="single" w:sz="6" w:space="0" w:color="000000"/>
            </w:tcBorders>
            <w:vAlign w:val="center"/>
          </w:tcPr>
          <w:p w14:paraId="69342240"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012EF95"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17DE40C"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5A26DB0"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0x1</w:t>
            </w:r>
          </w:p>
        </w:tc>
        <w:tc>
          <w:tcPr>
            <w:tcW w:w="776" w:type="dxa"/>
            <w:tcBorders>
              <w:top w:val="single" w:sz="6" w:space="0" w:color="000000"/>
              <w:left w:val="single" w:sz="6" w:space="0" w:color="000000"/>
              <w:bottom w:val="single" w:sz="6" w:space="0" w:color="000000"/>
              <w:right w:val="single" w:sz="6" w:space="0" w:color="000000"/>
            </w:tcBorders>
            <w:vAlign w:val="center"/>
          </w:tcPr>
          <w:p w14:paraId="1356BDCD"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1BC122E" w14:textId="77777777" w:rsidR="00E1728A" w:rsidRPr="00627262" w:rsidRDefault="00E1728A" w:rsidP="00D223AB">
            <w:pPr>
              <w:jc w:val="center"/>
              <w:rPr>
                <w:rFonts w:ascii="Arial" w:hAnsi="Arial" w:cs="Arial"/>
                <w:sz w:val="18"/>
                <w:szCs w:val="18"/>
              </w:rPr>
            </w:pPr>
          </w:p>
        </w:tc>
      </w:tr>
      <w:tr w:rsidR="00E1728A" w:rsidRPr="00B6525C" w14:paraId="337460D1"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7E1818B6"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7D78FBD8"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56285E1" w14:textId="77777777" w:rsidR="00E1728A" w:rsidRPr="00627262" w:rsidRDefault="00E1728A" w:rsidP="00D223AB">
            <w:pPr>
              <w:jc w:val="center"/>
              <w:outlineLvl w:val="1"/>
              <w:rPr>
                <w:rFonts w:ascii="Arial" w:hAnsi="Arial" w:cs="Arial"/>
                <w:sz w:val="18"/>
                <w:szCs w:val="18"/>
              </w:rPr>
            </w:pPr>
            <w:r w:rsidRPr="00627262">
              <w:rPr>
                <w:rFonts w:ascii="Arial" w:hAnsi="Arial" w:cs="Arial"/>
                <w:sz w:val="18"/>
                <w:szCs w:val="18"/>
              </w:rPr>
              <w:t>Normal</w:t>
            </w:r>
          </w:p>
        </w:tc>
        <w:tc>
          <w:tcPr>
            <w:tcW w:w="832" w:type="dxa"/>
            <w:tcBorders>
              <w:top w:val="single" w:sz="6" w:space="0" w:color="000000"/>
              <w:left w:val="single" w:sz="6" w:space="0" w:color="000000"/>
              <w:bottom w:val="single" w:sz="6" w:space="0" w:color="000000"/>
              <w:right w:val="single" w:sz="6" w:space="0" w:color="000000"/>
            </w:tcBorders>
            <w:vAlign w:val="center"/>
          </w:tcPr>
          <w:p w14:paraId="4FB6DEAE"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589A02A"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BD234C2"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4A3EFDF2"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0x2</w:t>
            </w:r>
          </w:p>
        </w:tc>
        <w:tc>
          <w:tcPr>
            <w:tcW w:w="776" w:type="dxa"/>
            <w:tcBorders>
              <w:top w:val="single" w:sz="6" w:space="0" w:color="000000"/>
              <w:left w:val="single" w:sz="6" w:space="0" w:color="000000"/>
              <w:bottom w:val="single" w:sz="6" w:space="0" w:color="000000"/>
              <w:right w:val="single" w:sz="6" w:space="0" w:color="000000"/>
            </w:tcBorders>
            <w:vAlign w:val="center"/>
          </w:tcPr>
          <w:p w14:paraId="6DA11656"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7E2D0E2" w14:textId="77777777" w:rsidR="00E1728A" w:rsidRPr="00627262" w:rsidRDefault="00E1728A" w:rsidP="00D223AB">
            <w:pPr>
              <w:jc w:val="center"/>
              <w:rPr>
                <w:rFonts w:ascii="Arial" w:hAnsi="Arial" w:cs="Arial"/>
                <w:sz w:val="18"/>
                <w:szCs w:val="18"/>
              </w:rPr>
            </w:pPr>
          </w:p>
        </w:tc>
      </w:tr>
      <w:tr w:rsidR="00E1728A" w:rsidRPr="00B6525C" w14:paraId="2C4DFDBA"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12B30F4A"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7A5E49CB"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E41EEA1" w14:textId="77777777" w:rsidR="00E1728A" w:rsidRPr="00627262" w:rsidRDefault="00E1728A" w:rsidP="00D223AB">
            <w:pPr>
              <w:jc w:val="center"/>
              <w:outlineLvl w:val="1"/>
              <w:rPr>
                <w:rFonts w:ascii="Arial" w:hAnsi="Arial" w:cs="Arial"/>
                <w:sz w:val="18"/>
                <w:szCs w:val="18"/>
              </w:rPr>
            </w:pPr>
            <w:r w:rsidRPr="00627262">
              <w:rPr>
                <w:rFonts w:ascii="Arial" w:hAnsi="Arial" w:cs="Arial"/>
                <w:sz w:val="18"/>
                <w:szCs w:val="18"/>
              </w:rPr>
              <w:t>Sport</w:t>
            </w:r>
          </w:p>
        </w:tc>
        <w:tc>
          <w:tcPr>
            <w:tcW w:w="832" w:type="dxa"/>
            <w:tcBorders>
              <w:top w:val="single" w:sz="6" w:space="0" w:color="000000"/>
              <w:left w:val="single" w:sz="6" w:space="0" w:color="000000"/>
              <w:bottom w:val="single" w:sz="6" w:space="0" w:color="000000"/>
              <w:right w:val="single" w:sz="6" w:space="0" w:color="000000"/>
            </w:tcBorders>
            <w:vAlign w:val="center"/>
          </w:tcPr>
          <w:p w14:paraId="126C4FF6"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044500E"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7C01210"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E81B5A5"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0x3</w:t>
            </w:r>
          </w:p>
        </w:tc>
        <w:tc>
          <w:tcPr>
            <w:tcW w:w="776" w:type="dxa"/>
            <w:tcBorders>
              <w:top w:val="single" w:sz="6" w:space="0" w:color="000000"/>
              <w:left w:val="single" w:sz="6" w:space="0" w:color="000000"/>
              <w:bottom w:val="single" w:sz="6" w:space="0" w:color="000000"/>
              <w:right w:val="single" w:sz="6" w:space="0" w:color="000000"/>
            </w:tcBorders>
            <w:vAlign w:val="center"/>
          </w:tcPr>
          <w:p w14:paraId="31225FDF"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EC4BB31" w14:textId="77777777" w:rsidR="00E1728A" w:rsidRPr="00627262" w:rsidRDefault="00E1728A" w:rsidP="00D223AB">
            <w:pPr>
              <w:jc w:val="center"/>
              <w:rPr>
                <w:rFonts w:ascii="Arial" w:hAnsi="Arial" w:cs="Arial"/>
                <w:sz w:val="18"/>
                <w:szCs w:val="18"/>
              </w:rPr>
            </w:pPr>
          </w:p>
        </w:tc>
      </w:tr>
      <w:tr w:rsidR="00E1728A" w:rsidRPr="00B6525C" w14:paraId="7392553D"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70B8184"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1F748098"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53760050" w14:textId="77777777" w:rsidR="00E1728A" w:rsidRPr="00627262" w:rsidRDefault="00E1728A" w:rsidP="00D223AB">
            <w:pPr>
              <w:jc w:val="center"/>
              <w:outlineLvl w:val="1"/>
              <w:rPr>
                <w:rFonts w:ascii="Arial" w:hAnsi="Arial" w:cs="Arial"/>
                <w:sz w:val="18"/>
                <w:szCs w:val="18"/>
              </w:rPr>
            </w:pPr>
            <w:r w:rsidRPr="00627262">
              <w:rPr>
                <w:rFonts w:ascii="Arial" w:hAnsi="Arial" w:cs="Arial"/>
                <w:sz w:val="18"/>
                <w:szCs w:val="18"/>
              </w:rPr>
              <w:t>Track</w:t>
            </w:r>
            <w:r w:rsidR="00C14DFA">
              <w:rPr>
                <w:rFonts w:ascii="Arial" w:hAnsi="Arial" w:cs="Arial"/>
                <w:sz w:val="18"/>
                <w:szCs w:val="18"/>
              </w:rPr>
              <w:t>/Baja</w:t>
            </w:r>
          </w:p>
        </w:tc>
        <w:tc>
          <w:tcPr>
            <w:tcW w:w="832" w:type="dxa"/>
            <w:tcBorders>
              <w:top w:val="single" w:sz="6" w:space="0" w:color="000000"/>
              <w:left w:val="single" w:sz="6" w:space="0" w:color="000000"/>
              <w:bottom w:val="single" w:sz="6" w:space="0" w:color="000000"/>
              <w:right w:val="single" w:sz="6" w:space="0" w:color="000000"/>
            </w:tcBorders>
            <w:vAlign w:val="center"/>
          </w:tcPr>
          <w:p w14:paraId="70F6E6A2"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AFAD26E"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367B04A"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BE2B0B2"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0x4</w:t>
            </w:r>
          </w:p>
        </w:tc>
        <w:tc>
          <w:tcPr>
            <w:tcW w:w="776" w:type="dxa"/>
            <w:tcBorders>
              <w:top w:val="single" w:sz="6" w:space="0" w:color="000000"/>
              <w:left w:val="single" w:sz="6" w:space="0" w:color="000000"/>
              <w:bottom w:val="single" w:sz="6" w:space="0" w:color="000000"/>
              <w:right w:val="single" w:sz="6" w:space="0" w:color="000000"/>
            </w:tcBorders>
            <w:vAlign w:val="center"/>
          </w:tcPr>
          <w:p w14:paraId="12A15DC8"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3976F36" w14:textId="77777777" w:rsidR="00E1728A" w:rsidRPr="00627262" w:rsidRDefault="00E1728A" w:rsidP="00D223AB">
            <w:pPr>
              <w:jc w:val="center"/>
              <w:rPr>
                <w:rFonts w:ascii="Arial" w:hAnsi="Arial" w:cs="Arial"/>
                <w:sz w:val="18"/>
                <w:szCs w:val="18"/>
              </w:rPr>
            </w:pPr>
          </w:p>
        </w:tc>
      </w:tr>
      <w:tr w:rsidR="00E1728A" w:rsidRPr="00B6525C" w14:paraId="60BC1ACB" w14:textId="77777777" w:rsidTr="00D223AB">
        <w:trPr>
          <w:trHeight w:val="192"/>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4FDCF135"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6A1E5565"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8BEE70C" w14:textId="77777777" w:rsidR="00E1728A" w:rsidRPr="00627262" w:rsidRDefault="00E1728A" w:rsidP="00D223AB">
            <w:pPr>
              <w:jc w:val="center"/>
              <w:outlineLvl w:val="1"/>
              <w:rPr>
                <w:rFonts w:ascii="Arial" w:hAnsi="Arial" w:cs="Arial"/>
                <w:sz w:val="18"/>
                <w:szCs w:val="18"/>
              </w:rPr>
            </w:pPr>
            <w:proofErr w:type="spellStart"/>
            <w:r>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3EB28BA7"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2A46CC4"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ED9902"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E13BA98"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0x5</w:t>
            </w:r>
          </w:p>
        </w:tc>
        <w:tc>
          <w:tcPr>
            <w:tcW w:w="776" w:type="dxa"/>
            <w:tcBorders>
              <w:top w:val="single" w:sz="6" w:space="0" w:color="000000"/>
              <w:left w:val="single" w:sz="6" w:space="0" w:color="000000"/>
              <w:bottom w:val="single" w:sz="6" w:space="0" w:color="000000"/>
              <w:right w:val="single" w:sz="6" w:space="0" w:color="000000"/>
            </w:tcBorders>
            <w:vAlign w:val="center"/>
          </w:tcPr>
          <w:p w14:paraId="45EA1D07"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1687E25" w14:textId="77777777" w:rsidR="00E1728A" w:rsidRPr="00627262" w:rsidRDefault="00E1728A" w:rsidP="00D223AB">
            <w:pPr>
              <w:jc w:val="center"/>
              <w:rPr>
                <w:rFonts w:ascii="Arial" w:hAnsi="Arial" w:cs="Arial"/>
                <w:sz w:val="18"/>
                <w:szCs w:val="18"/>
              </w:rPr>
            </w:pPr>
          </w:p>
        </w:tc>
      </w:tr>
      <w:tr w:rsidR="00E1728A" w:rsidRPr="00B6525C" w14:paraId="69EC28EC" w14:textId="77777777" w:rsidTr="00D223AB">
        <w:trPr>
          <w:trHeight w:val="192"/>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2B5CD748"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3BBB076"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26D6765" w14:textId="77777777" w:rsidR="00E1728A" w:rsidRPr="00627262" w:rsidRDefault="00E1728A" w:rsidP="00D223AB">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6A24874C"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6676752"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7F3802B"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388C11E"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0x6</w:t>
            </w:r>
          </w:p>
        </w:tc>
        <w:tc>
          <w:tcPr>
            <w:tcW w:w="776" w:type="dxa"/>
            <w:tcBorders>
              <w:top w:val="single" w:sz="6" w:space="0" w:color="000000"/>
              <w:left w:val="single" w:sz="6" w:space="0" w:color="000000"/>
              <w:bottom w:val="single" w:sz="6" w:space="0" w:color="000000"/>
              <w:right w:val="single" w:sz="6" w:space="0" w:color="000000"/>
            </w:tcBorders>
            <w:vAlign w:val="center"/>
          </w:tcPr>
          <w:p w14:paraId="60659162"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387559D" w14:textId="77777777" w:rsidR="00E1728A" w:rsidRPr="00627262" w:rsidRDefault="00E1728A" w:rsidP="00D223AB">
            <w:pPr>
              <w:jc w:val="center"/>
              <w:rPr>
                <w:rFonts w:ascii="Arial" w:hAnsi="Arial" w:cs="Arial"/>
                <w:sz w:val="18"/>
                <w:szCs w:val="18"/>
              </w:rPr>
            </w:pPr>
          </w:p>
        </w:tc>
      </w:tr>
      <w:tr w:rsidR="00E1728A" w:rsidRPr="00B6525C" w14:paraId="5DCB6842" w14:textId="77777777" w:rsidTr="00D223AB">
        <w:trPr>
          <w:jc w:val="center"/>
        </w:trPr>
        <w:tc>
          <w:tcPr>
            <w:tcW w:w="2524" w:type="dxa"/>
            <w:tcBorders>
              <w:top w:val="single" w:sz="6" w:space="0" w:color="000000"/>
              <w:left w:val="single" w:sz="6" w:space="0" w:color="000000"/>
              <w:bottom w:val="single" w:sz="6" w:space="0" w:color="000000"/>
              <w:right w:val="single" w:sz="6" w:space="0" w:color="000000"/>
            </w:tcBorders>
            <w:vAlign w:val="center"/>
          </w:tcPr>
          <w:p w14:paraId="23EACB1D" w14:textId="77777777" w:rsidR="00E1728A" w:rsidRPr="00627262" w:rsidRDefault="00E1728A" w:rsidP="00D223AB">
            <w:pPr>
              <w:jc w:val="center"/>
              <w:rPr>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017EE82A" w14:textId="77777777" w:rsidR="00E1728A" w:rsidRPr="00627262" w:rsidRDefault="00E1728A" w:rsidP="00D223AB">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C9D3173" w14:textId="77777777" w:rsidR="00E1728A" w:rsidRPr="00627262" w:rsidRDefault="00E1728A" w:rsidP="00D223AB">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357F10B3" w14:textId="77777777" w:rsidR="00E1728A" w:rsidRPr="00627262" w:rsidRDefault="00E1728A" w:rsidP="00D223AB">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6B07512" w14:textId="77777777" w:rsidR="00E1728A" w:rsidRPr="00627262" w:rsidRDefault="00E1728A" w:rsidP="00D223AB">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A882FC6" w14:textId="77777777" w:rsidR="00E1728A" w:rsidRPr="00627262" w:rsidRDefault="00E1728A" w:rsidP="00D223AB">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59D788C" w14:textId="77777777" w:rsidR="00E1728A" w:rsidRPr="00627262" w:rsidRDefault="00E1728A" w:rsidP="00D223AB">
            <w:pPr>
              <w:jc w:val="center"/>
              <w:rPr>
                <w:rFonts w:ascii="Arial" w:hAnsi="Arial" w:cs="Arial"/>
                <w:sz w:val="18"/>
                <w:szCs w:val="18"/>
              </w:rPr>
            </w:pPr>
            <w:r w:rsidRPr="00627262">
              <w:rPr>
                <w:rFonts w:ascii="Arial" w:hAnsi="Arial" w:cs="Arial"/>
                <w:sz w:val="18"/>
                <w:szCs w:val="18"/>
              </w:rPr>
              <w:t>0x7</w:t>
            </w:r>
          </w:p>
        </w:tc>
        <w:tc>
          <w:tcPr>
            <w:tcW w:w="776" w:type="dxa"/>
            <w:tcBorders>
              <w:top w:val="single" w:sz="6" w:space="0" w:color="000000"/>
              <w:left w:val="single" w:sz="6" w:space="0" w:color="000000"/>
              <w:bottom w:val="single" w:sz="6" w:space="0" w:color="000000"/>
              <w:right w:val="single" w:sz="6" w:space="0" w:color="000000"/>
            </w:tcBorders>
            <w:vAlign w:val="center"/>
          </w:tcPr>
          <w:p w14:paraId="352686D9" w14:textId="77777777" w:rsidR="00E1728A" w:rsidRPr="00627262" w:rsidRDefault="00E1728A" w:rsidP="00D223AB">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2101391" w14:textId="77777777" w:rsidR="00E1728A" w:rsidRPr="00627262" w:rsidRDefault="00E1728A" w:rsidP="00D223AB">
            <w:pPr>
              <w:jc w:val="center"/>
              <w:rPr>
                <w:rFonts w:ascii="Arial" w:hAnsi="Arial" w:cs="Arial"/>
                <w:sz w:val="18"/>
                <w:szCs w:val="18"/>
              </w:rPr>
            </w:pPr>
          </w:p>
        </w:tc>
      </w:tr>
    </w:tbl>
    <w:p w14:paraId="5F6B89DC" w14:textId="77777777" w:rsidR="009478D9" w:rsidRDefault="009478D9" w:rsidP="00E1728A">
      <w:pPr>
        <w:pStyle w:val="Heading5"/>
      </w:pPr>
    </w:p>
    <w:tbl>
      <w:tblPr>
        <w:tblW w:w="9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4"/>
        <w:gridCol w:w="837"/>
        <w:gridCol w:w="1620"/>
        <w:gridCol w:w="832"/>
        <w:gridCol w:w="630"/>
        <w:gridCol w:w="720"/>
        <w:gridCol w:w="990"/>
        <w:gridCol w:w="776"/>
        <w:gridCol w:w="835"/>
      </w:tblGrid>
      <w:tr w:rsidR="00FD10E4" w14:paraId="46EA9AAA" w14:textId="77777777" w:rsidTr="003C5BCF">
        <w:trPr>
          <w:jc w:val="center"/>
          <w:ins w:id="789"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1D16FB99" w14:textId="77777777" w:rsidR="00FD10E4" w:rsidRPr="00627262" w:rsidRDefault="00FD10E4" w:rsidP="003C5BCF">
            <w:pPr>
              <w:jc w:val="center"/>
              <w:rPr>
                <w:ins w:id="790" w:author="Wroblewski, Thomas (T.R.) [2]" w:date="2020-09-01T08:16:00Z"/>
                <w:rFonts w:ascii="Arial" w:hAnsi="Arial" w:cs="Arial"/>
                <w:b/>
                <w:bCs/>
                <w:sz w:val="18"/>
                <w:szCs w:val="18"/>
              </w:rPr>
            </w:pPr>
            <w:ins w:id="791" w:author="Wroblewski, Thomas (T.R.) [2]" w:date="2020-09-01T08:16:00Z">
              <w:r w:rsidRPr="00627262">
                <w:rPr>
                  <w:rFonts w:ascii="Arial" w:hAnsi="Arial" w:cs="Arial"/>
                  <w:b/>
                  <w:bCs/>
                  <w:snapToGrid w:val="0"/>
                  <w:sz w:val="18"/>
                  <w:szCs w:val="18"/>
                </w:rPr>
                <w:t>Signal Name</w:t>
              </w:r>
            </w:ins>
          </w:p>
        </w:tc>
        <w:tc>
          <w:tcPr>
            <w:tcW w:w="837" w:type="dxa"/>
            <w:tcBorders>
              <w:top w:val="single" w:sz="6" w:space="0" w:color="000000"/>
              <w:left w:val="single" w:sz="6" w:space="0" w:color="000000"/>
              <w:bottom w:val="single" w:sz="6" w:space="0" w:color="000000"/>
              <w:right w:val="single" w:sz="6" w:space="0" w:color="000000"/>
            </w:tcBorders>
            <w:vAlign w:val="center"/>
          </w:tcPr>
          <w:p w14:paraId="15BECCD7" w14:textId="77777777" w:rsidR="00FD10E4" w:rsidRPr="00627262" w:rsidRDefault="00FD10E4" w:rsidP="003C5BCF">
            <w:pPr>
              <w:jc w:val="center"/>
              <w:rPr>
                <w:ins w:id="792" w:author="Wroblewski, Thomas (T.R.) [2]" w:date="2020-09-01T08:16:00Z"/>
                <w:rFonts w:ascii="Arial" w:hAnsi="Arial" w:cs="Arial"/>
                <w:b/>
                <w:bCs/>
                <w:sz w:val="18"/>
                <w:szCs w:val="18"/>
              </w:rPr>
            </w:pPr>
            <w:ins w:id="793" w:author="Wroblewski, Thomas (T.R.) [2]" w:date="2020-09-01T08:16:00Z">
              <w:r w:rsidRPr="00627262">
                <w:rPr>
                  <w:rFonts w:ascii="Arial" w:hAnsi="Arial" w:cs="Arial"/>
                  <w:b/>
                  <w:bCs/>
                  <w:snapToGrid w:val="0"/>
                  <w:sz w:val="18"/>
                  <w:szCs w:val="18"/>
                </w:rPr>
                <w:t>Size (bits)</w:t>
              </w:r>
            </w:ins>
          </w:p>
        </w:tc>
        <w:tc>
          <w:tcPr>
            <w:tcW w:w="1620" w:type="dxa"/>
            <w:tcBorders>
              <w:top w:val="single" w:sz="6" w:space="0" w:color="000000"/>
              <w:left w:val="single" w:sz="6" w:space="0" w:color="000000"/>
              <w:bottom w:val="single" w:sz="6" w:space="0" w:color="000000"/>
              <w:right w:val="single" w:sz="6" w:space="0" w:color="000000"/>
            </w:tcBorders>
            <w:vAlign w:val="center"/>
          </w:tcPr>
          <w:p w14:paraId="53C5122F" w14:textId="77777777" w:rsidR="00FD10E4" w:rsidRPr="00627262" w:rsidRDefault="00FD10E4" w:rsidP="003C5BCF">
            <w:pPr>
              <w:jc w:val="center"/>
              <w:rPr>
                <w:ins w:id="794" w:author="Wroblewski, Thomas (T.R.) [2]" w:date="2020-09-01T08:16:00Z"/>
                <w:rFonts w:ascii="Arial" w:hAnsi="Arial" w:cs="Arial"/>
                <w:b/>
                <w:bCs/>
                <w:sz w:val="18"/>
                <w:szCs w:val="18"/>
              </w:rPr>
            </w:pPr>
            <w:ins w:id="795" w:author="Wroblewski, Thomas (T.R.) [2]" w:date="2020-09-01T08:16:00Z">
              <w:r w:rsidRPr="00627262">
                <w:rPr>
                  <w:rFonts w:ascii="Arial" w:hAnsi="Arial" w:cs="Arial"/>
                  <w:b/>
                  <w:bCs/>
                  <w:snapToGrid w:val="0"/>
                  <w:sz w:val="18"/>
                  <w:szCs w:val="18"/>
                </w:rPr>
                <w:t>Detail</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4A576E80" w14:textId="77777777" w:rsidR="00FD10E4" w:rsidRPr="00627262" w:rsidRDefault="00FD10E4" w:rsidP="003C5BCF">
            <w:pPr>
              <w:jc w:val="center"/>
              <w:rPr>
                <w:ins w:id="796" w:author="Wroblewski, Thomas (T.R.) [2]" w:date="2020-09-01T08:16:00Z"/>
                <w:rFonts w:ascii="Arial" w:hAnsi="Arial" w:cs="Arial"/>
                <w:b/>
                <w:bCs/>
                <w:sz w:val="18"/>
                <w:szCs w:val="18"/>
              </w:rPr>
            </w:pPr>
            <w:ins w:id="797" w:author="Wroblewski, Thomas (T.R.) [2]" w:date="2020-09-01T08:16:00Z">
              <w:r w:rsidRPr="00627262">
                <w:rPr>
                  <w:rFonts w:ascii="Arial" w:hAnsi="Arial" w:cs="Arial"/>
                  <w:b/>
                  <w:bCs/>
                  <w:snapToGrid w:val="0"/>
                  <w:sz w:val="18"/>
                  <w:szCs w:val="18"/>
                </w:rPr>
                <w:t>Units</w:t>
              </w:r>
            </w:ins>
          </w:p>
        </w:tc>
        <w:tc>
          <w:tcPr>
            <w:tcW w:w="630" w:type="dxa"/>
            <w:tcBorders>
              <w:top w:val="single" w:sz="6" w:space="0" w:color="000000"/>
              <w:left w:val="single" w:sz="6" w:space="0" w:color="000000"/>
              <w:bottom w:val="single" w:sz="6" w:space="0" w:color="000000"/>
              <w:right w:val="single" w:sz="6" w:space="0" w:color="000000"/>
            </w:tcBorders>
            <w:vAlign w:val="center"/>
          </w:tcPr>
          <w:p w14:paraId="1737095B" w14:textId="77777777" w:rsidR="00FD10E4" w:rsidRPr="00627262" w:rsidRDefault="00FD10E4" w:rsidP="003C5BCF">
            <w:pPr>
              <w:jc w:val="center"/>
              <w:rPr>
                <w:ins w:id="798" w:author="Wroblewski, Thomas (T.R.) [2]" w:date="2020-09-01T08:16:00Z"/>
                <w:rFonts w:ascii="Arial" w:hAnsi="Arial" w:cs="Arial"/>
                <w:b/>
                <w:bCs/>
                <w:sz w:val="18"/>
                <w:szCs w:val="18"/>
              </w:rPr>
            </w:pPr>
            <w:ins w:id="799" w:author="Wroblewski, Thomas (T.R.) [2]" w:date="2020-09-01T08:16:00Z">
              <w:r w:rsidRPr="00627262">
                <w:rPr>
                  <w:rFonts w:ascii="Arial" w:hAnsi="Arial" w:cs="Arial"/>
                  <w:b/>
                  <w:bCs/>
                  <w:snapToGrid w:val="0"/>
                  <w:sz w:val="18"/>
                  <w:szCs w:val="18"/>
                </w:rPr>
                <w:t>Res.</w:t>
              </w:r>
            </w:ins>
          </w:p>
        </w:tc>
        <w:tc>
          <w:tcPr>
            <w:tcW w:w="720" w:type="dxa"/>
            <w:tcBorders>
              <w:top w:val="single" w:sz="6" w:space="0" w:color="000000"/>
              <w:left w:val="single" w:sz="6" w:space="0" w:color="000000"/>
              <w:bottom w:val="single" w:sz="6" w:space="0" w:color="000000"/>
              <w:right w:val="single" w:sz="6" w:space="0" w:color="000000"/>
            </w:tcBorders>
            <w:vAlign w:val="center"/>
          </w:tcPr>
          <w:p w14:paraId="356EAE44" w14:textId="77777777" w:rsidR="00FD10E4" w:rsidRPr="00627262" w:rsidRDefault="00FD10E4" w:rsidP="003C5BCF">
            <w:pPr>
              <w:jc w:val="center"/>
              <w:rPr>
                <w:ins w:id="800" w:author="Wroblewski, Thomas (T.R.) [2]" w:date="2020-09-01T08:16:00Z"/>
                <w:rFonts w:ascii="Arial" w:hAnsi="Arial" w:cs="Arial"/>
                <w:b/>
                <w:bCs/>
                <w:sz w:val="18"/>
                <w:szCs w:val="18"/>
              </w:rPr>
            </w:pPr>
            <w:ins w:id="801" w:author="Wroblewski, Thomas (T.R.) [2]" w:date="2020-09-01T08:16:00Z">
              <w:r w:rsidRPr="00627262">
                <w:rPr>
                  <w:rFonts w:ascii="Arial" w:hAnsi="Arial" w:cs="Arial"/>
                  <w:b/>
                  <w:bCs/>
                  <w:snapToGrid w:val="0"/>
                  <w:sz w:val="18"/>
                  <w:szCs w:val="18"/>
                </w:rPr>
                <w:t>Offset</w:t>
              </w:r>
            </w:ins>
          </w:p>
        </w:tc>
        <w:tc>
          <w:tcPr>
            <w:tcW w:w="990" w:type="dxa"/>
            <w:tcBorders>
              <w:top w:val="single" w:sz="6" w:space="0" w:color="000000"/>
              <w:left w:val="single" w:sz="6" w:space="0" w:color="000000"/>
              <w:bottom w:val="single" w:sz="6" w:space="0" w:color="000000"/>
              <w:right w:val="single" w:sz="6" w:space="0" w:color="000000"/>
            </w:tcBorders>
            <w:vAlign w:val="center"/>
          </w:tcPr>
          <w:p w14:paraId="7220481B" w14:textId="77777777" w:rsidR="00FD10E4" w:rsidRPr="00627262" w:rsidRDefault="00FD10E4" w:rsidP="003C5BCF">
            <w:pPr>
              <w:jc w:val="center"/>
              <w:rPr>
                <w:ins w:id="802" w:author="Wroblewski, Thomas (T.R.) [2]" w:date="2020-09-01T08:16:00Z"/>
                <w:rFonts w:ascii="Arial" w:hAnsi="Arial" w:cs="Arial"/>
                <w:b/>
                <w:bCs/>
                <w:sz w:val="18"/>
                <w:szCs w:val="18"/>
              </w:rPr>
            </w:pPr>
            <w:ins w:id="803" w:author="Wroblewski, Thomas (T.R.) [2]" w:date="2020-09-01T08:16:00Z">
              <w:r w:rsidRPr="00627262">
                <w:rPr>
                  <w:rFonts w:ascii="Arial" w:hAnsi="Arial" w:cs="Arial"/>
                  <w:b/>
                  <w:bCs/>
                  <w:snapToGrid w:val="0"/>
                  <w:sz w:val="18"/>
                  <w:szCs w:val="18"/>
                </w:rPr>
                <w:t>State Encoded</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5B7B391B" w14:textId="77777777" w:rsidR="00FD10E4" w:rsidRPr="00627262" w:rsidRDefault="00FD10E4" w:rsidP="003C5BCF">
            <w:pPr>
              <w:jc w:val="center"/>
              <w:rPr>
                <w:ins w:id="804" w:author="Wroblewski, Thomas (T.R.) [2]" w:date="2020-09-01T08:16:00Z"/>
                <w:rFonts w:ascii="Arial" w:hAnsi="Arial" w:cs="Arial"/>
                <w:b/>
                <w:bCs/>
                <w:sz w:val="18"/>
                <w:szCs w:val="18"/>
              </w:rPr>
            </w:pPr>
            <w:ins w:id="805" w:author="Wroblewski, Thomas (T.R.) [2]" w:date="2020-09-01T08:16:00Z">
              <w:r w:rsidRPr="00627262">
                <w:rPr>
                  <w:rFonts w:ascii="Arial" w:hAnsi="Arial" w:cs="Arial"/>
                  <w:b/>
                  <w:bCs/>
                  <w:snapToGrid w:val="0"/>
                  <w:sz w:val="18"/>
                  <w:szCs w:val="18"/>
                </w:rPr>
                <w:t>Min</w:t>
              </w:r>
            </w:ins>
          </w:p>
        </w:tc>
        <w:tc>
          <w:tcPr>
            <w:tcW w:w="835" w:type="dxa"/>
            <w:tcBorders>
              <w:top w:val="single" w:sz="6" w:space="0" w:color="000000"/>
              <w:left w:val="single" w:sz="6" w:space="0" w:color="000000"/>
              <w:bottom w:val="single" w:sz="6" w:space="0" w:color="000000"/>
              <w:right w:val="single" w:sz="6" w:space="0" w:color="000000"/>
            </w:tcBorders>
            <w:vAlign w:val="center"/>
          </w:tcPr>
          <w:p w14:paraId="214AA00B" w14:textId="77777777" w:rsidR="00FD10E4" w:rsidRPr="00627262" w:rsidRDefault="00FD10E4" w:rsidP="003C5BCF">
            <w:pPr>
              <w:jc w:val="center"/>
              <w:rPr>
                <w:ins w:id="806" w:author="Wroblewski, Thomas (T.R.) [2]" w:date="2020-09-01T08:16:00Z"/>
                <w:rFonts w:ascii="Arial" w:hAnsi="Arial" w:cs="Arial"/>
                <w:b/>
                <w:bCs/>
                <w:sz w:val="18"/>
                <w:szCs w:val="18"/>
              </w:rPr>
            </w:pPr>
            <w:ins w:id="807" w:author="Wroblewski, Thomas (T.R.) [2]" w:date="2020-09-01T08:16:00Z">
              <w:r w:rsidRPr="00627262">
                <w:rPr>
                  <w:rFonts w:ascii="Arial" w:hAnsi="Arial" w:cs="Arial"/>
                  <w:b/>
                  <w:bCs/>
                  <w:snapToGrid w:val="0"/>
                  <w:sz w:val="18"/>
                  <w:szCs w:val="18"/>
                </w:rPr>
                <w:t>Max</w:t>
              </w:r>
            </w:ins>
          </w:p>
        </w:tc>
      </w:tr>
      <w:tr w:rsidR="00FD10E4" w:rsidRPr="00B6525C" w14:paraId="73E4BE7D" w14:textId="77777777" w:rsidTr="003C5BCF">
        <w:trPr>
          <w:jc w:val="center"/>
          <w:ins w:id="808"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313C4F57" w14:textId="179F1E3A" w:rsidR="00FD10E4" w:rsidRPr="0096693B" w:rsidRDefault="00FD10E4" w:rsidP="003C5BCF">
            <w:pPr>
              <w:rPr>
                <w:ins w:id="809" w:author="Wroblewski, Thomas (T.R.) [2]" w:date="2020-09-01T08:16:00Z"/>
                <w:rFonts w:ascii="Arial" w:hAnsi="Arial" w:cs="Arial"/>
                <w:sz w:val="18"/>
                <w:szCs w:val="18"/>
              </w:rPr>
            </w:pPr>
            <w:proofErr w:type="spellStart"/>
            <w:ins w:id="810" w:author="Wroblewski, Thomas (T.R.) [2]" w:date="2020-09-01T08:16:00Z">
              <w:r w:rsidRPr="00FD10E4">
                <w:rPr>
                  <w:rFonts w:ascii="Arial" w:hAnsi="Arial" w:cs="Arial"/>
                </w:rPr>
                <w:t>EngExhMdeQuietCstm_D_Rq</w:t>
              </w:r>
              <w:proofErr w:type="spellEnd"/>
            </w:ins>
          </w:p>
        </w:tc>
        <w:tc>
          <w:tcPr>
            <w:tcW w:w="837" w:type="dxa"/>
            <w:tcBorders>
              <w:top w:val="single" w:sz="6" w:space="0" w:color="000000"/>
              <w:left w:val="single" w:sz="6" w:space="0" w:color="000000"/>
              <w:bottom w:val="single" w:sz="6" w:space="0" w:color="000000"/>
              <w:right w:val="single" w:sz="6" w:space="0" w:color="000000"/>
            </w:tcBorders>
            <w:vAlign w:val="center"/>
          </w:tcPr>
          <w:p w14:paraId="71BC7F70" w14:textId="77777777" w:rsidR="00FD10E4" w:rsidRPr="00627262" w:rsidRDefault="00FD10E4" w:rsidP="003C5BCF">
            <w:pPr>
              <w:jc w:val="center"/>
              <w:rPr>
                <w:ins w:id="811" w:author="Wroblewski, Thomas (T.R.) [2]" w:date="2020-09-01T08:16:00Z"/>
                <w:rFonts w:ascii="Arial" w:hAnsi="Arial" w:cs="Arial"/>
                <w:sz w:val="18"/>
                <w:szCs w:val="18"/>
              </w:rPr>
            </w:pPr>
            <w:ins w:id="812" w:author="Wroblewski, Thomas (T.R.) [2]" w:date="2020-09-01T08:16:00Z">
              <w:r w:rsidRPr="00627262">
                <w:rPr>
                  <w:rFonts w:ascii="Arial" w:hAnsi="Arial" w:cs="Arial"/>
                  <w:sz w:val="18"/>
                  <w:szCs w:val="18"/>
                </w:rPr>
                <w:t>2</w:t>
              </w:r>
            </w:ins>
          </w:p>
        </w:tc>
        <w:tc>
          <w:tcPr>
            <w:tcW w:w="1620" w:type="dxa"/>
            <w:tcBorders>
              <w:top w:val="single" w:sz="6" w:space="0" w:color="000000"/>
              <w:left w:val="single" w:sz="6" w:space="0" w:color="000000"/>
              <w:bottom w:val="single" w:sz="6" w:space="0" w:color="000000"/>
              <w:right w:val="single" w:sz="6" w:space="0" w:color="000000"/>
            </w:tcBorders>
            <w:vAlign w:val="center"/>
          </w:tcPr>
          <w:p w14:paraId="6771ECC9" w14:textId="77777777" w:rsidR="00FD10E4" w:rsidRPr="00627262" w:rsidRDefault="00FD10E4" w:rsidP="003C5BCF">
            <w:pPr>
              <w:jc w:val="center"/>
              <w:rPr>
                <w:ins w:id="813" w:author="Wroblewski, Thomas (T.R.) [2]" w:date="2020-09-01T08:16:00Z"/>
                <w:rFonts w:ascii="Arial" w:hAnsi="Arial" w:cs="Arial"/>
                <w:sz w:val="18"/>
                <w:szCs w:val="18"/>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1895DA07" w14:textId="77777777" w:rsidR="00FD10E4" w:rsidRPr="00627262" w:rsidRDefault="00FD10E4" w:rsidP="003C5BCF">
            <w:pPr>
              <w:pStyle w:val="xl1015"/>
              <w:pBdr>
                <w:bottom w:val="none" w:sz="0" w:space="0" w:color="auto"/>
                <w:right w:val="none" w:sz="0" w:space="0" w:color="auto"/>
              </w:pBdr>
              <w:spacing w:before="0" w:beforeAutospacing="0" w:after="0" w:afterAutospacing="0"/>
              <w:rPr>
                <w:ins w:id="814" w:author="Wroblewski, Thomas (T.R.) [2]" w:date="2020-09-01T08:16:00Z"/>
                <w:sz w:val="18"/>
                <w:szCs w:val="18"/>
              </w:rPr>
            </w:pPr>
            <w:ins w:id="815" w:author="Wroblewski, Thomas (T.R.) [2]" w:date="2020-09-01T08:16:00Z">
              <w:r w:rsidRPr="00627262">
                <w:rPr>
                  <w:sz w:val="18"/>
                  <w:szCs w:val="18"/>
                </w:rPr>
                <w:t>SED</w:t>
              </w:r>
            </w:ins>
          </w:p>
        </w:tc>
        <w:tc>
          <w:tcPr>
            <w:tcW w:w="630" w:type="dxa"/>
            <w:tcBorders>
              <w:top w:val="single" w:sz="6" w:space="0" w:color="000000"/>
              <w:left w:val="single" w:sz="6" w:space="0" w:color="000000"/>
              <w:bottom w:val="single" w:sz="6" w:space="0" w:color="000000"/>
              <w:right w:val="single" w:sz="6" w:space="0" w:color="000000"/>
            </w:tcBorders>
            <w:vAlign w:val="center"/>
          </w:tcPr>
          <w:p w14:paraId="47D9ED73" w14:textId="77777777" w:rsidR="00FD10E4" w:rsidRPr="00627262" w:rsidRDefault="00FD10E4" w:rsidP="003C5BCF">
            <w:pPr>
              <w:jc w:val="center"/>
              <w:rPr>
                <w:ins w:id="816" w:author="Wroblewski, Thomas (T.R.) [2]" w:date="2020-09-01T08:16:00Z"/>
                <w:rFonts w:ascii="Arial" w:hAnsi="Arial" w:cs="Arial"/>
                <w:sz w:val="18"/>
                <w:szCs w:val="18"/>
              </w:rPr>
            </w:pPr>
            <w:ins w:id="817" w:author="Wroblewski, Thomas (T.R.) [2]" w:date="2020-09-01T08:16:00Z">
              <w:r w:rsidRPr="00627262">
                <w:rPr>
                  <w:rFonts w:ascii="Arial" w:hAnsi="Arial" w:cs="Arial"/>
                  <w:sz w:val="18"/>
                  <w:szCs w:val="18"/>
                </w:rPr>
                <w:t>1</w:t>
              </w:r>
            </w:ins>
          </w:p>
        </w:tc>
        <w:tc>
          <w:tcPr>
            <w:tcW w:w="720" w:type="dxa"/>
            <w:tcBorders>
              <w:top w:val="single" w:sz="6" w:space="0" w:color="000000"/>
              <w:left w:val="single" w:sz="6" w:space="0" w:color="000000"/>
              <w:bottom w:val="single" w:sz="6" w:space="0" w:color="000000"/>
              <w:right w:val="single" w:sz="6" w:space="0" w:color="000000"/>
            </w:tcBorders>
            <w:vAlign w:val="center"/>
          </w:tcPr>
          <w:p w14:paraId="0E772361" w14:textId="77777777" w:rsidR="00FD10E4" w:rsidRPr="00627262" w:rsidRDefault="00FD10E4" w:rsidP="003C5BCF">
            <w:pPr>
              <w:jc w:val="center"/>
              <w:rPr>
                <w:ins w:id="818" w:author="Wroblewski, Thomas (T.R.) [2]" w:date="2020-09-01T08:16:00Z"/>
                <w:rFonts w:ascii="Arial" w:hAnsi="Arial" w:cs="Arial"/>
                <w:sz w:val="18"/>
                <w:szCs w:val="18"/>
              </w:rPr>
            </w:pPr>
            <w:ins w:id="819" w:author="Wroblewski, Thomas (T.R.) [2]" w:date="2020-09-01T08:16:00Z">
              <w:r w:rsidRPr="00627262">
                <w:rPr>
                  <w:rFonts w:ascii="Arial" w:hAnsi="Arial" w:cs="Arial"/>
                  <w:sz w:val="18"/>
                  <w:szCs w:val="18"/>
                </w:rPr>
                <w:t>0</w:t>
              </w:r>
            </w:ins>
          </w:p>
        </w:tc>
        <w:tc>
          <w:tcPr>
            <w:tcW w:w="990" w:type="dxa"/>
            <w:tcBorders>
              <w:top w:val="single" w:sz="6" w:space="0" w:color="000000"/>
              <w:left w:val="single" w:sz="6" w:space="0" w:color="000000"/>
              <w:bottom w:val="single" w:sz="6" w:space="0" w:color="000000"/>
              <w:right w:val="single" w:sz="6" w:space="0" w:color="000000"/>
            </w:tcBorders>
            <w:vAlign w:val="center"/>
          </w:tcPr>
          <w:p w14:paraId="0B950879" w14:textId="77777777" w:rsidR="00FD10E4" w:rsidRPr="00627262" w:rsidRDefault="00FD10E4" w:rsidP="003C5BCF">
            <w:pPr>
              <w:jc w:val="center"/>
              <w:rPr>
                <w:ins w:id="820" w:author="Wroblewski, Thomas (T.R.) [2]" w:date="2020-09-01T08:16:00Z"/>
                <w:rFonts w:ascii="Arial" w:hAnsi="Arial" w:cs="Arial"/>
                <w:sz w:val="18"/>
                <w:szCs w:val="18"/>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6F72C154" w14:textId="77777777" w:rsidR="00FD10E4" w:rsidRPr="00627262" w:rsidRDefault="00FD10E4" w:rsidP="003C5BCF">
            <w:pPr>
              <w:jc w:val="center"/>
              <w:rPr>
                <w:ins w:id="821" w:author="Wroblewski, Thomas (T.R.) [2]" w:date="2020-09-01T08:16:00Z"/>
                <w:rFonts w:ascii="Arial" w:hAnsi="Arial" w:cs="Arial"/>
                <w:sz w:val="18"/>
                <w:szCs w:val="18"/>
              </w:rPr>
            </w:pPr>
            <w:ins w:id="822" w:author="Wroblewski, Thomas (T.R.) [2]" w:date="2020-09-01T08:16:00Z">
              <w:r w:rsidRPr="00627262">
                <w:rPr>
                  <w:rFonts w:ascii="Arial" w:hAnsi="Arial" w:cs="Arial"/>
                  <w:sz w:val="18"/>
                  <w:szCs w:val="18"/>
                </w:rPr>
                <w:t>0 (0x0)</w:t>
              </w:r>
            </w:ins>
          </w:p>
        </w:tc>
        <w:tc>
          <w:tcPr>
            <w:tcW w:w="835" w:type="dxa"/>
            <w:tcBorders>
              <w:top w:val="single" w:sz="6" w:space="0" w:color="000000"/>
              <w:left w:val="single" w:sz="6" w:space="0" w:color="000000"/>
              <w:bottom w:val="single" w:sz="6" w:space="0" w:color="000000"/>
              <w:right w:val="single" w:sz="6" w:space="0" w:color="000000"/>
            </w:tcBorders>
            <w:vAlign w:val="center"/>
          </w:tcPr>
          <w:p w14:paraId="206F9646" w14:textId="77777777" w:rsidR="00FD10E4" w:rsidRPr="00627262" w:rsidRDefault="00FD10E4" w:rsidP="003C5BCF">
            <w:pPr>
              <w:jc w:val="center"/>
              <w:rPr>
                <w:ins w:id="823" w:author="Wroblewski, Thomas (T.R.) [2]" w:date="2020-09-01T08:16:00Z"/>
                <w:rFonts w:ascii="Arial" w:hAnsi="Arial" w:cs="Arial"/>
                <w:sz w:val="18"/>
                <w:szCs w:val="18"/>
              </w:rPr>
            </w:pPr>
            <w:ins w:id="824" w:author="Wroblewski, Thomas (T.R.) [2]" w:date="2020-09-01T08:16:00Z">
              <w:r w:rsidRPr="00627262">
                <w:rPr>
                  <w:rFonts w:ascii="Arial" w:hAnsi="Arial" w:cs="Arial"/>
                  <w:sz w:val="18"/>
                  <w:szCs w:val="18"/>
                </w:rPr>
                <w:t>7 (0x7)</w:t>
              </w:r>
            </w:ins>
          </w:p>
        </w:tc>
      </w:tr>
      <w:tr w:rsidR="00FD10E4" w:rsidRPr="00B6525C" w14:paraId="7C0D9FD8" w14:textId="77777777" w:rsidTr="003C5BCF">
        <w:trPr>
          <w:jc w:val="center"/>
          <w:ins w:id="825"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296CB10E" w14:textId="77777777" w:rsidR="00FD10E4" w:rsidRPr="00627262" w:rsidRDefault="00FD10E4" w:rsidP="003C5BCF">
            <w:pPr>
              <w:jc w:val="center"/>
              <w:rPr>
                <w:ins w:id="826"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49D13270" w14:textId="77777777" w:rsidR="00FD10E4" w:rsidRPr="00627262" w:rsidRDefault="00FD10E4" w:rsidP="003C5BCF">
            <w:pPr>
              <w:jc w:val="center"/>
              <w:rPr>
                <w:ins w:id="827"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988D00C" w14:textId="77777777" w:rsidR="00FD10E4" w:rsidRPr="00627262" w:rsidRDefault="00FD10E4" w:rsidP="003C5BCF">
            <w:pPr>
              <w:jc w:val="center"/>
              <w:outlineLvl w:val="1"/>
              <w:rPr>
                <w:ins w:id="828" w:author="Wroblewski, Thomas (T.R.) [2]" w:date="2020-09-01T08:16:00Z"/>
                <w:rFonts w:ascii="Arial" w:hAnsi="Arial" w:cs="Arial"/>
                <w:sz w:val="18"/>
                <w:szCs w:val="18"/>
              </w:rPr>
            </w:pPr>
            <w:ins w:id="829" w:author="Wroblewski, Thomas (T.R.) [2]" w:date="2020-09-01T08:16:00Z">
              <w:r w:rsidRPr="00627262">
                <w:rPr>
                  <w:rFonts w:ascii="Arial" w:hAnsi="Arial" w:cs="Arial"/>
                  <w:sz w:val="18"/>
                  <w:szCs w:val="18"/>
                </w:rPr>
                <w:t>Null</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10A242A4" w14:textId="77777777" w:rsidR="00FD10E4" w:rsidRPr="00627262" w:rsidRDefault="00FD10E4" w:rsidP="003C5BCF">
            <w:pPr>
              <w:jc w:val="center"/>
              <w:rPr>
                <w:ins w:id="830"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BE33ECE" w14:textId="77777777" w:rsidR="00FD10E4" w:rsidRPr="00627262" w:rsidRDefault="00FD10E4" w:rsidP="003C5BCF">
            <w:pPr>
              <w:jc w:val="center"/>
              <w:rPr>
                <w:ins w:id="831"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7ED4BA4" w14:textId="77777777" w:rsidR="00FD10E4" w:rsidRPr="00627262" w:rsidRDefault="00FD10E4" w:rsidP="003C5BCF">
            <w:pPr>
              <w:jc w:val="center"/>
              <w:rPr>
                <w:ins w:id="832"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057B8E26" w14:textId="77777777" w:rsidR="00FD10E4" w:rsidRPr="00627262" w:rsidRDefault="00FD10E4" w:rsidP="003C5BCF">
            <w:pPr>
              <w:jc w:val="center"/>
              <w:rPr>
                <w:ins w:id="833" w:author="Wroblewski, Thomas (T.R.) [2]" w:date="2020-09-01T08:16:00Z"/>
                <w:rFonts w:ascii="Arial" w:hAnsi="Arial" w:cs="Arial"/>
                <w:sz w:val="18"/>
                <w:szCs w:val="18"/>
              </w:rPr>
            </w:pPr>
            <w:ins w:id="834" w:author="Wroblewski, Thomas (T.R.) [2]" w:date="2020-09-01T08:16:00Z">
              <w:r w:rsidRPr="00627262">
                <w:rPr>
                  <w:rFonts w:ascii="Arial" w:hAnsi="Arial" w:cs="Arial"/>
                  <w:sz w:val="18"/>
                  <w:szCs w:val="18"/>
                </w:rPr>
                <w:t>0x0</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70090ACA" w14:textId="77777777" w:rsidR="00FD10E4" w:rsidRPr="00627262" w:rsidRDefault="00FD10E4" w:rsidP="003C5BCF">
            <w:pPr>
              <w:jc w:val="center"/>
              <w:rPr>
                <w:ins w:id="835"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5EFD00F" w14:textId="77777777" w:rsidR="00FD10E4" w:rsidRPr="00627262" w:rsidRDefault="00FD10E4" w:rsidP="003C5BCF">
            <w:pPr>
              <w:jc w:val="center"/>
              <w:rPr>
                <w:ins w:id="836" w:author="Wroblewski, Thomas (T.R.) [2]" w:date="2020-09-01T08:16:00Z"/>
                <w:rFonts w:ascii="Arial" w:hAnsi="Arial" w:cs="Arial"/>
                <w:sz w:val="18"/>
                <w:szCs w:val="18"/>
              </w:rPr>
            </w:pPr>
          </w:p>
        </w:tc>
      </w:tr>
      <w:tr w:rsidR="00FD10E4" w:rsidRPr="00B6525C" w14:paraId="57E5799E" w14:textId="77777777" w:rsidTr="003C5BCF">
        <w:trPr>
          <w:jc w:val="center"/>
          <w:ins w:id="837"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31BA1DDA" w14:textId="77777777" w:rsidR="00FD10E4" w:rsidRPr="00627262" w:rsidRDefault="00FD10E4" w:rsidP="003C5BCF">
            <w:pPr>
              <w:jc w:val="center"/>
              <w:rPr>
                <w:ins w:id="838"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4C17FBC0" w14:textId="77777777" w:rsidR="00FD10E4" w:rsidRPr="00627262" w:rsidRDefault="00FD10E4" w:rsidP="003C5BCF">
            <w:pPr>
              <w:jc w:val="center"/>
              <w:rPr>
                <w:ins w:id="839"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4F21E07F" w14:textId="77777777" w:rsidR="00FD10E4" w:rsidRPr="00627262" w:rsidRDefault="00FD10E4" w:rsidP="003C5BCF">
            <w:pPr>
              <w:jc w:val="center"/>
              <w:outlineLvl w:val="1"/>
              <w:rPr>
                <w:ins w:id="840" w:author="Wroblewski, Thomas (T.R.) [2]" w:date="2020-09-01T08:16:00Z"/>
                <w:rFonts w:ascii="Arial" w:hAnsi="Arial" w:cs="Arial"/>
                <w:sz w:val="18"/>
                <w:szCs w:val="18"/>
              </w:rPr>
            </w:pPr>
            <w:ins w:id="841" w:author="Wroblewski, Thomas (T.R.) [2]" w:date="2020-09-01T08:16:00Z">
              <w:r w:rsidRPr="00627262">
                <w:rPr>
                  <w:rFonts w:ascii="Arial" w:hAnsi="Arial" w:cs="Arial"/>
                  <w:sz w:val="18"/>
                  <w:szCs w:val="18"/>
                </w:rPr>
                <w:t>Stealth</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61AE499E" w14:textId="77777777" w:rsidR="00FD10E4" w:rsidRPr="00627262" w:rsidRDefault="00FD10E4" w:rsidP="003C5BCF">
            <w:pPr>
              <w:jc w:val="center"/>
              <w:rPr>
                <w:ins w:id="842"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64B184C" w14:textId="77777777" w:rsidR="00FD10E4" w:rsidRPr="00627262" w:rsidRDefault="00FD10E4" w:rsidP="003C5BCF">
            <w:pPr>
              <w:jc w:val="center"/>
              <w:rPr>
                <w:ins w:id="843"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9F01D03" w14:textId="77777777" w:rsidR="00FD10E4" w:rsidRPr="00627262" w:rsidRDefault="00FD10E4" w:rsidP="003C5BCF">
            <w:pPr>
              <w:jc w:val="center"/>
              <w:rPr>
                <w:ins w:id="844"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4B95CA3D" w14:textId="77777777" w:rsidR="00FD10E4" w:rsidRPr="00627262" w:rsidRDefault="00FD10E4" w:rsidP="003C5BCF">
            <w:pPr>
              <w:jc w:val="center"/>
              <w:rPr>
                <w:ins w:id="845" w:author="Wroblewski, Thomas (T.R.) [2]" w:date="2020-09-01T08:16:00Z"/>
                <w:rFonts w:ascii="Arial" w:hAnsi="Arial" w:cs="Arial"/>
                <w:sz w:val="18"/>
                <w:szCs w:val="18"/>
              </w:rPr>
            </w:pPr>
            <w:ins w:id="846" w:author="Wroblewski, Thomas (T.R.) [2]" w:date="2020-09-01T08:16:00Z">
              <w:r w:rsidRPr="00627262">
                <w:rPr>
                  <w:rFonts w:ascii="Arial" w:hAnsi="Arial" w:cs="Arial"/>
                  <w:sz w:val="18"/>
                  <w:szCs w:val="18"/>
                </w:rPr>
                <w:t>0x1</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4C7C714F" w14:textId="77777777" w:rsidR="00FD10E4" w:rsidRPr="00627262" w:rsidRDefault="00FD10E4" w:rsidP="003C5BCF">
            <w:pPr>
              <w:jc w:val="center"/>
              <w:rPr>
                <w:ins w:id="847"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D13B3CC" w14:textId="77777777" w:rsidR="00FD10E4" w:rsidRPr="00627262" w:rsidRDefault="00FD10E4" w:rsidP="003C5BCF">
            <w:pPr>
              <w:jc w:val="center"/>
              <w:rPr>
                <w:ins w:id="848" w:author="Wroblewski, Thomas (T.R.) [2]" w:date="2020-09-01T08:16:00Z"/>
                <w:rFonts w:ascii="Arial" w:hAnsi="Arial" w:cs="Arial"/>
                <w:sz w:val="18"/>
                <w:szCs w:val="18"/>
              </w:rPr>
            </w:pPr>
          </w:p>
        </w:tc>
      </w:tr>
      <w:tr w:rsidR="00FD10E4" w:rsidRPr="00B6525C" w14:paraId="4BFE0B0D" w14:textId="77777777" w:rsidTr="003C5BCF">
        <w:trPr>
          <w:jc w:val="center"/>
          <w:ins w:id="849"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19777A71" w14:textId="77777777" w:rsidR="00FD10E4" w:rsidRPr="00627262" w:rsidRDefault="00FD10E4" w:rsidP="003C5BCF">
            <w:pPr>
              <w:jc w:val="center"/>
              <w:rPr>
                <w:ins w:id="850"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17A104F0" w14:textId="77777777" w:rsidR="00FD10E4" w:rsidRPr="00627262" w:rsidRDefault="00FD10E4" w:rsidP="003C5BCF">
            <w:pPr>
              <w:jc w:val="center"/>
              <w:rPr>
                <w:ins w:id="851"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7473465" w14:textId="77777777" w:rsidR="00FD10E4" w:rsidRPr="00627262" w:rsidRDefault="00FD10E4" w:rsidP="003C5BCF">
            <w:pPr>
              <w:jc w:val="center"/>
              <w:outlineLvl w:val="1"/>
              <w:rPr>
                <w:ins w:id="852" w:author="Wroblewski, Thomas (T.R.) [2]" w:date="2020-09-01T08:16:00Z"/>
                <w:rFonts w:ascii="Arial" w:hAnsi="Arial" w:cs="Arial"/>
                <w:sz w:val="18"/>
                <w:szCs w:val="18"/>
              </w:rPr>
            </w:pPr>
            <w:ins w:id="853" w:author="Wroblewski, Thomas (T.R.) [2]" w:date="2020-09-01T08:16:00Z">
              <w:r w:rsidRPr="00627262">
                <w:rPr>
                  <w:rFonts w:ascii="Arial" w:hAnsi="Arial" w:cs="Arial"/>
                  <w:sz w:val="18"/>
                  <w:szCs w:val="18"/>
                </w:rPr>
                <w:t>Normal</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21B1CBED" w14:textId="77777777" w:rsidR="00FD10E4" w:rsidRPr="00627262" w:rsidRDefault="00FD10E4" w:rsidP="003C5BCF">
            <w:pPr>
              <w:jc w:val="center"/>
              <w:rPr>
                <w:ins w:id="854"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CE916A5" w14:textId="77777777" w:rsidR="00FD10E4" w:rsidRPr="00627262" w:rsidRDefault="00FD10E4" w:rsidP="003C5BCF">
            <w:pPr>
              <w:jc w:val="center"/>
              <w:rPr>
                <w:ins w:id="855"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5167FB9" w14:textId="77777777" w:rsidR="00FD10E4" w:rsidRPr="00627262" w:rsidRDefault="00FD10E4" w:rsidP="003C5BCF">
            <w:pPr>
              <w:jc w:val="center"/>
              <w:rPr>
                <w:ins w:id="856"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B2EB67F" w14:textId="77777777" w:rsidR="00FD10E4" w:rsidRPr="00627262" w:rsidRDefault="00FD10E4" w:rsidP="003C5BCF">
            <w:pPr>
              <w:jc w:val="center"/>
              <w:rPr>
                <w:ins w:id="857" w:author="Wroblewski, Thomas (T.R.) [2]" w:date="2020-09-01T08:16:00Z"/>
                <w:rFonts w:ascii="Arial" w:hAnsi="Arial" w:cs="Arial"/>
                <w:sz w:val="18"/>
                <w:szCs w:val="18"/>
              </w:rPr>
            </w:pPr>
            <w:ins w:id="858" w:author="Wroblewski, Thomas (T.R.) [2]" w:date="2020-09-01T08:16:00Z">
              <w:r w:rsidRPr="00627262">
                <w:rPr>
                  <w:rFonts w:ascii="Arial" w:hAnsi="Arial" w:cs="Arial"/>
                  <w:sz w:val="18"/>
                  <w:szCs w:val="18"/>
                </w:rPr>
                <w:t>0x2</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2A1BFB42" w14:textId="77777777" w:rsidR="00FD10E4" w:rsidRPr="00627262" w:rsidRDefault="00FD10E4" w:rsidP="003C5BCF">
            <w:pPr>
              <w:jc w:val="center"/>
              <w:rPr>
                <w:ins w:id="859"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E82D3A5" w14:textId="77777777" w:rsidR="00FD10E4" w:rsidRPr="00627262" w:rsidRDefault="00FD10E4" w:rsidP="003C5BCF">
            <w:pPr>
              <w:jc w:val="center"/>
              <w:rPr>
                <w:ins w:id="860" w:author="Wroblewski, Thomas (T.R.) [2]" w:date="2020-09-01T08:16:00Z"/>
                <w:rFonts w:ascii="Arial" w:hAnsi="Arial" w:cs="Arial"/>
                <w:sz w:val="18"/>
                <w:szCs w:val="18"/>
              </w:rPr>
            </w:pPr>
          </w:p>
        </w:tc>
      </w:tr>
      <w:tr w:rsidR="00FD10E4" w:rsidRPr="00B6525C" w14:paraId="69210854" w14:textId="77777777" w:rsidTr="003C5BCF">
        <w:trPr>
          <w:jc w:val="center"/>
          <w:ins w:id="861"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6BFACEB5" w14:textId="77777777" w:rsidR="00FD10E4" w:rsidRPr="00627262" w:rsidRDefault="00FD10E4" w:rsidP="003C5BCF">
            <w:pPr>
              <w:jc w:val="center"/>
              <w:rPr>
                <w:ins w:id="862"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0FD8DF8E" w14:textId="77777777" w:rsidR="00FD10E4" w:rsidRPr="00627262" w:rsidRDefault="00FD10E4" w:rsidP="003C5BCF">
            <w:pPr>
              <w:jc w:val="center"/>
              <w:rPr>
                <w:ins w:id="863"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E051059" w14:textId="77777777" w:rsidR="00FD10E4" w:rsidRPr="00627262" w:rsidRDefault="00FD10E4" w:rsidP="003C5BCF">
            <w:pPr>
              <w:jc w:val="center"/>
              <w:outlineLvl w:val="1"/>
              <w:rPr>
                <w:ins w:id="864" w:author="Wroblewski, Thomas (T.R.) [2]" w:date="2020-09-01T08:16:00Z"/>
                <w:rFonts w:ascii="Arial" w:hAnsi="Arial" w:cs="Arial"/>
                <w:sz w:val="18"/>
                <w:szCs w:val="18"/>
              </w:rPr>
            </w:pPr>
            <w:ins w:id="865" w:author="Wroblewski, Thomas (T.R.) [2]" w:date="2020-09-01T08:16:00Z">
              <w:r w:rsidRPr="00627262">
                <w:rPr>
                  <w:rFonts w:ascii="Arial" w:hAnsi="Arial" w:cs="Arial"/>
                  <w:sz w:val="18"/>
                  <w:szCs w:val="18"/>
                </w:rPr>
                <w:t>Sport</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7350DDED" w14:textId="77777777" w:rsidR="00FD10E4" w:rsidRPr="00627262" w:rsidRDefault="00FD10E4" w:rsidP="003C5BCF">
            <w:pPr>
              <w:jc w:val="center"/>
              <w:rPr>
                <w:ins w:id="866"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05EC4C3" w14:textId="77777777" w:rsidR="00FD10E4" w:rsidRPr="00627262" w:rsidRDefault="00FD10E4" w:rsidP="003C5BCF">
            <w:pPr>
              <w:jc w:val="center"/>
              <w:rPr>
                <w:ins w:id="867"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EAF2376" w14:textId="77777777" w:rsidR="00FD10E4" w:rsidRPr="00627262" w:rsidRDefault="00FD10E4" w:rsidP="003C5BCF">
            <w:pPr>
              <w:jc w:val="center"/>
              <w:rPr>
                <w:ins w:id="868"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FF04FAB" w14:textId="77777777" w:rsidR="00FD10E4" w:rsidRPr="00627262" w:rsidRDefault="00FD10E4" w:rsidP="003C5BCF">
            <w:pPr>
              <w:jc w:val="center"/>
              <w:rPr>
                <w:ins w:id="869" w:author="Wroblewski, Thomas (T.R.) [2]" w:date="2020-09-01T08:16:00Z"/>
                <w:rFonts w:ascii="Arial" w:hAnsi="Arial" w:cs="Arial"/>
                <w:sz w:val="18"/>
                <w:szCs w:val="18"/>
              </w:rPr>
            </w:pPr>
            <w:ins w:id="870" w:author="Wroblewski, Thomas (T.R.) [2]" w:date="2020-09-01T08:16:00Z">
              <w:r w:rsidRPr="00627262">
                <w:rPr>
                  <w:rFonts w:ascii="Arial" w:hAnsi="Arial" w:cs="Arial"/>
                  <w:sz w:val="18"/>
                  <w:szCs w:val="18"/>
                </w:rPr>
                <w:t>0x3</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312D2744" w14:textId="77777777" w:rsidR="00FD10E4" w:rsidRPr="00627262" w:rsidRDefault="00FD10E4" w:rsidP="003C5BCF">
            <w:pPr>
              <w:jc w:val="center"/>
              <w:rPr>
                <w:ins w:id="871"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C4834DF" w14:textId="77777777" w:rsidR="00FD10E4" w:rsidRPr="00627262" w:rsidRDefault="00FD10E4" w:rsidP="003C5BCF">
            <w:pPr>
              <w:jc w:val="center"/>
              <w:rPr>
                <w:ins w:id="872" w:author="Wroblewski, Thomas (T.R.) [2]" w:date="2020-09-01T08:16:00Z"/>
                <w:rFonts w:ascii="Arial" w:hAnsi="Arial" w:cs="Arial"/>
                <w:sz w:val="18"/>
                <w:szCs w:val="18"/>
              </w:rPr>
            </w:pPr>
          </w:p>
        </w:tc>
      </w:tr>
      <w:tr w:rsidR="00FD10E4" w:rsidRPr="00B6525C" w14:paraId="1AB365CA" w14:textId="77777777" w:rsidTr="003C5BCF">
        <w:trPr>
          <w:jc w:val="center"/>
          <w:ins w:id="873"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33497CFF" w14:textId="77777777" w:rsidR="00FD10E4" w:rsidRPr="00627262" w:rsidRDefault="00FD10E4" w:rsidP="003C5BCF">
            <w:pPr>
              <w:jc w:val="center"/>
              <w:rPr>
                <w:ins w:id="874"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54D0D7E" w14:textId="77777777" w:rsidR="00FD10E4" w:rsidRPr="00627262" w:rsidRDefault="00FD10E4" w:rsidP="003C5BCF">
            <w:pPr>
              <w:jc w:val="center"/>
              <w:rPr>
                <w:ins w:id="875"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180B5FDC" w14:textId="77777777" w:rsidR="00FD10E4" w:rsidRPr="00627262" w:rsidRDefault="00FD10E4" w:rsidP="003C5BCF">
            <w:pPr>
              <w:jc w:val="center"/>
              <w:outlineLvl w:val="1"/>
              <w:rPr>
                <w:ins w:id="876" w:author="Wroblewski, Thomas (T.R.) [2]" w:date="2020-09-01T08:16:00Z"/>
                <w:rFonts w:ascii="Arial" w:hAnsi="Arial" w:cs="Arial"/>
                <w:sz w:val="18"/>
                <w:szCs w:val="18"/>
              </w:rPr>
            </w:pPr>
            <w:ins w:id="877" w:author="Wroblewski, Thomas (T.R.) [2]" w:date="2020-09-01T08:16:00Z">
              <w:r w:rsidRPr="00627262">
                <w:rPr>
                  <w:rFonts w:ascii="Arial" w:hAnsi="Arial" w:cs="Arial"/>
                  <w:sz w:val="18"/>
                  <w:szCs w:val="18"/>
                </w:rPr>
                <w:t>Track</w:t>
              </w:r>
              <w:r>
                <w:rPr>
                  <w:rFonts w:ascii="Arial" w:hAnsi="Arial" w:cs="Arial"/>
                  <w:sz w:val="18"/>
                  <w:szCs w:val="18"/>
                </w:rPr>
                <w:t>/Baja</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07694089" w14:textId="77777777" w:rsidR="00FD10E4" w:rsidRPr="00627262" w:rsidRDefault="00FD10E4" w:rsidP="003C5BCF">
            <w:pPr>
              <w:jc w:val="center"/>
              <w:rPr>
                <w:ins w:id="878"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BDD716D" w14:textId="77777777" w:rsidR="00FD10E4" w:rsidRPr="00627262" w:rsidRDefault="00FD10E4" w:rsidP="003C5BCF">
            <w:pPr>
              <w:jc w:val="center"/>
              <w:rPr>
                <w:ins w:id="879"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9556281" w14:textId="77777777" w:rsidR="00FD10E4" w:rsidRPr="00627262" w:rsidRDefault="00FD10E4" w:rsidP="003C5BCF">
            <w:pPr>
              <w:jc w:val="center"/>
              <w:rPr>
                <w:ins w:id="880"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4BB0A4BD" w14:textId="77777777" w:rsidR="00FD10E4" w:rsidRPr="00627262" w:rsidRDefault="00FD10E4" w:rsidP="003C5BCF">
            <w:pPr>
              <w:jc w:val="center"/>
              <w:rPr>
                <w:ins w:id="881" w:author="Wroblewski, Thomas (T.R.) [2]" w:date="2020-09-01T08:16:00Z"/>
                <w:rFonts w:ascii="Arial" w:hAnsi="Arial" w:cs="Arial"/>
                <w:sz w:val="18"/>
                <w:szCs w:val="18"/>
              </w:rPr>
            </w:pPr>
            <w:ins w:id="882" w:author="Wroblewski, Thomas (T.R.) [2]" w:date="2020-09-01T08:16:00Z">
              <w:r w:rsidRPr="00627262">
                <w:rPr>
                  <w:rFonts w:ascii="Arial" w:hAnsi="Arial" w:cs="Arial"/>
                  <w:sz w:val="18"/>
                  <w:szCs w:val="18"/>
                </w:rPr>
                <w:t>0x4</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52ACB123" w14:textId="77777777" w:rsidR="00FD10E4" w:rsidRPr="00627262" w:rsidRDefault="00FD10E4" w:rsidP="003C5BCF">
            <w:pPr>
              <w:jc w:val="center"/>
              <w:rPr>
                <w:ins w:id="883"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6147AAF" w14:textId="77777777" w:rsidR="00FD10E4" w:rsidRPr="00627262" w:rsidRDefault="00FD10E4" w:rsidP="003C5BCF">
            <w:pPr>
              <w:jc w:val="center"/>
              <w:rPr>
                <w:ins w:id="884" w:author="Wroblewski, Thomas (T.R.) [2]" w:date="2020-09-01T08:16:00Z"/>
                <w:rFonts w:ascii="Arial" w:hAnsi="Arial" w:cs="Arial"/>
                <w:sz w:val="18"/>
                <w:szCs w:val="18"/>
              </w:rPr>
            </w:pPr>
          </w:p>
        </w:tc>
      </w:tr>
      <w:tr w:rsidR="00FD10E4" w:rsidRPr="00B6525C" w14:paraId="708B9830" w14:textId="77777777" w:rsidTr="003C5BCF">
        <w:trPr>
          <w:trHeight w:val="192"/>
          <w:jc w:val="center"/>
          <w:ins w:id="885"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6F54C488" w14:textId="77777777" w:rsidR="00FD10E4" w:rsidRPr="00627262" w:rsidRDefault="00FD10E4" w:rsidP="003C5BCF">
            <w:pPr>
              <w:jc w:val="center"/>
              <w:rPr>
                <w:ins w:id="886"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2204808E" w14:textId="77777777" w:rsidR="00FD10E4" w:rsidRPr="00627262" w:rsidRDefault="00FD10E4" w:rsidP="003C5BCF">
            <w:pPr>
              <w:jc w:val="center"/>
              <w:rPr>
                <w:ins w:id="887"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1C497D6" w14:textId="77777777" w:rsidR="00FD10E4" w:rsidRPr="00627262" w:rsidRDefault="00FD10E4" w:rsidP="003C5BCF">
            <w:pPr>
              <w:jc w:val="center"/>
              <w:outlineLvl w:val="1"/>
              <w:rPr>
                <w:ins w:id="888" w:author="Wroblewski, Thomas (T.R.) [2]" w:date="2020-09-01T08:16:00Z"/>
                <w:rFonts w:ascii="Arial" w:hAnsi="Arial" w:cs="Arial"/>
                <w:sz w:val="18"/>
                <w:szCs w:val="18"/>
              </w:rPr>
            </w:pPr>
            <w:proofErr w:type="spellStart"/>
            <w:ins w:id="889" w:author="Wroblewski, Thomas (T.R.) [2]" w:date="2020-09-01T08:16:00Z">
              <w:r>
                <w:rPr>
                  <w:rFonts w:ascii="Arial" w:hAnsi="Arial" w:cs="Arial"/>
                  <w:sz w:val="18"/>
                  <w:szCs w:val="18"/>
                </w:rPr>
                <w:t>NotUsed</w:t>
              </w:r>
              <w:proofErr w:type="spellEnd"/>
            </w:ins>
          </w:p>
        </w:tc>
        <w:tc>
          <w:tcPr>
            <w:tcW w:w="832" w:type="dxa"/>
            <w:tcBorders>
              <w:top w:val="single" w:sz="6" w:space="0" w:color="000000"/>
              <w:left w:val="single" w:sz="6" w:space="0" w:color="000000"/>
              <w:bottom w:val="single" w:sz="6" w:space="0" w:color="000000"/>
              <w:right w:val="single" w:sz="6" w:space="0" w:color="000000"/>
            </w:tcBorders>
            <w:vAlign w:val="center"/>
          </w:tcPr>
          <w:p w14:paraId="0E01B4D4" w14:textId="77777777" w:rsidR="00FD10E4" w:rsidRPr="00627262" w:rsidRDefault="00FD10E4" w:rsidP="003C5BCF">
            <w:pPr>
              <w:jc w:val="center"/>
              <w:rPr>
                <w:ins w:id="890"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282D273" w14:textId="77777777" w:rsidR="00FD10E4" w:rsidRPr="00627262" w:rsidRDefault="00FD10E4" w:rsidP="003C5BCF">
            <w:pPr>
              <w:jc w:val="center"/>
              <w:rPr>
                <w:ins w:id="891"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FD070C7" w14:textId="77777777" w:rsidR="00FD10E4" w:rsidRPr="00627262" w:rsidRDefault="00FD10E4" w:rsidP="003C5BCF">
            <w:pPr>
              <w:jc w:val="center"/>
              <w:rPr>
                <w:ins w:id="892"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A834475" w14:textId="77777777" w:rsidR="00FD10E4" w:rsidRPr="00627262" w:rsidRDefault="00FD10E4" w:rsidP="003C5BCF">
            <w:pPr>
              <w:jc w:val="center"/>
              <w:rPr>
                <w:ins w:id="893" w:author="Wroblewski, Thomas (T.R.) [2]" w:date="2020-09-01T08:16:00Z"/>
                <w:rFonts w:ascii="Arial" w:hAnsi="Arial" w:cs="Arial"/>
                <w:sz w:val="18"/>
                <w:szCs w:val="18"/>
              </w:rPr>
            </w:pPr>
            <w:ins w:id="894" w:author="Wroblewski, Thomas (T.R.) [2]" w:date="2020-09-01T08:16:00Z">
              <w:r w:rsidRPr="00627262">
                <w:rPr>
                  <w:rFonts w:ascii="Arial" w:hAnsi="Arial" w:cs="Arial"/>
                  <w:sz w:val="18"/>
                  <w:szCs w:val="18"/>
                </w:rPr>
                <w:t>0x5</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38E5FEE4" w14:textId="77777777" w:rsidR="00FD10E4" w:rsidRPr="00627262" w:rsidRDefault="00FD10E4" w:rsidP="003C5BCF">
            <w:pPr>
              <w:jc w:val="center"/>
              <w:rPr>
                <w:ins w:id="895"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6A70481E" w14:textId="77777777" w:rsidR="00FD10E4" w:rsidRPr="00627262" w:rsidRDefault="00FD10E4" w:rsidP="003C5BCF">
            <w:pPr>
              <w:jc w:val="center"/>
              <w:rPr>
                <w:ins w:id="896" w:author="Wroblewski, Thomas (T.R.) [2]" w:date="2020-09-01T08:16:00Z"/>
                <w:rFonts w:ascii="Arial" w:hAnsi="Arial" w:cs="Arial"/>
                <w:sz w:val="18"/>
                <w:szCs w:val="18"/>
              </w:rPr>
            </w:pPr>
          </w:p>
        </w:tc>
      </w:tr>
      <w:tr w:rsidR="00FD10E4" w:rsidRPr="00B6525C" w14:paraId="05DDB061" w14:textId="77777777" w:rsidTr="003C5BCF">
        <w:trPr>
          <w:trHeight w:val="192"/>
          <w:jc w:val="center"/>
          <w:ins w:id="897"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365A5BDB" w14:textId="77777777" w:rsidR="00FD10E4" w:rsidRPr="00627262" w:rsidRDefault="00FD10E4" w:rsidP="003C5BCF">
            <w:pPr>
              <w:jc w:val="center"/>
              <w:rPr>
                <w:ins w:id="898"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4382A21F" w14:textId="77777777" w:rsidR="00FD10E4" w:rsidRPr="00627262" w:rsidRDefault="00FD10E4" w:rsidP="003C5BCF">
            <w:pPr>
              <w:jc w:val="center"/>
              <w:rPr>
                <w:ins w:id="899"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59256A2" w14:textId="77777777" w:rsidR="00FD10E4" w:rsidRPr="00627262" w:rsidRDefault="00FD10E4" w:rsidP="003C5BCF">
            <w:pPr>
              <w:jc w:val="center"/>
              <w:outlineLvl w:val="1"/>
              <w:rPr>
                <w:ins w:id="900" w:author="Wroblewski, Thomas (T.R.) [2]" w:date="2020-09-01T08:16:00Z"/>
                <w:rFonts w:ascii="Arial" w:hAnsi="Arial" w:cs="Arial"/>
                <w:sz w:val="18"/>
                <w:szCs w:val="18"/>
              </w:rPr>
            </w:pPr>
            <w:proofErr w:type="spellStart"/>
            <w:ins w:id="901" w:author="Wroblewski, Thomas (T.R.) [2]" w:date="2020-09-01T08:16:00Z">
              <w:r w:rsidRPr="00627262">
                <w:rPr>
                  <w:rFonts w:ascii="Arial" w:hAnsi="Arial" w:cs="Arial"/>
                  <w:sz w:val="18"/>
                  <w:szCs w:val="18"/>
                </w:rPr>
                <w:t>NotUsed</w:t>
              </w:r>
              <w:proofErr w:type="spellEnd"/>
            </w:ins>
          </w:p>
        </w:tc>
        <w:tc>
          <w:tcPr>
            <w:tcW w:w="832" w:type="dxa"/>
            <w:tcBorders>
              <w:top w:val="single" w:sz="6" w:space="0" w:color="000000"/>
              <w:left w:val="single" w:sz="6" w:space="0" w:color="000000"/>
              <w:bottom w:val="single" w:sz="6" w:space="0" w:color="000000"/>
              <w:right w:val="single" w:sz="6" w:space="0" w:color="000000"/>
            </w:tcBorders>
            <w:vAlign w:val="center"/>
          </w:tcPr>
          <w:p w14:paraId="5A123062" w14:textId="77777777" w:rsidR="00FD10E4" w:rsidRPr="00627262" w:rsidRDefault="00FD10E4" w:rsidP="003C5BCF">
            <w:pPr>
              <w:jc w:val="center"/>
              <w:rPr>
                <w:ins w:id="902"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6D70DE6" w14:textId="77777777" w:rsidR="00FD10E4" w:rsidRPr="00627262" w:rsidRDefault="00FD10E4" w:rsidP="003C5BCF">
            <w:pPr>
              <w:jc w:val="center"/>
              <w:rPr>
                <w:ins w:id="903"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33CF26C" w14:textId="77777777" w:rsidR="00FD10E4" w:rsidRPr="00627262" w:rsidRDefault="00FD10E4" w:rsidP="003C5BCF">
            <w:pPr>
              <w:jc w:val="center"/>
              <w:rPr>
                <w:ins w:id="904"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42CBFBF" w14:textId="77777777" w:rsidR="00FD10E4" w:rsidRPr="00627262" w:rsidRDefault="00FD10E4" w:rsidP="003C5BCF">
            <w:pPr>
              <w:jc w:val="center"/>
              <w:rPr>
                <w:ins w:id="905" w:author="Wroblewski, Thomas (T.R.) [2]" w:date="2020-09-01T08:16:00Z"/>
                <w:rFonts w:ascii="Arial" w:hAnsi="Arial" w:cs="Arial"/>
                <w:sz w:val="18"/>
                <w:szCs w:val="18"/>
              </w:rPr>
            </w:pPr>
            <w:ins w:id="906" w:author="Wroblewski, Thomas (T.R.) [2]" w:date="2020-09-01T08:16:00Z">
              <w:r w:rsidRPr="00627262">
                <w:rPr>
                  <w:rFonts w:ascii="Arial" w:hAnsi="Arial" w:cs="Arial"/>
                  <w:sz w:val="18"/>
                  <w:szCs w:val="18"/>
                </w:rPr>
                <w:t>0x6</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53C4EA2A" w14:textId="77777777" w:rsidR="00FD10E4" w:rsidRPr="00627262" w:rsidRDefault="00FD10E4" w:rsidP="003C5BCF">
            <w:pPr>
              <w:jc w:val="center"/>
              <w:rPr>
                <w:ins w:id="907"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4582DB1" w14:textId="77777777" w:rsidR="00FD10E4" w:rsidRPr="00627262" w:rsidRDefault="00FD10E4" w:rsidP="003C5BCF">
            <w:pPr>
              <w:jc w:val="center"/>
              <w:rPr>
                <w:ins w:id="908" w:author="Wroblewski, Thomas (T.R.) [2]" w:date="2020-09-01T08:16:00Z"/>
                <w:rFonts w:ascii="Arial" w:hAnsi="Arial" w:cs="Arial"/>
                <w:sz w:val="18"/>
                <w:szCs w:val="18"/>
              </w:rPr>
            </w:pPr>
          </w:p>
        </w:tc>
      </w:tr>
      <w:tr w:rsidR="00FD10E4" w:rsidRPr="00B6525C" w14:paraId="3BAEC9EA" w14:textId="77777777" w:rsidTr="003C5BCF">
        <w:trPr>
          <w:jc w:val="center"/>
          <w:ins w:id="909" w:author="Wroblewski, Thomas (T.R.) [2]" w:date="2020-09-01T08:16:00Z"/>
        </w:trPr>
        <w:tc>
          <w:tcPr>
            <w:tcW w:w="2524" w:type="dxa"/>
            <w:tcBorders>
              <w:top w:val="single" w:sz="6" w:space="0" w:color="000000"/>
              <w:left w:val="single" w:sz="6" w:space="0" w:color="000000"/>
              <w:bottom w:val="single" w:sz="6" w:space="0" w:color="000000"/>
              <w:right w:val="single" w:sz="6" w:space="0" w:color="000000"/>
            </w:tcBorders>
            <w:vAlign w:val="center"/>
          </w:tcPr>
          <w:p w14:paraId="24C41AE2" w14:textId="77777777" w:rsidR="00FD10E4" w:rsidRPr="00627262" w:rsidRDefault="00FD10E4" w:rsidP="003C5BCF">
            <w:pPr>
              <w:jc w:val="center"/>
              <w:rPr>
                <w:ins w:id="910" w:author="Wroblewski, Thomas (T.R.) [2]" w:date="2020-09-01T08:16:00Z"/>
                <w:rFonts w:ascii="Arial" w:hAnsi="Arial" w:cs="Arial"/>
                <w:sz w:val="18"/>
                <w:szCs w:val="18"/>
              </w:rPr>
            </w:pPr>
          </w:p>
        </w:tc>
        <w:tc>
          <w:tcPr>
            <w:tcW w:w="837" w:type="dxa"/>
            <w:tcBorders>
              <w:top w:val="single" w:sz="6" w:space="0" w:color="000000"/>
              <w:left w:val="single" w:sz="6" w:space="0" w:color="000000"/>
              <w:bottom w:val="single" w:sz="6" w:space="0" w:color="000000"/>
              <w:right w:val="single" w:sz="6" w:space="0" w:color="000000"/>
            </w:tcBorders>
            <w:vAlign w:val="center"/>
          </w:tcPr>
          <w:p w14:paraId="124818EF" w14:textId="77777777" w:rsidR="00FD10E4" w:rsidRPr="00627262" w:rsidRDefault="00FD10E4" w:rsidP="003C5BCF">
            <w:pPr>
              <w:jc w:val="center"/>
              <w:rPr>
                <w:ins w:id="911" w:author="Wroblewski, Thomas (T.R.) [2]" w:date="2020-09-01T08:16:00Z"/>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72F15194" w14:textId="71BEA869" w:rsidR="00FD10E4" w:rsidRPr="00627262" w:rsidRDefault="00FD10E4" w:rsidP="003C5BCF">
            <w:pPr>
              <w:jc w:val="center"/>
              <w:outlineLvl w:val="1"/>
              <w:rPr>
                <w:ins w:id="912" w:author="Wroblewski, Thomas (T.R.) [2]" w:date="2020-09-01T08:16:00Z"/>
                <w:rFonts w:ascii="Arial" w:hAnsi="Arial" w:cs="Arial"/>
                <w:sz w:val="18"/>
                <w:szCs w:val="18"/>
              </w:rPr>
            </w:pPr>
            <w:ins w:id="913" w:author="Wroblewski, Thomas (T.R.) [2]" w:date="2020-09-01T08:17:00Z">
              <w:r>
                <w:rPr>
                  <w:rFonts w:ascii="Arial" w:hAnsi="Arial" w:cs="Arial"/>
                  <w:sz w:val="18"/>
                  <w:szCs w:val="18"/>
                </w:rPr>
                <w:t>Faulty</w:t>
              </w:r>
            </w:ins>
          </w:p>
        </w:tc>
        <w:tc>
          <w:tcPr>
            <w:tcW w:w="832" w:type="dxa"/>
            <w:tcBorders>
              <w:top w:val="single" w:sz="6" w:space="0" w:color="000000"/>
              <w:left w:val="single" w:sz="6" w:space="0" w:color="000000"/>
              <w:bottom w:val="single" w:sz="6" w:space="0" w:color="000000"/>
              <w:right w:val="single" w:sz="6" w:space="0" w:color="000000"/>
            </w:tcBorders>
            <w:vAlign w:val="center"/>
          </w:tcPr>
          <w:p w14:paraId="2ED382EB" w14:textId="77777777" w:rsidR="00FD10E4" w:rsidRPr="00627262" w:rsidRDefault="00FD10E4" w:rsidP="003C5BCF">
            <w:pPr>
              <w:jc w:val="center"/>
              <w:rPr>
                <w:ins w:id="914" w:author="Wroblewski, Thomas (T.R.) [2]" w:date="2020-09-01T08:16:00Z"/>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0352376F" w14:textId="77777777" w:rsidR="00FD10E4" w:rsidRPr="00627262" w:rsidRDefault="00FD10E4" w:rsidP="003C5BCF">
            <w:pPr>
              <w:jc w:val="center"/>
              <w:rPr>
                <w:ins w:id="915" w:author="Wroblewski, Thomas (T.R.) [2]" w:date="2020-09-01T08:16:00Z"/>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4254A6F" w14:textId="77777777" w:rsidR="00FD10E4" w:rsidRPr="00627262" w:rsidRDefault="00FD10E4" w:rsidP="003C5BCF">
            <w:pPr>
              <w:jc w:val="center"/>
              <w:rPr>
                <w:ins w:id="916" w:author="Wroblewski, Thomas (T.R.) [2]" w:date="2020-09-01T08:16:00Z"/>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5A54524" w14:textId="77777777" w:rsidR="00FD10E4" w:rsidRPr="00627262" w:rsidRDefault="00FD10E4" w:rsidP="003C5BCF">
            <w:pPr>
              <w:jc w:val="center"/>
              <w:rPr>
                <w:ins w:id="917" w:author="Wroblewski, Thomas (T.R.) [2]" w:date="2020-09-01T08:16:00Z"/>
                <w:rFonts w:ascii="Arial" w:hAnsi="Arial" w:cs="Arial"/>
                <w:sz w:val="18"/>
                <w:szCs w:val="18"/>
              </w:rPr>
            </w:pPr>
            <w:ins w:id="918" w:author="Wroblewski, Thomas (T.R.) [2]" w:date="2020-09-01T08:16:00Z">
              <w:r w:rsidRPr="00627262">
                <w:rPr>
                  <w:rFonts w:ascii="Arial" w:hAnsi="Arial" w:cs="Arial"/>
                  <w:sz w:val="18"/>
                  <w:szCs w:val="18"/>
                </w:rPr>
                <w:t>0x7</w:t>
              </w:r>
            </w:ins>
          </w:p>
        </w:tc>
        <w:tc>
          <w:tcPr>
            <w:tcW w:w="776" w:type="dxa"/>
            <w:tcBorders>
              <w:top w:val="single" w:sz="6" w:space="0" w:color="000000"/>
              <w:left w:val="single" w:sz="6" w:space="0" w:color="000000"/>
              <w:bottom w:val="single" w:sz="6" w:space="0" w:color="000000"/>
              <w:right w:val="single" w:sz="6" w:space="0" w:color="000000"/>
            </w:tcBorders>
            <w:vAlign w:val="center"/>
          </w:tcPr>
          <w:p w14:paraId="505A451E" w14:textId="77777777" w:rsidR="00FD10E4" w:rsidRPr="00627262" w:rsidRDefault="00FD10E4" w:rsidP="003C5BCF">
            <w:pPr>
              <w:jc w:val="center"/>
              <w:rPr>
                <w:ins w:id="919" w:author="Wroblewski, Thomas (T.R.) [2]" w:date="2020-09-01T08:16:00Z"/>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21A72B1" w14:textId="77777777" w:rsidR="00FD10E4" w:rsidRPr="00627262" w:rsidRDefault="00FD10E4" w:rsidP="003C5BCF">
            <w:pPr>
              <w:jc w:val="center"/>
              <w:rPr>
                <w:ins w:id="920" w:author="Wroblewski, Thomas (T.R.) [2]" w:date="2020-09-01T08:16:00Z"/>
                <w:rFonts w:ascii="Arial" w:hAnsi="Arial" w:cs="Arial"/>
                <w:sz w:val="18"/>
                <w:szCs w:val="18"/>
              </w:rPr>
            </w:pPr>
          </w:p>
        </w:tc>
      </w:tr>
    </w:tbl>
    <w:p w14:paraId="3B94AD9D" w14:textId="77777777" w:rsidR="000D7D89" w:rsidRDefault="000D7D89" w:rsidP="000D7D89">
      <w:pPr>
        <w:pStyle w:val="Table"/>
        <w:numPr>
          <w:ilvl w:val="0"/>
          <w:numId w:val="0"/>
        </w:numPr>
        <w:jc w:val="left"/>
      </w:pPr>
    </w:p>
    <w:p w14:paraId="7FA38ECC" w14:textId="77777777" w:rsidR="00B63FEB" w:rsidRPr="009F32D4" w:rsidRDefault="00B63FEB" w:rsidP="00B63FEB">
      <w:pPr>
        <w:pStyle w:val="Table"/>
        <w:numPr>
          <w:ilvl w:val="0"/>
          <w:numId w:val="0"/>
        </w:numPr>
        <w:ind w:left="1008"/>
        <w:rPr>
          <w:ins w:id="921" w:author="David Schmitt" w:date="2019-09-26T15:44:00Z"/>
        </w:rPr>
      </w:pPr>
      <w:ins w:id="922" w:author="David Schmitt" w:date="2019-09-26T15:44:00Z">
        <w:r>
          <w:t xml:space="preserve">Table 1.3 </w:t>
        </w:r>
        <w:proofErr w:type="spellStart"/>
        <w:r w:rsidRPr="00823D56">
          <w:t>EngExhMdeHrEnbl_D_Rq</w:t>
        </w:r>
        <w:proofErr w:type="spellEnd"/>
      </w:ins>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B63FEB" w:rsidRPr="00C52BBB" w14:paraId="4EF2CE59" w14:textId="77777777" w:rsidTr="00B63FEB">
        <w:trPr>
          <w:jc w:val="center"/>
          <w:ins w:id="923" w:author="David Schmitt" w:date="2019-09-26T15:44:00Z"/>
        </w:trPr>
        <w:tc>
          <w:tcPr>
            <w:tcW w:w="2557" w:type="dxa"/>
            <w:tcBorders>
              <w:top w:val="single" w:sz="4" w:space="0" w:color="auto"/>
              <w:left w:val="single" w:sz="4" w:space="0" w:color="auto"/>
              <w:bottom w:val="single" w:sz="4" w:space="0" w:color="auto"/>
              <w:right w:val="single" w:sz="4" w:space="0" w:color="auto"/>
            </w:tcBorders>
            <w:hideMark/>
          </w:tcPr>
          <w:p w14:paraId="40AA11C2" w14:textId="77777777" w:rsidR="00B63FEB" w:rsidRPr="00C52BBB" w:rsidRDefault="00B63FEB" w:rsidP="00B63FEB">
            <w:pPr>
              <w:spacing w:line="276" w:lineRule="auto"/>
              <w:rPr>
                <w:ins w:id="924" w:author="David Schmitt" w:date="2019-09-26T15:44:00Z"/>
                <w:rFonts w:cs="Arial"/>
                <w:b/>
              </w:rPr>
            </w:pPr>
            <w:ins w:id="925" w:author="David Schmitt" w:date="2019-09-26T15:44:00Z">
              <w:r w:rsidRPr="00C52BBB">
                <w:rPr>
                  <w:rFonts w:cs="Arial"/>
                  <w:b/>
                </w:rPr>
                <w:t>Logical Signal Name</w:t>
              </w:r>
            </w:ins>
          </w:p>
        </w:tc>
        <w:tc>
          <w:tcPr>
            <w:tcW w:w="2028" w:type="dxa"/>
            <w:tcBorders>
              <w:top w:val="single" w:sz="4" w:space="0" w:color="auto"/>
              <w:left w:val="single" w:sz="4" w:space="0" w:color="auto"/>
              <w:bottom w:val="single" w:sz="4" w:space="0" w:color="auto"/>
              <w:right w:val="single" w:sz="4" w:space="0" w:color="auto"/>
            </w:tcBorders>
            <w:hideMark/>
          </w:tcPr>
          <w:p w14:paraId="57781DCF" w14:textId="77777777" w:rsidR="00B63FEB" w:rsidRPr="00C52BBB" w:rsidRDefault="00B63FEB" w:rsidP="00B63FEB">
            <w:pPr>
              <w:spacing w:line="276" w:lineRule="auto"/>
              <w:rPr>
                <w:ins w:id="926" w:author="David Schmitt" w:date="2019-09-26T15:44:00Z"/>
                <w:rFonts w:cs="Arial"/>
                <w:b/>
              </w:rPr>
            </w:pPr>
            <w:ins w:id="927" w:author="David Schmitt" w:date="2019-09-26T15:44:00Z">
              <w:r w:rsidRPr="00C52BBB">
                <w:rPr>
                  <w:rFonts w:cs="Arial"/>
                  <w:b/>
                </w:rPr>
                <w:t>Literals</w:t>
              </w:r>
            </w:ins>
          </w:p>
        </w:tc>
        <w:tc>
          <w:tcPr>
            <w:tcW w:w="1080" w:type="dxa"/>
            <w:tcBorders>
              <w:top w:val="single" w:sz="4" w:space="0" w:color="auto"/>
              <w:left w:val="single" w:sz="4" w:space="0" w:color="auto"/>
              <w:bottom w:val="single" w:sz="4" w:space="0" w:color="auto"/>
              <w:right w:val="single" w:sz="4" w:space="0" w:color="auto"/>
            </w:tcBorders>
            <w:hideMark/>
          </w:tcPr>
          <w:p w14:paraId="361C8257" w14:textId="77777777" w:rsidR="00B63FEB" w:rsidRPr="00C52BBB" w:rsidRDefault="00B63FEB" w:rsidP="00B63FEB">
            <w:pPr>
              <w:spacing w:line="276" w:lineRule="auto"/>
              <w:rPr>
                <w:ins w:id="928" w:author="David Schmitt" w:date="2019-09-26T15:44:00Z"/>
                <w:rFonts w:cs="Arial"/>
                <w:b/>
              </w:rPr>
            </w:pPr>
            <w:ins w:id="929" w:author="David Schmitt" w:date="2019-09-26T15:44:00Z">
              <w:r w:rsidRPr="00C52BBB">
                <w:rPr>
                  <w:rFonts w:cs="Arial"/>
                  <w:b/>
                </w:rPr>
                <w:t>Value</w:t>
              </w:r>
            </w:ins>
          </w:p>
        </w:tc>
        <w:tc>
          <w:tcPr>
            <w:tcW w:w="4770" w:type="dxa"/>
            <w:tcBorders>
              <w:top w:val="single" w:sz="4" w:space="0" w:color="auto"/>
              <w:left w:val="single" w:sz="4" w:space="0" w:color="auto"/>
              <w:bottom w:val="single" w:sz="4" w:space="0" w:color="auto"/>
              <w:right w:val="single" w:sz="4" w:space="0" w:color="auto"/>
            </w:tcBorders>
            <w:hideMark/>
          </w:tcPr>
          <w:p w14:paraId="7EC10BE8" w14:textId="77777777" w:rsidR="00B63FEB" w:rsidRPr="00C52BBB" w:rsidRDefault="00B63FEB" w:rsidP="00B63FEB">
            <w:pPr>
              <w:spacing w:line="276" w:lineRule="auto"/>
              <w:rPr>
                <w:ins w:id="930" w:author="David Schmitt" w:date="2019-09-26T15:44:00Z"/>
                <w:rFonts w:cs="Arial"/>
                <w:b/>
              </w:rPr>
            </w:pPr>
            <w:ins w:id="931" w:author="David Schmitt" w:date="2019-09-26T15:44:00Z">
              <w:r w:rsidRPr="00C52BBB">
                <w:rPr>
                  <w:rFonts w:cs="Arial"/>
                  <w:b/>
                </w:rPr>
                <w:t>Description</w:t>
              </w:r>
            </w:ins>
          </w:p>
        </w:tc>
      </w:tr>
      <w:tr w:rsidR="00B63FEB" w:rsidRPr="00C52BBB" w14:paraId="3689B5C1" w14:textId="77777777" w:rsidTr="00B63FEB">
        <w:trPr>
          <w:jc w:val="center"/>
          <w:ins w:id="932" w:author="David Schmitt" w:date="2019-09-26T15:44:00Z"/>
        </w:trPr>
        <w:tc>
          <w:tcPr>
            <w:tcW w:w="2557" w:type="dxa"/>
            <w:vMerge w:val="restart"/>
            <w:tcBorders>
              <w:top w:val="single" w:sz="4" w:space="0" w:color="auto"/>
              <w:left w:val="single" w:sz="4" w:space="0" w:color="auto"/>
              <w:right w:val="single" w:sz="4" w:space="0" w:color="auto"/>
            </w:tcBorders>
          </w:tcPr>
          <w:p w14:paraId="53E30AF7" w14:textId="77777777" w:rsidR="00B63FEB" w:rsidRPr="00C52BBB" w:rsidRDefault="00B63FEB" w:rsidP="00B63FEB">
            <w:pPr>
              <w:spacing w:line="276" w:lineRule="auto"/>
              <w:rPr>
                <w:ins w:id="933" w:author="David Schmitt" w:date="2019-09-26T15:44:00Z"/>
                <w:rFonts w:cs="Arial"/>
              </w:rPr>
            </w:pPr>
          </w:p>
          <w:p w14:paraId="48288F61" w14:textId="77777777" w:rsidR="00B63FEB" w:rsidRPr="00C52BBB" w:rsidRDefault="00B63FEB" w:rsidP="00B63FEB">
            <w:pPr>
              <w:spacing w:line="276" w:lineRule="auto"/>
              <w:rPr>
                <w:ins w:id="934" w:author="David Schmitt" w:date="2019-09-26T15:44:00Z"/>
                <w:rFonts w:cs="Arial"/>
              </w:rPr>
            </w:pPr>
            <w:proofErr w:type="spellStart"/>
            <w:ins w:id="935" w:author="David Schmitt" w:date="2019-09-26T15:44:00Z">
              <w:r>
                <w:rPr>
                  <w:rFonts w:cs="Arial"/>
                </w:rPr>
                <w:t>EngExhMdeHrEnbl_D_Rq</w:t>
              </w:r>
              <w:proofErr w:type="spellEnd"/>
            </w:ins>
          </w:p>
        </w:tc>
        <w:tc>
          <w:tcPr>
            <w:tcW w:w="2028" w:type="dxa"/>
            <w:tcBorders>
              <w:top w:val="single" w:sz="4" w:space="0" w:color="auto"/>
              <w:left w:val="single" w:sz="4" w:space="0" w:color="auto"/>
              <w:bottom w:val="single" w:sz="4" w:space="0" w:color="auto"/>
              <w:right w:val="single" w:sz="4" w:space="0" w:color="auto"/>
            </w:tcBorders>
            <w:hideMark/>
          </w:tcPr>
          <w:p w14:paraId="57115A6C" w14:textId="77777777" w:rsidR="00B63FEB" w:rsidRPr="00C52BBB" w:rsidRDefault="00B63FEB" w:rsidP="00B63FEB">
            <w:pPr>
              <w:spacing w:line="254" w:lineRule="auto"/>
              <w:rPr>
                <w:ins w:id="936" w:author="David Schmitt" w:date="2019-09-26T15:44:00Z"/>
                <w:rFonts w:cs="Arial"/>
              </w:rPr>
            </w:pPr>
            <w:ins w:id="937" w:author="David Schmitt" w:date="2019-09-26T15:44:00Z">
              <w:r w:rsidRPr="00C52BBB">
                <w:rPr>
                  <w:rFonts w:cs="Arial"/>
                </w:rPr>
                <w:t>Null</w:t>
              </w:r>
            </w:ins>
          </w:p>
        </w:tc>
        <w:tc>
          <w:tcPr>
            <w:tcW w:w="1080" w:type="dxa"/>
            <w:tcBorders>
              <w:top w:val="single" w:sz="4" w:space="0" w:color="auto"/>
              <w:left w:val="single" w:sz="4" w:space="0" w:color="auto"/>
              <w:bottom w:val="single" w:sz="4" w:space="0" w:color="auto"/>
              <w:right w:val="single" w:sz="4" w:space="0" w:color="auto"/>
            </w:tcBorders>
            <w:hideMark/>
          </w:tcPr>
          <w:p w14:paraId="4FC6C770" w14:textId="77777777" w:rsidR="00B63FEB" w:rsidRPr="00C52BBB" w:rsidRDefault="00B63FEB" w:rsidP="00B63FEB">
            <w:pPr>
              <w:spacing w:line="254" w:lineRule="auto"/>
              <w:rPr>
                <w:ins w:id="938" w:author="David Schmitt" w:date="2019-09-26T15:44:00Z"/>
                <w:rFonts w:cs="Arial"/>
              </w:rPr>
            </w:pPr>
            <w:ins w:id="939" w:author="David Schmitt" w:date="2019-09-26T15:44:00Z">
              <w:r w:rsidRPr="00C52BBB">
                <w:rPr>
                  <w:rFonts w:cs="Arial"/>
                </w:rPr>
                <w:t>0x0</w:t>
              </w:r>
            </w:ins>
          </w:p>
        </w:tc>
        <w:tc>
          <w:tcPr>
            <w:tcW w:w="4770" w:type="dxa"/>
            <w:tcBorders>
              <w:top w:val="single" w:sz="4" w:space="0" w:color="auto"/>
              <w:left w:val="single" w:sz="4" w:space="0" w:color="auto"/>
              <w:bottom w:val="single" w:sz="4" w:space="0" w:color="auto"/>
              <w:right w:val="single" w:sz="4" w:space="0" w:color="auto"/>
            </w:tcBorders>
            <w:vAlign w:val="center"/>
            <w:hideMark/>
          </w:tcPr>
          <w:p w14:paraId="17DDE43D" w14:textId="77777777" w:rsidR="00B63FEB" w:rsidRPr="00C52BBB" w:rsidRDefault="00B63FEB" w:rsidP="00B63FEB">
            <w:pPr>
              <w:autoSpaceDE w:val="0"/>
              <w:autoSpaceDN w:val="0"/>
              <w:adjustRightInd w:val="0"/>
              <w:spacing w:line="276" w:lineRule="auto"/>
              <w:rPr>
                <w:ins w:id="940" w:author="David Schmitt" w:date="2019-09-26T15:44:00Z"/>
                <w:rFonts w:cs="Arial"/>
              </w:rPr>
            </w:pPr>
          </w:p>
        </w:tc>
      </w:tr>
      <w:tr w:rsidR="00B63FEB" w:rsidRPr="00C52BBB" w14:paraId="2E92D747" w14:textId="77777777" w:rsidTr="00B63FEB">
        <w:trPr>
          <w:trHeight w:val="314"/>
          <w:jc w:val="center"/>
          <w:ins w:id="941" w:author="David Schmitt" w:date="2019-09-26T15:44:00Z"/>
        </w:trPr>
        <w:tc>
          <w:tcPr>
            <w:tcW w:w="2557" w:type="dxa"/>
            <w:vMerge/>
            <w:tcBorders>
              <w:left w:val="single" w:sz="4" w:space="0" w:color="auto"/>
              <w:right w:val="single" w:sz="4" w:space="0" w:color="auto"/>
            </w:tcBorders>
            <w:vAlign w:val="center"/>
            <w:hideMark/>
          </w:tcPr>
          <w:p w14:paraId="5C0E6C6D" w14:textId="77777777" w:rsidR="00B63FEB" w:rsidRPr="00C52BBB" w:rsidRDefault="00B63FEB" w:rsidP="00B63FEB">
            <w:pPr>
              <w:spacing w:line="256" w:lineRule="auto"/>
              <w:rPr>
                <w:ins w:id="942" w:author="David Schmitt" w:date="2019-09-26T15:44:00Z"/>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30627E18" w14:textId="77777777" w:rsidR="00B63FEB" w:rsidRPr="00C52BBB" w:rsidRDefault="00B63FEB" w:rsidP="00B63FEB">
            <w:pPr>
              <w:spacing w:line="254" w:lineRule="auto"/>
              <w:rPr>
                <w:ins w:id="943" w:author="David Schmitt" w:date="2019-09-26T15:44:00Z"/>
                <w:rFonts w:cs="Arial"/>
              </w:rPr>
            </w:pPr>
            <w:ins w:id="944" w:author="David Schmitt" w:date="2019-09-26T15:44:00Z">
              <w:r w:rsidRPr="00C52BBB">
                <w:rPr>
                  <w:rFonts w:cs="Arial"/>
                </w:rPr>
                <w:t>Disabled</w:t>
              </w:r>
            </w:ins>
          </w:p>
        </w:tc>
        <w:tc>
          <w:tcPr>
            <w:tcW w:w="1080" w:type="dxa"/>
            <w:tcBorders>
              <w:top w:val="single" w:sz="4" w:space="0" w:color="auto"/>
              <w:left w:val="single" w:sz="4" w:space="0" w:color="auto"/>
              <w:bottom w:val="single" w:sz="4" w:space="0" w:color="auto"/>
              <w:right w:val="single" w:sz="4" w:space="0" w:color="auto"/>
            </w:tcBorders>
            <w:hideMark/>
          </w:tcPr>
          <w:p w14:paraId="4D8C3928" w14:textId="77777777" w:rsidR="00B63FEB" w:rsidRPr="00C52BBB" w:rsidRDefault="00B63FEB" w:rsidP="00B63FEB">
            <w:pPr>
              <w:spacing w:line="254" w:lineRule="auto"/>
              <w:rPr>
                <w:ins w:id="945" w:author="David Schmitt" w:date="2019-09-26T15:44:00Z"/>
                <w:rFonts w:cs="Arial"/>
              </w:rPr>
            </w:pPr>
            <w:ins w:id="946" w:author="David Schmitt" w:date="2019-09-26T15:44:00Z">
              <w:r w:rsidRPr="00C52BBB">
                <w:rPr>
                  <w:rFonts w:cs="Arial"/>
                </w:rPr>
                <w:t>0x1</w:t>
              </w:r>
            </w:ins>
          </w:p>
        </w:tc>
        <w:tc>
          <w:tcPr>
            <w:tcW w:w="4770" w:type="dxa"/>
            <w:tcBorders>
              <w:top w:val="single" w:sz="4" w:space="0" w:color="auto"/>
              <w:left w:val="single" w:sz="4" w:space="0" w:color="auto"/>
              <w:bottom w:val="single" w:sz="4" w:space="0" w:color="auto"/>
              <w:right w:val="single" w:sz="4" w:space="0" w:color="auto"/>
            </w:tcBorders>
          </w:tcPr>
          <w:p w14:paraId="17799697" w14:textId="77777777" w:rsidR="00B63FEB" w:rsidRPr="00C52BBB" w:rsidRDefault="00B63FEB" w:rsidP="00B63FEB">
            <w:pPr>
              <w:spacing w:line="276" w:lineRule="auto"/>
              <w:rPr>
                <w:ins w:id="947" w:author="David Schmitt" w:date="2019-09-26T15:44:00Z"/>
                <w:rFonts w:cs="Arial"/>
              </w:rPr>
            </w:pPr>
          </w:p>
        </w:tc>
      </w:tr>
      <w:tr w:rsidR="00B63FEB" w:rsidRPr="00C52BBB" w14:paraId="02E25986" w14:textId="77777777" w:rsidTr="00B63FEB">
        <w:trPr>
          <w:trHeight w:val="314"/>
          <w:jc w:val="center"/>
          <w:ins w:id="948" w:author="David Schmitt" w:date="2019-09-26T15:44:00Z"/>
        </w:trPr>
        <w:tc>
          <w:tcPr>
            <w:tcW w:w="2557" w:type="dxa"/>
            <w:vMerge/>
            <w:tcBorders>
              <w:left w:val="single" w:sz="4" w:space="0" w:color="auto"/>
              <w:right w:val="single" w:sz="4" w:space="0" w:color="auto"/>
            </w:tcBorders>
            <w:vAlign w:val="center"/>
            <w:hideMark/>
          </w:tcPr>
          <w:p w14:paraId="52599004" w14:textId="77777777" w:rsidR="00B63FEB" w:rsidRPr="00C52BBB" w:rsidRDefault="00B63FEB" w:rsidP="00B63FEB">
            <w:pPr>
              <w:spacing w:line="256" w:lineRule="auto"/>
              <w:rPr>
                <w:ins w:id="949" w:author="David Schmitt" w:date="2019-09-26T15:44:00Z"/>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50F6BF65" w14:textId="77777777" w:rsidR="00B63FEB" w:rsidRPr="00C52BBB" w:rsidRDefault="00B63FEB" w:rsidP="00B63FEB">
            <w:pPr>
              <w:spacing w:line="254" w:lineRule="auto"/>
              <w:rPr>
                <w:ins w:id="950" w:author="David Schmitt" w:date="2019-09-26T15:44:00Z"/>
                <w:rFonts w:cs="Arial"/>
              </w:rPr>
            </w:pPr>
            <w:ins w:id="951" w:author="David Schmitt" w:date="2019-09-26T15:44:00Z">
              <w:r w:rsidRPr="00C52BBB">
                <w:rPr>
                  <w:rFonts w:cs="Arial"/>
                </w:rPr>
                <w:t>Enabled</w:t>
              </w:r>
            </w:ins>
          </w:p>
        </w:tc>
        <w:tc>
          <w:tcPr>
            <w:tcW w:w="1080" w:type="dxa"/>
            <w:tcBorders>
              <w:top w:val="single" w:sz="4" w:space="0" w:color="auto"/>
              <w:left w:val="single" w:sz="4" w:space="0" w:color="auto"/>
              <w:bottom w:val="single" w:sz="4" w:space="0" w:color="auto"/>
              <w:right w:val="single" w:sz="4" w:space="0" w:color="auto"/>
            </w:tcBorders>
            <w:hideMark/>
          </w:tcPr>
          <w:p w14:paraId="25196CA5" w14:textId="77777777" w:rsidR="00B63FEB" w:rsidRPr="00C52BBB" w:rsidRDefault="00B63FEB" w:rsidP="00B63FEB">
            <w:pPr>
              <w:spacing w:line="254" w:lineRule="auto"/>
              <w:rPr>
                <w:ins w:id="952" w:author="David Schmitt" w:date="2019-09-26T15:44:00Z"/>
                <w:rFonts w:cs="Arial"/>
              </w:rPr>
            </w:pPr>
            <w:ins w:id="953" w:author="David Schmitt" w:date="2019-09-26T15:44:00Z">
              <w:r w:rsidRPr="00C52BBB">
                <w:rPr>
                  <w:rFonts w:cs="Arial"/>
                </w:rPr>
                <w:t>0x2</w:t>
              </w:r>
            </w:ins>
          </w:p>
        </w:tc>
        <w:tc>
          <w:tcPr>
            <w:tcW w:w="4770" w:type="dxa"/>
            <w:tcBorders>
              <w:top w:val="single" w:sz="4" w:space="0" w:color="auto"/>
              <w:left w:val="single" w:sz="4" w:space="0" w:color="auto"/>
              <w:bottom w:val="single" w:sz="4" w:space="0" w:color="auto"/>
              <w:right w:val="single" w:sz="4" w:space="0" w:color="auto"/>
            </w:tcBorders>
          </w:tcPr>
          <w:p w14:paraId="5B69BF72" w14:textId="77777777" w:rsidR="00B63FEB" w:rsidRPr="00C52BBB" w:rsidRDefault="00B63FEB" w:rsidP="00B63FEB">
            <w:pPr>
              <w:spacing w:line="276" w:lineRule="auto"/>
              <w:rPr>
                <w:ins w:id="954" w:author="David Schmitt" w:date="2019-09-26T15:44:00Z"/>
                <w:rFonts w:cs="Arial"/>
              </w:rPr>
            </w:pPr>
          </w:p>
        </w:tc>
      </w:tr>
      <w:tr w:rsidR="00B63FEB" w:rsidRPr="00C52BBB" w14:paraId="53A82D8A" w14:textId="77777777" w:rsidTr="00B63FEB">
        <w:trPr>
          <w:trHeight w:val="314"/>
          <w:jc w:val="center"/>
          <w:ins w:id="955" w:author="David Schmitt" w:date="2019-09-26T15:44:00Z"/>
        </w:trPr>
        <w:tc>
          <w:tcPr>
            <w:tcW w:w="2557" w:type="dxa"/>
            <w:vMerge/>
            <w:tcBorders>
              <w:left w:val="single" w:sz="4" w:space="0" w:color="auto"/>
              <w:bottom w:val="single" w:sz="4" w:space="0" w:color="auto"/>
              <w:right w:val="single" w:sz="4" w:space="0" w:color="auto"/>
            </w:tcBorders>
            <w:vAlign w:val="center"/>
          </w:tcPr>
          <w:p w14:paraId="40912CBE" w14:textId="77777777" w:rsidR="00B63FEB" w:rsidRPr="00C52BBB" w:rsidRDefault="00B63FEB" w:rsidP="00B63FEB">
            <w:pPr>
              <w:spacing w:line="256" w:lineRule="auto"/>
              <w:rPr>
                <w:ins w:id="956" w:author="David Schmitt" w:date="2019-09-26T15:44:00Z"/>
                <w:rFonts w:cs="Arial"/>
              </w:rPr>
            </w:pPr>
          </w:p>
        </w:tc>
        <w:tc>
          <w:tcPr>
            <w:tcW w:w="2028" w:type="dxa"/>
            <w:tcBorders>
              <w:top w:val="single" w:sz="4" w:space="0" w:color="auto"/>
              <w:left w:val="single" w:sz="4" w:space="0" w:color="auto"/>
              <w:bottom w:val="single" w:sz="4" w:space="0" w:color="auto"/>
              <w:right w:val="single" w:sz="4" w:space="0" w:color="auto"/>
            </w:tcBorders>
          </w:tcPr>
          <w:p w14:paraId="1C6E3E4F" w14:textId="77777777" w:rsidR="00B63FEB" w:rsidRPr="00C52BBB" w:rsidRDefault="00B63FEB" w:rsidP="00B63FEB">
            <w:pPr>
              <w:spacing w:line="254" w:lineRule="auto"/>
              <w:rPr>
                <w:ins w:id="957" w:author="David Schmitt" w:date="2019-09-26T15:44:00Z"/>
                <w:rFonts w:cs="Arial"/>
              </w:rPr>
            </w:pPr>
            <w:ins w:id="958" w:author="David Schmitt" w:date="2019-09-26T15:44:00Z">
              <w:r>
                <w:rPr>
                  <w:rFonts w:cs="Arial"/>
                </w:rPr>
                <w:t>Menu Not Configured</w:t>
              </w:r>
            </w:ins>
          </w:p>
        </w:tc>
        <w:tc>
          <w:tcPr>
            <w:tcW w:w="1080" w:type="dxa"/>
            <w:tcBorders>
              <w:top w:val="single" w:sz="4" w:space="0" w:color="auto"/>
              <w:left w:val="single" w:sz="4" w:space="0" w:color="auto"/>
              <w:bottom w:val="single" w:sz="4" w:space="0" w:color="auto"/>
              <w:right w:val="single" w:sz="4" w:space="0" w:color="auto"/>
            </w:tcBorders>
          </w:tcPr>
          <w:p w14:paraId="4C59198A" w14:textId="77777777" w:rsidR="00B63FEB" w:rsidRPr="00C52BBB" w:rsidRDefault="00B63FEB" w:rsidP="00B63FEB">
            <w:pPr>
              <w:spacing w:line="254" w:lineRule="auto"/>
              <w:rPr>
                <w:ins w:id="959" w:author="David Schmitt" w:date="2019-09-26T15:44:00Z"/>
                <w:rFonts w:cs="Arial"/>
              </w:rPr>
            </w:pPr>
            <w:ins w:id="960" w:author="David Schmitt" w:date="2019-09-26T15:44:00Z">
              <w:r>
                <w:rPr>
                  <w:rFonts w:cs="Arial"/>
                </w:rPr>
                <w:t>0x3</w:t>
              </w:r>
            </w:ins>
          </w:p>
        </w:tc>
        <w:tc>
          <w:tcPr>
            <w:tcW w:w="4770" w:type="dxa"/>
            <w:tcBorders>
              <w:top w:val="single" w:sz="4" w:space="0" w:color="auto"/>
              <w:left w:val="single" w:sz="4" w:space="0" w:color="auto"/>
              <w:bottom w:val="single" w:sz="4" w:space="0" w:color="auto"/>
              <w:right w:val="single" w:sz="4" w:space="0" w:color="auto"/>
            </w:tcBorders>
          </w:tcPr>
          <w:p w14:paraId="1135AFDB" w14:textId="77777777" w:rsidR="00B63FEB" w:rsidRPr="00C52BBB" w:rsidRDefault="00B63FEB" w:rsidP="00B63FEB">
            <w:pPr>
              <w:spacing w:line="276" w:lineRule="auto"/>
              <w:rPr>
                <w:ins w:id="961" w:author="David Schmitt" w:date="2019-09-26T15:44:00Z"/>
                <w:rFonts w:cs="Arial"/>
              </w:rPr>
            </w:pPr>
            <w:ins w:id="962" w:author="David Schmitt" w:date="2019-09-26T15:44:00Z">
              <w:r>
                <w:rPr>
                  <w:rFonts w:cs="Arial"/>
                </w:rPr>
                <w:t>No support in APIM, PCM shall treat as “Disabled”</w:t>
              </w:r>
            </w:ins>
          </w:p>
        </w:tc>
      </w:tr>
    </w:tbl>
    <w:p w14:paraId="51D54111" w14:textId="2F147997" w:rsidR="000D7D89" w:rsidRPr="009F32D4" w:rsidDel="00B63FEB" w:rsidRDefault="000D7D89" w:rsidP="000D7D89">
      <w:pPr>
        <w:pStyle w:val="Table"/>
        <w:numPr>
          <w:ilvl w:val="0"/>
          <w:numId w:val="0"/>
        </w:numPr>
        <w:ind w:left="1008"/>
        <w:rPr>
          <w:del w:id="963" w:author="David Schmitt" w:date="2019-09-26T15:44:00Z"/>
        </w:rPr>
      </w:pPr>
      <w:del w:id="964" w:author="David Schmitt" w:date="2019-09-26T15:44:00Z">
        <w:r w:rsidDel="00B63FEB">
          <w:delText xml:space="preserve">Table 1.3 </w:delText>
        </w:r>
        <w:r w:rsidRPr="00823D56" w:rsidDel="00B63FEB">
          <w:delText>EngExhMdeHrEnbl_D_Rq</w:delText>
        </w:r>
      </w:del>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0D7D89" w:rsidRPr="00C52BBB" w:rsidDel="00B63FEB" w14:paraId="01228A4B" w14:textId="406E5632" w:rsidTr="00073184">
        <w:trPr>
          <w:jc w:val="center"/>
          <w:del w:id="965" w:author="David Schmitt" w:date="2019-09-26T15:44:00Z"/>
        </w:trPr>
        <w:tc>
          <w:tcPr>
            <w:tcW w:w="2557" w:type="dxa"/>
            <w:tcBorders>
              <w:top w:val="single" w:sz="4" w:space="0" w:color="auto"/>
              <w:left w:val="single" w:sz="4" w:space="0" w:color="auto"/>
              <w:bottom w:val="single" w:sz="4" w:space="0" w:color="auto"/>
              <w:right w:val="single" w:sz="4" w:space="0" w:color="auto"/>
            </w:tcBorders>
            <w:hideMark/>
          </w:tcPr>
          <w:p w14:paraId="7D2E0BA1" w14:textId="646847E1" w:rsidR="000D7D89" w:rsidRPr="00C52BBB" w:rsidDel="00B63FEB" w:rsidRDefault="000D7D89" w:rsidP="00073184">
            <w:pPr>
              <w:spacing w:line="276" w:lineRule="auto"/>
              <w:rPr>
                <w:del w:id="966" w:author="David Schmitt" w:date="2019-09-26T15:44:00Z"/>
                <w:rFonts w:cs="Arial"/>
                <w:b/>
              </w:rPr>
            </w:pPr>
            <w:del w:id="967" w:author="David Schmitt" w:date="2019-09-26T15:44:00Z">
              <w:r w:rsidRPr="00C52BBB" w:rsidDel="00B63FEB">
                <w:rPr>
                  <w:rFonts w:cs="Arial"/>
                  <w:b/>
                </w:rPr>
                <w:delText>Logical Signal Name</w:delText>
              </w:r>
            </w:del>
          </w:p>
        </w:tc>
        <w:tc>
          <w:tcPr>
            <w:tcW w:w="2028" w:type="dxa"/>
            <w:tcBorders>
              <w:top w:val="single" w:sz="4" w:space="0" w:color="auto"/>
              <w:left w:val="single" w:sz="4" w:space="0" w:color="auto"/>
              <w:bottom w:val="single" w:sz="4" w:space="0" w:color="auto"/>
              <w:right w:val="single" w:sz="4" w:space="0" w:color="auto"/>
            </w:tcBorders>
            <w:hideMark/>
          </w:tcPr>
          <w:p w14:paraId="6A811340" w14:textId="34C692EC" w:rsidR="000D7D89" w:rsidRPr="00C52BBB" w:rsidDel="00B63FEB" w:rsidRDefault="000D7D89" w:rsidP="00073184">
            <w:pPr>
              <w:spacing w:line="276" w:lineRule="auto"/>
              <w:rPr>
                <w:del w:id="968" w:author="David Schmitt" w:date="2019-09-26T15:44:00Z"/>
                <w:rFonts w:cs="Arial"/>
                <w:b/>
              </w:rPr>
            </w:pPr>
            <w:del w:id="969" w:author="David Schmitt" w:date="2019-09-26T15:44:00Z">
              <w:r w:rsidRPr="00C52BBB" w:rsidDel="00B63FEB">
                <w:rPr>
                  <w:rFonts w:cs="Arial"/>
                  <w:b/>
                </w:rPr>
                <w:delText>Literals</w:delText>
              </w:r>
            </w:del>
          </w:p>
        </w:tc>
        <w:tc>
          <w:tcPr>
            <w:tcW w:w="1080" w:type="dxa"/>
            <w:tcBorders>
              <w:top w:val="single" w:sz="4" w:space="0" w:color="auto"/>
              <w:left w:val="single" w:sz="4" w:space="0" w:color="auto"/>
              <w:bottom w:val="single" w:sz="4" w:space="0" w:color="auto"/>
              <w:right w:val="single" w:sz="4" w:space="0" w:color="auto"/>
            </w:tcBorders>
            <w:hideMark/>
          </w:tcPr>
          <w:p w14:paraId="74CC7083" w14:textId="1BC5931A" w:rsidR="000D7D89" w:rsidRPr="00C52BBB" w:rsidDel="00B63FEB" w:rsidRDefault="000D7D89" w:rsidP="00073184">
            <w:pPr>
              <w:spacing w:line="276" w:lineRule="auto"/>
              <w:rPr>
                <w:del w:id="970" w:author="David Schmitt" w:date="2019-09-26T15:44:00Z"/>
                <w:rFonts w:cs="Arial"/>
                <w:b/>
              </w:rPr>
            </w:pPr>
            <w:del w:id="971" w:author="David Schmitt" w:date="2019-09-26T15:44:00Z">
              <w:r w:rsidRPr="00C52BBB" w:rsidDel="00B63FEB">
                <w:rPr>
                  <w:rFonts w:cs="Arial"/>
                  <w:b/>
                </w:rPr>
                <w:delText>Value</w:delText>
              </w:r>
            </w:del>
          </w:p>
        </w:tc>
        <w:tc>
          <w:tcPr>
            <w:tcW w:w="4770" w:type="dxa"/>
            <w:tcBorders>
              <w:top w:val="single" w:sz="4" w:space="0" w:color="auto"/>
              <w:left w:val="single" w:sz="4" w:space="0" w:color="auto"/>
              <w:bottom w:val="single" w:sz="4" w:space="0" w:color="auto"/>
              <w:right w:val="single" w:sz="4" w:space="0" w:color="auto"/>
            </w:tcBorders>
            <w:hideMark/>
          </w:tcPr>
          <w:p w14:paraId="620551DE" w14:textId="42689023" w:rsidR="000D7D89" w:rsidRPr="00C52BBB" w:rsidDel="00B63FEB" w:rsidRDefault="000D7D89" w:rsidP="00073184">
            <w:pPr>
              <w:spacing w:line="276" w:lineRule="auto"/>
              <w:rPr>
                <w:del w:id="972" w:author="David Schmitt" w:date="2019-09-26T15:44:00Z"/>
                <w:rFonts w:cs="Arial"/>
                <w:b/>
              </w:rPr>
            </w:pPr>
            <w:del w:id="973" w:author="David Schmitt" w:date="2019-09-26T15:44:00Z">
              <w:r w:rsidRPr="00C52BBB" w:rsidDel="00B63FEB">
                <w:rPr>
                  <w:rFonts w:cs="Arial"/>
                  <w:b/>
                </w:rPr>
                <w:delText>Description</w:delText>
              </w:r>
            </w:del>
          </w:p>
        </w:tc>
      </w:tr>
      <w:tr w:rsidR="000D7D89" w:rsidRPr="00C52BBB" w:rsidDel="00B63FEB" w14:paraId="3F51D6FA" w14:textId="3343F026" w:rsidTr="00073184">
        <w:trPr>
          <w:jc w:val="center"/>
          <w:del w:id="974" w:author="David Schmitt" w:date="2019-09-26T15:44:00Z"/>
        </w:trPr>
        <w:tc>
          <w:tcPr>
            <w:tcW w:w="2557" w:type="dxa"/>
            <w:vMerge w:val="restart"/>
            <w:tcBorders>
              <w:top w:val="single" w:sz="4" w:space="0" w:color="auto"/>
              <w:left w:val="single" w:sz="4" w:space="0" w:color="auto"/>
              <w:bottom w:val="single" w:sz="4" w:space="0" w:color="auto"/>
              <w:right w:val="single" w:sz="4" w:space="0" w:color="auto"/>
            </w:tcBorders>
          </w:tcPr>
          <w:p w14:paraId="25200E27" w14:textId="63EDA0F1" w:rsidR="000D7D89" w:rsidRPr="00C52BBB" w:rsidDel="00B63FEB" w:rsidRDefault="000D7D89" w:rsidP="00073184">
            <w:pPr>
              <w:spacing w:line="276" w:lineRule="auto"/>
              <w:rPr>
                <w:del w:id="975" w:author="David Schmitt" w:date="2019-09-26T15:44:00Z"/>
                <w:rFonts w:cs="Arial"/>
              </w:rPr>
            </w:pPr>
          </w:p>
          <w:p w14:paraId="59CBBCC5" w14:textId="070574B3" w:rsidR="000D7D89" w:rsidRPr="00C52BBB" w:rsidDel="00B63FEB" w:rsidRDefault="000D7D89" w:rsidP="00073184">
            <w:pPr>
              <w:spacing w:line="276" w:lineRule="auto"/>
              <w:rPr>
                <w:del w:id="976" w:author="David Schmitt" w:date="2019-09-26T15:44:00Z"/>
                <w:rFonts w:cs="Arial"/>
              </w:rPr>
            </w:pPr>
            <w:del w:id="977" w:author="David Schmitt" w:date="2019-09-26T15:44:00Z">
              <w:r w:rsidDel="00B63FEB">
                <w:rPr>
                  <w:rFonts w:cs="Arial"/>
                </w:rPr>
                <w:delText>EngExhMdeHrEnbl_D_Rq</w:delText>
              </w:r>
            </w:del>
          </w:p>
        </w:tc>
        <w:tc>
          <w:tcPr>
            <w:tcW w:w="2028" w:type="dxa"/>
            <w:tcBorders>
              <w:top w:val="single" w:sz="4" w:space="0" w:color="auto"/>
              <w:left w:val="single" w:sz="4" w:space="0" w:color="auto"/>
              <w:bottom w:val="single" w:sz="4" w:space="0" w:color="auto"/>
              <w:right w:val="single" w:sz="4" w:space="0" w:color="auto"/>
            </w:tcBorders>
            <w:hideMark/>
          </w:tcPr>
          <w:p w14:paraId="7815A54C" w14:textId="6D010063" w:rsidR="000D7D89" w:rsidRPr="00C52BBB" w:rsidDel="00B63FEB" w:rsidRDefault="000D7D89" w:rsidP="00073184">
            <w:pPr>
              <w:spacing w:line="254" w:lineRule="auto"/>
              <w:rPr>
                <w:del w:id="978" w:author="David Schmitt" w:date="2019-09-26T15:44:00Z"/>
                <w:rFonts w:cs="Arial"/>
              </w:rPr>
            </w:pPr>
            <w:del w:id="979" w:author="David Schmitt" w:date="2019-09-26T15:44:00Z">
              <w:r w:rsidRPr="00C52BBB" w:rsidDel="00B63FEB">
                <w:rPr>
                  <w:rFonts w:cs="Arial"/>
                </w:rPr>
                <w:delText>Null</w:delText>
              </w:r>
            </w:del>
          </w:p>
        </w:tc>
        <w:tc>
          <w:tcPr>
            <w:tcW w:w="1080" w:type="dxa"/>
            <w:tcBorders>
              <w:top w:val="single" w:sz="4" w:space="0" w:color="auto"/>
              <w:left w:val="single" w:sz="4" w:space="0" w:color="auto"/>
              <w:bottom w:val="single" w:sz="4" w:space="0" w:color="auto"/>
              <w:right w:val="single" w:sz="4" w:space="0" w:color="auto"/>
            </w:tcBorders>
            <w:hideMark/>
          </w:tcPr>
          <w:p w14:paraId="717340F4" w14:textId="6444F4D6" w:rsidR="000D7D89" w:rsidRPr="00C52BBB" w:rsidDel="00B63FEB" w:rsidRDefault="000D7D89" w:rsidP="00073184">
            <w:pPr>
              <w:spacing w:line="254" w:lineRule="auto"/>
              <w:rPr>
                <w:del w:id="980" w:author="David Schmitt" w:date="2019-09-26T15:44:00Z"/>
                <w:rFonts w:cs="Arial"/>
              </w:rPr>
            </w:pPr>
            <w:del w:id="981" w:author="David Schmitt" w:date="2019-09-26T15:44:00Z">
              <w:r w:rsidRPr="00C52BBB" w:rsidDel="00B63FEB">
                <w:rPr>
                  <w:rFonts w:cs="Arial"/>
                </w:rPr>
                <w:delText>0x0</w:delText>
              </w:r>
            </w:del>
          </w:p>
        </w:tc>
        <w:tc>
          <w:tcPr>
            <w:tcW w:w="4770" w:type="dxa"/>
            <w:tcBorders>
              <w:top w:val="single" w:sz="4" w:space="0" w:color="auto"/>
              <w:left w:val="single" w:sz="4" w:space="0" w:color="auto"/>
              <w:bottom w:val="single" w:sz="4" w:space="0" w:color="auto"/>
              <w:right w:val="single" w:sz="4" w:space="0" w:color="auto"/>
            </w:tcBorders>
            <w:vAlign w:val="center"/>
            <w:hideMark/>
          </w:tcPr>
          <w:p w14:paraId="6D8FC3A7" w14:textId="58EDBBA1" w:rsidR="000D7D89" w:rsidRPr="00C52BBB" w:rsidDel="00B63FEB" w:rsidRDefault="000D7D89" w:rsidP="00073184">
            <w:pPr>
              <w:autoSpaceDE w:val="0"/>
              <w:autoSpaceDN w:val="0"/>
              <w:adjustRightInd w:val="0"/>
              <w:spacing w:line="276" w:lineRule="auto"/>
              <w:rPr>
                <w:del w:id="982" w:author="David Schmitt" w:date="2019-09-26T15:44:00Z"/>
                <w:rFonts w:cs="Arial"/>
              </w:rPr>
            </w:pPr>
            <w:del w:id="983" w:author="David Schmitt" w:date="2019-09-26T15:44:00Z">
              <w:r w:rsidRPr="00C52BBB" w:rsidDel="00B63FEB">
                <w:rPr>
                  <w:rFonts w:cs="Arial"/>
                </w:rPr>
                <w:delText xml:space="preserve">HMI setting treated as unknown (ex HMI greyed out, setting not shown as selected…) </w:delText>
              </w:r>
            </w:del>
          </w:p>
        </w:tc>
      </w:tr>
      <w:tr w:rsidR="000D7D89" w:rsidRPr="00C52BBB" w:rsidDel="00B63FEB" w14:paraId="0988EC6F" w14:textId="5015B54C" w:rsidTr="00073184">
        <w:trPr>
          <w:trHeight w:val="314"/>
          <w:jc w:val="center"/>
          <w:del w:id="984" w:author="David Schmitt" w:date="2019-09-26T15:44:00Z"/>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41B111A8" w14:textId="5060A16B" w:rsidR="000D7D89" w:rsidRPr="00C52BBB" w:rsidDel="00B63FEB" w:rsidRDefault="000D7D89" w:rsidP="00073184">
            <w:pPr>
              <w:spacing w:line="256" w:lineRule="auto"/>
              <w:rPr>
                <w:del w:id="985" w:author="David Schmitt" w:date="2019-09-26T15:44:00Z"/>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40FF35E5" w14:textId="5126ECB1" w:rsidR="000D7D89" w:rsidRPr="00C52BBB" w:rsidDel="00B63FEB" w:rsidRDefault="000D7D89" w:rsidP="00073184">
            <w:pPr>
              <w:spacing w:line="254" w:lineRule="auto"/>
              <w:rPr>
                <w:del w:id="986" w:author="David Schmitt" w:date="2019-09-26T15:44:00Z"/>
                <w:rFonts w:cs="Arial"/>
              </w:rPr>
            </w:pPr>
            <w:del w:id="987" w:author="David Schmitt" w:date="2019-09-26T15:44:00Z">
              <w:r w:rsidRPr="00C52BBB" w:rsidDel="00B63FEB">
                <w:rPr>
                  <w:rFonts w:cs="Arial"/>
                </w:rPr>
                <w:delText>Disabled</w:delText>
              </w:r>
            </w:del>
          </w:p>
        </w:tc>
        <w:tc>
          <w:tcPr>
            <w:tcW w:w="1080" w:type="dxa"/>
            <w:tcBorders>
              <w:top w:val="single" w:sz="4" w:space="0" w:color="auto"/>
              <w:left w:val="single" w:sz="4" w:space="0" w:color="auto"/>
              <w:bottom w:val="single" w:sz="4" w:space="0" w:color="auto"/>
              <w:right w:val="single" w:sz="4" w:space="0" w:color="auto"/>
            </w:tcBorders>
            <w:hideMark/>
          </w:tcPr>
          <w:p w14:paraId="19C36032" w14:textId="5A067041" w:rsidR="000D7D89" w:rsidRPr="00C52BBB" w:rsidDel="00B63FEB" w:rsidRDefault="000D7D89" w:rsidP="00073184">
            <w:pPr>
              <w:spacing w:line="254" w:lineRule="auto"/>
              <w:rPr>
                <w:del w:id="988" w:author="David Schmitt" w:date="2019-09-26T15:44:00Z"/>
                <w:rFonts w:cs="Arial"/>
              </w:rPr>
            </w:pPr>
            <w:del w:id="989" w:author="David Schmitt" w:date="2019-09-26T15:44:00Z">
              <w:r w:rsidRPr="00C52BBB" w:rsidDel="00B63FEB">
                <w:rPr>
                  <w:rFonts w:cs="Arial"/>
                </w:rPr>
                <w:delText>0x1</w:delText>
              </w:r>
            </w:del>
          </w:p>
        </w:tc>
        <w:tc>
          <w:tcPr>
            <w:tcW w:w="4770" w:type="dxa"/>
            <w:tcBorders>
              <w:top w:val="single" w:sz="4" w:space="0" w:color="auto"/>
              <w:left w:val="single" w:sz="4" w:space="0" w:color="auto"/>
              <w:bottom w:val="single" w:sz="4" w:space="0" w:color="auto"/>
              <w:right w:val="single" w:sz="4" w:space="0" w:color="auto"/>
            </w:tcBorders>
          </w:tcPr>
          <w:p w14:paraId="774E1502" w14:textId="440D5F81" w:rsidR="000D7D89" w:rsidRPr="00C52BBB" w:rsidDel="00B63FEB" w:rsidRDefault="000D7D89" w:rsidP="00073184">
            <w:pPr>
              <w:spacing w:line="276" w:lineRule="auto"/>
              <w:rPr>
                <w:del w:id="990" w:author="David Schmitt" w:date="2019-09-26T15:44:00Z"/>
                <w:rFonts w:cs="Arial"/>
              </w:rPr>
            </w:pPr>
          </w:p>
        </w:tc>
      </w:tr>
      <w:tr w:rsidR="000D7D89" w:rsidRPr="00C52BBB" w:rsidDel="00B63FEB" w14:paraId="44457F87" w14:textId="4D34DA32" w:rsidTr="00073184">
        <w:trPr>
          <w:trHeight w:val="314"/>
          <w:jc w:val="center"/>
          <w:del w:id="991" w:author="David Schmitt" w:date="2019-09-26T15:44:00Z"/>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4E317CB" w14:textId="6BD911DA" w:rsidR="000D7D89" w:rsidRPr="00C52BBB" w:rsidDel="00B63FEB" w:rsidRDefault="000D7D89" w:rsidP="00073184">
            <w:pPr>
              <w:spacing w:line="256" w:lineRule="auto"/>
              <w:rPr>
                <w:del w:id="992" w:author="David Schmitt" w:date="2019-09-26T15:44:00Z"/>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7714ACCC" w14:textId="5F195DEC" w:rsidR="000D7D89" w:rsidRPr="00C52BBB" w:rsidDel="00B63FEB" w:rsidRDefault="000D7D89" w:rsidP="00073184">
            <w:pPr>
              <w:spacing w:line="254" w:lineRule="auto"/>
              <w:rPr>
                <w:del w:id="993" w:author="David Schmitt" w:date="2019-09-26T15:44:00Z"/>
                <w:rFonts w:cs="Arial"/>
              </w:rPr>
            </w:pPr>
            <w:del w:id="994" w:author="David Schmitt" w:date="2019-09-26T15:44:00Z">
              <w:r w:rsidRPr="00C52BBB" w:rsidDel="00B63FEB">
                <w:rPr>
                  <w:rFonts w:cs="Arial"/>
                </w:rPr>
                <w:delText>Enabled</w:delText>
              </w:r>
            </w:del>
          </w:p>
        </w:tc>
        <w:tc>
          <w:tcPr>
            <w:tcW w:w="1080" w:type="dxa"/>
            <w:tcBorders>
              <w:top w:val="single" w:sz="4" w:space="0" w:color="auto"/>
              <w:left w:val="single" w:sz="4" w:space="0" w:color="auto"/>
              <w:bottom w:val="single" w:sz="4" w:space="0" w:color="auto"/>
              <w:right w:val="single" w:sz="4" w:space="0" w:color="auto"/>
            </w:tcBorders>
            <w:hideMark/>
          </w:tcPr>
          <w:p w14:paraId="6F35F715" w14:textId="6DBCA982" w:rsidR="000D7D89" w:rsidRPr="00C52BBB" w:rsidDel="00B63FEB" w:rsidRDefault="000D7D89" w:rsidP="00073184">
            <w:pPr>
              <w:spacing w:line="254" w:lineRule="auto"/>
              <w:rPr>
                <w:del w:id="995" w:author="David Schmitt" w:date="2019-09-26T15:44:00Z"/>
                <w:rFonts w:cs="Arial"/>
              </w:rPr>
            </w:pPr>
            <w:del w:id="996" w:author="David Schmitt" w:date="2019-09-26T15:44:00Z">
              <w:r w:rsidRPr="00C52BBB" w:rsidDel="00B63FEB">
                <w:rPr>
                  <w:rFonts w:cs="Arial"/>
                </w:rPr>
                <w:delText>0x2</w:delText>
              </w:r>
            </w:del>
          </w:p>
        </w:tc>
        <w:tc>
          <w:tcPr>
            <w:tcW w:w="4770" w:type="dxa"/>
            <w:tcBorders>
              <w:top w:val="single" w:sz="4" w:space="0" w:color="auto"/>
              <w:left w:val="single" w:sz="4" w:space="0" w:color="auto"/>
              <w:bottom w:val="single" w:sz="4" w:space="0" w:color="auto"/>
              <w:right w:val="single" w:sz="4" w:space="0" w:color="auto"/>
            </w:tcBorders>
          </w:tcPr>
          <w:p w14:paraId="0454CCE7" w14:textId="79BFC6A6" w:rsidR="000D7D89" w:rsidRPr="00C52BBB" w:rsidDel="00B63FEB" w:rsidRDefault="000D7D89" w:rsidP="00073184">
            <w:pPr>
              <w:spacing w:line="276" w:lineRule="auto"/>
              <w:rPr>
                <w:del w:id="997" w:author="David Schmitt" w:date="2019-09-26T15:44:00Z"/>
                <w:rFonts w:cs="Arial"/>
              </w:rPr>
            </w:pPr>
          </w:p>
        </w:tc>
      </w:tr>
    </w:tbl>
    <w:p w14:paraId="393A2E11" w14:textId="77777777" w:rsidR="000D7D89" w:rsidRDefault="000D7D89" w:rsidP="000D7D89">
      <w:pPr>
        <w:pStyle w:val="Heading4"/>
        <w:numPr>
          <w:ilvl w:val="0"/>
          <w:numId w:val="0"/>
        </w:numPr>
        <w:ind w:left="864"/>
      </w:pPr>
    </w:p>
    <w:p w14:paraId="08061BB8" w14:textId="77777777" w:rsidR="000D7D89" w:rsidRDefault="000D7D89" w:rsidP="000D7D89">
      <w:pPr>
        <w:jc w:val="center"/>
      </w:pPr>
      <w:proofErr w:type="spellStart"/>
      <w:r w:rsidRPr="00EE20C1">
        <w:rPr>
          <w:b/>
        </w:rPr>
        <w:t>EngExhMdeHrStrt_D_Rq</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D7D89" w:rsidRPr="005B11DD" w14:paraId="22FC32FA"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6D6217A4" w14:textId="77777777" w:rsidR="000D7D89" w:rsidRPr="005B11DD" w:rsidRDefault="000D7D89"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6731D873" w14:textId="77777777" w:rsidR="000D7D89" w:rsidRPr="005B11DD" w:rsidRDefault="000D7D89"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7E49A6F0" w14:textId="77777777" w:rsidR="000D7D89" w:rsidRPr="005B11DD" w:rsidRDefault="000D7D89"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6A964C5B" w14:textId="77777777" w:rsidR="000D7D89" w:rsidRPr="005B11DD" w:rsidRDefault="000D7D89" w:rsidP="00073184">
            <w:pPr>
              <w:spacing w:line="276" w:lineRule="auto"/>
              <w:rPr>
                <w:rFonts w:cs="Arial"/>
                <w:b/>
              </w:rPr>
            </w:pPr>
            <w:r w:rsidRPr="005B11DD">
              <w:rPr>
                <w:rFonts w:cs="Arial"/>
                <w:b/>
              </w:rPr>
              <w:t>Description</w:t>
            </w:r>
          </w:p>
        </w:tc>
      </w:tr>
      <w:tr w:rsidR="000D7D89" w:rsidRPr="005B11DD" w14:paraId="3352A901"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403C5439" w14:textId="77777777" w:rsidR="000D7D89" w:rsidRPr="005B11DD" w:rsidRDefault="000D7D89" w:rsidP="00073184">
            <w:pPr>
              <w:spacing w:line="276" w:lineRule="auto"/>
              <w:rPr>
                <w:rFonts w:cs="Arial"/>
              </w:rPr>
            </w:pPr>
          </w:p>
          <w:p w14:paraId="6577D969" w14:textId="77777777" w:rsidR="000D7D89" w:rsidRPr="005B11DD" w:rsidRDefault="000D7D89" w:rsidP="00073184">
            <w:pPr>
              <w:spacing w:line="252" w:lineRule="auto"/>
              <w:rPr>
                <w:rFonts w:cs="Arial"/>
              </w:rPr>
            </w:pPr>
          </w:p>
          <w:p w14:paraId="41DC6EA8" w14:textId="77777777" w:rsidR="000D7D89" w:rsidRPr="005B11DD" w:rsidRDefault="000D7D89" w:rsidP="00073184">
            <w:pPr>
              <w:spacing w:line="252" w:lineRule="auto"/>
              <w:rPr>
                <w:rFonts w:cs="Arial"/>
              </w:rPr>
            </w:pPr>
          </w:p>
          <w:p w14:paraId="408DF0E2" w14:textId="77777777" w:rsidR="000D7D89" w:rsidRPr="005B11DD" w:rsidRDefault="000D7D89" w:rsidP="00073184">
            <w:pPr>
              <w:spacing w:line="252" w:lineRule="auto"/>
              <w:rPr>
                <w:rFonts w:cs="Arial"/>
              </w:rPr>
            </w:pPr>
          </w:p>
          <w:p w14:paraId="205EDD61" w14:textId="77777777" w:rsidR="000D7D89" w:rsidRDefault="000D7D89" w:rsidP="00073184">
            <w:pPr>
              <w:spacing w:line="252" w:lineRule="auto"/>
              <w:rPr>
                <w:rFonts w:cs="Arial"/>
              </w:rPr>
            </w:pPr>
          </w:p>
          <w:p w14:paraId="725F8C74" w14:textId="77777777" w:rsidR="000D7D89" w:rsidRPr="005B11DD" w:rsidRDefault="000D7D89" w:rsidP="00073184">
            <w:pPr>
              <w:spacing w:line="252" w:lineRule="auto"/>
              <w:rPr>
                <w:rFonts w:cs="Arial"/>
              </w:rPr>
            </w:pPr>
            <w:proofErr w:type="spellStart"/>
            <w:r>
              <w:rPr>
                <w:rFonts w:cs="Arial"/>
              </w:rPr>
              <w:t>EngExhMde</w:t>
            </w:r>
            <w:r w:rsidRPr="005B11DD">
              <w:rPr>
                <w:rFonts w:cs="Arial"/>
              </w:rPr>
              <w:t>Hr</w:t>
            </w:r>
            <w:r>
              <w:rPr>
                <w:rFonts w:cs="Arial"/>
              </w:rPr>
              <w:t>Strt</w:t>
            </w:r>
            <w:r w:rsidRPr="005B11DD">
              <w:rPr>
                <w:rFonts w:cs="Arial"/>
              </w:rPr>
              <w:t>_D_</w:t>
            </w:r>
            <w:r>
              <w:rPr>
                <w:rFonts w:cs="Arial"/>
              </w:rPr>
              <w:t>Rq</w:t>
            </w:r>
            <w:proofErr w:type="spellEnd"/>
          </w:p>
          <w:p w14:paraId="569C4383" w14:textId="77777777" w:rsidR="000D7D89" w:rsidRPr="005B11DD" w:rsidRDefault="000D7D89"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3D6DEB8" w14:textId="77777777" w:rsidR="000D7D89" w:rsidRPr="005B11DD" w:rsidRDefault="000D7D89"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252B026D" w14:textId="77777777" w:rsidR="000D7D89" w:rsidRPr="005B11DD" w:rsidRDefault="000D7D89"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7E08D14E" w14:textId="77777777" w:rsidR="000D7D89" w:rsidRPr="005B11DD" w:rsidRDefault="000D7D89" w:rsidP="00073184">
            <w:pPr>
              <w:autoSpaceDE w:val="0"/>
              <w:autoSpaceDN w:val="0"/>
              <w:adjustRightInd w:val="0"/>
              <w:spacing w:line="276" w:lineRule="auto"/>
              <w:rPr>
                <w:rFonts w:cs="Arial"/>
              </w:rPr>
            </w:pPr>
          </w:p>
        </w:tc>
      </w:tr>
      <w:tr w:rsidR="000D7D89" w:rsidRPr="005B11DD" w14:paraId="6F732272"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52A5506"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40C697F" w14:textId="77777777" w:rsidR="000D7D89" w:rsidRPr="005B11DD" w:rsidRDefault="000D7D89"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2B380E52" w14:textId="77777777" w:rsidR="000D7D89" w:rsidRPr="005B11DD" w:rsidRDefault="000D7D89"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208A29D2" w14:textId="77777777" w:rsidR="000D7D89" w:rsidRPr="005B11DD" w:rsidRDefault="000D7D89" w:rsidP="00073184">
            <w:pPr>
              <w:spacing w:line="276" w:lineRule="auto"/>
              <w:rPr>
                <w:rFonts w:cs="Arial"/>
              </w:rPr>
            </w:pPr>
          </w:p>
        </w:tc>
      </w:tr>
      <w:tr w:rsidR="000D7D89" w:rsidRPr="005B11DD" w14:paraId="7948B8DB"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EFD625B"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9B3091C" w14:textId="77777777" w:rsidR="000D7D89" w:rsidRPr="005B11DD" w:rsidRDefault="000D7D89"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74715F05" w14:textId="77777777" w:rsidR="000D7D89" w:rsidRPr="005B11DD" w:rsidRDefault="000D7D89"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3C573994" w14:textId="77777777" w:rsidR="000D7D89" w:rsidRPr="005B11DD" w:rsidRDefault="000D7D89" w:rsidP="00073184">
            <w:pPr>
              <w:spacing w:line="276" w:lineRule="auto"/>
              <w:rPr>
                <w:rFonts w:cs="Arial"/>
              </w:rPr>
            </w:pPr>
          </w:p>
        </w:tc>
      </w:tr>
      <w:tr w:rsidR="000D7D89" w:rsidRPr="005B11DD" w14:paraId="66DE9CF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5E89E7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8136309" w14:textId="77777777" w:rsidR="000D7D89" w:rsidRPr="005B11DD" w:rsidRDefault="000D7D89"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1ACB5891" w14:textId="77777777" w:rsidR="000D7D89" w:rsidRPr="005B11DD" w:rsidRDefault="000D7D89"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061175BE" w14:textId="77777777" w:rsidR="000D7D89" w:rsidRPr="005B11DD" w:rsidRDefault="000D7D89" w:rsidP="00073184">
            <w:pPr>
              <w:spacing w:line="276" w:lineRule="auto"/>
              <w:rPr>
                <w:rFonts w:cs="Arial"/>
              </w:rPr>
            </w:pPr>
          </w:p>
        </w:tc>
      </w:tr>
      <w:tr w:rsidR="000D7D89" w:rsidRPr="005B11DD" w14:paraId="0DA4D256"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53795C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078DC8A" w14:textId="77777777" w:rsidR="000D7D89" w:rsidRPr="005B11DD" w:rsidRDefault="000D7D89"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77B16249" w14:textId="77777777" w:rsidR="000D7D89" w:rsidRPr="005B11DD" w:rsidRDefault="000D7D89"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6B1487A6" w14:textId="77777777" w:rsidR="000D7D89" w:rsidRPr="005B11DD" w:rsidRDefault="000D7D89" w:rsidP="00073184">
            <w:pPr>
              <w:spacing w:line="276" w:lineRule="auto"/>
              <w:rPr>
                <w:rFonts w:cs="Arial"/>
              </w:rPr>
            </w:pPr>
          </w:p>
        </w:tc>
      </w:tr>
      <w:tr w:rsidR="000D7D89" w:rsidRPr="005B11DD" w14:paraId="30C27B2A"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725D76E"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1C6548D" w14:textId="77777777" w:rsidR="000D7D89" w:rsidRPr="005B11DD" w:rsidRDefault="000D7D89"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40A68AE7" w14:textId="77777777" w:rsidR="000D7D89" w:rsidRPr="005B11DD" w:rsidRDefault="000D7D89"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502B860D" w14:textId="77777777" w:rsidR="000D7D89" w:rsidRPr="005B11DD" w:rsidRDefault="000D7D89" w:rsidP="00073184">
            <w:pPr>
              <w:spacing w:line="276" w:lineRule="auto"/>
              <w:rPr>
                <w:rFonts w:cs="Arial"/>
              </w:rPr>
            </w:pPr>
          </w:p>
        </w:tc>
      </w:tr>
      <w:tr w:rsidR="000D7D89" w:rsidRPr="005B11DD" w14:paraId="747B4391"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FFBB6F3"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6A6670F" w14:textId="77777777" w:rsidR="000D7D89" w:rsidRPr="005B11DD" w:rsidRDefault="000D7D89"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18CCA20A" w14:textId="77777777" w:rsidR="000D7D89" w:rsidRPr="005B11DD" w:rsidRDefault="000D7D89"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7D710935" w14:textId="77777777" w:rsidR="000D7D89" w:rsidRPr="005B11DD" w:rsidRDefault="000D7D89" w:rsidP="00073184">
            <w:pPr>
              <w:spacing w:line="276" w:lineRule="auto"/>
              <w:rPr>
                <w:rFonts w:cs="Arial"/>
              </w:rPr>
            </w:pPr>
          </w:p>
        </w:tc>
      </w:tr>
      <w:tr w:rsidR="000D7D89" w:rsidRPr="005B11DD" w14:paraId="766706E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7DC01B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0E39D26C" w14:textId="77777777" w:rsidR="000D7D89" w:rsidRPr="005B11DD" w:rsidRDefault="000D7D89"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B4A3B05" w14:textId="77777777" w:rsidR="000D7D89" w:rsidRPr="005B11DD" w:rsidRDefault="000D7D89"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49C71B16" w14:textId="77777777" w:rsidR="000D7D89" w:rsidRPr="005B11DD" w:rsidRDefault="000D7D89" w:rsidP="00073184">
            <w:pPr>
              <w:spacing w:line="276" w:lineRule="auto"/>
              <w:rPr>
                <w:rFonts w:cs="Arial"/>
              </w:rPr>
            </w:pPr>
          </w:p>
        </w:tc>
      </w:tr>
      <w:tr w:rsidR="000D7D89" w:rsidRPr="005B11DD" w14:paraId="3FD616AB"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98021E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3A0B8D6" w14:textId="77777777" w:rsidR="000D7D89" w:rsidRPr="005B11DD" w:rsidRDefault="000D7D89"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77DFCC7F" w14:textId="77777777" w:rsidR="000D7D89" w:rsidRPr="005B11DD" w:rsidRDefault="000D7D89"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5FB50D8F" w14:textId="77777777" w:rsidR="000D7D89" w:rsidRPr="005B11DD" w:rsidRDefault="000D7D89" w:rsidP="00073184">
            <w:pPr>
              <w:spacing w:line="276" w:lineRule="auto"/>
              <w:rPr>
                <w:rFonts w:cs="Arial"/>
              </w:rPr>
            </w:pPr>
          </w:p>
        </w:tc>
      </w:tr>
    </w:tbl>
    <w:p w14:paraId="1330714B" w14:textId="77777777" w:rsidR="000D7D89" w:rsidRDefault="000D7D89" w:rsidP="000D7D89"/>
    <w:p w14:paraId="4477158D" w14:textId="77777777" w:rsidR="000D7D89" w:rsidRDefault="000D7D89" w:rsidP="000D7D89">
      <w:pPr>
        <w:jc w:val="center"/>
      </w:pPr>
      <w:proofErr w:type="spellStart"/>
      <w:r w:rsidRPr="00EE20C1">
        <w:rPr>
          <w:b/>
        </w:rPr>
        <w:t>EngExhMdeHrEnd_D_Rq</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D7D89" w:rsidRPr="005B11DD" w14:paraId="7D9DD185"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27828AC1" w14:textId="77777777" w:rsidR="000D7D89" w:rsidRPr="005B11DD" w:rsidRDefault="000D7D89" w:rsidP="00073184">
            <w:pPr>
              <w:spacing w:line="276" w:lineRule="auto"/>
              <w:rPr>
                <w:rFonts w:cs="Arial"/>
                <w:b/>
              </w:rPr>
            </w:pPr>
            <w:r w:rsidRPr="005B11DD">
              <w:rPr>
                <w:rFonts w:cs="Arial"/>
                <w:b/>
              </w:rPr>
              <w:lastRenderedPageBreak/>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5611E15C" w14:textId="77777777" w:rsidR="000D7D89" w:rsidRPr="005B11DD" w:rsidRDefault="000D7D89"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06FF58B2" w14:textId="77777777" w:rsidR="000D7D89" w:rsidRPr="005B11DD" w:rsidRDefault="000D7D89"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0CFA6914" w14:textId="77777777" w:rsidR="000D7D89" w:rsidRPr="005B11DD" w:rsidRDefault="000D7D89" w:rsidP="00073184">
            <w:pPr>
              <w:spacing w:line="276" w:lineRule="auto"/>
              <w:rPr>
                <w:rFonts w:cs="Arial"/>
                <w:b/>
              </w:rPr>
            </w:pPr>
            <w:r w:rsidRPr="005B11DD">
              <w:rPr>
                <w:rFonts w:cs="Arial"/>
                <w:b/>
              </w:rPr>
              <w:t>Description</w:t>
            </w:r>
          </w:p>
        </w:tc>
      </w:tr>
      <w:tr w:rsidR="000D7D89" w:rsidRPr="005B11DD" w14:paraId="5BB41C2B"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2A7BD06E" w14:textId="77777777" w:rsidR="000D7D89" w:rsidRPr="005B11DD" w:rsidRDefault="000D7D89" w:rsidP="00073184">
            <w:pPr>
              <w:spacing w:line="276" w:lineRule="auto"/>
              <w:rPr>
                <w:rFonts w:cs="Arial"/>
              </w:rPr>
            </w:pPr>
          </w:p>
          <w:p w14:paraId="6AF7E233" w14:textId="77777777" w:rsidR="000D7D89" w:rsidRPr="005B11DD" w:rsidRDefault="000D7D89" w:rsidP="00073184">
            <w:pPr>
              <w:spacing w:line="252" w:lineRule="auto"/>
              <w:rPr>
                <w:rFonts w:cs="Arial"/>
              </w:rPr>
            </w:pPr>
          </w:p>
          <w:p w14:paraId="42ADC15A" w14:textId="77777777" w:rsidR="000D7D89" w:rsidRPr="005B11DD" w:rsidRDefault="000D7D89" w:rsidP="00073184">
            <w:pPr>
              <w:spacing w:line="252" w:lineRule="auto"/>
              <w:rPr>
                <w:rFonts w:cs="Arial"/>
              </w:rPr>
            </w:pPr>
          </w:p>
          <w:p w14:paraId="1EDF793B" w14:textId="77777777" w:rsidR="000D7D89" w:rsidRPr="005B11DD" w:rsidRDefault="000D7D89" w:rsidP="00073184">
            <w:pPr>
              <w:spacing w:line="252" w:lineRule="auto"/>
              <w:rPr>
                <w:rFonts w:cs="Arial"/>
              </w:rPr>
            </w:pPr>
          </w:p>
          <w:p w14:paraId="7E3A969C" w14:textId="77777777" w:rsidR="000D7D89" w:rsidRDefault="000D7D89" w:rsidP="00073184">
            <w:pPr>
              <w:spacing w:line="252" w:lineRule="auto"/>
              <w:rPr>
                <w:rFonts w:cs="Arial"/>
              </w:rPr>
            </w:pPr>
          </w:p>
          <w:p w14:paraId="28B0D822" w14:textId="77777777" w:rsidR="000D7D89" w:rsidRPr="005B11DD" w:rsidRDefault="000D7D89" w:rsidP="00073184">
            <w:pPr>
              <w:spacing w:line="252" w:lineRule="auto"/>
              <w:rPr>
                <w:rFonts w:cs="Arial"/>
              </w:rPr>
            </w:pPr>
            <w:proofErr w:type="spellStart"/>
            <w:r>
              <w:rPr>
                <w:rFonts w:cs="Arial"/>
              </w:rPr>
              <w:t>EngExhMde</w:t>
            </w:r>
            <w:r w:rsidRPr="005B11DD">
              <w:rPr>
                <w:rFonts w:cs="Arial"/>
              </w:rPr>
              <w:t>Hr</w:t>
            </w:r>
            <w:r>
              <w:rPr>
                <w:rFonts w:cs="Arial"/>
              </w:rPr>
              <w:t>End</w:t>
            </w:r>
            <w:r w:rsidRPr="005B11DD">
              <w:rPr>
                <w:rFonts w:cs="Arial"/>
              </w:rPr>
              <w:t>_D_</w:t>
            </w:r>
            <w:r>
              <w:rPr>
                <w:rFonts w:cs="Arial"/>
              </w:rPr>
              <w:t>Rq</w:t>
            </w:r>
            <w:proofErr w:type="spellEnd"/>
          </w:p>
          <w:p w14:paraId="236054C3" w14:textId="77777777" w:rsidR="000D7D89" w:rsidRPr="005B11DD" w:rsidRDefault="000D7D89"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1A09076" w14:textId="77777777" w:rsidR="000D7D89" w:rsidRPr="005B11DD" w:rsidRDefault="000D7D89"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47D2CD9E" w14:textId="77777777" w:rsidR="000D7D89" w:rsidRPr="005B11DD" w:rsidRDefault="000D7D89"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7D26FC90" w14:textId="77777777" w:rsidR="000D7D89" w:rsidRPr="005B11DD" w:rsidRDefault="000D7D89" w:rsidP="00073184">
            <w:pPr>
              <w:autoSpaceDE w:val="0"/>
              <w:autoSpaceDN w:val="0"/>
              <w:adjustRightInd w:val="0"/>
              <w:spacing w:line="276" w:lineRule="auto"/>
              <w:rPr>
                <w:rFonts w:cs="Arial"/>
              </w:rPr>
            </w:pPr>
          </w:p>
        </w:tc>
      </w:tr>
      <w:tr w:rsidR="000D7D89" w:rsidRPr="005B11DD" w14:paraId="482CAE01"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7A98134"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CCE6ABA" w14:textId="77777777" w:rsidR="000D7D89" w:rsidRPr="005B11DD" w:rsidRDefault="000D7D89"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05E13C50" w14:textId="77777777" w:rsidR="000D7D89" w:rsidRPr="005B11DD" w:rsidRDefault="000D7D89"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2CD37B44" w14:textId="77777777" w:rsidR="000D7D89" w:rsidRPr="005B11DD" w:rsidRDefault="000D7D89" w:rsidP="00073184">
            <w:pPr>
              <w:spacing w:line="276" w:lineRule="auto"/>
              <w:rPr>
                <w:rFonts w:cs="Arial"/>
              </w:rPr>
            </w:pPr>
          </w:p>
        </w:tc>
      </w:tr>
      <w:tr w:rsidR="000D7D89" w:rsidRPr="005B11DD" w14:paraId="4F41F8FD"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51C2F15"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54726D9" w14:textId="77777777" w:rsidR="000D7D89" w:rsidRPr="005B11DD" w:rsidRDefault="000D7D89"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25AA342A" w14:textId="77777777" w:rsidR="000D7D89" w:rsidRPr="005B11DD" w:rsidRDefault="000D7D89"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0DA0073A" w14:textId="77777777" w:rsidR="000D7D89" w:rsidRPr="005B11DD" w:rsidRDefault="000D7D89" w:rsidP="00073184">
            <w:pPr>
              <w:spacing w:line="276" w:lineRule="auto"/>
              <w:rPr>
                <w:rFonts w:cs="Arial"/>
              </w:rPr>
            </w:pPr>
          </w:p>
        </w:tc>
      </w:tr>
      <w:tr w:rsidR="000D7D89" w:rsidRPr="005B11DD" w14:paraId="28D43792"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0F9CF3D"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A901C04" w14:textId="77777777" w:rsidR="000D7D89" w:rsidRPr="005B11DD" w:rsidRDefault="000D7D89"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058FC2E3" w14:textId="77777777" w:rsidR="000D7D89" w:rsidRPr="005B11DD" w:rsidRDefault="000D7D89"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73434A3" w14:textId="77777777" w:rsidR="000D7D89" w:rsidRPr="005B11DD" w:rsidRDefault="000D7D89" w:rsidP="00073184">
            <w:pPr>
              <w:spacing w:line="276" w:lineRule="auto"/>
              <w:rPr>
                <w:rFonts w:cs="Arial"/>
              </w:rPr>
            </w:pPr>
          </w:p>
        </w:tc>
      </w:tr>
      <w:tr w:rsidR="000D7D89" w:rsidRPr="005B11DD" w14:paraId="6F6E40DC"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064944F"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D9A8459" w14:textId="77777777" w:rsidR="000D7D89" w:rsidRPr="005B11DD" w:rsidRDefault="000D7D89"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0BD428AC" w14:textId="77777777" w:rsidR="000D7D89" w:rsidRPr="005B11DD" w:rsidRDefault="000D7D89"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6528F5E5" w14:textId="77777777" w:rsidR="000D7D89" w:rsidRPr="005B11DD" w:rsidRDefault="000D7D89" w:rsidP="00073184">
            <w:pPr>
              <w:spacing w:line="276" w:lineRule="auto"/>
              <w:rPr>
                <w:rFonts w:cs="Arial"/>
              </w:rPr>
            </w:pPr>
          </w:p>
        </w:tc>
      </w:tr>
      <w:tr w:rsidR="000D7D89" w:rsidRPr="005B11DD" w14:paraId="71768A29"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3BB1C9F"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C4604C2" w14:textId="77777777" w:rsidR="000D7D89" w:rsidRPr="005B11DD" w:rsidRDefault="000D7D89"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55317033" w14:textId="77777777" w:rsidR="000D7D89" w:rsidRPr="005B11DD" w:rsidRDefault="000D7D89"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64AA39C1" w14:textId="77777777" w:rsidR="000D7D89" w:rsidRPr="005B11DD" w:rsidRDefault="000D7D89" w:rsidP="00073184">
            <w:pPr>
              <w:spacing w:line="276" w:lineRule="auto"/>
              <w:rPr>
                <w:rFonts w:cs="Arial"/>
              </w:rPr>
            </w:pPr>
          </w:p>
        </w:tc>
      </w:tr>
      <w:tr w:rsidR="000D7D89" w:rsidRPr="005B11DD" w14:paraId="4AD8C100"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B9F3A0F"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6833255" w14:textId="77777777" w:rsidR="000D7D89" w:rsidRPr="005B11DD" w:rsidRDefault="000D7D89"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022EBB7A" w14:textId="77777777" w:rsidR="000D7D89" w:rsidRPr="005B11DD" w:rsidRDefault="000D7D89"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55DAED91" w14:textId="77777777" w:rsidR="000D7D89" w:rsidRPr="005B11DD" w:rsidRDefault="000D7D89" w:rsidP="00073184">
            <w:pPr>
              <w:spacing w:line="276" w:lineRule="auto"/>
              <w:rPr>
                <w:rFonts w:cs="Arial"/>
              </w:rPr>
            </w:pPr>
          </w:p>
        </w:tc>
      </w:tr>
      <w:tr w:rsidR="000D7D89" w:rsidRPr="005B11DD" w14:paraId="35D7C22A"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870E800"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E814163" w14:textId="77777777" w:rsidR="000D7D89" w:rsidRPr="005B11DD" w:rsidRDefault="000D7D89"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FB63054" w14:textId="77777777" w:rsidR="000D7D89" w:rsidRPr="005B11DD" w:rsidRDefault="000D7D89"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6B68FDA6" w14:textId="77777777" w:rsidR="000D7D89" w:rsidRPr="005B11DD" w:rsidRDefault="000D7D89" w:rsidP="00073184">
            <w:pPr>
              <w:spacing w:line="276" w:lineRule="auto"/>
              <w:rPr>
                <w:rFonts w:cs="Arial"/>
              </w:rPr>
            </w:pPr>
          </w:p>
        </w:tc>
      </w:tr>
      <w:tr w:rsidR="000D7D89" w:rsidRPr="005B11DD" w14:paraId="75F434E4"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1409EA6"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7131488" w14:textId="77777777" w:rsidR="000D7D89" w:rsidRPr="005B11DD" w:rsidRDefault="000D7D89"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52077128" w14:textId="77777777" w:rsidR="000D7D89" w:rsidRPr="005B11DD" w:rsidRDefault="000D7D89"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028CFDE0" w14:textId="77777777" w:rsidR="000D7D89" w:rsidRPr="005B11DD" w:rsidRDefault="000D7D89" w:rsidP="00073184">
            <w:pPr>
              <w:spacing w:line="276" w:lineRule="auto"/>
              <w:rPr>
                <w:rFonts w:cs="Arial"/>
              </w:rPr>
            </w:pPr>
          </w:p>
        </w:tc>
      </w:tr>
    </w:tbl>
    <w:p w14:paraId="349E09B7" w14:textId="77777777" w:rsidR="000D7D89" w:rsidRDefault="000D7D89" w:rsidP="000D7D89"/>
    <w:p w14:paraId="2DE777D7" w14:textId="77777777" w:rsidR="00ED2B28" w:rsidRDefault="00ED2B28" w:rsidP="00ED2B28">
      <w:pPr>
        <w:pStyle w:val="Table"/>
        <w:numPr>
          <w:ilvl w:val="0"/>
          <w:numId w:val="14"/>
        </w:numPr>
        <w:jc w:val="left"/>
        <w:rPr>
          <w:moveTo w:id="998" w:author="David Schmitt" w:date="2019-09-25T16:18:00Z"/>
        </w:rPr>
      </w:pPr>
      <w:moveToRangeStart w:id="999" w:author="David Schmitt" w:date="2019-09-25T16:18:00Z" w:name="move20320754"/>
      <w:proofErr w:type="spellStart"/>
      <w:moveTo w:id="1000" w:author="David Schmitt" w:date="2019-09-25T16:18:00Z">
        <w:r w:rsidRPr="00EA6292">
          <w:rPr>
            <w:rStyle w:val="spelle"/>
          </w:rPr>
          <w:t>GlblClk</w:t>
        </w:r>
        <w:r>
          <w:rPr>
            <w:rStyle w:val="spelle"/>
          </w:rPr>
          <w:t>Hr</w:t>
        </w:r>
        <w:r w:rsidRPr="00EA6292">
          <w:rPr>
            <w:rStyle w:val="spelle"/>
          </w:rPr>
          <w:t>_No_Actl</w:t>
        </w:r>
        <w:proofErr w:type="spellEnd"/>
        <w:r>
          <w:t xml:space="preserve"> </w:t>
        </w:r>
        <w:r w:rsidRPr="00ED2B28">
          <w:rPr>
            <w:snapToGrid w:val="0"/>
          </w:rPr>
          <w:t>Signal</w:t>
        </w:r>
      </w:moveTo>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810"/>
        <w:gridCol w:w="1372"/>
        <w:gridCol w:w="900"/>
        <w:gridCol w:w="676"/>
        <w:gridCol w:w="810"/>
        <w:gridCol w:w="1169"/>
        <w:gridCol w:w="936"/>
        <w:gridCol w:w="1260"/>
      </w:tblGrid>
      <w:tr w:rsidR="00ED2B28" w:rsidRPr="00E734A1" w14:paraId="02AA08F0" w14:textId="77777777" w:rsidTr="002C343A">
        <w:trPr>
          <w:cantSplit/>
          <w:jc w:val="center"/>
        </w:trPr>
        <w:tc>
          <w:tcPr>
            <w:tcW w:w="2250" w:type="dxa"/>
          </w:tcPr>
          <w:p w14:paraId="23ED3C16" w14:textId="77777777" w:rsidR="00ED2B28" w:rsidRPr="00E734A1" w:rsidRDefault="00ED2B28" w:rsidP="002C343A">
            <w:pPr>
              <w:jc w:val="center"/>
              <w:rPr>
                <w:moveTo w:id="1001" w:author="David Schmitt" w:date="2019-09-25T16:18:00Z"/>
                <w:rFonts w:ascii="Arial" w:hAnsi="Arial"/>
                <w:b/>
              </w:rPr>
            </w:pPr>
            <w:moveTo w:id="1002" w:author="David Schmitt" w:date="2019-09-25T16:18:00Z">
              <w:r w:rsidRPr="00E734A1">
                <w:rPr>
                  <w:rFonts w:ascii="Arial" w:hAnsi="Arial"/>
                  <w:b/>
                </w:rPr>
                <w:t>Signal Name</w:t>
              </w:r>
            </w:moveTo>
          </w:p>
        </w:tc>
        <w:tc>
          <w:tcPr>
            <w:tcW w:w="810" w:type="dxa"/>
          </w:tcPr>
          <w:p w14:paraId="5F26EEAF" w14:textId="77777777" w:rsidR="00ED2B28" w:rsidRPr="00E734A1" w:rsidRDefault="00ED2B28" w:rsidP="002C343A">
            <w:pPr>
              <w:jc w:val="center"/>
              <w:rPr>
                <w:moveTo w:id="1003" w:author="David Schmitt" w:date="2019-09-25T16:18:00Z"/>
                <w:rFonts w:ascii="Arial" w:hAnsi="Arial"/>
                <w:b/>
              </w:rPr>
            </w:pPr>
            <w:moveTo w:id="1004" w:author="David Schmitt" w:date="2019-09-25T16:18:00Z">
              <w:r w:rsidRPr="00E734A1">
                <w:rPr>
                  <w:rFonts w:ascii="Arial" w:hAnsi="Arial"/>
                  <w:b/>
                </w:rPr>
                <w:t>Size</w:t>
              </w:r>
            </w:moveTo>
          </w:p>
          <w:p w14:paraId="739F8F7B" w14:textId="77777777" w:rsidR="00ED2B28" w:rsidRPr="00E734A1" w:rsidRDefault="00ED2B28" w:rsidP="002C343A">
            <w:pPr>
              <w:jc w:val="center"/>
              <w:rPr>
                <w:moveTo w:id="1005" w:author="David Schmitt" w:date="2019-09-25T16:18:00Z"/>
                <w:rFonts w:ascii="Arial" w:hAnsi="Arial"/>
                <w:b/>
              </w:rPr>
            </w:pPr>
            <w:moveTo w:id="1006" w:author="David Schmitt" w:date="2019-09-25T16:18:00Z">
              <w:r w:rsidRPr="00E734A1">
                <w:rPr>
                  <w:rFonts w:ascii="Arial" w:hAnsi="Arial"/>
                  <w:b/>
                </w:rPr>
                <w:t>(bits)</w:t>
              </w:r>
            </w:moveTo>
          </w:p>
        </w:tc>
        <w:tc>
          <w:tcPr>
            <w:tcW w:w="1372" w:type="dxa"/>
          </w:tcPr>
          <w:p w14:paraId="4B504EB4" w14:textId="77777777" w:rsidR="00ED2B28" w:rsidRPr="00E734A1" w:rsidRDefault="00ED2B28" w:rsidP="002C343A">
            <w:pPr>
              <w:jc w:val="center"/>
              <w:rPr>
                <w:moveTo w:id="1007" w:author="David Schmitt" w:date="2019-09-25T16:18:00Z"/>
                <w:rFonts w:ascii="Arial" w:hAnsi="Arial"/>
                <w:b/>
              </w:rPr>
            </w:pPr>
            <w:moveTo w:id="1008" w:author="David Schmitt" w:date="2019-09-25T16:18:00Z">
              <w:r w:rsidRPr="00E734A1">
                <w:rPr>
                  <w:rFonts w:ascii="Arial" w:hAnsi="Arial"/>
                  <w:b/>
                </w:rPr>
                <w:t>Detail</w:t>
              </w:r>
            </w:moveTo>
          </w:p>
        </w:tc>
        <w:tc>
          <w:tcPr>
            <w:tcW w:w="900" w:type="dxa"/>
          </w:tcPr>
          <w:p w14:paraId="62E83451" w14:textId="77777777" w:rsidR="00ED2B28" w:rsidRPr="00E734A1" w:rsidRDefault="00ED2B28" w:rsidP="002C343A">
            <w:pPr>
              <w:jc w:val="center"/>
              <w:rPr>
                <w:moveTo w:id="1009" w:author="David Schmitt" w:date="2019-09-25T16:18:00Z"/>
                <w:rFonts w:ascii="Arial" w:hAnsi="Arial"/>
                <w:b/>
              </w:rPr>
            </w:pPr>
            <w:moveTo w:id="1010" w:author="David Schmitt" w:date="2019-09-25T16:18:00Z">
              <w:r w:rsidRPr="00E734A1">
                <w:rPr>
                  <w:rFonts w:ascii="Arial" w:hAnsi="Arial"/>
                  <w:b/>
                </w:rPr>
                <w:t>Units</w:t>
              </w:r>
            </w:moveTo>
          </w:p>
        </w:tc>
        <w:tc>
          <w:tcPr>
            <w:tcW w:w="676" w:type="dxa"/>
          </w:tcPr>
          <w:p w14:paraId="012BFAF8" w14:textId="77777777" w:rsidR="00ED2B28" w:rsidRPr="00E734A1" w:rsidRDefault="00ED2B28" w:rsidP="002C343A">
            <w:pPr>
              <w:jc w:val="center"/>
              <w:rPr>
                <w:moveTo w:id="1011" w:author="David Schmitt" w:date="2019-09-25T16:18:00Z"/>
                <w:rFonts w:ascii="Arial" w:hAnsi="Arial"/>
                <w:b/>
              </w:rPr>
            </w:pPr>
            <w:moveTo w:id="1012" w:author="David Schmitt" w:date="2019-09-25T16:18:00Z">
              <w:r w:rsidRPr="00E734A1">
                <w:rPr>
                  <w:rFonts w:ascii="Arial" w:hAnsi="Arial"/>
                  <w:b/>
                </w:rPr>
                <w:t>Res.</w:t>
              </w:r>
            </w:moveTo>
          </w:p>
        </w:tc>
        <w:tc>
          <w:tcPr>
            <w:tcW w:w="810" w:type="dxa"/>
          </w:tcPr>
          <w:p w14:paraId="0F47B305" w14:textId="77777777" w:rsidR="00ED2B28" w:rsidRPr="00E734A1" w:rsidRDefault="00ED2B28" w:rsidP="002C343A">
            <w:pPr>
              <w:jc w:val="center"/>
              <w:rPr>
                <w:moveTo w:id="1013" w:author="David Schmitt" w:date="2019-09-25T16:18:00Z"/>
                <w:rFonts w:ascii="Arial" w:hAnsi="Arial"/>
                <w:b/>
              </w:rPr>
            </w:pPr>
            <w:moveTo w:id="1014" w:author="David Schmitt" w:date="2019-09-25T16:18:00Z">
              <w:r w:rsidRPr="00E734A1">
                <w:rPr>
                  <w:rFonts w:ascii="Arial" w:hAnsi="Arial"/>
                  <w:b/>
                </w:rPr>
                <w:t>Offset</w:t>
              </w:r>
            </w:moveTo>
          </w:p>
        </w:tc>
        <w:tc>
          <w:tcPr>
            <w:tcW w:w="1169" w:type="dxa"/>
          </w:tcPr>
          <w:p w14:paraId="4CAB7FC3" w14:textId="77777777" w:rsidR="00ED2B28" w:rsidRPr="00E734A1" w:rsidRDefault="00ED2B28" w:rsidP="002C343A">
            <w:pPr>
              <w:jc w:val="center"/>
              <w:rPr>
                <w:moveTo w:id="1015" w:author="David Schmitt" w:date="2019-09-25T16:18:00Z"/>
                <w:rFonts w:ascii="Arial" w:hAnsi="Arial"/>
                <w:b/>
              </w:rPr>
            </w:pPr>
            <w:moveTo w:id="1016" w:author="David Schmitt" w:date="2019-09-25T16:18:00Z">
              <w:r w:rsidRPr="00E734A1">
                <w:rPr>
                  <w:rFonts w:ascii="Arial" w:hAnsi="Arial"/>
                  <w:b/>
                </w:rPr>
                <w:t>State</w:t>
              </w:r>
            </w:moveTo>
          </w:p>
          <w:p w14:paraId="6A5142FA" w14:textId="77777777" w:rsidR="00ED2B28" w:rsidRPr="00E734A1" w:rsidRDefault="00ED2B28" w:rsidP="002C343A">
            <w:pPr>
              <w:jc w:val="center"/>
              <w:rPr>
                <w:moveTo w:id="1017" w:author="David Schmitt" w:date="2019-09-25T16:18:00Z"/>
                <w:rFonts w:ascii="Arial" w:hAnsi="Arial"/>
                <w:b/>
              </w:rPr>
            </w:pPr>
            <w:moveTo w:id="1018" w:author="David Schmitt" w:date="2019-09-25T16:18:00Z">
              <w:r w:rsidRPr="00E734A1">
                <w:rPr>
                  <w:rFonts w:ascii="Arial" w:hAnsi="Arial"/>
                  <w:b/>
                </w:rPr>
                <w:t>Encoded</w:t>
              </w:r>
            </w:moveTo>
          </w:p>
        </w:tc>
        <w:tc>
          <w:tcPr>
            <w:tcW w:w="936" w:type="dxa"/>
          </w:tcPr>
          <w:p w14:paraId="4A835EF7" w14:textId="77777777" w:rsidR="00ED2B28" w:rsidRPr="00E734A1" w:rsidRDefault="00ED2B28" w:rsidP="002C343A">
            <w:pPr>
              <w:jc w:val="center"/>
              <w:rPr>
                <w:moveTo w:id="1019" w:author="David Schmitt" w:date="2019-09-25T16:18:00Z"/>
                <w:rFonts w:ascii="Arial" w:hAnsi="Arial"/>
                <w:b/>
              </w:rPr>
            </w:pPr>
            <w:moveTo w:id="1020" w:author="David Schmitt" w:date="2019-09-25T16:18:00Z">
              <w:r w:rsidRPr="00E734A1">
                <w:rPr>
                  <w:rFonts w:ascii="Arial" w:hAnsi="Arial"/>
                  <w:b/>
                </w:rPr>
                <w:t>Min.</w:t>
              </w:r>
            </w:moveTo>
          </w:p>
        </w:tc>
        <w:tc>
          <w:tcPr>
            <w:tcW w:w="1260" w:type="dxa"/>
          </w:tcPr>
          <w:p w14:paraId="2CDF0405" w14:textId="77777777" w:rsidR="00ED2B28" w:rsidRPr="00E734A1" w:rsidRDefault="00ED2B28" w:rsidP="002C343A">
            <w:pPr>
              <w:jc w:val="center"/>
              <w:rPr>
                <w:moveTo w:id="1021" w:author="David Schmitt" w:date="2019-09-25T16:18:00Z"/>
                <w:rFonts w:ascii="Arial" w:hAnsi="Arial"/>
                <w:b/>
              </w:rPr>
            </w:pPr>
            <w:moveTo w:id="1022" w:author="David Schmitt" w:date="2019-09-25T16:18:00Z">
              <w:r w:rsidRPr="00E734A1">
                <w:rPr>
                  <w:rFonts w:ascii="Arial" w:hAnsi="Arial"/>
                  <w:b/>
                </w:rPr>
                <w:t>Max.</w:t>
              </w:r>
            </w:moveTo>
          </w:p>
        </w:tc>
      </w:tr>
      <w:tr w:rsidR="00ED2B28" w:rsidRPr="00EA6292" w14:paraId="7142D4C0" w14:textId="77777777" w:rsidTr="002C343A">
        <w:trPr>
          <w:cantSplit/>
          <w:trHeight w:val="413"/>
          <w:jc w:val="center"/>
        </w:trPr>
        <w:tc>
          <w:tcPr>
            <w:tcW w:w="2250" w:type="dxa"/>
          </w:tcPr>
          <w:p w14:paraId="50259FDA" w14:textId="77777777" w:rsidR="00ED2B28" w:rsidRPr="00EA6292" w:rsidRDefault="00ED2B28" w:rsidP="002C343A">
            <w:pPr>
              <w:jc w:val="center"/>
              <w:rPr>
                <w:moveTo w:id="1023" w:author="David Schmitt" w:date="2019-09-25T16:18:00Z"/>
                <w:rFonts w:ascii="Arial" w:hAnsi="Arial" w:cs="Arial"/>
              </w:rPr>
            </w:pPr>
            <w:proofErr w:type="spellStart"/>
            <w:moveTo w:id="1024" w:author="David Schmitt" w:date="2019-09-25T16:18:00Z">
              <w:r w:rsidRPr="00EA6292">
                <w:rPr>
                  <w:rStyle w:val="spelle"/>
                  <w:rFonts w:ascii="Arial" w:hAnsi="Arial" w:cs="Arial"/>
                </w:rPr>
                <w:t>GlblClk</w:t>
              </w:r>
              <w:r>
                <w:rPr>
                  <w:rStyle w:val="spelle"/>
                  <w:rFonts w:ascii="Arial" w:hAnsi="Arial" w:cs="Arial"/>
                </w:rPr>
                <w:t>Hr</w:t>
              </w:r>
              <w:r w:rsidRPr="00EA6292">
                <w:rPr>
                  <w:rStyle w:val="spelle"/>
                  <w:rFonts w:ascii="Arial" w:hAnsi="Arial" w:cs="Arial"/>
                </w:rPr>
                <w:t>_No_Actl</w:t>
              </w:r>
              <w:proofErr w:type="spellEnd"/>
            </w:moveTo>
          </w:p>
        </w:tc>
        <w:tc>
          <w:tcPr>
            <w:tcW w:w="810" w:type="dxa"/>
            <w:vAlign w:val="center"/>
          </w:tcPr>
          <w:p w14:paraId="4E723EAC" w14:textId="77777777" w:rsidR="00ED2B28" w:rsidRPr="00EA6292" w:rsidRDefault="00ED2B28" w:rsidP="002C343A">
            <w:pPr>
              <w:jc w:val="center"/>
              <w:rPr>
                <w:moveTo w:id="1025" w:author="David Schmitt" w:date="2019-09-25T16:18:00Z"/>
                <w:rFonts w:ascii="Arial" w:hAnsi="Arial" w:cs="Arial"/>
              </w:rPr>
            </w:pPr>
            <w:moveTo w:id="1026" w:author="David Schmitt" w:date="2019-09-25T16:18:00Z">
              <w:r w:rsidRPr="00EA6292">
                <w:rPr>
                  <w:rFonts w:ascii="Arial" w:hAnsi="Arial" w:cs="Arial"/>
                </w:rPr>
                <w:t>8</w:t>
              </w:r>
            </w:moveTo>
          </w:p>
        </w:tc>
        <w:tc>
          <w:tcPr>
            <w:tcW w:w="1372" w:type="dxa"/>
            <w:vAlign w:val="center"/>
          </w:tcPr>
          <w:p w14:paraId="0FDB1A1D" w14:textId="77777777" w:rsidR="00ED2B28" w:rsidRDefault="00ED2B28" w:rsidP="002C343A">
            <w:pPr>
              <w:jc w:val="center"/>
              <w:rPr>
                <w:moveTo w:id="1027" w:author="David Schmitt" w:date="2019-09-25T16:18:00Z"/>
                <w:rFonts w:ascii="Arial" w:hAnsi="Arial" w:cs="Arial"/>
              </w:rPr>
            </w:pPr>
          </w:p>
        </w:tc>
        <w:tc>
          <w:tcPr>
            <w:tcW w:w="900" w:type="dxa"/>
            <w:vAlign w:val="center"/>
          </w:tcPr>
          <w:p w14:paraId="638584E7" w14:textId="77777777" w:rsidR="00ED2B28" w:rsidRPr="00EA6292" w:rsidRDefault="00ED2B28" w:rsidP="002C343A">
            <w:pPr>
              <w:jc w:val="center"/>
              <w:rPr>
                <w:moveTo w:id="1028" w:author="David Schmitt" w:date="2019-09-25T16:18:00Z"/>
                <w:rFonts w:ascii="Arial" w:hAnsi="Arial" w:cs="Arial"/>
              </w:rPr>
            </w:pPr>
            <w:moveTo w:id="1029" w:author="David Schmitt" w:date="2019-09-25T16:18:00Z">
              <w:r>
                <w:rPr>
                  <w:rFonts w:ascii="Arial" w:hAnsi="Arial" w:cs="Arial"/>
                </w:rPr>
                <w:t>Hour</w:t>
              </w:r>
            </w:moveTo>
          </w:p>
        </w:tc>
        <w:tc>
          <w:tcPr>
            <w:tcW w:w="676" w:type="dxa"/>
            <w:vAlign w:val="center"/>
          </w:tcPr>
          <w:p w14:paraId="14487EDE" w14:textId="77777777" w:rsidR="00ED2B28" w:rsidRPr="00EA6292" w:rsidRDefault="00ED2B28" w:rsidP="002C343A">
            <w:pPr>
              <w:jc w:val="center"/>
              <w:rPr>
                <w:moveTo w:id="1030" w:author="David Schmitt" w:date="2019-09-25T16:18:00Z"/>
                <w:rFonts w:ascii="Arial" w:hAnsi="Arial" w:cs="Arial"/>
              </w:rPr>
            </w:pPr>
            <w:moveTo w:id="1031" w:author="David Schmitt" w:date="2019-09-25T16:18:00Z">
              <w:r w:rsidRPr="00EA6292">
                <w:rPr>
                  <w:rFonts w:ascii="Arial" w:hAnsi="Arial" w:cs="Arial"/>
                </w:rPr>
                <w:t>1</w:t>
              </w:r>
            </w:moveTo>
          </w:p>
        </w:tc>
        <w:tc>
          <w:tcPr>
            <w:tcW w:w="810" w:type="dxa"/>
            <w:vAlign w:val="center"/>
          </w:tcPr>
          <w:p w14:paraId="3C37C22C" w14:textId="77777777" w:rsidR="00ED2B28" w:rsidRPr="00EA6292" w:rsidRDefault="00ED2B28" w:rsidP="002C343A">
            <w:pPr>
              <w:jc w:val="center"/>
              <w:rPr>
                <w:moveTo w:id="1032" w:author="David Schmitt" w:date="2019-09-25T16:18:00Z"/>
                <w:rFonts w:ascii="Arial" w:hAnsi="Arial" w:cs="Arial"/>
              </w:rPr>
            </w:pPr>
            <w:moveTo w:id="1033" w:author="David Schmitt" w:date="2019-09-25T16:18:00Z">
              <w:r>
                <w:rPr>
                  <w:rFonts w:ascii="Arial" w:hAnsi="Arial" w:cs="Arial"/>
                </w:rPr>
                <w:t>0</w:t>
              </w:r>
            </w:moveTo>
          </w:p>
        </w:tc>
        <w:tc>
          <w:tcPr>
            <w:tcW w:w="1169" w:type="dxa"/>
            <w:vAlign w:val="center"/>
          </w:tcPr>
          <w:p w14:paraId="4220DC50" w14:textId="77777777" w:rsidR="00ED2B28" w:rsidRPr="00EA6292" w:rsidRDefault="00ED2B28" w:rsidP="002C343A">
            <w:pPr>
              <w:jc w:val="center"/>
              <w:rPr>
                <w:moveTo w:id="1034" w:author="David Schmitt" w:date="2019-09-25T16:18:00Z"/>
                <w:rFonts w:ascii="Arial" w:hAnsi="Arial" w:cs="Arial"/>
              </w:rPr>
            </w:pPr>
          </w:p>
        </w:tc>
        <w:tc>
          <w:tcPr>
            <w:tcW w:w="936" w:type="dxa"/>
            <w:vAlign w:val="center"/>
          </w:tcPr>
          <w:p w14:paraId="01B0CA19" w14:textId="77777777" w:rsidR="00ED2B28" w:rsidRPr="00EA6292" w:rsidRDefault="00ED2B28" w:rsidP="002C343A">
            <w:pPr>
              <w:jc w:val="center"/>
              <w:rPr>
                <w:moveTo w:id="1035" w:author="David Schmitt" w:date="2019-09-25T16:18:00Z"/>
                <w:rFonts w:ascii="Arial" w:hAnsi="Arial" w:cs="Arial"/>
              </w:rPr>
            </w:pPr>
            <w:moveTo w:id="1036" w:author="David Schmitt" w:date="2019-09-25T16:18:00Z">
              <w:r w:rsidRPr="00EA6292">
                <w:rPr>
                  <w:rFonts w:ascii="Arial" w:hAnsi="Arial" w:cs="Arial"/>
                </w:rPr>
                <w:t>0 (0x0)</w:t>
              </w:r>
            </w:moveTo>
          </w:p>
        </w:tc>
        <w:tc>
          <w:tcPr>
            <w:tcW w:w="1260" w:type="dxa"/>
            <w:vAlign w:val="center"/>
          </w:tcPr>
          <w:p w14:paraId="7645DD2C" w14:textId="77777777" w:rsidR="00ED2B28" w:rsidRPr="00EA6292" w:rsidRDefault="00ED2B28" w:rsidP="002C343A">
            <w:pPr>
              <w:jc w:val="center"/>
              <w:rPr>
                <w:moveTo w:id="1037" w:author="David Schmitt" w:date="2019-09-25T16:18:00Z"/>
                <w:rFonts w:ascii="Arial" w:hAnsi="Arial" w:cs="Arial"/>
              </w:rPr>
            </w:pPr>
            <w:moveTo w:id="1038" w:author="David Schmitt" w:date="2019-09-25T16:18:00Z">
              <w:r>
                <w:rPr>
                  <w:rFonts w:ascii="Arial" w:hAnsi="Arial" w:cs="Arial"/>
                </w:rPr>
                <w:t>254</w:t>
              </w:r>
              <w:r w:rsidRPr="00EA6292">
                <w:rPr>
                  <w:rFonts w:ascii="Arial" w:hAnsi="Arial" w:cs="Arial"/>
                </w:rPr>
                <w:t xml:space="preserve"> (0x</w:t>
              </w:r>
              <w:r>
                <w:rPr>
                  <w:rFonts w:ascii="Arial" w:hAnsi="Arial" w:cs="Arial"/>
                </w:rPr>
                <w:t>F</w:t>
              </w:r>
              <w:r w:rsidRPr="00EA6292">
                <w:rPr>
                  <w:rFonts w:ascii="Arial" w:hAnsi="Arial" w:cs="Arial"/>
                </w:rPr>
                <w:t>F)</w:t>
              </w:r>
            </w:moveTo>
          </w:p>
        </w:tc>
      </w:tr>
      <w:moveToRangeEnd w:id="999"/>
    </w:tbl>
    <w:p w14:paraId="2BE8AC95" w14:textId="77777777" w:rsidR="000D7D89" w:rsidRDefault="000D7D89" w:rsidP="000D7D89"/>
    <w:p w14:paraId="18319A16" w14:textId="77777777" w:rsidR="000D7D89" w:rsidRPr="000D7D89" w:rsidRDefault="000D7D89" w:rsidP="000D7D89"/>
    <w:p w14:paraId="41F0FC2F" w14:textId="77777777" w:rsidR="009478D9" w:rsidRDefault="009478D9" w:rsidP="009478D9">
      <w:pPr>
        <w:pStyle w:val="Heading4"/>
      </w:pPr>
      <w:r>
        <w:t>Outputs</w:t>
      </w:r>
    </w:p>
    <w:p w14:paraId="550767C5" w14:textId="77777777" w:rsidR="000D7D89" w:rsidRDefault="000D7D89" w:rsidP="000D7D89">
      <w:pPr>
        <w:pStyle w:val="Table"/>
        <w:numPr>
          <w:ilvl w:val="0"/>
          <w:numId w:val="0"/>
        </w:numPr>
        <w:jc w:val="left"/>
      </w:pPr>
    </w:p>
    <w:p w14:paraId="1824E276" w14:textId="77777777" w:rsidR="000D7D89" w:rsidRDefault="000D7D89" w:rsidP="000D7D89">
      <w:pPr>
        <w:pStyle w:val="Table"/>
        <w:numPr>
          <w:ilvl w:val="0"/>
          <w:numId w:val="0"/>
        </w:numPr>
        <w:jc w:val="left"/>
      </w:pPr>
      <w:r>
        <w:t>CAN</w:t>
      </w:r>
    </w:p>
    <w:p w14:paraId="5A107FF0" w14:textId="77777777" w:rsidR="000D7D89" w:rsidRPr="009F32D4" w:rsidRDefault="000D7D89" w:rsidP="000D7D89">
      <w:pPr>
        <w:pStyle w:val="Table"/>
        <w:numPr>
          <w:ilvl w:val="0"/>
          <w:numId w:val="0"/>
        </w:numPr>
        <w:ind w:left="1008"/>
      </w:pPr>
      <w:r>
        <w:t xml:space="preserve">Table 1.3 </w:t>
      </w:r>
      <w:proofErr w:type="spellStart"/>
      <w:r w:rsidRPr="00823D56">
        <w:t>EngExhMdeHrEnbl_D_</w:t>
      </w:r>
      <w:r>
        <w:t>Stat</w:t>
      </w:r>
      <w:proofErr w:type="spellEnd"/>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0D7D89" w:rsidRPr="00C52BBB" w14:paraId="48EC3DFB" w14:textId="77777777" w:rsidTr="00073184">
        <w:trPr>
          <w:jc w:val="center"/>
        </w:trPr>
        <w:tc>
          <w:tcPr>
            <w:tcW w:w="2557" w:type="dxa"/>
            <w:tcBorders>
              <w:top w:val="single" w:sz="4" w:space="0" w:color="auto"/>
              <w:left w:val="single" w:sz="4" w:space="0" w:color="auto"/>
              <w:bottom w:val="single" w:sz="4" w:space="0" w:color="auto"/>
              <w:right w:val="single" w:sz="4" w:space="0" w:color="auto"/>
            </w:tcBorders>
            <w:hideMark/>
          </w:tcPr>
          <w:p w14:paraId="4609076F" w14:textId="77777777" w:rsidR="000D7D89" w:rsidRPr="00C52BBB" w:rsidRDefault="000D7D89" w:rsidP="00073184">
            <w:pPr>
              <w:spacing w:line="276" w:lineRule="auto"/>
              <w:rPr>
                <w:rFonts w:cs="Arial"/>
                <w:b/>
              </w:rPr>
            </w:pPr>
            <w:r w:rsidRPr="00C52BBB">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636F00B8" w14:textId="77777777" w:rsidR="000D7D89" w:rsidRPr="00C52BBB" w:rsidRDefault="000D7D89" w:rsidP="00073184">
            <w:pPr>
              <w:spacing w:line="276" w:lineRule="auto"/>
              <w:rPr>
                <w:rFonts w:cs="Arial"/>
                <w:b/>
              </w:rPr>
            </w:pPr>
            <w:r w:rsidRPr="00C52BBB">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47B730D" w14:textId="77777777" w:rsidR="000D7D89" w:rsidRPr="00C52BBB" w:rsidRDefault="000D7D89" w:rsidP="00073184">
            <w:pPr>
              <w:spacing w:line="276" w:lineRule="auto"/>
              <w:rPr>
                <w:rFonts w:cs="Arial"/>
                <w:b/>
              </w:rPr>
            </w:pPr>
            <w:r w:rsidRPr="00C52BBB">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14:paraId="7EF99C40" w14:textId="77777777" w:rsidR="000D7D89" w:rsidRPr="00C52BBB" w:rsidRDefault="000D7D89" w:rsidP="00073184">
            <w:pPr>
              <w:spacing w:line="276" w:lineRule="auto"/>
              <w:rPr>
                <w:rFonts w:cs="Arial"/>
                <w:b/>
              </w:rPr>
            </w:pPr>
            <w:r w:rsidRPr="00C52BBB">
              <w:rPr>
                <w:rFonts w:cs="Arial"/>
                <w:b/>
              </w:rPr>
              <w:t>Description</w:t>
            </w:r>
          </w:p>
        </w:tc>
      </w:tr>
      <w:tr w:rsidR="000D7D89" w:rsidRPr="00C52BBB" w14:paraId="34D9991D" w14:textId="77777777" w:rsidTr="00073184">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2A12B468" w14:textId="77777777" w:rsidR="000D7D89" w:rsidRPr="00C52BBB" w:rsidRDefault="000D7D89" w:rsidP="00073184">
            <w:pPr>
              <w:spacing w:line="276" w:lineRule="auto"/>
              <w:rPr>
                <w:rFonts w:cs="Arial"/>
              </w:rPr>
            </w:pPr>
          </w:p>
          <w:p w14:paraId="2A9FB4AD" w14:textId="77777777" w:rsidR="000D7D89" w:rsidRPr="00C52BBB" w:rsidRDefault="000D7D89" w:rsidP="00073184">
            <w:pPr>
              <w:spacing w:line="276" w:lineRule="auto"/>
              <w:rPr>
                <w:rFonts w:cs="Arial"/>
              </w:rPr>
            </w:pPr>
            <w:proofErr w:type="spellStart"/>
            <w:r>
              <w:rPr>
                <w:rFonts w:cs="Arial"/>
              </w:rPr>
              <w:t>EngExhMdeHrEnbl_D_Stat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4BE321D8" w14:textId="77777777" w:rsidR="000D7D89" w:rsidRPr="00C52BBB" w:rsidRDefault="000D7D89" w:rsidP="00073184">
            <w:pPr>
              <w:spacing w:line="254" w:lineRule="auto"/>
              <w:rPr>
                <w:rFonts w:cs="Arial"/>
              </w:rPr>
            </w:pPr>
            <w:r w:rsidRPr="00C52BBB">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14:paraId="639642DE" w14:textId="77777777" w:rsidR="000D7D89" w:rsidRPr="00C52BBB" w:rsidRDefault="000D7D89" w:rsidP="00073184">
            <w:pPr>
              <w:spacing w:line="254" w:lineRule="auto"/>
              <w:rPr>
                <w:rFonts w:cs="Arial"/>
              </w:rPr>
            </w:pPr>
            <w:r w:rsidRPr="00C52BBB">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14:paraId="169031F7" w14:textId="77777777" w:rsidR="000D7D89" w:rsidRPr="00C52BBB" w:rsidRDefault="000D7D89" w:rsidP="00073184">
            <w:pPr>
              <w:autoSpaceDE w:val="0"/>
              <w:autoSpaceDN w:val="0"/>
              <w:adjustRightInd w:val="0"/>
              <w:spacing w:line="276" w:lineRule="auto"/>
              <w:rPr>
                <w:rFonts w:cs="Arial"/>
              </w:rPr>
            </w:pPr>
            <w:r w:rsidRPr="00C52BBB">
              <w:rPr>
                <w:rFonts w:cs="Arial"/>
              </w:rPr>
              <w:t xml:space="preserve">HMI setting treated as unknown (ex HMI greyed out, setting not shown as selected…) </w:t>
            </w:r>
          </w:p>
        </w:tc>
      </w:tr>
      <w:tr w:rsidR="000D7D89" w:rsidRPr="00C52BBB" w14:paraId="404B30F8" w14:textId="77777777" w:rsidTr="00073184">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1AD3B2D9" w14:textId="77777777" w:rsidR="000D7D89" w:rsidRPr="00C52BBB" w:rsidRDefault="000D7D89"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4680E2FB" w14:textId="77777777" w:rsidR="000D7D89" w:rsidRPr="00C52BBB" w:rsidRDefault="000D7D89" w:rsidP="00073184">
            <w:pPr>
              <w:spacing w:line="254" w:lineRule="auto"/>
              <w:rPr>
                <w:rFonts w:cs="Arial"/>
              </w:rPr>
            </w:pPr>
            <w:r w:rsidRPr="00C52BBB">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14:paraId="5990A135" w14:textId="77777777" w:rsidR="000D7D89" w:rsidRPr="00C52BBB" w:rsidRDefault="000D7D89" w:rsidP="00073184">
            <w:pPr>
              <w:spacing w:line="254" w:lineRule="auto"/>
              <w:rPr>
                <w:rFonts w:cs="Arial"/>
              </w:rPr>
            </w:pPr>
            <w:r w:rsidRPr="00C52BBB">
              <w:rPr>
                <w:rFonts w:cs="Arial"/>
              </w:rPr>
              <w:t>0x1</w:t>
            </w:r>
          </w:p>
        </w:tc>
        <w:tc>
          <w:tcPr>
            <w:tcW w:w="4770" w:type="dxa"/>
            <w:tcBorders>
              <w:top w:val="single" w:sz="4" w:space="0" w:color="auto"/>
              <w:left w:val="single" w:sz="4" w:space="0" w:color="auto"/>
              <w:bottom w:val="single" w:sz="4" w:space="0" w:color="auto"/>
              <w:right w:val="single" w:sz="4" w:space="0" w:color="auto"/>
            </w:tcBorders>
          </w:tcPr>
          <w:p w14:paraId="1C8548EB" w14:textId="77777777" w:rsidR="000D7D89" w:rsidRPr="00C52BBB" w:rsidRDefault="000D7D89" w:rsidP="00073184">
            <w:pPr>
              <w:spacing w:line="276" w:lineRule="auto"/>
              <w:rPr>
                <w:rFonts w:cs="Arial"/>
              </w:rPr>
            </w:pPr>
          </w:p>
        </w:tc>
      </w:tr>
      <w:tr w:rsidR="000D7D89" w:rsidRPr="00C52BBB" w14:paraId="1DC6D44A" w14:textId="77777777" w:rsidTr="00073184">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1FA26C84" w14:textId="77777777" w:rsidR="000D7D89" w:rsidRPr="00C52BBB" w:rsidRDefault="000D7D89" w:rsidP="00073184">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3529D64D" w14:textId="77777777" w:rsidR="000D7D89" w:rsidRPr="00C52BBB" w:rsidRDefault="000D7D89" w:rsidP="00073184">
            <w:pPr>
              <w:spacing w:line="254" w:lineRule="auto"/>
              <w:rPr>
                <w:rFonts w:cs="Arial"/>
              </w:rPr>
            </w:pPr>
            <w:r w:rsidRPr="00C52BBB">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14:paraId="210F135A" w14:textId="77777777" w:rsidR="000D7D89" w:rsidRPr="00C52BBB" w:rsidRDefault="000D7D89" w:rsidP="00073184">
            <w:pPr>
              <w:spacing w:line="254" w:lineRule="auto"/>
              <w:rPr>
                <w:rFonts w:cs="Arial"/>
              </w:rPr>
            </w:pPr>
            <w:r w:rsidRPr="00C52BBB">
              <w:rPr>
                <w:rFonts w:cs="Arial"/>
              </w:rPr>
              <w:t>0x2</w:t>
            </w:r>
          </w:p>
        </w:tc>
        <w:tc>
          <w:tcPr>
            <w:tcW w:w="4770" w:type="dxa"/>
            <w:tcBorders>
              <w:top w:val="single" w:sz="4" w:space="0" w:color="auto"/>
              <w:left w:val="single" w:sz="4" w:space="0" w:color="auto"/>
              <w:bottom w:val="single" w:sz="4" w:space="0" w:color="auto"/>
              <w:right w:val="single" w:sz="4" w:space="0" w:color="auto"/>
            </w:tcBorders>
          </w:tcPr>
          <w:p w14:paraId="5A663331" w14:textId="77777777" w:rsidR="000D7D89" w:rsidRPr="00C52BBB" w:rsidRDefault="000D7D89" w:rsidP="00073184">
            <w:pPr>
              <w:spacing w:line="276" w:lineRule="auto"/>
              <w:rPr>
                <w:rFonts w:cs="Arial"/>
              </w:rPr>
            </w:pPr>
          </w:p>
        </w:tc>
      </w:tr>
    </w:tbl>
    <w:p w14:paraId="6FCAED87" w14:textId="77777777" w:rsidR="000D7D89" w:rsidRDefault="000D7D89" w:rsidP="000D7D89">
      <w:pPr>
        <w:pStyle w:val="Heading4"/>
        <w:numPr>
          <w:ilvl w:val="0"/>
          <w:numId w:val="0"/>
        </w:numPr>
        <w:ind w:left="864"/>
      </w:pPr>
    </w:p>
    <w:p w14:paraId="57073B4B" w14:textId="77777777" w:rsidR="000D7D89" w:rsidRDefault="000D7D89" w:rsidP="000D7D89">
      <w:pPr>
        <w:jc w:val="center"/>
      </w:pPr>
      <w:proofErr w:type="spellStart"/>
      <w:r w:rsidRPr="00EE20C1">
        <w:rPr>
          <w:b/>
        </w:rPr>
        <w:t>EngExhMdeHrStrt_D_</w:t>
      </w:r>
      <w:r>
        <w:rPr>
          <w:b/>
        </w:rPr>
        <w:t>Stat</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D7D89" w:rsidRPr="005B11DD" w14:paraId="7311DE38"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4B7A91C6" w14:textId="77777777" w:rsidR="000D7D89" w:rsidRPr="005B11DD" w:rsidRDefault="000D7D89"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3837377D" w14:textId="77777777" w:rsidR="000D7D89" w:rsidRPr="005B11DD" w:rsidRDefault="000D7D89"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9589917" w14:textId="77777777" w:rsidR="000D7D89" w:rsidRPr="005B11DD" w:rsidRDefault="000D7D89"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16F5E9AA" w14:textId="77777777" w:rsidR="000D7D89" w:rsidRPr="005B11DD" w:rsidRDefault="000D7D89" w:rsidP="00073184">
            <w:pPr>
              <w:spacing w:line="276" w:lineRule="auto"/>
              <w:rPr>
                <w:rFonts w:cs="Arial"/>
                <w:b/>
              </w:rPr>
            </w:pPr>
            <w:r w:rsidRPr="005B11DD">
              <w:rPr>
                <w:rFonts w:cs="Arial"/>
                <w:b/>
              </w:rPr>
              <w:t>Description</w:t>
            </w:r>
          </w:p>
        </w:tc>
      </w:tr>
      <w:tr w:rsidR="000D7D89" w:rsidRPr="005B11DD" w14:paraId="2CB5BFA1"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0F8704C8" w14:textId="77777777" w:rsidR="000D7D89" w:rsidRPr="005B11DD" w:rsidRDefault="000D7D89" w:rsidP="00073184">
            <w:pPr>
              <w:spacing w:line="276" w:lineRule="auto"/>
              <w:rPr>
                <w:rFonts w:cs="Arial"/>
              </w:rPr>
            </w:pPr>
          </w:p>
          <w:p w14:paraId="49CF18A4" w14:textId="77777777" w:rsidR="000D7D89" w:rsidRPr="005B11DD" w:rsidRDefault="000D7D89" w:rsidP="00073184">
            <w:pPr>
              <w:spacing w:line="252" w:lineRule="auto"/>
              <w:rPr>
                <w:rFonts w:cs="Arial"/>
              </w:rPr>
            </w:pPr>
          </w:p>
          <w:p w14:paraId="28F116F5" w14:textId="77777777" w:rsidR="000D7D89" w:rsidRPr="005B11DD" w:rsidRDefault="000D7D89" w:rsidP="00073184">
            <w:pPr>
              <w:spacing w:line="252" w:lineRule="auto"/>
              <w:rPr>
                <w:rFonts w:cs="Arial"/>
              </w:rPr>
            </w:pPr>
          </w:p>
          <w:p w14:paraId="440A8481" w14:textId="77777777" w:rsidR="000D7D89" w:rsidRPr="005B11DD" w:rsidRDefault="000D7D89" w:rsidP="00073184">
            <w:pPr>
              <w:spacing w:line="252" w:lineRule="auto"/>
              <w:rPr>
                <w:rFonts w:cs="Arial"/>
              </w:rPr>
            </w:pPr>
          </w:p>
          <w:p w14:paraId="628A17FC" w14:textId="77777777" w:rsidR="000D7D89" w:rsidRDefault="000D7D89" w:rsidP="00073184">
            <w:pPr>
              <w:spacing w:line="252" w:lineRule="auto"/>
              <w:rPr>
                <w:rFonts w:cs="Arial"/>
              </w:rPr>
            </w:pPr>
          </w:p>
          <w:p w14:paraId="66C7178E" w14:textId="77777777" w:rsidR="000D7D89" w:rsidRPr="005B11DD" w:rsidRDefault="000D7D89" w:rsidP="00073184">
            <w:pPr>
              <w:spacing w:line="252" w:lineRule="auto"/>
              <w:rPr>
                <w:rFonts w:cs="Arial"/>
              </w:rPr>
            </w:pPr>
            <w:proofErr w:type="spellStart"/>
            <w:r>
              <w:rPr>
                <w:rFonts w:cs="Arial"/>
              </w:rPr>
              <w:t>EngExhMde</w:t>
            </w:r>
            <w:r w:rsidRPr="005B11DD">
              <w:rPr>
                <w:rFonts w:cs="Arial"/>
              </w:rPr>
              <w:t>Hr</w:t>
            </w:r>
            <w:r>
              <w:rPr>
                <w:rFonts w:cs="Arial"/>
              </w:rPr>
              <w:t>Strt</w:t>
            </w:r>
            <w:r w:rsidRPr="005B11DD">
              <w:rPr>
                <w:rFonts w:cs="Arial"/>
              </w:rPr>
              <w:t>_D_Stat</w:t>
            </w:r>
            <w:proofErr w:type="spellEnd"/>
          </w:p>
          <w:p w14:paraId="7EDF89D5" w14:textId="77777777" w:rsidR="000D7D89" w:rsidRPr="005B11DD" w:rsidRDefault="000D7D89"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0B7BC1E" w14:textId="77777777" w:rsidR="000D7D89" w:rsidRPr="005B11DD" w:rsidRDefault="000D7D89" w:rsidP="00073184">
            <w:pPr>
              <w:spacing w:line="252" w:lineRule="auto"/>
              <w:rPr>
                <w:rFonts w:cs="Arial"/>
              </w:rPr>
            </w:pPr>
            <w:r w:rsidRPr="005B11DD">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14:paraId="03B8C1F7" w14:textId="77777777" w:rsidR="000D7D89" w:rsidRPr="005B11DD" w:rsidRDefault="000D7D89"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61F5C5E5" w14:textId="77777777" w:rsidR="000D7D89" w:rsidRPr="005B11DD" w:rsidRDefault="000D7D89" w:rsidP="00073184">
            <w:pPr>
              <w:autoSpaceDE w:val="0"/>
              <w:autoSpaceDN w:val="0"/>
              <w:adjustRightInd w:val="0"/>
              <w:spacing w:line="276" w:lineRule="auto"/>
              <w:rPr>
                <w:rFonts w:cs="Arial"/>
              </w:rPr>
            </w:pPr>
          </w:p>
        </w:tc>
      </w:tr>
      <w:tr w:rsidR="000D7D89" w:rsidRPr="005B11DD" w14:paraId="204D73EC"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3854A5F"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B82F1E8" w14:textId="77777777" w:rsidR="000D7D89" w:rsidRPr="005B11DD" w:rsidRDefault="000D7D89"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2987317E" w14:textId="77777777" w:rsidR="000D7D89" w:rsidRPr="005B11DD" w:rsidRDefault="000D7D89"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42826AF1" w14:textId="77777777" w:rsidR="000D7D89" w:rsidRPr="005B11DD" w:rsidRDefault="000D7D89" w:rsidP="00073184">
            <w:pPr>
              <w:spacing w:line="276" w:lineRule="auto"/>
              <w:rPr>
                <w:rFonts w:cs="Arial"/>
              </w:rPr>
            </w:pPr>
          </w:p>
        </w:tc>
      </w:tr>
      <w:tr w:rsidR="000D7D89" w:rsidRPr="005B11DD" w14:paraId="6B0C9248"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664EC71"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8CF7E5E" w14:textId="77777777" w:rsidR="000D7D89" w:rsidRPr="005B11DD" w:rsidRDefault="000D7D89"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4B2FDBC0" w14:textId="77777777" w:rsidR="000D7D89" w:rsidRPr="005B11DD" w:rsidRDefault="000D7D89"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060E3B7B" w14:textId="77777777" w:rsidR="000D7D89" w:rsidRPr="005B11DD" w:rsidRDefault="000D7D89" w:rsidP="00073184">
            <w:pPr>
              <w:spacing w:line="276" w:lineRule="auto"/>
              <w:rPr>
                <w:rFonts w:cs="Arial"/>
              </w:rPr>
            </w:pPr>
          </w:p>
        </w:tc>
      </w:tr>
      <w:tr w:rsidR="000D7D89" w:rsidRPr="005B11DD" w14:paraId="06C0AFC4"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C54C1A0"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A94FF80" w14:textId="77777777" w:rsidR="000D7D89" w:rsidRPr="005B11DD" w:rsidRDefault="000D7D89"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011AAC51" w14:textId="77777777" w:rsidR="000D7D89" w:rsidRPr="005B11DD" w:rsidRDefault="000D7D89"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77515898" w14:textId="77777777" w:rsidR="000D7D89" w:rsidRPr="005B11DD" w:rsidRDefault="000D7D89" w:rsidP="00073184">
            <w:pPr>
              <w:spacing w:line="276" w:lineRule="auto"/>
              <w:rPr>
                <w:rFonts w:cs="Arial"/>
              </w:rPr>
            </w:pPr>
          </w:p>
        </w:tc>
      </w:tr>
      <w:tr w:rsidR="000D7D89" w:rsidRPr="005B11DD" w14:paraId="130D6B5F"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923AA7A"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84FCD9B" w14:textId="77777777" w:rsidR="000D7D89" w:rsidRPr="005B11DD" w:rsidRDefault="000D7D89"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088F917F" w14:textId="77777777" w:rsidR="000D7D89" w:rsidRPr="005B11DD" w:rsidRDefault="000D7D89"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06CD74FB" w14:textId="77777777" w:rsidR="000D7D89" w:rsidRPr="005B11DD" w:rsidRDefault="000D7D89" w:rsidP="00073184">
            <w:pPr>
              <w:spacing w:line="276" w:lineRule="auto"/>
              <w:rPr>
                <w:rFonts w:cs="Arial"/>
              </w:rPr>
            </w:pPr>
          </w:p>
        </w:tc>
      </w:tr>
      <w:tr w:rsidR="000D7D89" w:rsidRPr="005B11DD" w14:paraId="04D2A911"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4DCD91B"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781A020" w14:textId="77777777" w:rsidR="000D7D89" w:rsidRPr="005B11DD" w:rsidRDefault="000D7D89"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32E8B1C2" w14:textId="77777777" w:rsidR="000D7D89" w:rsidRPr="005B11DD" w:rsidRDefault="000D7D89"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23F839EB" w14:textId="77777777" w:rsidR="000D7D89" w:rsidRPr="005B11DD" w:rsidRDefault="000D7D89" w:rsidP="00073184">
            <w:pPr>
              <w:spacing w:line="276" w:lineRule="auto"/>
              <w:rPr>
                <w:rFonts w:cs="Arial"/>
              </w:rPr>
            </w:pPr>
          </w:p>
        </w:tc>
      </w:tr>
      <w:tr w:rsidR="000D7D89" w:rsidRPr="005B11DD" w14:paraId="095D728B"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20ACA999"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1AF323CF" w14:textId="77777777" w:rsidR="000D7D89" w:rsidRPr="005B11DD" w:rsidRDefault="000D7D89"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7CB16BC6" w14:textId="77777777" w:rsidR="000D7D89" w:rsidRPr="005B11DD" w:rsidRDefault="000D7D89"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3D80983F" w14:textId="77777777" w:rsidR="000D7D89" w:rsidRPr="005B11DD" w:rsidRDefault="000D7D89" w:rsidP="00073184">
            <w:pPr>
              <w:spacing w:line="276" w:lineRule="auto"/>
              <w:rPr>
                <w:rFonts w:cs="Arial"/>
              </w:rPr>
            </w:pPr>
          </w:p>
        </w:tc>
      </w:tr>
      <w:tr w:rsidR="000D7D89" w:rsidRPr="005B11DD" w14:paraId="33121F69"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6100072D"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9202A87" w14:textId="77777777" w:rsidR="000D7D89" w:rsidRPr="005B11DD" w:rsidRDefault="000D7D89"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420C6D70" w14:textId="77777777" w:rsidR="000D7D89" w:rsidRPr="005B11DD" w:rsidRDefault="000D7D89"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71CF26D8" w14:textId="77777777" w:rsidR="000D7D89" w:rsidRPr="005B11DD" w:rsidRDefault="000D7D89" w:rsidP="00073184">
            <w:pPr>
              <w:spacing w:line="276" w:lineRule="auto"/>
              <w:rPr>
                <w:rFonts w:cs="Arial"/>
              </w:rPr>
            </w:pPr>
          </w:p>
        </w:tc>
      </w:tr>
      <w:tr w:rsidR="000D7D89" w:rsidRPr="005B11DD" w14:paraId="05730C8A"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594BCB3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BBF2504" w14:textId="77777777" w:rsidR="000D7D89" w:rsidRPr="005B11DD" w:rsidRDefault="000D7D89"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7EFBDAD9" w14:textId="77777777" w:rsidR="000D7D89" w:rsidRPr="005B11DD" w:rsidRDefault="000D7D89"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1F07B337" w14:textId="77777777" w:rsidR="000D7D89" w:rsidRPr="005B11DD" w:rsidRDefault="000D7D89" w:rsidP="00073184">
            <w:pPr>
              <w:spacing w:line="276" w:lineRule="auto"/>
              <w:rPr>
                <w:rFonts w:cs="Arial"/>
              </w:rPr>
            </w:pPr>
          </w:p>
        </w:tc>
      </w:tr>
    </w:tbl>
    <w:p w14:paraId="29B4CF85" w14:textId="77777777" w:rsidR="000D7D89" w:rsidRDefault="000D7D89" w:rsidP="000D7D89"/>
    <w:p w14:paraId="1889DC70" w14:textId="77777777" w:rsidR="000D7D89" w:rsidRDefault="000D7D89" w:rsidP="000D7D89">
      <w:pPr>
        <w:jc w:val="center"/>
      </w:pPr>
      <w:proofErr w:type="spellStart"/>
      <w:r w:rsidRPr="00EE20C1">
        <w:rPr>
          <w:b/>
        </w:rPr>
        <w:t>EngExhMdeHrEnd_D_</w:t>
      </w:r>
      <w:r>
        <w:rPr>
          <w:b/>
        </w:rPr>
        <w:t>Stat</w:t>
      </w:r>
      <w:proofErr w:type="spellEnd"/>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D7D89" w:rsidRPr="005B11DD" w14:paraId="413A1B49" w14:textId="77777777" w:rsidTr="00073184">
        <w:trPr>
          <w:jc w:val="center"/>
        </w:trPr>
        <w:tc>
          <w:tcPr>
            <w:tcW w:w="3235" w:type="dxa"/>
            <w:tcBorders>
              <w:top w:val="single" w:sz="4" w:space="0" w:color="auto"/>
              <w:left w:val="single" w:sz="4" w:space="0" w:color="auto"/>
              <w:bottom w:val="single" w:sz="4" w:space="0" w:color="auto"/>
              <w:right w:val="single" w:sz="4" w:space="0" w:color="auto"/>
            </w:tcBorders>
            <w:hideMark/>
          </w:tcPr>
          <w:p w14:paraId="7BDA7439" w14:textId="77777777" w:rsidR="000D7D89" w:rsidRPr="005B11DD" w:rsidRDefault="000D7D89" w:rsidP="00073184">
            <w:pPr>
              <w:spacing w:line="276" w:lineRule="auto"/>
              <w:rPr>
                <w:rFonts w:cs="Arial"/>
                <w:b/>
              </w:rPr>
            </w:pPr>
            <w:r w:rsidRPr="005B11DD">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14:paraId="06A9B01D" w14:textId="77777777" w:rsidR="000D7D89" w:rsidRPr="005B11DD" w:rsidRDefault="000D7D89" w:rsidP="00073184">
            <w:pPr>
              <w:spacing w:line="276" w:lineRule="auto"/>
              <w:rPr>
                <w:rFonts w:cs="Arial"/>
                <w:b/>
              </w:rPr>
            </w:pPr>
            <w:r w:rsidRPr="005B11D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14:paraId="36D5F053" w14:textId="77777777" w:rsidR="000D7D89" w:rsidRPr="005B11DD" w:rsidRDefault="000D7D89" w:rsidP="00073184">
            <w:pPr>
              <w:spacing w:line="276" w:lineRule="auto"/>
              <w:rPr>
                <w:rFonts w:cs="Arial"/>
                <w:b/>
              </w:rPr>
            </w:pPr>
            <w:r w:rsidRPr="005B11DD">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14:paraId="487164F0" w14:textId="77777777" w:rsidR="000D7D89" w:rsidRPr="005B11DD" w:rsidRDefault="000D7D89" w:rsidP="00073184">
            <w:pPr>
              <w:spacing w:line="276" w:lineRule="auto"/>
              <w:rPr>
                <w:rFonts w:cs="Arial"/>
                <w:b/>
              </w:rPr>
            </w:pPr>
            <w:r w:rsidRPr="005B11DD">
              <w:rPr>
                <w:rFonts w:cs="Arial"/>
                <w:b/>
              </w:rPr>
              <w:t>Description</w:t>
            </w:r>
          </w:p>
        </w:tc>
      </w:tr>
      <w:tr w:rsidR="000D7D89" w:rsidRPr="005B11DD" w14:paraId="14085CEB" w14:textId="77777777" w:rsidTr="00073184">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14:paraId="6D35A006" w14:textId="77777777" w:rsidR="000D7D89" w:rsidRPr="005B11DD" w:rsidRDefault="000D7D89" w:rsidP="00073184">
            <w:pPr>
              <w:spacing w:line="276" w:lineRule="auto"/>
              <w:rPr>
                <w:rFonts w:cs="Arial"/>
              </w:rPr>
            </w:pPr>
          </w:p>
          <w:p w14:paraId="3D490496" w14:textId="77777777" w:rsidR="000D7D89" w:rsidRPr="005B11DD" w:rsidRDefault="000D7D89" w:rsidP="00073184">
            <w:pPr>
              <w:spacing w:line="252" w:lineRule="auto"/>
              <w:rPr>
                <w:rFonts w:cs="Arial"/>
              </w:rPr>
            </w:pPr>
          </w:p>
          <w:p w14:paraId="3541B274" w14:textId="77777777" w:rsidR="000D7D89" w:rsidRPr="005B11DD" w:rsidRDefault="000D7D89" w:rsidP="00073184">
            <w:pPr>
              <w:spacing w:line="252" w:lineRule="auto"/>
              <w:rPr>
                <w:rFonts w:cs="Arial"/>
              </w:rPr>
            </w:pPr>
          </w:p>
          <w:p w14:paraId="3467DC51" w14:textId="77777777" w:rsidR="000D7D89" w:rsidRPr="005B11DD" w:rsidRDefault="000D7D89" w:rsidP="00073184">
            <w:pPr>
              <w:spacing w:line="252" w:lineRule="auto"/>
              <w:rPr>
                <w:rFonts w:cs="Arial"/>
              </w:rPr>
            </w:pPr>
          </w:p>
          <w:p w14:paraId="0F7BD08B" w14:textId="77777777" w:rsidR="000D7D89" w:rsidRDefault="000D7D89" w:rsidP="00073184">
            <w:pPr>
              <w:spacing w:line="252" w:lineRule="auto"/>
              <w:rPr>
                <w:rFonts w:cs="Arial"/>
              </w:rPr>
            </w:pPr>
          </w:p>
          <w:p w14:paraId="1BFC120E" w14:textId="77777777" w:rsidR="000D7D89" w:rsidRPr="005B11DD" w:rsidRDefault="000D7D89" w:rsidP="00073184">
            <w:pPr>
              <w:spacing w:line="252" w:lineRule="auto"/>
              <w:rPr>
                <w:rFonts w:cs="Arial"/>
              </w:rPr>
            </w:pPr>
            <w:proofErr w:type="spellStart"/>
            <w:r>
              <w:rPr>
                <w:rFonts w:cs="Arial"/>
              </w:rPr>
              <w:t>EngExhMde</w:t>
            </w:r>
            <w:r w:rsidRPr="005B11DD">
              <w:rPr>
                <w:rFonts w:cs="Arial"/>
              </w:rPr>
              <w:t>Hr</w:t>
            </w:r>
            <w:r>
              <w:rPr>
                <w:rFonts w:cs="Arial"/>
              </w:rPr>
              <w:t>End</w:t>
            </w:r>
            <w:r w:rsidRPr="005B11DD">
              <w:rPr>
                <w:rFonts w:cs="Arial"/>
              </w:rPr>
              <w:t>_D_Stat</w:t>
            </w:r>
            <w:proofErr w:type="spellEnd"/>
          </w:p>
          <w:p w14:paraId="304D6759" w14:textId="77777777" w:rsidR="000D7D89" w:rsidRPr="005B11DD" w:rsidRDefault="000D7D89" w:rsidP="00073184">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4828704" w14:textId="77777777" w:rsidR="000D7D89" w:rsidRPr="005B11DD" w:rsidRDefault="000D7D89" w:rsidP="00073184">
            <w:pPr>
              <w:spacing w:line="252" w:lineRule="auto"/>
              <w:rPr>
                <w:rFonts w:cs="Arial"/>
              </w:rPr>
            </w:pPr>
            <w:r w:rsidRPr="005B11DD">
              <w:rPr>
                <w:rFonts w:cs="Arial"/>
              </w:rPr>
              <w:lastRenderedPageBreak/>
              <w:t>Null</w:t>
            </w:r>
          </w:p>
        </w:tc>
        <w:tc>
          <w:tcPr>
            <w:tcW w:w="1260" w:type="dxa"/>
            <w:tcBorders>
              <w:top w:val="single" w:sz="4" w:space="0" w:color="auto"/>
              <w:left w:val="single" w:sz="4" w:space="0" w:color="auto"/>
              <w:bottom w:val="single" w:sz="4" w:space="0" w:color="auto"/>
              <w:right w:val="single" w:sz="4" w:space="0" w:color="auto"/>
            </w:tcBorders>
            <w:hideMark/>
          </w:tcPr>
          <w:p w14:paraId="3E827B72" w14:textId="77777777" w:rsidR="000D7D89" w:rsidRPr="005B11DD" w:rsidRDefault="000D7D89" w:rsidP="00073184">
            <w:pPr>
              <w:spacing w:line="252" w:lineRule="auto"/>
              <w:rPr>
                <w:rFonts w:cs="Arial"/>
              </w:rPr>
            </w:pPr>
            <w:r w:rsidRPr="005B11DD">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14:paraId="2EC699D5" w14:textId="77777777" w:rsidR="000D7D89" w:rsidRPr="005B11DD" w:rsidRDefault="000D7D89" w:rsidP="00073184">
            <w:pPr>
              <w:autoSpaceDE w:val="0"/>
              <w:autoSpaceDN w:val="0"/>
              <w:adjustRightInd w:val="0"/>
              <w:spacing w:line="276" w:lineRule="auto"/>
              <w:rPr>
                <w:rFonts w:cs="Arial"/>
              </w:rPr>
            </w:pPr>
          </w:p>
        </w:tc>
      </w:tr>
      <w:tr w:rsidR="000D7D89" w:rsidRPr="005B11DD" w14:paraId="43CA037B"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FE1635D"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4AD9EE9" w14:textId="77777777" w:rsidR="000D7D89" w:rsidRPr="005B11DD" w:rsidRDefault="000D7D89" w:rsidP="00073184">
            <w:pPr>
              <w:spacing w:line="252" w:lineRule="auto"/>
              <w:rPr>
                <w:rFonts w:cs="Arial"/>
              </w:rPr>
            </w:pPr>
            <w:r w:rsidRPr="005B11DD">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14:paraId="33B605FF" w14:textId="77777777" w:rsidR="000D7D89" w:rsidRPr="005B11DD" w:rsidRDefault="000D7D89" w:rsidP="00073184">
            <w:pPr>
              <w:spacing w:line="252" w:lineRule="auto"/>
              <w:rPr>
                <w:rFonts w:cs="Arial"/>
              </w:rPr>
            </w:pPr>
            <w:r w:rsidRPr="005B11DD">
              <w:rPr>
                <w:rFonts w:cs="Arial"/>
              </w:rPr>
              <w:t>0x1</w:t>
            </w:r>
          </w:p>
        </w:tc>
        <w:tc>
          <w:tcPr>
            <w:tcW w:w="2869" w:type="dxa"/>
            <w:tcBorders>
              <w:top w:val="single" w:sz="4" w:space="0" w:color="auto"/>
              <w:left w:val="single" w:sz="4" w:space="0" w:color="auto"/>
              <w:bottom w:val="single" w:sz="4" w:space="0" w:color="auto"/>
              <w:right w:val="single" w:sz="4" w:space="0" w:color="auto"/>
            </w:tcBorders>
          </w:tcPr>
          <w:p w14:paraId="6910C7B3" w14:textId="77777777" w:rsidR="000D7D89" w:rsidRPr="005B11DD" w:rsidRDefault="000D7D89" w:rsidP="00073184">
            <w:pPr>
              <w:spacing w:line="276" w:lineRule="auto"/>
              <w:rPr>
                <w:rFonts w:cs="Arial"/>
              </w:rPr>
            </w:pPr>
          </w:p>
        </w:tc>
      </w:tr>
      <w:tr w:rsidR="000D7D89" w:rsidRPr="005B11DD" w14:paraId="1E2BF807"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37F45D47"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4AB2D3B" w14:textId="77777777" w:rsidR="000D7D89" w:rsidRPr="005B11DD" w:rsidRDefault="000D7D89" w:rsidP="00073184">
            <w:pPr>
              <w:spacing w:line="252" w:lineRule="auto"/>
              <w:rPr>
                <w:rFonts w:cs="Arial"/>
              </w:rPr>
            </w:pPr>
            <w:r w:rsidRPr="005B11DD">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14:paraId="25F3125E" w14:textId="77777777" w:rsidR="000D7D89" w:rsidRPr="005B11DD" w:rsidRDefault="000D7D89" w:rsidP="00073184">
            <w:pPr>
              <w:spacing w:line="252" w:lineRule="auto"/>
              <w:rPr>
                <w:rFonts w:cs="Arial"/>
              </w:rPr>
            </w:pPr>
            <w:r w:rsidRPr="005B11DD">
              <w:rPr>
                <w:rFonts w:cs="Arial"/>
              </w:rPr>
              <w:t>0x2</w:t>
            </w:r>
          </w:p>
        </w:tc>
        <w:tc>
          <w:tcPr>
            <w:tcW w:w="2869" w:type="dxa"/>
            <w:tcBorders>
              <w:top w:val="single" w:sz="4" w:space="0" w:color="auto"/>
              <w:left w:val="single" w:sz="4" w:space="0" w:color="auto"/>
              <w:bottom w:val="single" w:sz="4" w:space="0" w:color="auto"/>
              <w:right w:val="single" w:sz="4" w:space="0" w:color="auto"/>
            </w:tcBorders>
          </w:tcPr>
          <w:p w14:paraId="79146322" w14:textId="77777777" w:rsidR="000D7D89" w:rsidRPr="005B11DD" w:rsidRDefault="000D7D89" w:rsidP="00073184">
            <w:pPr>
              <w:spacing w:line="276" w:lineRule="auto"/>
              <w:rPr>
                <w:rFonts w:cs="Arial"/>
              </w:rPr>
            </w:pPr>
          </w:p>
        </w:tc>
      </w:tr>
      <w:tr w:rsidR="000D7D89" w:rsidRPr="005B11DD" w14:paraId="01496A37"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17D6F4F2"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2C7F9792" w14:textId="77777777" w:rsidR="000D7D89" w:rsidRPr="005B11DD" w:rsidRDefault="000D7D89" w:rsidP="00073184">
            <w:pPr>
              <w:spacing w:line="252" w:lineRule="auto"/>
              <w:rPr>
                <w:rFonts w:cs="Arial"/>
              </w:rPr>
            </w:pPr>
            <w:r w:rsidRPr="005B11DD">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14:paraId="35E68399" w14:textId="77777777" w:rsidR="000D7D89" w:rsidRPr="005B11DD" w:rsidRDefault="000D7D89" w:rsidP="00073184">
            <w:pPr>
              <w:spacing w:line="252" w:lineRule="auto"/>
              <w:rPr>
                <w:rFonts w:cs="Arial"/>
                <w:color w:val="FF0000"/>
              </w:rPr>
            </w:pPr>
            <w:r w:rsidRPr="005B11DD">
              <w:rPr>
                <w:rFonts w:cs="Arial"/>
              </w:rPr>
              <w:t>0x3</w:t>
            </w:r>
          </w:p>
        </w:tc>
        <w:tc>
          <w:tcPr>
            <w:tcW w:w="2869" w:type="dxa"/>
            <w:tcBorders>
              <w:top w:val="single" w:sz="4" w:space="0" w:color="auto"/>
              <w:left w:val="single" w:sz="4" w:space="0" w:color="auto"/>
              <w:bottom w:val="single" w:sz="4" w:space="0" w:color="auto"/>
              <w:right w:val="single" w:sz="4" w:space="0" w:color="auto"/>
            </w:tcBorders>
          </w:tcPr>
          <w:p w14:paraId="675349F7" w14:textId="77777777" w:rsidR="000D7D89" w:rsidRPr="005B11DD" w:rsidRDefault="000D7D89" w:rsidP="00073184">
            <w:pPr>
              <w:spacing w:line="276" w:lineRule="auto"/>
              <w:rPr>
                <w:rFonts w:cs="Arial"/>
              </w:rPr>
            </w:pPr>
          </w:p>
        </w:tc>
      </w:tr>
      <w:tr w:rsidR="000D7D89" w:rsidRPr="005B11DD" w14:paraId="214C33AE"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87C7F84"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5B34EC5B" w14:textId="77777777" w:rsidR="000D7D89" w:rsidRPr="005B11DD" w:rsidRDefault="000D7D89" w:rsidP="00073184">
            <w:pPr>
              <w:spacing w:line="252" w:lineRule="auto"/>
              <w:rPr>
                <w:rFonts w:cs="Arial"/>
              </w:rPr>
            </w:pPr>
            <w:r w:rsidRPr="005B11DD">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14:paraId="185C38C0" w14:textId="77777777" w:rsidR="000D7D89" w:rsidRPr="005B11DD" w:rsidRDefault="000D7D89" w:rsidP="00073184">
            <w:pPr>
              <w:spacing w:line="252" w:lineRule="auto"/>
              <w:rPr>
                <w:rFonts w:cs="Arial"/>
              </w:rPr>
            </w:pPr>
            <w:r w:rsidRPr="005B11DD">
              <w:rPr>
                <w:rFonts w:cs="Arial"/>
              </w:rPr>
              <w:t>0x4</w:t>
            </w:r>
          </w:p>
        </w:tc>
        <w:tc>
          <w:tcPr>
            <w:tcW w:w="2869" w:type="dxa"/>
            <w:tcBorders>
              <w:top w:val="single" w:sz="4" w:space="0" w:color="auto"/>
              <w:left w:val="single" w:sz="4" w:space="0" w:color="auto"/>
              <w:bottom w:val="single" w:sz="4" w:space="0" w:color="auto"/>
              <w:right w:val="single" w:sz="4" w:space="0" w:color="auto"/>
            </w:tcBorders>
          </w:tcPr>
          <w:p w14:paraId="24F9E17D" w14:textId="77777777" w:rsidR="000D7D89" w:rsidRPr="005B11DD" w:rsidRDefault="000D7D89" w:rsidP="00073184">
            <w:pPr>
              <w:spacing w:line="276" w:lineRule="auto"/>
              <w:rPr>
                <w:rFonts w:cs="Arial"/>
              </w:rPr>
            </w:pPr>
          </w:p>
        </w:tc>
      </w:tr>
      <w:tr w:rsidR="000D7D89" w:rsidRPr="005B11DD" w14:paraId="01F0786E"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36767B1"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31019DBC" w14:textId="77777777" w:rsidR="000D7D89" w:rsidRPr="005B11DD" w:rsidRDefault="000D7D89" w:rsidP="00073184">
            <w:pPr>
              <w:spacing w:line="252" w:lineRule="auto"/>
              <w:rPr>
                <w:rFonts w:cs="Arial"/>
              </w:rPr>
            </w:pPr>
            <w:r w:rsidRPr="005B11DD">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14:paraId="260D0420" w14:textId="77777777" w:rsidR="000D7D89" w:rsidRPr="005B11DD" w:rsidRDefault="000D7D89" w:rsidP="00073184">
            <w:pPr>
              <w:spacing w:line="252" w:lineRule="auto"/>
              <w:rPr>
                <w:rFonts w:cs="Arial"/>
              </w:rPr>
            </w:pPr>
            <w:r w:rsidRPr="005B11DD">
              <w:rPr>
                <w:rFonts w:cs="Arial"/>
              </w:rPr>
              <w:t>…</w:t>
            </w:r>
          </w:p>
        </w:tc>
        <w:tc>
          <w:tcPr>
            <w:tcW w:w="2869" w:type="dxa"/>
            <w:tcBorders>
              <w:top w:val="single" w:sz="4" w:space="0" w:color="auto"/>
              <w:left w:val="single" w:sz="4" w:space="0" w:color="auto"/>
              <w:bottom w:val="single" w:sz="4" w:space="0" w:color="auto"/>
              <w:right w:val="single" w:sz="4" w:space="0" w:color="auto"/>
            </w:tcBorders>
          </w:tcPr>
          <w:p w14:paraId="5C63F665" w14:textId="77777777" w:rsidR="000D7D89" w:rsidRPr="005B11DD" w:rsidRDefault="000D7D89" w:rsidP="00073184">
            <w:pPr>
              <w:spacing w:line="276" w:lineRule="auto"/>
              <w:rPr>
                <w:rFonts w:cs="Arial"/>
              </w:rPr>
            </w:pPr>
          </w:p>
        </w:tc>
      </w:tr>
      <w:tr w:rsidR="000D7D89" w:rsidRPr="005B11DD" w14:paraId="49022C35"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0148D17B"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61991408" w14:textId="77777777" w:rsidR="000D7D89" w:rsidRPr="005B11DD" w:rsidRDefault="000D7D89" w:rsidP="00073184">
            <w:pPr>
              <w:spacing w:line="252" w:lineRule="auto"/>
              <w:rPr>
                <w:rFonts w:cs="Arial"/>
              </w:rPr>
            </w:pPr>
            <w:r w:rsidRPr="005B11DD">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14:paraId="48A25828" w14:textId="77777777" w:rsidR="000D7D89" w:rsidRPr="005B11DD" w:rsidRDefault="000D7D89" w:rsidP="00073184">
            <w:pPr>
              <w:spacing w:line="252" w:lineRule="auto"/>
              <w:rPr>
                <w:rFonts w:cs="Arial"/>
              </w:rPr>
            </w:pPr>
            <w:r w:rsidRPr="005B11DD">
              <w:rPr>
                <w:rFonts w:cs="Arial"/>
              </w:rPr>
              <w:t>0x16</w:t>
            </w:r>
          </w:p>
        </w:tc>
        <w:tc>
          <w:tcPr>
            <w:tcW w:w="2869" w:type="dxa"/>
            <w:tcBorders>
              <w:top w:val="single" w:sz="4" w:space="0" w:color="auto"/>
              <w:left w:val="single" w:sz="4" w:space="0" w:color="auto"/>
              <w:bottom w:val="single" w:sz="4" w:space="0" w:color="auto"/>
              <w:right w:val="single" w:sz="4" w:space="0" w:color="auto"/>
            </w:tcBorders>
          </w:tcPr>
          <w:p w14:paraId="171CDACA" w14:textId="77777777" w:rsidR="000D7D89" w:rsidRPr="005B11DD" w:rsidRDefault="000D7D89" w:rsidP="00073184">
            <w:pPr>
              <w:spacing w:line="276" w:lineRule="auto"/>
              <w:rPr>
                <w:rFonts w:cs="Arial"/>
              </w:rPr>
            </w:pPr>
          </w:p>
        </w:tc>
      </w:tr>
      <w:tr w:rsidR="000D7D89" w:rsidRPr="005B11DD" w14:paraId="0ED650E3"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7366C943"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494411A4" w14:textId="77777777" w:rsidR="000D7D89" w:rsidRPr="005B11DD" w:rsidRDefault="000D7D89" w:rsidP="00073184">
            <w:pPr>
              <w:spacing w:line="252" w:lineRule="auto"/>
              <w:rPr>
                <w:rFonts w:cs="Arial"/>
              </w:rPr>
            </w:pPr>
            <w:r w:rsidRPr="005B11DD">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14:paraId="5365959F" w14:textId="77777777" w:rsidR="000D7D89" w:rsidRPr="005B11DD" w:rsidRDefault="000D7D89" w:rsidP="00073184">
            <w:pPr>
              <w:spacing w:line="252" w:lineRule="auto"/>
              <w:rPr>
                <w:rFonts w:cs="Arial"/>
              </w:rPr>
            </w:pPr>
            <w:r w:rsidRPr="005B11DD">
              <w:rPr>
                <w:rFonts w:cs="Arial"/>
              </w:rPr>
              <w:t>0x17</w:t>
            </w:r>
          </w:p>
        </w:tc>
        <w:tc>
          <w:tcPr>
            <w:tcW w:w="2869" w:type="dxa"/>
            <w:tcBorders>
              <w:top w:val="single" w:sz="4" w:space="0" w:color="auto"/>
              <w:left w:val="single" w:sz="4" w:space="0" w:color="auto"/>
              <w:bottom w:val="single" w:sz="4" w:space="0" w:color="auto"/>
              <w:right w:val="single" w:sz="4" w:space="0" w:color="auto"/>
            </w:tcBorders>
          </w:tcPr>
          <w:p w14:paraId="7B29D4D1" w14:textId="77777777" w:rsidR="000D7D89" w:rsidRPr="005B11DD" w:rsidRDefault="000D7D89" w:rsidP="00073184">
            <w:pPr>
              <w:spacing w:line="276" w:lineRule="auto"/>
              <w:rPr>
                <w:rFonts w:cs="Arial"/>
              </w:rPr>
            </w:pPr>
          </w:p>
        </w:tc>
      </w:tr>
      <w:tr w:rsidR="000D7D89" w:rsidRPr="005B11DD" w14:paraId="27255959" w14:textId="77777777" w:rsidTr="00073184">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14:paraId="4EE9CACA" w14:textId="77777777" w:rsidR="000D7D89" w:rsidRPr="005B11DD" w:rsidRDefault="000D7D89" w:rsidP="00073184">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14:paraId="7A15754E" w14:textId="77777777" w:rsidR="000D7D89" w:rsidRPr="005B11DD" w:rsidRDefault="000D7D89" w:rsidP="00073184">
            <w:pPr>
              <w:spacing w:line="252" w:lineRule="auto"/>
              <w:rPr>
                <w:rFonts w:cs="Arial"/>
              </w:rPr>
            </w:pPr>
            <w:r w:rsidRPr="005B11DD">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14:paraId="24422DF2" w14:textId="77777777" w:rsidR="000D7D89" w:rsidRPr="005B11DD" w:rsidRDefault="000D7D89" w:rsidP="00073184">
            <w:pPr>
              <w:spacing w:line="252" w:lineRule="auto"/>
              <w:rPr>
                <w:rFonts w:cs="Arial"/>
              </w:rPr>
            </w:pPr>
            <w:r w:rsidRPr="005B11DD">
              <w:rPr>
                <w:rFonts w:cs="Arial"/>
              </w:rPr>
              <w:t>0x18</w:t>
            </w:r>
          </w:p>
        </w:tc>
        <w:tc>
          <w:tcPr>
            <w:tcW w:w="2869" w:type="dxa"/>
            <w:tcBorders>
              <w:top w:val="single" w:sz="4" w:space="0" w:color="auto"/>
              <w:left w:val="single" w:sz="4" w:space="0" w:color="auto"/>
              <w:bottom w:val="single" w:sz="4" w:space="0" w:color="auto"/>
              <w:right w:val="single" w:sz="4" w:space="0" w:color="auto"/>
            </w:tcBorders>
          </w:tcPr>
          <w:p w14:paraId="19E95317" w14:textId="77777777" w:rsidR="000D7D89" w:rsidRPr="005B11DD" w:rsidRDefault="000D7D89" w:rsidP="00073184">
            <w:pPr>
              <w:spacing w:line="276" w:lineRule="auto"/>
              <w:rPr>
                <w:rFonts w:cs="Arial"/>
              </w:rPr>
            </w:pPr>
          </w:p>
        </w:tc>
      </w:tr>
    </w:tbl>
    <w:p w14:paraId="5EE16374" w14:textId="77777777" w:rsidR="000D7D89" w:rsidRDefault="000D7D89" w:rsidP="000D7D89"/>
    <w:p w14:paraId="07B134DB" w14:textId="77777777" w:rsidR="009478D9" w:rsidRDefault="009478D9" w:rsidP="009478D9"/>
    <w:p w14:paraId="344575A0" w14:textId="77777777" w:rsidR="009478D9" w:rsidRDefault="009478D9" w:rsidP="009478D9">
      <w:pPr>
        <w:ind w:left="720"/>
      </w:pPr>
      <w:r>
        <w:t>HW Engine Exhaust Valve</w:t>
      </w:r>
      <w:r w:rsidR="00D223AB">
        <w:t xml:space="preserve"> DT-MB3G-5A216-BX.xlsx</w:t>
      </w:r>
    </w:p>
    <w:p w14:paraId="67BE3A36" w14:textId="77777777" w:rsidR="009478D9" w:rsidRDefault="009478D9" w:rsidP="009478D9">
      <w:pPr>
        <w:ind w:left="720"/>
      </w:pPr>
    </w:p>
    <w:p w14:paraId="07CC2793" w14:textId="77777777" w:rsidR="00E1728A" w:rsidRDefault="00E1728A" w:rsidP="009478D9">
      <w:pPr>
        <w:ind w:left="720"/>
      </w:pPr>
    </w:p>
    <w:p w14:paraId="3E16F2D7" w14:textId="77777777" w:rsidR="00E1728A" w:rsidRDefault="00E1728A" w:rsidP="009478D9">
      <w:pPr>
        <w:ind w:left="720"/>
      </w:pPr>
    </w:p>
    <w:p w14:paraId="116F040A" w14:textId="77777777" w:rsidR="00E1728A" w:rsidRDefault="00E1728A" w:rsidP="009478D9">
      <w:pPr>
        <w:ind w:left="720"/>
      </w:pPr>
    </w:p>
    <w:p w14:paraId="6AFAB69E" w14:textId="77777777" w:rsidR="00E1728A" w:rsidRDefault="00D223AB" w:rsidP="009478D9">
      <w:pPr>
        <w:ind w:left="720"/>
      </w:pPr>
      <w:r>
        <w:object w:dxaOrig="18485" w:dyaOrig="5890" w14:anchorId="0795F3EB">
          <v:shape id="_x0000_i1028" type="#_x0000_t75" style="width:924.45pt;height:294.8pt" o:ole="">
            <v:imagedata r:id="rId20" o:title=""/>
          </v:shape>
          <o:OLEObject Type="Embed" ProgID="Excel.Sheet.12" ShapeID="_x0000_i1028" DrawAspect="Content" ObjectID="_1719299087" r:id="rId21"/>
        </w:object>
      </w:r>
    </w:p>
    <w:p w14:paraId="2F3CB413" w14:textId="77777777" w:rsidR="00E1728A" w:rsidRDefault="00E1728A" w:rsidP="009478D9">
      <w:pPr>
        <w:ind w:left="720"/>
      </w:pPr>
    </w:p>
    <w:p w14:paraId="46D50D4D" w14:textId="77777777" w:rsidR="00E1728A" w:rsidRDefault="00E1728A" w:rsidP="009478D9">
      <w:pPr>
        <w:ind w:left="720"/>
      </w:pPr>
    </w:p>
    <w:p w14:paraId="766C18FD" w14:textId="77777777" w:rsidR="00E1728A" w:rsidRDefault="00E1728A" w:rsidP="009478D9">
      <w:pPr>
        <w:ind w:left="720"/>
      </w:pPr>
    </w:p>
    <w:p w14:paraId="2C078FD5" w14:textId="77777777" w:rsidR="009478D9" w:rsidRPr="009478D9" w:rsidRDefault="009478D9" w:rsidP="009478D9">
      <w:pPr>
        <w:ind w:left="720"/>
      </w:pPr>
      <w:r>
        <w:t>CAN</w:t>
      </w:r>
    </w:p>
    <w:p w14:paraId="3925A3D7" w14:textId="77777777" w:rsidR="009478D9" w:rsidRDefault="009478D9" w:rsidP="009478D9">
      <w:pPr>
        <w:pStyle w:val="Table"/>
        <w:tabs>
          <w:tab w:val="num" w:pos="1800"/>
        </w:tabs>
        <w:ind w:left="720"/>
      </w:pPr>
      <w:r>
        <w:t xml:space="preserve">EngExhMdeQuiet_D2_Stat </w:t>
      </w:r>
      <w:r>
        <w:rPr>
          <w:snapToGrid w:val="0"/>
        </w:rPr>
        <w:t>Signal</w:t>
      </w:r>
    </w:p>
    <w:tbl>
      <w:tblPr>
        <w:tblW w:w="9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61"/>
        <w:gridCol w:w="900"/>
        <w:gridCol w:w="1620"/>
        <w:gridCol w:w="832"/>
        <w:gridCol w:w="630"/>
        <w:gridCol w:w="720"/>
        <w:gridCol w:w="990"/>
        <w:gridCol w:w="776"/>
        <w:gridCol w:w="835"/>
      </w:tblGrid>
      <w:tr w:rsidR="009478D9" w14:paraId="23CEDD37"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740B3130"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Signal Name</w:t>
            </w:r>
          </w:p>
        </w:tc>
        <w:tc>
          <w:tcPr>
            <w:tcW w:w="900" w:type="dxa"/>
            <w:tcBorders>
              <w:top w:val="single" w:sz="6" w:space="0" w:color="000000"/>
              <w:left w:val="single" w:sz="6" w:space="0" w:color="000000"/>
              <w:bottom w:val="single" w:sz="6" w:space="0" w:color="000000"/>
              <w:right w:val="single" w:sz="6" w:space="0" w:color="000000"/>
            </w:tcBorders>
            <w:vAlign w:val="center"/>
          </w:tcPr>
          <w:p w14:paraId="6C6B0694"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Size (bits)</w:t>
            </w:r>
          </w:p>
        </w:tc>
        <w:tc>
          <w:tcPr>
            <w:tcW w:w="1620" w:type="dxa"/>
            <w:tcBorders>
              <w:top w:val="single" w:sz="6" w:space="0" w:color="000000"/>
              <w:left w:val="single" w:sz="6" w:space="0" w:color="000000"/>
              <w:bottom w:val="single" w:sz="6" w:space="0" w:color="000000"/>
              <w:right w:val="single" w:sz="6" w:space="0" w:color="000000"/>
            </w:tcBorders>
            <w:vAlign w:val="center"/>
          </w:tcPr>
          <w:p w14:paraId="60E85D9D"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Detail</w:t>
            </w:r>
          </w:p>
        </w:tc>
        <w:tc>
          <w:tcPr>
            <w:tcW w:w="832" w:type="dxa"/>
            <w:tcBorders>
              <w:top w:val="single" w:sz="6" w:space="0" w:color="000000"/>
              <w:left w:val="single" w:sz="6" w:space="0" w:color="000000"/>
              <w:bottom w:val="single" w:sz="6" w:space="0" w:color="000000"/>
              <w:right w:val="single" w:sz="6" w:space="0" w:color="000000"/>
            </w:tcBorders>
            <w:vAlign w:val="center"/>
          </w:tcPr>
          <w:p w14:paraId="4D5C47FF"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14:paraId="6842D40E"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Res.</w:t>
            </w:r>
          </w:p>
        </w:tc>
        <w:tc>
          <w:tcPr>
            <w:tcW w:w="720" w:type="dxa"/>
            <w:tcBorders>
              <w:top w:val="single" w:sz="6" w:space="0" w:color="000000"/>
              <w:left w:val="single" w:sz="6" w:space="0" w:color="000000"/>
              <w:bottom w:val="single" w:sz="6" w:space="0" w:color="000000"/>
              <w:right w:val="single" w:sz="6" w:space="0" w:color="000000"/>
            </w:tcBorders>
            <w:vAlign w:val="center"/>
          </w:tcPr>
          <w:p w14:paraId="66CE15CB"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14:paraId="0B26FE7E"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State Encoded</w:t>
            </w:r>
          </w:p>
        </w:tc>
        <w:tc>
          <w:tcPr>
            <w:tcW w:w="776" w:type="dxa"/>
            <w:tcBorders>
              <w:top w:val="single" w:sz="6" w:space="0" w:color="000000"/>
              <w:left w:val="single" w:sz="6" w:space="0" w:color="000000"/>
              <w:bottom w:val="single" w:sz="6" w:space="0" w:color="000000"/>
              <w:right w:val="single" w:sz="6" w:space="0" w:color="000000"/>
            </w:tcBorders>
            <w:vAlign w:val="center"/>
          </w:tcPr>
          <w:p w14:paraId="71FDD0E8"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Min</w:t>
            </w:r>
          </w:p>
        </w:tc>
        <w:tc>
          <w:tcPr>
            <w:tcW w:w="835" w:type="dxa"/>
            <w:tcBorders>
              <w:top w:val="single" w:sz="6" w:space="0" w:color="000000"/>
              <w:left w:val="single" w:sz="6" w:space="0" w:color="000000"/>
              <w:bottom w:val="single" w:sz="6" w:space="0" w:color="000000"/>
              <w:right w:val="single" w:sz="6" w:space="0" w:color="000000"/>
            </w:tcBorders>
            <w:vAlign w:val="center"/>
          </w:tcPr>
          <w:p w14:paraId="314449C5" w14:textId="77777777" w:rsidR="009478D9" w:rsidRPr="00627262" w:rsidRDefault="009478D9" w:rsidP="001552EE">
            <w:pPr>
              <w:jc w:val="center"/>
              <w:rPr>
                <w:rFonts w:ascii="Arial" w:hAnsi="Arial" w:cs="Arial"/>
                <w:b/>
                <w:bCs/>
                <w:sz w:val="18"/>
                <w:szCs w:val="18"/>
              </w:rPr>
            </w:pPr>
            <w:r w:rsidRPr="00627262">
              <w:rPr>
                <w:rFonts w:ascii="Arial" w:hAnsi="Arial" w:cs="Arial"/>
                <w:b/>
                <w:bCs/>
                <w:snapToGrid w:val="0"/>
                <w:sz w:val="18"/>
                <w:szCs w:val="18"/>
              </w:rPr>
              <w:t>Max</w:t>
            </w:r>
          </w:p>
        </w:tc>
      </w:tr>
      <w:tr w:rsidR="009478D9" w:rsidRPr="00B6525C" w14:paraId="3518A11B"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520947DE" w14:textId="77777777" w:rsidR="009478D9" w:rsidRPr="00627262" w:rsidRDefault="009478D9" w:rsidP="001552EE">
            <w:pPr>
              <w:rPr>
                <w:rFonts w:ascii="Arial" w:hAnsi="Arial" w:cs="Arial"/>
                <w:sz w:val="18"/>
                <w:szCs w:val="18"/>
              </w:rPr>
            </w:pPr>
            <w:r w:rsidRPr="00627262">
              <w:rPr>
                <w:rFonts w:ascii="Arial" w:hAnsi="Arial" w:cs="Arial"/>
                <w:sz w:val="18"/>
                <w:szCs w:val="18"/>
              </w:rPr>
              <w:t>EngExhMdeQuiet_D</w:t>
            </w:r>
            <w:r>
              <w:rPr>
                <w:rFonts w:ascii="Arial" w:hAnsi="Arial" w:cs="Arial"/>
                <w:sz w:val="18"/>
                <w:szCs w:val="18"/>
              </w:rPr>
              <w:t>2</w:t>
            </w:r>
            <w:r w:rsidRPr="00627262">
              <w:rPr>
                <w:rFonts w:ascii="Arial" w:hAnsi="Arial" w:cs="Arial"/>
                <w:sz w:val="18"/>
                <w:szCs w:val="18"/>
              </w:rPr>
              <w:t>_Stat</w:t>
            </w:r>
          </w:p>
        </w:tc>
        <w:tc>
          <w:tcPr>
            <w:tcW w:w="900" w:type="dxa"/>
            <w:tcBorders>
              <w:top w:val="single" w:sz="6" w:space="0" w:color="000000"/>
              <w:left w:val="single" w:sz="6" w:space="0" w:color="000000"/>
              <w:bottom w:val="single" w:sz="6" w:space="0" w:color="000000"/>
              <w:right w:val="single" w:sz="6" w:space="0" w:color="000000"/>
            </w:tcBorders>
            <w:vAlign w:val="center"/>
          </w:tcPr>
          <w:p w14:paraId="4916F507"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2</w:t>
            </w:r>
          </w:p>
        </w:tc>
        <w:tc>
          <w:tcPr>
            <w:tcW w:w="1620" w:type="dxa"/>
            <w:tcBorders>
              <w:top w:val="single" w:sz="6" w:space="0" w:color="000000"/>
              <w:left w:val="single" w:sz="6" w:space="0" w:color="000000"/>
              <w:bottom w:val="single" w:sz="6" w:space="0" w:color="000000"/>
              <w:right w:val="single" w:sz="6" w:space="0" w:color="000000"/>
            </w:tcBorders>
            <w:vAlign w:val="center"/>
          </w:tcPr>
          <w:p w14:paraId="10C2DE2B" w14:textId="77777777" w:rsidR="009478D9" w:rsidRPr="00627262" w:rsidRDefault="009478D9" w:rsidP="001552EE">
            <w:pPr>
              <w:jc w:val="center"/>
              <w:rPr>
                <w:rFonts w:ascii="Arial" w:hAnsi="Arial" w:cs="Arial"/>
                <w:sz w:val="18"/>
                <w:szCs w:val="18"/>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1ED1DC2F" w14:textId="77777777" w:rsidR="009478D9" w:rsidRPr="00627262" w:rsidRDefault="009478D9" w:rsidP="001552EE">
            <w:pPr>
              <w:pStyle w:val="xl1015"/>
              <w:pBdr>
                <w:bottom w:val="none" w:sz="0" w:space="0" w:color="auto"/>
                <w:right w:val="none" w:sz="0" w:space="0" w:color="auto"/>
              </w:pBdr>
              <w:spacing w:before="0" w:beforeAutospacing="0" w:after="0" w:afterAutospacing="0"/>
              <w:rPr>
                <w:sz w:val="18"/>
                <w:szCs w:val="18"/>
              </w:rPr>
            </w:pPr>
            <w:r w:rsidRPr="00627262">
              <w:rPr>
                <w:sz w:val="18"/>
                <w:szCs w:val="18"/>
              </w:rPr>
              <w:t>SED</w:t>
            </w:r>
          </w:p>
        </w:tc>
        <w:tc>
          <w:tcPr>
            <w:tcW w:w="630" w:type="dxa"/>
            <w:tcBorders>
              <w:top w:val="single" w:sz="6" w:space="0" w:color="000000"/>
              <w:left w:val="single" w:sz="6" w:space="0" w:color="000000"/>
              <w:bottom w:val="single" w:sz="6" w:space="0" w:color="000000"/>
              <w:right w:val="single" w:sz="6" w:space="0" w:color="000000"/>
            </w:tcBorders>
            <w:vAlign w:val="center"/>
          </w:tcPr>
          <w:p w14:paraId="73F8B244"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1</w:t>
            </w:r>
          </w:p>
        </w:tc>
        <w:tc>
          <w:tcPr>
            <w:tcW w:w="720" w:type="dxa"/>
            <w:tcBorders>
              <w:top w:val="single" w:sz="6" w:space="0" w:color="000000"/>
              <w:left w:val="single" w:sz="6" w:space="0" w:color="000000"/>
              <w:bottom w:val="single" w:sz="6" w:space="0" w:color="000000"/>
              <w:right w:val="single" w:sz="6" w:space="0" w:color="000000"/>
            </w:tcBorders>
            <w:vAlign w:val="center"/>
          </w:tcPr>
          <w:p w14:paraId="26DBC793"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w:t>
            </w:r>
          </w:p>
        </w:tc>
        <w:tc>
          <w:tcPr>
            <w:tcW w:w="990" w:type="dxa"/>
            <w:tcBorders>
              <w:top w:val="single" w:sz="6" w:space="0" w:color="000000"/>
              <w:left w:val="single" w:sz="6" w:space="0" w:color="000000"/>
              <w:bottom w:val="single" w:sz="6" w:space="0" w:color="000000"/>
              <w:right w:val="single" w:sz="6" w:space="0" w:color="000000"/>
            </w:tcBorders>
            <w:vAlign w:val="center"/>
          </w:tcPr>
          <w:p w14:paraId="58842965" w14:textId="77777777" w:rsidR="009478D9" w:rsidRPr="00627262" w:rsidRDefault="009478D9" w:rsidP="001552EE">
            <w:pPr>
              <w:jc w:val="center"/>
              <w:rPr>
                <w:rFonts w:ascii="Arial" w:hAnsi="Arial" w:cs="Arial"/>
                <w:sz w:val="18"/>
                <w:szCs w:val="18"/>
              </w:rPr>
            </w:pPr>
          </w:p>
        </w:tc>
        <w:tc>
          <w:tcPr>
            <w:tcW w:w="776" w:type="dxa"/>
            <w:tcBorders>
              <w:top w:val="single" w:sz="6" w:space="0" w:color="000000"/>
              <w:left w:val="single" w:sz="6" w:space="0" w:color="000000"/>
              <w:bottom w:val="single" w:sz="6" w:space="0" w:color="000000"/>
              <w:right w:val="single" w:sz="6" w:space="0" w:color="000000"/>
            </w:tcBorders>
            <w:vAlign w:val="center"/>
          </w:tcPr>
          <w:p w14:paraId="6134DD1C"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 (0x0)</w:t>
            </w:r>
          </w:p>
        </w:tc>
        <w:tc>
          <w:tcPr>
            <w:tcW w:w="835" w:type="dxa"/>
            <w:tcBorders>
              <w:top w:val="single" w:sz="6" w:space="0" w:color="000000"/>
              <w:left w:val="single" w:sz="6" w:space="0" w:color="000000"/>
              <w:bottom w:val="single" w:sz="6" w:space="0" w:color="000000"/>
              <w:right w:val="single" w:sz="6" w:space="0" w:color="000000"/>
            </w:tcBorders>
            <w:vAlign w:val="center"/>
          </w:tcPr>
          <w:p w14:paraId="441357B5"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7 (0x7)</w:t>
            </w:r>
          </w:p>
        </w:tc>
      </w:tr>
      <w:tr w:rsidR="009478D9" w:rsidRPr="00B6525C" w14:paraId="6898555C"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0CE9674C"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712C83F5"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53CF346E"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Null</w:t>
            </w:r>
          </w:p>
        </w:tc>
        <w:tc>
          <w:tcPr>
            <w:tcW w:w="832" w:type="dxa"/>
            <w:tcBorders>
              <w:top w:val="single" w:sz="6" w:space="0" w:color="000000"/>
              <w:left w:val="single" w:sz="6" w:space="0" w:color="000000"/>
              <w:bottom w:val="single" w:sz="6" w:space="0" w:color="000000"/>
              <w:right w:val="single" w:sz="6" w:space="0" w:color="000000"/>
            </w:tcBorders>
            <w:vAlign w:val="center"/>
          </w:tcPr>
          <w:p w14:paraId="4F1B457D"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445AAF8"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FBCCEC6"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6955643C"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0x0</w:t>
            </w:r>
          </w:p>
        </w:tc>
        <w:tc>
          <w:tcPr>
            <w:tcW w:w="776" w:type="dxa"/>
            <w:tcBorders>
              <w:top w:val="single" w:sz="6" w:space="0" w:color="000000"/>
              <w:left w:val="single" w:sz="6" w:space="0" w:color="000000"/>
              <w:bottom w:val="single" w:sz="6" w:space="0" w:color="000000"/>
              <w:right w:val="single" w:sz="6" w:space="0" w:color="000000"/>
            </w:tcBorders>
            <w:vAlign w:val="center"/>
          </w:tcPr>
          <w:p w14:paraId="0BF337A1"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0CA9C933" w14:textId="77777777" w:rsidR="009478D9" w:rsidRPr="00627262" w:rsidRDefault="009478D9" w:rsidP="001552EE">
            <w:pPr>
              <w:jc w:val="center"/>
              <w:rPr>
                <w:rFonts w:ascii="Arial" w:hAnsi="Arial" w:cs="Arial"/>
                <w:sz w:val="18"/>
                <w:szCs w:val="18"/>
              </w:rPr>
            </w:pPr>
          </w:p>
        </w:tc>
      </w:tr>
      <w:tr w:rsidR="009478D9" w:rsidRPr="00B6525C" w14:paraId="2AB56CEE"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370F8E3A"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6AD01ECF"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4D3ADFF0"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Stealth</w:t>
            </w:r>
          </w:p>
        </w:tc>
        <w:tc>
          <w:tcPr>
            <w:tcW w:w="832" w:type="dxa"/>
            <w:tcBorders>
              <w:top w:val="single" w:sz="6" w:space="0" w:color="000000"/>
              <w:left w:val="single" w:sz="6" w:space="0" w:color="000000"/>
              <w:bottom w:val="single" w:sz="6" w:space="0" w:color="000000"/>
              <w:right w:val="single" w:sz="6" w:space="0" w:color="000000"/>
            </w:tcBorders>
            <w:vAlign w:val="center"/>
          </w:tcPr>
          <w:p w14:paraId="66ADD406"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35ABE237"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1E12315F"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3AFCD7BD"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0x1</w:t>
            </w:r>
          </w:p>
        </w:tc>
        <w:tc>
          <w:tcPr>
            <w:tcW w:w="776" w:type="dxa"/>
            <w:tcBorders>
              <w:top w:val="single" w:sz="6" w:space="0" w:color="000000"/>
              <w:left w:val="single" w:sz="6" w:space="0" w:color="000000"/>
              <w:bottom w:val="single" w:sz="6" w:space="0" w:color="000000"/>
              <w:right w:val="single" w:sz="6" w:space="0" w:color="000000"/>
            </w:tcBorders>
            <w:vAlign w:val="center"/>
          </w:tcPr>
          <w:p w14:paraId="10ED396A"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77C0637B" w14:textId="77777777" w:rsidR="009478D9" w:rsidRPr="00627262" w:rsidRDefault="009478D9" w:rsidP="001552EE">
            <w:pPr>
              <w:jc w:val="center"/>
              <w:rPr>
                <w:rFonts w:ascii="Arial" w:hAnsi="Arial" w:cs="Arial"/>
                <w:sz w:val="18"/>
                <w:szCs w:val="18"/>
              </w:rPr>
            </w:pPr>
          </w:p>
        </w:tc>
      </w:tr>
      <w:tr w:rsidR="009478D9" w:rsidRPr="00B6525C" w14:paraId="5D3F0911"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0D20BB0F"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3BB4E4B3"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5B66DFD"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Normal</w:t>
            </w:r>
          </w:p>
        </w:tc>
        <w:tc>
          <w:tcPr>
            <w:tcW w:w="832" w:type="dxa"/>
            <w:tcBorders>
              <w:top w:val="single" w:sz="6" w:space="0" w:color="000000"/>
              <w:left w:val="single" w:sz="6" w:space="0" w:color="000000"/>
              <w:bottom w:val="single" w:sz="6" w:space="0" w:color="000000"/>
              <w:right w:val="single" w:sz="6" w:space="0" w:color="000000"/>
            </w:tcBorders>
            <w:vAlign w:val="center"/>
          </w:tcPr>
          <w:p w14:paraId="62A636E9"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1D9564BC"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7463CD8"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C98D4F4"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0x2</w:t>
            </w:r>
          </w:p>
        </w:tc>
        <w:tc>
          <w:tcPr>
            <w:tcW w:w="776" w:type="dxa"/>
            <w:tcBorders>
              <w:top w:val="single" w:sz="6" w:space="0" w:color="000000"/>
              <w:left w:val="single" w:sz="6" w:space="0" w:color="000000"/>
              <w:bottom w:val="single" w:sz="6" w:space="0" w:color="000000"/>
              <w:right w:val="single" w:sz="6" w:space="0" w:color="000000"/>
            </w:tcBorders>
            <w:vAlign w:val="center"/>
          </w:tcPr>
          <w:p w14:paraId="7E2E6E1A"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5642D700" w14:textId="77777777" w:rsidR="009478D9" w:rsidRPr="00627262" w:rsidRDefault="009478D9" w:rsidP="001552EE">
            <w:pPr>
              <w:jc w:val="center"/>
              <w:rPr>
                <w:rFonts w:ascii="Arial" w:hAnsi="Arial" w:cs="Arial"/>
                <w:sz w:val="18"/>
                <w:szCs w:val="18"/>
              </w:rPr>
            </w:pPr>
          </w:p>
        </w:tc>
      </w:tr>
      <w:tr w:rsidR="009478D9" w:rsidRPr="00B6525C" w14:paraId="46B08B8D"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564BCADC"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34B2332A"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361928C"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Sport</w:t>
            </w:r>
          </w:p>
        </w:tc>
        <w:tc>
          <w:tcPr>
            <w:tcW w:w="832" w:type="dxa"/>
            <w:tcBorders>
              <w:top w:val="single" w:sz="6" w:space="0" w:color="000000"/>
              <w:left w:val="single" w:sz="6" w:space="0" w:color="000000"/>
              <w:bottom w:val="single" w:sz="6" w:space="0" w:color="000000"/>
              <w:right w:val="single" w:sz="6" w:space="0" w:color="000000"/>
            </w:tcBorders>
            <w:vAlign w:val="center"/>
          </w:tcPr>
          <w:p w14:paraId="413FD8DB"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96F14C9"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57D4AF2"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2B0FD47"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0x3</w:t>
            </w:r>
          </w:p>
        </w:tc>
        <w:tc>
          <w:tcPr>
            <w:tcW w:w="776" w:type="dxa"/>
            <w:tcBorders>
              <w:top w:val="single" w:sz="6" w:space="0" w:color="000000"/>
              <w:left w:val="single" w:sz="6" w:space="0" w:color="000000"/>
              <w:bottom w:val="single" w:sz="6" w:space="0" w:color="000000"/>
              <w:right w:val="single" w:sz="6" w:space="0" w:color="000000"/>
            </w:tcBorders>
            <w:vAlign w:val="center"/>
          </w:tcPr>
          <w:p w14:paraId="0AF1850E"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6E8A3217" w14:textId="77777777" w:rsidR="009478D9" w:rsidRPr="00627262" w:rsidRDefault="009478D9" w:rsidP="001552EE">
            <w:pPr>
              <w:jc w:val="center"/>
              <w:rPr>
                <w:rFonts w:ascii="Arial" w:hAnsi="Arial" w:cs="Arial"/>
                <w:sz w:val="18"/>
                <w:szCs w:val="18"/>
              </w:rPr>
            </w:pPr>
          </w:p>
        </w:tc>
      </w:tr>
      <w:tr w:rsidR="009478D9" w:rsidRPr="00B6525C" w14:paraId="7410F238"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7DE668F9"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0B5626F9"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0321E485"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Track</w:t>
            </w:r>
            <w:r>
              <w:rPr>
                <w:rFonts w:ascii="Arial" w:hAnsi="Arial" w:cs="Arial"/>
                <w:sz w:val="18"/>
                <w:szCs w:val="18"/>
              </w:rPr>
              <w:t xml:space="preserve"> / Baja</w:t>
            </w:r>
          </w:p>
        </w:tc>
        <w:tc>
          <w:tcPr>
            <w:tcW w:w="832" w:type="dxa"/>
            <w:tcBorders>
              <w:top w:val="single" w:sz="6" w:space="0" w:color="000000"/>
              <w:left w:val="single" w:sz="6" w:space="0" w:color="000000"/>
              <w:bottom w:val="single" w:sz="6" w:space="0" w:color="000000"/>
              <w:right w:val="single" w:sz="6" w:space="0" w:color="000000"/>
            </w:tcBorders>
            <w:vAlign w:val="center"/>
          </w:tcPr>
          <w:p w14:paraId="46486F6C"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63E76969"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FC3D68F"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570AF7A0"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0x4</w:t>
            </w:r>
          </w:p>
        </w:tc>
        <w:tc>
          <w:tcPr>
            <w:tcW w:w="776" w:type="dxa"/>
            <w:tcBorders>
              <w:top w:val="single" w:sz="6" w:space="0" w:color="000000"/>
              <w:left w:val="single" w:sz="6" w:space="0" w:color="000000"/>
              <w:bottom w:val="single" w:sz="6" w:space="0" w:color="000000"/>
              <w:right w:val="single" w:sz="6" w:space="0" w:color="000000"/>
            </w:tcBorders>
            <w:vAlign w:val="center"/>
          </w:tcPr>
          <w:p w14:paraId="5ACAA07F"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2A7C0D24" w14:textId="77777777" w:rsidR="009478D9" w:rsidRPr="00627262" w:rsidRDefault="009478D9" w:rsidP="001552EE">
            <w:pPr>
              <w:jc w:val="center"/>
              <w:rPr>
                <w:rFonts w:ascii="Arial" w:hAnsi="Arial" w:cs="Arial"/>
                <w:sz w:val="18"/>
                <w:szCs w:val="18"/>
              </w:rPr>
            </w:pPr>
          </w:p>
        </w:tc>
      </w:tr>
      <w:tr w:rsidR="009478D9" w:rsidRPr="00B6525C" w14:paraId="54427A4C" w14:textId="77777777" w:rsidTr="001552EE">
        <w:trPr>
          <w:trHeight w:val="192"/>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49294DDF"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509D43D8"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3C409B86" w14:textId="77777777" w:rsidR="009478D9" w:rsidRPr="00627262" w:rsidRDefault="009478D9" w:rsidP="001552EE">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r w:rsidRPr="00627262">
              <w:rPr>
                <w:rFonts w:ascii="Arial" w:hAnsi="Arial" w:cs="Arial"/>
                <w:sz w:val="18"/>
                <w:szCs w:val="18"/>
              </w:rPr>
              <w:t xml:space="preserve"> </w:t>
            </w:r>
          </w:p>
        </w:tc>
        <w:tc>
          <w:tcPr>
            <w:tcW w:w="832" w:type="dxa"/>
            <w:tcBorders>
              <w:top w:val="single" w:sz="6" w:space="0" w:color="000000"/>
              <w:left w:val="single" w:sz="6" w:space="0" w:color="000000"/>
              <w:bottom w:val="single" w:sz="6" w:space="0" w:color="000000"/>
              <w:right w:val="single" w:sz="6" w:space="0" w:color="000000"/>
            </w:tcBorders>
            <w:vAlign w:val="center"/>
          </w:tcPr>
          <w:p w14:paraId="159B264B"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7C18D113"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F19D131"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7C7B3869"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0x5</w:t>
            </w:r>
          </w:p>
        </w:tc>
        <w:tc>
          <w:tcPr>
            <w:tcW w:w="776" w:type="dxa"/>
            <w:tcBorders>
              <w:top w:val="single" w:sz="6" w:space="0" w:color="000000"/>
              <w:left w:val="single" w:sz="6" w:space="0" w:color="000000"/>
              <w:bottom w:val="single" w:sz="6" w:space="0" w:color="000000"/>
              <w:right w:val="single" w:sz="6" w:space="0" w:color="000000"/>
            </w:tcBorders>
            <w:vAlign w:val="center"/>
          </w:tcPr>
          <w:p w14:paraId="1E301EC4"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3718FA2E" w14:textId="77777777" w:rsidR="009478D9" w:rsidRPr="00627262" w:rsidRDefault="009478D9" w:rsidP="001552EE">
            <w:pPr>
              <w:jc w:val="center"/>
              <w:rPr>
                <w:rFonts w:ascii="Arial" w:hAnsi="Arial" w:cs="Arial"/>
                <w:sz w:val="18"/>
                <w:szCs w:val="18"/>
              </w:rPr>
            </w:pPr>
          </w:p>
        </w:tc>
      </w:tr>
      <w:tr w:rsidR="009478D9" w:rsidRPr="00B6525C" w14:paraId="3F4C28D8" w14:textId="77777777" w:rsidTr="001552EE">
        <w:trPr>
          <w:trHeight w:val="192"/>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155A894F"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4D524B0E"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69162A21" w14:textId="77777777" w:rsidR="009478D9" w:rsidRPr="00627262" w:rsidRDefault="009478D9" w:rsidP="001552EE">
            <w:pPr>
              <w:jc w:val="center"/>
              <w:outlineLvl w:val="1"/>
              <w:rPr>
                <w:rFonts w:ascii="Arial" w:hAnsi="Arial" w:cs="Arial"/>
                <w:sz w:val="18"/>
                <w:szCs w:val="18"/>
              </w:rPr>
            </w:pPr>
            <w:proofErr w:type="spellStart"/>
            <w:r w:rsidRPr="00627262">
              <w:rPr>
                <w:rFonts w:ascii="Arial" w:hAnsi="Arial" w:cs="Arial"/>
                <w:sz w:val="18"/>
                <w:szCs w:val="18"/>
              </w:rPr>
              <w:t>NotUsed</w:t>
            </w:r>
            <w:proofErr w:type="spellEnd"/>
          </w:p>
        </w:tc>
        <w:tc>
          <w:tcPr>
            <w:tcW w:w="832" w:type="dxa"/>
            <w:tcBorders>
              <w:top w:val="single" w:sz="6" w:space="0" w:color="000000"/>
              <w:left w:val="single" w:sz="6" w:space="0" w:color="000000"/>
              <w:bottom w:val="single" w:sz="6" w:space="0" w:color="000000"/>
              <w:right w:val="single" w:sz="6" w:space="0" w:color="000000"/>
            </w:tcBorders>
            <w:vAlign w:val="center"/>
          </w:tcPr>
          <w:p w14:paraId="125B3039"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F55B454"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25F3C825"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1451EDD0"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0x6</w:t>
            </w:r>
          </w:p>
        </w:tc>
        <w:tc>
          <w:tcPr>
            <w:tcW w:w="776" w:type="dxa"/>
            <w:tcBorders>
              <w:top w:val="single" w:sz="6" w:space="0" w:color="000000"/>
              <w:left w:val="single" w:sz="6" w:space="0" w:color="000000"/>
              <w:bottom w:val="single" w:sz="6" w:space="0" w:color="000000"/>
              <w:right w:val="single" w:sz="6" w:space="0" w:color="000000"/>
            </w:tcBorders>
            <w:vAlign w:val="center"/>
          </w:tcPr>
          <w:p w14:paraId="261D0B26"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43416854" w14:textId="77777777" w:rsidR="009478D9" w:rsidRPr="00627262" w:rsidRDefault="009478D9" w:rsidP="001552EE">
            <w:pPr>
              <w:jc w:val="center"/>
              <w:rPr>
                <w:rFonts w:ascii="Arial" w:hAnsi="Arial" w:cs="Arial"/>
                <w:sz w:val="18"/>
                <w:szCs w:val="18"/>
              </w:rPr>
            </w:pPr>
          </w:p>
        </w:tc>
      </w:tr>
      <w:tr w:rsidR="009478D9" w:rsidRPr="00B6525C" w14:paraId="548964F9" w14:textId="77777777" w:rsidTr="001552EE">
        <w:trPr>
          <w:jc w:val="center"/>
        </w:trPr>
        <w:tc>
          <w:tcPr>
            <w:tcW w:w="2461" w:type="dxa"/>
            <w:tcBorders>
              <w:top w:val="single" w:sz="6" w:space="0" w:color="000000"/>
              <w:left w:val="single" w:sz="6" w:space="0" w:color="000000"/>
              <w:bottom w:val="single" w:sz="6" w:space="0" w:color="000000"/>
              <w:right w:val="single" w:sz="6" w:space="0" w:color="000000"/>
            </w:tcBorders>
            <w:vAlign w:val="center"/>
          </w:tcPr>
          <w:p w14:paraId="67C7C780" w14:textId="77777777" w:rsidR="009478D9" w:rsidRPr="00627262" w:rsidRDefault="009478D9" w:rsidP="001552EE">
            <w:pPr>
              <w:jc w:val="center"/>
              <w:rPr>
                <w:rFonts w:ascii="Arial" w:hAnsi="Arial" w:cs="Arial"/>
                <w:sz w:val="18"/>
                <w:szCs w:val="18"/>
              </w:rPr>
            </w:pPr>
          </w:p>
        </w:tc>
        <w:tc>
          <w:tcPr>
            <w:tcW w:w="900" w:type="dxa"/>
            <w:tcBorders>
              <w:top w:val="single" w:sz="6" w:space="0" w:color="000000"/>
              <w:left w:val="single" w:sz="6" w:space="0" w:color="000000"/>
              <w:bottom w:val="single" w:sz="6" w:space="0" w:color="000000"/>
              <w:right w:val="single" w:sz="6" w:space="0" w:color="000000"/>
            </w:tcBorders>
            <w:vAlign w:val="center"/>
          </w:tcPr>
          <w:p w14:paraId="763D5BF4" w14:textId="77777777" w:rsidR="009478D9" w:rsidRPr="00627262" w:rsidRDefault="009478D9" w:rsidP="001552EE">
            <w:pPr>
              <w:jc w:val="center"/>
              <w:rPr>
                <w:rFonts w:ascii="Arial" w:hAnsi="Arial" w:cs="Arial"/>
                <w:sz w:val="18"/>
                <w:szCs w:val="18"/>
              </w:rPr>
            </w:pPr>
          </w:p>
        </w:tc>
        <w:tc>
          <w:tcPr>
            <w:tcW w:w="1620" w:type="dxa"/>
            <w:tcBorders>
              <w:top w:val="single" w:sz="6" w:space="0" w:color="000000"/>
              <w:left w:val="single" w:sz="6" w:space="0" w:color="000000"/>
              <w:bottom w:val="single" w:sz="6" w:space="0" w:color="000000"/>
              <w:right w:val="single" w:sz="6" w:space="0" w:color="000000"/>
            </w:tcBorders>
            <w:vAlign w:val="center"/>
          </w:tcPr>
          <w:p w14:paraId="2AFD9368" w14:textId="77777777" w:rsidR="009478D9" w:rsidRPr="00627262" w:rsidRDefault="009478D9" w:rsidP="001552EE">
            <w:pPr>
              <w:jc w:val="center"/>
              <w:outlineLvl w:val="1"/>
              <w:rPr>
                <w:rFonts w:ascii="Arial" w:hAnsi="Arial" w:cs="Arial"/>
                <w:sz w:val="18"/>
                <w:szCs w:val="18"/>
              </w:rPr>
            </w:pPr>
            <w:r w:rsidRPr="00627262">
              <w:rPr>
                <w:rFonts w:ascii="Arial" w:hAnsi="Arial" w:cs="Arial"/>
                <w:sz w:val="18"/>
                <w:szCs w:val="18"/>
              </w:rPr>
              <w:t>Fault</w:t>
            </w:r>
            <w:r>
              <w:rPr>
                <w:rFonts w:ascii="Arial" w:hAnsi="Arial" w:cs="Arial"/>
                <w:sz w:val="18"/>
                <w:szCs w:val="18"/>
              </w:rPr>
              <w:t>y</w:t>
            </w:r>
          </w:p>
        </w:tc>
        <w:tc>
          <w:tcPr>
            <w:tcW w:w="832" w:type="dxa"/>
            <w:tcBorders>
              <w:top w:val="single" w:sz="6" w:space="0" w:color="000000"/>
              <w:left w:val="single" w:sz="6" w:space="0" w:color="000000"/>
              <w:bottom w:val="single" w:sz="6" w:space="0" w:color="000000"/>
              <w:right w:val="single" w:sz="6" w:space="0" w:color="000000"/>
            </w:tcBorders>
            <w:vAlign w:val="center"/>
          </w:tcPr>
          <w:p w14:paraId="5D0CC8AF" w14:textId="77777777" w:rsidR="009478D9" w:rsidRPr="00627262" w:rsidRDefault="009478D9" w:rsidP="001552EE">
            <w:pPr>
              <w:jc w:val="center"/>
              <w:rPr>
                <w:rFonts w:ascii="Arial" w:hAnsi="Arial" w:cs="Arial"/>
                <w:sz w:val="18"/>
                <w:szCs w:val="18"/>
              </w:rPr>
            </w:pPr>
          </w:p>
        </w:tc>
        <w:tc>
          <w:tcPr>
            <w:tcW w:w="630" w:type="dxa"/>
            <w:tcBorders>
              <w:top w:val="single" w:sz="6" w:space="0" w:color="000000"/>
              <w:left w:val="single" w:sz="6" w:space="0" w:color="000000"/>
              <w:bottom w:val="single" w:sz="6" w:space="0" w:color="000000"/>
              <w:right w:val="single" w:sz="6" w:space="0" w:color="000000"/>
            </w:tcBorders>
            <w:vAlign w:val="center"/>
          </w:tcPr>
          <w:p w14:paraId="4E7BBB7D" w14:textId="77777777" w:rsidR="009478D9" w:rsidRPr="00627262" w:rsidRDefault="009478D9" w:rsidP="001552EE">
            <w:pPr>
              <w:jc w:val="center"/>
              <w:rPr>
                <w:rFonts w:ascii="Arial" w:hAnsi="Arial" w:cs="Arial"/>
                <w:sz w:val="18"/>
                <w:szCs w:val="18"/>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BD4830C" w14:textId="77777777" w:rsidR="009478D9" w:rsidRPr="00627262" w:rsidRDefault="009478D9" w:rsidP="001552EE">
            <w:pPr>
              <w:jc w:val="center"/>
              <w:rPr>
                <w:rFonts w:ascii="Arial" w:hAnsi="Arial" w:cs="Arial"/>
                <w:sz w:val="18"/>
                <w:szCs w:val="18"/>
              </w:rPr>
            </w:pPr>
          </w:p>
        </w:tc>
        <w:tc>
          <w:tcPr>
            <w:tcW w:w="990" w:type="dxa"/>
            <w:tcBorders>
              <w:top w:val="single" w:sz="6" w:space="0" w:color="000000"/>
              <w:left w:val="single" w:sz="6" w:space="0" w:color="000000"/>
              <w:bottom w:val="single" w:sz="6" w:space="0" w:color="000000"/>
              <w:right w:val="single" w:sz="6" w:space="0" w:color="000000"/>
            </w:tcBorders>
            <w:vAlign w:val="center"/>
          </w:tcPr>
          <w:p w14:paraId="22B45EFE" w14:textId="77777777" w:rsidR="009478D9" w:rsidRPr="00627262" w:rsidRDefault="009478D9" w:rsidP="001552EE">
            <w:pPr>
              <w:jc w:val="center"/>
              <w:rPr>
                <w:rFonts w:ascii="Arial" w:hAnsi="Arial" w:cs="Arial"/>
                <w:sz w:val="18"/>
                <w:szCs w:val="18"/>
              </w:rPr>
            </w:pPr>
            <w:r w:rsidRPr="00627262">
              <w:rPr>
                <w:rFonts w:ascii="Arial" w:hAnsi="Arial" w:cs="Arial"/>
                <w:sz w:val="18"/>
                <w:szCs w:val="18"/>
              </w:rPr>
              <w:t>0x7</w:t>
            </w:r>
          </w:p>
        </w:tc>
        <w:tc>
          <w:tcPr>
            <w:tcW w:w="776" w:type="dxa"/>
            <w:tcBorders>
              <w:top w:val="single" w:sz="6" w:space="0" w:color="000000"/>
              <w:left w:val="single" w:sz="6" w:space="0" w:color="000000"/>
              <w:bottom w:val="single" w:sz="6" w:space="0" w:color="000000"/>
              <w:right w:val="single" w:sz="6" w:space="0" w:color="000000"/>
            </w:tcBorders>
            <w:vAlign w:val="center"/>
          </w:tcPr>
          <w:p w14:paraId="7CAD0505" w14:textId="77777777" w:rsidR="009478D9" w:rsidRPr="00627262" w:rsidRDefault="009478D9" w:rsidP="001552EE">
            <w:pPr>
              <w:jc w:val="center"/>
              <w:rPr>
                <w:rFonts w:ascii="Arial" w:hAnsi="Arial" w:cs="Arial"/>
                <w:sz w:val="18"/>
                <w:szCs w:val="18"/>
              </w:rPr>
            </w:pPr>
          </w:p>
        </w:tc>
        <w:tc>
          <w:tcPr>
            <w:tcW w:w="835" w:type="dxa"/>
            <w:tcBorders>
              <w:top w:val="single" w:sz="6" w:space="0" w:color="000000"/>
              <w:left w:val="single" w:sz="6" w:space="0" w:color="000000"/>
              <w:bottom w:val="single" w:sz="6" w:space="0" w:color="000000"/>
              <w:right w:val="single" w:sz="6" w:space="0" w:color="000000"/>
            </w:tcBorders>
            <w:vAlign w:val="center"/>
          </w:tcPr>
          <w:p w14:paraId="14A68D5A" w14:textId="77777777" w:rsidR="009478D9" w:rsidRPr="00627262" w:rsidRDefault="009478D9" w:rsidP="001552EE">
            <w:pPr>
              <w:jc w:val="center"/>
              <w:rPr>
                <w:rFonts w:ascii="Arial" w:hAnsi="Arial" w:cs="Arial"/>
                <w:sz w:val="18"/>
                <w:szCs w:val="18"/>
              </w:rPr>
            </w:pPr>
          </w:p>
        </w:tc>
      </w:tr>
    </w:tbl>
    <w:p w14:paraId="35F395E6" w14:textId="77777777" w:rsidR="009478D9" w:rsidRDefault="009478D9" w:rsidP="009478D9">
      <w:pPr>
        <w:pStyle w:val="Heading4"/>
        <w:numPr>
          <w:ilvl w:val="0"/>
          <w:numId w:val="0"/>
        </w:numPr>
        <w:ind w:left="864"/>
      </w:pPr>
    </w:p>
    <w:p w14:paraId="5CCA728B" w14:textId="3B4DD2FC" w:rsidR="00D26D1C" w:rsidRPr="009A4905" w:rsidDel="00B15159" w:rsidRDefault="00D26D1C" w:rsidP="00D26D1C">
      <w:pPr>
        <w:rPr>
          <w:del w:id="1039" w:author="Wroblewski, Thomas (T.R.)" w:date="2019-10-01T08:49:00Z"/>
          <w:b/>
          <w:i/>
          <w:strike/>
          <w:rPrChange w:id="1040" w:author="Wroblewski, Thomas (T.R.)" w:date="2019-09-30T08:20:00Z">
            <w:rPr>
              <w:del w:id="1041" w:author="Wroblewski, Thomas (T.R.)" w:date="2019-10-01T08:49:00Z"/>
              <w:b/>
              <w:i/>
            </w:rPr>
          </w:rPrChange>
        </w:rPr>
      </w:pPr>
      <w:del w:id="1042" w:author="Wroblewski, Thomas (T.R.)" w:date="2019-10-01T08:49:00Z">
        <w:r w:rsidRPr="009A4905" w:rsidDel="00B15159">
          <w:rPr>
            <w:b/>
            <w:i/>
            <w:strike/>
            <w:rPrChange w:id="1043" w:author="Wroblewski, Thomas (T.R.)" w:date="2019-09-30T08:20:00Z">
              <w:rPr>
                <w:b/>
                <w:i/>
              </w:rPr>
            </w:rPrChange>
          </w:rPr>
          <w:delText>PCM sends out additional signals to define error states that will trigger warning pop-ups. Vinod / Sumanth to provide direction</w:delText>
        </w:r>
        <w:r w:rsidRPr="009A4905" w:rsidDel="00B15159">
          <w:rPr>
            <w:b/>
            <w:i/>
            <w:strike/>
            <w:highlight w:val="yellow"/>
            <w:rPrChange w:id="1044" w:author="Wroblewski, Thomas (T.R.)" w:date="2019-09-30T08:20:00Z">
              <w:rPr>
                <w:b/>
                <w:i/>
              </w:rPr>
            </w:rPrChange>
          </w:rPr>
          <w:delText>.</w:delText>
        </w:r>
      </w:del>
      <w:ins w:id="1045" w:author="David Schmitt" w:date="2019-09-26T16:20:00Z">
        <w:del w:id="1046" w:author="Wroblewski, Thomas (T.R.)" w:date="2019-10-01T08:49:00Z">
          <w:r w:rsidR="002E00EC" w:rsidRPr="009A4905" w:rsidDel="00B15159">
            <w:rPr>
              <w:b/>
              <w:i/>
              <w:strike/>
              <w:highlight w:val="yellow"/>
              <w:rPrChange w:id="1047" w:author="Wroblewski, Thomas (T.R.)" w:date="2019-09-30T08:20:00Z">
                <w:rPr>
                  <w:b/>
                  <w:i/>
                </w:rPr>
              </w:rPrChange>
            </w:rPr>
            <w:delText>????I didn’t think there was anything other than D2_Stat = faulty…</w:delText>
          </w:r>
        </w:del>
      </w:ins>
    </w:p>
    <w:p w14:paraId="5D991E1A" w14:textId="77777777" w:rsidR="009478D9" w:rsidRDefault="009478D9" w:rsidP="009478D9"/>
    <w:p w14:paraId="5624C2F4" w14:textId="77777777" w:rsidR="009730A7" w:rsidRDefault="009730A7" w:rsidP="009730A7">
      <w:pPr>
        <w:rPr>
          <w:rFonts w:asciiTheme="minorHAnsi" w:hAnsiTheme="minorHAnsi" w:cstheme="minorHAnsi"/>
        </w:rPr>
      </w:pPr>
      <w:r w:rsidRPr="002B0500">
        <w:rPr>
          <w:rFonts w:asciiTheme="minorHAnsi" w:hAnsiTheme="minorHAnsi" w:cstheme="minorHAnsi"/>
          <w:b/>
        </w:rPr>
        <w:t>PURPOSE OF FEATURE</w:t>
      </w:r>
      <w:r w:rsidRPr="002B0500">
        <w:rPr>
          <w:rFonts w:asciiTheme="minorHAnsi" w:hAnsiTheme="minorHAnsi" w:cstheme="minorHAnsi"/>
        </w:rPr>
        <w:t xml:space="preserve">: </w:t>
      </w:r>
    </w:p>
    <w:p w14:paraId="5B57FFFA" w14:textId="77777777" w:rsidR="009730A7" w:rsidRPr="00B51A34" w:rsidRDefault="009730A7" w:rsidP="009730A7">
      <w:pPr>
        <w:rPr>
          <w:rFonts w:asciiTheme="minorHAnsi" w:hAnsiTheme="minorHAnsi" w:cstheme="minorHAnsi"/>
        </w:rPr>
      </w:pPr>
      <w:r w:rsidRPr="00B51A34">
        <w:rPr>
          <w:rFonts w:asciiTheme="minorHAnsi" w:hAnsiTheme="minorHAnsi" w:cstheme="minorHAnsi"/>
        </w:rPr>
        <w:lastRenderedPageBreak/>
        <w:t xml:space="preserve">Exhaust modes enable the use of the active exhaust valves.  The active exhaust valves are used to provide variable acoustic tuning of the exhaust system.  The tuning allows for wide acoustic control, which enables the best balance between sound level, exhaust character, NVH error states and backpressure.  </w:t>
      </w:r>
    </w:p>
    <w:p w14:paraId="5A0404E4" w14:textId="77777777" w:rsidR="009730A7" w:rsidRDefault="009730A7" w:rsidP="009730A7">
      <w:pPr>
        <w:rPr>
          <w:rFonts w:asciiTheme="minorHAnsi" w:hAnsiTheme="minorHAnsi" w:cstheme="minorHAnsi"/>
        </w:rPr>
      </w:pPr>
      <w:r>
        <w:rPr>
          <w:rFonts w:asciiTheme="minorHAnsi" w:hAnsiTheme="minorHAnsi" w:cstheme="minorHAnsi"/>
        </w:rPr>
        <w:t>  </w:t>
      </w:r>
    </w:p>
    <w:p w14:paraId="673C8E52" w14:textId="77777777" w:rsidR="009730A7" w:rsidRDefault="009730A7" w:rsidP="009730A7">
      <w:pPr>
        <w:rPr>
          <w:rFonts w:asciiTheme="minorHAnsi" w:hAnsiTheme="minorHAnsi" w:cstheme="minorHAnsi"/>
          <w:b/>
        </w:rPr>
      </w:pPr>
      <w:r w:rsidRPr="00D30411">
        <w:rPr>
          <w:rFonts w:asciiTheme="minorHAnsi" w:hAnsiTheme="minorHAnsi" w:cstheme="minorHAnsi"/>
          <w:b/>
        </w:rPr>
        <w:t>System Implementation:</w:t>
      </w:r>
    </w:p>
    <w:p w14:paraId="192CC46C" w14:textId="77777777" w:rsidR="002F64CD" w:rsidRDefault="002F64CD" w:rsidP="002F64CD">
      <w:pPr>
        <w:ind w:left="720"/>
        <w:rPr>
          <w:rFonts w:ascii="Calibri" w:hAnsi="Calibri" w:cs="Calibri"/>
          <w:color w:val="1F497D"/>
          <w:sz w:val="22"/>
          <w:szCs w:val="22"/>
        </w:rPr>
      </w:pPr>
    </w:p>
    <w:p w14:paraId="65781489" w14:textId="77777777" w:rsidR="002F64CD" w:rsidRPr="002F64CD" w:rsidRDefault="002F64CD" w:rsidP="002F64CD">
      <w:pPr>
        <w:rPr>
          <w:rFonts w:ascii="Calibri" w:hAnsi="Calibri" w:cs="Calibri"/>
          <w:color w:val="1F497D"/>
          <w:sz w:val="22"/>
          <w:szCs w:val="22"/>
        </w:rPr>
      </w:pPr>
    </w:p>
    <w:p w14:paraId="4AB8B98A" w14:textId="77777777" w:rsidR="002F64CD" w:rsidRDefault="002F64CD" w:rsidP="009730A7"/>
    <w:p w14:paraId="2BB2C0F2" w14:textId="77777777" w:rsidR="002F64CD" w:rsidRDefault="002F64CD" w:rsidP="009730A7"/>
    <w:p w14:paraId="03A0C747" w14:textId="77777777" w:rsidR="002F64CD" w:rsidRDefault="002F64CD" w:rsidP="009730A7"/>
    <w:p w14:paraId="4A09AD95" w14:textId="7F7BADEA" w:rsidR="002F64CD" w:rsidRDefault="00FD10E4" w:rsidP="009730A7">
      <w:pPr>
        <w:rPr>
          <w:rFonts w:ascii="Calibri" w:hAnsi="Calibri" w:cs="Calibri"/>
          <w:color w:val="1F497D"/>
          <w:sz w:val="22"/>
          <w:szCs w:val="22"/>
        </w:rPr>
      </w:pPr>
      <w:r>
        <w:object w:dxaOrig="10830" w:dyaOrig="10350" w14:anchorId="1EBB428F">
          <v:shape id="_x0000_i1029" type="#_x0000_t75" style="width:541.35pt;height:516.9pt" o:ole="">
            <v:imagedata r:id="rId22" o:title=""/>
          </v:shape>
          <o:OLEObject Type="Embed" ProgID="Visio.Drawing.11" ShapeID="_x0000_i1029" DrawAspect="Content" ObjectID="_1719299088" r:id="rId23"/>
        </w:object>
      </w:r>
    </w:p>
    <w:p w14:paraId="70550F35" w14:textId="77777777" w:rsidR="002F64CD" w:rsidRDefault="002F64CD" w:rsidP="002F64CD">
      <w:pPr>
        <w:ind w:left="720"/>
        <w:rPr>
          <w:rFonts w:asciiTheme="minorHAnsi" w:hAnsiTheme="minorHAnsi" w:cstheme="minorHAnsi"/>
        </w:rPr>
      </w:pPr>
    </w:p>
    <w:p w14:paraId="0A355B8B" w14:textId="77777777" w:rsidR="009730A7" w:rsidRPr="00651C67" w:rsidDel="000D3BCE" w:rsidRDefault="009730A7">
      <w:pPr>
        <w:pStyle w:val="Heading6"/>
        <w:rPr>
          <w:del w:id="1048" w:author="David Schmitt" w:date="2019-09-25T17:17:00Z"/>
        </w:rPr>
      </w:pPr>
      <w:del w:id="1049" w:author="David Schmitt" w:date="2019-09-25T17:17:00Z">
        <w:r w:rsidRPr="00651C67" w:rsidDel="000D3BCE">
          <w:lastRenderedPageBreak/>
          <w:delText>The PCM does not make requests; the cluster makes the request.  The PCM responds to the request, and the cluster displays either a change in state, or an error message.</w:delText>
        </w:r>
      </w:del>
    </w:p>
    <w:p w14:paraId="3C059D91" w14:textId="77777777" w:rsidR="009730A7" w:rsidRPr="00651C67" w:rsidDel="000D3BCE" w:rsidRDefault="009730A7">
      <w:pPr>
        <w:pStyle w:val="Heading6"/>
        <w:rPr>
          <w:del w:id="1050" w:author="David Schmitt" w:date="2019-09-25T17:17:00Z"/>
        </w:rPr>
      </w:pPr>
    </w:p>
    <w:p w14:paraId="3E7A94C0" w14:textId="77777777" w:rsidR="009730A7" w:rsidRPr="00651C67" w:rsidDel="000D3BCE" w:rsidRDefault="009730A7">
      <w:pPr>
        <w:pStyle w:val="Heading6"/>
        <w:rPr>
          <w:del w:id="1051" w:author="David Schmitt" w:date="2019-09-25T17:17:00Z"/>
        </w:rPr>
      </w:pPr>
      <w:del w:id="1052" w:author="David Schmitt" w:date="2019-09-25T17:17:00Z">
        <w:r w:rsidRPr="00651C67" w:rsidDel="000D3BCE">
          <w:delText xml:space="preserve">The PCM will change the state </w:delText>
        </w:r>
        <w:r w:rsidR="008074C5" w:rsidRPr="00651C67" w:rsidDel="000D3BCE">
          <w:delText>base on request from Cluster if conditions permit</w:delText>
        </w:r>
        <w:r w:rsidRPr="00651C67" w:rsidDel="000D3BCE">
          <w:delText xml:space="preserve">.  </w:delText>
        </w:r>
      </w:del>
    </w:p>
    <w:p w14:paraId="7FA951C1" w14:textId="77777777" w:rsidR="002F64CD" w:rsidRPr="00651C67" w:rsidDel="00CC0CB4" w:rsidRDefault="002F64CD">
      <w:pPr>
        <w:pStyle w:val="Heading6"/>
        <w:rPr>
          <w:del w:id="1053" w:author="David Schmitt" w:date="2019-09-26T15:47:00Z"/>
        </w:rPr>
      </w:pPr>
    </w:p>
    <w:p w14:paraId="1DB2484F" w14:textId="77777777" w:rsidR="00651C67" w:rsidRPr="00CC0CB4" w:rsidRDefault="00651C67">
      <w:pPr>
        <w:pStyle w:val="Heading6"/>
        <w:rPr>
          <w:ins w:id="1054" w:author="David Schmitt" w:date="2019-09-25T17:08:00Z"/>
          <w:snapToGrid w:val="0"/>
        </w:rPr>
        <w:pPrChange w:id="1055" w:author="David Schmitt" w:date="2019-09-26T16:27:00Z">
          <w:pPr>
            <w:pStyle w:val="Heading4"/>
            <w:numPr>
              <w:ilvl w:val="4"/>
            </w:numPr>
            <w:tabs>
              <w:tab w:val="clear" w:pos="864"/>
              <w:tab w:val="num" w:pos="1008"/>
            </w:tabs>
            <w:ind w:left="1008" w:hanging="1008"/>
          </w:pPr>
        </w:pPrChange>
      </w:pPr>
      <w:ins w:id="1056" w:author="David Schmitt" w:date="2019-09-25T17:08:00Z">
        <w:r w:rsidRPr="00CC0CB4">
          <w:t>Quiet Time Setup and Activation</w:t>
        </w:r>
      </w:ins>
    </w:p>
    <w:p w14:paraId="5B8CC774" w14:textId="77777777" w:rsidR="00651C67" w:rsidRPr="008E7583" w:rsidRDefault="00651C67" w:rsidP="00651C67">
      <w:pPr>
        <w:pStyle w:val="Heading4"/>
        <w:numPr>
          <w:ilvl w:val="4"/>
          <w:numId w:val="3"/>
        </w:numPr>
        <w:rPr>
          <w:ins w:id="1057" w:author="David Schmitt" w:date="2019-09-25T17:08:00Z"/>
          <w:b w:val="0"/>
          <w:snapToGrid w:val="0"/>
        </w:rPr>
      </w:pPr>
      <w:ins w:id="1058" w:author="David Schmitt" w:date="2019-09-25T17:08:00Z">
        <w:r w:rsidRPr="00572771">
          <w:rPr>
            <w:b w:val="0"/>
          </w:rPr>
          <w:t xml:space="preserve">Apart from the available exhaust modes, there is an additional “Quiet Start” available for selection. This is so that the loud exhaust does not cause any noise disturbance to anybody. Once enabled, the </w:t>
        </w:r>
        <w:r>
          <w:rPr>
            <w:b w:val="0"/>
          </w:rPr>
          <w:t>PCM shall compare</w:t>
        </w:r>
        <w:r w:rsidRPr="00572771">
          <w:rPr>
            <w:b w:val="0"/>
          </w:rPr>
          <w:t xml:space="preserve"> the Start and End times with the real time clock. </w:t>
        </w:r>
      </w:ins>
    </w:p>
    <w:p w14:paraId="42CC954B" w14:textId="034EF39E" w:rsidR="00651C67" w:rsidRPr="008E7583" w:rsidRDefault="00651C67" w:rsidP="00651C67">
      <w:pPr>
        <w:pStyle w:val="Heading4"/>
        <w:numPr>
          <w:ilvl w:val="4"/>
          <w:numId w:val="3"/>
        </w:numPr>
        <w:rPr>
          <w:ins w:id="1059" w:author="David Schmitt" w:date="2019-09-25T17:08:00Z"/>
          <w:b w:val="0"/>
          <w:snapToGrid w:val="0"/>
        </w:rPr>
      </w:pPr>
      <w:ins w:id="1060" w:author="David Schmitt" w:date="2019-09-25T17:08:00Z">
        <w:r w:rsidRPr="00572771">
          <w:rPr>
            <w:b w:val="0"/>
          </w:rPr>
          <w:t xml:space="preserve">If the </w:t>
        </w:r>
        <w:r>
          <w:rPr>
            <w:b w:val="0"/>
          </w:rPr>
          <w:t>real time clock</w:t>
        </w:r>
        <w:r w:rsidRPr="00572771">
          <w:rPr>
            <w:b w:val="0"/>
          </w:rPr>
          <w:t xml:space="preserve"> falls in the Quiet Start r</w:t>
        </w:r>
        <w:r>
          <w:rPr>
            <w:b w:val="0"/>
          </w:rPr>
          <w:t>ange when ignition key transitions to “Run”</w:t>
        </w:r>
        <w:r w:rsidRPr="00572771">
          <w:rPr>
            <w:b w:val="0"/>
          </w:rPr>
          <w:t xml:space="preserve">, </w:t>
        </w:r>
        <w:r>
          <w:rPr>
            <w:b w:val="0"/>
          </w:rPr>
          <w:t xml:space="preserve">and Quiet time is enabled, </w:t>
        </w:r>
        <w:r w:rsidRPr="00572771">
          <w:rPr>
            <w:b w:val="0"/>
          </w:rPr>
          <w:t xml:space="preserve">the PCM </w:t>
        </w:r>
        <w:r>
          <w:rPr>
            <w:b w:val="0"/>
          </w:rPr>
          <w:t xml:space="preserve">initializes </w:t>
        </w:r>
        <w:r w:rsidRPr="00572771">
          <w:rPr>
            <w:b w:val="0"/>
          </w:rPr>
          <w:t xml:space="preserve">the Exhaust mode to “Quiet”. </w:t>
        </w:r>
      </w:ins>
    </w:p>
    <w:p w14:paraId="3D882428" w14:textId="77777777" w:rsidR="00651C67" w:rsidRPr="008E7583" w:rsidRDefault="00651C67" w:rsidP="00651C67">
      <w:pPr>
        <w:pStyle w:val="Heading4"/>
        <w:numPr>
          <w:ilvl w:val="4"/>
          <w:numId w:val="3"/>
        </w:numPr>
        <w:rPr>
          <w:ins w:id="1061" w:author="David Schmitt" w:date="2019-09-25T17:08:00Z"/>
          <w:b w:val="0"/>
          <w:snapToGrid w:val="0"/>
        </w:rPr>
      </w:pPr>
      <w:ins w:id="1062" w:author="David Schmitt" w:date="2019-09-25T17:08:00Z">
        <w:r w:rsidRPr="00572771">
          <w:rPr>
            <w:b w:val="0"/>
          </w:rPr>
          <w:t xml:space="preserve">If the </w:t>
        </w:r>
        <w:r>
          <w:rPr>
            <w:b w:val="0"/>
          </w:rPr>
          <w:t>ignition key transitions to “Run”</w:t>
        </w:r>
        <w:r w:rsidRPr="00572771">
          <w:rPr>
            <w:b w:val="0"/>
          </w:rPr>
          <w:t>, while in the Quiet Start period</w:t>
        </w:r>
        <w:r>
          <w:rPr>
            <w:b w:val="0"/>
          </w:rPr>
          <w:t xml:space="preserve"> and the Quiet time is enabled</w:t>
        </w:r>
        <w:r w:rsidRPr="00572771">
          <w:rPr>
            <w:b w:val="0"/>
          </w:rPr>
          <w:t>, it shall continue to operate in Quiet exhaust mode until the user manually changes it</w:t>
        </w:r>
        <w:r>
          <w:rPr>
            <w:b w:val="0"/>
          </w:rPr>
          <w:t>, and shall not be affected by customer changes in the menu, or by the real time clock no longer falling within the Quiet Start range</w:t>
        </w:r>
        <w:r w:rsidRPr="00572771">
          <w:rPr>
            <w:b w:val="0"/>
          </w:rPr>
          <w:t xml:space="preserve">. </w:t>
        </w:r>
      </w:ins>
    </w:p>
    <w:p w14:paraId="2ADFD811" w14:textId="77777777" w:rsidR="00651C67" w:rsidRPr="008E7583" w:rsidRDefault="00651C67" w:rsidP="00651C67">
      <w:pPr>
        <w:pStyle w:val="Heading4"/>
        <w:numPr>
          <w:ilvl w:val="4"/>
          <w:numId w:val="3"/>
        </w:numPr>
        <w:rPr>
          <w:ins w:id="1063" w:author="David Schmitt" w:date="2019-09-25T17:08:00Z"/>
          <w:b w:val="0"/>
          <w:snapToGrid w:val="0"/>
        </w:rPr>
      </w:pPr>
      <w:ins w:id="1064" w:author="David Schmitt" w:date="2019-09-25T17:08:00Z">
        <w:r w:rsidRPr="000478B7">
          <w:rPr>
            <w:b w:val="0"/>
          </w:rPr>
          <w:t xml:space="preserve">If the </w:t>
        </w:r>
        <w:r>
          <w:rPr>
            <w:b w:val="0"/>
          </w:rPr>
          <w:t>ignition key transitions to “Run”</w:t>
        </w:r>
        <w:r w:rsidRPr="00572771">
          <w:rPr>
            <w:b w:val="0"/>
          </w:rPr>
          <w:t xml:space="preserve">, </w:t>
        </w:r>
        <w:r w:rsidRPr="000478B7">
          <w:rPr>
            <w:b w:val="0"/>
          </w:rPr>
          <w:t xml:space="preserve">outside of the “Quiet Start” period, </w:t>
        </w:r>
        <w:r>
          <w:rPr>
            <w:b w:val="0"/>
          </w:rPr>
          <w:t xml:space="preserve">or Quiet time is disabled, </w:t>
        </w:r>
        <w:r w:rsidRPr="000478B7">
          <w:rPr>
            <w:b w:val="0"/>
          </w:rPr>
          <w:t xml:space="preserve">it shall continue </w:t>
        </w:r>
        <w:r>
          <w:rPr>
            <w:b w:val="0"/>
          </w:rPr>
          <w:t>to operate in Normal</w:t>
        </w:r>
        <w:r w:rsidRPr="00572771">
          <w:rPr>
            <w:b w:val="0"/>
          </w:rPr>
          <w:t xml:space="preserve"> exhaust mode until the user manually changes it</w:t>
        </w:r>
        <w:r>
          <w:rPr>
            <w:b w:val="0"/>
          </w:rPr>
          <w:t>, and shall not be affected by customer changes in the menu, or by the real time clock falling within the Quiet Start range</w:t>
        </w:r>
        <w:r w:rsidRPr="00572771">
          <w:rPr>
            <w:b w:val="0"/>
          </w:rPr>
          <w:t xml:space="preserve">. </w:t>
        </w:r>
      </w:ins>
    </w:p>
    <w:p w14:paraId="6870CD3B" w14:textId="66594602" w:rsidR="00651C67" w:rsidRPr="00CC0CB4" w:rsidRDefault="00651C67" w:rsidP="00651C67">
      <w:pPr>
        <w:pStyle w:val="Heading4"/>
        <w:numPr>
          <w:ilvl w:val="4"/>
          <w:numId w:val="3"/>
        </w:numPr>
        <w:rPr>
          <w:ins w:id="1065" w:author="David Schmitt" w:date="2019-09-25T17:08:00Z"/>
          <w:b w:val="0"/>
          <w:snapToGrid w:val="0"/>
        </w:rPr>
      </w:pPr>
      <w:ins w:id="1066" w:author="David Schmitt" w:date="2019-09-25T17:08:00Z">
        <w:r w:rsidRPr="00CC0CB4">
          <w:rPr>
            <w:b w:val="0"/>
            <w:rPrChange w:id="1067" w:author="David Schmitt" w:date="2019-09-26T15:48:00Z">
              <w:rPr>
                <w:b w:val="0"/>
                <w:color w:val="548DD4" w:themeColor="text2" w:themeTint="99"/>
              </w:rPr>
            </w:rPrChange>
          </w:rPr>
          <w:t>When the “Start/Begin” time is the same as the “End” tim</w:t>
        </w:r>
        <w:r w:rsidR="00246FA6">
          <w:rPr>
            <w:b w:val="0"/>
          </w:rPr>
          <w:t>e, a duration of 24 hours sh</w:t>
        </w:r>
      </w:ins>
      <w:ins w:id="1068" w:author="David Schmitt" w:date="2019-09-26T16:08:00Z">
        <w:r w:rsidR="00246FA6">
          <w:rPr>
            <w:b w:val="0"/>
          </w:rPr>
          <w:t>all</w:t>
        </w:r>
      </w:ins>
      <w:ins w:id="1069" w:author="David Schmitt" w:date="2019-09-25T17:08:00Z">
        <w:r w:rsidRPr="00CC0CB4">
          <w:rPr>
            <w:b w:val="0"/>
            <w:rPrChange w:id="1070" w:author="David Schmitt" w:date="2019-09-26T15:48:00Z">
              <w:rPr>
                <w:b w:val="0"/>
                <w:color w:val="548DD4" w:themeColor="text2" w:themeTint="99"/>
              </w:rPr>
            </w:rPrChange>
          </w:rPr>
          <w:t xml:space="preserve"> be implemented for the Quiet Start</w:t>
        </w:r>
      </w:ins>
      <w:ins w:id="1071" w:author="David Schmitt" w:date="2019-09-26T15:48:00Z">
        <w:r w:rsidR="00CC0CB4">
          <w:rPr>
            <w:b w:val="0"/>
          </w:rPr>
          <w:t xml:space="preserve"> range</w:t>
        </w:r>
      </w:ins>
      <w:ins w:id="1072" w:author="David Schmitt" w:date="2019-09-25T17:08:00Z">
        <w:r w:rsidRPr="00CC0CB4">
          <w:rPr>
            <w:b w:val="0"/>
            <w:rPrChange w:id="1073" w:author="David Schmitt" w:date="2019-09-26T15:48:00Z">
              <w:rPr>
                <w:b w:val="0"/>
                <w:color w:val="548DD4" w:themeColor="text2" w:themeTint="99"/>
              </w:rPr>
            </w:rPrChange>
          </w:rPr>
          <w:t>.</w:t>
        </w:r>
      </w:ins>
    </w:p>
    <w:p w14:paraId="65BB2A81" w14:textId="03909BE4" w:rsidR="00651C67" w:rsidRPr="00246FA6" w:rsidRDefault="00651C67">
      <w:pPr>
        <w:pStyle w:val="Heading4"/>
        <w:numPr>
          <w:ilvl w:val="4"/>
          <w:numId w:val="3"/>
        </w:numPr>
        <w:rPr>
          <w:ins w:id="1074" w:author="David Schmitt" w:date="2019-09-25T17:09:00Z"/>
          <w:b w:val="0"/>
          <w:rPrChange w:id="1075" w:author="David Schmitt" w:date="2019-09-26T16:10:00Z">
            <w:rPr>
              <w:ins w:id="1076" w:author="David Schmitt" w:date="2019-09-25T17:09:00Z"/>
            </w:rPr>
          </w:rPrChange>
        </w:rPr>
      </w:pPr>
      <w:ins w:id="1077" w:author="David Schmitt" w:date="2019-09-25T17:08:00Z">
        <w:r w:rsidRPr="00CC0CB4">
          <w:rPr>
            <w:b w:val="0"/>
            <w:rPrChange w:id="1078" w:author="David Schmitt" w:date="2019-09-26T15:48:00Z">
              <w:rPr>
                <w:b w:val="0"/>
                <w:color w:val="548DD4" w:themeColor="text2" w:themeTint="99"/>
              </w:rPr>
            </w:rPrChange>
          </w:rPr>
          <w:t xml:space="preserve">When </w:t>
        </w:r>
        <w:proofErr w:type="spellStart"/>
        <w:r w:rsidRPr="008E7583">
          <w:rPr>
            <w:b w:val="0"/>
          </w:rPr>
          <w:t>EngExhMdeHrEnbl_D_Rq</w:t>
        </w:r>
        <w:proofErr w:type="spellEnd"/>
        <w:r w:rsidRPr="008E7583">
          <w:rPr>
            <w:b w:val="0"/>
          </w:rPr>
          <w:t xml:space="preserve"> = “Menu Not Configured” then </w:t>
        </w:r>
        <w:proofErr w:type="spellStart"/>
        <w:r w:rsidRPr="008E7583">
          <w:rPr>
            <w:b w:val="0"/>
          </w:rPr>
          <w:t>EngExhMdeHrEnbl_D_Stat</w:t>
        </w:r>
        <w:proofErr w:type="spellEnd"/>
        <w:r w:rsidRPr="008E7583">
          <w:rPr>
            <w:b w:val="0"/>
          </w:rPr>
          <w:t xml:space="preserve"> shall be set to “Disabled”.</w:t>
        </w:r>
      </w:ins>
    </w:p>
    <w:p w14:paraId="2390B94F" w14:textId="0D39DC8F" w:rsidR="00651C67" w:rsidRPr="00651C67" w:rsidRDefault="00651C67">
      <w:pPr>
        <w:pStyle w:val="Heading6"/>
        <w:rPr>
          <w:ins w:id="1079" w:author="David Schmitt" w:date="2019-09-25T17:12:00Z"/>
        </w:rPr>
        <w:pPrChange w:id="1080" w:author="David Schmitt" w:date="2019-09-26T16:27:00Z">
          <w:pPr>
            <w:pStyle w:val="Heading4"/>
            <w:numPr>
              <w:ilvl w:val="4"/>
            </w:numPr>
            <w:tabs>
              <w:tab w:val="clear" w:pos="864"/>
              <w:tab w:val="num" w:pos="1008"/>
            </w:tabs>
            <w:ind w:left="1008" w:hanging="1008"/>
          </w:pPr>
        </w:pPrChange>
      </w:pPr>
      <w:ins w:id="1081" w:author="David Schmitt" w:date="2019-09-25T17:09:00Z">
        <w:r w:rsidRPr="00483A45">
          <w:t>The PCM shall store the state of the Quiet Time Enable, Start</w:t>
        </w:r>
      </w:ins>
      <w:ins w:id="1082" w:author="David Schmitt" w:date="2019-09-25T17:10:00Z">
        <w:r w:rsidRPr="00483A45">
          <w:t xml:space="preserve">, and End Times over the key cycle, and only update these signals based on a change of state in </w:t>
        </w:r>
      </w:ins>
      <w:ins w:id="1083" w:author="David Schmitt" w:date="2019-09-25T17:11:00Z">
        <w:r w:rsidR="00246FA6">
          <w:t>the API</w:t>
        </w:r>
      </w:ins>
      <w:ins w:id="1084" w:author="David Schmitt" w:date="2019-09-26T16:10:00Z">
        <w:r w:rsidR="00246FA6">
          <w:t xml:space="preserve">M’s requested </w:t>
        </w:r>
      </w:ins>
      <w:ins w:id="1085" w:author="David Schmitt" w:date="2019-09-25T17:11:00Z">
        <w:r w:rsidRPr="00B63FEB">
          <w:t xml:space="preserve">Enable, Start, or End times.  The PCM shall never store “NULL” </w:t>
        </w:r>
      </w:ins>
      <w:ins w:id="1086" w:author="David Schmitt" w:date="2019-09-25T17:12:00Z">
        <w:r w:rsidRPr="00B63FEB">
          <w:t>as sent by the APIM.</w:t>
        </w:r>
      </w:ins>
      <w:ins w:id="1087" w:author="David Schmitt" w:date="2019-09-26T16:09:00Z">
        <w:r w:rsidR="00246FA6">
          <w:t xml:space="preserve">  If the APIM changes state to “NULL”, the PCM shall maintain </w:t>
        </w:r>
        <w:proofErr w:type="spellStart"/>
        <w:r w:rsidR="00246FA6">
          <w:t>it’s</w:t>
        </w:r>
        <w:proofErr w:type="spellEnd"/>
        <w:r w:rsidR="00246FA6">
          <w:t xml:space="preserve"> previous stat</w:t>
        </w:r>
      </w:ins>
      <w:ins w:id="1088" w:author="David Schmitt" w:date="2019-09-26T16:10:00Z">
        <w:r w:rsidR="00246FA6">
          <w:t>e.</w:t>
        </w:r>
      </w:ins>
    </w:p>
    <w:p w14:paraId="0221E3AB" w14:textId="77777777" w:rsidR="00651C67" w:rsidRPr="00B63FEB" w:rsidRDefault="00651C67">
      <w:pPr>
        <w:pStyle w:val="Heading6"/>
        <w:rPr>
          <w:ins w:id="1089" w:author="David Schmitt" w:date="2019-09-25T17:15:00Z"/>
        </w:rPr>
        <w:pPrChange w:id="1090" w:author="David Schmitt" w:date="2019-09-26T16:27:00Z">
          <w:pPr>
            <w:pStyle w:val="Heading4"/>
            <w:numPr>
              <w:ilvl w:val="4"/>
            </w:numPr>
            <w:tabs>
              <w:tab w:val="clear" w:pos="864"/>
              <w:tab w:val="num" w:pos="1008"/>
            </w:tabs>
            <w:ind w:left="1008" w:hanging="1008"/>
          </w:pPr>
        </w:pPrChange>
      </w:pPr>
      <w:ins w:id="1091" w:author="David Schmitt" w:date="2019-09-25T17:12:00Z">
        <w:r w:rsidRPr="00483A45">
          <w:t>The PCM shall default the Qui</w:t>
        </w:r>
      </w:ins>
      <w:ins w:id="1092" w:author="David Schmitt" w:date="2019-09-25T17:13:00Z">
        <w:r w:rsidRPr="00483A45">
          <w:t>et Time Stat values to a calibratable default on firs</w:t>
        </w:r>
      </w:ins>
      <w:ins w:id="1093" w:author="David Schmitt" w:date="2019-09-25T17:14:00Z">
        <w:r w:rsidRPr="00B63FEB">
          <w:t>t initialization in the plant, or on a memory storage failure, where it is unable to retrieve the last stored value over the key cycle.  The calibration default value</w:t>
        </w:r>
      </w:ins>
      <w:ins w:id="1094" w:author="David Schmitt" w:date="2019-09-25T17:15:00Z">
        <w:r w:rsidRPr="00B63FEB">
          <w:t>s are assumed to be:</w:t>
        </w:r>
      </w:ins>
    </w:p>
    <w:p w14:paraId="6927D409" w14:textId="77777777" w:rsidR="00651C67" w:rsidRPr="00651C67" w:rsidRDefault="00651C67">
      <w:pPr>
        <w:ind w:left="1440"/>
        <w:rPr>
          <w:ins w:id="1095" w:author="David Schmitt" w:date="2019-09-25T17:15:00Z"/>
        </w:rPr>
        <w:pPrChange w:id="1096" w:author="David Schmitt" w:date="2019-09-25T17:15:00Z">
          <w:pPr>
            <w:pStyle w:val="Heading4"/>
            <w:numPr>
              <w:ilvl w:val="4"/>
            </w:numPr>
            <w:tabs>
              <w:tab w:val="clear" w:pos="864"/>
              <w:tab w:val="num" w:pos="1008"/>
            </w:tabs>
            <w:ind w:left="1008" w:hanging="1008"/>
          </w:pPr>
        </w:pPrChange>
      </w:pPr>
      <w:proofErr w:type="spellStart"/>
      <w:ins w:id="1097" w:author="David Schmitt" w:date="2019-09-25T17:15:00Z">
        <w:r w:rsidRPr="00651C67">
          <w:rPr>
            <w:rFonts w:cs="Arial"/>
          </w:rPr>
          <w:t>EngExhMdeHrEnbl_D_Stat</w:t>
        </w:r>
        <w:proofErr w:type="spellEnd"/>
        <w:r w:rsidRPr="00651C67">
          <w:rPr>
            <w:rFonts w:cs="Arial"/>
          </w:rPr>
          <w:t xml:space="preserve"> = “Disabled</w:t>
        </w:r>
      </w:ins>
      <w:ins w:id="1098" w:author="David Schmitt" w:date="2019-09-25T17:16:00Z">
        <w:r w:rsidRPr="00651C67">
          <w:rPr>
            <w:rFonts w:cs="Arial"/>
          </w:rPr>
          <w:t>”</w:t>
        </w:r>
      </w:ins>
    </w:p>
    <w:p w14:paraId="37FE50F6" w14:textId="77777777" w:rsidR="00651C67" w:rsidRPr="00651C67" w:rsidRDefault="00651C67">
      <w:pPr>
        <w:ind w:left="1440"/>
        <w:rPr>
          <w:ins w:id="1099" w:author="David Schmitt" w:date="2019-09-25T17:16:00Z"/>
        </w:rPr>
        <w:pPrChange w:id="1100" w:author="David Schmitt" w:date="2019-09-25T17:15:00Z">
          <w:pPr>
            <w:pStyle w:val="Heading4"/>
            <w:numPr>
              <w:ilvl w:val="4"/>
            </w:numPr>
            <w:tabs>
              <w:tab w:val="clear" w:pos="864"/>
              <w:tab w:val="num" w:pos="1008"/>
            </w:tabs>
            <w:ind w:left="1008" w:hanging="1008"/>
          </w:pPr>
        </w:pPrChange>
      </w:pPr>
      <w:proofErr w:type="spellStart"/>
      <w:ins w:id="1101" w:author="David Schmitt" w:date="2019-09-25T17:15:00Z">
        <w:r w:rsidRPr="00651C67">
          <w:rPr>
            <w:rFonts w:cs="Arial"/>
          </w:rPr>
          <w:t>EngExhMdeHrStr</w:t>
        </w:r>
      </w:ins>
      <w:ins w:id="1102" w:author="David Schmitt" w:date="2019-09-25T17:16:00Z">
        <w:r w:rsidRPr="00651C67">
          <w:rPr>
            <w:rFonts w:cs="Arial"/>
          </w:rPr>
          <w:t>t</w:t>
        </w:r>
      </w:ins>
      <w:ins w:id="1103" w:author="David Schmitt" w:date="2019-09-25T17:15:00Z">
        <w:r w:rsidRPr="00651C67">
          <w:rPr>
            <w:rFonts w:cs="Arial"/>
          </w:rPr>
          <w:t>_D_Stat</w:t>
        </w:r>
      </w:ins>
      <w:proofErr w:type="spellEnd"/>
      <w:ins w:id="1104" w:author="David Schmitt" w:date="2019-09-25T17:16:00Z">
        <w:r w:rsidRPr="00651C67">
          <w:rPr>
            <w:rFonts w:cs="Arial"/>
          </w:rPr>
          <w:t xml:space="preserve"> = 10 PM</w:t>
        </w:r>
      </w:ins>
    </w:p>
    <w:p w14:paraId="758F4188" w14:textId="5D528856" w:rsidR="00651C67" w:rsidRPr="00246FA6" w:rsidRDefault="00651C67">
      <w:pPr>
        <w:ind w:left="1440"/>
        <w:rPr>
          <w:ins w:id="1105" w:author="David Schmitt" w:date="2019-09-25T17:08:00Z"/>
          <w:b/>
          <w:rPrChange w:id="1106" w:author="David Schmitt" w:date="2019-09-26T16:11:00Z">
            <w:rPr>
              <w:ins w:id="1107" w:author="David Schmitt" w:date="2019-09-25T17:08:00Z"/>
              <w:b w:val="0"/>
              <w:snapToGrid w:val="0"/>
            </w:rPr>
          </w:rPrChange>
        </w:rPr>
        <w:pPrChange w:id="1108" w:author="David Schmitt" w:date="2019-09-26T16:11:00Z">
          <w:pPr>
            <w:pStyle w:val="Heading4"/>
            <w:numPr>
              <w:ilvl w:val="4"/>
            </w:numPr>
            <w:tabs>
              <w:tab w:val="clear" w:pos="864"/>
              <w:tab w:val="num" w:pos="1008"/>
            </w:tabs>
            <w:ind w:left="1008" w:hanging="1008"/>
          </w:pPr>
        </w:pPrChange>
      </w:pPr>
      <w:proofErr w:type="spellStart"/>
      <w:ins w:id="1109" w:author="David Schmitt" w:date="2019-09-25T17:16:00Z">
        <w:r w:rsidRPr="00651C67">
          <w:rPr>
            <w:rFonts w:cs="Arial"/>
          </w:rPr>
          <w:t>EngExhMdeHrEnd_D_Stat</w:t>
        </w:r>
        <w:proofErr w:type="spellEnd"/>
        <w:r w:rsidRPr="00651C67">
          <w:rPr>
            <w:rFonts w:cs="Arial"/>
          </w:rPr>
          <w:t xml:space="preserve"> = 8 AM</w:t>
        </w:r>
      </w:ins>
    </w:p>
    <w:p w14:paraId="13D1FD1D" w14:textId="12C22AEE" w:rsidR="004777CA" w:rsidRPr="009A4905" w:rsidDel="00651C67" w:rsidRDefault="00246FA6">
      <w:pPr>
        <w:pStyle w:val="Heading6"/>
        <w:rPr>
          <w:del w:id="1110" w:author="David Schmitt" w:date="2019-09-25T17:08:00Z"/>
          <w:color w:val="00B050"/>
          <w:rPrChange w:id="1111" w:author="Wroblewski, Thomas (T.R.)" w:date="2019-09-30T08:16:00Z">
            <w:rPr>
              <w:del w:id="1112" w:author="David Schmitt" w:date="2019-09-25T17:08:00Z"/>
            </w:rPr>
          </w:rPrChange>
        </w:rPr>
      </w:pPr>
      <w:ins w:id="1113" w:author="David Schmitt" w:date="2019-09-26T16:11:00Z">
        <w:r w:rsidRPr="00246FA6">
          <w:rPr>
            <w:highlight w:val="yellow"/>
            <w:rPrChange w:id="1114" w:author="David Schmitt" w:date="2019-09-26T16:11:00Z">
              <w:rPr/>
            </w:rPrChange>
          </w:rPr>
          <w:t>????</w:t>
        </w:r>
        <w:r>
          <w:t xml:space="preserve"> </w:t>
        </w:r>
        <w:r w:rsidRPr="005F280F">
          <w:rPr>
            <w:highlight w:val="yellow"/>
            <w:rPrChange w:id="1115" w:author="David Schmitt" w:date="2019-09-26T16:30:00Z">
              <w:rPr/>
            </w:rPrChange>
          </w:rPr>
          <w:t xml:space="preserve">Currently there are no failure mode requirements related to the </w:t>
        </w:r>
      </w:ins>
      <w:ins w:id="1116" w:author="David Schmitt" w:date="2019-09-26T16:12:00Z">
        <w:r w:rsidRPr="005F280F">
          <w:rPr>
            <w:highlight w:val="yellow"/>
            <w:rPrChange w:id="1117" w:author="David Schmitt" w:date="2019-09-26T16:30:00Z">
              <w:rPr/>
            </w:rPrChange>
          </w:rPr>
          <w:t xml:space="preserve">Quiet Time Signals, </w:t>
        </w:r>
        <w:r w:rsidR="002E00EC" w:rsidRPr="005F280F">
          <w:rPr>
            <w:highlight w:val="yellow"/>
            <w:rPrChange w:id="1118" w:author="David Schmitt" w:date="2019-09-26T16:30:00Z">
              <w:rPr/>
            </w:rPrChange>
          </w:rPr>
          <w:t>are w</w:t>
        </w:r>
      </w:ins>
      <w:ins w:id="1119" w:author="David Schmitt" w:date="2019-09-26T16:13:00Z">
        <w:r w:rsidR="002E00EC" w:rsidRPr="005F280F">
          <w:rPr>
            <w:highlight w:val="yellow"/>
            <w:rPrChange w:id="1120" w:author="David Schmitt" w:date="2019-09-26T16:30:00Z">
              <w:rPr/>
            </w:rPrChange>
          </w:rPr>
          <w:t>e okay with maintaining the last state if we’ve lost comm with APIM?  (I am)</w:t>
        </w:r>
      </w:ins>
      <w:ins w:id="1121" w:author="David Schmitt" w:date="2019-09-26T16:14:00Z">
        <w:r w:rsidR="002E00EC" w:rsidRPr="005F280F">
          <w:rPr>
            <w:highlight w:val="yellow"/>
            <w:rPrChange w:id="1122" w:author="David Schmitt" w:date="2019-09-26T16:30:00Z">
              <w:rPr/>
            </w:rPrChange>
          </w:rPr>
          <w:t xml:space="preserve">.  What about if the global clock is not set (defaults to 12 pm), are we okay just trusting that?  What if we lost comm with the </w:t>
        </w:r>
      </w:ins>
      <w:ins w:id="1123" w:author="David Schmitt" w:date="2019-09-26T16:15:00Z">
        <w:r w:rsidR="002E00EC" w:rsidRPr="005F280F">
          <w:rPr>
            <w:highlight w:val="yellow"/>
            <w:rPrChange w:id="1124" w:author="David Schmitt" w:date="2019-09-26T16:30:00Z">
              <w:rPr/>
            </w:rPrChange>
          </w:rPr>
          <w:t>BCM?  This might result in us defaulting to assume 12am, and nominally enabling quiet time.  Are we okay with that?  (I am).</w:t>
        </w:r>
      </w:ins>
      <w:ins w:id="1125" w:author="David Schmitt" w:date="2019-09-26T16:16:00Z">
        <w:r w:rsidR="002E00EC" w:rsidRPr="005F280F">
          <w:rPr>
            <w:highlight w:val="yellow"/>
            <w:rPrChange w:id="1126" w:author="David Schmitt" w:date="2019-09-26T16:30:00Z">
              <w:rPr/>
            </w:rPrChange>
          </w:rPr>
          <w:t xml:space="preserve">  Ideally whatever we decide, we should capture the requirement and rationale.</w:t>
        </w:r>
      </w:ins>
      <w:ins w:id="1127" w:author="Wroblewski, Thomas (T.R.)" w:date="2019-09-30T08:15:00Z">
        <w:r w:rsidR="00A851BE">
          <w:rPr>
            <w:bCs w:val="0"/>
          </w:rPr>
          <w:t xml:space="preserve"> </w:t>
        </w:r>
        <w:r w:rsidR="009A4905" w:rsidRPr="009A4905">
          <w:rPr>
            <w:color w:val="00B050"/>
            <w:rPrChange w:id="1128" w:author="Wroblewski, Thomas (T.R.)" w:date="2019-09-30T08:16:00Z">
              <w:rPr/>
            </w:rPrChange>
          </w:rPr>
          <w:t xml:space="preserve">Dave Schmitt to raise question with </w:t>
        </w:r>
      </w:ins>
      <w:ins w:id="1129" w:author="Wroblewski, Thomas (T.R.)" w:date="2019-09-30T08:16:00Z">
        <w:r w:rsidR="009A4905" w:rsidRPr="009A4905">
          <w:rPr>
            <w:color w:val="00B050"/>
            <w:rPrChange w:id="1130" w:author="Wroblewski, Thomas (T.R.)" w:date="2019-09-30T08:16:00Z">
              <w:rPr/>
            </w:rPrChange>
          </w:rPr>
          <w:t>Exhaust Valve Team.</w:t>
        </w:r>
      </w:ins>
      <w:del w:id="1131" w:author="David Schmitt" w:date="2019-09-25T17:08:00Z">
        <w:r w:rsidR="002F64CD" w:rsidRPr="009A4905" w:rsidDel="00651C67">
          <w:rPr>
            <w:bCs w:val="0"/>
            <w:color w:val="00B050"/>
            <w:rPrChange w:id="1132" w:author="Wroblewski, Thomas (T.R.)" w:date="2019-09-30T08:16:00Z">
              <w:rPr>
                <w:bCs w:val="0"/>
              </w:rPr>
            </w:rPrChange>
          </w:rPr>
          <w:delText>The Tunable Exhaust mode shall default to the “Normal” mode at every key-cycle, unless the key-cycle occurs during the “Quiet Start” range, during which the vehicle shall start in “Quiet” exhaust mode.</w:delText>
        </w:r>
      </w:del>
    </w:p>
    <w:p w14:paraId="79E7FB00" w14:textId="77777777" w:rsidR="002F64CD" w:rsidRPr="009A4905" w:rsidRDefault="002F64CD">
      <w:pPr>
        <w:pStyle w:val="Heading6"/>
        <w:rPr>
          <w:color w:val="00B050"/>
          <w:rPrChange w:id="1133" w:author="Wroblewski, Thomas (T.R.)" w:date="2019-09-30T08:16:00Z">
            <w:rPr/>
          </w:rPrChange>
        </w:rPr>
      </w:pPr>
    </w:p>
    <w:p w14:paraId="53953B6A" w14:textId="77777777" w:rsidR="00F614C2" w:rsidRPr="00651C67" w:rsidRDefault="002F64CD">
      <w:pPr>
        <w:pStyle w:val="Heading6"/>
        <w:rPr>
          <w:ins w:id="1134" w:author="David Schmitt" w:date="2019-09-25T17:01:00Z"/>
        </w:rPr>
      </w:pPr>
      <w:del w:id="1135" w:author="David Schmitt" w:date="2019-09-25T17:18:00Z">
        <w:r w:rsidRPr="00651C67" w:rsidDel="000D3BCE">
          <w:delText>The Tunable Exhaust mode feature is also tied in with the Drive Mode</w:delText>
        </w:r>
        <w:r w:rsidR="008074C5" w:rsidRPr="00651C67" w:rsidDel="000D3BCE">
          <w:delText xml:space="preserve"> and MyMode</w:delText>
        </w:r>
        <w:r w:rsidRPr="00651C67" w:rsidDel="000D3BCE">
          <w:delText xml:space="preserve"> feature. Depending on the drive mode selected, the exhaust mode may change as well.</w:delText>
        </w:r>
      </w:del>
      <w:ins w:id="1136" w:author="David Schmitt" w:date="2019-09-25T16:55:00Z">
        <w:r w:rsidR="00F614C2" w:rsidRPr="00651C67">
          <w:t>When the Drive Mode inpu</w:t>
        </w:r>
      </w:ins>
      <w:ins w:id="1137" w:author="David Schmitt" w:date="2019-09-25T16:59:00Z">
        <w:r w:rsidR="00F614C2" w:rsidRPr="00651C67">
          <w:t>t changes</w:t>
        </w:r>
      </w:ins>
      <w:ins w:id="1138" w:author="David Schmitt" w:date="2019-09-25T16:55:00Z">
        <w:r w:rsidR="000478B7" w:rsidRPr="00651C67">
          <w:t xml:space="preserve">, the </w:t>
        </w:r>
      </w:ins>
      <w:ins w:id="1139" w:author="David Schmitt" w:date="2019-09-25T16:56:00Z">
        <w:r w:rsidR="00F614C2" w:rsidRPr="00651C67">
          <w:t xml:space="preserve">EngExhMdeQuiet_D2_Stat shall be </w:t>
        </w:r>
      </w:ins>
      <w:ins w:id="1140" w:author="David Schmitt" w:date="2019-09-25T16:55:00Z">
        <w:r w:rsidR="000478B7" w:rsidRPr="00651C67">
          <w:t xml:space="preserve">sent according to the following </w:t>
        </w:r>
      </w:ins>
      <w:ins w:id="1141" w:author="David Schmitt" w:date="2019-09-25T17:00:00Z">
        <w:r w:rsidR="00F614C2" w:rsidRPr="00651C67">
          <w:t>unless this transition occurs during a request to enter “My Mode”, in which case the “My Mode” transition must take priority, and the Drive Mode transition ignored.</w:t>
        </w:r>
      </w:ins>
    </w:p>
    <w:p w14:paraId="1F153AA2" w14:textId="77777777" w:rsidR="000478B7" w:rsidRPr="00651C67" w:rsidRDefault="000478B7">
      <w:pPr>
        <w:pStyle w:val="Heading6"/>
        <w:rPr>
          <w:ins w:id="1142" w:author="David Schmitt" w:date="2019-09-25T16:55:00Z"/>
        </w:rPr>
      </w:pPr>
      <w:ins w:id="1143" w:author="David Schmitt" w:date="2019-09-25T16:55:00Z">
        <w:r w:rsidRPr="00651C67">
          <w:t>Table based on the Drive Mode Matrix:</w:t>
        </w:r>
      </w:ins>
    </w:p>
    <w:p w14:paraId="0C772CA0" w14:textId="77777777" w:rsidR="000478B7" w:rsidRPr="00651C67" w:rsidRDefault="000478B7">
      <w:pPr>
        <w:pStyle w:val="Heading6"/>
        <w:numPr>
          <w:ilvl w:val="0"/>
          <w:numId w:val="0"/>
        </w:numPr>
        <w:ind w:left="1008"/>
        <w:rPr>
          <w:ins w:id="1144" w:author="David Schmitt" w:date="2019-09-25T16:55:00Z"/>
        </w:rPr>
        <w:pPrChange w:id="1145" w:author="David Schmitt" w:date="2019-09-26T16:27:00Z">
          <w:pPr>
            <w:pStyle w:val="Heading6"/>
            <w:numPr>
              <w:ilvl w:val="0"/>
              <w:numId w:val="0"/>
            </w:numPr>
            <w:tabs>
              <w:tab w:val="clear" w:pos="1008"/>
            </w:tabs>
            <w:ind w:left="0" w:firstLine="0"/>
          </w:pPr>
        </w:pPrChange>
      </w:pPr>
    </w:p>
    <w:tbl>
      <w:tblPr>
        <w:tblStyle w:val="TableGrid"/>
        <w:tblW w:w="0" w:type="auto"/>
        <w:tblLook w:val="04A0" w:firstRow="1" w:lastRow="0" w:firstColumn="1" w:lastColumn="0" w:noHBand="0" w:noVBand="1"/>
      </w:tblPr>
      <w:tblGrid>
        <w:gridCol w:w="3055"/>
        <w:gridCol w:w="3150"/>
      </w:tblGrid>
      <w:tr w:rsidR="000478B7" w:rsidRPr="00651C67" w14:paraId="3CD920A2" w14:textId="77777777" w:rsidTr="002C343A">
        <w:trPr>
          <w:ins w:id="1146" w:author="David Schmitt" w:date="2019-09-25T16:55:00Z"/>
        </w:trPr>
        <w:tc>
          <w:tcPr>
            <w:tcW w:w="3055" w:type="dxa"/>
          </w:tcPr>
          <w:p w14:paraId="52F7AC72" w14:textId="77777777" w:rsidR="000478B7" w:rsidRPr="00651C67" w:rsidRDefault="000478B7" w:rsidP="002C343A">
            <w:pPr>
              <w:jc w:val="center"/>
              <w:rPr>
                <w:ins w:id="1147" w:author="David Schmitt" w:date="2019-09-25T16:55:00Z"/>
                <w:highlight w:val="lightGray"/>
              </w:rPr>
            </w:pPr>
            <w:proofErr w:type="spellStart"/>
            <w:ins w:id="1148" w:author="David Schmitt" w:date="2019-09-25T16:55:00Z">
              <w:r w:rsidRPr="00651C67">
                <w:t>SelDrvMdePt_D_Rq</w:t>
              </w:r>
              <w:proofErr w:type="spellEnd"/>
            </w:ins>
          </w:p>
        </w:tc>
        <w:tc>
          <w:tcPr>
            <w:tcW w:w="3150" w:type="dxa"/>
          </w:tcPr>
          <w:p w14:paraId="029F85B5" w14:textId="77777777" w:rsidR="000478B7" w:rsidRPr="00651C67" w:rsidRDefault="000478B7" w:rsidP="002C343A">
            <w:pPr>
              <w:jc w:val="center"/>
              <w:rPr>
                <w:ins w:id="1149" w:author="David Schmitt" w:date="2019-09-25T16:55:00Z"/>
                <w:highlight w:val="lightGray"/>
              </w:rPr>
            </w:pPr>
            <w:ins w:id="1150" w:author="David Schmitt" w:date="2019-09-25T16:55:00Z">
              <w:r w:rsidRPr="00651C67">
                <w:rPr>
                  <w:highlight w:val="lightGray"/>
                </w:rPr>
                <w:t>Exhaust Mode</w:t>
              </w:r>
            </w:ins>
          </w:p>
        </w:tc>
      </w:tr>
      <w:tr w:rsidR="000478B7" w:rsidRPr="00651C67" w14:paraId="307D7751" w14:textId="77777777" w:rsidTr="002C343A">
        <w:trPr>
          <w:ins w:id="1151" w:author="David Schmitt" w:date="2019-09-25T16:55:00Z"/>
        </w:trPr>
        <w:tc>
          <w:tcPr>
            <w:tcW w:w="3055" w:type="dxa"/>
          </w:tcPr>
          <w:p w14:paraId="70C5C350" w14:textId="77777777" w:rsidR="000478B7" w:rsidRPr="00651C67" w:rsidRDefault="000478B7" w:rsidP="002C343A">
            <w:pPr>
              <w:jc w:val="center"/>
              <w:rPr>
                <w:ins w:id="1152" w:author="David Schmitt" w:date="2019-09-25T16:55:00Z"/>
              </w:rPr>
            </w:pPr>
            <w:ins w:id="1153" w:author="David Schmitt" w:date="2019-09-25T16:55:00Z">
              <w:r w:rsidRPr="00651C67">
                <w:t>Normal</w:t>
              </w:r>
            </w:ins>
          </w:p>
        </w:tc>
        <w:tc>
          <w:tcPr>
            <w:tcW w:w="3150" w:type="dxa"/>
          </w:tcPr>
          <w:p w14:paraId="6DE2CA72" w14:textId="77777777" w:rsidR="000478B7" w:rsidRPr="00651C67" w:rsidRDefault="000478B7" w:rsidP="002C343A">
            <w:pPr>
              <w:jc w:val="center"/>
              <w:rPr>
                <w:ins w:id="1154" w:author="David Schmitt" w:date="2019-09-25T16:55:00Z"/>
              </w:rPr>
            </w:pPr>
            <w:ins w:id="1155" w:author="David Schmitt" w:date="2019-09-25T16:55:00Z">
              <w:r w:rsidRPr="00651C67">
                <w:t>Normal</w:t>
              </w:r>
            </w:ins>
          </w:p>
        </w:tc>
      </w:tr>
      <w:tr w:rsidR="000478B7" w:rsidRPr="00651C67" w14:paraId="2E632AC4" w14:textId="77777777" w:rsidTr="002C343A">
        <w:trPr>
          <w:ins w:id="1156" w:author="David Schmitt" w:date="2019-09-25T16:55:00Z"/>
        </w:trPr>
        <w:tc>
          <w:tcPr>
            <w:tcW w:w="3055" w:type="dxa"/>
          </w:tcPr>
          <w:p w14:paraId="58573AA9" w14:textId="77777777" w:rsidR="000478B7" w:rsidRPr="00651C67" w:rsidRDefault="000478B7" w:rsidP="002C343A">
            <w:pPr>
              <w:jc w:val="center"/>
              <w:rPr>
                <w:ins w:id="1157" w:author="David Schmitt" w:date="2019-09-25T16:55:00Z"/>
              </w:rPr>
            </w:pPr>
            <w:ins w:id="1158" w:author="David Schmitt" w:date="2019-09-25T16:55:00Z">
              <w:r w:rsidRPr="00651C67">
                <w:t>Sport</w:t>
              </w:r>
            </w:ins>
          </w:p>
        </w:tc>
        <w:tc>
          <w:tcPr>
            <w:tcW w:w="3150" w:type="dxa"/>
          </w:tcPr>
          <w:p w14:paraId="2572563D" w14:textId="77777777" w:rsidR="000478B7" w:rsidRPr="00651C67" w:rsidRDefault="000478B7" w:rsidP="002C343A">
            <w:pPr>
              <w:jc w:val="center"/>
              <w:rPr>
                <w:ins w:id="1159" w:author="David Schmitt" w:date="2019-09-25T16:55:00Z"/>
              </w:rPr>
            </w:pPr>
            <w:ins w:id="1160" w:author="David Schmitt" w:date="2019-09-25T16:55:00Z">
              <w:r w:rsidRPr="00651C67">
                <w:t>Sport</w:t>
              </w:r>
            </w:ins>
          </w:p>
        </w:tc>
      </w:tr>
      <w:tr w:rsidR="000478B7" w:rsidRPr="00651C67" w14:paraId="426D58F7" w14:textId="77777777" w:rsidTr="002C343A">
        <w:trPr>
          <w:ins w:id="1161" w:author="David Schmitt" w:date="2019-09-25T16:55:00Z"/>
        </w:trPr>
        <w:tc>
          <w:tcPr>
            <w:tcW w:w="3055" w:type="dxa"/>
          </w:tcPr>
          <w:p w14:paraId="2D6C7B6B" w14:textId="77777777" w:rsidR="000478B7" w:rsidRPr="00651C67" w:rsidRDefault="000478B7" w:rsidP="002C343A">
            <w:pPr>
              <w:jc w:val="center"/>
              <w:rPr>
                <w:ins w:id="1162" w:author="David Schmitt" w:date="2019-09-25T16:55:00Z"/>
              </w:rPr>
            </w:pPr>
            <w:ins w:id="1163" w:author="David Schmitt" w:date="2019-09-25T16:55:00Z">
              <w:r w:rsidRPr="00651C67">
                <w:t>Slippery</w:t>
              </w:r>
            </w:ins>
          </w:p>
        </w:tc>
        <w:tc>
          <w:tcPr>
            <w:tcW w:w="3150" w:type="dxa"/>
          </w:tcPr>
          <w:p w14:paraId="35C78606" w14:textId="77777777" w:rsidR="000478B7" w:rsidRPr="00651C67" w:rsidRDefault="000478B7" w:rsidP="002C343A">
            <w:pPr>
              <w:jc w:val="center"/>
              <w:rPr>
                <w:ins w:id="1164" w:author="David Schmitt" w:date="2019-09-25T16:55:00Z"/>
              </w:rPr>
            </w:pPr>
            <w:ins w:id="1165" w:author="David Schmitt" w:date="2019-09-25T16:55:00Z">
              <w:r w:rsidRPr="00651C67">
                <w:t>Normal</w:t>
              </w:r>
            </w:ins>
          </w:p>
        </w:tc>
      </w:tr>
      <w:tr w:rsidR="000478B7" w:rsidRPr="00651C67" w14:paraId="6B9F40B8" w14:textId="77777777" w:rsidTr="002C343A">
        <w:trPr>
          <w:ins w:id="1166" w:author="David Schmitt" w:date="2019-09-25T16:55:00Z"/>
        </w:trPr>
        <w:tc>
          <w:tcPr>
            <w:tcW w:w="3055" w:type="dxa"/>
          </w:tcPr>
          <w:p w14:paraId="77FACBD3" w14:textId="77777777" w:rsidR="000478B7" w:rsidRPr="00651C67" w:rsidRDefault="000478B7" w:rsidP="002C343A">
            <w:pPr>
              <w:jc w:val="center"/>
              <w:rPr>
                <w:ins w:id="1167" w:author="David Schmitt" w:date="2019-09-25T16:55:00Z"/>
              </w:rPr>
            </w:pPr>
            <w:ins w:id="1168" w:author="David Schmitt" w:date="2019-09-25T16:55:00Z">
              <w:r w:rsidRPr="00651C67">
                <w:t>Deep Snow / Sand</w:t>
              </w:r>
            </w:ins>
          </w:p>
        </w:tc>
        <w:tc>
          <w:tcPr>
            <w:tcW w:w="3150" w:type="dxa"/>
          </w:tcPr>
          <w:p w14:paraId="6B6A6485" w14:textId="77777777" w:rsidR="000478B7" w:rsidRPr="00651C67" w:rsidRDefault="000478B7" w:rsidP="002C343A">
            <w:pPr>
              <w:jc w:val="center"/>
              <w:rPr>
                <w:ins w:id="1169" w:author="David Schmitt" w:date="2019-09-25T16:55:00Z"/>
              </w:rPr>
            </w:pPr>
            <w:ins w:id="1170" w:author="David Schmitt" w:date="2019-09-25T16:55:00Z">
              <w:r w:rsidRPr="00651C67">
                <w:t>Sport</w:t>
              </w:r>
            </w:ins>
          </w:p>
        </w:tc>
      </w:tr>
      <w:tr w:rsidR="000478B7" w:rsidRPr="00651C67" w14:paraId="0B023519" w14:textId="77777777" w:rsidTr="002C343A">
        <w:trPr>
          <w:ins w:id="1171" w:author="David Schmitt" w:date="2019-09-25T16:55:00Z"/>
        </w:trPr>
        <w:tc>
          <w:tcPr>
            <w:tcW w:w="3055" w:type="dxa"/>
          </w:tcPr>
          <w:p w14:paraId="5782BD2A" w14:textId="77777777" w:rsidR="000478B7" w:rsidRPr="00651C67" w:rsidRDefault="000478B7" w:rsidP="002C343A">
            <w:pPr>
              <w:jc w:val="center"/>
              <w:rPr>
                <w:ins w:id="1172" w:author="David Schmitt" w:date="2019-09-25T16:55:00Z"/>
              </w:rPr>
            </w:pPr>
            <w:ins w:id="1173" w:author="David Schmitt" w:date="2019-09-25T16:55:00Z">
              <w:r w:rsidRPr="00651C67">
                <w:t>Baja</w:t>
              </w:r>
            </w:ins>
          </w:p>
        </w:tc>
        <w:tc>
          <w:tcPr>
            <w:tcW w:w="3150" w:type="dxa"/>
          </w:tcPr>
          <w:p w14:paraId="4D9FEADE" w14:textId="77777777" w:rsidR="000478B7" w:rsidRPr="00651C67" w:rsidRDefault="000478B7" w:rsidP="002C343A">
            <w:pPr>
              <w:jc w:val="center"/>
              <w:rPr>
                <w:ins w:id="1174" w:author="David Schmitt" w:date="2019-09-25T16:55:00Z"/>
              </w:rPr>
            </w:pPr>
            <w:ins w:id="1175" w:author="David Schmitt" w:date="2019-09-25T16:55:00Z">
              <w:r w:rsidRPr="00651C67">
                <w:t>Track / Baja</w:t>
              </w:r>
            </w:ins>
          </w:p>
        </w:tc>
      </w:tr>
      <w:tr w:rsidR="000478B7" w:rsidRPr="00651C67" w14:paraId="649AADCD" w14:textId="77777777" w:rsidTr="002C343A">
        <w:trPr>
          <w:ins w:id="1176" w:author="David Schmitt" w:date="2019-09-25T16:55:00Z"/>
        </w:trPr>
        <w:tc>
          <w:tcPr>
            <w:tcW w:w="3055" w:type="dxa"/>
          </w:tcPr>
          <w:p w14:paraId="6EBBA984" w14:textId="77777777" w:rsidR="000478B7" w:rsidRPr="00651C67" w:rsidRDefault="000478B7" w:rsidP="002C343A">
            <w:pPr>
              <w:jc w:val="center"/>
              <w:rPr>
                <w:ins w:id="1177" w:author="David Schmitt" w:date="2019-09-25T16:55:00Z"/>
              </w:rPr>
            </w:pPr>
            <w:ins w:id="1178" w:author="David Schmitt" w:date="2019-09-25T16:55:00Z">
              <w:r w:rsidRPr="00651C67">
                <w:t>Rock Crawl</w:t>
              </w:r>
            </w:ins>
          </w:p>
        </w:tc>
        <w:tc>
          <w:tcPr>
            <w:tcW w:w="3150" w:type="dxa"/>
          </w:tcPr>
          <w:p w14:paraId="306317F4" w14:textId="77777777" w:rsidR="000478B7" w:rsidRPr="00651C67" w:rsidRDefault="000478B7" w:rsidP="002C343A">
            <w:pPr>
              <w:jc w:val="center"/>
              <w:rPr>
                <w:ins w:id="1179" w:author="David Schmitt" w:date="2019-09-25T16:55:00Z"/>
              </w:rPr>
            </w:pPr>
            <w:ins w:id="1180" w:author="David Schmitt" w:date="2019-09-25T16:55:00Z">
              <w:r w:rsidRPr="00651C67">
                <w:t>Normal</w:t>
              </w:r>
            </w:ins>
          </w:p>
        </w:tc>
      </w:tr>
      <w:tr w:rsidR="000478B7" w:rsidRPr="00651C67" w14:paraId="2DA92EEE" w14:textId="77777777" w:rsidTr="002C343A">
        <w:trPr>
          <w:ins w:id="1181" w:author="David Schmitt" w:date="2019-09-25T16:55:00Z"/>
        </w:trPr>
        <w:tc>
          <w:tcPr>
            <w:tcW w:w="3055" w:type="dxa"/>
          </w:tcPr>
          <w:p w14:paraId="1D0A7A3A" w14:textId="77777777" w:rsidR="000478B7" w:rsidRPr="00651C67" w:rsidRDefault="000478B7" w:rsidP="002C343A">
            <w:pPr>
              <w:jc w:val="center"/>
              <w:rPr>
                <w:ins w:id="1182" w:author="David Schmitt" w:date="2019-09-25T16:55:00Z"/>
              </w:rPr>
            </w:pPr>
            <w:ins w:id="1183" w:author="David Schmitt" w:date="2019-09-25T16:55:00Z">
              <w:r w:rsidRPr="00651C67">
                <w:t>Tow / Haul</w:t>
              </w:r>
            </w:ins>
          </w:p>
        </w:tc>
        <w:tc>
          <w:tcPr>
            <w:tcW w:w="3150" w:type="dxa"/>
          </w:tcPr>
          <w:p w14:paraId="35FFB400" w14:textId="1ECB9CB8" w:rsidR="000478B7" w:rsidRPr="00651C67" w:rsidRDefault="000478B7" w:rsidP="002C343A">
            <w:pPr>
              <w:jc w:val="center"/>
              <w:rPr>
                <w:ins w:id="1184" w:author="David Schmitt" w:date="2019-09-25T16:55:00Z"/>
              </w:rPr>
            </w:pPr>
            <w:ins w:id="1185" w:author="David Schmitt" w:date="2019-09-25T16:55:00Z">
              <w:r w:rsidRPr="00651C67">
                <w:t xml:space="preserve">Normal </w:t>
              </w:r>
              <w:del w:id="1186" w:author="Wroblewski, Thomas (T.R.)" w:date="2019-10-23T09:31:00Z">
                <w:r w:rsidRPr="00B15159" w:rsidDel="001E71C8">
                  <w:rPr>
                    <w:highlight w:val="yellow"/>
                    <w:rPrChange w:id="1187" w:author="Wroblewski, Thomas (T.R.)" w:date="2019-10-01T08:51:00Z">
                      <w:rPr/>
                    </w:rPrChange>
                  </w:rPr>
                  <w:delText>Quiet???</w:delText>
                </w:r>
              </w:del>
            </w:ins>
          </w:p>
        </w:tc>
      </w:tr>
    </w:tbl>
    <w:p w14:paraId="4E7A2C83" w14:textId="77777777" w:rsidR="000478B7" w:rsidRPr="00651C67" w:rsidRDefault="000478B7">
      <w:pPr>
        <w:rPr>
          <w:ins w:id="1188" w:author="David Schmitt" w:date="2019-09-25T16:56:00Z"/>
        </w:rPr>
        <w:pPrChange w:id="1189" w:author="David Schmitt" w:date="2019-09-25T16:55:00Z">
          <w:pPr>
            <w:pStyle w:val="Heading6"/>
          </w:pPr>
        </w:pPrChange>
      </w:pPr>
    </w:p>
    <w:p w14:paraId="3D726CE0" w14:textId="52FD6FF3" w:rsidR="002E00EC" w:rsidRDefault="000478B7" w:rsidP="00FD10E4">
      <w:pPr>
        <w:pStyle w:val="Heading6"/>
        <w:rPr>
          <w:ins w:id="1190" w:author="David Schmitt" w:date="2019-09-26T16:17:00Z"/>
        </w:rPr>
      </w:pPr>
      <w:ins w:id="1191" w:author="David Schmitt" w:date="2019-09-25T16:56:00Z">
        <w:r w:rsidRPr="0014701D">
          <w:t xml:space="preserve">When My Mode is </w:t>
        </w:r>
        <w:r w:rsidR="00F614C2" w:rsidRPr="0014701D">
          <w:t>activat</w:t>
        </w:r>
      </w:ins>
      <w:ins w:id="1192" w:author="David Schmitt" w:date="2019-09-25T16:57:00Z">
        <w:r w:rsidR="00F614C2" w:rsidRPr="0014701D">
          <w:t>ed</w:t>
        </w:r>
      </w:ins>
      <w:ins w:id="1193" w:author="David Schmitt" w:date="2019-09-25T16:56:00Z">
        <w:r w:rsidRPr="0014701D">
          <w:t xml:space="preserve"> the</w:t>
        </w:r>
      </w:ins>
      <w:ins w:id="1194" w:author="David Schmitt" w:date="2019-09-25T16:57:00Z">
        <w:r w:rsidR="00F614C2" w:rsidRPr="0014701D">
          <w:t xml:space="preserve"> EngExhMdeQuiet_D2_Stat shall be set to the My Mode Active Exhaus</w:t>
        </w:r>
      </w:ins>
      <w:ins w:id="1195" w:author="David Schmitt" w:date="2019-09-25T16:58:00Z">
        <w:r w:rsidR="00F614C2" w:rsidRPr="0014701D">
          <w:t xml:space="preserve">t state (CAN INPUT </w:t>
        </w:r>
      </w:ins>
      <w:proofErr w:type="spellStart"/>
      <w:ins w:id="1196" w:author="Wroblewski, Thomas (T.R.) [2]" w:date="2020-09-01T08:13:00Z">
        <w:r w:rsidR="00FD10E4" w:rsidRPr="00FD10E4">
          <w:t>EngExhMdeQuietCstm_D_Rq</w:t>
        </w:r>
      </w:ins>
      <w:proofErr w:type="spellEnd"/>
      <w:ins w:id="1197" w:author="David Schmitt" w:date="2019-09-25T16:58:00Z">
        <w:del w:id="1198" w:author="Wroblewski, Thomas (T.R.) [2]" w:date="2020-09-01T08:13:00Z">
          <w:r w:rsidR="00F614C2" w:rsidRPr="0014701D" w:rsidDel="00FD10E4">
            <w:delText>TBD!</w:delText>
          </w:r>
        </w:del>
      </w:ins>
      <w:ins w:id="1199" w:author="David Schmitt" w:date="2019-09-26T16:17:00Z">
        <w:del w:id="1200" w:author="Wroblewski, Thomas (T.R.) [2]" w:date="2020-09-01T08:13:00Z">
          <w:r w:rsidR="002E00EC" w:rsidRPr="002E00EC" w:rsidDel="00FD10E4">
            <w:rPr>
              <w:highlight w:val="yellow"/>
              <w:rPrChange w:id="1201" w:author="David Schmitt" w:date="2019-09-26T16:17:00Z">
                <w:rPr/>
              </w:rPrChange>
            </w:rPr>
            <w:delText>????</w:delText>
          </w:r>
        </w:del>
      </w:ins>
      <w:ins w:id="1202" w:author="David Schmitt" w:date="2019-09-25T16:58:00Z">
        <w:del w:id="1203" w:author="Wroblewski, Thomas (T.R.) [2]" w:date="2020-09-01T08:13:00Z">
          <w:r w:rsidR="00F614C2" w:rsidRPr="0014701D" w:rsidDel="00FD10E4">
            <w:delText>)</w:delText>
          </w:r>
        </w:del>
      </w:ins>
      <w:ins w:id="1204" w:author="Wroblewski, Thomas (T.R.)" w:date="2019-09-30T08:17:00Z">
        <w:del w:id="1205" w:author="Wroblewski, Thomas (T.R.) [2]" w:date="2020-09-01T08:13:00Z">
          <w:r w:rsidR="009A4905" w:rsidDel="00FD10E4">
            <w:delText xml:space="preserve"> </w:delText>
          </w:r>
        </w:del>
      </w:ins>
      <w:ins w:id="1206" w:author="Wroblewski, Thomas (T.R.) [2]" w:date="2020-09-01T08:13:00Z">
        <w:r w:rsidR="00FD10E4">
          <w:rPr>
            <w:color w:val="00B050"/>
          </w:rPr>
          <w:t>)</w:t>
        </w:r>
      </w:ins>
      <w:ins w:id="1207" w:author="Wroblewski, Thomas (T.R.)" w:date="2019-09-30T08:17:00Z">
        <w:del w:id="1208" w:author="Wroblewski, Thomas (T.R.) [2]" w:date="2020-09-01T08:13:00Z">
          <w:r w:rsidR="009A4905" w:rsidRPr="009A4905" w:rsidDel="00FD10E4">
            <w:rPr>
              <w:color w:val="00B050"/>
              <w:rPrChange w:id="1209" w:author="Wroblewski, Thomas (T.R.)" w:date="2019-09-30T08:17:00Z">
                <w:rPr/>
              </w:rPrChange>
            </w:rPr>
            <w:delText>Discuss with Craig Esler</w:delText>
          </w:r>
        </w:del>
      </w:ins>
      <w:ins w:id="1210" w:author="Wroblewski, Thomas (T.R.)" w:date="2019-10-01T08:50:00Z">
        <w:del w:id="1211" w:author="Wroblewski, Thomas (T.R.) [2]" w:date="2020-09-01T08:13:00Z">
          <w:r w:rsidR="00B15159" w:rsidDel="00FD10E4">
            <w:rPr>
              <w:color w:val="00B050"/>
            </w:rPr>
            <w:delText>, signal should be defined within the next week.</w:delText>
          </w:r>
        </w:del>
      </w:ins>
    </w:p>
    <w:p w14:paraId="475713CB" w14:textId="77777777" w:rsidR="002E00EC" w:rsidRDefault="00F614C2">
      <w:pPr>
        <w:pStyle w:val="Heading6"/>
        <w:rPr>
          <w:ins w:id="1212" w:author="David Schmitt" w:date="2019-09-26T16:18:00Z"/>
        </w:rPr>
      </w:pPr>
      <w:ins w:id="1213" w:author="David Schmitt" w:date="2019-09-25T16:59:00Z">
        <w:r>
          <w:t xml:space="preserve">When My Mode transitions from Active to not Active, the </w:t>
        </w:r>
      </w:ins>
      <w:ins w:id="1214" w:author="David Schmitt" w:date="2019-09-25T17:02:00Z">
        <w:r>
          <w:t xml:space="preserve">PCM </w:t>
        </w:r>
      </w:ins>
      <w:ins w:id="1215" w:author="David Schmitt" w:date="2019-09-25T17:01:00Z">
        <w:r>
          <w:t xml:space="preserve">shall </w:t>
        </w:r>
      </w:ins>
      <w:ins w:id="1216" w:author="David Schmitt" w:date="2019-09-25T17:02:00Z">
        <w:r>
          <w:t xml:space="preserve">treat this as if a transition to a new drive mode has </w:t>
        </w:r>
        <w:proofErr w:type="gramStart"/>
        <w:r>
          <w:t>occurred, and</w:t>
        </w:r>
        <w:proofErr w:type="gramEnd"/>
        <w:r>
          <w:t xml:space="preserve"> shall set EngExhMdeQuiet_D2_Stat to the </w:t>
        </w:r>
      </w:ins>
      <w:ins w:id="1217" w:author="David Schmitt" w:date="2019-09-25T17:03:00Z">
        <w:r>
          <w:t>Exhaust mode state as specified in the Drive Mode Matrix.</w:t>
        </w:r>
      </w:ins>
    </w:p>
    <w:p w14:paraId="6B2A6381" w14:textId="77913EF1" w:rsidR="000D3BCE" w:rsidRDefault="000D3BCE">
      <w:pPr>
        <w:pStyle w:val="Heading6"/>
        <w:rPr>
          <w:ins w:id="1218" w:author="David Schmitt" w:date="2019-09-25T17:19:00Z"/>
        </w:rPr>
      </w:pPr>
      <w:ins w:id="1219" w:author="David Schmitt" w:date="2019-09-25T17:18:00Z">
        <w:r>
          <w:t xml:space="preserve">When </w:t>
        </w:r>
      </w:ins>
      <w:ins w:id="1220" w:author="David Schmitt" w:date="2019-09-26T16:18:00Z">
        <w:r w:rsidR="002E00EC">
          <w:t xml:space="preserve">the cluster command via the switch (EngExhMdeQuiet_D2_Rq) </w:t>
        </w:r>
      </w:ins>
      <w:ins w:id="1221" w:author="David Schmitt" w:date="2019-09-25T17:19:00Z">
        <w:r>
          <w:t xml:space="preserve">transitions to </w:t>
        </w:r>
      </w:ins>
      <w:ins w:id="1222" w:author="David Schmitt" w:date="2019-09-26T16:19:00Z">
        <w:r w:rsidR="002E00EC">
          <w:t xml:space="preserve">new </w:t>
        </w:r>
      </w:ins>
      <w:ins w:id="1223" w:author="David Schmitt" w:date="2019-09-25T17:19:00Z">
        <w:r>
          <w:t>a Non-NULL value the PCM shall set EngExhMdeQuiet_D2_Stat = EngExhMdeQuiet_D2_Rq</w:t>
        </w:r>
      </w:ins>
      <w:ins w:id="1224" w:author="David Schmitt" w:date="2019-09-26T16:19:00Z">
        <w:r w:rsidR="002E00EC">
          <w:t>.  Transitions to NULL shall be ignored, and the last state maintained.</w:t>
        </w:r>
      </w:ins>
    </w:p>
    <w:p w14:paraId="54382D58" w14:textId="77777777" w:rsidR="000D3BCE" w:rsidRDefault="000D3BCE">
      <w:pPr>
        <w:rPr>
          <w:ins w:id="1225" w:author="David Schmitt" w:date="2019-09-25T16:58:00Z"/>
        </w:rPr>
        <w:pPrChange w:id="1226" w:author="David Schmitt" w:date="2019-09-25T16:55:00Z">
          <w:pPr>
            <w:pStyle w:val="Heading6"/>
          </w:pPr>
        </w:pPrChange>
      </w:pPr>
    </w:p>
    <w:p w14:paraId="0A306EF3" w14:textId="77777777" w:rsidR="00F614C2" w:rsidRPr="00F614C2" w:rsidRDefault="00F614C2">
      <w:pPr>
        <w:pPrChange w:id="1227" w:author="David Schmitt" w:date="2019-09-25T16:55:00Z">
          <w:pPr>
            <w:pStyle w:val="Heading6"/>
          </w:pPr>
        </w:pPrChange>
      </w:pPr>
    </w:p>
    <w:p w14:paraId="7F1D1BEB" w14:textId="77777777" w:rsidR="002F64CD" w:rsidRPr="00572771" w:rsidRDefault="002F64CD">
      <w:pPr>
        <w:pStyle w:val="Heading6"/>
        <w:numPr>
          <w:ilvl w:val="0"/>
          <w:numId w:val="0"/>
        </w:numPr>
        <w:ind w:left="1152"/>
        <w:pPrChange w:id="1228" w:author="David Schmitt" w:date="2019-09-26T16:27:00Z">
          <w:pPr>
            <w:pStyle w:val="Heading6"/>
            <w:numPr>
              <w:ilvl w:val="0"/>
              <w:numId w:val="0"/>
            </w:numPr>
            <w:tabs>
              <w:tab w:val="clear" w:pos="1008"/>
            </w:tabs>
            <w:ind w:left="0" w:firstLine="0"/>
          </w:pPr>
        </w:pPrChange>
      </w:pPr>
    </w:p>
    <w:p w14:paraId="1AC4F6B1" w14:textId="77777777" w:rsidR="004777CA" w:rsidRPr="00572771" w:rsidDel="00F614C2" w:rsidRDefault="004777CA">
      <w:pPr>
        <w:pStyle w:val="Heading6"/>
        <w:rPr>
          <w:del w:id="1229" w:author="David Schmitt" w:date="2019-09-25T17:03:00Z"/>
        </w:rPr>
      </w:pPr>
      <w:del w:id="1230" w:author="David Schmitt" w:date="2019-09-25T17:03:00Z">
        <w:r w:rsidRPr="00572771" w:rsidDel="00F614C2">
          <w:delText>When the vehicle Ignition becomes Run while the Time is within the stored Quiet Time Period, the PCM will set the Exhaust Valves to Quiet.</w:delText>
        </w:r>
      </w:del>
    </w:p>
    <w:p w14:paraId="1138A292" w14:textId="77777777" w:rsidR="004777CA" w:rsidRPr="00572771" w:rsidDel="00F614C2" w:rsidRDefault="004777CA">
      <w:pPr>
        <w:pStyle w:val="Heading6"/>
        <w:rPr>
          <w:del w:id="1231" w:author="David Schmitt" w:date="2019-09-25T17:03:00Z"/>
        </w:rPr>
      </w:pPr>
    </w:p>
    <w:p w14:paraId="44C16C58" w14:textId="77777777" w:rsidR="004777CA" w:rsidRPr="00572771" w:rsidDel="00F614C2" w:rsidRDefault="004777CA">
      <w:pPr>
        <w:pStyle w:val="Heading6"/>
        <w:rPr>
          <w:del w:id="1232" w:author="David Schmitt" w:date="2019-09-25T17:03:00Z"/>
        </w:rPr>
      </w:pPr>
      <w:del w:id="1233" w:author="David Schmitt" w:date="2019-09-25T17:03:00Z">
        <w:r w:rsidRPr="00572771" w:rsidDel="00F614C2">
          <w:delText>When the time transitions from within the Quiet Time Period to Outside the Quiet Time Period, the PCM will not update the Exhaust Valve state.</w:delText>
        </w:r>
      </w:del>
    </w:p>
    <w:p w14:paraId="4B663360" w14:textId="77777777" w:rsidR="004777CA" w:rsidRPr="00572771" w:rsidDel="00F614C2" w:rsidRDefault="004777CA">
      <w:pPr>
        <w:pStyle w:val="Heading6"/>
        <w:rPr>
          <w:del w:id="1234" w:author="David Schmitt" w:date="2019-09-25T17:03:00Z"/>
        </w:rPr>
      </w:pPr>
    </w:p>
    <w:p w14:paraId="2ACDC7B0" w14:textId="77777777" w:rsidR="009730A7" w:rsidRPr="00572771" w:rsidDel="00F614C2" w:rsidRDefault="004777CA">
      <w:pPr>
        <w:pStyle w:val="Heading6"/>
        <w:rPr>
          <w:del w:id="1235" w:author="David Schmitt" w:date="2019-09-25T17:03:00Z"/>
        </w:rPr>
      </w:pPr>
      <w:del w:id="1236" w:author="David Schmitt" w:date="2019-09-25T17:03:00Z">
        <w:r w:rsidRPr="00572771" w:rsidDel="00F614C2">
          <w:delText>When the vehicle becomes Run outside of Quiet Time, the PCM will set the Exhaust Valve to Normal.</w:delText>
        </w:r>
      </w:del>
    </w:p>
    <w:p w14:paraId="33726E4D" w14:textId="77777777" w:rsidR="004777CA" w:rsidRPr="00572771" w:rsidDel="00F614C2" w:rsidRDefault="004777CA">
      <w:pPr>
        <w:pStyle w:val="Heading6"/>
        <w:rPr>
          <w:del w:id="1237" w:author="David Schmitt" w:date="2019-09-25T17:03:00Z"/>
        </w:rPr>
      </w:pPr>
    </w:p>
    <w:p w14:paraId="47FE3EC3" w14:textId="77777777" w:rsidR="009730A7" w:rsidRPr="00572771" w:rsidDel="00F614C2" w:rsidRDefault="009730A7">
      <w:pPr>
        <w:pStyle w:val="Heading6"/>
        <w:rPr>
          <w:del w:id="1238" w:author="David Schmitt" w:date="2019-09-25T17:03:00Z"/>
        </w:rPr>
      </w:pPr>
      <w:del w:id="1239" w:author="David Schmitt" w:date="2019-09-25T17:03:00Z">
        <w:r w:rsidRPr="00572771" w:rsidDel="00F614C2">
          <w:delText>The warning message will reappear each time the user attempts to change the exhaust mode while it is still faulted – regardless of key cycles.</w:delText>
        </w:r>
      </w:del>
    </w:p>
    <w:p w14:paraId="7FBAA0EB" w14:textId="77777777" w:rsidR="009730A7" w:rsidRPr="00651C67" w:rsidRDefault="009730A7">
      <w:pPr>
        <w:pStyle w:val="Heading6"/>
      </w:pPr>
    </w:p>
    <w:p w14:paraId="35BC4EA8" w14:textId="77777777" w:rsidR="009730A7" w:rsidRPr="00651C67" w:rsidRDefault="009730A7">
      <w:pPr>
        <w:pStyle w:val="Heading6"/>
      </w:pPr>
      <w:r w:rsidRPr="00651C67">
        <w:t>Multiple exhaust modes /states are used to tie together different desired driving experiences: </w:t>
      </w:r>
    </w:p>
    <w:p w14:paraId="14226378" w14:textId="77777777" w:rsidR="009730A7" w:rsidRPr="00651C67" w:rsidRDefault="009730A7">
      <w:pPr>
        <w:pStyle w:val="Heading6"/>
        <w:numPr>
          <w:ilvl w:val="0"/>
          <w:numId w:val="0"/>
        </w:numPr>
        <w:ind w:left="1152"/>
        <w:pPrChange w:id="1240" w:author="David Schmitt" w:date="2019-09-26T16:27:00Z">
          <w:pPr>
            <w:pStyle w:val="Heading6"/>
            <w:numPr>
              <w:ilvl w:val="0"/>
              <w:numId w:val="0"/>
            </w:numPr>
            <w:tabs>
              <w:tab w:val="clear" w:pos="1008"/>
            </w:tabs>
            <w:ind w:left="0" w:firstLine="0"/>
          </w:pPr>
        </w:pPrChange>
      </w:pPr>
      <w:r w:rsidRPr="00651C67">
        <w:t xml:space="preserve"> </w:t>
      </w:r>
    </w:p>
    <w:p w14:paraId="064E9D4F" w14:textId="77777777" w:rsidR="009730A7" w:rsidRPr="00F614C2" w:rsidRDefault="009730A7" w:rsidP="00B302C7">
      <w:pPr>
        <w:pStyle w:val="Heading7"/>
        <w:rPr>
          <w:b w:val="0"/>
          <w:rPrChange w:id="1241" w:author="David Schmitt" w:date="2019-09-25T17:04:00Z">
            <w:rPr/>
          </w:rPrChange>
        </w:rPr>
      </w:pPr>
      <w:r w:rsidRPr="00F614C2">
        <w:rPr>
          <w:b w:val="0"/>
          <w:rPrChange w:id="1242" w:author="David Schmitt" w:date="2019-09-25T17:04:00Z">
            <w:rPr/>
          </w:rPrChange>
        </w:rPr>
        <w:t xml:space="preserve">1.  </w:t>
      </w:r>
      <w:r w:rsidRPr="00F614C2">
        <w:rPr>
          <w:b w:val="0"/>
          <w:u w:val="single"/>
          <w:rPrChange w:id="1243" w:author="David Schmitt" w:date="2019-09-25T17:04:00Z">
            <w:rPr>
              <w:u w:val="single"/>
            </w:rPr>
          </w:rPrChange>
        </w:rPr>
        <w:t>Sleeper Mode (Quiet)</w:t>
      </w:r>
      <w:r w:rsidRPr="00F614C2">
        <w:rPr>
          <w:b w:val="0"/>
          <w:rPrChange w:id="1244" w:author="David Schmitt" w:date="2019-09-25T17:04:00Z">
            <w:rPr/>
          </w:rPrChange>
        </w:rPr>
        <w:t xml:space="preserve"> – Customer desires low sound levels, primarily as courtesy to their local environment (example:  neighborhood at early or late hours of the day).</w:t>
      </w:r>
    </w:p>
    <w:p w14:paraId="10F58158" w14:textId="77777777" w:rsidR="009730A7" w:rsidRPr="00F614C2" w:rsidRDefault="009730A7" w:rsidP="00B302C7">
      <w:pPr>
        <w:pStyle w:val="Heading7"/>
        <w:numPr>
          <w:ilvl w:val="0"/>
          <w:numId w:val="0"/>
        </w:numPr>
        <w:ind w:left="1296"/>
        <w:rPr>
          <w:b w:val="0"/>
          <w:rPrChange w:id="1245" w:author="David Schmitt" w:date="2019-09-25T17:04:00Z">
            <w:rPr/>
          </w:rPrChange>
        </w:rPr>
      </w:pPr>
    </w:p>
    <w:p w14:paraId="356FD5CD" w14:textId="77777777" w:rsidR="009730A7" w:rsidRPr="00F614C2" w:rsidRDefault="009730A7" w:rsidP="00B302C7">
      <w:pPr>
        <w:pStyle w:val="Heading7"/>
        <w:rPr>
          <w:b w:val="0"/>
          <w:rPrChange w:id="1246" w:author="David Schmitt" w:date="2019-09-25T17:04:00Z">
            <w:rPr/>
          </w:rPrChange>
        </w:rPr>
      </w:pPr>
      <w:r w:rsidRPr="00F614C2">
        <w:rPr>
          <w:b w:val="0"/>
          <w:rPrChange w:id="1247" w:author="David Schmitt" w:date="2019-09-25T17:04:00Z">
            <w:rPr/>
          </w:rPrChange>
        </w:rPr>
        <w:t xml:space="preserve">2.  </w:t>
      </w:r>
      <w:r w:rsidRPr="00F614C2">
        <w:rPr>
          <w:b w:val="0"/>
          <w:u w:val="single"/>
          <w:rPrChange w:id="1248" w:author="David Schmitt" w:date="2019-09-25T17:04:00Z">
            <w:rPr>
              <w:u w:val="single"/>
            </w:rPr>
          </w:rPrChange>
        </w:rPr>
        <w:t>Normal Mode</w:t>
      </w:r>
      <w:r w:rsidRPr="00F614C2">
        <w:rPr>
          <w:b w:val="0"/>
          <w:rPrChange w:id="1249" w:author="David Schmitt" w:date="2019-09-25T17:04:00Z">
            <w:rPr/>
          </w:rPrChange>
        </w:rPr>
        <w:t xml:space="preserve"> – Ties to “Normal” SDM mode, delivers substantial increase in exhaust sound on vehicle start-up, revving in neutral, and a moderate increase in sound while driving</w:t>
      </w:r>
    </w:p>
    <w:p w14:paraId="1E69E23B" w14:textId="77777777" w:rsidR="009730A7" w:rsidRPr="00F614C2" w:rsidRDefault="009730A7" w:rsidP="00B302C7">
      <w:pPr>
        <w:pStyle w:val="Heading7"/>
        <w:numPr>
          <w:ilvl w:val="0"/>
          <w:numId w:val="0"/>
        </w:numPr>
        <w:ind w:left="1296"/>
        <w:rPr>
          <w:b w:val="0"/>
          <w:rPrChange w:id="1250" w:author="David Schmitt" w:date="2019-09-25T17:04:00Z">
            <w:rPr/>
          </w:rPrChange>
        </w:rPr>
      </w:pPr>
    </w:p>
    <w:p w14:paraId="5F18B338" w14:textId="77777777" w:rsidR="009730A7" w:rsidRPr="00F614C2" w:rsidRDefault="009730A7" w:rsidP="00B302C7">
      <w:pPr>
        <w:pStyle w:val="Heading7"/>
        <w:rPr>
          <w:b w:val="0"/>
          <w:rPrChange w:id="1251" w:author="David Schmitt" w:date="2019-09-25T17:04:00Z">
            <w:rPr/>
          </w:rPrChange>
        </w:rPr>
      </w:pPr>
      <w:r w:rsidRPr="00F614C2">
        <w:rPr>
          <w:b w:val="0"/>
          <w:rPrChange w:id="1252" w:author="David Schmitt" w:date="2019-09-25T17:04:00Z">
            <w:rPr/>
          </w:rPrChange>
        </w:rPr>
        <w:t xml:space="preserve">3.  </w:t>
      </w:r>
      <w:r w:rsidRPr="00F614C2">
        <w:rPr>
          <w:b w:val="0"/>
          <w:u w:val="single"/>
          <w:rPrChange w:id="1253" w:author="David Schmitt" w:date="2019-09-25T17:04:00Z">
            <w:rPr>
              <w:u w:val="single"/>
            </w:rPr>
          </w:rPrChange>
        </w:rPr>
        <w:t>Sport Mode</w:t>
      </w:r>
      <w:r w:rsidRPr="00F614C2">
        <w:rPr>
          <w:b w:val="0"/>
          <w:rPrChange w:id="1254" w:author="David Schmitt" w:date="2019-09-25T17:04:00Z">
            <w:rPr/>
          </w:rPrChange>
        </w:rPr>
        <w:t xml:space="preserve"> – Ties to “Sport” SDM mode, delivers increased sound levels and rate of exposure while driving (louder, more often).  You will notice a difference in sound when switching from Normal to Sport SDM, reinforcing that the car is ready for an increased level of driving performance</w:t>
      </w:r>
    </w:p>
    <w:p w14:paraId="51A0579D" w14:textId="77777777" w:rsidR="009730A7" w:rsidRPr="00F614C2" w:rsidRDefault="009730A7" w:rsidP="00B302C7">
      <w:pPr>
        <w:pStyle w:val="Heading7"/>
        <w:numPr>
          <w:ilvl w:val="0"/>
          <w:numId w:val="0"/>
        </w:numPr>
        <w:ind w:left="1296"/>
        <w:rPr>
          <w:b w:val="0"/>
          <w:rPrChange w:id="1255" w:author="David Schmitt" w:date="2019-09-25T17:04:00Z">
            <w:rPr/>
          </w:rPrChange>
        </w:rPr>
      </w:pPr>
    </w:p>
    <w:p w14:paraId="0F4E0DEF" w14:textId="77777777" w:rsidR="009730A7" w:rsidRPr="00F614C2" w:rsidRDefault="009730A7" w:rsidP="00B302C7">
      <w:pPr>
        <w:pStyle w:val="Heading7"/>
        <w:rPr>
          <w:b w:val="0"/>
          <w:rPrChange w:id="1256" w:author="David Schmitt" w:date="2019-09-25T17:04:00Z">
            <w:rPr/>
          </w:rPrChange>
        </w:rPr>
      </w:pPr>
      <w:r w:rsidRPr="00F614C2">
        <w:rPr>
          <w:b w:val="0"/>
          <w:rPrChange w:id="1257" w:author="David Schmitt" w:date="2019-09-25T17:04:00Z">
            <w:rPr/>
          </w:rPrChange>
        </w:rPr>
        <w:t xml:space="preserve">4.  </w:t>
      </w:r>
      <w:ins w:id="1258" w:author="David Schmitt" w:date="2019-09-25T16:37:00Z">
        <w:r w:rsidR="00B302C7" w:rsidRPr="00F614C2">
          <w:rPr>
            <w:b w:val="0"/>
            <w:rPrChange w:id="1259" w:author="David Schmitt" w:date="2019-09-25T17:04:00Z">
              <w:rPr/>
            </w:rPrChange>
          </w:rPr>
          <w:t xml:space="preserve">Track / </w:t>
        </w:r>
      </w:ins>
      <w:r w:rsidR="007A1FFC" w:rsidRPr="00F614C2">
        <w:rPr>
          <w:b w:val="0"/>
          <w:u w:val="single"/>
          <w:rPrChange w:id="1260" w:author="David Schmitt" w:date="2019-09-25T17:04:00Z">
            <w:rPr>
              <w:u w:val="single"/>
            </w:rPr>
          </w:rPrChange>
        </w:rPr>
        <w:t>Baja</w:t>
      </w:r>
      <w:r w:rsidRPr="00F614C2">
        <w:rPr>
          <w:b w:val="0"/>
          <w:u w:val="single"/>
          <w:rPrChange w:id="1261" w:author="David Schmitt" w:date="2019-09-25T17:04:00Z">
            <w:rPr>
              <w:u w:val="single"/>
            </w:rPr>
          </w:rPrChange>
        </w:rPr>
        <w:t xml:space="preserve"> Mode</w:t>
      </w:r>
      <w:r w:rsidRPr="00F614C2">
        <w:rPr>
          <w:b w:val="0"/>
          <w:rPrChange w:id="1262" w:author="David Schmitt" w:date="2019-09-25T17:04:00Z">
            <w:rPr/>
          </w:rPrChange>
        </w:rPr>
        <w:t xml:space="preserve"> – Ties to </w:t>
      </w:r>
      <w:ins w:id="1263" w:author="David Schmitt" w:date="2019-09-25T16:38:00Z">
        <w:r w:rsidR="00B302C7" w:rsidRPr="00F614C2">
          <w:rPr>
            <w:b w:val="0"/>
            <w:rPrChange w:id="1264" w:author="David Schmitt" w:date="2019-09-25T17:04:00Z">
              <w:rPr/>
            </w:rPrChange>
          </w:rPr>
          <w:t xml:space="preserve">“Track” or </w:t>
        </w:r>
      </w:ins>
      <w:r w:rsidRPr="00F614C2">
        <w:rPr>
          <w:b w:val="0"/>
          <w:rPrChange w:id="1265" w:author="David Schmitt" w:date="2019-09-25T17:04:00Z">
            <w:rPr/>
          </w:rPrChange>
        </w:rPr>
        <w:t>“</w:t>
      </w:r>
      <w:r w:rsidR="007A1FFC" w:rsidRPr="00F614C2">
        <w:rPr>
          <w:b w:val="0"/>
          <w:rPrChange w:id="1266" w:author="David Schmitt" w:date="2019-09-25T17:04:00Z">
            <w:rPr/>
          </w:rPrChange>
        </w:rPr>
        <w:t>Baja</w:t>
      </w:r>
      <w:r w:rsidRPr="00F614C2">
        <w:rPr>
          <w:b w:val="0"/>
          <w:rPrChange w:id="1267" w:author="David Schmitt" w:date="2019-09-25T17:04:00Z">
            <w:rPr/>
          </w:rPrChange>
        </w:rPr>
        <w:t xml:space="preserve">” SDM mode, loudest sound levels delivered full time, lowest exhaust back-pressure condition, with some NVH error state trade-offs to deliver most exciting </w:t>
      </w:r>
      <w:del w:id="1268" w:author="David Schmitt" w:date="2019-09-25T16:38:00Z">
        <w:r w:rsidRPr="00F614C2" w:rsidDel="00B302C7">
          <w:rPr>
            <w:b w:val="0"/>
            <w:rPrChange w:id="1269" w:author="David Schmitt" w:date="2019-09-25T17:04:00Z">
              <w:rPr/>
            </w:rPrChange>
          </w:rPr>
          <w:delText xml:space="preserve">on-track </w:delText>
        </w:r>
      </w:del>
      <w:r w:rsidRPr="00F614C2">
        <w:rPr>
          <w:b w:val="0"/>
          <w:rPrChange w:id="1270" w:author="David Schmitt" w:date="2019-09-25T17:04:00Z">
            <w:rPr/>
          </w:rPrChange>
        </w:rPr>
        <w:t>performance.</w:t>
      </w:r>
    </w:p>
    <w:p w14:paraId="407952E1" w14:textId="77777777" w:rsidR="009730A7" w:rsidRPr="00651C67" w:rsidRDefault="009730A7">
      <w:pPr>
        <w:pStyle w:val="Heading6"/>
        <w:numPr>
          <w:ilvl w:val="0"/>
          <w:numId w:val="0"/>
        </w:numPr>
        <w:ind w:left="1152"/>
        <w:pPrChange w:id="1271" w:author="David Schmitt" w:date="2019-09-26T16:27:00Z">
          <w:pPr>
            <w:pStyle w:val="Heading6"/>
            <w:numPr>
              <w:ilvl w:val="0"/>
              <w:numId w:val="0"/>
            </w:numPr>
            <w:tabs>
              <w:tab w:val="clear" w:pos="1008"/>
            </w:tabs>
            <w:ind w:left="0" w:firstLine="0"/>
          </w:pPr>
        </w:pPrChange>
      </w:pPr>
    </w:p>
    <w:p w14:paraId="096D5F67" w14:textId="77777777" w:rsidR="009730A7" w:rsidRPr="0014701D" w:rsidRDefault="009730A7">
      <w:pPr>
        <w:pStyle w:val="Heading6"/>
      </w:pPr>
      <w:del w:id="1272" w:author="David Schmitt" w:date="2019-09-25T17:05:00Z">
        <w:r w:rsidRPr="009A4905" w:rsidDel="00F614C2">
          <w:delText>P/T controls only have to respond to exhaust state requests from the cluster; the</w:delText>
        </w:r>
      </w:del>
      <w:ins w:id="1273" w:author="David Schmitt" w:date="2019-09-25T17:05:00Z">
        <w:r w:rsidR="00F614C2" w:rsidRPr="009A4905">
          <w:t>The</w:t>
        </w:r>
      </w:ins>
      <w:r w:rsidRPr="009A4905">
        <w:t xml:space="preserve"> Powertrain system transmits the </w:t>
      </w:r>
      <w:r w:rsidRPr="009A4905">
        <w:rPr>
          <w:color w:val="1F497D"/>
          <w:rPrChange w:id="1274" w:author="Wroblewski, Thomas (T.R.)" w:date="2019-09-30T08:18:00Z">
            <w:rPr>
              <w:color w:val="1F497D"/>
              <w:highlight w:val="yellow"/>
            </w:rPr>
          </w:rPrChange>
        </w:rPr>
        <w:t>EngExhMdeQuiet_D2_Stat</w:t>
      </w:r>
      <w:r w:rsidRPr="009A4905">
        <w:rPr>
          <w:color w:val="1F497D"/>
        </w:rPr>
        <w:t xml:space="preserve"> </w:t>
      </w:r>
      <w:ins w:id="1275" w:author="David Schmitt" w:date="2019-09-25T17:07:00Z">
        <w:r w:rsidR="00651C67" w:rsidRPr="009A4905">
          <w:rPr>
            <w:color w:val="1F497D"/>
          </w:rPr>
          <w:t xml:space="preserve">based on the initial value determined based on Quiet Time, </w:t>
        </w:r>
      </w:ins>
      <w:r w:rsidRPr="009A4905">
        <w:t xml:space="preserve">in response to </w:t>
      </w:r>
      <w:ins w:id="1276" w:author="David Schmitt" w:date="2019-09-25T17:05:00Z">
        <w:r w:rsidR="00F614C2" w:rsidRPr="009A4905">
          <w:t xml:space="preserve">changes in </w:t>
        </w:r>
      </w:ins>
      <w:r w:rsidRPr="009A4905">
        <w:t xml:space="preserve">the </w:t>
      </w:r>
      <w:r w:rsidRPr="009A4905">
        <w:rPr>
          <w:color w:val="1F497D"/>
          <w:rPrChange w:id="1277" w:author="Wroblewski, Thomas (T.R.)" w:date="2019-09-30T08:18:00Z">
            <w:rPr>
              <w:color w:val="1F497D"/>
              <w:highlight w:val="yellow"/>
            </w:rPr>
          </w:rPrChange>
        </w:rPr>
        <w:t>EngExhMdeQuiet_D2_Rq</w:t>
      </w:r>
      <w:r w:rsidRPr="0014701D">
        <w:rPr>
          <w:color w:val="1F497D"/>
        </w:rPr>
        <w:t xml:space="preserve"> </w:t>
      </w:r>
      <w:r w:rsidRPr="0014701D">
        <w:t>message</w:t>
      </w:r>
      <w:r w:rsidR="008074C5" w:rsidRPr="0014701D">
        <w:t xml:space="preserve"> and when the exhaust valves get updated based on Drive Mode or </w:t>
      </w:r>
      <w:proofErr w:type="spellStart"/>
      <w:r w:rsidR="008074C5" w:rsidRPr="0014701D">
        <w:t>MyMode</w:t>
      </w:r>
      <w:proofErr w:type="spellEnd"/>
      <w:r w:rsidRPr="0014701D">
        <w:t xml:space="preserve">. This signal should be a state encoded via a </w:t>
      </w:r>
      <w:proofErr w:type="gramStart"/>
      <w:r w:rsidRPr="0014701D">
        <w:t>3 bit</w:t>
      </w:r>
      <w:proofErr w:type="gramEnd"/>
      <w:r w:rsidRPr="0014701D">
        <w:t xml:space="preserve"> signal, and follows the values defined in EngExhMdeQuiet_D</w:t>
      </w:r>
      <w:r w:rsidR="00966FAF" w:rsidRPr="0014701D">
        <w:t>2</w:t>
      </w:r>
      <w:r w:rsidRPr="0014701D">
        <w:t xml:space="preserve">_Rq.  </w:t>
      </w:r>
      <w:r w:rsidR="008074C5" w:rsidRPr="0014701D">
        <w:t>See Input section</w:t>
      </w:r>
    </w:p>
    <w:p w14:paraId="43F1A7D8" w14:textId="77777777" w:rsidR="00B302C7" w:rsidRDefault="00B302C7" w:rsidP="009730A7">
      <w:pPr>
        <w:rPr>
          <w:ins w:id="1278" w:author="David Schmitt" w:date="2019-09-25T16:39:00Z"/>
          <w:rFonts w:asciiTheme="minorHAnsi" w:hAnsiTheme="minorHAnsi" w:cstheme="minorHAnsi"/>
        </w:rPr>
      </w:pPr>
    </w:p>
    <w:p w14:paraId="28C0D081" w14:textId="77777777" w:rsidR="00B302C7" w:rsidRDefault="00B302C7" w:rsidP="009730A7">
      <w:pPr>
        <w:rPr>
          <w:rFonts w:asciiTheme="minorHAnsi" w:hAnsiTheme="minorHAnsi" w:cstheme="minorHAnsi"/>
        </w:rPr>
      </w:pPr>
    </w:p>
    <w:p w14:paraId="080B9FD6" w14:textId="77777777" w:rsidR="009730A7" w:rsidRDefault="007515D5" w:rsidP="009730A7">
      <w:pPr>
        <w:rPr>
          <w:rFonts w:asciiTheme="minorHAnsi" w:hAnsiTheme="minorHAnsi" w:cstheme="minorHAnsi"/>
          <w:b/>
        </w:rPr>
      </w:pPr>
      <w:r>
        <w:rPr>
          <w:rFonts w:asciiTheme="minorHAnsi" w:hAnsiTheme="minorHAnsi" w:cstheme="minorHAnsi"/>
          <w:b/>
        </w:rPr>
        <w:t>PCM Output</w:t>
      </w:r>
    </w:p>
    <w:p w14:paraId="40FF8658" w14:textId="77777777" w:rsidR="009730A7" w:rsidRDefault="009730A7" w:rsidP="009730A7">
      <w:pPr>
        <w:rPr>
          <w:rFonts w:asciiTheme="minorHAnsi" w:hAnsiTheme="minorHAnsi" w:cstheme="minorHAnsi"/>
        </w:rPr>
      </w:pPr>
    </w:p>
    <w:p w14:paraId="25D1C140" w14:textId="77777777" w:rsidR="009730A7" w:rsidRDefault="009730A7" w:rsidP="009730A7">
      <w:pPr>
        <w:rPr>
          <w:rFonts w:asciiTheme="minorHAnsi" w:hAnsiTheme="minorHAnsi" w:cstheme="minorHAnsi"/>
        </w:rPr>
      </w:pPr>
      <w:r>
        <w:rPr>
          <w:rFonts w:asciiTheme="minorHAnsi" w:hAnsiTheme="minorHAnsi" w:cstheme="minorHAnsi"/>
        </w:rPr>
        <w:t>Startup value – (default) – the default values correspond to state encoded value of normal provided it’s not being set to quiet state.</w:t>
      </w:r>
    </w:p>
    <w:p w14:paraId="7AEF8193" w14:textId="77777777" w:rsidR="009730A7" w:rsidRDefault="009730A7" w:rsidP="009730A7">
      <w:pPr>
        <w:rPr>
          <w:rFonts w:asciiTheme="minorHAnsi" w:hAnsiTheme="minorHAnsi" w:cstheme="minorHAnsi"/>
        </w:rPr>
      </w:pPr>
    </w:p>
    <w:p w14:paraId="514ACFA0" w14:textId="77777777" w:rsidR="002F64CD" w:rsidRDefault="002F64CD">
      <w:r>
        <w:br w:type="page"/>
      </w:r>
    </w:p>
    <w:p w14:paraId="3E0C0444" w14:textId="77777777" w:rsidR="009730A7" w:rsidRDefault="009730A7" w:rsidP="009478D9"/>
    <w:p w14:paraId="6E0C880E" w14:textId="77777777" w:rsidR="009F72C3" w:rsidRDefault="009F72C3" w:rsidP="009F72C3">
      <w:pPr>
        <w:pStyle w:val="BodyText"/>
        <w:ind w:left="1368"/>
      </w:pPr>
    </w:p>
    <w:bookmarkEnd w:id="0"/>
    <w:bookmarkEnd w:id="1"/>
    <w:bookmarkEnd w:id="2"/>
    <w:p w14:paraId="71CC7BBE" w14:textId="77777777" w:rsidR="004F2D95" w:rsidRDefault="004F2D95">
      <w:pPr>
        <w:pStyle w:val="Heading2"/>
      </w:pPr>
      <w:r>
        <w:t>Revision History</w:t>
      </w:r>
    </w:p>
    <w:p w14:paraId="4CB40F33" w14:textId="2D8A1289" w:rsidR="004F2D95" w:rsidRDefault="00D42463">
      <w:pPr>
        <w:pStyle w:val="BodyTextIndent"/>
        <w:rPr>
          <w:b/>
          <w:bCs/>
          <w:sz w:val="28"/>
          <w:szCs w:val="28"/>
        </w:rPr>
      </w:pPr>
      <w:ins w:id="1279" w:author="Wroblewski, Thomas (T.R.)" w:date="2019-09-26T13:44:00Z">
        <w:r>
          <w:rPr>
            <w:b/>
            <w:bCs/>
            <w:sz w:val="28"/>
            <w:szCs w:val="28"/>
          </w:rPr>
          <w:t xml:space="preserve">Functional </w:t>
        </w:r>
      </w:ins>
      <w:del w:id="1280" w:author="Wroblewski, Thomas (T.R.)" w:date="2019-09-26T13:43:00Z">
        <w:r w:rsidR="004F2D95" w:rsidDel="0014701D">
          <w:rPr>
            <w:b/>
            <w:bCs/>
            <w:sz w:val="28"/>
            <w:szCs w:val="28"/>
          </w:rPr>
          <w:delText>SPSS Module</w:delText>
        </w:r>
      </w:del>
      <w:ins w:id="1281" w:author="Wroblewski, Thomas (T.R.)" w:date="2019-09-26T13:43:00Z">
        <w:r w:rsidR="0014701D">
          <w:rPr>
            <w:b/>
            <w:bCs/>
            <w:sz w:val="28"/>
            <w:szCs w:val="28"/>
          </w:rPr>
          <w:t>Spe</w:t>
        </w:r>
      </w:ins>
      <w:ins w:id="1282" w:author="Wroblewski, Thomas (T.R.)" w:date="2019-09-26T13:44:00Z">
        <w:r w:rsidR="0014701D">
          <w:rPr>
            <w:b/>
            <w:bCs/>
            <w:sz w:val="28"/>
            <w:szCs w:val="28"/>
          </w:rPr>
          <w:t>c</w:t>
        </w:r>
      </w:ins>
      <w:r w:rsidR="004F2D95">
        <w:rPr>
          <w:b/>
          <w:bCs/>
          <w:sz w:val="28"/>
          <w:szCs w:val="28"/>
        </w:rPr>
        <w:t xml:space="preserve"> Revision History</w:t>
      </w:r>
    </w:p>
    <w:p w14:paraId="32B7F603" w14:textId="77777777" w:rsidR="004F2D95" w:rsidRDefault="004F2D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455"/>
        <w:gridCol w:w="6874"/>
        <w:gridCol w:w="1315"/>
      </w:tblGrid>
      <w:tr w:rsidR="004F2D95" w14:paraId="5B8FA53A" w14:textId="77777777" w:rsidTr="00B968D2">
        <w:trPr>
          <w:jc w:val="center"/>
        </w:trPr>
        <w:tc>
          <w:tcPr>
            <w:tcW w:w="1155" w:type="dxa"/>
            <w:tcBorders>
              <w:top w:val="single" w:sz="12" w:space="0" w:color="auto"/>
              <w:left w:val="single" w:sz="12" w:space="0" w:color="auto"/>
              <w:bottom w:val="single" w:sz="12" w:space="0" w:color="auto"/>
              <w:right w:val="single" w:sz="12" w:space="0" w:color="auto"/>
            </w:tcBorders>
            <w:vAlign w:val="center"/>
          </w:tcPr>
          <w:p w14:paraId="5665ACCD" w14:textId="77777777" w:rsidR="004F2D95" w:rsidRDefault="004F2D95">
            <w:pPr>
              <w:jc w:val="center"/>
              <w:rPr>
                <w:rFonts w:ascii="Arial" w:hAnsi="Arial" w:cs="Arial"/>
                <w:b/>
                <w:bCs/>
              </w:rPr>
            </w:pPr>
            <w:r>
              <w:rPr>
                <w:rFonts w:ascii="Arial" w:hAnsi="Arial" w:cs="Arial"/>
                <w:b/>
                <w:bCs/>
              </w:rPr>
              <w:t>Revision Level</w:t>
            </w:r>
          </w:p>
        </w:tc>
        <w:tc>
          <w:tcPr>
            <w:tcW w:w="1455" w:type="dxa"/>
            <w:tcBorders>
              <w:top w:val="single" w:sz="12" w:space="0" w:color="auto"/>
              <w:left w:val="single" w:sz="12" w:space="0" w:color="auto"/>
              <w:bottom w:val="single" w:sz="12" w:space="0" w:color="auto"/>
              <w:right w:val="single" w:sz="12" w:space="0" w:color="auto"/>
            </w:tcBorders>
            <w:vAlign w:val="center"/>
          </w:tcPr>
          <w:p w14:paraId="15A31AE7" w14:textId="77777777" w:rsidR="004F2D95" w:rsidRDefault="004F2D95">
            <w:pPr>
              <w:jc w:val="center"/>
              <w:rPr>
                <w:rFonts w:ascii="Arial" w:hAnsi="Arial" w:cs="Arial"/>
                <w:b/>
                <w:bCs/>
              </w:rPr>
            </w:pPr>
            <w:r>
              <w:rPr>
                <w:rFonts w:ascii="Arial" w:hAnsi="Arial" w:cs="Arial"/>
                <w:b/>
                <w:bCs/>
              </w:rPr>
              <w:t>Name</w:t>
            </w:r>
          </w:p>
        </w:tc>
        <w:tc>
          <w:tcPr>
            <w:tcW w:w="6874" w:type="dxa"/>
            <w:tcBorders>
              <w:top w:val="single" w:sz="12" w:space="0" w:color="auto"/>
              <w:left w:val="single" w:sz="12" w:space="0" w:color="auto"/>
              <w:bottom w:val="single" w:sz="12" w:space="0" w:color="auto"/>
              <w:right w:val="single" w:sz="12" w:space="0" w:color="auto"/>
            </w:tcBorders>
            <w:vAlign w:val="center"/>
          </w:tcPr>
          <w:p w14:paraId="2D4BCF02" w14:textId="77777777" w:rsidR="004F2D95" w:rsidRDefault="004F2D95">
            <w:pPr>
              <w:jc w:val="center"/>
              <w:rPr>
                <w:rFonts w:ascii="Arial" w:hAnsi="Arial" w:cs="Arial"/>
                <w:b/>
                <w:bCs/>
              </w:rPr>
            </w:pPr>
            <w:r>
              <w:rPr>
                <w:rFonts w:ascii="Arial" w:hAnsi="Arial" w:cs="Arial"/>
                <w:b/>
                <w:bCs/>
              </w:rPr>
              <w:t>Change Description</w:t>
            </w:r>
          </w:p>
        </w:tc>
        <w:tc>
          <w:tcPr>
            <w:tcW w:w="1315" w:type="dxa"/>
            <w:tcBorders>
              <w:top w:val="single" w:sz="12" w:space="0" w:color="auto"/>
              <w:left w:val="single" w:sz="12" w:space="0" w:color="auto"/>
              <w:bottom w:val="single" w:sz="12" w:space="0" w:color="auto"/>
              <w:right w:val="single" w:sz="12" w:space="0" w:color="auto"/>
            </w:tcBorders>
            <w:vAlign w:val="center"/>
          </w:tcPr>
          <w:p w14:paraId="50515751" w14:textId="77777777" w:rsidR="004F2D95" w:rsidRDefault="004F2D95">
            <w:pPr>
              <w:jc w:val="center"/>
              <w:rPr>
                <w:rFonts w:ascii="Arial" w:hAnsi="Arial" w:cs="Arial"/>
                <w:b/>
                <w:bCs/>
              </w:rPr>
            </w:pPr>
            <w:r>
              <w:rPr>
                <w:rFonts w:ascii="Arial" w:hAnsi="Arial" w:cs="Arial"/>
                <w:b/>
                <w:bCs/>
              </w:rPr>
              <w:t>Date</w:t>
            </w:r>
          </w:p>
        </w:tc>
      </w:tr>
      <w:tr w:rsidR="00FC59B2" w14:paraId="447112C6" w14:textId="77777777" w:rsidTr="00B968D2">
        <w:trPr>
          <w:jc w:val="center"/>
        </w:trPr>
        <w:tc>
          <w:tcPr>
            <w:tcW w:w="1155" w:type="dxa"/>
            <w:tcBorders>
              <w:top w:val="single" w:sz="4" w:space="0" w:color="auto"/>
              <w:left w:val="single" w:sz="4" w:space="0" w:color="auto"/>
              <w:bottom w:val="single" w:sz="4" w:space="0" w:color="auto"/>
              <w:right w:val="single" w:sz="4" w:space="0" w:color="auto"/>
            </w:tcBorders>
          </w:tcPr>
          <w:p w14:paraId="30C28401" w14:textId="77777777" w:rsidR="00FC59B2" w:rsidRPr="00147089" w:rsidRDefault="00A3685B">
            <w:pPr>
              <w:pStyle w:val="Footer"/>
              <w:tabs>
                <w:tab w:val="clear" w:pos="5400"/>
                <w:tab w:val="clear" w:pos="10800"/>
              </w:tabs>
              <w:jc w:val="center"/>
              <w:rPr>
                <w:sz w:val="20"/>
                <w:szCs w:val="20"/>
              </w:rPr>
            </w:pPr>
            <w:r>
              <w:rPr>
                <w:sz w:val="20"/>
                <w:szCs w:val="20"/>
              </w:rPr>
              <w:t>P702</w:t>
            </w:r>
          </w:p>
        </w:tc>
        <w:tc>
          <w:tcPr>
            <w:tcW w:w="1455" w:type="dxa"/>
            <w:tcBorders>
              <w:top w:val="single" w:sz="4" w:space="0" w:color="auto"/>
              <w:left w:val="single" w:sz="4" w:space="0" w:color="auto"/>
              <w:bottom w:val="single" w:sz="4" w:space="0" w:color="auto"/>
              <w:right w:val="single" w:sz="4" w:space="0" w:color="auto"/>
            </w:tcBorders>
          </w:tcPr>
          <w:p w14:paraId="314EDD5A" w14:textId="77777777" w:rsidR="00FC59B2" w:rsidRDefault="00A3685B">
            <w:pPr>
              <w:rPr>
                <w:rFonts w:ascii="Arial" w:hAnsi="Arial" w:cs="Arial"/>
              </w:rPr>
            </w:pPr>
            <w:r>
              <w:rPr>
                <w:rFonts w:ascii="Arial" w:hAnsi="Arial" w:cs="Arial"/>
              </w:rPr>
              <w:t>T. Wroblewski</w:t>
            </w:r>
          </w:p>
        </w:tc>
        <w:tc>
          <w:tcPr>
            <w:tcW w:w="6874" w:type="dxa"/>
            <w:tcBorders>
              <w:top w:val="single" w:sz="4" w:space="0" w:color="auto"/>
              <w:left w:val="single" w:sz="4" w:space="0" w:color="auto"/>
              <w:bottom w:val="single" w:sz="4" w:space="0" w:color="auto"/>
              <w:right w:val="single" w:sz="4" w:space="0" w:color="auto"/>
            </w:tcBorders>
          </w:tcPr>
          <w:p w14:paraId="398E8802" w14:textId="77777777" w:rsidR="00147089" w:rsidRDefault="00A3685B">
            <w:pPr>
              <w:pStyle w:val="Header"/>
              <w:tabs>
                <w:tab w:val="clear" w:pos="4320"/>
                <w:tab w:val="clear" w:pos="8640"/>
              </w:tabs>
              <w:rPr>
                <w:rFonts w:ascii="Arial" w:hAnsi="Arial" w:cs="Arial"/>
              </w:rPr>
            </w:pPr>
            <w:r>
              <w:rPr>
                <w:rFonts w:ascii="Arial" w:hAnsi="Arial" w:cs="Arial"/>
              </w:rPr>
              <w:t xml:space="preserve">Replaced Track with Baja, </w:t>
            </w:r>
            <w:proofErr w:type="gramStart"/>
            <w:r>
              <w:rPr>
                <w:rFonts w:ascii="Arial" w:hAnsi="Arial" w:cs="Arial"/>
              </w:rPr>
              <w:t>Eliminated</w:t>
            </w:r>
            <w:proofErr w:type="gramEnd"/>
            <w:r>
              <w:rPr>
                <w:rFonts w:ascii="Arial" w:hAnsi="Arial" w:cs="Arial"/>
              </w:rPr>
              <w:t xml:space="preserve"> references to ECP switch, 4.2 HMI, added Steering Wheel Switch signal from SCCM.</w:t>
            </w:r>
          </w:p>
        </w:tc>
        <w:tc>
          <w:tcPr>
            <w:tcW w:w="1315" w:type="dxa"/>
            <w:tcBorders>
              <w:top w:val="single" w:sz="4" w:space="0" w:color="auto"/>
              <w:left w:val="single" w:sz="4" w:space="0" w:color="auto"/>
              <w:bottom w:val="single" w:sz="4" w:space="0" w:color="auto"/>
              <w:right w:val="single" w:sz="4" w:space="0" w:color="auto"/>
            </w:tcBorders>
          </w:tcPr>
          <w:p w14:paraId="2C04850D" w14:textId="77777777" w:rsidR="00FC59B2" w:rsidRDefault="00A3685B">
            <w:pPr>
              <w:rPr>
                <w:rFonts w:ascii="Arial" w:hAnsi="Arial" w:cs="Arial"/>
              </w:rPr>
            </w:pPr>
            <w:r>
              <w:rPr>
                <w:rFonts w:ascii="Arial" w:hAnsi="Arial" w:cs="Arial"/>
              </w:rPr>
              <w:t>5/29/2019</w:t>
            </w:r>
          </w:p>
        </w:tc>
      </w:tr>
      <w:tr w:rsidR="00FC59B2" w14:paraId="3A2470CA" w14:textId="77777777" w:rsidTr="00B968D2">
        <w:trPr>
          <w:jc w:val="center"/>
        </w:trPr>
        <w:tc>
          <w:tcPr>
            <w:tcW w:w="1155" w:type="dxa"/>
            <w:tcBorders>
              <w:top w:val="single" w:sz="4" w:space="0" w:color="auto"/>
              <w:left w:val="single" w:sz="4" w:space="0" w:color="auto"/>
              <w:bottom w:val="single" w:sz="4" w:space="0" w:color="auto"/>
              <w:right w:val="single" w:sz="4" w:space="0" w:color="auto"/>
            </w:tcBorders>
          </w:tcPr>
          <w:p w14:paraId="40EA019C" w14:textId="77777777" w:rsidR="00FC59B2" w:rsidRPr="00ED0447" w:rsidRDefault="00FC59B2">
            <w:pPr>
              <w:pStyle w:val="Footer"/>
              <w:tabs>
                <w:tab w:val="clear" w:pos="5400"/>
                <w:tab w:val="clear" w:pos="10800"/>
              </w:tabs>
              <w:jc w:val="center"/>
              <w:rPr>
                <w:sz w:val="20"/>
                <w:szCs w:val="20"/>
              </w:rPr>
            </w:pPr>
          </w:p>
        </w:tc>
        <w:tc>
          <w:tcPr>
            <w:tcW w:w="1455" w:type="dxa"/>
            <w:tcBorders>
              <w:top w:val="single" w:sz="4" w:space="0" w:color="auto"/>
              <w:left w:val="single" w:sz="4" w:space="0" w:color="auto"/>
              <w:bottom w:val="single" w:sz="4" w:space="0" w:color="auto"/>
              <w:right w:val="single" w:sz="4" w:space="0" w:color="auto"/>
            </w:tcBorders>
          </w:tcPr>
          <w:p w14:paraId="6C4C82AE" w14:textId="77777777" w:rsidR="00FC59B2" w:rsidRDefault="005F4DA9">
            <w:pPr>
              <w:rPr>
                <w:rFonts w:ascii="Arial" w:hAnsi="Arial" w:cs="Arial"/>
              </w:rPr>
            </w:pPr>
            <w:r>
              <w:rPr>
                <w:rFonts w:ascii="Arial" w:hAnsi="Arial" w:cs="Arial"/>
              </w:rPr>
              <w:t>T. Wroblewski</w:t>
            </w:r>
          </w:p>
        </w:tc>
        <w:tc>
          <w:tcPr>
            <w:tcW w:w="6874" w:type="dxa"/>
            <w:tcBorders>
              <w:top w:val="single" w:sz="4" w:space="0" w:color="auto"/>
              <w:left w:val="single" w:sz="4" w:space="0" w:color="auto"/>
              <w:bottom w:val="single" w:sz="4" w:space="0" w:color="auto"/>
              <w:right w:val="single" w:sz="4" w:space="0" w:color="auto"/>
            </w:tcBorders>
          </w:tcPr>
          <w:p w14:paraId="4E3E3237" w14:textId="77777777" w:rsidR="00ED0447" w:rsidRPr="00ED0447" w:rsidRDefault="005F4DA9" w:rsidP="00ED0447">
            <w:pPr>
              <w:pStyle w:val="Header"/>
              <w:rPr>
                <w:rFonts w:ascii="Arial" w:hAnsi="Arial" w:cs="Arial"/>
              </w:rPr>
            </w:pPr>
            <w:r>
              <w:rPr>
                <w:rFonts w:ascii="Arial" w:hAnsi="Arial" w:cs="Arial"/>
              </w:rPr>
              <w:t>Added PCM section, clarified that this is a vehicle level spec for Engine Exhaust Mode Individual Setting and is not meant to replace the respective STSS written by Drive Information</w:t>
            </w:r>
          </w:p>
        </w:tc>
        <w:tc>
          <w:tcPr>
            <w:tcW w:w="1315" w:type="dxa"/>
            <w:tcBorders>
              <w:top w:val="single" w:sz="4" w:space="0" w:color="auto"/>
              <w:left w:val="single" w:sz="4" w:space="0" w:color="auto"/>
              <w:bottom w:val="single" w:sz="4" w:space="0" w:color="auto"/>
              <w:right w:val="single" w:sz="4" w:space="0" w:color="auto"/>
            </w:tcBorders>
          </w:tcPr>
          <w:p w14:paraId="43193C20" w14:textId="77777777" w:rsidR="00FC59B2" w:rsidRDefault="005F4DA9">
            <w:pPr>
              <w:rPr>
                <w:rFonts w:ascii="Arial" w:hAnsi="Arial" w:cs="Arial"/>
              </w:rPr>
            </w:pPr>
            <w:r>
              <w:rPr>
                <w:rFonts w:ascii="Arial" w:hAnsi="Arial" w:cs="Arial"/>
              </w:rPr>
              <w:t>6/2/2019</w:t>
            </w:r>
          </w:p>
        </w:tc>
      </w:tr>
      <w:tr w:rsidR="005E3525" w14:paraId="3EB8E9F6" w14:textId="77777777" w:rsidTr="00B968D2">
        <w:trPr>
          <w:jc w:val="center"/>
        </w:trPr>
        <w:tc>
          <w:tcPr>
            <w:tcW w:w="1155" w:type="dxa"/>
            <w:tcBorders>
              <w:top w:val="single" w:sz="4" w:space="0" w:color="auto"/>
              <w:left w:val="single" w:sz="4" w:space="0" w:color="auto"/>
              <w:bottom w:val="single" w:sz="4" w:space="0" w:color="auto"/>
              <w:right w:val="single" w:sz="4" w:space="0" w:color="auto"/>
            </w:tcBorders>
          </w:tcPr>
          <w:p w14:paraId="2307D511" w14:textId="77777777" w:rsidR="005E3525" w:rsidRPr="00ED0447" w:rsidRDefault="005E3525">
            <w:pPr>
              <w:pStyle w:val="Footer"/>
              <w:tabs>
                <w:tab w:val="clear" w:pos="5400"/>
                <w:tab w:val="clear" w:pos="10800"/>
              </w:tabs>
              <w:jc w:val="center"/>
              <w:rPr>
                <w:sz w:val="20"/>
                <w:szCs w:val="20"/>
              </w:rPr>
            </w:pPr>
          </w:p>
        </w:tc>
        <w:tc>
          <w:tcPr>
            <w:tcW w:w="1455" w:type="dxa"/>
            <w:tcBorders>
              <w:top w:val="single" w:sz="4" w:space="0" w:color="auto"/>
              <w:left w:val="single" w:sz="4" w:space="0" w:color="auto"/>
              <w:bottom w:val="single" w:sz="4" w:space="0" w:color="auto"/>
              <w:right w:val="single" w:sz="4" w:space="0" w:color="auto"/>
            </w:tcBorders>
          </w:tcPr>
          <w:p w14:paraId="7E85C54A" w14:textId="77777777" w:rsidR="005E3525" w:rsidRDefault="005E3525">
            <w:pPr>
              <w:rPr>
                <w:rFonts w:ascii="Arial" w:hAnsi="Arial" w:cs="Arial"/>
              </w:rPr>
            </w:pPr>
            <w:r>
              <w:rPr>
                <w:rFonts w:ascii="Arial" w:hAnsi="Arial" w:cs="Arial"/>
              </w:rPr>
              <w:t>T. Wroblewski</w:t>
            </w:r>
          </w:p>
        </w:tc>
        <w:tc>
          <w:tcPr>
            <w:tcW w:w="6874" w:type="dxa"/>
            <w:tcBorders>
              <w:top w:val="single" w:sz="4" w:space="0" w:color="auto"/>
              <w:left w:val="single" w:sz="4" w:space="0" w:color="auto"/>
              <w:bottom w:val="single" w:sz="4" w:space="0" w:color="auto"/>
              <w:right w:val="single" w:sz="4" w:space="0" w:color="auto"/>
            </w:tcBorders>
          </w:tcPr>
          <w:p w14:paraId="6CEE9919" w14:textId="77777777" w:rsidR="005E3525" w:rsidRDefault="005E3525" w:rsidP="00ED0447">
            <w:pPr>
              <w:pStyle w:val="Header"/>
              <w:rPr>
                <w:rFonts w:ascii="Arial" w:hAnsi="Arial" w:cs="Arial"/>
              </w:rPr>
            </w:pPr>
            <w:r>
              <w:rPr>
                <w:rFonts w:ascii="Arial" w:hAnsi="Arial" w:cs="Arial"/>
              </w:rPr>
              <w:t>Deleted reference to Visual in Human Machine Interface section of Cluster Functional Description</w:t>
            </w:r>
          </w:p>
        </w:tc>
        <w:tc>
          <w:tcPr>
            <w:tcW w:w="1315" w:type="dxa"/>
            <w:tcBorders>
              <w:top w:val="single" w:sz="4" w:space="0" w:color="auto"/>
              <w:left w:val="single" w:sz="4" w:space="0" w:color="auto"/>
              <w:bottom w:val="single" w:sz="4" w:space="0" w:color="auto"/>
              <w:right w:val="single" w:sz="4" w:space="0" w:color="auto"/>
            </w:tcBorders>
          </w:tcPr>
          <w:p w14:paraId="18743F9B" w14:textId="77777777" w:rsidR="005E3525" w:rsidRDefault="005E3525">
            <w:pPr>
              <w:rPr>
                <w:rFonts w:ascii="Arial" w:hAnsi="Arial" w:cs="Arial"/>
              </w:rPr>
            </w:pPr>
            <w:r>
              <w:rPr>
                <w:rFonts w:ascii="Arial" w:hAnsi="Arial" w:cs="Arial"/>
              </w:rPr>
              <w:t>7/8/2019</w:t>
            </w:r>
          </w:p>
        </w:tc>
      </w:tr>
      <w:tr w:rsidR="00C14DFA" w14:paraId="1F9EABA7" w14:textId="77777777" w:rsidTr="00B968D2">
        <w:trPr>
          <w:jc w:val="center"/>
        </w:trPr>
        <w:tc>
          <w:tcPr>
            <w:tcW w:w="1155" w:type="dxa"/>
            <w:tcBorders>
              <w:top w:val="single" w:sz="4" w:space="0" w:color="auto"/>
              <w:left w:val="single" w:sz="4" w:space="0" w:color="auto"/>
              <w:bottom w:val="single" w:sz="4" w:space="0" w:color="auto"/>
              <w:right w:val="single" w:sz="4" w:space="0" w:color="auto"/>
            </w:tcBorders>
          </w:tcPr>
          <w:p w14:paraId="56F4553D" w14:textId="77777777" w:rsidR="00C14DFA" w:rsidRPr="00ED0447" w:rsidRDefault="00C14DFA">
            <w:pPr>
              <w:pStyle w:val="Footer"/>
              <w:tabs>
                <w:tab w:val="clear" w:pos="5400"/>
                <w:tab w:val="clear" w:pos="10800"/>
              </w:tabs>
              <w:jc w:val="center"/>
              <w:rPr>
                <w:sz w:val="20"/>
                <w:szCs w:val="20"/>
              </w:rPr>
            </w:pPr>
          </w:p>
        </w:tc>
        <w:tc>
          <w:tcPr>
            <w:tcW w:w="1455" w:type="dxa"/>
            <w:tcBorders>
              <w:top w:val="single" w:sz="4" w:space="0" w:color="auto"/>
              <w:left w:val="single" w:sz="4" w:space="0" w:color="auto"/>
              <w:bottom w:val="single" w:sz="4" w:space="0" w:color="auto"/>
              <w:right w:val="single" w:sz="4" w:space="0" w:color="auto"/>
            </w:tcBorders>
          </w:tcPr>
          <w:p w14:paraId="7676DAF3" w14:textId="77777777" w:rsidR="00C14DFA" w:rsidRDefault="00C14DFA">
            <w:pPr>
              <w:rPr>
                <w:rFonts w:ascii="Arial" w:hAnsi="Arial" w:cs="Arial"/>
              </w:rPr>
            </w:pPr>
            <w:r>
              <w:rPr>
                <w:rFonts w:ascii="Arial" w:hAnsi="Arial" w:cs="Arial"/>
              </w:rPr>
              <w:t>T. Wroblewski</w:t>
            </w:r>
          </w:p>
        </w:tc>
        <w:tc>
          <w:tcPr>
            <w:tcW w:w="6874" w:type="dxa"/>
            <w:tcBorders>
              <w:top w:val="single" w:sz="4" w:space="0" w:color="auto"/>
              <w:left w:val="single" w:sz="4" w:space="0" w:color="auto"/>
              <w:bottom w:val="single" w:sz="4" w:space="0" w:color="auto"/>
              <w:right w:val="single" w:sz="4" w:space="0" w:color="auto"/>
            </w:tcBorders>
          </w:tcPr>
          <w:p w14:paraId="48BA9BA8" w14:textId="77777777" w:rsidR="00C14DFA" w:rsidRDefault="00B968D2" w:rsidP="00ED0447">
            <w:pPr>
              <w:pStyle w:val="Header"/>
              <w:rPr>
                <w:rFonts w:ascii="Arial" w:hAnsi="Arial" w:cs="Arial"/>
              </w:rPr>
            </w:pPr>
            <w:r>
              <w:rPr>
                <w:rFonts w:ascii="Arial" w:hAnsi="Arial" w:cs="Arial"/>
              </w:rPr>
              <w:t xml:space="preserve">Ver 10 </w:t>
            </w:r>
            <w:r w:rsidR="00C14DFA">
              <w:rPr>
                <w:rFonts w:ascii="Arial" w:hAnsi="Arial" w:cs="Arial"/>
              </w:rPr>
              <w:t>Incorporated references to Sync (APIM) and Enhanced Central Gateway</w:t>
            </w:r>
          </w:p>
        </w:tc>
        <w:tc>
          <w:tcPr>
            <w:tcW w:w="1315" w:type="dxa"/>
            <w:tcBorders>
              <w:top w:val="single" w:sz="4" w:space="0" w:color="auto"/>
              <w:left w:val="single" w:sz="4" w:space="0" w:color="auto"/>
              <w:bottom w:val="single" w:sz="4" w:space="0" w:color="auto"/>
              <w:right w:val="single" w:sz="4" w:space="0" w:color="auto"/>
            </w:tcBorders>
          </w:tcPr>
          <w:p w14:paraId="39F24DC7" w14:textId="77777777" w:rsidR="00C14DFA" w:rsidRDefault="00C14DFA">
            <w:pPr>
              <w:rPr>
                <w:rFonts w:ascii="Arial" w:hAnsi="Arial" w:cs="Arial"/>
              </w:rPr>
            </w:pPr>
            <w:r>
              <w:rPr>
                <w:rFonts w:ascii="Arial" w:hAnsi="Arial" w:cs="Arial"/>
              </w:rPr>
              <w:t>8/9/2019</w:t>
            </w:r>
          </w:p>
        </w:tc>
      </w:tr>
      <w:tr w:rsidR="0014701D" w14:paraId="6C9F47D0" w14:textId="77777777" w:rsidTr="00B968D2">
        <w:trPr>
          <w:jc w:val="center"/>
          <w:ins w:id="1283" w:author="Wroblewski, Thomas (T.R.)" w:date="2019-09-26T13:43:00Z"/>
        </w:trPr>
        <w:tc>
          <w:tcPr>
            <w:tcW w:w="1155" w:type="dxa"/>
            <w:tcBorders>
              <w:top w:val="single" w:sz="4" w:space="0" w:color="auto"/>
              <w:left w:val="single" w:sz="4" w:space="0" w:color="auto"/>
              <w:bottom w:val="single" w:sz="4" w:space="0" w:color="auto"/>
              <w:right w:val="single" w:sz="4" w:space="0" w:color="auto"/>
            </w:tcBorders>
          </w:tcPr>
          <w:p w14:paraId="27FD908C" w14:textId="77777777" w:rsidR="0014701D" w:rsidRPr="00ED0447" w:rsidRDefault="0014701D">
            <w:pPr>
              <w:pStyle w:val="Footer"/>
              <w:tabs>
                <w:tab w:val="clear" w:pos="5400"/>
                <w:tab w:val="clear" w:pos="10800"/>
              </w:tabs>
              <w:jc w:val="center"/>
              <w:rPr>
                <w:ins w:id="1284" w:author="Wroblewski, Thomas (T.R.)" w:date="2019-09-26T13:43:00Z"/>
                <w:sz w:val="20"/>
                <w:szCs w:val="20"/>
              </w:rPr>
            </w:pPr>
          </w:p>
        </w:tc>
        <w:tc>
          <w:tcPr>
            <w:tcW w:w="1455" w:type="dxa"/>
            <w:tcBorders>
              <w:top w:val="single" w:sz="4" w:space="0" w:color="auto"/>
              <w:left w:val="single" w:sz="4" w:space="0" w:color="auto"/>
              <w:bottom w:val="single" w:sz="4" w:space="0" w:color="auto"/>
              <w:right w:val="single" w:sz="4" w:space="0" w:color="auto"/>
            </w:tcBorders>
          </w:tcPr>
          <w:p w14:paraId="459F17A9" w14:textId="4E76565B" w:rsidR="0014701D" w:rsidRDefault="0014701D">
            <w:pPr>
              <w:rPr>
                <w:ins w:id="1285" w:author="Wroblewski, Thomas (T.R.)" w:date="2019-09-26T13:43:00Z"/>
                <w:rFonts w:ascii="Arial" w:hAnsi="Arial" w:cs="Arial"/>
              </w:rPr>
            </w:pPr>
            <w:ins w:id="1286" w:author="Wroblewski, Thomas (T.R.)" w:date="2019-09-26T13:43:00Z">
              <w:r>
                <w:rPr>
                  <w:rFonts w:ascii="Arial" w:hAnsi="Arial" w:cs="Arial"/>
                </w:rPr>
                <w:t>T. Wroblewski</w:t>
              </w:r>
            </w:ins>
          </w:p>
        </w:tc>
        <w:tc>
          <w:tcPr>
            <w:tcW w:w="6874" w:type="dxa"/>
            <w:tcBorders>
              <w:top w:val="single" w:sz="4" w:space="0" w:color="auto"/>
              <w:left w:val="single" w:sz="4" w:space="0" w:color="auto"/>
              <w:bottom w:val="single" w:sz="4" w:space="0" w:color="auto"/>
              <w:right w:val="single" w:sz="4" w:space="0" w:color="auto"/>
            </w:tcBorders>
          </w:tcPr>
          <w:p w14:paraId="035B8F35" w14:textId="3D3D48EF" w:rsidR="0014701D" w:rsidRDefault="0014701D" w:rsidP="00ED0447">
            <w:pPr>
              <w:pStyle w:val="Header"/>
              <w:rPr>
                <w:ins w:id="1287" w:author="Wroblewski, Thomas (T.R.)" w:date="2019-09-26T13:43:00Z"/>
                <w:rFonts w:ascii="Arial" w:hAnsi="Arial" w:cs="Arial"/>
              </w:rPr>
            </w:pPr>
            <w:ins w:id="1288" w:author="Wroblewski, Thomas (T.R.)" w:date="2019-09-26T13:43:00Z">
              <w:r>
                <w:rPr>
                  <w:rFonts w:ascii="Arial" w:hAnsi="Arial" w:cs="Arial"/>
                </w:rPr>
                <w:t>Ver 12a Updated Signal Flow and clarified functionality in each module</w:t>
              </w:r>
            </w:ins>
          </w:p>
        </w:tc>
        <w:tc>
          <w:tcPr>
            <w:tcW w:w="1315" w:type="dxa"/>
            <w:tcBorders>
              <w:top w:val="single" w:sz="4" w:space="0" w:color="auto"/>
              <w:left w:val="single" w:sz="4" w:space="0" w:color="auto"/>
              <w:bottom w:val="single" w:sz="4" w:space="0" w:color="auto"/>
              <w:right w:val="single" w:sz="4" w:space="0" w:color="auto"/>
            </w:tcBorders>
          </w:tcPr>
          <w:p w14:paraId="6A918B70" w14:textId="61ED561F" w:rsidR="0014701D" w:rsidRDefault="0014701D">
            <w:pPr>
              <w:rPr>
                <w:ins w:id="1289" w:author="Wroblewski, Thomas (T.R.)" w:date="2019-09-26T13:43:00Z"/>
                <w:rFonts w:ascii="Arial" w:hAnsi="Arial" w:cs="Arial"/>
              </w:rPr>
            </w:pPr>
            <w:ins w:id="1290" w:author="Wroblewski, Thomas (T.R.)" w:date="2019-09-26T13:43:00Z">
              <w:r>
                <w:rPr>
                  <w:rFonts w:ascii="Arial" w:hAnsi="Arial" w:cs="Arial"/>
                </w:rPr>
                <w:t>9/27/2019</w:t>
              </w:r>
            </w:ins>
          </w:p>
        </w:tc>
      </w:tr>
      <w:tr w:rsidR="00986FFE" w14:paraId="1C5D9457" w14:textId="77777777" w:rsidTr="00B968D2">
        <w:trPr>
          <w:jc w:val="center"/>
          <w:ins w:id="1291" w:author="Wroblewski, Thomas (T.R.) [2]" w:date="2020-09-01T08:09:00Z"/>
        </w:trPr>
        <w:tc>
          <w:tcPr>
            <w:tcW w:w="1155" w:type="dxa"/>
            <w:tcBorders>
              <w:top w:val="single" w:sz="4" w:space="0" w:color="auto"/>
              <w:left w:val="single" w:sz="4" w:space="0" w:color="auto"/>
              <w:bottom w:val="single" w:sz="4" w:space="0" w:color="auto"/>
              <w:right w:val="single" w:sz="4" w:space="0" w:color="auto"/>
            </w:tcBorders>
          </w:tcPr>
          <w:p w14:paraId="0A5BCF4E" w14:textId="083AC7A7" w:rsidR="00986FFE" w:rsidRPr="00ED0447" w:rsidRDefault="00986FFE">
            <w:pPr>
              <w:pStyle w:val="Footer"/>
              <w:tabs>
                <w:tab w:val="clear" w:pos="5400"/>
                <w:tab w:val="clear" w:pos="10800"/>
              </w:tabs>
              <w:jc w:val="center"/>
              <w:rPr>
                <w:ins w:id="1292" w:author="Wroblewski, Thomas (T.R.) [2]" w:date="2020-09-01T08:09:00Z"/>
                <w:sz w:val="20"/>
                <w:szCs w:val="20"/>
              </w:rPr>
            </w:pPr>
            <w:ins w:id="1293" w:author="Wroblewski, Thomas (T.R.) [2]" w:date="2020-09-01T08:09:00Z">
              <w:r>
                <w:rPr>
                  <w:sz w:val="20"/>
                  <w:szCs w:val="20"/>
                </w:rPr>
                <w:t>12e</w:t>
              </w:r>
            </w:ins>
          </w:p>
        </w:tc>
        <w:tc>
          <w:tcPr>
            <w:tcW w:w="1455" w:type="dxa"/>
            <w:tcBorders>
              <w:top w:val="single" w:sz="4" w:space="0" w:color="auto"/>
              <w:left w:val="single" w:sz="4" w:space="0" w:color="auto"/>
              <w:bottom w:val="single" w:sz="4" w:space="0" w:color="auto"/>
              <w:right w:val="single" w:sz="4" w:space="0" w:color="auto"/>
            </w:tcBorders>
          </w:tcPr>
          <w:p w14:paraId="7F2C8D84" w14:textId="1D353403" w:rsidR="00986FFE" w:rsidRDefault="00986FFE">
            <w:pPr>
              <w:rPr>
                <w:ins w:id="1294" w:author="Wroblewski, Thomas (T.R.) [2]" w:date="2020-09-01T08:09:00Z"/>
                <w:rFonts w:ascii="Arial" w:hAnsi="Arial" w:cs="Arial"/>
              </w:rPr>
            </w:pPr>
            <w:ins w:id="1295" w:author="Wroblewski, Thomas (T.R.) [2]" w:date="2020-09-01T08:09:00Z">
              <w:r>
                <w:rPr>
                  <w:rFonts w:ascii="Arial" w:hAnsi="Arial" w:cs="Arial"/>
                </w:rPr>
                <w:t>T. Wroblewski</w:t>
              </w:r>
            </w:ins>
          </w:p>
        </w:tc>
        <w:tc>
          <w:tcPr>
            <w:tcW w:w="6874" w:type="dxa"/>
            <w:tcBorders>
              <w:top w:val="single" w:sz="4" w:space="0" w:color="auto"/>
              <w:left w:val="single" w:sz="4" w:space="0" w:color="auto"/>
              <w:bottom w:val="single" w:sz="4" w:space="0" w:color="auto"/>
              <w:right w:val="single" w:sz="4" w:space="0" w:color="auto"/>
            </w:tcBorders>
          </w:tcPr>
          <w:p w14:paraId="6B3E0B45" w14:textId="5F92AA9D" w:rsidR="00986FFE" w:rsidRDefault="00986FFE" w:rsidP="00ED0447">
            <w:pPr>
              <w:pStyle w:val="Header"/>
              <w:rPr>
                <w:ins w:id="1296" w:author="Wroblewski, Thomas (T.R.) [2]" w:date="2020-09-01T08:09:00Z"/>
                <w:rFonts w:ascii="Arial" w:hAnsi="Arial" w:cs="Arial"/>
              </w:rPr>
            </w:pPr>
            <w:ins w:id="1297" w:author="Wroblewski, Thomas (T.R.) [2]" w:date="2020-09-01T08:09:00Z">
              <w:r>
                <w:rPr>
                  <w:rFonts w:ascii="Arial" w:hAnsi="Arial" w:cs="Arial"/>
                </w:rPr>
                <w:t xml:space="preserve">Replaced TBD exhaust mode signal with </w:t>
              </w:r>
              <w:proofErr w:type="spellStart"/>
              <w:r w:rsidRPr="00986FFE">
                <w:rPr>
                  <w:rFonts w:ascii="Arial" w:hAnsi="Arial" w:cs="Arial"/>
                </w:rPr>
                <w:t>EngExhMdeQuietCstm_D_Rq</w:t>
              </w:r>
              <w:proofErr w:type="spellEnd"/>
            </w:ins>
          </w:p>
        </w:tc>
        <w:tc>
          <w:tcPr>
            <w:tcW w:w="1315" w:type="dxa"/>
            <w:tcBorders>
              <w:top w:val="single" w:sz="4" w:space="0" w:color="auto"/>
              <w:left w:val="single" w:sz="4" w:space="0" w:color="auto"/>
              <w:bottom w:val="single" w:sz="4" w:space="0" w:color="auto"/>
              <w:right w:val="single" w:sz="4" w:space="0" w:color="auto"/>
            </w:tcBorders>
          </w:tcPr>
          <w:p w14:paraId="46433BE5" w14:textId="525ECF9B" w:rsidR="00986FFE" w:rsidRDefault="00986FFE">
            <w:pPr>
              <w:rPr>
                <w:ins w:id="1298" w:author="Wroblewski, Thomas (T.R.) [2]" w:date="2020-09-01T08:09:00Z"/>
                <w:rFonts w:ascii="Arial" w:hAnsi="Arial" w:cs="Arial"/>
              </w:rPr>
            </w:pPr>
            <w:ins w:id="1299" w:author="Wroblewski, Thomas (T.R.) [2]" w:date="2020-09-01T08:09:00Z">
              <w:r>
                <w:rPr>
                  <w:rFonts w:ascii="Arial" w:hAnsi="Arial" w:cs="Arial"/>
                </w:rPr>
                <w:t>9/1/2020</w:t>
              </w:r>
            </w:ins>
          </w:p>
        </w:tc>
      </w:tr>
    </w:tbl>
    <w:p w14:paraId="252BEFC6" w14:textId="77777777" w:rsidR="004F2D95" w:rsidRDefault="004F2D95">
      <w:pPr>
        <w:pStyle w:val="Header"/>
        <w:tabs>
          <w:tab w:val="clear" w:pos="4320"/>
          <w:tab w:val="clear" w:pos="8640"/>
        </w:tabs>
        <w:rPr>
          <w:rFonts w:ascii="Arial" w:hAnsi="Arial" w:cs="Arial"/>
          <w:b/>
          <w:bCs/>
        </w:rPr>
      </w:pPr>
    </w:p>
    <w:p w14:paraId="219A4B0F" w14:textId="77777777" w:rsidR="000C31EC" w:rsidRDefault="000C31EC">
      <w:pPr>
        <w:pStyle w:val="Header"/>
        <w:tabs>
          <w:tab w:val="clear" w:pos="4320"/>
          <w:tab w:val="clear" w:pos="8640"/>
        </w:tabs>
        <w:rPr>
          <w:rFonts w:ascii="Arial" w:hAnsi="Arial" w:cs="Arial"/>
          <w:b/>
          <w:bCs/>
        </w:rPr>
      </w:pPr>
    </w:p>
    <w:p w14:paraId="373E46E8" w14:textId="77777777" w:rsidR="000C31EC" w:rsidRDefault="000C31EC">
      <w:pPr>
        <w:pStyle w:val="Header"/>
        <w:tabs>
          <w:tab w:val="clear" w:pos="4320"/>
          <w:tab w:val="clear" w:pos="8640"/>
        </w:tabs>
        <w:rPr>
          <w:rFonts w:ascii="Arial" w:hAnsi="Arial" w:cs="Arial"/>
          <w:b/>
          <w:bCs/>
        </w:rPr>
      </w:pPr>
    </w:p>
    <w:p w14:paraId="6B32FE8E" w14:textId="77777777" w:rsidR="00A41386" w:rsidRDefault="00A41386" w:rsidP="002441CA">
      <w:pPr>
        <w:pStyle w:val="Header"/>
        <w:tabs>
          <w:tab w:val="clear" w:pos="4320"/>
          <w:tab w:val="clear" w:pos="8640"/>
        </w:tabs>
        <w:rPr>
          <w:rFonts w:ascii="Arial" w:hAnsi="Arial" w:cs="Arial"/>
        </w:rPr>
      </w:pPr>
    </w:p>
    <w:sectPr w:rsidR="00A41386">
      <w:headerReference w:type="default" r:id="rId24"/>
      <w:footerReference w:type="default" r:id="rId25"/>
      <w:pgSz w:w="12240" w:h="15840" w:code="1"/>
      <w:pgMar w:top="720" w:right="432" w:bottom="720" w:left="432" w:header="288" w:footer="864"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Schmitt, David (D.H.)" w:date="2019-09-25T15:43:00Z" w:initials="DS">
    <w:p w14:paraId="1EBE69A1" w14:textId="77777777" w:rsidR="00395674" w:rsidRDefault="00395674">
      <w:pPr>
        <w:pStyle w:val="CommentText"/>
      </w:pPr>
      <w:r>
        <w:rPr>
          <w:rStyle w:val="CommentReference"/>
        </w:rPr>
        <w:annotationRef/>
      </w:r>
      <w:r>
        <w:t>Redundant to next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E69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E69A1" w16cid:durableId="21362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9610" w14:textId="77777777" w:rsidR="000A3969" w:rsidRDefault="000A3969">
      <w:r>
        <w:separator/>
      </w:r>
    </w:p>
  </w:endnote>
  <w:endnote w:type="continuationSeparator" w:id="0">
    <w:p w14:paraId="13639F67" w14:textId="77777777" w:rsidR="000A3969" w:rsidRDefault="000A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26E8" w14:textId="31E42546" w:rsidR="00395674" w:rsidRDefault="00395674" w:rsidP="00A75512">
    <w:pPr>
      <w:pStyle w:val="Footer"/>
      <w:rPr>
        <w:rStyle w:val="PageNumber"/>
        <w:b/>
        <w:bCs/>
      </w:rPr>
    </w:pPr>
    <w:r>
      <w:rPr>
        <w:b/>
        <w:bCs/>
      </w:rPr>
      <w:tab/>
    </w:r>
    <w:r>
      <w:rPr>
        <w:b/>
      </w:rPr>
      <w:t>Engine Exhaust Modes with Quiet Time Functional Spec</w:t>
    </w:r>
    <w:r>
      <w:rPr>
        <w:b/>
        <w:bCs/>
      </w:rPr>
      <w:tab/>
      <w:t xml:space="preserve">page </w:t>
    </w:r>
    <w:r>
      <w:rPr>
        <w:rStyle w:val="PageNumber"/>
        <w:b/>
        <w:bCs/>
      </w:rPr>
      <w:fldChar w:fldCharType="begin"/>
    </w:r>
    <w:r>
      <w:rPr>
        <w:rStyle w:val="PageNumber"/>
        <w:b/>
        <w:bCs/>
      </w:rPr>
      <w:instrText xml:space="preserve"> PAGE </w:instrText>
    </w:r>
    <w:r>
      <w:rPr>
        <w:rStyle w:val="PageNumber"/>
        <w:b/>
        <w:bCs/>
      </w:rPr>
      <w:fldChar w:fldCharType="separate"/>
    </w:r>
    <w:r w:rsidR="00B5121A">
      <w:rPr>
        <w:rStyle w:val="PageNumber"/>
        <w:b/>
        <w:bCs/>
        <w:noProof/>
      </w:rPr>
      <w:t>1</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sidR="00B5121A">
      <w:rPr>
        <w:rStyle w:val="PageNumber"/>
        <w:b/>
        <w:bCs/>
        <w:noProof/>
      </w:rPr>
      <w:t>16</w:t>
    </w:r>
    <w:r>
      <w:rPr>
        <w:rStyle w:val="PageNumber"/>
        <w:b/>
        <w:bCs/>
      </w:rPr>
      <w:fldChar w:fldCharType="end"/>
    </w:r>
  </w:p>
  <w:p w14:paraId="2FCD4276" w14:textId="77777777" w:rsidR="00395674" w:rsidRDefault="00395674" w:rsidP="00A75512">
    <w:pPr>
      <w:pStyle w:val="Footer"/>
    </w:pPr>
    <w:r>
      <w:rPr>
        <w:rStyle w:val="PageNumber"/>
        <w:b/>
        <w:bCs/>
      </w:rPr>
      <w:tab/>
      <w:t>Ford Motor Company - Confidential</w:t>
    </w:r>
  </w:p>
  <w:p w14:paraId="707B7AD6" w14:textId="77777777" w:rsidR="00395674" w:rsidRDefault="0039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1FBF" w14:textId="77777777" w:rsidR="000A3969" w:rsidRDefault="000A3969">
      <w:r>
        <w:separator/>
      </w:r>
    </w:p>
  </w:footnote>
  <w:footnote w:type="continuationSeparator" w:id="0">
    <w:p w14:paraId="72FBA655" w14:textId="77777777" w:rsidR="000A3969" w:rsidRDefault="000A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0A1D" w14:textId="77777777" w:rsidR="00395674" w:rsidRDefault="00395674">
    <w:pPr>
      <w:pStyle w:val="Header"/>
      <w:tabs>
        <w:tab w:val="clear" w:pos="8640"/>
        <w:tab w:val="right" w:pos="149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5760"/>
    <w:multiLevelType w:val="hybridMultilevel"/>
    <w:tmpl w:val="F8BA95E2"/>
    <w:lvl w:ilvl="0" w:tplc="50EE12A8">
      <w:numFmt w:val="decimal"/>
      <w:pStyle w:val="Table"/>
      <w:lvlText w:val="Table 1.%1 "/>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ECA3D46"/>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2" w15:restartNumberingAfterBreak="0">
    <w:nsid w:val="3181601C"/>
    <w:multiLevelType w:val="multilevel"/>
    <w:tmpl w:val="BC5CB096"/>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ascii="Arial" w:hAnsi="Arial" w:cs="Arial" w:hint="default"/>
        <w:b/>
        <w:i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1152"/>
        </w:tabs>
        <w:ind w:left="1152" w:hanging="1152"/>
      </w:pPr>
      <w:rPr>
        <w:b w:val="0"/>
        <w:i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DE11295"/>
    <w:multiLevelType w:val="hybridMultilevel"/>
    <w:tmpl w:val="BA7816E2"/>
    <w:lvl w:ilvl="0" w:tplc="B412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9522A1"/>
    <w:multiLevelType w:val="multilevel"/>
    <w:tmpl w:val="7AE6382C"/>
    <w:lvl w:ilvl="0">
      <w:start w:val="3"/>
      <w:numFmt w:val="decimal"/>
      <w:lvlText w:val="%1"/>
      <w:lvlJc w:val="left"/>
      <w:pPr>
        <w:tabs>
          <w:tab w:val="num" w:pos="1440"/>
        </w:tabs>
        <w:ind w:left="1440" w:hanging="1440"/>
      </w:pPr>
      <w:rPr>
        <w:rFonts w:hint="default"/>
      </w:rPr>
    </w:lvl>
    <w:lvl w:ilvl="1">
      <w:start w:val="4"/>
      <w:numFmt w:val="decimal"/>
      <w:pStyle w:val="StyleHeading2Ari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2"/>
      <w:numFmt w:val="decimal"/>
      <w:lvlText w:val="%1.%2.%3.%4"/>
      <w:lvlJc w:val="left"/>
      <w:pPr>
        <w:tabs>
          <w:tab w:val="num" w:pos="1440"/>
        </w:tabs>
        <w:ind w:left="1440" w:hanging="1440"/>
      </w:pPr>
      <w:rPr>
        <w:rFonts w:hint="default"/>
      </w:rPr>
    </w:lvl>
    <w:lvl w:ilvl="4">
      <w:start w:val="2"/>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2352A53"/>
    <w:multiLevelType w:val="hybridMultilevel"/>
    <w:tmpl w:val="DA8EFDB2"/>
    <w:lvl w:ilvl="0" w:tplc="8C16B636">
      <w:start w:val="3"/>
      <w:numFmt w:val="bullet"/>
      <w:pStyle w:val="ListNumber"/>
      <w:lvlText w:val="-"/>
      <w:lvlJc w:val="left"/>
      <w:pPr>
        <w:tabs>
          <w:tab w:val="num" w:pos="720"/>
        </w:tabs>
        <w:ind w:left="720" w:hanging="360"/>
      </w:pPr>
      <w:rPr>
        <w:rFonts w:ascii="Times New Roman" w:eastAsia="Times New Roman" w:hAnsi="Times New Roman" w:hint="default"/>
      </w:rPr>
    </w:lvl>
    <w:lvl w:ilvl="1" w:tplc="B19A0392">
      <w:start w:val="1"/>
      <w:numFmt w:val="bullet"/>
      <w:lvlText w:val="o"/>
      <w:lvlJc w:val="left"/>
      <w:pPr>
        <w:tabs>
          <w:tab w:val="num" w:pos="1440"/>
        </w:tabs>
        <w:ind w:left="1440" w:hanging="360"/>
      </w:pPr>
      <w:rPr>
        <w:rFonts w:ascii="Courier New" w:hAnsi="Courier New" w:cs="Courier New" w:hint="default"/>
      </w:rPr>
    </w:lvl>
    <w:lvl w:ilvl="2" w:tplc="3924AB6C">
      <w:start w:val="1"/>
      <w:numFmt w:val="bullet"/>
      <w:lvlText w:val=""/>
      <w:lvlJc w:val="left"/>
      <w:pPr>
        <w:tabs>
          <w:tab w:val="num" w:pos="2160"/>
        </w:tabs>
        <w:ind w:left="2160" w:hanging="360"/>
      </w:pPr>
      <w:rPr>
        <w:rFonts w:ascii="Wingdings" w:hAnsi="Wingdings" w:cs="Times New Roman" w:hint="default"/>
      </w:rPr>
    </w:lvl>
    <w:lvl w:ilvl="3" w:tplc="D966B530">
      <w:start w:val="1"/>
      <w:numFmt w:val="bullet"/>
      <w:lvlText w:val=""/>
      <w:lvlJc w:val="left"/>
      <w:pPr>
        <w:tabs>
          <w:tab w:val="num" w:pos="2880"/>
        </w:tabs>
        <w:ind w:left="2880" w:hanging="360"/>
      </w:pPr>
      <w:rPr>
        <w:rFonts w:ascii="Symbol" w:hAnsi="Symbol" w:cs="Times New Roman" w:hint="default"/>
      </w:rPr>
    </w:lvl>
    <w:lvl w:ilvl="4" w:tplc="6EF6762E">
      <w:start w:val="1"/>
      <w:numFmt w:val="bullet"/>
      <w:lvlText w:val="o"/>
      <w:lvlJc w:val="left"/>
      <w:pPr>
        <w:tabs>
          <w:tab w:val="num" w:pos="3600"/>
        </w:tabs>
        <w:ind w:left="3600" w:hanging="360"/>
      </w:pPr>
      <w:rPr>
        <w:rFonts w:ascii="Courier New" w:hAnsi="Courier New" w:cs="Courier New" w:hint="default"/>
      </w:rPr>
    </w:lvl>
    <w:lvl w:ilvl="5" w:tplc="35D8F37E">
      <w:start w:val="1"/>
      <w:numFmt w:val="bullet"/>
      <w:lvlText w:val=""/>
      <w:lvlJc w:val="left"/>
      <w:pPr>
        <w:tabs>
          <w:tab w:val="num" w:pos="4320"/>
        </w:tabs>
        <w:ind w:left="4320" w:hanging="360"/>
      </w:pPr>
      <w:rPr>
        <w:rFonts w:ascii="Wingdings" w:hAnsi="Wingdings" w:cs="Times New Roman" w:hint="default"/>
      </w:rPr>
    </w:lvl>
    <w:lvl w:ilvl="6" w:tplc="A8D8108C">
      <w:start w:val="1"/>
      <w:numFmt w:val="bullet"/>
      <w:lvlText w:val=""/>
      <w:lvlJc w:val="left"/>
      <w:pPr>
        <w:tabs>
          <w:tab w:val="num" w:pos="5040"/>
        </w:tabs>
        <w:ind w:left="5040" w:hanging="360"/>
      </w:pPr>
      <w:rPr>
        <w:rFonts w:ascii="Symbol" w:hAnsi="Symbol" w:cs="Times New Roman" w:hint="default"/>
      </w:rPr>
    </w:lvl>
    <w:lvl w:ilvl="7" w:tplc="29A89870">
      <w:start w:val="1"/>
      <w:numFmt w:val="bullet"/>
      <w:lvlText w:val="o"/>
      <w:lvlJc w:val="left"/>
      <w:pPr>
        <w:tabs>
          <w:tab w:val="num" w:pos="5760"/>
        </w:tabs>
        <w:ind w:left="5760" w:hanging="360"/>
      </w:pPr>
      <w:rPr>
        <w:rFonts w:ascii="Courier New" w:hAnsi="Courier New" w:cs="Courier New" w:hint="default"/>
      </w:rPr>
    </w:lvl>
    <w:lvl w:ilvl="8" w:tplc="A7B092E8">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56222CB5"/>
    <w:multiLevelType w:val="multilevel"/>
    <w:tmpl w:val="93A835A0"/>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6"/>
      <w:lvlText w:val="%1.%2.%3.%4.%5"/>
      <w:lvlJc w:val="left"/>
      <w:pPr>
        <w:tabs>
          <w:tab w:val="num" w:pos="1008"/>
        </w:tabs>
        <w:ind w:left="1008" w:hanging="1008"/>
      </w:pPr>
      <w:rPr>
        <w:rFonts w:ascii="Arial" w:hAnsi="Arial" w:cs="Arial" w:hint="default"/>
        <w:b/>
        <w:i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ascii="Times New Roman" w:hAnsi="Times New Roman" w:cs="Times New Roman" w:hint="default"/>
        <w:b w:val="0"/>
        <w:i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7B635EE7"/>
    <w:multiLevelType w:val="hybridMultilevel"/>
    <w:tmpl w:val="0F405F88"/>
    <w:lvl w:ilvl="0" w:tplc="FFFFFFFF">
      <w:start w:val="1"/>
      <w:numFmt w:val="bullet"/>
      <w:lvlText w:val=""/>
      <w:lvlJc w:val="left"/>
      <w:pPr>
        <w:tabs>
          <w:tab w:val="num" w:pos="1368"/>
        </w:tabs>
        <w:ind w:left="1368" w:hanging="360"/>
      </w:pPr>
      <w:rPr>
        <w:rFonts w:ascii="Symbol" w:hAnsi="Symbol" w:cs="Times New Roman" w:hint="default"/>
      </w:rPr>
    </w:lvl>
    <w:lvl w:ilvl="1" w:tplc="FFFFFFFF">
      <w:start w:val="1"/>
      <w:numFmt w:val="bullet"/>
      <w:lvlText w:val="o"/>
      <w:lvlJc w:val="left"/>
      <w:pPr>
        <w:tabs>
          <w:tab w:val="num" w:pos="2088"/>
        </w:tabs>
        <w:ind w:left="2088" w:hanging="360"/>
      </w:pPr>
      <w:rPr>
        <w:rFonts w:ascii="Courier New" w:hAnsi="Courier New" w:cs="Courier New" w:hint="default"/>
      </w:rPr>
    </w:lvl>
    <w:lvl w:ilvl="2" w:tplc="FFFFFFFF">
      <w:start w:val="1"/>
      <w:numFmt w:val="bullet"/>
      <w:lvlText w:val=""/>
      <w:lvlJc w:val="left"/>
      <w:pPr>
        <w:tabs>
          <w:tab w:val="num" w:pos="2808"/>
        </w:tabs>
        <w:ind w:left="2808" w:hanging="360"/>
      </w:pPr>
      <w:rPr>
        <w:rFonts w:ascii="Wingdings" w:hAnsi="Wingdings" w:cs="Times New Roman" w:hint="default"/>
      </w:rPr>
    </w:lvl>
    <w:lvl w:ilvl="3" w:tplc="FFFFFFFF">
      <w:start w:val="1"/>
      <w:numFmt w:val="bullet"/>
      <w:lvlText w:val=""/>
      <w:lvlJc w:val="left"/>
      <w:pPr>
        <w:tabs>
          <w:tab w:val="num" w:pos="3528"/>
        </w:tabs>
        <w:ind w:left="3528" w:hanging="360"/>
      </w:pPr>
      <w:rPr>
        <w:rFonts w:ascii="Symbol" w:hAnsi="Symbol" w:cs="Times New Roman" w:hint="default"/>
      </w:rPr>
    </w:lvl>
    <w:lvl w:ilvl="4" w:tplc="FFFFFFFF">
      <w:start w:val="1"/>
      <w:numFmt w:val="bullet"/>
      <w:lvlText w:val="o"/>
      <w:lvlJc w:val="left"/>
      <w:pPr>
        <w:tabs>
          <w:tab w:val="num" w:pos="4248"/>
        </w:tabs>
        <w:ind w:left="4248" w:hanging="360"/>
      </w:pPr>
      <w:rPr>
        <w:rFonts w:ascii="Courier New" w:hAnsi="Courier New" w:cs="Courier New" w:hint="default"/>
      </w:rPr>
    </w:lvl>
    <w:lvl w:ilvl="5" w:tplc="FFFFFFFF">
      <w:start w:val="1"/>
      <w:numFmt w:val="bullet"/>
      <w:lvlText w:val=""/>
      <w:lvlJc w:val="left"/>
      <w:pPr>
        <w:tabs>
          <w:tab w:val="num" w:pos="4968"/>
        </w:tabs>
        <w:ind w:left="4968" w:hanging="360"/>
      </w:pPr>
      <w:rPr>
        <w:rFonts w:ascii="Wingdings" w:hAnsi="Wingdings" w:cs="Times New Roman" w:hint="default"/>
      </w:rPr>
    </w:lvl>
    <w:lvl w:ilvl="6" w:tplc="FFFFFFFF">
      <w:start w:val="1"/>
      <w:numFmt w:val="bullet"/>
      <w:lvlText w:val=""/>
      <w:lvlJc w:val="left"/>
      <w:pPr>
        <w:tabs>
          <w:tab w:val="num" w:pos="5688"/>
        </w:tabs>
        <w:ind w:left="5688" w:hanging="360"/>
      </w:pPr>
      <w:rPr>
        <w:rFonts w:ascii="Symbol" w:hAnsi="Symbol" w:cs="Times New Roman" w:hint="default"/>
      </w:rPr>
    </w:lvl>
    <w:lvl w:ilvl="7" w:tplc="FFFFFFFF">
      <w:start w:val="1"/>
      <w:numFmt w:val="bullet"/>
      <w:lvlText w:val="o"/>
      <w:lvlJc w:val="left"/>
      <w:pPr>
        <w:tabs>
          <w:tab w:val="num" w:pos="6408"/>
        </w:tabs>
        <w:ind w:left="6408" w:hanging="360"/>
      </w:pPr>
      <w:rPr>
        <w:rFonts w:ascii="Courier New" w:hAnsi="Courier New" w:cs="Courier New" w:hint="default"/>
      </w:rPr>
    </w:lvl>
    <w:lvl w:ilvl="8" w:tplc="FFFFFFFF">
      <w:start w:val="1"/>
      <w:numFmt w:val="bullet"/>
      <w:lvlText w:val=""/>
      <w:lvlJc w:val="left"/>
      <w:pPr>
        <w:tabs>
          <w:tab w:val="num" w:pos="7128"/>
        </w:tabs>
        <w:ind w:left="7128" w:hanging="360"/>
      </w:pPr>
      <w:rPr>
        <w:rFonts w:ascii="Wingdings" w:hAnsi="Wingdings" w:cs="Times New Roman" w:hint="default"/>
      </w:rPr>
    </w:lvl>
  </w:abstractNum>
  <w:num w:numId="1">
    <w:abstractNumId w:val="4"/>
  </w:num>
  <w:num w:numId="2">
    <w:abstractNumId w:val="5"/>
  </w:num>
  <w:num w:numId="3">
    <w:abstractNumId w:val="6"/>
  </w:num>
  <w:num w:numId="4">
    <w:abstractNumId w:val="1"/>
  </w:num>
  <w:num w:numId="5">
    <w:abstractNumId w:val="7"/>
  </w:num>
  <w:num w:numId="6">
    <w:abstractNumId w:val="0"/>
  </w:num>
  <w:num w:numId="7">
    <w:abstractNumId w:val="0"/>
  </w:num>
  <w:num w:numId="8">
    <w:abstractNumId w:val="2"/>
  </w:num>
  <w:num w:numId="9">
    <w:abstractNumId w:val="0"/>
  </w:num>
  <w:num w:numId="10">
    <w:abstractNumId w:val="6"/>
  </w:num>
  <w:num w:numId="11">
    <w:abstractNumId w:val="3"/>
  </w:num>
  <w:num w:numId="12">
    <w:abstractNumId w:val="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mitt, David (D.H.)">
    <w15:presenceInfo w15:providerId="AD" w15:userId="S-1-5-21-1078229911-1189946983-1225219381-19496"/>
  </w15:person>
  <w15:person w15:author="David Schmitt">
    <w15:presenceInfo w15:providerId="AD" w15:userId="S-1-5-21-1078229911-1189946983-1225219381-19496"/>
  </w15:person>
  <w15:person w15:author="Wroblewski, Thomas (T.R.) [2]">
    <w15:presenceInfo w15:providerId="AD" w15:userId="S-1-5-21-433665281-1933907855-928725530-22420"/>
  </w15:person>
  <w15:person w15:author="Wroblewski, Thomas (T.R.)">
    <w15:presenceInfo w15:providerId="AD" w15:userId="S::TWROBLEW@ford.com::85421fc4-cdb1-42ab-aa96-287e01b52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44"/>
  <w:drawingGridVerticalSpacing w:val="144"/>
  <w:doNotUseMarginsForDrawingGridOrigin/>
  <w:drawingGridHorizontalOrigin w:val="1699"/>
  <w:drawingGridVerticalOrigin w:val="19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95"/>
    <w:rsid w:val="00000278"/>
    <w:rsid w:val="000014F0"/>
    <w:rsid w:val="00001B63"/>
    <w:rsid w:val="00012B4C"/>
    <w:rsid w:val="00012E5C"/>
    <w:rsid w:val="00015FEB"/>
    <w:rsid w:val="000202F9"/>
    <w:rsid w:val="00021CC2"/>
    <w:rsid w:val="00035146"/>
    <w:rsid w:val="00040D0E"/>
    <w:rsid w:val="000412D4"/>
    <w:rsid w:val="0004173E"/>
    <w:rsid w:val="00046702"/>
    <w:rsid w:val="000474ED"/>
    <w:rsid w:val="000478B7"/>
    <w:rsid w:val="000479BE"/>
    <w:rsid w:val="00047F27"/>
    <w:rsid w:val="00050252"/>
    <w:rsid w:val="00053A3B"/>
    <w:rsid w:val="00053C08"/>
    <w:rsid w:val="000566E5"/>
    <w:rsid w:val="0005677A"/>
    <w:rsid w:val="000602D1"/>
    <w:rsid w:val="00060537"/>
    <w:rsid w:val="00060735"/>
    <w:rsid w:val="00063639"/>
    <w:rsid w:val="000638E6"/>
    <w:rsid w:val="00065149"/>
    <w:rsid w:val="00065347"/>
    <w:rsid w:val="00065AAB"/>
    <w:rsid w:val="00072D5B"/>
    <w:rsid w:val="00073184"/>
    <w:rsid w:val="000770E9"/>
    <w:rsid w:val="00081E49"/>
    <w:rsid w:val="00083ADF"/>
    <w:rsid w:val="00083D9A"/>
    <w:rsid w:val="00085BC4"/>
    <w:rsid w:val="00086E3A"/>
    <w:rsid w:val="00087D40"/>
    <w:rsid w:val="000937EF"/>
    <w:rsid w:val="00096BC8"/>
    <w:rsid w:val="000A03E5"/>
    <w:rsid w:val="000A145C"/>
    <w:rsid w:val="000A2C6B"/>
    <w:rsid w:val="000A3969"/>
    <w:rsid w:val="000A576A"/>
    <w:rsid w:val="000A7DF3"/>
    <w:rsid w:val="000B088E"/>
    <w:rsid w:val="000B1336"/>
    <w:rsid w:val="000B1F74"/>
    <w:rsid w:val="000B3971"/>
    <w:rsid w:val="000B6C59"/>
    <w:rsid w:val="000C0429"/>
    <w:rsid w:val="000C04BA"/>
    <w:rsid w:val="000C25C2"/>
    <w:rsid w:val="000C31EC"/>
    <w:rsid w:val="000C4519"/>
    <w:rsid w:val="000C52B8"/>
    <w:rsid w:val="000C54C9"/>
    <w:rsid w:val="000C70FA"/>
    <w:rsid w:val="000D0BE6"/>
    <w:rsid w:val="000D11A9"/>
    <w:rsid w:val="000D141B"/>
    <w:rsid w:val="000D3BCE"/>
    <w:rsid w:val="000D4962"/>
    <w:rsid w:val="000D5B3C"/>
    <w:rsid w:val="000D6A24"/>
    <w:rsid w:val="000D7AE5"/>
    <w:rsid w:val="000D7D89"/>
    <w:rsid w:val="000E20C0"/>
    <w:rsid w:val="000E7465"/>
    <w:rsid w:val="000E7FAC"/>
    <w:rsid w:val="000F0BEE"/>
    <w:rsid w:val="000F0C18"/>
    <w:rsid w:val="000F0FBD"/>
    <w:rsid w:val="000F3433"/>
    <w:rsid w:val="000F49BC"/>
    <w:rsid w:val="000F4A51"/>
    <w:rsid w:val="000F6812"/>
    <w:rsid w:val="00105E34"/>
    <w:rsid w:val="001077FD"/>
    <w:rsid w:val="00114537"/>
    <w:rsid w:val="00115919"/>
    <w:rsid w:val="00117BD5"/>
    <w:rsid w:val="00120A51"/>
    <w:rsid w:val="00120DF1"/>
    <w:rsid w:val="001213B2"/>
    <w:rsid w:val="0012793D"/>
    <w:rsid w:val="00131241"/>
    <w:rsid w:val="00133894"/>
    <w:rsid w:val="00133ED0"/>
    <w:rsid w:val="001367E0"/>
    <w:rsid w:val="001446AE"/>
    <w:rsid w:val="00145932"/>
    <w:rsid w:val="0014701D"/>
    <w:rsid w:val="00147089"/>
    <w:rsid w:val="00150464"/>
    <w:rsid w:val="00151E4D"/>
    <w:rsid w:val="00152FB1"/>
    <w:rsid w:val="001552EE"/>
    <w:rsid w:val="00155AF9"/>
    <w:rsid w:val="00156E6D"/>
    <w:rsid w:val="001601C5"/>
    <w:rsid w:val="0016045F"/>
    <w:rsid w:val="001623D2"/>
    <w:rsid w:val="001625B7"/>
    <w:rsid w:val="0016279E"/>
    <w:rsid w:val="00164C26"/>
    <w:rsid w:val="00164FA8"/>
    <w:rsid w:val="00172563"/>
    <w:rsid w:val="00183D4B"/>
    <w:rsid w:val="00184557"/>
    <w:rsid w:val="00185223"/>
    <w:rsid w:val="00192951"/>
    <w:rsid w:val="00193F40"/>
    <w:rsid w:val="001948F2"/>
    <w:rsid w:val="00195204"/>
    <w:rsid w:val="0019528A"/>
    <w:rsid w:val="00195D3A"/>
    <w:rsid w:val="001A1D31"/>
    <w:rsid w:val="001A6406"/>
    <w:rsid w:val="001A7234"/>
    <w:rsid w:val="001B0DBD"/>
    <w:rsid w:val="001B4346"/>
    <w:rsid w:val="001B5504"/>
    <w:rsid w:val="001B61C7"/>
    <w:rsid w:val="001B7D40"/>
    <w:rsid w:val="001C2147"/>
    <w:rsid w:val="001C267E"/>
    <w:rsid w:val="001C3465"/>
    <w:rsid w:val="001C5D64"/>
    <w:rsid w:val="001C6B30"/>
    <w:rsid w:val="001D073B"/>
    <w:rsid w:val="001D1940"/>
    <w:rsid w:val="001D2B45"/>
    <w:rsid w:val="001D36B7"/>
    <w:rsid w:val="001D47A0"/>
    <w:rsid w:val="001D4E50"/>
    <w:rsid w:val="001D7DBC"/>
    <w:rsid w:val="001E05AB"/>
    <w:rsid w:val="001E1E5B"/>
    <w:rsid w:val="001E3C11"/>
    <w:rsid w:val="001E4126"/>
    <w:rsid w:val="001E577A"/>
    <w:rsid w:val="001E612C"/>
    <w:rsid w:val="001E6830"/>
    <w:rsid w:val="001E6860"/>
    <w:rsid w:val="001E6FC3"/>
    <w:rsid w:val="001E71C8"/>
    <w:rsid w:val="001E7EC3"/>
    <w:rsid w:val="001F392A"/>
    <w:rsid w:val="00200287"/>
    <w:rsid w:val="00203C21"/>
    <w:rsid w:val="0020400D"/>
    <w:rsid w:val="00214B6B"/>
    <w:rsid w:val="00217756"/>
    <w:rsid w:val="00217F39"/>
    <w:rsid w:val="002214F6"/>
    <w:rsid w:val="00224015"/>
    <w:rsid w:val="00225786"/>
    <w:rsid w:val="00230882"/>
    <w:rsid w:val="00231372"/>
    <w:rsid w:val="00237195"/>
    <w:rsid w:val="00237FE8"/>
    <w:rsid w:val="0024060C"/>
    <w:rsid w:val="002441CA"/>
    <w:rsid w:val="00244766"/>
    <w:rsid w:val="00245478"/>
    <w:rsid w:val="0024559A"/>
    <w:rsid w:val="00245757"/>
    <w:rsid w:val="00245B78"/>
    <w:rsid w:val="0024642C"/>
    <w:rsid w:val="00246BAE"/>
    <w:rsid w:val="00246FA6"/>
    <w:rsid w:val="002479BD"/>
    <w:rsid w:val="00255C8D"/>
    <w:rsid w:val="00262189"/>
    <w:rsid w:val="00263EE5"/>
    <w:rsid w:val="00264970"/>
    <w:rsid w:val="002712E7"/>
    <w:rsid w:val="00272C97"/>
    <w:rsid w:val="00273107"/>
    <w:rsid w:val="00275C80"/>
    <w:rsid w:val="00277CE7"/>
    <w:rsid w:val="00281A61"/>
    <w:rsid w:val="0028336A"/>
    <w:rsid w:val="00285E19"/>
    <w:rsid w:val="0028725C"/>
    <w:rsid w:val="002907AC"/>
    <w:rsid w:val="0029357F"/>
    <w:rsid w:val="00295FB6"/>
    <w:rsid w:val="002A228C"/>
    <w:rsid w:val="002A30F5"/>
    <w:rsid w:val="002B0A19"/>
    <w:rsid w:val="002C07E9"/>
    <w:rsid w:val="002C2E28"/>
    <w:rsid w:val="002C343A"/>
    <w:rsid w:val="002C44A7"/>
    <w:rsid w:val="002C630F"/>
    <w:rsid w:val="002C6456"/>
    <w:rsid w:val="002D1ED1"/>
    <w:rsid w:val="002D4B4A"/>
    <w:rsid w:val="002D6ED8"/>
    <w:rsid w:val="002D78C4"/>
    <w:rsid w:val="002D7F3A"/>
    <w:rsid w:val="002E00EC"/>
    <w:rsid w:val="002E059D"/>
    <w:rsid w:val="002E18F6"/>
    <w:rsid w:val="002E52B2"/>
    <w:rsid w:val="002F15C7"/>
    <w:rsid w:val="002F23CE"/>
    <w:rsid w:val="002F2D62"/>
    <w:rsid w:val="002F64CD"/>
    <w:rsid w:val="0030567D"/>
    <w:rsid w:val="00306821"/>
    <w:rsid w:val="003110E5"/>
    <w:rsid w:val="003123F3"/>
    <w:rsid w:val="00316853"/>
    <w:rsid w:val="00316919"/>
    <w:rsid w:val="0032198F"/>
    <w:rsid w:val="00322AB0"/>
    <w:rsid w:val="003259D8"/>
    <w:rsid w:val="00326921"/>
    <w:rsid w:val="003322D1"/>
    <w:rsid w:val="00332BDB"/>
    <w:rsid w:val="0033302E"/>
    <w:rsid w:val="003335A2"/>
    <w:rsid w:val="00344B03"/>
    <w:rsid w:val="0034601F"/>
    <w:rsid w:val="003502C2"/>
    <w:rsid w:val="00351197"/>
    <w:rsid w:val="003514DA"/>
    <w:rsid w:val="003537DF"/>
    <w:rsid w:val="00355DD9"/>
    <w:rsid w:val="0036004F"/>
    <w:rsid w:val="00362315"/>
    <w:rsid w:val="00362AF3"/>
    <w:rsid w:val="00363B7B"/>
    <w:rsid w:val="003646D0"/>
    <w:rsid w:val="00367817"/>
    <w:rsid w:val="003678A7"/>
    <w:rsid w:val="00367EA7"/>
    <w:rsid w:val="00372C63"/>
    <w:rsid w:val="003742D0"/>
    <w:rsid w:val="00377C12"/>
    <w:rsid w:val="00380ABE"/>
    <w:rsid w:val="00386AB8"/>
    <w:rsid w:val="003921E5"/>
    <w:rsid w:val="00392C97"/>
    <w:rsid w:val="00393DD4"/>
    <w:rsid w:val="003945E9"/>
    <w:rsid w:val="00395674"/>
    <w:rsid w:val="00396697"/>
    <w:rsid w:val="0039768D"/>
    <w:rsid w:val="003A053A"/>
    <w:rsid w:val="003A22BF"/>
    <w:rsid w:val="003A42DD"/>
    <w:rsid w:val="003A49EC"/>
    <w:rsid w:val="003A64B4"/>
    <w:rsid w:val="003A7362"/>
    <w:rsid w:val="003A7B57"/>
    <w:rsid w:val="003B074B"/>
    <w:rsid w:val="003B139E"/>
    <w:rsid w:val="003B1472"/>
    <w:rsid w:val="003B147E"/>
    <w:rsid w:val="003B1D45"/>
    <w:rsid w:val="003B2D81"/>
    <w:rsid w:val="003C1A54"/>
    <w:rsid w:val="003C1ABE"/>
    <w:rsid w:val="003C3FCC"/>
    <w:rsid w:val="003C62F1"/>
    <w:rsid w:val="003C72A5"/>
    <w:rsid w:val="003C7B8D"/>
    <w:rsid w:val="003D2A72"/>
    <w:rsid w:val="003D2D08"/>
    <w:rsid w:val="003D3053"/>
    <w:rsid w:val="003D4CEB"/>
    <w:rsid w:val="003D7515"/>
    <w:rsid w:val="003E3C29"/>
    <w:rsid w:val="003E4672"/>
    <w:rsid w:val="003E6FC0"/>
    <w:rsid w:val="003F085E"/>
    <w:rsid w:val="003F0B78"/>
    <w:rsid w:val="003F1A11"/>
    <w:rsid w:val="00411FB4"/>
    <w:rsid w:val="004156D6"/>
    <w:rsid w:val="004215F3"/>
    <w:rsid w:val="0042390E"/>
    <w:rsid w:val="0042420F"/>
    <w:rsid w:val="00424DA6"/>
    <w:rsid w:val="00424DBE"/>
    <w:rsid w:val="00427748"/>
    <w:rsid w:val="00431BEB"/>
    <w:rsid w:val="0043203D"/>
    <w:rsid w:val="00435DAB"/>
    <w:rsid w:val="00437521"/>
    <w:rsid w:val="00437B7C"/>
    <w:rsid w:val="00437E69"/>
    <w:rsid w:val="004400D7"/>
    <w:rsid w:val="00441E22"/>
    <w:rsid w:val="0044314A"/>
    <w:rsid w:val="00444DA4"/>
    <w:rsid w:val="004507BB"/>
    <w:rsid w:val="00452DB2"/>
    <w:rsid w:val="0045323B"/>
    <w:rsid w:val="00453925"/>
    <w:rsid w:val="004549CA"/>
    <w:rsid w:val="0045687F"/>
    <w:rsid w:val="004575A0"/>
    <w:rsid w:val="00461824"/>
    <w:rsid w:val="00461B3A"/>
    <w:rsid w:val="00461EE8"/>
    <w:rsid w:val="0046281B"/>
    <w:rsid w:val="0046555F"/>
    <w:rsid w:val="00465705"/>
    <w:rsid w:val="004669F7"/>
    <w:rsid w:val="0046764B"/>
    <w:rsid w:val="0047122B"/>
    <w:rsid w:val="0047155D"/>
    <w:rsid w:val="0047352E"/>
    <w:rsid w:val="00475B8D"/>
    <w:rsid w:val="004771D5"/>
    <w:rsid w:val="00477263"/>
    <w:rsid w:val="004777CA"/>
    <w:rsid w:val="00480BE4"/>
    <w:rsid w:val="00481CCF"/>
    <w:rsid w:val="004821F7"/>
    <w:rsid w:val="00483A45"/>
    <w:rsid w:val="00485707"/>
    <w:rsid w:val="00487532"/>
    <w:rsid w:val="0049538D"/>
    <w:rsid w:val="004957FA"/>
    <w:rsid w:val="0049649B"/>
    <w:rsid w:val="0049665E"/>
    <w:rsid w:val="00497175"/>
    <w:rsid w:val="004A01E1"/>
    <w:rsid w:val="004A2E63"/>
    <w:rsid w:val="004A6CB9"/>
    <w:rsid w:val="004B1242"/>
    <w:rsid w:val="004B1F79"/>
    <w:rsid w:val="004B3CC5"/>
    <w:rsid w:val="004B4710"/>
    <w:rsid w:val="004B4BE2"/>
    <w:rsid w:val="004B5F13"/>
    <w:rsid w:val="004B7008"/>
    <w:rsid w:val="004C0844"/>
    <w:rsid w:val="004C1D87"/>
    <w:rsid w:val="004C3452"/>
    <w:rsid w:val="004C46B9"/>
    <w:rsid w:val="004C4BC6"/>
    <w:rsid w:val="004C5C6E"/>
    <w:rsid w:val="004C5F18"/>
    <w:rsid w:val="004C638F"/>
    <w:rsid w:val="004D1228"/>
    <w:rsid w:val="004D5667"/>
    <w:rsid w:val="004D7085"/>
    <w:rsid w:val="004E062A"/>
    <w:rsid w:val="004E0E0E"/>
    <w:rsid w:val="004E2664"/>
    <w:rsid w:val="004E5052"/>
    <w:rsid w:val="004E5E32"/>
    <w:rsid w:val="004F035D"/>
    <w:rsid w:val="004F0AE7"/>
    <w:rsid w:val="004F2D95"/>
    <w:rsid w:val="005028F2"/>
    <w:rsid w:val="005047D0"/>
    <w:rsid w:val="00507FF1"/>
    <w:rsid w:val="00511333"/>
    <w:rsid w:val="005152AD"/>
    <w:rsid w:val="00516CFF"/>
    <w:rsid w:val="0052142C"/>
    <w:rsid w:val="0052187D"/>
    <w:rsid w:val="005270BC"/>
    <w:rsid w:val="00536753"/>
    <w:rsid w:val="00536A9E"/>
    <w:rsid w:val="00536E13"/>
    <w:rsid w:val="00537147"/>
    <w:rsid w:val="0054040C"/>
    <w:rsid w:val="005407C1"/>
    <w:rsid w:val="0054125C"/>
    <w:rsid w:val="0054477B"/>
    <w:rsid w:val="00545178"/>
    <w:rsid w:val="00547B55"/>
    <w:rsid w:val="00550B4B"/>
    <w:rsid w:val="00553427"/>
    <w:rsid w:val="00553A11"/>
    <w:rsid w:val="00555889"/>
    <w:rsid w:val="0055605C"/>
    <w:rsid w:val="00556DB7"/>
    <w:rsid w:val="00557A0E"/>
    <w:rsid w:val="005612D1"/>
    <w:rsid w:val="005612D4"/>
    <w:rsid w:val="0056190F"/>
    <w:rsid w:val="00567BE1"/>
    <w:rsid w:val="00572771"/>
    <w:rsid w:val="0057440E"/>
    <w:rsid w:val="00580496"/>
    <w:rsid w:val="00580B65"/>
    <w:rsid w:val="00581B52"/>
    <w:rsid w:val="00581F45"/>
    <w:rsid w:val="005823B1"/>
    <w:rsid w:val="00583B4A"/>
    <w:rsid w:val="00587AA0"/>
    <w:rsid w:val="005928F6"/>
    <w:rsid w:val="00594365"/>
    <w:rsid w:val="005954D8"/>
    <w:rsid w:val="005962BA"/>
    <w:rsid w:val="005A01F3"/>
    <w:rsid w:val="005A1DC2"/>
    <w:rsid w:val="005A416E"/>
    <w:rsid w:val="005A6AB1"/>
    <w:rsid w:val="005A7696"/>
    <w:rsid w:val="005B050B"/>
    <w:rsid w:val="005B64AC"/>
    <w:rsid w:val="005C0AB4"/>
    <w:rsid w:val="005C0D89"/>
    <w:rsid w:val="005C1C13"/>
    <w:rsid w:val="005C2853"/>
    <w:rsid w:val="005C7489"/>
    <w:rsid w:val="005C7B18"/>
    <w:rsid w:val="005D06EB"/>
    <w:rsid w:val="005D0E5A"/>
    <w:rsid w:val="005D178D"/>
    <w:rsid w:val="005D2420"/>
    <w:rsid w:val="005D5779"/>
    <w:rsid w:val="005D5DB2"/>
    <w:rsid w:val="005D6099"/>
    <w:rsid w:val="005D76EF"/>
    <w:rsid w:val="005E10B6"/>
    <w:rsid w:val="005E3525"/>
    <w:rsid w:val="005F0087"/>
    <w:rsid w:val="005F280F"/>
    <w:rsid w:val="005F2994"/>
    <w:rsid w:val="005F3EAD"/>
    <w:rsid w:val="005F4C84"/>
    <w:rsid w:val="005F4DA9"/>
    <w:rsid w:val="005F6FC9"/>
    <w:rsid w:val="0060141D"/>
    <w:rsid w:val="00602796"/>
    <w:rsid w:val="00611404"/>
    <w:rsid w:val="00612CAF"/>
    <w:rsid w:val="00613249"/>
    <w:rsid w:val="00615E87"/>
    <w:rsid w:val="006165F8"/>
    <w:rsid w:val="00622E73"/>
    <w:rsid w:val="00623AB2"/>
    <w:rsid w:val="00623DEE"/>
    <w:rsid w:val="00625E35"/>
    <w:rsid w:val="0062602D"/>
    <w:rsid w:val="00627262"/>
    <w:rsid w:val="006277C9"/>
    <w:rsid w:val="00627C59"/>
    <w:rsid w:val="00630A1A"/>
    <w:rsid w:val="0063154E"/>
    <w:rsid w:val="006316F5"/>
    <w:rsid w:val="006331FE"/>
    <w:rsid w:val="00633495"/>
    <w:rsid w:val="00633F82"/>
    <w:rsid w:val="00634D96"/>
    <w:rsid w:val="0063584A"/>
    <w:rsid w:val="00640604"/>
    <w:rsid w:val="00642437"/>
    <w:rsid w:val="006476CD"/>
    <w:rsid w:val="00647FEA"/>
    <w:rsid w:val="00651C67"/>
    <w:rsid w:val="0065644F"/>
    <w:rsid w:val="006578AD"/>
    <w:rsid w:val="00662954"/>
    <w:rsid w:val="00667F37"/>
    <w:rsid w:val="00670E14"/>
    <w:rsid w:val="006715DA"/>
    <w:rsid w:val="00672C22"/>
    <w:rsid w:val="0067444B"/>
    <w:rsid w:val="00675356"/>
    <w:rsid w:val="006766A0"/>
    <w:rsid w:val="00676B34"/>
    <w:rsid w:val="00680ACC"/>
    <w:rsid w:val="0068179C"/>
    <w:rsid w:val="00685DD8"/>
    <w:rsid w:val="00690F3C"/>
    <w:rsid w:val="00692249"/>
    <w:rsid w:val="006925B2"/>
    <w:rsid w:val="00695F53"/>
    <w:rsid w:val="00697ACD"/>
    <w:rsid w:val="00697B90"/>
    <w:rsid w:val="00697DA4"/>
    <w:rsid w:val="006A0970"/>
    <w:rsid w:val="006A1558"/>
    <w:rsid w:val="006A2980"/>
    <w:rsid w:val="006A3480"/>
    <w:rsid w:val="006A4C7D"/>
    <w:rsid w:val="006A59B9"/>
    <w:rsid w:val="006A5D59"/>
    <w:rsid w:val="006B0EDB"/>
    <w:rsid w:val="006B3DAA"/>
    <w:rsid w:val="006B5628"/>
    <w:rsid w:val="006B748D"/>
    <w:rsid w:val="006C0043"/>
    <w:rsid w:val="006C0F28"/>
    <w:rsid w:val="006C4620"/>
    <w:rsid w:val="006C6E6F"/>
    <w:rsid w:val="006D0D28"/>
    <w:rsid w:val="006D16BB"/>
    <w:rsid w:val="006D27F4"/>
    <w:rsid w:val="006D2B3E"/>
    <w:rsid w:val="006D3008"/>
    <w:rsid w:val="006D5181"/>
    <w:rsid w:val="006D5D50"/>
    <w:rsid w:val="006E1012"/>
    <w:rsid w:val="006E4AF6"/>
    <w:rsid w:val="006E5027"/>
    <w:rsid w:val="006E5157"/>
    <w:rsid w:val="006E5298"/>
    <w:rsid w:val="006E725A"/>
    <w:rsid w:val="006F0278"/>
    <w:rsid w:val="006F09CC"/>
    <w:rsid w:val="006F15DF"/>
    <w:rsid w:val="006F182F"/>
    <w:rsid w:val="006F18DE"/>
    <w:rsid w:val="006F1A5B"/>
    <w:rsid w:val="006F575F"/>
    <w:rsid w:val="006F5983"/>
    <w:rsid w:val="0070009D"/>
    <w:rsid w:val="00700C4B"/>
    <w:rsid w:val="0070684B"/>
    <w:rsid w:val="00706996"/>
    <w:rsid w:val="0070791F"/>
    <w:rsid w:val="0071416C"/>
    <w:rsid w:val="007173B9"/>
    <w:rsid w:val="0072069E"/>
    <w:rsid w:val="0072300A"/>
    <w:rsid w:val="00724D19"/>
    <w:rsid w:val="00724EC2"/>
    <w:rsid w:val="00726B98"/>
    <w:rsid w:val="0073041F"/>
    <w:rsid w:val="00731B0B"/>
    <w:rsid w:val="00732DD8"/>
    <w:rsid w:val="00733F28"/>
    <w:rsid w:val="00734FB7"/>
    <w:rsid w:val="00735691"/>
    <w:rsid w:val="00736B58"/>
    <w:rsid w:val="00740987"/>
    <w:rsid w:val="0074498C"/>
    <w:rsid w:val="007467AF"/>
    <w:rsid w:val="007515D5"/>
    <w:rsid w:val="00752530"/>
    <w:rsid w:val="00754B9C"/>
    <w:rsid w:val="007550A3"/>
    <w:rsid w:val="007552EB"/>
    <w:rsid w:val="007563A9"/>
    <w:rsid w:val="00757009"/>
    <w:rsid w:val="00762A1B"/>
    <w:rsid w:val="00763A9D"/>
    <w:rsid w:val="00763C1B"/>
    <w:rsid w:val="0076529A"/>
    <w:rsid w:val="00765AD2"/>
    <w:rsid w:val="00765C4A"/>
    <w:rsid w:val="00770610"/>
    <w:rsid w:val="00770FED"/>
    <w:rsid w:val="0077177A"/>
    <w:rsid w:val="00771FB4"/>
    <w:rsid w:val="00773F22"/>
    <w:rsid w:val="0077570D"/>
    <w:rsid w:val="007810EA"/>
    <w:rsid w:val="00781474"/>
    <w:rsid w:val="00782B4B"/>
    <w:rsid w:val="00785D90"/>
    <w:rsid w:val="0078627D"/>
    <w:rsid w:val="00786680"/>
    <w:rsid w:val="0079172B"/>
    <w:rsid w:val="00793827"/>
    <w:rsid w:val="00796368"/>
    <w:rsid w:val="007970D7"/>
    <w:rsid w:val="00797F80"/>
    <w:rsid w:val="007A0EBD"/>
    <w:rsid w:val="007A1FFC"/>
    <w:rsid w:val="007A2011"/>
    <w:rsid w:val="007A22CF"/>
    <w:rsid w:val="007A48A9"/>
    <w:rsid w:val="007B05D8"/>
    <w:rsid w:val="007B0BAA"/>
    <w:rsid w:val="007B1089"/>
    <w:rsid w:val="007B598A"/>
    <w:rsid w:val="007B5B42"/>
    <w:rsid w:val="007B5E3C"/>
    <w:rsid w:val="007B6C79"/>
    <w:rsid w:val="007C0C6D"/>
    <w:rsid w:val="007C2714"/>
    <w:rsid w:val="007C4C04"/>
    <w:rsid w:val="007C760D"/>
    <w:rsid w:val="007D0A4A"/>
    <w:rsid w:val="007D2195"/>
    <w:rsid w:val="007D29C6"/>
    <w:rsid w:val="007D4532"/>
    <w:rsid w:val="007D5653"/>
    <w:rsid w:val="007E1ACD"/>
    <w:rsid w:val="007E4AD5"/>
    <w:rsid w:val="007F0D2E"/>
    <w:rsid w:val="007F27D2"/>
    <w:rsid w:val="007F3837"/>
    <w:rsid w:val="007F4D27"/>
    <w:rsid w:val="007F56DE"/>
    <w:rsid w:val="007F721E"/>
    <w:rsid w:val="007F7DA2"/>
    <w:rsid w:val="0080049B"/>
    <w:rsid w:val="008004B6"/>
    <w:rsid w:val="008011C3"/>
    <w:rsid w:val="0080156D"/>
    <w:rsid w:val="008039D4"/>
    <w:rsid w:val="008070C7"/>
    <w:rsid w:val="008074C5"/>
    <w:rsid w:val="00811CC2"/>
    <w:rsid w:val="0081549D"/>
    <w:rsid w:val="008179BD"/>
    <w:rsid w:val="0082170F"/>
    <w:rsid w:val="00822EC1"/>
    <w:rsid w:val="00823D56"/>
    <w:rsid w:val="008242C2"/>
    <w:rsid w:val="00824E51"/>
    <w:rsid w:val="00831480"/>
    <w:rsid w:val="0083666B"/>
    <w:rsid w:val="008374CB"/>
    <w:rsid w:val="00837949"/>
    <w:rsid w:val="008406AC"/>
    <w:rsid w:val="00842423"/>
    <w:rsid w:val="00842D21"/>
    <w:rsid w:val="00844635"/>
    <w:rsid w:val="00850A69"/>
    <w:rsid w:val="00850D1C"/>
    <w:rsid w:val="00851C98"/>
    <w:rsid w:val="0085219E"/>
    <w:rsid w:val="00854863"/>
    <w:rsid w:val="008549AE"/>
    <w:rsid w:val="00862A40"/>
    <w:rsid w:val="008665DB"/>
    <w:rsid w:val="00867928"/>
    <w:rsid w:val="008708A7"/>
    <w:rsid w:val="00871E19"/>
    <w:rsid w:val="00873555"/>
    <w:rsid w:val="008755AD"/>
    <w:rsid w:val="008765B4"/>
    <w:rsid w:val="00877BC3"/>
    <w:rsid w:val="008817A6"/>
    <w:rsid w:val="00881C54"/>
    <w:rsid w:val="00881E8D"/>
    <w:rsid w:val="008829E6"/>
    <w:rsid w:val="00882BEB"/>
    <w:rsid w:val="00885903"/>
    <w:rsid w:val="008869CB"/>
    <w:rsid w:val="0089161C"/>
    <w:rsid w:val="00891919"/>
    <w:rsid w:val="00891A41"/>
    <w:rsid w:val="00892952"/>
    <w:rsid w:val="008930F4"/>
    <w:rsid w:val="0089375E"/>
    <w:rsid w:val="00895CA8"/>
    <w:rsid w:val="0089631C"/>
    <w:rsid w:val="008964E2"/>
    <w:rsid w:val="008A1068"/>
    <w:rsid w:val="008A1B11"/>
    <w:rsid w:val="008A1E37"/>
    <w:rsid w:val="008A4872"/>
    <w:rsid w:val="008B557E"/>
    <w:rsid w:val="008B6CBB"/>
    <w:rsid w:val="008B78C2"/>
    <w:rsid w:val="008C242C"/>
    <w:rsid w:val="008C29A1"/>
    <w:rsid w:val="008C4BA1"/>
    <w:rsid w:val="008D039C"/>
    <w:rsid w:val="008D45A3"/>
    <w:rsid w:val="008D5B7F"/>
    <w:rsid w:val="008E15DD"/>
    <w:rsid w:val="008E16E9"/>
    <w:rsid w:val="008E3436"/>
    <w:rsid w:val="008E5013"/>
    <w:rsid w:val="008E704D"/>
    <w:rsid w:val="008F1A93"/>
    <w:rsid w:val="008F3167"/>
    <w:rsid w:val="008F6390"/>
    <w:rsid w:val="008F66A2"/>
    <w:rsid w:val="008F6AE5"/>
    <w:rsid w:val="00901F44"/>
    <w:rsid w:val="00902DFE"/>
    <w:rsid w:val="00904B21"/>
    <w:rsid w:val="0090529D"/>
    <w:rsid w:val="00911E55"/>
    <w:rsid w:val="00911FB2"/>
    <w:rsid w:val="009121CB"/>
    <w:rsid w:val="00912D68"/>
    <w:rsid w:val="00912D82"/>
    <w:rsid w:val="00913137"/>
    <w:rsid w:val="0091423D"/>
    <w:rsid w:val="00914D84"/>
    <w:rsid w:val="009151C5"/>
    <w:rsid w:val="009163EB"/>
    <w:rsid w:val="00931759"/>
    <w:rsid w:val="00931C69"/>
    <w:rsid w:val="0093305B"/>
    <w:rsid w:val="00933CB1"/>
    <w:rsid w:val="0093742E"/>
    <w:rsid w:val="0094290E"/>
    <w:rsid w:val="009432D6"/>
    <w:rsid w:val="009434E9"/>
    <w:rsid w:val="00946786"/>
    <w:rsid w:val="009478D9"/>
    <w:rsid w:val="00947EC8"/>
    <w:rsid w:val="00951BFA"/>
    <w:rsid w:val="00951CBA"/>
    <w:rsid w:val="00952A4D"/>
    <w:rsid w:val="0095394A"/>
    <w:rsid w:val="00960C43"/>
    <w:rsid w:val="00964A28"/>
    <w:rsid w:val="0096693B"/>
    <w:rsid w:val="00966FAF"/>
    <w:rsid w:val="009701F9"/>
    <w:rsid w:val="009718F1"/>
    <w:rsid w:val="009730A7"/>
    <w:rsid w:val="009744AE"/>
    <w:rsid w:val="00974585"/>
    <w:rsid w:val="0097757C"/>
    <w:rsid w:val="00983AA5"/>
    <w:rsid w:val="00983FAF"/>
    <w:rsid w:val="00984DAC"/>
    <w:rsid w:val="00984DB6"/>
    <w:rsid w:val="00986D8B"/>
    <w:rsid w:val="00986FFE"/>
    <w:rsid w:val="00990BFE"/>
    <w:rsid w:val="00994CA4"/>
    <w:rsid w:val="009952EC"/>
    <w:rsid w:val="009A1330"/>
    <w:rsid w:val="009A4905"/>
    <w:rsid w:val="009A5072"/>
    <w:rsid w:val="009A615E"/>
    <w:rsid w:val="009A796A"/>
    <w:rsid w:val="009B1AF8"/>
    <w:rsid w:val="009B1EBD"/>
    <w:rsid w:val="009B457C"/>
    <w:rsid w:val="009B6978"/>
    <w:rsid w:val="009C2DC6"/>
    <w:rsid w:val="009C3454"/>
    <w:rsid w:val="009C53EF"/>
    <w:rsid w:val="009C5D86"/>
    <w:rsid w:val="009C6FC1"/>
    <w:rsid w:val="009D2ED8"/>
    <w:rsid w:val="009D6BD3"/>
    <w:rsid w:val="009E087C"/>
    <w:rsid w:val="009E4098"/>
    <w:rsid w:val="009E55D2"/>
    <w:rsid w:val="009F110F"/>
    <w:rsid w:val="009F2A47"/>
    <w:rsid w:val="009F5727"/>
    <w:rsid w:val="009F657E"/>
    <w:rsid w:val="009F6F75"/>
    <w:rsid w:val="009F72C3"/>
    <w:rsid w:val="00A012CB"/>
    <w:rsid w:val="00A01F0B"/>
    <w:rsid w:val="00A01F7B"/>
    <w:rsid w:val="00A0227D"/>
    <w:rsid w:val="00A0646D"/>
    <w:rsid w:val="00A0746F"/>
    <w:rsid w:val="00A07FCC"/>
    <w:rsid w:val="00A10BB1"/>
    <w:rsid w:val="00A1460A"/>
    <w:rsid w:val="00A1534F"/>
    <w:rsid w:val="00A15CC4"/>
    <w:rsid w:val="00A20BC4"/>
    <w:rsid w:val="00A21823"/>
    <w:rsid w:val="00A3332C"/>
    <w:rsid w:val="00A3413E"/>
    <w:rsid w:val="00A341F3"/>
    <w:rsid w:val="00A349C8"/>
    <w:rsid w:val="00A36484"/>
    <w:rsid w:val="00A3685B"/>
    <w:rsid w:val="00A3767C"/>
    <w:rsid w:val="00A41386"/>
    <w:rsid w:val="00A4243B"/>
    <w:rsid w:val="00A43B9E"/>
    <w:rsid w:val="00A43D11"/>
    <w:rsid w:val="00A47801"/>
    <w:rsid w:val="00A5017B"/>
    <w:rsid w:val="00A50395"/>
    <w:rsid w:val="00A52647"/>
    <w:rsid w:val="00A528C3"/>
    <w:rsid w:val="00A52DEC"/>
    <w:rsid w:val="00A54BFC"/>
    <w:rsid w:val="00A56195"/>
    <w:rsid w:val="00A61888"/>
    <w:rsid w:val="00A634BB"/>
    <w:rsid w:val="00A64710"/>
    <w:rsid w:val="00A64D4D"/>
    <w:rsid w:val="00A654BA"/>
    <w:rsid w:val="00A7515D"/>
    <w:rsid w:val="00A75512"/>
    <w:rsid w:val="00A76554"/>
    <w:rsid w:val="00A777DE"/>
    <w:rsid w:val="00A77FBE"/>
    <w:rsid w:val="00A8194A"/>
    <w:rsid w:val="00A82D0F"/>
    <w:rsid w:val="00A8364E"/>
    <w:rsid w:val="00A84ABC"/>
    <w:rsid w:val="00A851BE"/>
    <w:rsid w:val="00A85E9F"/>
    <w:rsid w:val="00A905D3"/>
    <w:rsid w:val="00A922F1"/>
    <w:rsid w:val="00A964C5"/>
    <w:rsid w:val="00A96C5D"/>
    <w:rsid w:val="00AA029F"/>
    <w:rsid w:val="00AA03F8"/>
    <w:rsid w:val="00AA0E78"/>
    <w:rsid w:val="00AA0F7A"/>
    <w:rsid w:val="00AA21D9"/>
    <w:rsid w:val="00AA2688"/>
    <w:rsid w:val="00AA3036"/>
    <w:rsid w:val="00AA5E67"/>
    <w:rsid w:val="00AB0D26"/>
    <w:rsid w:val="00AB1E43"/>
    <w:rsid w:val="00AB203A"/>
    <w:rsid w:val="00AB22B2"/>
    <w:rsid w:val="00AB4761"/>
    <w:rsid w:val="00AB48E0"/>
    <w:rsid w:val="00AB4ECD"/>
    <w:rsid w:val="00AB66D5"/>
    <w:rsid w:val="00AB70E7"/>
    <w:rsid w:val="00AB7B44"/>
    <w:rsid w:val="00AC1C62"/>
    <w:rsid w:val="00AC2B8A"/>
    <w:rsid w:val="00AC734E"/>
    <w:rsid w:val="00AC7661"/>
    <w:rsid w:val="00AD0596"/>
    <w:rsid w:val="00AD06CF"/>
    <w:rsid w:val="00AD08FF"/>
    <w:rsid w:val="00AD17A0"/>
    <w:rsid w:val="00AD343B"/>
    <w:rsid w:val="00AD5546"/>
    <w:rsid w:val="00AD56C5"/>
    <w:rsid w:val="00AD5FAF"/>
    <w:rsid w:val="00AD6A5E"/>
    <w:rsid w:val="00AD708C"/>
    <w:rsid w:val="00AE075E"/>
    <w:rsid w:val="00AE1A6F"/>
    <w:rsid w:val="00AE2916"/>
    <w:rsid w:val="00AF0FC7"/>
    <w:rsid w:val="00AF1341"/>
    <w:rsid w:val="00AF1A68"/>
    <w:rsid w:val="00AF2C54"/>
    <w:rsid w:val="00AF2EA7"/>
    <w:rsid w:val="00B023E8"/>
    <w:rsid w:val="00B030F4"/>
    <w:rsid w:val="00B15159"/>
    <w:rsid w:val="00B16A8C"/>
    <w:rsid w:val="00B16DF8"/>
    <w:rsid w:val="00B170E2"/>
    <w:rsid w:val="00B21517"/>
    <w:rsid w:val="00B24A0C"/>
    <w:rsid w:val="00B25507"/>
    <w:rsid w:val="00B302C7"/>
    <w:rsid w:val="00B30691"/>
    <w:rsid w:val="00B33953"/>
    <w:rsid w:val="00B3450A"/>
    <w:rsid w:val="00B40EBF"/>
    <w:rsid w:val="00B417EA"/>
    <w:rsid w:val="00B425E3"/>
    <w:rsid w:val="00B441DE"/>
    <w:rsid w:val="00B50820"/>
    <w:rsid w:val="00B5121A"/>
    <w:rsid w:val="00B54D30"/>
    <w:rsid w:val="00B556DE"/>
    <w:rsid w:val="00B60562"/>
    <w:rsid w:val="00B60859"/>
    <w:rsid w:val="00B62827"/>
    <w:rsid w:val="00B63FEB"/>
    <w:rsid w:val="00B64BA1"/>
    <w:rsid w:val="00B6525C"/>
    <w:rsid w:val="00B73046"/>
    <w:rsid w:val="00B7673D"/>
    <w:rsid w:val="00B77071"/>
    <w:rsid w:val="00B8184A"/>
    <w:rsid w:val="00B81D3F"/>
    <w:rsid w:val="00B821F9"/>
    <w:rsid w:val="00B829A0"/>
    <w:rsid w:val="00B833A5"/>
    <w:rsid w:val="00B87D2D"/>
    <w:rsid w:val="00B910E6"/>
    <w:rsid w:val="00B93182"/>
    <w:rsid w:val="00B93341"/>
    <w:rsid w:val="00B93A79"/>
    <w:rsid w:val="00B93AF2"/>
    <w:rsid w:val="00B93F91"/>
    <w:rsid w:val="00B957A1"/>
    <w:rsid w:val="00B968D2"/>
    <w:rsid w:val="00BA12E6"/>
    <w:rsid w:val="00BA1481"/>
    <w:rsid w:val="00BA51E9"/>
    <w:rsid w:val="00BA55A4"/>
    <w:rsid w:val="00BA5D4D"/>
    <w:rsid w:val="00BB24A8"/>
    <w:rsid w:val="00BB32AC"/>
    <w:rsid w:val="00BB3ACF"/>
    <w:rsid w:val="00BB5DF1"/>
    <w:rsid w:val="00BB7CD6"/>
    <w:rsid w:val="00BC4285"/>
    <w:rsid w:val="00BC434E"/>
    <w:rsid w:val="00BC48F9"/>
    <w:rsid w:val="00BC6E7C"/>
    <w:rsid w:val="00BC7A47"/>
    <w:rsid w:val="00BD0403"/>
    <w:rsid w:val="00BD0769"/>
    <w:rsid w:val="00BD3468"/>
    <w:rsid w:val="00BD66AC"/>
    <w:rsid w:val="00BD68AD"/>
    <w:rsid w:val="00BD7C90"/>
    <w:rsid w:val="00BE431A"/>
    <w:rsid w:val="00BE49AE"/>
    <w:rsid w:val="00BE592C"/>
    <w:rsid w:val="00BE5DAC"/>
    <w:rsid w:val="00BE740B"/>
    <w:rsid w:val="00BE74A8"/>
    <w:rsid w:val="00BE74AA"/>
    <w:rsid w:val="00BE76B6"/>
    <w:rsid w:val="00BF3837"/>
    <w:rsid w:val="00BF5A0A"/>
    <w:rsid w:val="00BF5E95"/>
    <w:rsid w:val="00BF723F"/>
    <w:rsid w:val="00C00A16"/>
    <w:rsid w:val="00C0155C"/>
    <w:rsid w:val="00C03121"/>
    <w:rsid w:val="00C03C18"/>
    <w:rsid w:val="00C10552"/>
    <w:rsid w:val="00C12A5A"/>
    <w:rsid w:val="00C14212"/>
    <w:rsid w:val="00C14467"/>
    <w:rsid w:val="00C14DFA"/>
    <w:rsid w:val="00C1690F"/>
    <w:rsid w:val="00C22795"/>
    <w:rsid w:val="00C249E7"/>
    <w:rsid w:val="00C25291"/>
    <w:rsid w:val="00C26951"/>
    <w:rsid w:val="00C26D06"/>
    <w:rsid w:val="00C314E0"/>
    <w:rsid w:val="00C31806"/>
    <w:rsid w:val="00C3333B"/>
    <w:rsid w:val="00C33FEE"/>
    <w:rsid w:val="00C34FC5"/>
    <w:rsid w:val="00C357A8"/>
    <w:rsid w:val="00C368A7"/>
    <w:rsid w:val="00C3772A"/>
    <w:rsid w:val="00C41A2D"/>
    <w:rsid w:val="00C447AF"/>
    <w:rsid w:val="00C504E8"/>
    <w:rsid w:val="00C505F7"/>
    <w:rsid w:val="00C53145"/>
    <w:rsid w:val="00C53404"/>
    <w:rsid w:val="00C53D5F"/>
    <w:rsid w:val="00C54F12"/>
    <w:rsid w:val="00C553A1"/>
    <w:rsid w:val="00C57DAC"/>
    <w:rsid w:val="00C61E77"/>
    <w:rsid w:val="00C646DA"/>
    <w:rsid w:val="00C65943"/>
    <w:rsid w:val="00C65CB4"/>
    <w:rsid w:val="00C71C68"/>
    <w:rsid w:val="00C72BCE"/>
    <w:rsid w:val="00C75B2A"/>
    <w:rsid w:val="00C75B41"/>
    <w:rsid w:val="00C76116"/>
    <w:rsid w:val="00C7643D"/>
    <w:rsid w:val="00C77120"/>
    <w:rsid w:val="00C77810"/>
    <w:rsid w:val="00C8275D"/>
    <w:rsid w:val="00C83184"/>
    <w:rsid w:val="00C864A0"/>
    <w:rsid w:val="00C87262"/>
    <w:rsid w:val="00C90F8D"/>
    <w:rsid w:val="00C91BA7"/>
    <w:rsid w:val="00C9262E"/>
    <w:rsid w:val="00CA00F8"/>
    <w:rsid w:val="00CA1552"/>
    <w:rsid w:val="00CA1C70"/>
    <w:rsid w:val="00CA1EE5"/>
    <w:rsid w:val="00CA2B0A"/>
    <w:rsid w:val="00CA3C53"/>
    <w:rsid w:val="00CA6253"/>
    <w:rsid w:val="00CB10F2"/>
    <w:rsid w:val="00CB20FC"/>
    <w:rsid w:val="00CB4ECF"/>
    <w:rsid w:val="00CB5719"/>
    <w:rsid w:val="00CC0AB0"/>
    <w:rsid w:val="00CC0CB4"/>
    <w:rsid w:val="00CC168E"/>
    <w:rsid w:val="00CC676A"/>
    <w:rsid w:val="00CC7959"/>
    <w:rsid w:val="00CD1638"/>
    <w:rsid w:val="00CD2B47"/>
    <w:rsid w:val="00CD4740"/>
    <w:rsid w:val="00CD68C3"/>
    <w:rsid w:val="00CE2E66"/>
    <w:rsid w:val="00CE2FF6"/>
    <w:rsid w:val="00CE3475"/>
    <w:rsid w:val="00CE6671"/>
    <w:rsid w:val="00CE711F"/>
    <w:rsid w:val="00CF12AD"/>
    <w:rsid w:val="00CF29BD"/>
    <w:rsid w:val="00CF3671"/>
    <w:rsid w:val="00CF5C31"/>
    <w:rsid w:val="00D001E4"/>
    <w:rsid w:val="00D02BF8"/>
    <w:rsid w:val="00D06D0A"/>
    <w:rsid w:val="00D10C98"/>
    <w:rsid w:val="00D12023"/>
    <w:rsid w:val="00D120B1"/>
    <w:rsid w:val="00D12FB0"/>
    <w:rsid w:val="00D146A5"/>
    <w:rsid w:val="00D14F26"/>
    <w:rsid w:val="00D162EB"/>
    <w:rsid w:val="00D20B73"/>
    <w:rsid w:val="00D223AB"/>
    <w:rsid w:val="00D2395D"/>
    <w:rsid w:val="00D24181"/>
    <w:rsid w:val="00D26D1C"/>
    <w:rsid w:val="00D27648"/>
    <w:rsid w:val="00D32AD3"/>
    <w:rsid w:val="00D34B0C"/>
    <w:rsid w:val="00D42463"/>
    <w:rsid w:val="00D430F5"/>
    <w:rsid w:val="00D432E9"/>
    <w:rsid w:val="00D43B28"/>
    <w:rsid w:val="00D46179"/>
    <w:rsid w:val="00D462CC"/>
    <w:rsid w:val="00D46F55"/>
    <w:rsid w:val="00D475C7"/>
    <w:rsid w:val="00D47AA6"/>
    <w:rsid w:val="00D47D79"/>
    <w:rsid w:val="00D57436"/>
    <w:rsid w:val="00D60FDB"/>
    <w:rsid w:val="00D63286"/>
    <w:rsid w:val="00D667E3"/>
    <w:rsid w:val="00D67156"/>
    <w:rsid w:val="00D70255"/>
    <w:rsid w:val="00D80E25"/>
    <w:rsid w:val="00D8225F"/>
    <w:rsid w:val="00D83949"/>
    <w:rsid w:val="00D90285"/>
    <w:rsid w:val="00D9150D"/>
    <w:rsid w:val="00D918DA"/>
    <w:rsid w:val="00D93180"/>
    <w:rsid w:val="00D93B65"/>
    <w:rsid w:val="00D94B43"/>
    <w:rsid w:val="00D954A9"/>
    <w:rsid w:val="00DA02A5"/>
    <w:rsid w:val="00DA2F25"/>
    <w:rsid w:val="00DA68DA"/>
    <w:rsid w:val="00DB128E"/>
    <w:rsid w:val="00DB465E"/>
    <w:rsid w:val="00DB4C8B"/>
    <w:rsid w:val="00DB5881"/>
    <w:rsid w:val="00DB67B3"/>
    <w:rsid w:val="00DB69FF"/>
    <w:rsid w:val="00DC27F5"/>
    <w:rsid w:val="00DC7173"/>
    <w:rsid w:val="00DD0A05"/>
    <w:rsid w:val="00DD0EB4"/>
    <w:rsid w:val="00DD1C2A"/>
    <w:rsid w:val="00DD2E8B"/>
    <w:rsid w:val="00DD2F76"/>
    <w:rsid w:val="00DD2FE9"/>
    <w:rsid w:val="00DD588A"/>
    <w:rsid w:val="00DD782D"/>
    <w:rsid w:val="00DE4296"/>
    <w:rsid w:val="00DE4C6F"/>
    <w:rsid w:val="00DE634F"/>
    <w:rsid w:val="00DE6824"/>
    <w:rsid w:val="00DF2CC8"/>
    <w:rsid w:val="00DF69BD"/>
    <w:rsid w:val="00DF6F5C"/>
    <w:rsid w:val="00E00EF1"/>
    <w:rsid w:val="00E02BA7"/>
    <w:rsid w:val="00E02DF8"/>
    <w:rsid w:val="00E04FB3"/>
    <w:rsid w:val="00E0543B"/>
    <w:rsid w:val="00E0785D"/>
    <w:rsid w:val="00E108EA"/>
    <w:rsid w:val="00E12543"/>
    <w:rsid w:val="00E14BC5"/>
    <w:rsid w:val="00E15120"/>
    <w:rsid w:val="00E16A82"/>
    <w:rsid w:val="00E1728A"/>
    <w:rsid w:val="00E21F9E"/>
    <w:rsid w:val="00E24081"/>
    <w:rsid w:val="00E24D74"/>
    <w:rsid w:val="00E268A9"/>
    <w:rsid w:val="00E30A15"/>
    <w:rsid w:val="00E31F23"/>
    <w:rsid w:val="00E323F0"/>
    <w:rsid w:val="00E34606"/>
    <w:rsid w:val="00E36ED9"/>
    <w:rsid w:val="00E413A1"/>
    <w:rsid w:val="00E421D2"/>
    <w:rsid w:val="00E433A1"/>
    <w:rsid w:val="00E43AE4"/>
    <w:rsid w:val="00E45325"/>
    <w:rsid w:val="00E45814"/>
    <w:rsid w:val="00E468F5"/>
    <w:rsid w:val="00E47D79"/>
    <w:rsid w:val="00E50F0A"/>
    <w:rsid w:val="00E52FBD"/>
    <w:rsid w:val="00E53C2B"/>
    <w:rsid w:val="00E62B37"/>
    <w:rsid w:val="00E62F5C"/>
    <w:rsid w:val="00E631CF"/>
    <w:rsid w:val="00E64D7A"/>
    <w:rsid w:val="00E65EDA"/>
    <w:rsid w:val="00E66674"/>
    <w:rsid w:val="00E6667A"/>
    <w:rsid w:val="00E668DB"/>
    <w:rsid w:val="00E677E7"/>
    <w:rsid w:val="00E67CE5"/>
    <w:rsid w:val="00E7057E"/>
    <w:rsid w:val="00E71C25"/>
    <w:rsid w:val="00E74C6A"/>
    <w:rsid w:val="00E7591D"/>
    <w:rsid w:val="00E768BB"/>
    <w:rsid w:val="00E827B2"/>
    <w:rsid w:val="00E833D8"/>
    <w:rsid w:val="00E83DD2"/>
    <w:rsid w:val="00E85460"/>
    <w:rsid w:val="00E85669"/>
    <w:rsid w:val="00E8785C"/>
    <w:rsid w:val="00E87AD9"/>
    <w:rsid w:val="00E91CF7"/>
    <w:rsid w:val="00E933F5"/>
    <w:rsid w:val="00E9735B"/>
    <w:rsid w:val="00EA287B"/>
    <w:rsid w:val="00EA536E"/>
    <w:rsid w:val="00EA6A9E"/>
    <w:rsid w:val="00EA6C82"/>
    <w:rsid w:val="00EB25F2"/>
    <w:rsid w:val="00EB30E2"/>
    <w:rsid w:val="00EB3420"/>
    <w:rsid w:val="00EB4579"/>
    <w:rsid w:val="00EB4982"/>
    <w:rsid w:val="00EB686D"/>
    <w:rsid w:val="00EB6D64"/>
    <w:rsid w:val="00EB7DAE"/>
    <w:rsid w:val="00EC2663"/>
    <w:rsid w:val="00EC506A"/>
    <w:rsid w:val="00EC7DEB"/>
    <w:rsid w:val="00ED0447"/>
    <w:rsid w:val="00ED0907"/>
    <w:rsid w:val="00ED15FA"/>
    <w:rsid w:val="00ED1AF3"/>
    <w:rsid w:val="00ED2B28"/>
    <w:rsid w:val="00ED38B2"/>
    <w:rsid w:val="00ED46D8"/>
    <w:rsid w:val="00ED4902"/>
    <w:rsid w:val="00ED6DE4"/>
    <w:rsid w:val="00EE04CF"/>
    <w:rsid w:val="00EE0651"/>
    <w:rsid w:val="00EE0CA7"/>
    <w:rsid w:val="00EE1C7F"/>
    <w:rsid w:val="00EE20C1"/>
    <w:rsid w:val="00EE3E50"/>
    <w:rsid w:val="00EE4378"/>
    <w:rsid w:val="00EE7D51"/>
    <w:rsid w:val="00EF1706"/>
    <w:rsid w:val="00EF1998"/>
    <w:rsid w:val="00EF36DA"/>
    <w:rsid w:val="00EF651E"/>
    <w:rsid w:val="00EF67B7"/>
    <w:rsid w:val="00F03217"/>
    <w:rsid w:val="00F032ED"/>
    <w:rsid w:val="00F03FCD"/>
    <w:rsid w:val="00F056E1"/>
    <w:rsid w:val="00F109A7"/>
    <w:rsid w:val="00F10F68"/>
    <w:rsid w:val="00F11A45"/>
    <w:rsid w:val="00F12524"/>
    <w:rsid w:val="00F13085"/>
    <w:rsid w:val="00F14615"/>
    <w:rsid w:val="00F16358"/>
    <w:rsid w:val="00F17F56"/>
    <w:rsid w:val="00F256F0"/>
    <w:rsid w:val="00F30353"/>
    <w:rsid w:val="00F33E9F"/>
    <w:rsid w:val="00F33EB9"/>
    <w:rsid w:val="00F3477C"/>
    <w:rsid w:val="00F35ADA"/>
    <w:rsid w:val="00F3768E"/>
    <w:rsid w:val="00F41184"/>
    <w:rsid w:val="00F4365E"/>
    <w:rsid w:val="00F4425E"/>
    <w:rsid w:val="00F449A9"/>
    <w:rsid w:val="00F45D49"/>
    <w:rsid w:val="00F466AA"/>
    <w:rsid w:val="00F47AD4"/>
    <w:rsid w:val="00F51102"/>
    <w:rsid w:val="00F51493"/>
    <w:rsid w:val="00F53077"/>
    <w:rsid w:val="00F56969"/>
    <w:rsid w:val="00F56B1B"/>
    <w:rsid w:val="00F5756A"/>
    <w:rsid w:val="00F57CF4"/>
    <w:rsid w:val="00F60553"/>
    <w:rsid w:val="00F614C2"/>
    <w:rsid w:val="00F61CD9"/>
    <w:rsid w:val="00F630F7"/>
    <w:rsid w:val="00F6361A"/>
    <w:rsid w:val="00F66094"/>
    <w:rsid w:val="00F70826"/>
    <w:rsid w:val="00F70A5F"/>
    <w:rsid w:val="00F753DF"/>
    <w:rsid w:val="00F75AEA"/>
    <w:rsid w:val="00F8045B"/>
    <w:rsid w:val="00F90006"/>
    <w:rsid w:val="00F90019"/>
    <w:rsid w:val="00F90434"/>
    <w:rsid w:val="00F9130A"/>
    <w:rsid w:val="00F91F43"/>
    <w:rsid w:val="00F92E01"/>
    <w:rsid w:val="00F971D0"/>
    <w:rsid w:val="00F9751E"/>
    <w:rsid w:val="00FA5029"/>
    <w:rsid w:val="00FA6517"/>
    <w:rsid w:val="00FB1424"/>
    <w:rsid w:val="00FB244C"/>
    <w:rsid w:val="00FB4394"/>
    <w:rsid w:val="00FB4828"/>
    <w:rsid w:val="00FB4D9B"/>
    <w:rsid w:val="00FC2A06"/>
    <w:rsid w:val="00FC4BA6"/>
    <w:rsid w:val="00FC59B2"/>
    <w:rsid w:val="00FC7FF5"/>
    <w:rsid w:val="00FD10E4"/>
    <w:rsid w:val="00FD1A60"/>
    <w:rsid w:val="00FD3CFF"/>
    <w:rsid w:val="00FD5D7A"/>
    <w:rsid w:val="00FD683E"/>
    <w:rsid w:val="00FE27F7"/>
    <w:rsid w:val="00FE4353"/>
    <w:rsid w:val="00FE4B1B"/>
    <w:rsid w:val="00FE5240"/>
    <w:rsid w:val="00FE607D"/>
    <w:rsid w:val="00FF0A79"/>
    <w:rsid w:val="00FF15B1"/>
    <w:rsid w:val="00FF1B8F"/>
    <w:rsid w:val="00FF339C"/>
    <w:rsid w:val="00FF4D4B"/>
    <w:rsid w:val="00F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blue">
      <v:fill color="white" opacity="20972f"/>
      <v:stroke color="blue"/>
    </o:shapedefaults>
    <o:shapelayout v:ext="edit">
      <o:idmap v:ext="edit" data="1"/>
    </o:shapelayout>
  </w:shapeDefaults>
  <w:decimalSymbol w:val="."/>
  <w:listSeparator w:val=","/>
  <w14:docId w14:val="062EEB9E"/>
  <w15:docId w15:val="{F441EAE6-ABC8-4852-B186-4A8A6096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081"/>
  </w:style>
  <w:style w:type="paragraph" w:styleId="Heading1">
    <w:name w:val="heading 1"/>
    <w:basedOn w:val="Normal"/>
    <w:next w:val="Normal"/>
    <w:qFormat/>
    <w:pPr>
      <w:keepNext/>
      <w:numPr>
        <w:numId w:val="3"/>
      </w:numPr>
      <w:outlineLvl w:val="0"/>
    </w:pPr>
    <w:rPr>
      <w:rFonts w:ascii="Arial" w:hAnsi="Arial" w:cs="Arial"/>
      <w:b/>
      <w:bCs/>
      <w:kern w:val="28"/>
      <w:sz w:val="24"/>
      <w:szCs w:val="24"/>
    </w:rPr>
  </w:style>
  <w:style w:type="paragraph" w:styleId="Heading2">
    <w:name w:val="heading 2"/>
    <w:basedOn w:val="Normal"/>
    <w:next w:val="Normal"/>
    <w:qFormat/>
    <w:pPr>
      <w:keepNext/>
      <w:numPr>
        <w:ilvl w:val="1"/>
        <w:numId w:val="3"/>
      </w:numPr>
      <w:outlineLvl w:val="1"/>
    </w:pPr>
    <w:rPr>
      <w:rFonts w:ascii="Arial" w:hAnsi="Arial" w:cs="Arial"/>
      <w:b/>
      <w:bCs/>
    </w:rPr>
  </w:style>
  <w:style w:type="paragraph" w:styleId="Heading3">
    <w:name w:val="heading 3"/>
    <w:basedOn w:val="Normal"/>
    <w:next w:val="Normal"/>
    <w:qFormat/>
    <w:pPr>
      <w:keepNext/>
      <w:numPr>
        <w:ilvl w:val="2"/>
        <w:numId w:val="3"/>
      </w:numPr>
      <w:outlineLvl w:val="2"/>
    </w:pPr>
    <w:rPr>
      <w:rFonts w:ascii="Arial" w:hAnsi="Arial" w:cs="Arial"/>
      <w:b/>
      <w:bCs/>
    </w:rPr>
  </w:style>
  <w:style w:type="paragraph" w:styleId="Heading4">
    <w:name w:val="heading 4"/>
    <w:basedOn w:val="Normal"/>
    <w:next w:val="Normal"/>
    <w:link w:val="Heading4Char"/>
    <w:qFormat/>
    <w:pPr>
      <w:keepNext/>
      <w:numPr>
        <w:ilvl w:val="3"/>
        <w:numId w:val="3"/>
      </w:numPr>
      <w:tabs>
        <w:tab w:val="left" w:pos="1440"/>
      </w:tabs>
      <w:outlineLvl w:val="3"/>
    </w:pPr>
    <w:rPr>
      <w:rFonts w:ascii="Arial" w:hAnsi="Arial" w:cs="Arial"/>
      <w:b/>
      <w:bCs/>
    </w:rPr>
  </w:style>
  <w:style w:type="paragraph" w:styleId="Heading5">
    <w:name w:val="heading 5"/>
    <w:basedOn w:val="Normal"/>
    <w:next w:val="Normal"/>
    <w:autoRedefine/>
    <w:qFormat/>
    <w:rsid w:val="00E1728A"/>
    <w:pPr>
      <w:keepNext/>
      <w:ind w:left="1008"/>
      <w:outlineLvl w:val="4"/>
    </w:pPr>
    <w:rPr>
      <w:rFonts w:ascii="Arial" w:hAnsi="Arial" w:cs="Arial"/>
      <w:b/>
      <w:bCs/>
      <w:color w:val="000000"/>
    </w:rPr>
  </w:style>
  <w:style w:type="paragraph" w:styleId="Heading6">
    <w:name w:val="heading 6"/>
    <w:basedOn w:val="Normal"/>
    <w:next w:val="Normal"/>
    <w:autoRedefine/>
    <w:qFormat/>
    <w:rsid w:val="005F280F"/>
    <w:pPr>
      <w:keepNext/>
      <w:numPr>
        <w:ilvl w:val="4"/>
        <w:numId w:val="3"/>
      </w:numPr>
      <w:outlineLvl w:val="5"/>
    </w:pPr>
    <w:rPr>
      <w:rFonts w:ascii="Arial" w:hAnsi="Arial" w:cs="Arial"/>
      <w:bCs/>
    </w:rPr>
  </w:style>
  <w:style w:type="paragraph" w:styleId="Heading7">
    <w:name w:val="heading 7"/>
    <w:basedOn w:val="Normal"/>
    <w:next w:val="Normal"/>
    <w:autoRedefine/>
    <w:qFormat/>
    <w:rsid w:val="00B302C7"/>
    <w:pPr>
      <w:keepNext/>
      <w:numPr>
        <w:ilvl w:val="6"/>
        <w:numId w:val="3"/>
      </w:numPr>
      <w:outlineLvl w:val="6"/>
    </w:pPr>
    <w:rPr>
      <w:rFonts w:ascii="Arial" w:hAnsi="Arial" w:cs="Arial"/>
      <w:b/>
      <w:bCs/>
    </w:rPr>
  </w:style>
  <w:style w:type="paragraph" w:styleId="Heading8">
    <w:name w:val="heading 8"/>
    <w:basedOn w:val="Normal"/>
    <w:next w:val="Normal"/>
    <w:qFormat/>
    <w:pPr>
      <w:keepNext/>
      <w:numPr>
        <w:ilvl w:val="7"/>
        <w:numId w:val="3"/>
      </w:numPr>
      <w:outlineLvl w:val="7"/>
    </w:pPr>
    <w:rPr>
      <w:b/>
      <w:bCs/>
    </w:rPr>
  </w:style>
  <w:style w:type="paragraph" w:styleId="Heading9">
    <w:name w:val="heading 9"/>
    <w:basedOn w:val="Normal"/>
    <w:next w:val="Normal"/>
    <w:qFormat/>
    <w:pPr>
      <w:keepNext/>
      <w:numPr>
        <w:ilvl w:val="8"/>
        <w:numId w:val="3"/>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cs="Arial"/>
      <w:b/>
      <w:bCs/>
      <w:lang w:val="en-US" w:eastAsia="en-U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5400"/>
        <w:tab w:val="right" w:pos="10800"/>
      </w:tabs>
    </w:pPr>
    <w:rPr>
      <w:rFonts w:ascii="Arial" w:hAnsi="Arial" w:cs="Arial"/>
      <w:sz w:val="16"/>
      <w:szCs w:val="16"/>
    </w:rPr>
  </w:style>
  <w:style w:type="character" w:styleId="PageNumber">
    <w:name w:val="page number"/>
    <w:rPr>
      <w:sz w:val="16"/>
      <w:szCs w:val="16"/>
    </w:rPr>
  </w:style>
  <w:style w:type="paragraph" w:styleId="TOC2">
    <w:name w:val="toc 2"/>
    <w:basedOn w:val="Normal"/>
    <w:next w:val="Normal"/>
    <w:autoRedefine/>
    <w:semiHidden/>
    <w:pPr>
      <w:tabs>
        <w:tab w:val="right" w:leader="dot" w:pos="9360"/>
      </w:tabs>
      <w:ind w:left="200"/>
    </w:pPr>
    <w:rPr>
      <w:smallCaps/>
    </w:rPr>
  </w:style>
  <w:style w:type="paragraph" w:styleId="TOC1">
    <w:name w:val="toc 1"/>
    <w:basedOn w:val="Normal"/>
    <w:next w:val="Normal"/>
    <w:autoRedefine/>
    <w:semiHidden/>
    <w:pPr>
      <w:tabs>
        <w:tab w:val="right" w:leader="dot" w:pos="9360"/>
      </w:tabs>
      <w:spacing w:before="120" w:after="120"/>
    </w:pPr>
    <w:rPr>
      <w:smallCaps/>
    </w:rPr>
  </w:style>
  <w:style w:type="paragraph" w:styleId="TOC3">
    <w:name w:val="toc 3"/>
    <w:basedOn w:val="Normal"/>
    <w:next w:val="Normal"/>
    <w:autoRedefine/>
    <w:semiHidden/>
    <w:pPr>
      <w:tabs>
        <w:tab w:val="right" w:leader="dot" w:pos="9360"/>
      </w:tabs>
      <w:ind w:left="400"/>
    </w:pPr>
    <w:rPr>
      <w:i/>
      <w:iCs/>
    </w:rPr>
  </w:style>
  <w:style w:type="paragraph" w:styleId="TOC4">
    <w:name w:val="toc 4"/>
    <w:basedOn w:val="Normal"/>
    <w:next w:val="Normal"/>
    <w:autoRedefine/>
    <w:semiHidden/>
    <w:pPr>
      <w:tabs>
        <w:tab w:val="right" w:leader="dot" w:pos="9360"/>
      </w:tabs>
      <w:ind w:left="600"/>
    </w:pPr>
    <w:rPr>
      <w:sz w:val="18"/>
      <w:szCs w:val="18"/>
    </w:rPr>
  </w:style>
  <w:style w:type="paragraph" w:styleId="TOC5">
    <w:name w:val="toc 5"/>
    <w:basedOn w:val="Normal"/>
    <w:next w:val="Normal"/>
    <w:autoRedefine/>
    <w:semiHidden/>
    <w:pPr>
      <w:tabs>
        <w:tab w:val="right" w:leader="dot" w:pos="9360"/>
      </w:tabs>
      <w:ind w:left="800"/>
    </w:pPr>
    <w:rPr>
      <w:sz w:val="18"/>
      <w:szCs w:val="18"/>
    </w:rPr>
  </w:style>
  <w:style w:type="paragraph" w:styleId="TOC6">
    <w:name w:val="toc 6"/>
    <w:basedOn w:val="Normal"/>
    <w:next w:val="Normal"/>
    <w:autoRedefine/>
    <w:semiHidden/>
    <w:pPr>
      <w:tabs>
        <w:tab w:val="right" w:leader="dot" w:pos="9360"/>
      </w:tabs>
      <w:ind w:left="1000"/>
    </w:pPr>
    <w:rPr>
      <w:sz w:val="18"/>
      <w:szCs w:val="18"/>
    </w:rPr>
  </w:style>
  <w:style w:type="paragraph" w:styleId="TOC7">
    <w:name w:val="toc 7"/>
    <w:basedOn w:val="Normal"/>
    <w:next w:val="Normal"/>
    <w:autoRedefine/>
    <w:semiHidden/>
    <w:pPr>
      <w:tabs>
        <w:tab w:val="right" w:leader="dot" w:pos="9360"/>
      </w:tabs>
      <w:ind w:left="1200"/>
    </w:pPr>
    <w:rPr>
      <w:sz w:val="18"/>
      <w:szCs w:val="18"/>
    </w:rPr>
  </w:style>
  <w:style w:type="paragraph" w:styleId="TOC8">
    <w:name w:val="toc 8"/>
    <w:basedOn w:val="Normal"/>
    <w:next w:val="Normal"/>
    <w:autoRedefine/>
    <w:semiHidden/>
    <w:pPr>
      <w:tabs>
        <w:tab w:val="right" w:leader="dot" w:pos="9360"/>
      </w:tabs>
      <w:ind w:left="1400"/>
    </w:pPr>
    <w:rPr>
      <w:sz w:val="18"/>
      <w:szCs w:val="18"/>
    </w:rPr>
  </w:style>
  <w:style w:type="paragraph" w:styleId="TOC9">
    <w:name w:val="toc 9"/>
    <w:basedOn w:val="Normal"/>
    <w:next w:val="Normal"/>
    <w:autoRedefine/>
    <w:semiHidden/>
    <w:pPr>
      <w:tabs>
        <w:tab w:val="right" w:leader="dot" w:pos="9360"/>
      </w:tabs>
      <w:ind w:left="1600"/>
    </w:pPr>
    <w:rPr>
      <w:sz w:val="18"/>
      <w:szCs w:val="18"/>
    </w:rPr>
  </w:style>
  <w:style w:type="paragraph" w:styleId="TableofFigures">
    <w:name w:val="table of figures"/>
    <w:aliases w:val="Table of Tables"/>
    <w:basedOn w:val="Normal"/>
    <w:next w:val="Normal"/>
    <w:semiHidden/>
    <w:pPr>
      <w:framePr w:hSpace="187" w:wrap="auto"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link w:val="BodyTextChar1"/>
    <w:rPr>
      <w:rFonts w:ascii="Arial" w:hAnsi="Arial" w:cs="Arial"/>
    </w:rPr>
  </w:style>
  <w:style w:type="paragraph" w:styleId="BodyTextIndent">
    <w:name w:val="Body Text Indent"/>
    <w:basedOn w:val="Normal"/>
    <w:pPr>
      <w:jc w:val="center"/>
    </w:pPr>
  </w:style>
  <w:style w:type="paragraph" w:styleId="BodyText3">
    <w:name w:val="Body Text 3"/>
    <w:basedOn w:val="Normal"/>
    <w:pPr>
      <w:jc w:val="center"/>
    </w:pPr>
    <w:rPr>
      <w:sz w:val="16"/>
      <w:szCs w:val="16"/>
    </w:rPr>
  </w:style>
  <w:style w:type="paragraph" w:styleId="BodyTextIndent2">
    <w:name w:val="Body Text Indent 2"/>
    <w:basedOn w:val="Normal"/>
    <w:pPr>
      <w:ind w:left="720"/>
    </w:pPr>
  </w:style>
  <w:style w:type="character" w:customStyle="1" w:styleId="BodyTextIndent2Char">
    <w:name w:val="Body Text Indent 2 Char"/>
    <w:rPr>
      <w:lang w:val="en-US" w:eastAsia="en-US"/>
    </w:rPr>
  </w:style>
  <w:style w:type="paragraph" w:styleId="BodyTextIndent3">
    <w:name w:val="Body Text Indent 3"/>
    <w:basedOn w:val="Normal"/>
    <w:pPr>
      <w:ind w:left="360"/>
    </w:pPr>
  </w:style>
  <w:style w:type="character" w:customStyle="1" w:styleId="BodyTextIndent3Char">
    <w:name w:val="Body Text Indent 3 Char"/>
    <w:rPr>
      <w:lang w:val="en-US" w:eastAsia="en-US"/>
    </w:rPr>
  </w:style>
  <w:style w:type="paragraph" w:styleId="List">
    <w:name w:val="List"/>
    <w:basedOn w:val="Normal"/>
    <w:pPr>
      <w:overflowPunct w:val="0"/>
      <w:autoSpaceDE w:val="0"/>
      <w:autoSpaceDN w:val="0"/>
      <w:adjustRightInd w:val="0"/>
      <w:ind w:left="360" w:hanging="360"/>
      <w:textAlignment w:val="baseline"/>
    </w:pPr>
  </w:style>
  <w:style w:type="paragraph" w:styleId="List2">
    <w:name w:val="List 2"/>
    <w:basedOn w:val="Normal"/>
    <w:pPr>
      <w:overflowPunct w:val="0"/>
      <w:autoSpaceDE w:val="0"/>
      <w:autoSpaceDN w:val="0"/>
      <w:adjustRightInd w:val="0"/>
      <w:ind w:left="720" w:hanging="360"/>
      <w:textAlignment w:val="baseline"/>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xl1015">
    <w:name w:val="xl1015"/>
    <w:basedOn w:val="Normal"/>
    <w:pPr>
      <w:pBdr>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font5">
    <w:name w:val="font5"/>
    <w:basedOn w:val="Normal"/>
    <w:pPr>
      <w:spacing w:before="100" w:beforeAutospacing="1" w:after="100" w:afterAutospacing="1"/>
    </w:pPr>
    <w:rPr>
      <w:rFonts w:ascii="Arial" w:hAnsi="Arial" w:cs="Arial"/>
      <w:sz w:val="16"/>
      <w:szCs w:val="16"/>
    </w:rPr>
  </w:style>
  <w:style w:type="paragraph" w:customStyle="1" w:styleId="font6">
    <w:name w:val="font6"/>
    <w:basedOn w:val="Normal"/>
    <w:pPr>
      <w:spacing w:before="100" w:beforeAutospacing="1" w:after="100" w:afterAutospacing="1"/>
    </w:pPr>
    <w:rPr>
      <w:rFonts w:ascii="Symbol" w:hAnsi="Symbol"/>
      <w:sz w:val="16"/>
      <w:szCs w:val="16"/>
    </w:rPr>
  </w:style>
  <w:style w:type="paragraph" w:customStyle="1" w:styleId="Body">
    <w:name w:val="Body"/>
    <w:basedOn w:val="Normal"/>
    <w:pPr>
      <w:spacing w:line="280" w:lineRule="atLeast"/>
    </w:pPr>
    <w:rPr>
      <w:rFonts w:ascii="Arial" w:hAnsi="Arial" w:cs="Arial"/>
      <w:color w:val="000000"/>
    </w:rPr>
  </w:style>
  <w:style w:type="paragraph" w:customStyle="1" w:styleId="xl1021">
    <w:name w:val="xl102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1011">
    <w:name w:val="xl101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1012">
    <w:name w:val="xl1012"/>
    <w:basedOn w:val="Normal"/>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styleId="CommentText">
    <w:name w:val="annotation text"/>
    <w:basedOn w:val="Normal"/>
    <w:link w:val="CommentTextChar"/>
  </w:style>
  <w:style w:type="character" w:styleId="CommentReference">
    <w:name w:val="annotation reference"/>
    <w:semiHidden/>
    <w:rPr>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0">
    <w:name w:val="xl100"/>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1">
    <w:name w:val="xl10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2">
    <w:name w:val="xl10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03">
    <w:name w:val="xl103"/>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04">
    <w:name w:val="xl10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5">
    <w:name w:val="xl10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06">
    <w:name w:val="xl10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7">
    <w:name w:val="xl107"/>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8">
    <w:name w:val="xl108"/>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09">
    <w:name w:val="xl109"/>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0">
    <w:name w:val="xl11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1">
    <w:name w:val="xl11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2">
    <w:name w:val="xl112"/>
    <w:basedOn w:val="Normal"/>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113">
    <w:name w:val="xl113"/>
    <w:basedOn w:val="Normal"/>
    <w:pPr>
      <w:pBdr>
        <w:top w:val="single" w:sz="8" w:space="0" w:color="auto"/>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14">
    <w:name w:val="xl114"/>
    <w:basedOn w:val="Normal"/>
    <w:pPr>
      <w:pBdr>
        <w:top w:val="single" w:sz="8"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15">
    <w:name w:val="xl115"/>
    <w:basedOn w:val="Normal"/>
    <w:pPr>
      <w:pBdr>
        <w:top w:val="single" w:sz="8"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16">
    <w:name w:val="xl116"/>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7">
    <w:name w:val="xl117"/>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hAnsi="Arial" w:cs="Arial"/>
      <w:sz w:val="16"/>
      <w:szCs w:val="16"/>
    </w:rPr>
  </w:style>
  <w:style w:type="paragraph" w:customStyle="1" w:styleId="xl118">
    <w:name w:val="xl118"/>
    <w:basedOn w:val="Normal"/>
    <w:pPr>
      <w:pBdr>
        <w:top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19">
    <w:name w:val="xl119"/>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20">
    <w:name w:val="xl12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21">
    <w:name w:val="xl121"/>
    <w:basedOn w:val="Normal"/>
    <w:pPr>
      <w:pBdr>
        <w:top w:val="single" w:sz="8"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22">
    <w:name w:val="xl122"/>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hAnsi="Arial" w:cs="Arial"/>
      <w:sz w:val="16"/>
      <w:szCs w:val="16"/>
    </w:rPr>
  </w:style>
  <w:style w:type="paragraph" w:customStyle="1" w:styleId="xl123">
    <w:name w:val="xl123"/>
    <w:basedOn w:val="Normal"/>
    <w:pPr>
      <w:pBdr>
        <w:top w:val="single" w:sz="8" w:space="0" w:color="auto"/>
        <w:left w:val="single" w:sz="8"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character" w:styleId="Strong">
    <w:name w:val="Strong"/>
    <w:qFormat/>
    <w:rPr>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cs="Arial Unicode MS"/>
      <w:sz w:val="24"/>
      <w:szCs w:val="24"/>
    </w:rPr>
  </w:style>
  <w:style w:type="character" w:styleId="Emphasis">
    <w:name w:val="Emphasis"/>
    <w:qFormat/>
    <w:rPr>
      <w:i/>
      <w:iCs/>
    </w:rPr>
  </w:style>
  <w:style w:type="paragraph" w:customStyle="1" w:styleId="Level2">
    <w:name w:val="Level 2"/>
    <w:basedOn w:val="Heading2"/>
    <w:autoRedefine/>
  </w:style>
  <w:style w:type="paragraph" w:customStyle="1" w:styleId="StyleHeading2Arial">
    <w:name w:val="Style Heading 2 + Arial"/>
    <w:basedOn w:val="Heading2"/>
    <w:pPr>
      <w:numPr>
        <w:numId w:val="1"/>
      </w:numPr>
      <w:tabs>
        <w:tab w:val="num" w:pos="0"/>
        <w:tab w:val="num" w:pos="720"/>
        <w:tab w:val="num" w:pos="792"/>
      </w:tabs>
      <w:ind w:left="792" w:hanging="432"/>
    </w:pPr>
  </w:style>
  <w:style w:type="paragraph" w:styleId="Subtitle">
    <w:name w:val="Subtitle"/>
    <w:basedOn w:val="Normal"/>
    <w:qFormat/>
    <w:pPr>
      <w:overflowPunct w:val="0"/>
      <w:autoSpaceDE w:val="0"/>
      <w:autoSpaceDN w:val="0"/>
      <w:adjustRightInd w:val="0"/>
      <w:spacing w:before="120" w:after="60"/>
      <w:jc w:val="center"/>
      <w:textAlignment w:val="baseline"/>
    </w:pPr>
    <w:rPr>
      <w:rFonts w:ascii="Arial" w:hAnsi="Arial" w:cs="Arial"/>
      <w:i/>
      <w:iCs/>
      <w:sz w:val="24"/>
      <w:szCs w:val="24"/>
    </w:rPr>
  </w:style>
  <w:style w:type="paragraph" w:styleId="ListNumber">
    <w:name w:val="List Number"/>
    <w:basedOn w:val="Normal"/>
    <w:pPr>
      <w:numPr>
        <w:numId w:val="2"/>
      </w:numPr>
      <w:tabs>
        <w:tab w:val="num" w:pos="432"/>
      </w:tabs>
      <w:ind w:left="360"/>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bCs/>
      <w:color w:val="000000"/>
      <w:lang w:val="en-US" w:eastAsia="en-US"/>
    </w:rPr>
  </w:style>
  <w:style w:type="character" w:customStyle="1" w:styleId="Heading6Char">
    <w:name w:val="Heading 6 Char"/>
    <w:rPr>
      <w:rFonts w:ascii="Arial" w:hAnsi="Arial" w:cs="Arial"/>
      <w:b/>
      <w:bCs/>
      <w:lang w:val="en-US" w:eastAsia="en-US"/>
    </w:rPr>
  </w:style>
  <w:style w:type="paragraph" w:customStyle="1" w:styleId="StyleHeading3Arial">
    <w:name w:val="Style Heading 3 + Arial"/>
    <w:basedOn w:val="Heading3"/>
  </w:style>
  <w:style w:type="character" w:customStyle="1" w:styleId="Heading9Char">
    <w:name w:val="Heading 9 Char"/>
    <w:rPr>
      <w:b/>
      <w:bCs/>
      <w:lang w:val="en-US" w:eastAsia="en-US"/>
    </w:rPr>
  </w:style>
  <w:style w:type="character" w:customStyle="1" w:styleId="Heading1Char">
    <w:name w:val="Heading 1 Char"/>
    <w:rPr>
      <w:rFonts w:ascii="Arial" w:hAnsi="Arial" w:cs="Arial"/>
      <w:b/>
      <w:bCs/>
      <w:kern w:val="28"/>
      <w:sz w:val="24"/>
      <w:szCs w:val="24"/>
      <w:lang w:val="en-US" w:eastAsia="en-US"/>
    </w:rPr>
  </w:style>
  <w:style w:type="character" w:customStyle="1" w:styleId="BodyTextChar">
    <w:name w:val="Body Text Char"/>
    <w:rPr>
      <w:rFonts w:ascii="Arial" w:hAnsi="Arial" w:cs="Arial"/>
      <w:lang w:val="en-US" w:eastAsia="en-US"/>
    </w:rPr>
  </w:style>
  <w:style w:type="paragraph" w:customStyle="1" w:styleId="Table">
    <w:name w:val="Table"/>
    <w:basedOn w:val="Heading1"/>
    <w:link w:val="TableChar"/>
    <w:pPr>
      <w:numPr>
        <w:numId w:val="6"/>
      </w:numPr>
      <w:jc w:val="center"/>
    </w:pPr>
    <w:rPr>
      <w:sz w:val="20"/>
      <w:szCs w:val="20"/>
    </w:rPr>
  </w:style>
  <w:style w:type="paragraph" w:customStyle="1" w:styleId="Style1">
    <w:name w:val="Style1"/>
    <w:basedOn w:val="Heading5"/>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A41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A64B4"/>
    <w:rPr>
      <w:b/>
      <w:bCs/>
    </w:rPr>
  </w:style>
  <w:style w:type="character" w:customStyle="1" w:styleId="BodyTextChar1">
    <w:name w:val="Body Text Char1"/>
    <w:link w:val="BodyText"/>
    <w:rsid w:val="005C0D89"/>
    <w:rPr>
      <w:rFonts w:ascii="Arial" w:hAnsi="Arial" w:cs="Arial"/>
    </w:rPr>
  </w:style>
  <w:style w:type="character" w:customStyle="1" w:styleId="CommentTextChar">
    <w:name w:val="Comment Text Char"/>
    <w:link w:val="CommentText"/>
    <w:rsid w:val="005F0087"/>
  </w:style>
  <w:style w:type="character" w:customStyle="1" w:styleId="HeaderChar">
    <w:name w:val="Header Char"/>
    <w:link w:val="Header"/>
    <w:uiPriority w:val="99"/>
    <w:rsid w:val="008039D4"/>
  </w:style>
  <w:style w:type="character" w:customStyle="1" w:styleId="TableChar">
    <w:name w:val="Table Char"/>
    <w:link w:val="Table"/>
    <w:rsid w:val="00E0543B"/>
    <w:rPr>
      <w:rFonts w:ascii="Arial" w:hAnsi="Arial" w:cs="Arial"/>
      <w:b/>
      <w:bCs/>
      <w:kern w:val="28"/>
    </w:rPr>
  </w:style>
  <w:style w:type="character" w:customStyle="1" w:styleId="spelle">
    <w:name w:val="spelle"/>
    <w:rsid w:val="00E0543B"/>
  </w:style>
  <w:style w:type="table" w:customStyle="1" w:styleId="TableGrid0">
    <w:name w:val="TableGrid"/>
    <w:rsid w:val="008A1E3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B7673D"/>
    <w:pPr>
      <w:ind w:left="720"/>
      <w:contextualSpacing/>
    </w:pPr>
  </w:style>
  <w:style w:type="paragraph" w:styleId="Revision">
    <w:name w:val="Revision"/>
    <w:hidden/>
    <w:uiPriority w:val="99"/>
    <w:semiHidden/>
    <w:rsid w:val="00073184"/>
  </w:style>
  <w:style w:type="character" w:customStyle="1" w:styleId="Heading4Char">
    <w:name w:val="Heading 4 Char"/>
    <w:basedOn w:val="DefaultParagraphFont"/>
    <w:link w:val="Heading4"/>
    <w:rsid w:val="00B302C7"/>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6966">
      <w:bodyDiv w:val="1"/>
      <w:marLeft w:val="0"/>
      <w:marRight w:val="0"/>
      <w:marTop w:val="0"/>
      <w:marBottom w:val="0"/>
      <w:divBdr>
        <w:top w:val="none" w:sz="0" w:space="0" w:color="auto"/>
        <w:left w:val="none" w:sz="0" w:space="0" w:color="auto"/>
        <w:bottom w:val="none" w:sz="0" w:space="0" w:color="auto"/>
        <w:right w:val="none" w:sz="0" w:space="0" w:color="auto"/>
      </w:divBdr>
    </w:div>
    <w:div w:id="370035924">
      <w:bodyDiv w:val="1"/>
      <w:marLeft w:val="0"/>
      <w:marRight w:val="0"/>
      <w:marTop w:val="0"/>
      <w:marBottom w:val="0"/>
      <w:divBdr>
        <w:top w:val="none" w:sz="0" w:space="0" w:color="auto"/>
        <w:left w:val="none" w:sz="0" w:space="0" w:color="auto"/>
        <w:bottom w:val="none" w:sz="0" w:space="0" w:color="auto"/>
        <w:right w:val="none" w:sz="0" w:space="0" w:color="auto"/>
      </w:divBdr>
    </w:div>
    <w:div w:id="528027006">
      <w:bodyDiv w:val="1"/>
      <w:marLeft w:val="0"/>
      <w:marRight w:val="0"/>
      <w:marTop w:val="0"/>
      <w:marBottom w:val="0"/>
      <w:divBdr>
        <w:top w:val="none" w:sz="0" w:space="0" w:color="auto"/>
        <w:left w:val="none" w:sz="0" w:space="0" w:color="auto"/>
        <w:bottom w:val="none" w:sz="0" w:space="0" w:color="auto"/>
        <w:right w:val="none" w:sz="0" w:space="0" w:color="auto"/>
      </w:divBdr>
    </w:div>
    <w:div w:id="530647201">
      <w:bodyDiv w:val="1"/>
      <w:marLeft w:val="0"/>
      <w:marRight w:val="0"/>
      <w:marTop w:val="0"/>
      <w:marBottom w:val="0"/>
      <w:divBdr>
        <w:top w:val="none" w:sz="0" w:space="0" w:color="auto"/>
        <w:left w:val="none" w:sz="0" w:space="0" w:color="auto"/>
        <w:bottom w:val="none" w:sz="0" w:space="0" w:color="auto"/>
        <w:right w:val="none" w:sz="0" w:space="0" w:color="auto"/>
      </w:divBdr>
    </w:div>
    <w:div w:id="595792188">
      <w:bodyDiv w:val="1"/>
      <w:marLeft w:val="0"/>
      <w:marRight w:val="0"/>
      <w:marTop w:val="0"/>
      <w:marBottom w:val="0"/>
      <w:divBdr>
        <w:top w:val="none" w:sz="0" w:space="0" w:color="auto"/>
        <w:left w:val="none" w:sz="0" w:space="0" w:color="auto"/>
        <w:bottom w:val="none" w:sz="0" w:space="0" w:color="auto"/>
        <w:right w:val="none" w:sz="0" w:space="0" w:color="auto"/>
      </w:divBdr>
    </w:div>
    <w:div w:id="951127740">
      <w:bodyDiv w:val="1"/>
      <w:marLeft w:val="0"/>
      <w:marRight w:val="0"/>
      <w:marTop w:val="0"/>
      <w:marBottom w:val="0"/>
      <w:divBdr>
        <w:top w:val="none" w:sz="0" w:space="0" w:color="auto"/>
        <w:left w:val="none" w:sz="0" w:space="0" w:color="auto"/>
        <w:bottom w:val="none" w:sz="0" w:space="0" w:color="auto"/>
        <w:right w:val="none" w:sz="0" w:space="0" w:color="auto"/>
      </w:divBdr>
    </w:div>
    <w:div w:id="1098984663">
      <w:bodyDiv w:val="1"/>
      <w:marLeft w:val="0"/>
      <w:marRight w:val="0"/>
      <w:marTop w:val="0"/>
      <w:marBottom w:val="0"/>
      <w:divBdr>
        <w:top w:val="none" w:sz="0" w:space="0" w:color="auto"/>
        <w:left w:val="none" w:sz="0" w:space="0" w:color="auto"/>
        <w:bottom w:val="none" w:sz="0" w:space="0" w:color="auto"/>
        <w:right w:val="none" w:sz="0" w:space="0" w:color="auto"/>
      </w:divBdr>
    </w:div>
    <w:div w:id="1202061649">
      <w:bodyDiv w:val="1"/>
      <w:marLeft w:val="0"/>
      <w:marRight w:val="0"/>
      <w:marTop w:val="0"/>
      <w:marBottom w:val="0"/>
      <w:divBdr>
        <w:top w:val="none" w:sz="0" w:space="0" w:color="auto"/>
        <w:left w:val="none" w:sz="0" w:space="0" w:color="auto"/>
        <w:bottom w:val="none" w:sz="0" w:space="0" w:color="auto"/>
        <w:right w:val="none" w:sz="0" w:space="0" w:color="auto"/>
      </w:divBdr>
    </w:div>
    <w:div w:id="1407990834">
      <w:bodyDiv w:val="1"/>
      <w:marLeft w:val="0"/>
      <w:marRight w:val="0"/>
      <w:marTop w:val="0"/>
      <w:marBottom w:val="0"/>
      <w:divBdr>
        <w:top w:val="none" w:sz="0" w:space="0" w:color="auto"/>
        <w:left w:val="none" w:sz="0" w:space="0" w:color="auto"/>
        <w:bottom w:val="none" w:sz="0" w:space="0" w:color="auto"/>
        <w:right w:val="none" w:sz="0" w:space="0" w:color="auto"/>
      </w:divBdr>
    </w:div>
    <w:div w:id="1540046210">
      <w:bodyDiv w:val="1"/>
      <w:marLeft w:val="0"/>
      <w:marRight w:val="0"/>
      <w:marTop w:val="0"/>
      <w:marBottom w:val="0"/>
      <w:divBdr>
        <w:top w:val="none" w:sz="0" w:space="0" w:color="auto"/>
        <w:left w:val="none" w:sz="0" w:space="0" w:color="auto"/>
        <w:bottom w:val="none" w:sz="0" w:space="0" w:color="auto"/>
        <w:right w:val="none" w:sz="0" w:space="0" w:color="auto"/>
      </w:divBdr>
    </w:div>
    <w:div w:id="1640065522">
      <w:bodyDiv w:val="1"/>
      <w:marLeft w:val="0"/>
      <w:marRight w:val="0"/>
      <w:marTop w:val="0"/>
      <w:marBottom w:val="0"/>
      <w:divBdr>
        <w:top w:val="none" w:sz="0" w:space="0" w:color="auto"/>
        <w:left w:val="none" w:sz="0" w:space="0" w:color="auto"/>
        <w:bottom w:val="none" w:sz="0" w:space="0" w:color="auto"/>
        <w:right w:val="none" w:sz="0" w:space="0" w:color="auto"/>
      </w:divBdr>
    </w:div>
    <w:div w:id="20042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package" Target="embeddings/Microsoft_Visio_Drawing.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Visio_2003-2010_Drawing.vsd"/><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oleObject" Target="embeddings/Microsoft_Visio_2003-2010_Drawing2.vsd"/><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C20B7984011C4589457AC88D301C91" ma:contentTypeVersion="10" ma:contentTypeDescription="Create a new document." ma:contentTypeScope="" ma:versionID="c0c90bdee9f8f105442d38af4222d1a4">
  <xsd:schema xmlns:xsd="http://www.w3.org/2001/XMLSchema" xmlns:xs="http://www.w3.org/2001/XMLSchema" xmlns:p="http://schemas.microsoft.com/office/2006/metadata/properties" xmlns:ns3="9debc02d-0bb7-4ee2-8ce8-26b62e9a77cf" targetNamespace="http://schemas.microsoft.com/office/2006/metadata/properties" ma:root="true" ma:fieldsID="8e6d510636f53e51c397093624c9394c" ns3:_="">
    <xsd:import namespace="9debc02d-0bb7-4ee2-8ce8-26b62e9a77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bc02d-0bb7-4ee2-8ce8-26b62e9a7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63DD7-F19A-4ED2-993D-051C7A1B60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EEDFB-2C0E-4CB3-B29B-FC59DA0F4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bc02d-0bb7-4ee2-8ce8-26b62e9a7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58CA11-CC68-4221-8278-247F254D5C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STSS</vt:lpstr>
    </vt:vector>
  </TitlesOfParts>
  <Company>Ford</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STSS</dc:title>
  <dc:creator>V. Patel</dc:creator>
  <cp:lastModifiedBy>Silva, Lucas (L.F.)</cp:lastModifiedBy>
  <cp:revision>3</cp:revision>
  <cp:lastPrinted>2011-11-18T13:04:00Z</cp:lastPrinted>
  <dcterms:created xsi:type="dcterms:W3CDTF">2021-03-24T16:57:00Z</dcterms:created>
  <dcterms:modified xsi:type="dcterms:W3CDTF">2022-07-14T13:18:00Z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0x01010075C20B7984011C4589457AC88D301C91</vt:lpwstr>
  </property>
</Properties>
</file>